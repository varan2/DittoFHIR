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930FB" w14:textId="77777777" w:rsidR="0095430C" w:rsidRDefault="005B11EB">
      <w:pPr>
        <w:pStyle w:val="Heading1"/>
        <w:divId w:val="301279481"/>
        <w:rPr>
          <w:rFonts w:eastAsia="Times New Roman"/>
          <w:lang w:val="en-US"/>
        </w:rPr>
      </w:pPr>
      <w:r>
        <w:rPr>
          <w:rFonts w:eastAsia="Times New Roman"/>
          <w:lang w:val="en-US"/>
        </w:rPr>
        <w:t>ASTM</w:t>
      </w:r>
    </w:p>
    <w:p w14:paraId="7198C5D4" w14:textId="77777777" w:rsidR="0095430C"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F8C84C2" w14:textId="77777777">
        <w:trPr>
          <w:divId w:val="301279481"/>
          <w:tblCellSpacing w:w="15" w:type="dxa"/>
        </w:trPr>
        <w:tc>
          <w:tcPr>
            <w:tcW w:w="0" w:type="auto"/>
            <w:vAlign w:val="center"/>
            <w:hideMark/>
          </w:tcPr>
          <w:p w14:paraId="0CEA3C2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122119" w14:textId="0FB7EEE2" w:rsidR="0095430C" w:rsidRDefault="005B11EB">
            <w:pPr>
              <w:rPr>
                <w:rFonts w:eastAsia="Times New Roman"/>
                <w:lang w:val="en-US"/>
              </w:rPr>
            </w:pPr>
            <w:r>
              <w:rPr>
                <w:rFonts w:eastAsia="Times New Roman"/>
                <w:lang w:val="en-US"/>
              </w:rPr>
              <w:t xml:space="preserve">Signature Type Codes (Signature Type Codes) </w:t>
            </w:r>
          </w:p>
        </w:tc>
      </w:tr>
      <w:tr w:rsidR="0095430C" w14:paraId="574FAAA5" w14:textId="77777777">
        <w:trPr>
          <w:divId w:val="301279481"/>
          <w:tblCellSpacing w:w="15" w:type="dxa"/>
        </w:trPr>
        <w:tc>
          <w:tcPr>
            <w:tcW w:w="0" w:type="auto"/>
            <w:vAlign w:val="center"/>
            <w:hideMark/>
          </w:tcPr>
          <w:p w14:paraId="4CCE0E0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FCC649" w14:textId="77777777" w:rsidR="0095430C"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95430C" w14:paraId="3B0A604B" w14:textId="77777777">
        <w:trPr>
          <w:divId w:val="301279481"/>
          <w:tblCellSpacing w:w="15" w:type="dxa"/>
        </w:trPr>
        <w:tc>
          <w:tcPr>
            <w:tcW w:w="0" w:type="auto"/>
            <w:vAlign w:val="center"/>
            <w:hideMark/>
          </w:tcPr>
          <w:p w14:paraId="26526AC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2D6871E" w14:textId="77777777" w:rsidR="0095430C"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95430C" w14:paraId="145D6CF8" w14:textId="77777777">
        <w:trPr>
          <w:divId w:val="301279481"/>
          <w:tblCellSpacing w:w="15" w:type="dxa"/>
        </w:trPr>
        <w:tc>
          <w:tcPr>
            <w:tcW w:w="0" w:type="auto"/>
            <w:vAlign w:val="center"/>
            <w:hideMark/>
          </w:tcPr>
          <w:p w14:paraId="181CE14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FB5E4D" w14:textId="77777777" w:rsidR="0095430C"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95430C" w14:paraId="3056CE99" w14:textId="77777777">
        <w:trPr>
          <w:divId w:val="301279481"/>
          <w:tblCellSpacing w:w="15" w:type="dxa"/>
        </w:trPr>
        <w:tc>
          <w:tcPr>
            <w:tcW w:w="0" w:type="auto"/>
            <w:vAlign w:val="center"/>
            <w:hideMark/>
          </w:tcPr>
          <w:p w14:paraId="5F2A1406" w14:textId="77777777" w:rsidR="0095430C" w:rsidRDefault="0095430C">
            <w:pPr>
              <w:rPr>
                <w:rFonts w:eastAsia="Times New Roman"/>
                <w:lang w:val="en-US"/>
              </w:rPr>
            </w:pPr>
          </w:p>
        </w:tc>
        <w:tc>
          <w:tcPr>
            <w:tcW w:w="0" w:type="auto"/>
            <w:vAlign w:val="center"/>
            <w:hideMark/>
          </w:tcPr>
          <w:p w14:paraId="6C4F1147" w14:textId="77777777" w:rsidR="0095430C"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95430C" w14:paraId="560FEBFB" w14:textId="77777777">
        <w:trPr>
          <w:divId w:val="301279481"/>
          <w:tblCellSpacing w:w="15" w:type="dxa"/>
        </w:trPr>
        <w:tc>
          <w:tcPr>
            <w:tcW w:w="0" w:type="auto"/>
            <w:vAlign w:val="center"/>
            <w:hideMark/>
          </w:tcPr>
          <w:p w14:paraId="0D409C86" w14:textId="77777777" w:rsidR="0095430C" w:rsidRDefault="0095430C">
            <w:pPr>
              <w:rPr>
                <w:rFonts w:eastAsia="Times New Roman"/>
                <w:lang w:val="en-US"/>
              </w:rPr>
            </w:pPr>
          </w:p>
        </w:tc>
        <w:tc>
          <w:tcPr>
            <w:tcW w:w="0" w:type="auto"/>
            <w:vAlign w:val="center"/>
            <w:hideMark/>
          </w:tcPr>
          <w:p w14:paraId="02C18B76" w14:textId="77777777" w:rsidR="0095430C"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95430C" w14:paraId="1FD85769" w14:textId="77777777">
        <w:trPr>
          <w:divId w:val="301279481"/>
          <w:tblCellSpacing w:w="15" w:type="dxa"/>
        </w:trPr>
        <w:tc>
          <w:tcPr>
            <w:tcW w:w="0" w:type="auto"/>
            <w:vAlign w:val="center"/>
            <w:hideMark/>
          </w:tcPr>
          <w:p w14:paraId="3BDCEC47" w14:textId="77777777" w:rsidR="0095430C" w:rsidRDefault="0095430C">
            <w:pPr>
              <w:rPr>
                <w:rFonts w:eastAsia="Times New Roman"/>
                <w:lang w:val="en-US"/>
              </w:rPr>
            </w:pPr>
          </w:p>
        </w:tc>
        <w:tc>
          <w:tcPr>
            <w:tcW w:w="0" w:type="auto"/>
            <w:vAlign w:val="center"/>
            <w:hideMark/>
          </w:tcPr>
          <w:p w14:paraId="25614672" w14:textId="77777777" w:rsidR="0095430C"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95430C" w14:paraId="6594660D" w14:textId="77777777">
        <w:trPr>
          <w:divId w:val="301279481"/>
          <w:tblCellSpacing w:w="15" w:type="dxa"/>
        </w:trPr>
        <w:tc>
          <w:tcPr>
            <w:tcW w:w="0" w:type="auto"/>
            <w:vAlign w:val="center"/>
            <w:hideMark/>
          </w:tcPr>
          <w:p w14:paraId="499E225F" w14:textId="77777777" w:rsidR="0095430C" w:rsidRDefault="0095430C">
            <w:pPr>
              <w:rPr>
                <w:rFonts w:eastAsia="Times New Roman"/>
                <w:lang w:val="en-US"/>
              </w:rPr>
            </w:pPr>
          </w:p>
        </w:tc>
        <w:tc>
          <w:tcPr>
            <w:tcW w:w="0" w:type="auto"/>
            <w:vAlign w:val="center"/>
            <w:hideMark/>
          </w:tcPr>
          <w:p w14:paraId="52997E70"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95430C" w14:paraId="522B678B" w14:textId="77777777">
        <w:trPr>
          <w:divId w:val="301279481"/>
          <w:tblCellSpacing w:w="15" w:type="dxa"/>
        </w:trPr>
        <w:tc>
          <w:tcPr>
            <w:tcW w:w="0" w:type="auto"/>
            <w:vAlign w:val="center"/>
            <w:hideMark/>
          </w:tcPr>
          <w:p w14:paraId="091BF8FC" w14:textId="77777777" w:rsidR="0095430C" w:rsidRDefault="0095430C">
            <w:pPr>
              <w:rPr>
                <w:rFonts w:eastAsia="Times New Roman"/>
                <w:lang w:val="en-US"/>
              </w:rPr>
            </w:pPr>
          </w:p>
        </w:tc>
        <w:tc>
          <w:tcPr>
            <w:tcW w:w="0" w:type="auto"/>
            <w:vAlign w:val="center"/>
            <w:hideMark/>
          </w:tcPr>
          <w:p w14:paraId="112BA37B" w14:textId="77777777" w:rsidR="0095430C"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95430C" w14:paraId="30B52855" w14:textId="77777777">
        <w:trPr>
          <w:divId w:val="301279481"/>
          <w:tblCellSpacing w:w="15" w:type="dxa"/>
        </w:trPr>
        <w:tc>
          <w:tcPr>
            <w:tcW w:w="0" w:type="auto"/>
            <w:vAlign w:val="center"/>
            <w:hideMark/>
          </w:tcPr>
          <w:p w14:paraId="663032BC" w14:textId="77777777" w:rsidR="0095430C" w:rsidRDefault="0095430C">
            <w:pPr>
              <w:rPr>
                <w:rFonts w:eastAsia="Times New Roman"/>
                <w:lang w:val="en-US"/>
              </w:rPr>
            </w:pPr>
          </w:p>
        </w:tc>
        <w:tc>
          <w:tcPr>
            <w:tcW w:w="0" w:type="auto"/>
            <w:vAlign w:val="center"/>
            <w:hideMark/>
          </w:tcPr>
          <w:p w14:paraId="62173E12"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95430C" w14:paraId="385D2AE8" w14:textId="77777777">
        <w:trPr>
          <w:divId w:val="301279481"/>
          <w:tblCellSpacing w:w="15" w:type="dxa"/>
        </w:trPr>
        <w:tc>
          <w:tcPr>
            <w:tcW w:w="0" w:type="auto"/>
            <w:vAlign w:val="center"/>
            <w:hideMark/>
          </w:tcPr>
          <w:p w14:paraId="30D91F05" w14:textId="77777777" w:rsidR="0095430C" w:rsidRDefault="0095430C">
            <w:pPr>
              <w:rPr>
                <w:rFonts w:eastAsia="Times New Roman"/>
                <w:lang w:val="en-US"/>
              </w:rPr>
            </w:pPr>
          </w:p>
        </w:tc>
        <w:tc>
          <w:tcPr>
            <w:tcW w:w="0" w:type="auto"/>
            <w:vAlign w:val="center"/>
            <w:hideMark/>
          </w:tcPr>
          <w:p w14:paraId="1487CA00" w14:textId="77777777" w:rsidR="0095430C"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95430C" w14:paraId="439590F9" w14:textId="77777777">
        <w:trPr>
          <w:divId w:val="301279481"/>
          <w:tblCellSpacing w:w="15" w:type="dxa"/>
        </w:trPr>
        <w:tc>
          <w:tcPr>
            <w:tcW w:w="0" w:type="auto"/>
            <w:vAlign w:val="center"/>
            <w:hideMark/>
          </w:tcPr>
          <w:p w14:paraId="6943D601" w14:textId="77777777" w:rsidR="0095430C" w:rsidRDefault="0095430C">
            <w:pPr>
              <w:rPr>
                <w:rFonts w:eastAsia="Times New Roman"/>
                <w:lang w:val="en-US"/>
              </w:rPr>
            </w:pPr>
          </w:p>
        </w:tc>
        <w:tc>
          <w:tcPr>
            <w:tcW w:w="0" w:type="auto"/>
            <w:vAlign w:val="center"/>
            <w:hideMark/>
          </w:tcPr>
          <w:p w14:paraId="6A75C864" w14:textId="77777777" w:rsidR="0095430C"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95430C" w14:paraId="2FEDED56" w14:textId="77777777">
        <w:trPr>
          <w:divId w:val="301279481"/>
          <w:tblCellSpacing w:w="15" w:type="dxa"/>
        </w:trPr>
        <w:tc>
          <w:tcPr>
            <w:tcW w:w="0" w:type="auto"/>
            <w:vAlign w:val="center"/>
            <w:hideMark/>
          </w:tcPr>
          <w:p w14:paraId="5BE788D5" w14:textId="77777777" w:rsidR="0095430C" w:rsidRDefault="0095430C">
            <w:pPr>
              <w:rPr>
                <w:rFonts w:eastAsia="Times New Roman"/>
                <w:lang w:val="en-US"/>
              </w:rPr>
            </w:pPr>
          </w:p>
        </w:tc>
        <w:tc>
          <w:tcPr>
            <w:tcW w:w="0" w:type="auto"/>
            <w:vAlign w:val="center"/>
            <w:hideMark/>
          </w:tcPr>
          <w:p w14:paraId="5C792E31" w14:textId="77777777" w:rsidR="0095430C"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95430C" w14:paraId="399EB137" w14:textId="77777777">
        <w:trPr>
          <w:divId w:val="301279481"/>
          <w:tblCellSpacing w:w="15" w:type="dxa"/>
        </w:trPr>
        <w:tc>
          <w:tcPr>
            <w:tcW w:w="0" w:type="auto"/>
            <w:vAlign w:val="center"/>
            <w:hideMark/>
          </w:tcPr>
          <w:p w14:paraId="55B6C66C" w14:textId="77777777" w:rsidR="0095430C" w:rsidRDefault="0095430C">
            <w:pPr>
              <w:rPr>
                <w:rFonts w:eastAsia="Times New Roman"/>
                <w:lang w:val="en-US"/>
              </w:rPr>
            </w:pPr>
          </w:p>
        </w:tc>
        <w:tc>
          <w:tcPr>
            <w:tcW w:w="0" w:type="auto"/>
            <w:vAlign w:val="center"/>
            <w:hideMark/>
          </w:tcPr>
          <w:p w14:paraId="5FE6F054" w14:textId="77777777" w:rsidR="0095430C"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95430C" w14:paraId="38A0F300" w14:textId="77777777">
        <w:trPr>
          <w:divId w:val="301279481"/>
          <w:tblCellSpacing w:w="15" w:type="dxa"/>
        </w:trPr>
        <w:tc>
          <w:tcPr>
            <w:tcW w:w="0" w:type="auto"/>
            <w:vAlign w:val="center"/>
            <w:hideMark/>
          </w:tcPr>
          <w:p w14:paraId="180157A3" w14:textId="77777777" w:rsidR="0095430C" w:rsidRDefault="0095430C">
            <w:pPr>
              <w:rPr>
                <w:rFonts w:eastAsia="Times New Roman"/>
                <w:lang w:val="en-US"/>
              </w:rPr>
            </w:pPr>
          </w:p>
        </w:tc>
        <w:tc>
          <w:tcPr>
            <w:tcW w:w="0" w:type="auto"/>
            <w:vAlign w:val="center"/>
            <w:hideMark/>
          </w:tcPr>
          <w:p w14:paraId="068BB4BA"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95430C" w14:paraId="2F1E83E3" w14:textId="77777777">
        <w:trPr>
          <w:divId w:val="301279481"/>
          <w:tblCellSpacing w:w="15" w:type="dxa"/>
        </w:trPr>
        <w:tc>
          <w:tcPr>
            <w:tcW w:w="0" w:type="auto"/>
            <w:vAlign w:val="center"/>
            <w:hideMark/>
          </w:tcPr>
          <w:p w14:paraId="11972005" w14:textId="77777777" w:rsidR="0095430C" w:rsidRDefault="0095430C">
            <w:pPr>
              <w:rPr>
                <w:rFonts w:eastAsia="Times New Roman"/>
                <w:lang w:val="en-US"/>
              </w:rPr>
            </w:pPr>
          </w:p>
        </w:tc>
        <w:tc>
          <w:tcPr>
            <w:tcW w:w="0" w:type="auto"/>
            <w:vAlign w:val="center"/>
            <w:hideMark/>
          </w:tcPr>
          <w:p w14:paraId="6DB40B33"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95430C" w14:paraId="4BAD33DC" w14:textId="77777777">
        <w:trPr>
          <w:divId w:val="301279481"/>
          <w:tblCellSpacing w:w="15" w:type="dxa"/>
        </w:trPr>
        <w:tc>
          <w:tcPr>
            <w:tcW w:w="0" w:type="auto"/>
            <w:vAlign w:val="center"/>
            <w:hideMark/>
          </w:tcPr>
          <w:p w14:paraId="40B665B8" w14:textId="77777777" w:rsidR="0095430C" w:rsidRDefault="0095430C">
            <w:pPr>
              <w:rPr>
                <w:rFonts w:eastAsia="Times New Roman"/>
                <w:lang w:val="en-US"/>
              </w:rPr>
            </w:pPr>
          </w:p>
        </w:tc>
        <w:tc>
          <w:tcPr>
            <w:tcW w:w="0" w:type="auto"/>
            <w:vAlign w:val="center"/>
            <w:hideMark/>
          </w:tcPr>
          <w:p w14:paraId="30691DE9"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95430C" w14:paraId="7A5979AC" w14:textId="77777777">
        <w:trPr>
          <w:divId w:val="301279481"/>
          <w:tblCellSpacing w:w="15" w:type="dxa"/>
        </w:trPr>
        <w:tc>
          <w:tcPr>
            <w:tcW w:w="0" w:type="auto"/>
            <w:vAlign w:val="center"/>
            <w:hideMark/>
          </w:tcPr>
          <w:p w14:paraId="4EAB4BF3" w14:textId="77777777" w:rsidR="0095430C" w:rsidRDefault="0095430C">
            <w:pPr>
              <w:rPr>
                <w:rFonts w:eastAsia="Times New Roman"/>
                <w:lang w:val="en-US"/>
              </w:rPr>
            </w:pPr>
          </w:p>
        </w:tc>
        <w:tc>
          <w:tcPr>
            <w:tcW w:w="0" w:type="auto"/>
            <w:vAlign w:val="center"/>
            <w:hideMark/>
          </w:tcPr>
          <w:p w14:paraId="1C8D78A1" w14:textId="77777777" w:rsidR="0095430C"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95430C" w14:paraId="026A8468" w14:textId="77777777">
        <w:trPr>
          <w:divId w:val="301279481"/>
          <w:tblCellSpacing w:w="15" w:type="dxa"/>
        </w:trPr>
        <w:tc>
          <w:tcPr>
            <w:tcW w:w="0" w:type="auto"/>
            <w:vAlign w:val="center"/>
            <w:hideMark/>
          </w:tcPr>
          <w:p w14:paraId="559DBCBC" w14:textId="77777777" w:rsidR="0095430C" w:rsidRDefault="0095430C">
            <w:pPr>
              <w:rPr>
                <w:rFonts w:eastAsia="Times New Roman"/>
                <w:lang w:val="en-US"/>
              </w:rPr>
            </w:pPr>
          </w:p>
        </w:tc>
        <w:tc>
          <w:tcPr>
            <w:tcW w:w="0" w:type="auto"/>
            <w:vAlign w:val="center"/>
            <w:hideMark/>
          </w:tcPr>
          <w:p w14:paraId="1F5E5EE0"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95430C" w14:paraId="34108E01" w14:textId="77777777">
        <w:trPr>
          <w:divId w:val="301279481"/>
          <w:tblCellSpacing w:w="15" w:type="dxa"/>
        </w:trPr>
        <w:tc>
          <w:tcPr>
            <w:tcW w:w="0" w:type="auto"/>
            <w:vAlign w:val="center"/>
            <w:hideMark/>
          </w:tcPr>
          <w:p w14:paraId="4B6632C4" w14:textId="77777777" w:rsidR="0095430C" w:rsidRDefault="0095430C">
            <w:pPr>
              <w:rPr>
                <w:rFonts w:eastAsia="Times New Roman"/>
                <w:lang w:val="en-US"/>
              </w:rPr>
            </w:pPr>
          </w:p>
        </w:tc>
        <w:tc>
          <w:tcPr>
            <w:tcW w:w="0" w:type="auto"/>
            <w:vAlign w:val="center"/>
            <w:hideMark/>
          </w:tcPr>
          <w:p w14:paraId="2AB670C2" w14:textId="77777777" w:rsidR="0095430C"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14:paraId="7A2499CC" w14:textId="77777777" w:rsidR="0095430C"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6D9417" w14:textId="77777777">
        <w:trPr>
          <w:divId w:val="301279481"/>
          <w:tblCellSpacing w:w="15" w:type="dxa"/>
        </w:trPr>
        <w:tc>
          <w:tcPr>
            <w:tcW w:w="0" w:type="auto"/>
            <w:vAlign w:val="center"/>
            <w:hideMark/>
          </w:tcPr>
          <w:p w14:paraId="692D145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72BA9C" w14:textId="77777777" w:rsidR="0095430C" w:rsidRDefault="005B11EB">
            <w:pPr>
              <w:rPr>
                <w:rFonts w:eastAsia="Times New Roman"/>
                <w:lang w:val="en-US"/>
              </w:rPr>
            </w:pPr>
            <w:r>
              <w:rPr>
                <w:rFonts w:eastAsia="Times New Roman"/>
                <w:lang w:val="en-US"/>
              </w:rPr>
              <w:t xml:space="preserve">Signature Type Codes (Signature Type Codes) </w:t>
            </w:r>
          </w:p>
        </w:tc>
      </w:tr>
      <w:tr w:rsidR="0095430C" w14:paraId="6F52E5A9" w14:textId="77777777">
        <w:trPr>
          <w:divId w:val="301279481"/>
          <w:tblCellSpacing w:w="15" w:type="dxa"/>
        </w:trPr>
        <w:tc>
          <w:tcPr>
            <w:tcW w:w="0" w:type="auto"/>
            <w:vAlign w:val="center"/>
            <w:hideMark/>
          </w:tcPr>
          <w:p w14:paraId="6BD710A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A66A90" w14:textId="77777777" w:rsidR="0095430C"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95430C" w14:paraId="44D947B7" w14:textId="77777777">
        <w:trPr>
          <w:divId w:val="301279481"/>
          <w:tblCellSpacing w:w="15" w:type="dxa"/>
        </w:trPr>
        <w:tc>
          <w:tcPr>
            <w:tcW w:w="0" w:type="auto"/>
            <w:vAlign w:val="center"/>
            <w:hideMark/>
          </w:tcPr>
          <w:p w14:paraId="5A416BF2"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1AD6FDF4" w14:textId="77777777" w:rsidR="0095430C"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95430C" w14:paraId="0437C52C" w14:textId="77777777">
        <w:trPr>
          <w:divId w:val="301279481"/>
          <w:tblCellSpacing w:w="15" w:type="dxa"/>
        </w:trPr>
        <w:tc>
          <w:tcPr>
            <w:tcW w:w="0" w:type="auto"/>
            <w:vAlign w:val="center"/>
            <w:hideMark/>
          </w:tcPr>
          <w:p w14:paraId="5EA11B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AEF69D" w14:textId="77777777" w:rsidR="0095430C"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95430C" w14:paraId="600D4702" w14:textId="77777777">
        <w:trPr>
          <w:divId w:val="301279481"/>
          <w:tblCellSpacing w:w="15" w:type="dxa"/>
        </w:trPr>
        <w:tc>
          <w:tcPr>
            <w:tcW w:w="0" w:type="auto"/>
            <w:vAlign w:val="center"/>
            <w:hideMark/>
          </w:tcPr>
          <w:p w14:paraId="6A93DE2E" w14:textId="77777777" w:rsidR="0095430C" w:rsidRDefault="0095430C">
            <w:pPr>
              <w:rPr>
                <w:rFonts w:eastAsia="Times New Roman"/>
                <w:lang w:val="en-US"/>
              </w:rPr>
            </w:pPr>
          </w:p>
        </w:tc>
        <w:tc>
          <w:tcPr>
            <w:tcW w:w="0" w:type="auto"/>
            <w:vAlign w:val="center"/>
            <w:hideMark/>
          </w:tcPr>
          <w:p w14:paraId="45BF8991" w14:textId="77777777" w:rsidR="0095430C"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95430C" w14:paraId="6D89B93E" w14:textId="77777777">
        <w:trPr>
          <w:divId w:val="301279481"/>
          <w:tblCellSpacing w:w="15" w:type="dxa"/>
        </w:trPr>
        <w:tc>
          <w:tcPr>
            <w:tcW w:w="0" w:type="auto"/>
            <w:vAlign w:val="center"/>
            <w:hideMark/>
          </w:tcPr>
          <w:p w14:paraId="7869EE91" w14:textId="77777777" w:rsidR="0095430C" w:rsidRDefault="0095430C">
            <w:pPr>
              <w:rPr>
                <w:rFonts w:eastAsia="Times New Roman"/>
                <w:lang w:val="en-US"/>
              </w:rPr>
            </w:pPr>
          </w:p>
        </w:tc>
        <w:tc>
          <w:tcPr>
            <w:tcW w:w="0" w:type="auto"/>
            <w:vAlign w:val="center"/>
            <w:hideMark/>
          </w:tcPr>
          <w:p w14:paraId="12F21E86" w14:textId="77777777" w:rsidR="0095430C"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95430C" w14:paraId="5D090021" w14:textId="77777777">
        <w:trPr>
          <w:divId w:val="301279481"/>
          <w:tblCellSpacing w:w="15" w:type="dxa"/>
        </w:trPr>
        <w:tc>
          <w:tcPr>
            <w:tcW w:w="0" w:type="auto"/>
            <w:vAlign w:val="center"/>
            <w:hideMark/>
          </w:tcPr>
          <w:p w14:paraId="57947310" w14:textId="77777777" w:rsidR="0095430C" w:rsidRDefault="0095430C">
            <w:pPr>
              <w:rPr>
                <w:rFonts w:eastAsia="Times New Roman"/>
                <w:lang w:val="en-US"/>
              </w:rPr>
            </w:pPr>
          </w:p>
        </w:tc>
        <w:tc>
          <w:tcPr>
            <w:tcW w:w="0" w:type="auto"/>
            <w:vAlign w:val="center"/>
            <w:hideMark/>
          </w:tcPr>
          <w:p w14:paraId="750F0A3F" w14:textId="77777777" w:rsidR="0095430C"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95430C" w14:paraId="285B2388" w14:textId="77777777">
        <w:trPr>
          <w:divId w:val="301279481"/>
          <w:tblCellSpacing w:w="15" w:type="dxa"/>
        </w:trPr>
        <w:tc>
          <w:tcPr>
            <w:tcW w:w="0" w:type="auto"/>
            <w:vAlign w:val="center"/>
            <w:hideMark/>
          </w:tcPr>
          <w:p w14:paraId="3D56EBE6" w14:textId="77777777" w:rsidR="0095430C" w:rsidRDefault="0095430C">
            <w:pPr>
              <w:rPr>
                <w:rFonts w:eastAsia="Times New Roman"/>
                <w:lang w:val="en-US"/>
              </w:rPr>
            </w:pPr>
          </w:p>
        </w:tc>
        <w:tc>
          <w:tcPr>
            <w:tcW w:w="0" w:type="auto"/>
            <w:vAlign w:val="center"/>
            <w:hideMark/>
          </w:tcPr>
          <w:p w14:paraId="4AA49E56"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95430C" w14:paraId="4D76343A" w14:textId="77777777">
        <w:trPr>
          <w:divId w:val="301279481"/>
          <w:tblCellSpacing w:w="15" w:type="dxa"/>
        </w:trPr>
        <w:tc>
          <w:tcPr>
            <w:tcW w:w="0" w:type="auto"/>
            <w:vAlign w:val="center"/>
            <w:hideMark/>
          </w:tcPr>
          <w:p w14:paraId="4B6EED86" w14:textId="77777777" w:rsidR="0095430C" w:rsidRDefault="0095430C">
            <w:pPr>
              <w:rPr>
                <w:rFonts w:eastAsia="Times New Roman"/>
                <w:lang w:val="en-US"/>
              </w:rPr>
            </w:pPr>
          </w:p>
        </w:tc>
        <w:tc>
          <w:tcPr>
            <w:tcW w:w="0" w:type="auto"/>
            <w:vAlign w:val="center"/>
            <w:hideMark/>
          </w:tcPr>
          <w:p w14:paraId="799B14B4" w14:textId="77777777" w:rsidR="0095430C"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95430C" w14:paraId="5E2CDA01" w14:textId="77777777">
        <w:trPr>
          <w:divId w:val="301279481"/>
          <w:tblCellSpacing w:w="15" w:type="dxa"/>
        </w:trPr>
        <w:tc>
          <w:tcPr>
            <w:tcW w:w="0" w:type="auto"/>
            <w:vAlign w:val="center"/>
            <w:hideMark/>
          </w:tcPr>
          <w:p w14:paraId="4ABE7235" w14:textId="77777777" w:rsidR="0095430C" w:rsidRDefault="0095430C">
            <w:pPr>
              <w:rPr>
                <w:rFonts w:eastAsia="Times New Roman"/>
                <w:lang w:val="en-US"/>
              </w:rPr>
            </w:pPr>
          </w:p>
        </w:tc>
        <w:tc>
          <w:tcPr>
            <w:tcW w:w="0" w:type="auto"/>
            <w:vAlign w:val="center"/>
            <w:hideMark/>
          </w:tcPr>
          <w:p w14:paraId="07302CA1"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95430C" w14:paraId="660D3EAB" w14:textId="77777777">
        <w:trPr>
          <w:divId w:val="301279481"/>
          <w:tblCellSpacing w:w="15" w:type="dxa"/>
        </w:trPr>
        <w:tc>
          <w:tcPr>
            <w:tcW w:w="0" w:type="auto"/>
            <w:vAlign w:val="center"/>
            <w:hideMark/>
          </w:tcPr>
          <w:p w14:paraId="79B43712" w14:textId="77777777" w:rsidR="0095430C" w:rsidRDefault="0095430C">
            <w:pPr>
              <w:rPr>
                <w:rFonts w:eastAsia="Times New Roman"/>
                <w:lang w:val="en-US"/>
              </w:rPr>
            </w:pPr>
          </w:p>
        </w:tc>
        <w:tc>
          <w:tcPr>
            <w:tcW w:w="0" w:type="auto"/>
            <w:vAlign w:val="center"/>
            <w:hideMark/>
          </w:tcPr>
          <w:p w14:paraId="11B19E29" w14:textId="77777777" w:rsidR="0095430C"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95430C" w14:paraId="16A7EC45" w14:textId="77777777">
        <w:trPr>
          <w:divId w:val="301279481"/>
          <w:tblCellSpacing w:w="15" w:type="dxa"/>
        </w:trPr>
        <w:tc>
          <w:tcPr>
            <w:tcW w:w="0" w:type="auto"/>
            <w:vAlign w:val="center"/>
            <w:hideMark/>
          </w:tcPr>
          <w:p w14:paraId="252A13AB" w14:textId="77777777" w:rsidR="0095430C" w:rsidRDefault="0095430C">
            <w:pPr>
              <w:rPr>
                <w:rFonts w:eastAsia="Times New Roman"/>
                <w:lang w:val="en-US"/>
              </w:rPr>
            </w:pPr>
          </w:p>
        </w:tc>
        <w:tc>
          <w:tcPr>
            <w:tcW w:w="0" w:type="auto"/>
            <w:vAlign w:val="center"/>
            <w:hideMark/>
          </w:tcPr>
          <w:p w14:paraId="5A415006" w14:textId="77777777" w:rsidR="0095430C"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95430C" w14:paraId="6D795023" w14:textId="77777777">
        <w:trPr>
          <w:divId w:val="301279481"/>
          <w:tblCellSpacing w:w="15" w:type="dxa"/>
        </w:trPr>
        <w:tc>
          <w:tcPr>
            <w:tcW w:w="0" w:type="auto"/>
            <w:vAlign w:val="center"/>
            <w:hideMark/>
          </w:tcPr>
          <w:p w14:paraId="431FD0BC" w14:textId="77777777" w:rsidR="0095430C" w:rsidRDefault="0095430C">
            <w:pPr>
              <w:rPr>
                <w:rFonts w:eastAsia="Times New Roman"/>
                <w:lang w:val="en-US"/>
              </w:rPr>
            </w:pPr>
          </w:p>
        </w:tc>
        <w:tc>
          <w:tcPr>
            <w:tcW w:w="0" w:type="auto"/>
            <w:vAlign w:val="center"/>
            <w:hideMark/>
          </w:tcPr>
          <w:p w14:paraId="36978295" w14:textId="77777777" w:rsidR="0095430C"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95430C" w14:paraId="0B6262F8" w14:textId="77777777">
        <w:trPr>
          <w:divId w:val="301279481"/>
          <w:tblCellSpacing w:w="15" w:type="dxa"/>
        </w:trPr>
        <w:tc>
          <w:tcPr>
            <w:tcW w:w="0" w:type="auto"/>
            <w:vAlign w:val="center"/>
            <w:hideMark/>
          </w:tcPr>
          <w:p w14:paraId="62044FE4" w14:textId="77777777" w:rsidR="0095430C" w:rsidRDefault="0095430C">
            <w:pPr>
              <w:rPr>
                <w:rFonts w:eastAsia="Times New Roman"/>
                <w:lang w:val="en-US"/>
              </w:rPr>
            </w:pPr>
          </w:p>
        </w:tc>
        <w:tc>
          <w:tcPr>
            <w:tcW w:w="0" w:type="auto"/>
            <w:vAlign w:val="center"/>
            <w:hideMark/>
          </w:tcPr>
          <w:p w14:paraId="5A79BD5C" w14:textId="77777777" w:rsidR="0095430C"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95430C" w14:paraId="4138FE59" w14:textId="77777777">
        <w:trPr>
          <w:divId w:val="301279481"/>
          <w:tblCellSpacing w:w="15" w:type="dxa"/>
        </w:trPr>
        <w:tc>
          <w:tcPr>
            <w:tcW w:w="0" w:type="auto"/>
            <w:vAlign w:val="center"/>
            <w:hideMark/>
          </w:tcPr>
          <w:p w14:paraId="587B70D3" w14:textId="77777777" w:rsidR="0095430C" w:rsidRDefault="0095430C">
            <w:pPr>
              <w:rPr>
                <w:rFonts w:eastAsia="Times New Roman"/>
                <w:lang w:val="en-US"/>
              </w:rPr>
            </w:pPr>
          </w:p>
        </w:tc>
        <w:tc>
          <w:tcPr>
            <w:tcW w:w="0" w:type="auto"/>
            <w:vAlign w:val="center"/>
            <w:hideMark/>
          </w:tcPr>
          <w:p w14:paraId="12A4395A"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95430C" w14:paraId="56C15997" w14:textId="77777777">
        <w:trPr>
          <w:divId w:val="301279481"/>
          <w:tblCellSpacing w:w="15" w:type="dxa"/>
        </w:trPr>
        <w:tc>
          <w:tcPr>
            <w:tcW w:w="0" w:type="auto"/>
            <w:vAlign w:val="center"/>
            <w:hideMark/>
          </w:tcPr>
          <w:p w14:paraId="42826F34" w14:textId="77777777" w:rsidR="0095430C" w:rsidRDefault="0095430C">
            <w:pPr>
              <w:rPr>
                <w:rFonts w:eastAsia="Times New Roman"/>
                <w:lang w:val="en-US"/>
              </w:rPr>
            </w:pPr>
          </w:p>
        </w:tc>
        <w:tc>
          <w:tcPr>
            <w:tcW w:w="0" w:type="auto"/>
            <w:vAlign w:val="center"/>
            <w:hideMark/>
          </w:tcPr>
          <w:p w14:paraId="20F0F3B0"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95430C" w14:paraId="6FAD5D70" w14:textId="77777777">
        <w:trPr>
          <w:divId w:val="301279481"/>
          <w:tblCellSpacing w:w="15" w:type="dxa"/>
        </w:trPr>
        <w:tc>
          <w:tcPr>
            <w:tcW w:w="0" w:type="auto"/>
            <w:vAlign w:val="center"/>
            <w:hideMark/>
          </w:tcPr>
          <w:p w14:paraId="5296C79A" w14:textId="77777777" w:rsidR="0095430C" w:rsidRDefault="0095430C">
            <w:pPr>
              <w:rPr>
                <w:rFonts w:eastAsia="Times New Roman"/>
                <w:lang w:val="en-US"/>
              </w:rPr>
            </w:pPr>
          </w:p>
        </w:tc>
        <w:tc>
          <w:tcPr>
            <w:tcW w:w="0" w:type="auto"/>
            <w:vAlign w:val="center"/>
            <w:hideMark/>
          </w:tcPr>
          <w:p w14:paraId="7D743F4D"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w:t>
            </w:r>
            <w:r>
              <w:rPr>
                <w:rFonts w:eastAsia="Times New Roman"/>
                <w:lang w:val="en-US"/>
              </w:rPr>
              <w:lastRenderedPageBreak/>
              <w:t xml:space="preserve">signature for an ECG derived by an ECG system for inclusion in the patient record; (3) the data from a biomedical monitoring device or system that is for inclusion in the patient record.) </w:t>
            </w:r>
          </w:p>
        </w:tc>
      </w:tr>
      <w:tr w:rsidR="0095430C" w14:paraId="53A204A9" w14:textId="77777777">
        <w:trPr>
          <w:divId w:val="301279481"/>
          <w:tblCellSpacing w:w="15" w:type="dxa"/>
        </w:trPr>
        <w:tc>
          <w:tcPr>
            <w:tcW w:w="0" w:type="auto"/>
            <w:vAlign w:val="center"/>
            <w:hideMark/>
          </w:tcPr>
          <w:p w14:paraId="68E68440" w14:textId="77777777" w:rsidR="0095430C" w:rsidRDefault="0095430C">
            <w:pPr>
              <w:rPr>
                <w:rFonts w:eastAsia="Times New Roman"/>
                <w:lang w:val="en-US"/>
              </w:rPr>
            </w:pPr>
          </w:p>
        </w:tc>
        <w:tc>
          <w:tcPr>
            <w:tcW w:w="0" w:type="auto"/>
            <w:vAlign w:val="center"/>
            <w:hideMark/>
          </w:tcPr>
          <w:p w14:paraId="6E6C811C" w14:textId="77777777" w:rsidR="0095430C"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95430C" w14:paraId="68D9BB7A" w14:textId="77777777">
        <w:trPr>
          <w:divId w:val="301279481"/>
          <w:tblCellSpacing w:w="15" w:type="dxa"/>
        </w:trPr>
        <w:tc>
          <w:tcPr>
            <w:tcW w:w="0" w:type="auto"/>
            <w:vAlign w:val="center"/>
            <w:hideMark/>
          </w:tcPr>
          <w:p w14:paraId="09999A0B" w14:textId="77777777" w:rsidR="0095430C" w:rsidRDefault="0095430C">
            <w:pPr>
              <w:rPr>
                <w:rFonts w:eastAsia="Times New Roman"/>
                <w:lang w:val="en-US"/>
              </w:rPr>
            </w:pPr>
          </w:p>
        </w:tc>
        <w:tc>
          <w:tcPr>
            <w:tcW w:w="0" w:type="auto"/>
            <w:vAlign w:val="center"/>
            <w:hideMark/>
          </w:tcPr>
          <w:p w14:paraId="64B758E2"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95430C" w14:paraId="3F6D3289" w14:textId="77777777">
        <w:trPr>
          <w:divId w:val="301279481"/>
          <w:tblCellSpacing w:w="15" w:type="dxa"/>
        </w:trPr>
        <w:tc>
          <w:tcPr>
            <w:tcW w:w="0" w:type="auto"/>
            <w:vAlign w:val="center"/>
            <w:hideMark/>
          </w:tcPr>
          <w:p w14:paraId="03FA2E4F" w14:textId="77777777" w:rsidR="0095430C" w:rsidRDefault="0095430C">
            <w:pPr>
              <w:rPr>
                <w:rFonts w:eastAsia="Times New Roman"/>
                <w:lang w:val="en-US"/>
              </w:rPr>
            </w:pPr>
          </w:p>
        </w:tc>
        <w:tc>
          <w:tcPr>
            <w:tcW w:w="0" w:type="auto"/>
            <w:vAlign w:val="center"/>
            <w:hideMark/>
          </w:tcPr>
          <w:p w14:paraId="2FCF5143" w14:textId="77777777" w:rsidR="0095430C"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14:paraId="5B387847" w14:textId="77777777" w:rsidR="0095430C" w:rsidRDefault="005B11EB">
      <w:pPr>
        <w:pStyle w:val="Heading1"/>
        <w:divId w:val="1659267375"/>
        <w:rPr>
          <w:rFonts w:eastAsia="Times New Roman"/>
          <w:lang w:val="en-US"/>
        </w:rPr>
      </w:pPr>
      <w:r>
        <w:rPr>
          <w:rFonts w:eastAsia="Times New Roman"/>
          <w:lang w:val="en-US"/>
        </w:rPr>
        <w:t>Australian Bureau of Statistics</w:t>
      </w:r>
    </w:p>
    <w:p w14:paraId="206B12B6" w14:textId="77777777" w:rsidR="0095430C"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10FFDC" w14:textId="77777777">
        <w:trPr>
          <w:divId w:val="1659267375"/>
          <w:tblCellSpacing w:w="15" w:type="dxa"/>
        </w:trPr>
        <w:tc>
          <w:tcPr>
            <w:tcW w:w="0" w:type="auto"/>
            <w:vAlign w:val="center"/>
            <w:hideMark/>
          </w:tcPr>
          <w:p w14:paraId="46B99E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050155" w14:textId="77777777" w:rsidR="0095430C" w:rsidRDefault="005B11EB">
            <w:pPr>
              <w:rPr>
                <w:rFonts w:eastAsia="Times New Roman"/>
                <w:lang w:val="en-US"/>
              </w:rPr>
            </w:pPr>
            <w:r>
              <w:rPr>
                <w:rFonts w:eastAsia="Times New Roman"/>
                <w:lang w:val="en-US"/>
              </w:rPr>
              <w:t xml:space="preserve">ANZSCO -- Australian and New Zealand Standard Classification of Occupations, 2013, Version 1.2 (A N Z S C O -- Australian and New Zealand Standard Classification of Occupations, 2013, Version 1.2) </w:t>
            </w:r>
          </w:p>
        </w:tc>
      </w:tr>
      <w:tr w:rsidR="0095430C" w14:paraId="6CDC7F0A" w14:textId="77777777">
        <w:trPr>
          <w:divId w:val="1659267375"/>
          <w:tblCellSpacing w:w="15" w:type="dxa"/>
        </w:trPr>
        <w:tc>
          <w:tcPr>
            <w:tcW w:w="0" w:type="auto"/>
            <w:vAlign w:val="center"/>
            <w:hideMark/>
          </w:tcPr>
          <w:p w14:paraId="6034569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E9C2A1" w14:textId="77777777" w:rsidR="0095430C"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95430C" w14:paraId="5A3CCE1B" w14:textId="77777777">
        <w:trPr>
          <w:divId w:val="1659267375"/>
          <w:tblCellSpacing w:w="15" w:type="dxa"/>
        </w:trPr>
        <w:tc>
          <w:tcPr>
            <w:tcW w:w="0" w:type="auto"/>
            <w:vAlign w:val="center"/>
            <w:hideMark/>
          </w:tcPr>
          <w:p w14:paraId="620299B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8CF0D45" w14:textId="77777777" w:rsidR="0095430C" w:rsidRDefault="005B11EB">
            <w:pPr>
              <w:rPr>
                <w:rFonts w:eastAsia="Times New Roman"/>
                <w:lang w:val="en-US"/>
              </w:rPr>
            </w:pPr>
            <w:r>
              <w:rPr>
                <w:rFonts w:eastAsia="Times New Roman"/>
                <w:lang w:val="en-US"/>
              </w:rPr>
              <w:t>Copyright Australian Bureau of Statistics</w:t>
            </w:r>
          </w:p>
        </w:tc>
      </w:tr>
      <w:tr w:rsidR="0095430C" w14:paraId="12BAD1E8" w14:textId="77777777">
        <w:trPr>
          <w:divId w:val="1659267375"/>
          <w:tblCellSpacing w:w="15" w:type="dxa"/>
        </w:trPr>
        <w:tc>
          <w:tcPr>
            <w:tcW w:w="0" w:type="auto"/>
            <w:vAlign w:val="center"/>
            <w:hideMark/>
          </w:tcPr>
          <w:p w14:paraId="69BBCAE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4650698" w14:textId="77777777" w:rsidR="0095430C" w:rsidRDefault="005B11EB">
            <w:pPr>
              <w:rPr>
                <w:rFonts w:eastAsia="Times New Roman"/>
                <w:lang w:val="en-US"/>
              </w:rPr>
            </w:pPr>
            <w:r>
              <w:rPr>
                <w:rFonts w:eastAsia="Times New Roman"/>
                <w:b/>
                <w:bCs/>
                <w:lang w:val="en-US"/>
              </w:rPr>
              <w:t xml:space="preserve">Managers nfd: </w:t>
            </w:r>
            <w:r>
              <w:rPr>
                <w:rFonts w:eastAsia="Times New Roman"/>
                <w:lang w:val="en-US"/>
              </w:rPr>
              <w:t xml:space="preserve">Managers nfd </w:t>
            </w:r>
          </w:p>
        </w:tc>
      </w:tr>
      <w:tr w:rsidR="0095430C" w14:paraId="0047E69A" w14:textId="77777777">
        <w:trPr>
          <w:divId w:val="1659267375"/>
          <w:tblCellSpacing w:w="15" w:type="dxa"/>
        </w:trPr>
        <w:tc>
          <w:tcPr>
            <w:tcW w:w="0" w:type="auto"/>
            <w:vAlign w:val="center"/>
            <w:hideMark/>
          </w:tcPr>
          <w:p w14:paraId="24137F35" w14:textId="77777777" w:rsidR="0095430C" w:rsidRDefault="0095430C">
            <w:pPr>
              <w:rPr>
                <w:rFonts w:eastAsia="Times New Roman"/>
                <w:lang w:val="en-US"/>
              </w:rPr>
            </w:pPr>
          </w:p>
        </w:tc>
        <w:tc>
          <w:tcPr>
            <w:tcW w:w="0" w:type="auto"/>
            <w:vAlign w:val="center"/>
            <w:hideMark/>
          </w:tcPr>
          <w:p w14:paraId="1B03EA80" w14:textId="77777777" w:rsidR="0095430C"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95430C" w14:paraId="142D04F8" w14:textId="77777777">
        <w:trPr>
          <w:divId w:val="1659267375"/>
          <w:tblCellSpacing w:w="15" w:type="dxa"/>
        </w:trPr>
        <w:tc>
          <w:tcPr>
            <w:tcW w:w="0" w:type="auto"/>
            <w:vAlign w:val="center"/>
            <w:hideMark/>
          </w:tcPr>
          <w:p w14:paraId="61665AF7" w14:textId="77777777" w:rsidR="0095430C" w:rsidRDefault="0095430C">
            <w:pPr>
              <w:rPr>
                <w:rFonts w:eastAsia="Times New Roman"/>
                <w:lang w:val="en-US"/>
              </w:rPr>
            </w:pPr>
          </w:p>
        </w:tc>
        <w:tc>
          <w:tcPr>
            <w:tcW w:w="0" w:type="auto"/>
            <w:vAlign w:val="center"/>
            <w:hideMark/>
          </w:tcPr>
          <w:p w14:paraId="2EBC9857" w14:textId="77777777" w:rsidR="0095430C"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95430C" w14:paraId="1207D800" w14:textId="77777777">
        <w:trPr>
          <w:divId w:val="1659267375"/>
          <w:tblCellSpacing w:w="15" w:type="dxa"/>
        </w:trPr>
        <w:tc>
          <w:tcPr>
            <w:tcW w:w="0" w:type="auto"/>
            <w:vAlign w:val="center"/>
            <w:hideMark/>
          </w:tcPr>
          <w:p w14:paraId="1E245CE3" w14:textId="77777777" w:rsidR="0095430C" w:rsidRDefault="0095430C">
            <w:pPr>
              <w:rPr>
                <w:rFonts w:eastAsia="Times New Roman"/>
                <w:lang w:val="en-US"/>
              </w:rPr>
            </w:pPr>
          </w:p>
        </w:tc>
        <w:tc>
          <w:tcPr>
            <w:tcW w:w="0" w:type="auto"/>
            <w:vAlign w:val="center"/>
            <w:hideMark/>
          </w:tcPr>
          <w:p w14:paraId="740C2C2E" w14:textId="77777777" w:rsidR="0095430C"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95430C" w14:paraId="2870280B" w14:textId="77777777">
        <w:trPr>
          <w:divId w:val="1659267375"/>
          <w:tblCellSpacing w:w="15" w:type="dxa"/>
        </w:trPr>
        <w:tc>
          <w:tcPr>
            <w:tcW w:w="0" w:type="auto"/>
            <w:vAlign w:val="center"/>
            <w:hideMark/>
          </w:tcPr>
          <w:p w14:paraId="51F63212" w14:textId="77777777" w:rsidR="0095430C" w:rsidRDefault="0095430C">
            <w:pPr>
              <w:rPr>
                <w:rFonts w:eastAsia="Times New Roman"/>
                <w:lang w:val="en-US"/>
              </w:rPr>
            </w:pPr>
          </w:p>
        </w:tc>
        <w:tc>
          <w:tcPr>
            <w:tcW w:w="0" w:type="auto"/>
            <w:vAlign w:val="center"/>
            <w:hideMark/>
          </w:tcPr>
          <w:p w14:paraId="6CEBAD9C" w14:textId="77777777" w:rsidR="0095430C"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95430C" w14:paraId="5E89369B" w14:textId="77777777">
        <w:trPr>
          <w:divId w:val="1659267375"/>
          <w:tblCellSpacing w:w="15" w:type="dxa"/>
        </w:trPr>
        <w:tc>
          <w:tcPr>
            <w:tcW w:w="0" w:type="auto"/>
            <w:vAlign w:val="center"/>
            <w:hideMark/>
          </w:tcPr>
          <w:p w14:paraId="71BCF6E6" w14:textId="77777777" w:rsidR="0095430C" w:rsidRDefault="0095430C">
            <w:pPr>
              <w:rPr>
                <w:rFonts w:eastAsia="Times New Roman"/>
                <w:lang w:val="en-US"/>
              </w:rPr>
            </w:pPr>
          </w:p>
        </w:tc>
        <w:tc>
          <w:tcPr>
            <w:tcW w:w="0" w:type="auto"/>
            <w:vAlign w:val="center"/>
            <w:hideMark/>
          </w:tcPr>
          <w:p w14:paraId="7958CBA3" w14:textId="77777777" w:rsidR="0095430C"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95430C" w14:paraId="2890B729" w14:textId="77777777">
        <w:trPr>
          <w:divId w:val="1659267375"/>
          <w:tblCellSpacing w:w="15" w:type="dxa"/>
        </w:trPr>
        <w:tc>
          <w:tcPr>
            <w:tcW w:w="0" w:type="auto"/>
            <w:vAlign w:val="center"/>
            <w:hideMark/>
          </w:tcPr>
          <w:p w14:paraId="5100C507" w14:textId="77777777" w:rsidR="0095430C" w:rsidRDefault="0095430C">
            <w:pPr>
              <w:rPr>
                <w:rFonts w:eastAsia="Times New Roman"/>
                <w:lang w:val="en-US"/>
              </w:rPr>
            </w:pPr>
          </w:p>
        </w:tc>
        <w:tc>
          <w:tcPr>
            <w:tcW w:w="0" w:type="auto"/>
            <w:vAlign w:val="center"/>
            <w:hideMark/>
          </w:tcPr>
          <w:p w14:paraId="25938CE3" w14:textId="77777777" w:rsidR="0095430C"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95430C" w14:paraId="5E52A69B" w14:textId="77777777">
        <w:trPr>
          <w:divId w:val="1659267375"/>
          <w:tblCellSpacing w:w="15" w:type="dxa"/>
        </w:trPr>
        <w:tc>
          <w:tcPr>
            <w:tcW w:w="0" w:type="auto"/>
            <w:vAlign w:val="center"/>
            <w:hideMark/>
          </w:tcPr>
          <w:p w14:paraId="52CF5970" w14:textId="77777777" w:rsidR="0095430C" w:rsidRDefault="0095430C">
            <w:pPr>
              <w:rPr>
                <w:rFonts w:eastAsia="Times New Roman"/>
                <w:lang w:val="en-US"/>
              </w:rPr>
            </w:pPr>
          </w:p>
        </w:tc>
        <w:tc>
          <w:tcPr>
            <w:tcW w:w="0" w:type="auto"/>
            <w:vAlign w:val="center"/>
            <w:hideMark/>
          </w:tcPr>
          <w:p w14:paraId="77A70AB5" w14:textId="77777777" w:rsidR="0095430C"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95430C" w14:paraId="56FFE728" w14:textId="77777777">
        <w:trPr>
          <w:divId w:val="1659267375"/>
          <w:tblCellSpacing w:w="15" w:type="dxa"/>
        </w:trPr>
        <w:tc>
          <w:tcPr>
            <w:tcW w:w="0" w:type="auto"/>
            <w:vAlign w:val="center"/>
            <w:hideMark/>
          </w:tcPr>
          <w:p w14:paraId="23CE7508" w14:textId="77777777" w:rsidR="0095430C" w:rsidRDefault="0095430C">
            <w:pPr>
              <w:rPr>
                <w:rFonts w:eastAsia="Times New Roman"/>
                <w:lang w:val="en-US"/>
              </w:rPr>
            </w:pPr>
          </w:p>
        </w:tc>
        <w:tc>
          <w:tcPr>
            <w:tcW w:w="0" w:type="auto"/>
            <w:vAlign w:val="center"/>
            <w:hideMark/>
          </w:tcPr>
          <w:p w14:paraId="426C7CE3" w14:textId="77777777" w:rsidR="0095430C"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95430C" w14:paraId="33FE969C" w14:textId="77777777">
        <w:trPr>
          <w:divId w:val="1659267375"/>
          <w:tblCellSpacing w:w="15" w:type="dxa"/>
        </w:trPr>
        <w:tc>
          <w:tcPr>
            <w:tcW w:w="0" w:type="auto"/>
            <w:vAlign w:val="center"/>
            <w:hideMark/>
          </w:tcPr>
          <w:p w14:paraId="3253C971" w14:textId="77777777" w:rsidR="0095430C" w:rsidRDefault="0095430C">
            <w:pPr>
              <w:rPr>
                <w:rFonts w:eastAsia="Times New Roman"/>
                <w:lang w:val="en-US"/>
              </w:rPr>
            </w:pPr>
          </w:p>
        </w:tc>
        <w:tc>
          <w:tcPr>
            <w:tcW w:w="0" w:type="auto"/>
            <w:vAlign w:val="center"/>
            <w:hideMark/>
          </w:tcPr>
          <w:p w14:paraId="5363BAB5" w14:textId="77777777" w:rsidR="0095430C"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p>
        </w:tc>
      </w:tr>
      <w:tr w:rsidR="0095430C" w14:paraId="4A4EC360" w14:textId="77777777">
        <w:trPr>
          <w:divId w:val="1659267375"/>
          <w:tblCellSpacing w:w="15" w:type="dxa"/>
        </w:trPr>
        <w:tc>
          <w:tcPr>
            <w:tcW w:w="0" w:type="auto"/>
            <w:vAlign w:val="center"/>
            <w:hideMark/>
          </w:tcPr>
          <w:p w14:paraId="48E4A4E1" w14:textId="77777777" w:rsidR="0095430C" w:rsidRDefault="0095430C">
            <w:pPr>
              <w:rPr>
                <w:rFonts w:eastAsia="Times New Roman"/>
                <w:lang w:val="en-US"/>
              </w:rPr>
            </w:pPr>
          </w:p>
        </w:tc>
        <w:tc>
          <w:tcPr>
            <w:tcW w:w="0" w:type="auto"/>
            <w:vAlign w:val="center"/>
            <w:hideMark/>
          </w:tcPr>
          <w:p w14:paraId="06962D26" w14:textId="77777777" w:rsidR="0095430C"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95430C" w14:paraId="63FC80CB" w14:textId="77777777">
        <w:trPr>
          <w:divId w:val="1659267375"/>
          <w:tblCellSpacing w:w="15" w:type="dxa"/>
        </w:trPr>
        <w:tc>
          <w:tcPr>
            <w:tcW w:w="0" w:type="auto"/>
            <w:vAlign w:val="center"/>
            <w:hideMark/>
          </w:tcPr>
          <w:p w14:paraId="4AAA1909" w14:textId="77777777" w:rsidR="0095430C" w:rsidRDefault="0095430C">
            <w:pPr>
              <w:rPr>
                <w:rFonts w:eastAsia="Times New Roman"/>
                <w:lang w:val="en-US"/>
              </w:rPr>
            </w:pPr>
          </w:p>
        </w:tc>
        <w:tc>
          <w:tcPr>
            <w:tcW w:w="0" w:type="auto"/>
            <w:vAlign w:val="center"/>
            <w:hideMark/>
          </w:tcPr>
          <w:p w14:paraId="7A8F3BF8" w14:textId="77777777" w:rsidR="0095430C"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95430C" w14:paraId="550927C7" w14:textId="77777777">
        <w:trPr>
          <w:divId w:val="1659267375"/>
          <w:tblCellSpacing w:w="15" w:type="dxa"/>
        </w:trPr>
        <w:tc>
          <w:tcPr>
            <w:tcW w:w="0" w:type="auto"/>
            <w:vAlign w:val="center"/>
            <w:hideMark/>
          </w:tcPr>
          <w:p w14:paraId="68E5D492" w14:textId="77777777" w:rsidR="0095430C" w:rsidRDefault="0095430C">
            <w:pPr>
              <w:rPr>
                <w:rFonts w:eastAsia="Times New Roman"/>
                <w:lang w:val="en-US"/>
              </w:rPr>
            </w:pPr>
          </w:p>
        </w:tc>
        <w:tc>
          <w:tcPr>
            <w:tcW w:w="0" w:type="auto"/>
            <w:vAlign w:val="center"/>
            <w:hideMark/>
          </w:tcPr>
          <w:p w14:paraId="5418C34C" w14:textId="77777777" w:rsidR="0095430C"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95430C" w14:paraId="29064E29" w14:textId="77777777">
        <w:trPr>
          <w:divId w:val="1659267375"/>
          <w:tblCellSpacing w:w="15" w:type="dxa"/>
        </w:trPr>
        <w:tc>
          <w:tcPr>
            <w:tcW w:w="0" w:type="auto"/>
            <w:vAlign w:val="center"/>
            <w:hideMark/>
          </w:tcPr>
          <w:p w14:paraId="5B47F015" w14:textId="77777777" w:rsidR="0095430C" w:rsidRDefault="0095430C">
            <w:pPr>
              <w:rPr>
                <w:rFonts w:eastAsia="Times New Roman"/>
                <w:lang w:val="en-US"/>
              </w:rPr>
            </w:pPr>
          </w:p>
        </w:tc>
        <w:tc>
          <w:tcPr>
            <w:tcW w:w="0" w:type="auto"/>
            <w:vAlign w:val="center"/>
            <w:hideMark/>
          </w:tcPr>
          <w:p w14:paraId="71D239F5" w14:textId="77777777" w:rsidR="0095430C"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95430C" w14:paraId="0588F343" w14:textId="77777777">
        <w:trPr>
          <w:divId w:val="1659267375"/>
          <w:tblCellSpacing w:w="15" w:type="dxa"/>
        </w:trPr>
        <w:tc>
          <w:tcPr>
            <w:tcW w:w="0" w:type="auto"/>
            <w:vAlign w:val="center"/>
            <w:hideMark/>
          </w:tcPr>
          <w:p w14:paraId="71F152EF" w14:textId="77777777" w:rsidR="0095430C" w:rsidRDefault="0095430C">
            <w:pPr>
              <w:rPr>
                <w:rFonts w:eastAsia="Times New Roman"/>
                <w:lang w:val="en-US"/>
              </w:rPr>
            </w:pPr>
          </w:p>
        </w:tc>
        <w:tc>
          <w:tcPr>
            <w:tcW w:w="0" w:type="auto"/>
            <w:vAlign w:val="center"/>
            <w:hideMark/>
          </w:tcPr>
          <w:p w14:paraId="52078512" w14:textId="77777777" w:rsidR="0095430C"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95430C" w14:paraId="24CBD1C8" w14:textId="77777777">
        <w:trPr>
          <w:divId w:val="1659267375"/>
          <w:tblCellSpacing w:w="15" w:type="dxa"/>
        </w:trPr>
        <w:tc>
          <w:tcPr>
            <w:tcW w:w="0" w:type="auto"/>
            <w:vAlign w:val="center"/>
            <w:hideMark/>
          </w:tcPr>
          <w:p w14:paraId="71E8FE25" w14:textId="77777777" w:rsidR="0095430C" w:rsidRDefault="0095430C">
            <w:pPr>
              <w:rPr>
                <w:rFonts w:eastAsia="Times New Roman"/>
                <w:lang w:val="en-US"/>
              </w:rPr>
            </w:pPr>
          </w:p>
        </w:tc>
        <w:tc>
          <w:tcPr>
            <w:tcW w:w="0" w:type="auto"/>
            <w:vAlign w:val="center"/>
            <w:hideMark/>
          </w:tcPr>
          <w:p w14:paraId="126AC31C" w14:textId="77777777" w:rsidR="0095430C"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95430C" w14:paraId="206BF406" w14:textId="77777777">
        <w:trPr>
          <w:divId w:val="1659267375"/>
          <w:tblCellSpacing w:w="15" w:type="dxa"/>
        </w:trPr>
        <w:tc>
          <w:tcPr>
            <w:tcW w:w="0" w:type="auto"/>
            <w:vAlign w:val="center"/>
            <w:hideMark/>
          </w:tcPr>
          <w:p w14:paraId="3A3B9982" w14:textId="77777777" w:rsidR="0095430C" w:rsidRDefault="0095430C">
            <w:pPr>
              <w:rPr>
                <w:rFonts w:eastAsia="Times New Roman"/>
                <w:lang w:val="en-US"/>
              </w:rPr>
            </w:pPr>
          </w:p>
        </w:tc>
        <w:tc>
          <w:tcPr>
            <w:tcW w:w="0" w:type="auto"/>
            <w:vAlign w:val="center"/>
            <w:hideMark/>
          </w:tcPr>
          <w:p w14:paraId="1B7CDE61" w14:textId="77777777" w:rsidR="0095430C"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95430C" w14:paraId="2C190004" w14:textId="77777777">
        <w:trPr>
          <w:divId w:val="1659267375"/>
          <w:tblCellSpacing w:w="15" w:type="dxa"/>
        </w:trPr>
        <w:tc>
          <w:tcPr>
            <w:tcW w:w="0" w:type="auto"/>
            <w:vAlign w:val="center"/>
            <w:hideMark/>
          </w:tcPr>
          <w:p w14:paraId="687D5A47" w14:textId="77777777" w:rsidR="0095430C" w:rsidRDefault="0095430C">
            <w:pPr>
              <w:rPr>
                <w:rFonts w:eastAsia="Times New Roman"/>
                <w:lang w:val="en-US"/>
              </w:rPr>
            </w:pPr>
          </w:p>
        </w:tc>
        <w:tc>
          <w:tcPr>
            <w:tcW w:w="0" w:type="auto"/>
            <w:vAlign w:val="center"/>
            <w:hideMark/>
          </w:tcPr>
          <w:p w14:paraId="2BFD364D" w14:textId="77777777" w:rsidR="0095430C"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95430C" w14:paraId="2B5D3FCC" w14:textId="77777777">
        <w:trPr>
          <w:divId w:val="1659267375"/>
          <w:tblCellSpacing w:w="15" w:type="dxa"/>
        </w:trPr>
        <w:tc>
          <w:tcPr>
            <w:tcW w:w="0" w:type="auto"/>
            <w:vAlign w:val="center"/>
            <w:hideMark/>
          </w:tcPr>
          <w:p w14:paraId="56225D56" w14:textId="77777777" w:rsidR="0095430C" w:rsidRDefault="0095430C">
            <w:pPr>
              <w:rPr>
                <w:rFonts w:eastAsia="Times New Roman"/>
                <w:lang w:val="en-US"/>
              </w:rPr>
            </w:pPr>
          </w:p>
        </w:tc>
        <w:tc>
          <w:tcPr>
            <w:tcW w:w="0" w:type="auto"/>
            <w:vAlign w:val="center"/>
            <w:hideMark/>
          </w:tcPr>
          <w:p w14:paraId="7F639BCF" w14:textId="77777777" w:rsidR="0095430C"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95430C" w14:paraId="72DB31D9" w14:textId="77777777">
        <w:trPr>
          <w:divId w:val="1659267375"/>
          <w:tblCellSpacing w:w="15" w:type="dxa"/>
        </w:trPr>
        <w:tc>
          <w:tcPr>
            <w:tcW w:w="0" w:type="auto"/>
            <w:vAlign w:val="center"/>
            <w:hideMark/>
          </w:tcPr>
          <w:p w14:paraId="336548A8" w14:textId="77777777" w:rsidR="0095430C" w:rsidRDefault="0095430C">
            <w:pPr>
              <w:rPr>
                <w:rFonts w:eastAsia="Times New Roman"/>
                <w:lang w:val="en-US"/>
              </w:rPr>
            </w:pPr>
          </w:p>
        </w:tc>
        <w:tc>
          <w:tcPr>
            <w:tcW w:w="0" w:type="auto"/>
            <w:vAlign w:val="center"/>
            <w:hideMark/>
          </w:tcPr>
          <w:p w14:paraId="4FA11CD0" w14:textId="77777777" w:rsidR="0095430C"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95430C" w14:paraId="72BC8BD3" w14:textId="77777777">
        <w:trPr>
          <w:divId w:val="1659267375"/>
          <w:tblCellSpacing w:w="15" w:type="dxa"/>
        </w:trPr>
        <w:tc>
          <w:tcPr>
            <w:tcW w:w="0" w:type="auto"/>
            <w:vAlign w:val="center"/>
            <w:hideMark/>
          </w:tcPr>
          <w:p w14:paraId="5E144D50" w14:textId="77777777" w:rsidR="0095430C" w:rsidRDefault="0095430C">
            <w:pPr>
              <w:rPr>
                <w:rFonts w:eastAsia="Times New Roman"/>
                <w:lang w:val="en-US"/>
              </w:rPr>
            </w:pPr>
          </w:p>
        </w:tc>
        <w:tc>
          <w:tcPr>
            <w:tcW w:w="0" w:type="auto"/>
            <w:vAlign w:val="center"/>
            <w:hideMark/>
          </w:tcPr>
          <w:p w14:paraId="4BE6DD17" w14:textId="77777777" w:rsidR="0095430C"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95430C" w14:paraId="1C60EC1B" w14:textId="77777777">
        <w:trPr>
          <w:divId w:val="1659267375"/>
          <w:tblCellSpacing w:w="15" w:type="dxa"/>
        </w:trPr>
        <w:tc>
          <w:tcPr>
            <w:tcW w:w="0" w:type="auto"/>
            <w:vAlign w:val="center"/>
            <w:hideMark/>
          </w:tcPr>
          <w:p w14:paraId="464D2100" w14:textId="77777777" w:rsidR="0095430C" w:rsidRDefault="0095430C">
            <w:pPr>
              <w:rPr>
                <w:rFonts w:eastAsia="Times New Roman"/>
                <w:lang w:val="en-US"/>
              </w:rPr>
            </w:pPr>
          </w:p>
        </w:tc>
        <w:tc>
          <w:tcPr>
            <w:tcW w:w="0" w:type="auto"/>
            <w:vAlign w:val="center"/>
            <w:hideMark/>
          </w:tcPr>
          <w:p w14:paraId="17F7E6E0" w14:textId="77777777" w:rsidR="0095430C"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95430C" w14:paraId="61EF3E30" w14:textId="77777777">
        <w:trPr>
          <w:divId w:val="1659267375"/>
          <w:tblCellSpacing w:w="15" w:type="dxa"/>
        </w:trPr>
        <w:tc>
          <w:tcPr>
            <w:tcW w:w="0" w:type="auto"/>
            <w:vAlign w:val="center"/>
            <w:hideMark/>
          </w:tcPr>
          <w:p w14:paraId="4D4E7B49" w14:textId="77777777" w:rsidR="0095430C" w:rsidRDefault="0095430C">
            <w:pPr>
              <w:rPr>
                <w:rFonts w:eastAsia="Times New Roman"/>
                <w:lang w:val="en-US"/>
              </w:rPr>
            </w:pPr>
          </w:p>
        </w:tc>
        <w:tc>
          <w:tcPr>
            <w:tcW w:w="0" w:type="auto"/>
            <w:vAlign w:val="center"/>
            <w:hideMark/>
          </w:tcPr>
          <w:p w14:paraId="56DC7131" w14:textId="77777777" w:rsidR="0095430C"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95430C" w14:paraId="662BB396" w14:textId="77777777">
        <w:trPr>
          <w:divId w:val="1659267375"/>
          <w:tblCellSpacing w:w="15" w:type="dxa"/>
        </w:trPr>
        <w:tc>
          <w:tcPr>
            <w:tcW w:w="0" w:type="auto"/>
            <w:vAlign w:val="center"/>
            <w:hideMark/>
          </w:tcPr>
          <w:p w14:paraId="3231AC07" w14:textId="77777777" w:rsidR="0095430C" w:rsidRDefault="0095430C">
            <w:pPr>
              <w:rPr>
                <w:rFonts w:eastAsia="Times New Roman"/>
                <w:lang w:val="en-US"/>
              </w:rPr>
            </w:pPr>
          </w:p>
        </w:tc>
        <w:tc>
          <w:tcPr>
            <w:tcW w:w="0" w:type="auto"/>
            <w:vAlign w:val="center"/>
            <w:hideMark/>
          </w:tcPr>
          <w:p w14:paraId="36A1544C" w14:textId="77777777" w:rsidR="0095430C"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95430C" w14:paraId="77CCE555" w14:textId="77777777">
        <w:trPr>
          <w:divId w:val="1659267375"/>
          <w:tblCellSpacing w:w="15" w:type="dxa"/>
        </w:trPr>
        <w:tc>
          <w:tcPr>
            <w:tcW w:w="0" w:type="auto"/>
            <w:vAlign w:val="center"/>
            <w:hideMark/>
          </w:tcPr>
          <w:p w14:paraId="35956260" w14:textId="77777777" w:rsidR="0095430C" w:rsidRDefault="0095430C">
            <w:pPr>
              <w:rPr>
                <w:rFonts w:eastAsia="Times New Roman"/>
                <w:lang w:val="en-US"/>
              </w:rPr>
            </w:pPr>
          </w:p>
        </w:tc>
        <w:tc>
          <w:tcPr>
            <w:tcW w:w="0" w:type="auto"/>
            <w:vAlign w:val="center"/>
            <w:hideMark/>
          </w:tcPr>
          <w:p w14:paraId="3EEBD165" w14:textId="77777777" w:rsidR="0095430C"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95430C" w14:paraId="660C3FA4" w14:textId="77777777">
        <w:trPr>
          <w:divId w:val="1659267375"/>
          <w:tblCellSpacing w:w="15" w:type="dxa"/>
        </w:trPr>
        <w:tc>
          <w:tcPr>
            <w:tcW w:w="0" w:type="auto"/>
            <w:vAlign w:val="center"/>
            <w:hideMark/>
          </w:tcPr>
          <w:p w14:paraId="0A86DF53" w14:textId="77777777" w:rsidR="0095430C" w:rsidRDefault="0095430C">
            <w:pPr>
              <w:rPr>
                <w:rFonts w:eastAsia="Times New Roman"/>
                <w:lang w:val="en-US"/>
              </w:rPr>
            </w:pPr>
          </w:p>
        </w:tc>
        <w:tc>
          <w:tcPr>
            <w:tcW w:w="0" w:type="auto"/>
            <w:vAlign w:val="center"/>
            <w:hideMark/>
          </w:tcPr>
          <w:p w14:paraId="733226ED" w14:textId="77777777" w:rsidR="0095430C"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95430C" w14:paraId="0D80D08D" w14:textId="77777777">
        <w:trPr>
          <w:divId w:val="1659267375"/>
          <w:tblCellSpacing w:w="15" w:type="dxa"/>
        </w:trPr>
        <w:tc>
          <w:tcPr>
            <w:tcW w:w="0" w:type="auto"/>
            <w:vAlign w:val="center"/>
            <w:hideMark/>
          </w:tcPr>
          <w:p w14:paraId="7EF265FE" w14:textId="77777777" w:rsidR="0095430C" w:rsidRDefault="0095430C">
            <w:pPr>
              <w:rPr>
                <w:rFonts w:eastAsia="Times New Roman"/>
                <w:lang w:val="en-US"/>
              </w:rPr>
            </w:pPr>
          </w:p>
        </w:tc>
        <w:tc>
          <w:tcPr>
            <w:tcW w:w="0" w:type="auto"/>
            <w:vAlign w:val="center"/>
            <w:hideMark/>
          </w:tcPr>
          <w:p w14:paraId="343FC54C" w14:textId="77777777" w:rsidR="0095430C"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95430C" w14:paraId="241CE187" w14:textId="77777777">
        <w:trPr>
          <w:divId w:val="1659267375"/>
          <w:tblCellSpacing w:w="15" w:type="dxa"/>
        </w:trPr>
        <w:tc>
          <w:tcPr>
            <w:tcW w:w="0" w:type="auto"/>
            <w:vAlign w:val="center"/>
            <w:hideMark/>
          </w:tcPr>
          <w:p w14:paraId="21CD5FD5" w14:textId="77777777" w:rsidR="0095430C" w:rsidRDefault="0095430C">
            <w:pPr>
              <w:rPr>
                <w:rFonts w:eastAsia="Times New Roman"/>
                <w:lang w:val="en-US"/>
              </w:rPr>
            </w:pPr>
          </w:p>
        </w:tc>
        <w:tc>
          <w:tcPr>
            <w:tcW w:w="0" w:type="auto"/>
            <w:vAlign w:val="center"/>
            <w:hideMark/>
          </w:tcPr>
          <w:p w14:paraId="5EE2211B" w14:textId="77777777" w:rsidR="0095430C"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95430C" w14:paraId="0128A5CF" w14:textId="77777777">
        <w:trPr>
          <w:divId w:val="1659267375"/>
          <w:tblCellSpacing w:w="15" w:type="dxa"/>
        </w:trPr>
        <w:tc>
          <w:tcPr>
            <w:tcW w:w="0" w:type="auto"/>
            <w:vAlign w:val="center"/>
            <w:hideMark/>
          </w:tcPr>
          <w:p w14:paraId="0304ADEC" w14:textId="77777777" w:rsidR="0095430C" w:rsidRDefault="0095430C">
            <w:pPr>
              <w:rPr>
                <w:rFonts w:eastAsia="Times New Roman"/>
                <w:lang w:val="en-US"/>
              </w:rPr>
            </w:pPr>
          </w:p>
        </w:tc>
        <w:tc>
          <w:tcPr>
            <w:tcW w:w="0" w:type="auto"/>
            <w:vAlign w:val="center"/>
            <w:hideMark/>
          </w:tcPr>
          <w:p w14:paraId="6590DAD9" w14:textId="77777777" w:rsidR="0095430C"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95430C" w14:paraId="3B43D013" w14:textId="77777777">
        <w:trPr>
          <w:divId w:val="1659267375"/>
          <w:tblCellSpacing w:w="15" w:type="dxa"/>
        </w:trPr>
        <w:tc>
          <w:tcPr>
            <w:tcW w:w="0" w:type="auto"/>
            <w:vAlign w:val="center"/>
            <w:hideMark/>
          </w:tcPr>
          <w:p w14:paraId="0F6D9AB1" w14:textId="77777777" w:rsidR="0095430C" w:rsidRDefault="0095430C">
            <w:pPr>
              <w:rPr>
                <w:rFonts w:eastAsia="Times New Roman"/>
                <w:lang w:val="en-US"/>
              </w:rPr>
            </w:pPr>
          </w:p>
        </w:tc>
        <w:tc>
          <w:tcPr>
            <w:tcW w:w="0" w:type="auto"/>
            <w:vAlign w:val="center"/>
            <w:hideMark/>
          </w:tcPr>
          <w:p w14:paraId="7AD43D62" w14:textId="77777777" w:rsidR="0095430C"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95430C" w14:paraId="3EDA86D6" w14:textId="77777777">
        <w:trPr>
          <w:divId w:val="1659267375"/>
          <w:tblCellSpacing w:w="15" w:type="dxa"/>
        </w:trPr>
        <w:tc>
          <w:tcPr>
            <w:tcW w:w="0" w:type="auto"/>
            <w:vAlign w:val="center"/>
            <w:hideMark/>
          </w:tcPr>
          <w:p w14:paraId="339247B0" w14:textId="77777777" w:rsidR="0095430C" w:rsidRDefault="0095430C">
            <w:pPr>
              <w:rPr>
                <w:rFonts w:eastAsia="Times New Roman"/>
                <w:lang w:val="en-US"/>
              </w:rPr>
            </w:pPr>
          </w:p>
        </w:tc>
        <w:tc>
          <w:tcPr>
            <w:tcW w:w="0" w:type="auto"/>
            <w:vAlign w:val="center"/>
            <w:hideMark/>
          </w:tcPr>
          <w:p w14:paraId="0DD4FC2A" w14:textId="77777777" w:rsidR="0095430C"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95430C" w14:paraId="4A4886BA" w14:textId="77777777">
        <w:trPr>
          <w:divId w:val="1659267375"/>
          <w:tblCellSpacing w:w="15" w:type="dxa"/>
        </w:trPr>
        <w:tc>
          <w:tcPr>
            <w:tcW w:w="0" w:type="auto"/>
            <w:vAlign w:val="center"/>
            <w:hideMark/>
          </w:tcPr>
          <w:p w14:paraId="6073A6B1" w14:textId="77777777" w:rsidR="0095430C" w:rsidRDefault="0095430C">
            <w:pPr>
              <w:rPr>
                <w:rFonts w:eastAsia="Times New Roman"/>
                <w:lang w:val="en-US"/>
              </w:rPr>
            </w:pPr>
          </w:p>
        </w:tc>
        <w:tc>
          <w:tcPr>
            <w:tcW w:w="0" w:type="auto"/>
            <w:vAlign w:val="center"/>
            <w:hideMark/>
          </w:tcPr>
          <w:p w14:paraId="4FCEC42B" w14:textId="77777777" w:rsidR="0095430C"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95430C" w14:paraId="43584C93" w14:textId="77777777">
        <w:trPr>
          <w:divId w:val="1659267375"/>
          <w:tblCellSpacing w:w="15" w:type="dxa"/>
        </w:trPr>
        <w:tc>
          <w:tcPr>
            <w:tcW w:w="0" w:type="auto"/>
            <w:vAlign w:val="center"/>
            <w:hideMark/>
          </w:tcPr>
          <w:p w14:paraId="5B6576FE" w14:textId="77777777" w:rsidR="0095430C" w:rsidRDefault="0095430C">
            <w:pPr>
              <w:rPr>
                <w:rFonts w:eastAsia="Times New Roman"/>
                <w:lang w:val="en-US"/>
              </w:rPr>
            </w:pPr>
          </w:p>
        </w:tc>
        <w:tc>
          <w:tcPr>
            <w:tcW w:w="0" w:type="auto"/>
            <w:vAlign w:val="center"/>
            <w:hideMark/>
          </w:tcPr>
          <w:p w14:paraId="5E92DDEA" w14:textId="77777777" w:rsidR="0095430C"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95430C" w14:paraId="37A229C1" w14:textId="77777777">
        <w:trPr>
          <w:divId w:val="1659267375"/>
          <w:tblCellSpacing w:w="15" w:type="dxa"/>
        </w:trPr>
        <w:tc>
          <w:tcPr>
            <w:tcW w:w="0" w:type="auto"/>
            <w:vAlign w:val="center"/>
            <w:hideMark/>
          </w:tcPr>
          <w:p w14:paraId="2D7E72D4" w14:textId="77777777" w:rsidR="0095430C" w:rsidRDefault="0095430C">
            <w:pPr>
              <w:rPr>
                <w:rFonts w:eastAsia="Times New Roman"/>
                <w:lang w:val="en-US"/>
              </w:rPr>
            </w:pPr>
          </w:p>
        </w:tc>
        <w:tc>
          <w:tcPr>
            <w:tcW w:w="0" w:type="auto"/>
            <w:vAlign w:val="center"/>
            <w:hideMark/>
          </w:tcPr>
          <w:p w14:paraId="6707F72B" w14:textId="77777777" w:rsidR="0095430C"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95430C" w14:paraId="6E0D1B68" w14:textId="77777777">
        <w:trPr>
          <w:divId w:val="1659267375"/>
          <w:tblCellSpacing w:w="15" w:type="dxa"/>
        </w:trPr>
        <w:tc>
          <w:tcPr>
            <w:tcW w:w="0" w:type="auto"/>
            <w:vAlign w:val="center"/>
            <w:hideMark/>
          </w:tcPr>
          <w:p w14:paraId="632891A0" w14:textId="77777777" w:rsidR="0095430C" w:rsidRDefault="0095430C">
            <w:pPr>
              <w:rPr>
                <w:rFonts w:eastAsia="Times New Roman"/>
                <w:lang w:val="en-US"/>
              </w:rPr>
            </w:pPr>
          </w:p>
        </w:tc>
        <w:tc>
          <w:tcPr>
            <w:tcW w:w="0" w:type="auto"/>
            <w:vAlign w:val="center"/>
            <w:hideMark/>
          </w:tcPr>
          <w:p w14:paraId="26679007" w14:textId="77777777" w:rsidR="0095430C"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95430C" w14:paraId="1666D243" w14:textId="77777777">
        <w:trPr>
          <w:divId w:val="1659267375"/>
          <w:tblCellSpacing w:w="15" w:type="dxa"/>
        </w:trPr>
        <w:tc>
          <w:tcPr>
            <w:tcW w:w="0" w:type="auto"/>
            <w:vAlign w:val="center"/>
            <w:hideMark/>
          </w:tcPr>
          <w:p w14:paraId="07E14DD6" w14:textId="77777777" w:rsidR="0095430C" w:rsidRDefault="0095430C">
            <w:pPr>
              <w:rPr>
                <w:rFonts w:eastAsia="Times New Roman"/>
                <w:lang w:val="en-US"/>
              </w:rPr>
            </w:pPr>
          </w:p>
        </w:tc>
        <w:tc>
          <w:tcPr>
            <w:tcW w:w="0" w:type="auto"/>
            <w:vAlign w:val="center"/>
            <w:hideMark/>
          </w:tcPr>
          <w:p w14:paraId="6973B154" w14:textId="77777777" w:rsidR="0095430C"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95430C" w14:paraId="784A6EF3" w14:textId="77777777">
        <w:trPr>
          <w:divId w:val="1659267375"/>
          <w:tblCellSpacing w:w="15" w:type="dxa"/>
        </w:trPr>
        <w:tc>
          <w:tcPr>
            <w:tcW w:w="0" w:type="auto"/>
            <w:vAlign w:val="center"/>
            <w:hideMark/>
          </w:tcPr>
          <w:p w14:paraId="019D19A7" w14:textId="77777777" w:rsidR="0095430C" w:rsidRDefault="0095430C">
            <w:pPr>
              <w:rPr>
                <w:rFonts w:eastAsia="Times New Roman"/>
                <w:lang w:val="en-US"/>
              </w:rPr>
            </w:pPr>
          </w:p>
        </w:tc>
        <w:tc>
          <w:tcPr>
            <w:tcW w:w="0" w:type="auto"/>
            <w:vAlign w:val="center"/>
            <w:hideMark/>
          </w:tcPr>
          <w:p w14:paraId="02EDCFD2" w14:textId="77777777" w:rsidR="0095430C"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95430C" w14:paraId="796436F3" w14:textId="77777777">
        <w:trPr>
          <w:divId w:val="1659267375"/>
          <w:tblCellSpacing w:w="15" w:type="dxa"/>
        </w:trPr>
        <w:tc>
          <w:tcPr>
            <w:tcW w:w="0" w:type="auto"/>
            <w:vAlign w:val="center"/>
            <w:hideMark/>
          </w:tcPr>
          <w:p w14:paraId="5A8F4670" w14:textId="77777777" w:rsidR="0095430C" w:rsidRDefault="0095430C">
            <w:pPr>
              <w:rPr>
                <w:rFonts w:eastAsia="Times New Roman"/>
                <w:lang w:val="en-US"/>
              </w:rPr>
            </w:pPr>
          </w:p>
        </w:tc>
        <w:tc>
          <w:tcPr>
            <w:tcW w:w="0" w:type="auto"/>
            <w:vAlign w:val="center"/>
            <w:hideMark/>
          </w:tcPr>
          <w:p w14:paraId="458E2668" w14:textId="77777777" w:rsidR="0095430C"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95430C" w14:paraId="1DCEA588" w14:textId="77777777">
        <w:trPr>
          <w:divId w:val="1659267375"/>
          <w:tblCellSpacing w:w="15" w:type="dxa"/>
        </w:trPr>
        <w:tc>
          <w:tcPr>
            <w:tcW w:w="0" w:type="auto"/>
            <w:vAlign w:val="center"/>
            <w:hideMark/>
          </w:tcPr>
          <w:p w14:paraId="149CF9F2" w14:textId="77777777" w:rsidR="0095430C" w:rsidRDefault="0095430C">
            <w:pPr>
              <w:rPr>
                <w:rFonts w:eastAsia="Times New Roman"/>
                <w:lang w:val="en-US"/>
              </w:rPr>
            </w:pPr>
          </w:p>
        </w:tc>
        <w:tc>
          <w:tcPr>
            <w:tcW w:w="0" w:type="auto"/>
            <w:vAlign w:val="center"/>
            <w:hideMark/>
          </w:tcPr>
          <w:p w14:paraId="652D8185" w14:textId="77777777" w:rsidR="0095430C"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95430C" w14:paraId="6CB34665" w14:textId="77777777">
        <w:trPr>
          <w:divId w:val="1659267375"/>
          <w:tblCellSpacing w:w="15" w:type="dxa"/>
        </w:trPr>
        <w:tc>
          <w:tcPr>
            <w:tcW w:w="0" w:type="auto"/>
            <w:vAlign w:val="center"/>
            <w:hideMark/>
          </w:tcPr>
          <w:p w14:paraId="1BB1208F" w14:textId="77777777" w:rsidR="0095430C" w:rsidRDefault="0095430C">
            <w:pPr>
              <w:rPr>
                <w:rFonts w:eastAsia="Times New Roman"/>
                <w:lang w:val="en-US"/>
              </w:rPr>
            </w:pPr>
          </w:p>
        </w:tc>
        <w:tc>
          <w:tcPr>
            <w:tcW w:w="0" w:type="auto"/>
            <w:vAlign w:val="center"/>
            <w:hideMark/>
          </w:tcPr>
          <w:p w14:paraId="753AD2BB" w14:textId="77777777" w:rsidR="0095430C"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95430C" w14:paraId="7EAAB3AF" w14:textId="77777777">
        <w:trPr>
          <w:divId w:val="1659267375"/>
          <w:tblCellSpacing w:w="15" w:type="dxa"/>
        </w:trPr>
        <w:tc>
          <w:tcPr>
            <w:tcW w:w="0" w:type="auto"/>
            <w:vAlign w:val="center"/>
            <w:hideMark/>
          </w:tcPr>
          <w:p w14:paraId="34A07146" w14:textId="77777777" w:rsidR="0095430C" w:rsidRDefault="0095430C">
            <w:pPr>
              <w:rPr>
                <w:rFonts w:eastAsia="Times New Roman"/>
                <w:lang w:val="en-US"/>
              </w:rPr>
            </w:pPr>
          </w:p>
        </w:tc>
        <w:tc>
          <w:tcPr>
            <w:tcW w:w="0" w:type="auto"/>
            <w:vAlign w:val="center"/>
            <w:hideMark/>
          </w:tcPr>
          <w:p w14:paraId="0A266984" w14:textId="77777777" w:rsidR="0095430C"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95430C" w14:paraId="4F21B1CE" w14:textId="77777777">
        <w:trPr>
          <w:divId w:val="1659267375"/>
          <w:tblCellSpacing w:w="15" w:type="dxa"/>
        </w:trPr>
        <w:tc>
          <w:tcPr>
            <w:tcW w:w="0" w:type="auto"/>
            <w:vAlign w:val="center"/>
            <w:hideMark/>
          </w:tcPr>
          <w:p w14:paraId="75BC2C65" w14:textId="77777777" w:rsidR="0095430C" w:rsidRDefault="0095430C">
            <w:pPr>
              <w:rPr>
                <w:rFonts w:eastAsia="Times New Roman"/>
                <w:lang w:val="en-US"/>
              </w:rPr>
            </w:pPr>
          </w:p>
        </w:tc>
        <w:tc>
          <w:tcPr>
            <w:tcW w:w="0" w:type="auto"/>
            <w:vAlign w:val="center"/>
            <w:hideMark/>
          </w:tcPr>
          <w:p w14:paraId="4F000737" w14:textId="77777777" w:rsidR="0095430C"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95430C" w14:paraId="47BE2241" w14:textId="77777777">
        <w:trPr>
          <w:divId w:val="1659267375"/>
          <w:tblCellSpacing w:w="15" w:type="dxa"/>
        </w:trPr>
        <w:tc>
          <w:tcPr>
            <w:tcW w:w="0" w:type="auto"/>
            <w:vAlign w:val="center"/>
            <w:hideMark/>
          </w:tcPr>
          <w:p w14:paraId="5AAF0A18" w14:textId="77777777" w:rsidR="0095430C" w:rsidRDefault="0095430C">
            <w:pPr>
              <w:rPr>
                <w:rFonts w:eastAsia="Times New Roman"/>
                <w:lang w:val="en-US"/>
              </w:rPr>
            </w:pPr>
          </w:p>
        </w:tc>
        <w:tc>
          <w:tcPr>
            <w:tcW w:w="0" w:type="auto"/>
            <w:vAlign w:val="center"/>
            <w:hideMark/>
          </w:tcPr>
          <w:p w14:paraId="082327E5" w14:textId="77777777" w:rsidR="0095430C"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95430C" w14:paraId="51B6ADA5" w14:textId="77777777">
        <w:trPr>
          <w:divId w:val="1659267375"/>
          <w:tblCellSpacing w:w="15" w:type="dxa"/>
        </w:trPr>
        <w:tc>
          <w:tcPr>
            <w:tcW w:w="0" w:type="auto"/>
            <w:vAlign w:val="center"/>
            <w:hideMark/>
          </w:tcPr>
          <w:p w14:paraId="6434FBF1" w14:textId="77777777" w:rsidR="0095430C" w:rsidRDefault="0095430C">
            <w:pPr>
              <w:rPr>
                <w:rFonts w:eastAsia="Times New Roman"/>
                <w:lang w:val="en-US"/>
              </w:rPr>
            </w:pPr>
          </w:p>
        </w:tc>
        <w:tc>
          <w:tcPr>
            <w:tcW w:w="0" w:type="auto"/>
            <w:vAlign w:val="center"/>
            <w:hideMark/>
          </w:tcPr>
          <w:p w14:paraId="5FB22EB5" w14:textId="77777777" w:rsidR="0095430C"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95430C" w14:paraId="2C75444C" w14:textId="77777777">
        <w:trPr>
          <w:divId w:val="1659267375"/>
          <w:tblCellSpacing w:w="15" w:type="dxa"/>
        </w:trPr>
        <w:tc>
          <w:tcPr>
            <w:tcW w:w="0" w:type="auto"/>
            <w:vAlign w:val="center"/>
            <w:hideMark/>
          </w:tcPr>
          <w:p w14:paraId="68306F40" w14:textId="77777777" w:rsidR="0095430C" w:rsidRDefault="0095430C">
            <w:pPr>
              <w:rPr>
                <w:rFonts w:eastAsia="Times New Roman"/>
                <w:lang w:val="en-US"/>
              </w:rPr>
            </w:pPr>
          </w:p>
        </w:tc>
        <w:tc>
          <w:tcPr>
            <w:tcW w:w="0" w:type="auto"/>
            <w:vAlign w:val="center"/>
            <w:hideMark/>
          </w:tcPr>
          <w:p w14:paraId="2528E210" w14:textId="77777777" w:rsidR="0095430C"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95430C" w14:paraId="6F322A12" w14:textId="77777777">
        <w:trPr>
          <w:divId w:val="1659267375"/>
          <w:tblCellSpacing w:w="15" w:type="dxa"/>
        </w:trPr>
        <w:tc>
          <w:tcPr>
            <w:tcW w:w="0" w:type="auto"/>
            <w:vAlign w:val="center"/>
            <w:hideMark/>
          </w:tcPr>
          <w:p w14:paraId="29C9F233" w14:textId="77777777" w:rsidR="0095430C" w:rsidRDefault="0095430C">
            <w:pPr>
              <w:rPr>
                <w:rFonts w:eastAsia="Times New Roman"/>
                <w:lang w:val="en-US"/>
              </w:rPr>
            </w:pPr>
          </w:p>
        </w:tc>
        <w:tc>
          <w:tcPr>
            <w:tcW w:w="0" w:type="auto"/>
            <w:vAlign w:val="center"/>
            <w:hideMark/>
          </w:tcPr>
          <w:p w14:paraId="435D5928" w14:textId="77777777" w:rsidR="0095430C"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95430C" w14:paraId="7DCF4D59" w14:textId="77777777">
        <w:trPr>
          <w:divId w:val="1659267375"/>
          <w:tblCellSpacing w:w="15" w:type="dxa"/>
        </w:trPr>
        <w:tc>
          <w:tcPr>
            <w:tcW w:w="0" w:type="auto"/>
            <w:vAlign w:val="center"/>
            <w:hideMark/>
          </w:tcPr>
          <w:p w14:paraId="7284ECDF" w14:textId="77777777" w:rsidR="0095430C" w:rsidRDefault="0095430C">
            <w:pPr>
              <w:rPr>
                <w:rFonts w:eastAsia="Times New Roman"/>
                <w:lang w:val="en-US"/>
              </w:rPr>
            </w:pPr>
          </w:p>
        </w:tc>
        <w:tc>
          <w:tcPr>
            <w:tcW w:w="0" w:type="auto"/>
            <w:vAlign w:val="center"/>
            <w:hideMark/>
          </w:tcPr>
          <w:p w14:paraId="70801C6C" w14:textId="77777777" w:rsidR="0095430C"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95430C" w14:paraId="6A37E86D" w14:textId="77777777">
        <w:trPr>
          <w:divId w:val="1659267375"/>
          <w:tblCellSpacing w:w="15" w:type="dxa"/>
        </w:trPr>
        <w:tc>
          <w:tcPr>
            <w:tcW w:w="0" w:type="auto"/>
            <w:vAlign w:val="center"/>
            <w:hideMark/>
          </w:tcPr>
          <w:p w14:paraId="14D741C0" w14:textId="77777777" w:rsidR="0095430C" w:rsidRDefault="0095430C">
            <w:pPr>
              <w:rPr>
                <w:rFonts w:eastAsia="Times New Roman"/>
                <w:lang w:val="en-US"/>
              </w:rPr>
            </w:pPr>
          </w:p>
        </w:tc>
        <w:tc>
          <w:tcPr>
            <w:tcW w:w="0" w:type="auto"/>
            <w:vAlign w:val="center"/>
            <w:hideMark/>
          </w:tcPr>
          <w:p w14:paraId="21022451" w14:textId="77777777" w:rsidR="0095430C"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95430C" w14:paraId="1C57F36C" w14:textId="77777777">
        <w:trPr>
          <w:divId w:val="1659267375"/>
          <w:tblCellSpacing w:w="15" w:type="dxa"/>
        </w:trPr>
        <w:tc>
          <w:tcPr>
            <w:tcW w:w="0" w:type="auto"/>
            <w:vAlign w:val="center"/>
            <w:hideMark/>
          </w:tcPr>
          <w:p w14:paraId="7DDC95DB" w14:textId="77777777" w:rsidR="0095430C" w:rsidRDefault="0095430C">
            <w:pPr>
              <w:rPr>
                <w:rFonts w:eastAsia="Times New Roman"/>
                <w:lang w:val="en-US"/>
              </w:rPr>
            </w:pPr>
          </w:p>
        </w:tc>
        <w:tc>
          <w:tcPr>
            <w:tcW w:w="0" w:type="auto"/>
            <w:vAlign w:val="center"/>
            <w:hideMark/>
          </w:tcPr>
          <w:p w14:paraId="126DE0DB" w14:textId="77777777" w:rsidR="0095430C"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95430C" w14:paraId="3A7AE3C8" w14:textId="77777777">
        <w:trPr>
          <w:divId w:val="1659267375"/>
          <w:tblCellSpacing w:w="15" w:type="dxa"/>
        </w:trPr>
        <w:tc>
          <w:tcPr>
            <w:tcW w:w="0" w:type="auto"/>
            <w:vAlign w:val="center"/>
            <w:hideMark/>
          </w:tcPr>
          <w:p w14:paraId="7522431C" w14:textId="77777777" w:rsidR="0095430C" w:rsidRDefault="0095430C">
            <w:pPr>
              <w:rPr>
                <w:rFonts w:eastAsia="Times New Roman"/>
                <w:lang w:val="en-US"/>
              </w:rPr>
            </w:pPr>
          </w:p>
        </w:tc>
        <w:tc>
          <w:tcPr>
            <w:tcW w:w="0" w:type="auto"/>
            <w:vAlign w:val="center"/>
            <w:hideMark/>
          </w:tcPr>
          <w:p w14:paraId="3E7570F3" w14:textId="77777777" w:rsidR="0095430C"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95430C" w14:paraId="570923FB" w14:textId="77777777">
        <w:trPr>
          <w:divId w:val="1659267375"/>
          <w:tblCellSpacing w:w="15" w:type="dxa"/>
        </w:trPr>
        <w:tc>
          <w:tcPr>
            <w:tcW w:w="0" w:type="auto"/>
            <w:vAlign w:val="center"/>
            <w:hideMark/>
          </w:tcPr>
          <w:p w14:paraId="178150C4" w14:textId="77777777" w:rsidR="0095430C" w:rsidRDefault="0095430C">
            <w:pPr>
              <w:rPr>
                <w:rFonts w:eastAsia="Times New Roman"/>
                <w:lang w:val="en-US"/>
              </w:rPr>
            </w:pPr>
          </w:p>
        </w:tc>
        <w:tc>
          <w:tcPr>
            <w:tcW w:w="0" w:type="auto"/>
            <w:vAlign w:val="center"/>
            <w:hideMark/>
          </w:tcPr>
          <w:p w14:paraId="57043243" w14:textId="77777777" w:rsidR="0095430C"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95430C" w14:paraId="34179D81" w14:textId="77777777">
        <w:trPr>
          <w:divId w:val="1659267375"/>
          <w:tblCellSpacing w:w="15" w:type="dxa"/>
        </w:trPr>
        <w:tc>
          <w:tcPr>
            <w:tcW w:w="0" w:type="auto"/>
            <w:vAlign w:val="center"/>
            <w:hideMark/>
          </w:tcPr>
          <w:p w14:paraId="14B646C0" w14:textId="77777777" w:rsidR="0095430C" w:rsidRDefault="0095430C">
            <w:pPr>
              <w:rPr>
                <w:rFonts w:eastAsia="Times New Roman"/>
                <w:lang w:val="en-US"/>
              </w:rPr>
            </w:pPr>
          </w:p>
        </w:tc>
        <w:tc>
          <w:tcPr>
            <w:tcW w:w="0" w:type="auto"/>
            <w:vAlign w:val="center"/>
            <w:hideMark/>
          </w:tcPr>
          <w:p w14:paraId="2FC5032D" w14:textId="77777777" w:rsidR="0095430C"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95430C" w14:paraId="75B737AF" w14:textId="77777777">
        <w:trPr>
          <w:divId w:val="1659267375"/>
          <w:tblCellSpacing w:w="15" w:type="dxa"/>
        </w:trPr>
        <w:tc>
          <w:tcPr>
            <w:tcW w:w="0" w:type="auto"/>
            <w:vAlign w:val="center"/>
            <w:hideMark/>
          </w:tcPr>
          <w:p w14:paraId="090234A2" w14:textId="77777777" w:rsidR="0095430C" w:rsidRDefault="0095430C">
            <w:pPr>
              <w:rPr>
                <w:rFonts w:eastAsia="Times New Roman"/>
                <w:lang w:val="en-US"/>
              </w:rPr>
            </w:pPr>
          </w:p>
        </w:tc>
        <w:tc>
          <w:tcPr>
            <w:tcW w:w="0" w:type="auto"/>
            <w:vAlign w:val="center"/>
            <w:hideMark/>
          </w:tcPr>
          <w:p w14:paraId="34A9EB5E" w14:textId="77777777" w:rsidR="0095430C"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95430C" w14:paraId="4D4BDF5A" w14:textId="77777777">
        <w:trPr>
          <w:divId w:val="1659267375"/>
          <w:tblCellSpacing w:w="15" w:type="dxa"/>
        </w:trPr>
        <w:tc>
          <w:tcPr>
            <w:tcW w:w="0" w:type="auto"/>
            <w:vAlign w:val="center"/>
            <w:hideMark/>
          </w:tcPr>
          <w:p w14:paraId="10E019CE" w14:textId="77777777" w:rsidR="0095430C" w:rsidRDefault="0095430C">
            <w:pPr>
              <w:rPr>
                <w:rFonts w:eastAsia="Times New Roman"/>
                <w:lang w:val="en-US"/>
              </w:rPr>
            </w:pPr>
          </w:p>
        </w:tc>
        <w:tc>
          <w:tcPr>
            <w:tcW w:w="0" w:type="auto"/>
            <w:vAlign w:val="center"/>
            <w:hideMark/>
          </w:tcPr>
          <w:p w14:paraId="004AB69A" w14:textId="77777777" w:rsidR="0095430C"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95430C" w14:paraId="42EB9D74" w14:textId="77777777">
        <w:trPr>
          <w:divId w:val="1659267375"/>
          <w:tblCellSpacing w:w="15" w:type="dxa"/>
        </w:trPr>
        <w:tc>
          <w:tcPr>
            <w:tcW w:w="0" w:type="auto"/>
            <w:vAlign w:val="center"/>
            <w:hideMark/>
          </w:tcPr>
          <w:p w14:paraId="72C45C61" w14:textId="77777777" w:rsidR="0095430C" w:rsidRDefault="0095430C">
            <w:pPr>
              <w:rPr>
                <w:rFonts w:eastAsia="Times New Roman"/>
                <w:lang w:val="en-US"/>
              </w:rPr>
            </w:pPr>
          </w:p>
        </w:tc>
        <w:tc>
          <w:tcPr>
            <w:tcW w:w="0" w:type="auto"/>
            <w:vAlign w:val="center"/>
            <w:hideMark/>
          </w:tcPr>
          <w:p w14:paraId="7218F7E9" w14:textId="77777777" w:rsidR="0095430C"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95430C" w14:paraId="19175406" w14:textId="77777777">
        <w:trPr>
          <w:divId w:val="1659267375"/>
          <w:tblCellSpacing w:w="15" w:type="dxa"/>
        </w:trPr>
        <w:tc>
          <w:tcPr>
            <w:tcW w:w="0" w:type="auto"/>
            <w:vAlign w:val="center"/>
            <w:hideMark/>
          </w:tcPr>
          <w:p w14:paraId="64045610" w14:textId="77777777" w:rsidR="0095430C" w:rsidRDefault="0095430C">
            <w:pPr>
              <w:rPr>
                <w:rFonts w:eastAsia="Times New Roman"/>
                <w:lang w:val="en-US"/>
              </w:rPr>
            </w:pPr>
          </w:p>
        </w:tc>
        <w:tc>
          <w:tcPr>
            <w:tcW w:w="0" w:type="auto"/>
            <w:vAlign w:val="center"/>
            <w:hideMark/>
          </w:tcPr>
          <w:p w14:paraId="1566855F" w14:textId="77777777" w:rsidR="0095430C"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95430C" w14:paraId="30A5BC0C" w14:textId="77777777">
        <w:trPr>
          <w:divId w:val="1659267375"/>
          <w:tblCellSpacing w:w="15" w:type="dxa"/>
        </w:trPr>
        <w:tc>
          <w:tcPr>
            <w:tcW w:w="0" w:type="auto"/>
            <w:vAlign w:val="center"/>
            <w:hideMark/>
          </w:tcPr>
          <w:p w14:paraId="2EFF1ABC" w14:textId="77777777" w:rsidR="0095430C" w:rsidRDefault="0095430C">
            <w:pPr>
              <w:rPr>
                <w:rFonts w:eastAsia="Times New Roman"/>
                <w:lang w:val="en-US"/>
              </w:rPr>
            </w:pPr>
          </w:p>
        </w:tc>
        <w:tc>
          <w:tcPr>
            <w:tcW w:w="0" w:type="auto"/>
            <w:vAlign w:val="center"/>
            <w:hideMark/>
          </w:tcPr>
          <w:p w14:paraId="0BB16CC0" w14:textId="77777777" w:rsidR="0095430C"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95430C" w14:paraId="01ED9830" w14:textId="77777777">
        <w:trPr>
          <w:divId w:val="1659267375"/>
          <w:tblCellSpacing w:w="15" w:type="dxa"/>
        </w:trPr>
        <w:tc>
          <w:tcPr>
            <w:tcW w:w="0" w:type="auto"/>
            <w:vAlign w:val="center"/>
            <w:hideMark/>
          </w:tcPr>
          <w:p w14:paraId="612BD7F9" w14:textId="77777777" w:rsidR="0095430C" w:rsidRDefault="0095430C">
            <w:pPr>
              <w:rPr>
                <w:rFonts w:eastAsia="Times New Roman"/>
                <w:lang w:val="en-US"/>
              </w:rPr>
            </w:pPr>
          </w:p>
        </w:tc>
        <w:tc>
          <w:tcPr>
            <w:tcW w:w="0" w:type="auto"/>
            <w:vAlign w:val="center"/>
            <w:hideMark/>
          </w:tcPr>
          <w:p w14:paraId="6A094D76" w14:textId="77777777" w:rsidR="0095430C"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95430C" w14:paraId="2EC33FF8" w14:textId="77777777">
        <w:trPr>
          <w:divId w:val="1659267375"/>
          <w:tblCellSpacing w:w="15" w:type="dxa"/>
        </w:trPr>
        <w:tc>
          <w:tcPr>
            <w:tcW w:w="0" w:type="auto"/>
            <w:vAlign w:val="center"/>
            <w:hideMark/>
          </w:tcPr>
          <w:p w14:paraId="12F427A2" w14:textId="77777777" w:rsidR="0095430C" w:rsidRDefault="0095430C">
            <w:pPr>
              <w:rPr>
                <w:rFonts w:eastAsia="Times New Roman"/>
                <w:lang w:val="en-US"/>
              </w:rPr>
            </w:pPr>
          </w:p>
        </w:tc>
        <w:tc>
          <w:tcPr>
            <w:tcW w:w="0" w:type="auto"/>
            <w:vAlign w:val="center"/>
            <w:hideMark/>
          </w:tcPr>
          <w:p w14:paraId="3BA11C30" w14:textId="77777777" w:rsidR="0095430C"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95430C" w14:paraId="25461F82" w14:textId="77777777">
        <w:trPr>
          <w:divId w:val="1659267375"/>
          <w:tblCellSpacing w:w="15" w:type="dxa"/>
        </w:trPr>
        <w:tc>
          <w:tcPr>
            <w:tcW w:w="0" w:type="auto"/>
            <w:vAlign w:val="center"/>
            <w:hideMark/>
          </w:tcPr>
          <w:p w14:paraId="1379E177" w14:textId="77777777" w:rsidR="0095430C" w:rsidRDefault="0095430C">
            <w:pPr>
              <w:rPr>
                <w:rFonts w:eastAsia="Times New Roman"/>
                <w:lang w:val="en-US"/>
              </w:rPr>
            </w:pPr>
          </w:p>
        </w:tc>
        <w:tc>
          <w:tcPr>
            <w:tcW w:w="0" w:type="auto"/>
            <w:vAlign w:val="center"/>
            <w:hideMark/>
          </w:tcPr>
          <w:p w14:paraId="45CB59F0" w14:textId="77777777" w:rsidR="0095430C"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95430C" w14:paraId="6B173018" w14:textId="77777777">
        <w:trPr>
          <w:divId w:val="1659267375"/>
          <w:tblCellSpacing w:w="15" w:type="dxa"/>
        </w:trPr>
        <w:tc>
          <w:tcPr>
            <w:tcW w:w="0" w:type="auto"/>
            <w:vAlign w:val="center"/>
            <w:hideMark/>
          </w:tcPr>
          <w:p w14:paraId="0E339778" w14:textId="77777777" w:rsidR="0095430C" w:rsidRDefault="0095430C">
            <w:pPr>
              <w:rPr>
                <w:rFonts w:eastAsia="Times New Roman"/>
                <w:lang w:val="en-US"/>
              </w:rPr>
            </w:pPr>
          </w:p>
        </w:tc>
        <w:tc>
          <w:tcPr>
            <w:tcW w:w="0" w:type="auto"/>
            <w:vAlign w:val="center"/>
            <w:hideMark/>
          </w:tcPr>
          <w:p w14:paraId="6C4696E1" w14:textId="77777777" w:rsidR="0095430C"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95430C" w14:paraId="3E716B54" w14:textId="77777777">
        <w:trPr>
          <w:divId w:val="1659267375"/>
          <w:tblCellSpacing w:w="15" w:type="dxa"/>
        </w:trPr>
        <w:tc>
          <w:tcPr>
            <w:tcW w:w="0" w:type="auto"/>
            <w:vAlign w:val="center"/>
            <w:hideMark/>
          </w:tcPr>
          <w:p w14:paraId="739CFA62" w14:textId="77777777" w:rsidR="0095430C" w:rsidRDefault="0095430C">
            <w:pPr>
              <w:rPr>
                <w:rFonts w:eastAsia="Times New Roman"/>
                <w:lang w:val="en-US"/>
              </w:rPr>
            </w:pPr>
          </w:p>
        </w:tc>
        <w:tc>
          <w:tcPr>
            <w:tcW w:w="0" w:type="auto"/>
            <w:vAlign w:val="center"/>
            <w:hideMark/>
          </w:tcPr>
          <w:p w14:paraId="683E7091" w14:textId="77777777" w:rsidR="0095430C"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95430C" w14:paraId="6120FB36" w14:textId="77777777">
        <w:trPr>
          <w:divId w:val="1659267375"/>
          <w:tblCellSpacing w:w="15" w:type="dxa"/>
        </w:trPr>
        <w:tc>
          <w:tcPr>
            <w:tcW w:w="0" w:type="auto"/>
            <w:vAlign w:val="center"/>
            <w:hideMark/>
          </w:tcPr>
          <w:p w14:paraId="202F4AA3" w14:textId="77777777" w:rsidR="0095430C" w:rsidRDefault="0095430C">
            <w:pPr>
              <w:rPr>
                <w:rFonts w:eastAsia="Times New Roman"/>
                <w:lang w:val="en-US"/>
              </w:rPr>
            </w:pPr>
          </w:p>
        </w:tc>
        <w:tc>
          <w:tcPr>
            <w:tcW w:w="0" w:type="auto"/>
            <w:vAlign w:val="center"/>
            <w:hideMark/>
          </w:tcPr>
          <w:p w14:paraId="514F0FE1" w14:textId="77777777" w:rsidR="0095430C"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95430C" w14:paraId="211EC926" w14:textId="77777777">
        <w:trPr>
          <w:divId w:val="1659267375"/>
          <w:tblCellSpacing w:w="15" w:type="dxa"/>
        </w:trPr>
        <w:tc>
          <w:tcPr>
            <w:tcW w:w="0" w:type="auto"/>
            <w:vAlign w:val="center"/>
            <w:hideMark/>
          </w:tcPr>
          <w:p w14:paraId="4952239A" w14:textId="77777777" w:rsidR="0095430C" w:rsidRDefault="0095430C">
            <w:pPr>
              <w:rPr>
                <w:rFonts w:eastAsia="Times New Roman"/>
                <w:lang w:val="en-US"/>
              </w:rPr>
            </w:pPr>
          </w:p>
        </w:tc>
        <w:tc>
          <w:tcPr>
            <w:tcW w:w="0" w:type="auto"/>
            <w:vAlign w:val="center"/>
            <w:hideMark/>
          </w:tcPr>
          <w:p w14:paraId="6F2CB4BE" w14:textId="77777777" w:rsidR="0095430C"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95430C" w14:paraId="21CD5149" w14:textId="77777777">
        <w:trPr>
          <w:divId w:val="1659267375"/>
          <w:tblCellSpacing w:w="15" w:type="dxa"/>
        </w:trPr>
        <w:tc>
          <w:tcPr>
            <w:tcW w:w="0" w:type="auto"/>
            <w:vAlign w:val="center"/>
            <w:hideMark/>
          </w:tcPr>
          <w:p w14:paraId="35176E7A" w14:textId="77777777" w:rsidR="0095430C" w:rsidRDefault="0095430C">
            <w:pPr>
              <w:rPr>
                <w:rFonts w:eastAsia="Times New Roman"/>
                <w:lang w:val="en-US"/>
              </w:rPr>
            </w:pPr>
          </w:p>
        </w:tc>
        <w:tc>
          <w:tcPr>
            <w:tcW w:w="0" w:type="auto"/>
            <w:vAlign w:val="center"/>
            <w:hideMark/>
          </w:tcPr>
          <w:p w14:paraId="5EF61696" w14:textId="77777777" w:rsidR="0095430C"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95430C" w14:paraId="1164DC6D" w14:textId="77777777">
        <w:trPr>
          <w:divId w:val="1659267375"/>
          <w:tblCellSpacing w:w="15" w:type="dxa"/>
        </w:trPr>
        <w:tc>
          <w:tcPr>
            <w:tcW w:w="0" w:type="auto"/>
            <w:vAlign w:val="center"/>
            <w:hideMark/>
          </w:tcPr>
          <w:p w14:paraId="5CB41A5C" w14:textId="77777777" w:rsidR="0095430C" w:rsidRDefault="0095430C">
            <w:pPr>
              <w:rPr>
                <w:rFonts w:eastAsia="Times New Roman"/>
                <w:lang w:val="en-US"/>
              </w:rPr>
            </w:pPr>
          </w:p>
        </w:tc>
        <w:tc>
          <w:tcPr>
            <w:tcW w:w="0" w:type="auto"/>
            <w:vAlign w:val="center"/>
            <w:hideMark/>
          </w:tcPr>
          <w:p w14:paraId="04642826" w14:textId="77777777" w:rsidR="0095430C"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95430C" w14:paraId="12CBA063" w14:textId="77777777">
        <w:trPr>
          <w:divId w:val="1659267375"/>
          <w:tblCellSpacing w:w="15" w:type="dxa"/>
        </w:trPr>
        <w:tc>
          <w:tcPr>
            <w:tcW w:w="0" w:type="auto"/>
            <w:vAlign w:val="center"/>
            <w:hideMark/>
          </w:tcPr>
          <w:p w14:paraId="6568F1ED" w14:textId="77777777" w:rsidR="0095430C" w:rsidRDefault="0095430C">
            <w:pPr>
              <w:rPr>
                <w:rFonts w:eastAsia="Times New Roman"/>
                <w:lang w:val="en-US"/>
              </w:rPr>
            </w:pPr>
          </w:p>
        </w:tc>
        <w:tc>
          <w:tcPr>
            <w:tcW w:w="0" w:type="auto"/>
            <w:vAlign w:val="center"/>
            <w:hideMark/>
          </w:tcPr>
          <w:p w14:paraId="0615F102" w14:textId="77777777" w:rsidR="0095430C"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95430C" w14:paraId="58A3D186" w14:textId="77777777">
        <w:trPr>
          <w:divId w:val="1659267375"/>
          <w:tblCellSpacing w:w="15" w:type="dxa"/>
        </w:trPr>
        <w:tc>
          <w:tcPr>
            <w:tcW w:w="0" w:type="auto"/>
            <w:vAlign w:val="center"/>
            <w:hideMark/>
          </w:tcPr>
          <w:p w14:paraId="28D4B475" w14:textId="77777777" w:rsidR="0095430C" w:rsidRDefault="0095430C">
            <w:pPr>
              <w:rPr>
                <w:rFonts w:eastAsia="Times New Roman"/>
                <w:lang w:val="en-US"/>
              </w:rPr>
            </w:pPr>
          </w:p>
        </w:tc>
        <w:tc>
          <w:tcPr>
            <w:tcW w:w="0" w:type="auto"/>
            <w:vAlign w:val="center"/>
            <w:hideMark/>
          </w:tcPr>
          <w:p w14:paraId="031BB2B7" w14:textId="77777777" w:rsidR="0095430C"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95430C" w14:paraId="48A4B229" w14:textId="77777777">
        <w:trPr>
          <w:divId w:val="1659267375"/>
          <w:tblCellSpacing w:w="15" w:type="dxa"/>
        </w:trPr>
        <w:tc>
          <w:tcPr>
            <w:tcW w:w="0" w:type="auto"/>
            <w:vAlign w:val="center"/>
            <w:hideMark/>
          </w:tcPr>
          <w:p w14:paraId="1FA9E09E" w14:textId="77777777" w:rsidR="0095430C" w:rsidRDefault="0095430C">
            <w:pPr>
              <w:rPr>
                <w:rFonts w:eastAsia="Times New Roman"/>
                <w:lang w:val="en-US"/>
              </w:rPr>
            </w:pPr>
          </w:p>
        </w:tc>
        <w:tc>
          <w:tcPr>
            <w:tcW w:w="0" w:type="auto"/>
            <w:vAlign w:val="center"/>
            <w:hideMark/>
          </w:tcPr>
          <w:p w14:paraId="531ADD32" w14:textId="77777777" w:rsidR="0095430C"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95430C" w14:paraId="1243E735" w14:textId="77777777">
        <w:trPr>
          <w:divId w:val="1659267375"/>
          <w:tblCellSpacing w:w="15" w:type="dxa"/>
        </w:trPr>
        <w:tc>
          <w:tcPr>
            <w:tcW w:w="0" w:type="auto"/>
            <w:vAlign w:val="center"/>
            <w:hideMark/>
          </w:tcPr>
          <w:p w14:paraId="7153B76B" w14:textId="77777777" w:rsidR="0095430C" w:rsidRDefault="0095430C">
            <w:pPr>
              <w:rPr>
                <w:rFonts w:eastAsia="Times New Roman"/>
                <w:lang w:val="en-US"/>
              </w:rPr>
            </w:pPr>
          </w:p>
        </w:tc>
        <w:tc>
          <w:tcPr>
            <w:tcW w:w="0" w:type="auto"/>
            <w:vAlign w:val="center"/>
            <w:hideMark/>
          </w:tcPr>
          <w:p w14:paraId="33B06C9F" w14:textId="77777777" w:rsidR="0095430C"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95430C" w14:paraId="1865151F" w14:textId="77777777">
        <w:trPr>
          <w:divId w:val="1659267375"/>
          <w:tblCellSpacing w:w="15" w:type="dxa"/>
        </w:trPr>
        <w:tc>
          <w:tcPr>
            <w:tcW w:w="0" w:type="auto"/>
            <w:vAlign w:val="center"/>
            <w:hideMark/>
          </w:tcPr>
          <w:p w14:paraId="52098EC1" w14:textId="77777777" w:rsidR="0095430C" w:rsidRDefault="0095430C">
            <w:pPr>
              <w:rPr>
                <w:rFonts w:eastAsia="Times New Roman"/>
                <w:lang w:val="en-US"/>
              </w:rPr>
            </w:pPr>
          </w:p>
        </w:tc>
        <w:tc>
          <w:tcPr>
            <w:tcW w:w="0" w:type="auto"/>
            <w:vAlign w:val="center"/>
            <w:hideMark/>
          </w:tcPr>
          <w:p w14:paraId="53B66C49" w14:textId="77777777" w:rsidR="0095430C"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95430C" w14:paraId="54ABF37E" w14:textId="77777777">
        <w:trPr>
          <w:divId w:val="1659267375"/>
          <w:tblCellSpacing w:w="15" w:type="dxa"/>
        </w:trPr>
        <w:tc>
          <w:tcPr>
            <w:tcW w:w="0" w:type="auto"/>
            <w:vAlign w:val="center"/>
            <w:hideMark/>
          </w:tcPr>
          <w:p w14:paraId="78E80F9D" w14:textId="77777777" w:rsidR="0095430C" w:rsidRDefault="0095430C">
            <w:pPr>
              <w:rPr>
                <w:rFonts w:eastAsia="Times New Roman"/>
                <w:lang w:val="en-US"/>
              </w:rPr>
            </w:pPr>
          </w:p>
        </w:tc>
        <w:tc>
          <w:tcPr>
            <w:tcW w:w="0" w:type="auto"/>
            <w:vAlign w:val="center"/>
            <w:hideMark/>
          </w:tcPr>
          <w:p w14:paraId="79ABF391" w14:textId="77777777" w:rsidR="0095430C"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95430C" w14:paraId="6C7E4FF4" w14:textId="77777777">
        <w:trPr>
          <w:divId w:val="1659267375"/>
          <w:tblCellSpacing w:w="15" w:type="dxa"/>
        </w:trPr>
        <w:tc>
          <w:tcPr>
            <w:tcW w:w="0" w:type="auto"/>
            <w:vAlign w:val="center"/>
            <w:hideMark/>
          </w:tcPr>
          <w:p w14:paraId="63A8FF50" w14:textId="77777777" w:rsidR="0095430C" w:rsidRDefault="0095430C">
            <w:pPr>
              <w:rPr>
                <w:rFonts w:eastAsia="Times New Roman"/>
                <w:lang w:val="en-US"/>
              </w:rPr>
            </w:pPr>
          </w:p>
        </w:tc>
        <w:tc>
          <w:tcPr>
            <w:tcW w:w="0" w:type="auto"/>
            <w:vAlign w:val="center"/>
            <w:hideMark/>
          </w:tcPr>
          <w:p w14:paraId="65579865" w14:textId="77777777" w:rsidR="0095430C"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95430C" w14:paraId="70E12C77" w14:textId="77777777">
        <w:trPr>
          <w:divId w:val="1659267375"/>
          <w:tblCellSpacing w:w="15" w:type="dxa"/>
        </w:trPr>
        <w:tc>
          <w:tcPr>
            <w:tcW w:w="0" w:type="auto"/>
            <w:vAlign w:val="center"/>
            <w:hideMark/>
          </w:tcPr>
          <w:p w14:paraId="44CE27BF" w14:textId="77777777" w:rsidR="0095430C" w:rsidRDefault="0095430C">
            <w:pPr>
              <w:rPr>
                <w:rFonts w:eastAsia="Times New Roman"/>
                <w:lang w:val="en-US"/>
              </w:rPr>
            </w:pPr>
          </w:p>
        </w:tc>
        <w:tc>
          <w:tcPr>
            <w:tcW w:w="0" w:type="auto"/>
            <w:vAlign w:val="center"/>
            <w:hideMark/>
          </w:tcPr>
          <w:p w14:paraId="33D797A4" w14:textId="77777777" w:rsidR="0095430C"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95430C" w14:paraId="712A41ED" w14:textId="77777777">
        <w:trPr>
          <w:divId w:val="1659267375"/>
          <w:tblCellSpacing w:w="15" w:type="dxa"/>
        </w:trPr>
        <w:tc>
          <w:tcPr>
            <w:tcW w:w="0" w:type="auto"/>
            <w:vAlign w:val="center"/>
            <w:hideMark/>
          </w:tcPr>
          <w:p w14:paraId="0973D2C9" w14:textId="77777777" w:rsidR="0095430C" w:rsidRDefault="0095430C">
            <w:pPr>
              <w:rPr>
                <w:rFonts w:eastAsia="Times New Roman"/>
                <w:lang w:val="en-US"/>
              </w:rPr>
            </w:pPr>
          </w:p>
        </w:tc>
        <w:tc>
          <w:tcPr>
            <w:tcW w:w="0" w:type="auto"/>
            <w:vAlign w:val="center"/>
            <w:hideMark/>
          </w:tcPr>
          <w:p w14:paraId="3B6A1EBE" w14:textId="77777777" w:rsidR="0095430C"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95430C" w14:paraId="51A8C865" w14:textId="77777777">
        <w:trPr>
          <w:divId w:val="1659267375"/>
          <w:tblCellSpacing w:w="15" w:type="dxa"/>
        </w:trPr>
        <w:tc>
          <w:tcPr>
            <w:tcW w:w="0" w:type="auto"/>
            <w:vAlign w:val="center"/>
            <w:hideMark/>
          </w:tcPr>
          <w:p w14:paraId="7D30184E" w14:textId="77777777" w:rsidR="0095430C" w:rsidRDefault="0095430C">
            <w:pPr>
              <w:rPr>
                <w:rFonts w:eastAsia="Times New Roman"/>
                <w:lang w:val="en-US"/>
              </w:rPr>
            </w:pPr>
          </w:p>
        </w:tc>
        <w:tc>
          <w:tcPr>
            <w:tcW w:w="0" w:type="auto"/>
            <w:vAlign w:val="center"/>
            <w:hideMark/>
          </w:tcPr>
          <w:p w14:paraId="3921683D" w14:textId="77777777" w:rsidR="0095430C"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95430C" w14:paraId="64B32016" w14:textId="77777777">
        <w:trPr>
          <w:divId w:val="1659267375"/>
          <w:tblCellSpacing w:w="15" w:type="dxa"/>
        </w:trPr>
        <w:tc>
          <w:tcPr>
            <w:tcW w:w="0" w:type="auto"/>
            <w:vAlign w:val="center"/>
            <w:hideMark/>
          </w:tcPr>
          <w:p w14:paraId="531CBB88" w14:textId="77777777" w:rsidR="0095430C" w:rsidRDefault="0095430C">
            <w:pPr>
              <w:rPr>
                <w:rFonts w:eastAsia="Times New Roman"/>
                <w:lang w:val="en-US"/>
              </w:rPr>
            </w:pPr>
          </w:p>
        </w:tc>
        <w:tc>
          <w:tcPr>
            <w:tcW w:w="0" w:type="auto"/>
            <w:vAlign w:val="center"/>
            <w:hideMark/>
          </w:tcPr>
          <w:p w14:paraId="10533F61" w14:textId="77777777" w:rsidR="0095430C"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95430C" w14:paraId="06C66331" w14:textId="77777777">
        <w:trPr>
          <w:divId w:val="1659267375"/>
          <w:tblCellSpacing w:w="15" w:type="dxa"/>
        </w:trPr>
        <w:tc>
          <w:tcPr>
            <w:tcW w:w="0" w:type="auto"/>
            <w:vAlign w:val="center"/>
            <w:hideMark/>
          </w:tcPr>
          <w:p w14:paraId="46E2E081" w14:textId="77777777" w:rsidR="0095430C" w:rsidRDefault="0095430C">
            <w:pPr>
              <w:rPr>
                <w:rFonts w:eastAsia="Times New Roman"/>
                <w:lang w:val="en-US"/>
              </w:rPr>
            </w:pPr>
          </w:p>
        </w:tc>
        <w:tc>
          <w:tcPr>
            <w:tcW w:w="0" w:type="auto"/>
            <w:vAlign w:val="center"/>
            <w:hideMark/>
          </w:tcPr>
          <w:p w14:paraId="08CBA004" w14:textId="77777777" w:rsidR="0095430C"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95430C" w14:paraId="409091E4" w14:textId="77777777">
        <w:trPr>
          <w:divId w:val="1659267375"/>
          <w:tblCellSpacing w:w="15" w:type="dxa"/>
        </w:trPr>
        <w:tc>
          <w:tcPr>
            <w:tcW w:w="0" w:type="auto"/>
            <w:vAlign w:val="center"/>
            <w:hideMark/>
          </w:tcPr>
          <w:p w14:paraId="03D808F3" w14:textId="77777777" w:rsidR="0095430C" w:rsidRDefault="0095430C">
            <w:pPr>
              <w:rPr>
                <w:rFonts w:eastAsia="Times New Roman"/>
                <w:lang w:val="en-US"/>
              </w:rPr>
            </w:pPr>
          </w:p>
        </w:tc>
        <w:tc>
          <w:tcPr>
            <w:tcW w:w="0" w:type="auto"/>
            <w:vAlign w:val="center"/>
            <w:hideMark/>
          </w:tcPr>
          <w:p w14:paraId="11DC03F5" w14:textId="77777777" w:rsidR="0095430C"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95430C" w14:paraId="4CD17768" w14:textId="77777777">
        <w:trPr>
          <w:divId w:val="1659267375"/>
          <w:tblCellSpacing w:w="15" w:type="dxa"/>
        </w:trPr>
        <w:tc>
          <w:tcPr>
            <w:tcW w:w="0" w:type="auto"/>
            <w:vAlign w:val="center"/>
            <w:hideMark/>
          </w:tcPr>
          <w:p w14:paraId="0539A109" w14:textId="77777777" w:rsidR="0095430C" w:rsidRDefault="0095430C">
            <w:pPr>
              <w:rPr>
                <w:rFonts w:eastAsia="Times New Roman"/>
                <w:lang w:val="en-US"/>
              </w:rPr>
            </w:pPr>
          </w:p>
        </w:tc>
        <w:tc>
          <w:tcPr>
            <w:tcW w:w="0" w:type="auto"/>
            <w:vAlign w:val="center"/>
            <w:hideMark/>
          </w:tcPr>
          <w:p w14:paraId="0EE39B82" w14:textId="77777777" w:rsidR="0095430C"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95430C" w14:paraId="76CAFF15" w14:textId="77777777">
        <w:trPr>
          <w:divId w:val="1659267375"/>
          <w:tblCellSpacing w:w="15" w:type="dxa"/>
        </w:trPr>
        <w:tc>
          <w:tcPr>
            <w:tcW w:w="0" w:type="auto"/>
            <w:vAlign w:val="center"/>
            <w:hideMark/>
          </w:tcPr>
          <w:p w14:paraId="1ADEBEEE" w14:textId="77777777" w:rsidR="0095430C" w:rsidRDefault="0095430C">
            <w:pPr>
              <w:rPr>
                <w:rFonts w:eastAsia="Times New Roman"/>
                <w:lang w:val="en-US"/>
              </w:rPr>
            </w:pPr>
          </w:p>
        </w:tc>
        <w:tc>
          <w:tcPr>
            <w:tcW w:w="0" w:type="auto"/>
            <w:vAlign w:val="center"/>
            <w:hideMark/>
          </w:tcPr>
          <w:p w14:paraId="6E4F6462" w14:textId="77777777" w:rsidR="0095430C"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95430C" w14:paraId="3E2261B8" w14:textId="77777777">
        <w:trPr>
          <w:divId w:val="1659267375"/>
          <w:tblCellSpacing w:w="15" w:type="dxa"/>
        </w:trPr>
        <w:tc>
          <w:tcPr>
            <w:tcW w:w="0" w:type="auto"/>
            <w:vAlign w:val="center"/>
            <w:hideMark/>
          </w:tcPr>
          <w:p w14:paraId="64A8AFA7" w14:textId="77777777" w:rsidR="0095430C" w:rsidRDefault="0095430C">
            <w:pPr>
              <w:rPr>
                <w:rFonts w:eastAsia="Times New Roman"/>
                <w:lang w:val="en-US"/>
              </w:rPr>
            </w:pPr>
          </w:p>
        </w:tc>
        <w:tc>
          <w:tcPr>
            <w:tcW w:w="0" w:type="auto"/>
            <w:vAlign w:val="center"/>
            <w:hideMark/>
          </w:tcPr>
          <w:p w14:paraId="36679094" w14:textId="77777777" w:rsidR="0095430C"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95430C" w14:paraId="17495501" w14:textId="77777777">
        <w:trPr>
          <w:divId w:val="1659267375"/>
          <w:tblCellSpacing w:w="15" w:type="dxa"/>
        </w:trPr>
        <w:tc>
          <w:tcPr>
            <w:tcW w:w="0" w:type="auto"/>
            <w:vAlign w:val="center"/>
            <w:hideMark/>
          </w:tcPr>
          <w:p w14:paraId="480BB585" w14:textId="77777777" w:rsidR="0095430C" w:rsidRDefault="0095430C">
            <w:pPr>
              <w:rPr>
                <w:rFonts w:eastAsia="Times New Roman"/>
                <w:lang w:val="en-US"/>
              </w:rPr>
            </w:pPr>
          </w:p>
        </w:tc>
        <w:tc>
          <w:tcPr>
            <w:tcW w:w="0" w:type="auto"/>
            <w:vAlign w:val="center"/>
            <w:hideMark/>
          </w:tcPr>
          <w:p w14:paraId="043F9BD1" w14:textId="77777777" w:rsidR="0095430C"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95430C" w14:paraId="13D3DB50" w14:textId="77777777">
        <w:trPr>
          <w:divId w:val="1659267375"/>
          <w:tblCellSpacing w:w="15" w:type="dxa"/>
        </w:trPr>
        <w:tc>
          <w:tcPr>
            <w:tcW w:w="0" w:type="auto"/>
            <w:vAlign w:val="center"/>
            <w:hideMark/>
          </w:tcPr>
          <w:p w14:paraId="734EC40D" w14:textId="77777777" w:rsidR="0095430C" w:rsidRDefault="0095430C">
            <w:pPr>
              <w:rPr>
                <w:rFonts w:eastAsia="Times New Roman"/>
                <w:lang w:val="en-US"/>
              </w:rPr>
            </w:pPr>
          </w:p>
        </w:tc>
        <w:tc>
          <w:tcPr>
            <w:tcW w:w="0" w:type="auto"/>
            <w:vAlign w:val="center"/>
            <w:hideMark/>
          </w:tcPr>
          <w:p w14:paraId="2FC42BDF" w14:textId="77777777" w:rsidR="0095430C"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95430C" w14:paraId="500547BE" w14:textId="77777777">
        <w:trPr>
          <w:divId w:val="1659267375"/>
          <w:tblCellSpacing w:w="15" w:type="dxa"/>
        </w:trPr>
        <w:tc>
          <w:tcPr>
            <w:tcW w:w="0" w:type="auto"/>
            <w:vAlign w:val="center"/>
            <w:hideMark/>
          </w:tcPr>
          <w:p w14:paraId="4191429C" w14:textId="77777777" w:rsidR="0095430C" w:rsidRDefault="0095430C">
            <w:pPr>
              <w:rPr>
                <w:rFonts w:eastAsia="Times New Roman"/>
                <w:lang w:val="en-US"/>
              </w:rPr>
            </w:pPr>
          </w:p>
        </w:tc>
        <w:tc>
          <w:tcPr>
            <w:tcW w:w="0" w:type="auto"/>
            <w:vAlign w:val="center"/>
            <w:hideMark/>
          </w:tcPr>
          <w:p w14:paraId="7CB53D80" w14:textId="77777777" w:rsidR="0095430C"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95430C" w14:paraId="6A36AADB" w14:textId="77777777">
        <w:trPr>
          <w:divId w:val="1659267375"/>
          <w:tblCellSpacing w:w="15" w:type="dxa"/>
        </w:trPr>
        <w:tc>
          <w:tcPr>
            <w:tcW w:w="0" w:type="auto"/>
            <w:vAlign w:val="center"/>
            <w:hideMark/>
          </w:tcPr>
          <w:p w14:paraId="759E21C1" w14:textId="77777777" w:rsidR="0095430C" w:rsidRDefault="0095430C">
            <w:pPr>
              <w:rPr>
                <w:rFonts w:eastAsia="Times New Roman"/>
                <w:lang w:val="en-US"/>
              </w:rPr>
            </w:pPr>
          </w:p>
        </w:tc>
        <w:tc>
          <w:tcPr>
            <w:tcW w:w="0" w:type="auto"/>
            <w:vAlign w:val="center"/>
            <w:hideMark/>
          </w:tcPr>
          <w:p w14:paraId="4E81F23B" w14:textId="77777777" w:rsidR="0095430C"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95430C" w14:paraId="03401E26" w14:textId="77777777">
        <w:trPr>
          <w:divId w:val="1659267375"/>
          <w:tblCellSpacing w:w="15" w:type="dxa"/>
        </w:trPr>
        <w:tc>
          <w:tcPr>
            <w:tcW w:w="0" w:type="auto"/>
            <w:vAlign w:val="center"/>
            <w:hideMark/>
          </w:tcPr>
          <w:p w14:paraId="4E458334" w14:textId="77777777" w:rsidR="0095430C" w:rsidRDefault="0095430C">
            <w:pPr>
              <w:rPr>
                <w:rFonts w:eastAsia="Times New Roman"/>
                <w:lang w:val="en-US"/>
              </w:rPr>
            </w:pPr>
          </w:p>
        </w:tc>
        <w:tc>
          <w:tcPr>
            <w:tcW w:w="0" w:type="auto"/>
            <w:vAlign w:val="center"/>
            <w:hideMark/>
          </w:tcPr>
          <w:p w14:paraId="5BC72E17" w14:textId="77777777" w:rsidR="0095430C"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95430C" w14:paraId="5D8B4936" w14:textId="77777777">
        <w:trPr>
          <w:divId w:val="1659267375"/>
          <w:tblCellSpacing w:w="15" w:type="dxa"/>
        </w:trPr>
        <w:tc>
          <w:tcPr>
            <w:tcW w:w="0" w:type="auto"/>
            <w:vAlign w:val="center"/>
            <w:hideMark/>
          </w:tcPr>
          <w:p w14:paraId="4DD13999" w14:textId="77777777" w:rsidR="0095430C" w:rsidRDefault="0095430C">
            <w:pPr>
              <w:rPr>
                <w:rFonts w:eastAsia="Times New Roman"/>
                <w:lang w:val="en-US"/>
              </w:rPr>
            </w:pPr>
          </w:p>
        </w:tc>
        <w:tc>
          <w:tcPr>
            <w:tcW w:w="0" w:type="auto"/>
            <w:vAlign w:val="center"/>
            <w:hideMark/>
          </w:tcPr>
          <w:p w14:paraId="6E9B7959" w14:textId="77777777" w:rsidR="0095430C"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95430C" w14:paraId="449606FD" w14:textId="77777777">
        <w:trPr>
          <w:divId w:val="1659267375"/>
          <w:tblCellSpacing w:w="15" w:type="dxa"/>
        </w:trPr>
        <w:tc>
          <w:tcPr>
            <w:tcW w:w="0" w:type="auto"/>
            <w:vAlign w:val="center"/>
            <w:hideMark/>
          </w:tcPr>
          <w:p w14:paraId="43847C73" w14:textId="77777777" w:rsidR="0095430C" w:rsidRDefault="0095430C">
            <w:pPr>
              <w:rPr>
                <w:rFonts w:eastAsia="Times New Roman"/>
                <w:lang w:val="en-US"/>
              </w:rPr>
            </w:pPr>
          </w:p>
        </w:tc>
        <w:tc>
          <w:tcPr>
            <w:tcW w:w="0" w:type="auto"/>
            <w:vAlign w:val="center"/>
            <w:hideMark/>
          </w:tcPr>
          <w:p w14:paraId="4CA72DD4" w14:textId="77777777" w:rsidR="0095430C"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95430C" w14:paraId="7E7673D5" w14:textId="77777777">
        <w:trPr>
          <w:divId w:val="1659267375"/>
          <w:tblCellSpacing w:w="15" w:type="dxa"/>
        </w:trPr>
        <w:tc>
          <w:tcPr>
            <w:tcW w:w="0" w:type="auto"/>
            <w:vAlign w:val="center"/>
            <w:hideMark/>
          </w:tcPr>
          <w:p w14:paraId="4A97041B" w14:textId="77777777" w:rsidR="0095430C" w:rsidRDefault="0095430C">
            <w:pPr>
              <w:rPr>
                <w:rFonts w:eastAsia="Times New Roman"/>
                <w:lang w:val="en-US"/>
              </w:rPr>
            </w:pPr>
          </w:p>
        </w:tc>
        <w:tc>
          <w:tcPr>
            <w:tcW w:w="0" w:type="auto"/>
            <w:vAlign w:val="center"/>
            <w:hideMark/>
          </w:tcPr>
          <w:p w14:paraId="1E8564BD" w14:textId="77777777" w:rsidR="0095430C"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95430C" w14:paraId="1F03ABB5" w14:textId="77777777">
        <w:trPr>
          <w:divId w:val="1659267375"/>
          <w:tblCellSpacing w:w="15" w:type="dxa"/>
        </w:trPr>
        <w:tc>
          <w:tcPr>
            <w:tcW w:w="0" w:type="auto"/>
            <w:vAlign w:val="center"/>
            <w:hideMark/>
          </w:tcPr>
          <w:p w14:paraId="2146B608" w14:textId="77777777" w:rsidR="0095430C" w:rsidRDefault="0095430C">
            <w:pPr>
              <w:rPr>
                <w:rFonts w:eastAsia="Times New Roman"/>
                <w:lang w:val="en-US"/>
              </w:rPr>
            </w:pPr>
          </w:p>
        </w:tc>
        <w:tc>
          <w:tcPr>
            <w:tcW w:w="0" w:type="auto"/>
            <w:vAlign w:val="center"/>
            <w:hideMark/>
          </w:tcPr>
          <w:p w14:paraId="30C209EE" w14:textId="77777777" w:rsidR="0095430C"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95430C" w14:paraId="563B9229" w14:textId="77777777">
        <w:trPr>
          <w:divId w:val="1659267375"/>
          <w:tblCellSpacing w:w="15" w:type="dxa"/>
        </w:trPr>
        <w:tc>
          <w:tcPr>
            <w:tcW w:w="0" w:type="auto"/>
            <w:vAlign w:val="center"/>
            <w:hideMark/>
          </w:tcPr>
          <w:p w14:paraId="6ADEF3BA" w14:textId="77777777" w:rsidR="0095430C" w:rsidRDefault="0095430C">
            <w:pPr>
              <w:rPr>
                <w:rFonts w:eastAsia="Times New Roman"/>
                <w:lang w:val="en-US"/>
              </w:rPr>
            </w:pPr>
          </w:p>
        </w:tc>
        <w:tc>
          <w:tcPr>
            <w:tcW w:w="0" w:type="auto"/>
            <w:vAlign w:val="center"/>
            <w:hideMark/>
          </w:tcPr>
          <w:p w14:paraId="06391086" w14:textId="77777777" w:rsidR="0095430C"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95430C" w14:paraId="55556429" w14:textId="77777777">
        <w:trPr>
          <w:divId w:val="1659267375"/>
          <w:tblCellSpacing w:w="15" w:type="dxa"/>
        </w:trPr>
        <w:tc>
          <w:tcPr>
            <w:tcW w:w="0" w:type="auto"/>
            <w:vAlign w:val="center"/>
            <w:hideMark/>
          </w:tcPr>
          <w:p w14:paraId="4663128D" w14:textId="77777777" w:rsidR="0095430C" w:rsidRDefault="0095430C">
            <w:pPr>
              <w:rPr>
                <w:rFonts w:eastAsia="Times New Roman"/>
                <w:lang w:val="en-US"/>
              </w:rPr>
            </w:pPr>
          </w:p>
        </w:tc>
        <w:tc>
          <w:tcPr>
            <w:tcW w:w="0" w:type="auto"/>
            <w:vAlign w:val="center"/>
            <w:hideMark/>
          </w:tcPr>
          <w:p w14:paraId="61CB7506" w14:textId="77777777" w:rsidR="0095430C"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95430C" w14:paraId="799157CB" w14:textId="77777777">
        <w:trPr>
          <w:divId w:val="1659267375"/>
          <w:tblCellSpacing w:w="15" w:type="dxa"/>
        </w:trPr>
        <w:tc>
          <w:tcPr>
            <w:tcW w:w="0" w:type="auto"/>
            <w:vAlign w:val="center"/>
            <w:hideMark/>
          </w:tcPr>
          <w:p w14:paraId="47F051D6" w14:textId="77777777" w:rsidR="0095430C" w:rsidRDefault="0095430C">
            <w:pPr>
              <w:rPr>
                <w:rFonts w:eastAsia="Times New Roman"/>
                <w:lang w:val="en-US"/>
              </w:rPr>
            </w:pPr>
          </w:p>
        </w:tc>
        <w:tc>
          <w:tcPr>
            <w:tcW w:w="0" w:type="auto"/>
            <w:vAlign w:val="center"/>
            <w:hideMark/>
          </w:tcPr>
          <w:p w14:paraId="69804985" w14:textId="77777777" w:rsidR="0095430C"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95430C" w14:paraId="06977A2E" w14:textId="77777777">
        <w:trPr>
          <w:divId w:val="1659267375"/>
          <w:tblCellSpacing w:w="15" w:type="dxa"/>
        </w:trPr>
        <w:tc>
          <w:tcPr>
            <w:tcW w:w="0" w:type="auto"/>
            <w:vAlign w:val="center"/>
            <w:hideMark/>
          </w:tcPr>
          <w:p w14:paraId="57E1F6D6" w14:textId="77777777" w:rsidR="0095430C" w:rsidRDefault="0095430C">
            <w:pPr>
              <w:rPr>
                <w:rFonts w:eastAsia="Times New Roman"/>
                <w:lang w:val="en-US"/>
              </w:rPr>
            </w:pPr>
          </w:p>
        </w:tc>
        <w:tc>
          <w:tcPr>
            <w:tcW w:w="0" w:type="auto"/>
            <w:vAlign w:val="center"/>
            <w:hideMark/>
          </w:tcPr>
          <w:p w14:paraId="12C765C2" w14:textId="77777777" w:rsidR="0095430C"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95430C" w14:paraId="54FEA715" w14:textId="77777777">
        <w:trPr>
          <w:divId w:val="1659267375"/>
          <w:tblCellSpacing w:w="15" w:type="dxa"/>
        </w:trPr>
        <w:tc>
          <w:tcPr>
            <w:tcW w:w="0" w:type="auto"/>
            <w:vAlign w:val="center"/>
            <w:hideMark/>
          </w:tcPr>
          <w:p w14:paraId="7C36DAC0" w14:textId="77777777" w:rsidR="0095430C" w:rsidRDefault="0095430C">
            <w:pPr>
              <w:rPr>
                <w:rFonts w:eastAsia="Times New Roman"/>
                <w:lang w:val="en-US"/>
              </w:rPr>
            </w:pPr>
          </w:p>
        </w:tc>
        <w:tc>
          <w:tcPr>
            <w:tcW w:w="0" w:type="auto"/>
            <w:vAlign w:val="center"/>
            <w:hideMark/>
          </w:tcPr>
          <w:p w14:paraId="5F72DFC0" w14:textId="77777777" w:rsidR="0095430C"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95430C" w14:paraId="4A842CB7" w14:textId="77777777">
        <w:trPr>
          <w:divId w:val="1659267375"/>
          <w:tblCellSpacing w:w="15" w:type="dxa"/>
        </w:trPr>
        <w:tc>
          <w:tcPr>
            <w:tcW w:w="0" w:type="auto"/>
            <w:vAlign w:val="center"/>
            <w:hideMark/>
          </w:tcPr>
          <w:p w14:paraId="485CC4C4" w14:textId="77777777" w:rsidR="0095430C" w:rsidRDefault="0095430C">
            <w:pPr>
              <w:rPr>
                <w:rFonts w:eastAsia="Times New Roman"/>
                <w:lang w:val="en-US"/>
              </w:rPr>
            </w:pPr>
          </w:p>
        </w:tc>
        <w:tc>
          <w:tcPr>
            <w:tcW w:w="0" w:type="auto"/>
            <w:vAlign w:val="center"/>
            <w:hideMark/>
          </w:tcPr>
          <w:p w14:paraId="29F581E0" w14:textId="77777777" w:rsidR="0095430C"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95430C" w14:paraId="021BA243" w14:textId="77777777">
        <w:trPr>
          <w:divId w:val="1659267375"/>
          <w:tblCellSpacing w:w="15" w:type="dxa"/>
        </w:trPr>
        <w:tc>
          <w:tcPr>
            <w:tcW w:w="0" w:type="auto"/>
            <w:vAlign w:val="center"/>
            <w:hideMark/>
          </w:tcPr>
          <w:p w14:paraId="4BB4471D" w14:textId="77777777" w:rsidR="0095430C" w:rsidRDefault="0095430C">
            <w:pPr>
              <w:rPr>
                <w:rFonts w:eastAsia="Times New Roman"/>
                <w:lang w:val="en-US"/>
              </w:rPr>
            </w:pPr>
          </w:p>
        </w:tc>
        <w:tc>
          <w:tcPr>
            <w:tcW w:w="0" w:type="auto"/>
            <w:vAlign w:val="center"/>
            <w:hideMark/>
          </w:tcPr>
          <w:p w14:paraId="5E190D2F" w14:textId="77777777" w:rsidR="0095430C"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95430C" w14:paraId="533E63EF" w14:textId="77777777">
        <w:trPr>
          <w:divId w:val="1659267375"/>
          <w:tblCellSpacing w:w="15" w:type="dxa"/>
        </w:trPr>
        <w:tc>
          <w:tcPr>
            <w:tcW w:w="0" w:type="auto"/>
            <w:vAlign w:val="center"/>
            <w:hideMark/>
          </w:tcPr>
          <w:p w14:paraId="792CA42D" w14:textId="77777777" w:rsidR="0095430C" w:rsidRDefault="0095430C">
            <w:pPr>
              <w:rPr>
                <w:rFonts w:eastAsia="Times New Roman"/>
                <w:lang w:val="en-US"/>
              </w:rPr>
            </w:pPr>
          </w:p>
        </w:tc>
        <w:tc>
          <w:tcPr>
            <w:tcW w:w="0" w:type="auto"/>
            <w:vAlign w:val="center"/>
            <w:hideMark/>
          </w:tcPr>
          <w:p w14:paraId="40A34943" w14:textId="77777777" w:rsidR="0095430C"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95430C" w14:paraId="2A9D4B4E" w14:textId="77777777">
        <w:trPr>
          <w:divId w:val="1659267375"/>
          <w:tblCellSpacing w:w="15" w:type="dxa"/>
        </w:trPr>
        <w:tc>
          <w:tcPr>
            <w:tcW w:w="0" w:type="auto"/>
            <w:vAlign w:val="center"/>
            <w:hideMark/>
          </w:tcPr>
          <w:p w14:paraId="1B8CA470" w14:textId="77777777" w:rsidR="0095430C" w:rsidRDefault="0095430C">
            <w:pPr>
              <w:rPr>
                <w:rFonts w:eastAsia="Times New Roman"/>
                <w:lang w:val="en-US"/>
              </w:rPr>
            </w:pPr>
          </w:p>
        </w:tc>
        <w:tc>
          <w:tcPr>
            <w:tcW w:w="0" w:type="auto"/>
            <w:vAlign w:val="center"/>
            <w:hideMark/>
          </w:tcPr>
          <w:p w14:paraId="7D8D23A4" w14:textId="77777777" w:rsidR="0095430C"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95430C" w14:paraId="0426F6DC" w14:textId="77777777">
        <w:trPr>
          <w:divId w:val="1659267375"/>
          <w:tblCellSpacing w:w="15" w:type="dxa"/>
        </w:trPr>
        <w:tc>
          <w:tcPr>
            <w:tcW w:w="0" w:type="auto"/>
            <w:vAlign w:val="center"/>
            <w:hideMark/>
          </w:tcPr>
          <w:p w14:paraId="6F5ECB92" w14:textId="77777777" w:rsidR="0095430C" w:rsidRDefault="0095430C">
            <w:pPr>
              <w:rPr>
                <w:rFonts w:eastAsia="Times New Roman"/>
                <w:lang w:val="en-US"/>
              </w:rPr>
            </w:pPr>
          </w:p>
        </w:tc>
        <w:tc>
          <w:tcPr>
            <w:tcW w:w="0" w:type="auto"/>
            <w:vAlign w:val="center"/>
            <w:hideMark/>
          </w:tcPr>
          <w:p w14:paraId="22B490E2" w14:textId="77777777" w:rsidR="0095430C"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95430C" w14:paraId="50D03D13" w14:textId="77777777">
        <w:trPr>
          <w:divId w:val="1659267375"/>
          <w:tblCellSpacing w:w="15" w:type="dxa"/>
        </w:trPr>
        <w:tc>
          <w:tcPr>
            <w:tcW w:w="0" w:type="auto"/>
            <w:vAlign w:val="center"/>
            <w:hideMark/>
          </w:tcPr>
          <w:p w14:paraId="65D917B5" w14:textId="77777777" w:rsidR="0095430C" w:rsidRDefault="0095430C">
            <w:pPr>
              <w:rPr>
                <w:rFonts w:eastAsia="Times New Roman"/>
                <w:lang w:val="en-US"/>
              </w:rPr>
            </w:pPr>
          </w:p>
        </w:tc>
        <w:tc>
          <w:tcPr>
            <w:tcW w:w="0" w:type="auto"/>
            <w:vAlign w:val="center"/>
            <w:hideMark/>
          </w:tcPr>
          <w:p w14:paraId="546F6706" w14:textId="77777777" w:rsidR="0095430C"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95430C" w14:paraId="57D07B90" w14:textId="77777777">
        <w:trPr>
          <w:divId w:val="1659267375"/>
          <w:tblCellSpacing w:w="15" w:type="dxa"/>
        </w:trPr>
        <w:tc>
          <w:tcPr>
            <w:tcW w:w="0" w:type="auto"/>
            <w:vAlign w:val="center"/>
            <w:hideMark/>
          </w:tcPr>
          <w:p w14:paraId="5FC3F152" w14:textId="77777777" w:rsidR="0095430C" w:rsidRDefault="0095430C">
            <w:pPr>
              <w:rPr>
                <w:rFonts w:eastAsia="Times New Roman"/>
                <w:lang w:val="en-US"/>
              </w:rPr>
            </w:pPr>
          </w:p>
        </w:tc>
        <w:tc>
          <w:tcPr>
            <w:tcW w:w="0" w:type="auto"/>
            <w:vAlign w:val="center"/>
            <w:hideMark/>
          </w:tcPr>
          <w:p w14:paraId="7B0DB472" w14:textId="77777777" w:rsidR="0095430C"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95430C" w14:paraId="55839AD9" w14:textId="77777777">
        <w:trPr>
          <w:divId w:val="1659267375"/>
          <w:tblCellSpacing w:w="15" w:type="dxa"/>
        </w:trPr>
        <w:tc>
          <w:tcPr>
            <w:tcW w:w="0" w:type="auto"/>
            <w:vAlign w:val="center"/>
            <w:hideMark/>
          </w:tcPr>
          <w:p w14:paraId="742130C8" w14:textId="77777777" w:rsidR="0095430C" w:rsidRDefault="0095430C">
            <w:pPr>
              <w:rPr>
                <w:rFonts w:eastAsia="Times New Roman"/>
                <w:lang w:val="en-US"/>
              </w:rPr>
            </w:pPr>
          </w:p>
        </w:tc>
        <w:tc>
          <w:tcPr>
            <w:tcW w:w="0" w:type="auto"/>
            <w:vAlign w:val="center"/>
            <w:hideMark/>
          </w:tcPr>
          <w:p w14:paraId="385950F5" w14:textId="77777777" w:rsidR="0095430C"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95430C" w14:paraId="01970F9A" w14:textId="77777777">
        <w:trPr>
          <w:divId w:val="1659267375"/>
          <w:tblCellSpacing w:w="15" w:type="dxa"/>
        </w:trPr>
        <w:tc>
          <w:tcPr>
            <w:tcW w:w="0" w:type="auto"/>
            <w:vAlign w:val="center"/>
            <w:hideMark/>
          </w:tcPr>
          <w:p w14:paraId="34D85A7D" w14:textId="77777777" w:rsidR="0095430C" w:rsidRDefault="0095430C">
            <w:pPr>
              <w:rPr>
                <w:rFonts w:eastAsia="Times New Roman"/>
                <w:lang w:val="en-US"/>
              </w:rPr>
            </w:pPr>
          </w:p>
        </w:tc>
        <w:tc>
          <w:tcPr>
            <w:tcW w:w="0" w:type="auto"/>
            <w:vAlign w:val="center"/>
            <w:hideMark/>
          </w:tcPr>
          <w:p w14:paraId="6B143736" w14:textId="77777777" w:rsidR="0095430C"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95430C" w14:paraId="32193C7C" w14:textId="77777777">
        <w:trPr>
          <w:divId w:val="1659267375"/>
          <w:tblCellSpacing w:w="15" w:type="dxa"/>
        </w:trPr>
        <w:tc>
          <w:tcPr>
            <w:tcW w:w="0" w:type="auto"/>
            <w:vAlign w:val="center"/>
            <w:hideMark/>
          </w:tcPr>
          <w:p w14:paraId="1B3E3986" w14:textId="77777777" w:rsidR="0095430C" w:rsidRDefault="0095430C">
            <w:pPr>
              <w:rPr>
                <w:rFonts w:eastAsia="Times New Roman"/>
                <w:lang w:val="en-US"/>
              </w:rPr>
            </w:pPr>
          </w:p>
        </w:tc>
        <w:tc>
          <w:tcPr>
            <w:tcW w:w="0" w:type="auto"/>
            <w:vAlign w:val="center"/>
            <w:hideMark/>
          </w:tcPr>
          <w:p w14:paraId="3D319476" w14:textId="77777777" w:rsidR="0095430C"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95430C" w14:paraId="76E1842E" w14:textId="77777777">
        <w:trPr>
          <w:divId w:val="1659267375"/>
          <w:tblCellSpacing w:w="15" w:type="dxa"/>
        </w:trPr>
        <w:tc>
          <w:tcPr>
            <w:tcW w:w="0" w:type="auto"/>
            <w:vAlign w:val="center"/>
            <w:hideMark/>
          </w:tcPr>
          <w:p w14:paraId="0D323977" w14:textId="77777777" w:rsidR="0095430C" w:rsidRDefault="0095430C">
            <w:pPr>
              <w:rPr>
                <w:rFonts w:eastAsia="Times New Roman"/>
                <w:lang w:val="en-US"/>
              </w:rPr>
            </w:pPr>
          </w:p>
        </w:tc>
        <w:tc>
          <w:tcPr>
            <w:tcW w:w="0" w:type="auto"/>
            <w:vAlign w:val="center"/>
            <w:hideMark/>
          </w:tcPr>
          <w:p w14:paraId="5AD34A98" w14:textId="77777777" w:rsidR="0095430C"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95430C" w14:paraId="41D115CE" w14:textId="77777777">
        <w:trPr>
          <w:divId w:val="1659267375"/>
          <w:tblCellSpacing w:w="15" w:type="dxa"/>
        </w:trPr>
        <w:tc>
          <w:tcPr>
            <w:tcW w:w="0" w:type="auto"/>
            <w:vAlign w:val="center"/>
            <w:hideMark/>
          </w:tcPr>
          <w:p w14:paraId="4498C62E" w14:textId="77777777" w:rsidR="0095430C" w:rsidRDefault="0095430C">
            <w:pPr>
              <w:rPr>
                <w:rFonts w:eastAsia="Times New Roman"/>
                <w:lang w:val="en-US"/>
              </w:rPr>
            </w:pPr>
          </w:p>
        </w:tc>
        <w:tc>
          <w:tcPr>
            <w:tcW w:w="0" w:type="auto"/>
            <w:vAlign w:val="center"/>
            <w:hideMark/>
          </w:tcPr>
          <w:p w14:paraId="33F7BB16" w14:textId="77777777" w:rsidR="0095430C"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95430C" w14:paraId="49F81E65" w14:textId="77777777">
        <w:trPr>
          <w:divId w:val="1659267375"/>
          <w:tblCellSpacing w:w="15" w:type="dxa"/>
        </w:trPr>
        <w:tc>
          <w:tcPr>
            <w:tcW w:w="0" w:type="auto"/>
            <w:vAlign w:val="center"/>
            <w:hideMark/>
          </w:tcPr>
          <w:p w14:paraId="0D3E5F5F" w14:textId="77777777" w:rsidR="0095430C" w:rsidRDefault="0095430C">
            <w:pPr>
              <w:rPr>
                <w:rFonts w:eastAsia="Times New Roman"/>
                <w:lang w:val="en-US"/>
              </w:rPr>
            </w:pPr>
          </w:p>
        </w:tc>
        <w:tc>
          <w:tcPr>
            <w:tcW w:w="0" w:type="auto"/>
            <w:vAlign w:val="center"/>
            <w:hideMark/>
          </w:tcPr>
          <w:p w14:paraId="2CDD89B1" w14:textId="77777777" w:rsidR="0095430C"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95430C" w14:paraId="48E1E30E" w14:textId="77777777">
        <w:trPr>
          <w:divId w:val="1659267375"/>
          <w:tblCellSpacing w:w="15" w:type="dxa"/>
        </w:trPr>
        <w:tc>
          <w:tcPr>
            <w:tcW w:w="0" w:type="auto"/>
            <w:vAlign w:val="center"/>
            <w:hideMark/>
          </w:tcPr>
          <w:p w14:paraId="4EB2F364" w14:textId="77777777" w:rsidR="0095430C" w:rsidRDefault="0095430C">
            <w:pPr>
              <w:rPr>
                <w:rFonts w:eastAsia="Times New Roman"/>
                <w:lang w:val="en-US"/>
              </w:rPr>
            </w:pPr>
          </w:p>
        </w:tc>
        <w:tc>
          <w:tcPr>
            <w:tcW w:w="0" w:type="auto"/>
            <w:vAlign w:val="center"/>
            <w:hideMark/>
          </w:tcPr>
          <w:p w14:paraId="42300FFB" w14:textId="77777777" w:rsidR="0095430C"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95430C" w14:paraId="39A45ADC" w14:textId="77777777">
        <w:trPr>
          <w:divId w:val="1659267375"/>
          <w:tblCellSpacing w:w="15" w:type="dxa"/>
        </w:trPr>
        <w:tc>
          <w:tcPr>
            <w:tcW w:w="0" w:type="auto"/>
            <w:vAlign w:val="center"/>
            <w:hideMark/>
          </w:tcPr>
          <w:p w14:paraId="1CD065E2" w14:textId="77777777" w:rsidR="0095430C" w:rsidRDefault="0095430C">
            <w:pPr>
              <w:rPr>
                <w:rFonts w:eastAsia="Times New Roman"/>
                <w:lang w:val="en-US"/>
              </w:rPr>
            </w:pPr>
          </w:p>
        </w:tc>
        <w:tc>
          <w:tcPr>
            <w:tcW w:w="0" w:type="auto"/>
            <w:vAlign w:val="center"/>
            <w:hideMark/>
          </w:tcPr>
          <w:p w14:paraId="01E141C2" w14:textId="77777777" w:rsidR="0095430C"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95430C" w14:paraId="020E6CC5" w14:textId="77777777">
        <w:trPr>
          <w:divId w:val="1659267375"/>
          <w:tblCellSpacing w:w="15" w:type="dxa"/>
        </w:trPr>
        <w:tc>
          <w:tcPr>
            <w:tcW w:w="0" w:type="auto"/>
            <w:vAlign w:val="center"/>
            <w:hideMark/>
          </w:tcPr>
          <w:p w14:paraId="713E8A48" w14:textId="77777777" w:rsidR="0095430C" w:rsidRDefault="0095430C">
            <w:pPr>
              <w:rPr>
                <w:rFonts w:eastAsia="Times New Roman"/>
                <w:lang w:val="en-US"/>
              </w:rPr>
            </w:pPr>
          </w:p>
        </w:tc>
        <w:tc>
          <w:tcPr>
            <w:tcW w:w="0" w:type="auto"/>
            <w:vAlign w:val="center"/>
            <w:hideMark/>
          </w:tcPr>
          <w:p w14:paraId="074BCD44" w14:textId="77777777" w:rsidR="0095430C"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95430C" w14:paraId="3C2C3EAD" w14:textId="77777777">
        <w:trPr>
          <w:divId w:val="1659267375"/>
          <w:tblCellSpacing w:w="15" w:type="dxa"/>
        </w:trPr>
        <w:tc>
          <w:tcPr>
            <w:tcW w:w="0" w:type="auto"/>
            <w:vAlign w:val="center"/>
            <w:hideMark/>
          </w:tcPr>
          <w:p w14:paraId="7E6F647B" w14:textId="77777777" w:rsidR="0095430C" w:rsidRDefault="0095430C">
            <w:pPr>
              <w:rPr>
                <w:rFonts w:eastAsia="Times New Roman"/>
                <w:lang w:val="en-US"/>
              </w:rPr>
            </w:pPr>
          </w:p>
        </w:tc>
        <w:tc>
          <w:tcPr>
            <w:tcW w:w="0" w:type="auto"/>
            <w:vAlign w:val="center"/>
            <w:hideMark/>
          </w:tcPr>
          <w:p w14:paraId="126EB541" w14:textId="77777777" w:rsidR="0095430C"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95430C" w14:paraId="1135D01E" w14:textId="77777777">
        <w:trPr>
          <w:divId w:val="1659267375"/>
          <w:tblCellSpacing w:w="15" w:type="dxa"/>
        </w:trPr>
        <w:tc>
          <w:tcPr>
            <w:tcW w:w="0" w:type="auto"/>
            <w:vAlign w:val="center"/>
            <w:hideMark/>
          </w:tcPr>
          <w:p w14:paraId="086D584E" w14:textId="77777777" w:rsidR="0095430C" w:rsidRDefault="0095430C">
            <w:pPr>
              <w:rPr>
                <w:rFonts w:eastAsia="Times New Roman"/>
                <w:lang w:val="en-US"/>
              </w:rPr>
            </w:pPr>
          </w:p>
        </w:tc>
        <w:tc>
          <w:tcPr>
            <w:tcW w:w="0" w:type="auto"/>
            <w:vAlign w:val="center"/>
            <w:hideMark/>
          </w:tcPr>
          <w:p w14:paraId="65E15990" w14:textId="77777777" w:rsidR="0095430C"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95430C" w14:paraId="1467B672" w14:textId="77777777">
        <w:trPr>
          <w:divId w:val="1659267375"/>
          <w:tblCellSpacing w:w="15" w:type="dxa"/>
        </w:trPr>
        <w:tc>
          <w:tcPr>
            <w:tcW w:w="0" w:type="auto"/>
            <w:vAlign w:val="center"/>
            <w:hideMark/>
          </w:tcPr>
          <w:p w14:paraId="587DCA77" w14:textId="77777777" w:rsidR="0095430C" w:rsidRDefault="0095430C">
            <w:pPr>
              <w:rPr>
                <w:rFonts w:eastAsia="Times New Roman"/>
                <w:lang w:val="en-US"/>
              </w:rPr>
            </w:pPr>
          </w:p>
        </w:tc>
        <w:tc>
          <w:tcPr>
            <w:tcW w:w="0" w:type="auto"/>
            <w:vAlign w:val="center"/>
            <w:hideMark/>
          </w:tcPr>
          <w:p w14:paraId="6CCD2094" w14:textId="77777777" w:rsidR="0095430C"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95430C" w14:paraId="1B320BAB" w14:textId="77777777">
        <w:trPr>
          <w:divId w:val="1659267375"/>
          <w:tblCellSpacing w:w="15" w:type="dxa"/>
        </w:trPr>
        <w:tc>
          <w:tcPr>
            <w:tcW w:w="0" w:type="auto"/>
            <w:vAlign w:val="center"/>
            <w:hideMark/>
          </w:tcPr>
          <w:p w14:paraId="69CEDD72" w14:textId="77777777" w:rsidR="0095430C" w:rsidRDefault="0095430C">
            <w:pPr>
              <w:rPr>
                <w:rFonts w:eastAsia="Times New Roman"/>
                <w:lang w:val="en-US"/>
              </w:rPr>
            </w:pPr>
          </w:p>
        </w:tc>
        <w:tc>
          <w:tcPr>
            <w:tcW w:w="0" w:type="auto"/>
            <w:vAlign w:val="center"/>
            <w:hideMark/>
          </w:tcPr>
          <w:p w14:paraId="40125ACC" w14:textId="77777777" w:rsidR="0095430C"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95430C" w14:paraId="741A37DE" w14:textId="77777777">
        <w:trPr>
          <w:divId w:val="1659267375"/>
          <w:tblCellSpacing w:w="15" w:type="dxa"/>
        </w:trPr>
        <w:tc>
          <w:tcPr>
            <w:tcW w:w="0" w:type="auto"/>
            <w:vAlign w:val="center"/>
            <w:hideMark/>
          </w:tcPr>
          <w:p w14:paraId="69F66481" w14:textId="77777777" w:rsidR="0095430C" w:rsidRDefault="0095430C">
            <w:pPr>
              <w:rPr>
                <w:rFonts w:eastAsia="Times New Roman"/>
                <w:lang w:val="en-US"/>
              </w:rPr>
            </w:pPr>
          </w:p>
        </w:tc>
        <w:tc>
          <w:tcPr>
            <w:tcW w:w="0" w:type="auto"/>
            <w:vAlign w:val="center"/>
            <w:hideMark/>
          </w:tcPr>
          <w:p w14:paraId="2C7A8A59" w14:textId="77777777" w:rsidR="0095430C"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95430C" w14:paraId="6F881F28" w14:textId="77777777">
        <w:trPr>
          <w:divId w:val="1659267375"/>
          <w:tblCellSpacing w:w="15" w:type="dxa"/>
        </w:trPr>
        <w:tc>
          <w:tcPr>
            <w:tcW w:w="0" w:type="auto"/>
            <w:vAlign w:val="center"/>
            <w:hideMark/>
          </w:tcPr>
          <w:p w14:paraId="2CDE410D" w14:textId="77777777" w:rsidR="0095430C" w:rsidRDefault="0095430C">
            <w:pPr>
              <w:rPr>
                <w:rFonts w:eastAsia="Times New Roman"/>
                <w:lang w:val="en-US"/>
              </w:rPr>
            </w:pPr>
          </w:p>
        </w:tc>
        <w:tc>
          <w:tcPr>
            <w:tcW w:w="0" w:type="auto"/>
            <w:vAlign w:val="center"/>
            <w:hideMark/>
          </w:tcPr>
          <w:p w14:paraId="65725DDF" w14:textId="77777777" w:rsidR="0095430C"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95430C" w14:paraId="6B350F91" w14:textId="77777777">
        <w:trPr>
          <w:divId w:val="1659267375"/>
          <w:tblCellSpacing w:w="15" w:type="dxa"/>
        </w:trPr>
        <w:tc>
          <w:tcPr>
            <w:tcW w:w="0" w:type="auto"/>
            <w:vAlign w:val="center"/>
            <w:hideMark/>
          </w:tcPr>
          <w:p w14:paraId="542037FE" w14:textId="77777777" w:rsidR="0095430C" w:rsidRDefault="0095430C">
            <w:pPr>
              <w:rPr>
                <w:rFonts w:eastAsia="Times New Roman"/>
                <w:lang w:val="en-US"/>
              </w:rPr>
            </w:pPr>
          </w:p>
        </w:tc>
        <w:tc>
          <w:tcPr>
            <w:tcW w:w="0" w:type="auto"/>
            <w:vAlign w:val="center"/>
            <w:hideMark/>
          </w:tcPr>
          <w:p w14:paraId="7310EBDA" w14:textId="77777777" w:rsidR="0095430C"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95430C" w14:paraId="1BFC9D88" w14:textId="77777777">
        <w:trPr>
          <w:divId w:val="1659267375"/>
          <w:tblCellSpacing w:w="15" w:type="dxa"/>
        </w:trPr>
        <w:tc>
          <w:tcPr>
            <w:tcW w:w="0" w:type="auto"/>
            <w:vAlign w:val="center"/>
            <w:hideMark/>
          </w:tcPr>
          <w:p w14:paraId="6DA313CD" w14:textId="77777777" w:rsidR="0095430C" w:rsidRDefault="0095430C">
            <w:pPr>
              <w:rPr>
                <w:rFonts w:eastAsia="Times New Roman"/>
                <w:lang w:val="en-US"/>
              </w:rPr>
            </w:pPr>
          </w:p>
        </w:tc>
        <w:tc>
          <w:tcPr>
            <w:tcW w:w="0" w:type="auto"/>
            <w:vAlign w:val="center"/>
            <w:hideMark/>
          </w:tcPr>
          <w:p w14:paraId="243B8F7E" w14:textId="77777777" w:rsidR="0095430C"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95430C" w14:paraId="21F6DE70" w14:textId="77777777">
        <w:trPr>
          <w:divId w:val="1659267375"/>
          <w:tblCellSpacing w:w="15" w:type="dxa"/>
        </w:trPr>
        <w:tc>
          <w:tcPr>
            <w:tcW w:w="0" w:type="auto"/>
            <w:vAlign w:val="center"/>
            <w:hideMark/>
          </w:tcPr>
          <w:p w14:paraId="45342C31" w14:textId="77777777" w:rsidR="0095430C" w:rsidRDefault="0095430C">
            <w:pPr>
              <w:rPr>
                <w:rFonts w:eastAsia="Times New Roman"/>
                <w:lang w:val="en-US"/>
              </w:rPr>
            </w:pPr>
          </w:p>
        </w:tc>
        <w:tc>
          <w:tcPr>
            <w:tcW w:w="0" w:type="auto"/>
            <w:vAlign w:val="center"/>
            <w:hideMark/>
          </w:tcPr>
          <w:p w14:paraId="7D904012" w14:textId="77777777" w:rsidR="0095430C"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95430C" w14:paraId="6A75825C" w14:textId="77777777">
        <w:trPr>
          <w:divId w:val="1659267375"/>
          <w:tblCellSpacing w:w="15" w:type="dxa"/>
        </w:trPr>
        <w:tc>
          <w:tcPr>
            <w:tcW w:w="0" w:type="auto"/>
            <w:vAlign w:val="center"/>
            <w:hideMark/>
          </w:tcPr>
          <w:p w14:paraId="16C037BF" w14:textId="77777777" w:rsidR="0095430C" w:rsidRDefault="0095430C">
            <w:pPr>
              <w:rPr>
                <w:rFonts w:eastAsia="Times New Roman"/>
                <w:lang w:val="en-US"/>
              </w:rPr>
            </w:pPr>
          </w:p>
        </w:tc>
        <w:tc>
          <w:tcPr>
            <w:tcW w:w="0" w:type="auto"/>
            <w:vAlign w:val="center"/>
            <w:hideMark/>
          </w:tcPr>
          <w:p w14:paraId="672751AF" w14:textId="77777777" w:rsidR="0095430C"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95430C" w14:paraId="5BE9B2F1" w14:textId="77777777">
        <w:trPr>
          <w:divId w:val="1659267375"/>
          <w:tblCellSpacing w:w="15" w:type="dxa"/>
        </w:trPr>
        <w:tc>
          <w:tcPr>
            <w:tcW w:w="0" w:type="auto"/>
            <w:vAlign w:val="center"/>
            <w:hideMark/>
          </w:tcPr>
          <w:p w14:paraId="3916F0D1" w14:textId="77777777" w:rsidR="0095430C" w:rsidRDefault="0095430C">
            <w:pPr>
              <w:rPr>
                <w:rFonts w:eastAsia="Times New Roman"/>
                <w:lang w:val="en-US"/>
              </w:rPr>
            </w:pPr>
          </w:p>
        </w:tc>
        <w:tc>
          <w:tcPr>
            <w:tcW w:w="0" w:type="auto"/>
            <w:vAlign w:val="center"/>
            <w:hideMark/>
          </w:tcPr>
          <w:p w14:paraId="40216342" w14:textId="77777777" w:rsidR="0095430C"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95430C" w14:paraId="38D0369D" w14:textId="77777777">
        <w:trPr>
          <w:divId w:val="1659267375"/>
          <w:tblCellSpacing w:w="15" w:type="dxa"/>
        </w:trPr>
        <w:tc>
          <w:tcPr>
            <w:tcW w:w="0" w:type="auto"/>
            <w:vAlign w:val="center"/>
            <w:hideMark/>
          </w:tcPr>
          <w:p w14:paraId="2F82AAD5" w14:textId="77777777" w:rsidR="0095430C" w:rsidRDefault="0095430C">
            <w:pPr>
              <w:rPr>
                <w:rFonts w:eastAsia="Times New Roman"/>
                <w:lang w:val="en-US"/>
              </w:rPr>
            </w:pPr>
          </w:p>
        </w:tc>
        <w:tc>
          <w:tcPr>
            <w:tcW w:w="0" w:type="auto"/>
            <w:vAlign w:val="center"/>
            <w:hideMark/>
          </w:tcPr>
          <w:p w14:paraId="42E07AB4" w14:textId="77777777" w:rsidR="0095430C"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95430C" w14:paraId="001DBCCC" w14:textId="77777777">
        <w:trPr>
          <w:divId w:val="1659267375"/>
          <w:tblCellSpacing w:w="15" w:type="dxa"/>
        </w:trPr>
        <w:tc>
          <w:tcPr>
            <w:tcW w:w="0" w:type="auto"/>
            <w:vAlign w:val="center"/>
            <w:hideMark/>
          </w:tcPr>
          <w:p w14:paraId="26CBFC1B" w14:textId="77777777" w:rsidR="0095430C" w:rsidRDefault="0095430C">
            <w:pPr>
              <w:rPr>
                <w:rFonts w:eastAsia="Times New Roman"/>
                <w:lang w:val="en-US"/>
              </w:rPr>
            </w:pPr>
          </w:p>
        </w:tc>
        <w:tc>
          <w:tcPr>
            <w:tcW w:w="0" w:type="auto"/>
            <w:vAlign w:val="center"/>
            <w:hideMark/>
          </w:tcPr>
          <w:p w14:paraId="7A934DD4" w14:textId="77777777" w:rsidR="0095430C"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95430C" w14:paraId="3CDBCD36" w14:textId="77777777">
        <w:trPr>
          <w:divId w:val="1659267375"/>
          <w:tblCellSpacing w:w="15" w:type="dxa"/>
        </w:trPr>
        <w:tc>
          <w:tcPr>
            <w:tcW w:w="0" w:type="auto"/>
            <w:vAlign w:val="center"/>
            <w:hideMark/>
          </w:tcPr>
          <w:p w14:paraId="0FE09E7A" w14:textId="77777777" w:rsidR="0095430C" w:rsidRDefault="0095430C">
            <w:pPr>
              <w:rPr>
                <w:rFonts w:eastAsia="Times New Roman"/>
                <w:lang w:val="en-US"/>
              </w:rPr>
            </w:pPr>
          </w:p>
        </w:tc>
        <w:tc>
          <w:tcPr>
            <w:tcW w:w="0" w:type="auto"/>
            <w:vAlign w:val="center"/>
            <w:hideMark/>
          </w:tcPr>
          <w:p w14:paraId="372C62EC" w14:textId="77777777" w:rsidR="0095430C"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95430C" w14:paraId="1DD08623" w14:textId="77777777">
        <w:trPr>
          <w:divId w:val="1659267375"/>
          <w:tblCellSpacing w:w="15" w:type="dxa"/>
        </w:trPr>
        <w:tc>
          <w:tcPr>
            <w:tcW w:w="0" w:type="auto"/>
            <w:vAlign w:val="center"/>
            <w:hideMark/>
          </w:tcPr>
          <w:p w14:paraId="575C55A0" w14:textId="77777777" w:rsidR="0095430C" w:rsidRDefault="0095430C">
            <w:pPr>
              <w:rPr>
                <w:rFonts w:eastAsia="Times New Roman"/>
                <w:lang w:val="en-US"/>
              </w:rPr>
            </w:pPr>
          </w:p>
        </w:tc>
        <w:tc>
          <w:tcPr>
            <w:tcW w:w="0" w:type="auto"/>
            <w:vAlign w:val="center"/>
            <w:hideMark/>
          </w:tcPr>
          <w:p w14:paraId="0C4DC022" w14:textId="77777777" w:rsidR="0095430C"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95430C" w14:paraId="0D91C755" w14:textId="77777777">
        <w:trPr>
          <w:divId w:val="1659267375"/>
          <w:tblCellSpacing w:w="15" w:type="dxa"/>
        </w:trPr>
        <w:tc>
          <w:tcPr>
            <w:tcW w:w="0" w:type="auto"/>
            <w:vAlign w:val="center"/>
            <w:hideMark/>
          </w:tcPr>
          <w:p w14:paraId="63B69F84" w14:textId="77777777" w:rsidR="0095430C" w:rsidRDefault="0095430C">
            <w:pPr>
              <w:rPr>
                <w:rFonts w:eastAsia="Times New Roman"/>
                <w:lang w:val="en-US"/>
              </w:rPr>
            </w:pPr>
          </w:p>
        </w:tc>
        <w:tc>
          <w:tcPr>
            <w:tcW w:w="0" w:type="auto"/>
            <w:vAlign w:val="center"/>
            <w:hideMark/>
          </w:tcPr>
          <w:p w14:paraId="70126AA2" w14:textId="77777777" w:rsidR="0095430C"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95430C" w14:paraId="11C7E437" w14:textId="77777777">
        <w:trPr>
          <w:divId w:val="1659267375"/>
          <w:tblCellSpacing w:w="15" w:type="dxa"/>
        </w:trPr>
        <w:tc>
          <w:tcPr>
            <w:tcW w:w="0" w:type="auto"/>
            <w:vAlign w:val="center"/>
            <w:hideMark/>
          </w:tcPr>
          <w:p w14:paraId="2C98D2BC" w14:textId="77777777" w:rsidR="0095430C" w:rsidRDefault="0095430C">
            <w:pPr>
              <w:rPr>
                <w:rFonts w:eastAsia="Times New Roman"/>
                <w:lang w:val="en-US"/>
              </w:rPr>
            </w:pPr>
          </w:p>
        </w:tc>
        <w:tc>
          <w:tcPr>
            <w:tcW w:w="0" w:type="auto"/>
            <w:vAlign w:val="center"/>
            <w:hideMark/>
          </w:tcPr>
          <w:p w14:paraId="7DD93B61" w14:textId="77777777" w:rsidR="0095430C"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95430C" w14:paraId="6E1A30F3" w14:textId="77777777">
        <w:trPr>
          <w:divId w:val="1659267375"/>
          <w:tblCellSpacing w:w="15" w:type="dxa"/>
        </w:trPr>
        <w:tc>
          <w:tcPr>
            <w:tcW w:w="0" w:type="auto"/>
            <w:vAlign w:val="center"/>
            <w:hideMark/>
          </w:tcPr>
          <w:p w14:paraId="3C8ABBB7" w14:textId="77777777" w:rsidR="0095430C" w:rsidRDefault="0095430C">
            <w:pPr>
              <w:rPr>
                <w:rFonts w:eastAsia="Times New Roman"/>
                <w:lang w:val="en-US"/>
              </w:rPr>
            </w:pPr>
          </w:p>
        </w:tc>
        <w:tc>
          <w:tcPr>
            <w:tcW w:w="0" w:type="auto"/>
            <w:vAlign w:val="center"/>
            <w:hideMark/>
          </w:tcPr>
          <w:p w14:paraId="31503BFD" w14:textId="77777777" w:rsidR="0095430C"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95430C" w14:paraId="7974744C" w14:textId="77777777">
        <w:trPr>
          <w:divId w:val="1659267375"/>
          <w:tblCellSpacing w:w="15" w:type="dxa"/>
        </w:trPr>
        <w:tc>
          <w:tcPr>
            <w:tcW w:w="0" w:type="auto"/>
            <w:vAlign w:val="center"/>
            <w:hideMark/>
          </w:tcPr>
          <w:p w14:paraId="7DD4C486" w14:textId="77777777" w:rsidR="0095430C" w:rsidRDefault="0095430C">
            <w:pPr>
              <w:rPr>
                <w:rFonts w:eastAsia="Times New Roman"/>
                <w:lang w:val="en-US"/>
              </w:rPr>
            </w:pPr>
          </w:p>
        </w:tc>
        <w:tc>
          <w:tcPr>
            <w:tcW w:w="0" w:type="auto"/>
            <w:vAlign w:val="center"/>
            <w:hideMark/>
          </w:tcPr>
          <w:p w14:paraId="66843865" w14:textId="77777777" w:rsidR="0095430C"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95430C" w14:paraId="19FFB7F9" w14:textId="77777777">
        <w:trPr>
          <w:divId w:val="1659267375"/>
          <w:tblCellSpacing w:w="15" w:type="dxa"/>
        </w:trPr>
        <w:tc>
          <w:tcPr>
            <w:tcW w:w="0" w:type="auto"/>
            <w:vAlign w:val="center"/>
            <w:hideMark/>
          </w:tcPr>
          <w:p w14:paraId="039E803F" w14:textId="77777777" w:rsidR="0095430C" w:rsidRDefault="0095430C">
            <w:pPr>
              <w:rPr>
                <w:rFonts w:eastAsia="Times New Roman"/>
                <w:lang w:val="en-US"/>
              </w:rPr>
            </w:pPr>
          </w:p>
        </w:tc>
        <w:tc>
          <w:tcPr>
            <w:tcW w:w="0" w:type="auto"/>
            <w:vAlign w:val="center"/>
            <w:hideMark/>
          </w:tcPr>
          <w:p w14:paraId="72AAB571" w14:textId="77777777" w:rsidR="0095430C"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95430C" w14:paraId="1BB28D8A" w14:textId="77777777">
        <w:trPr>
          <w:divId w:val="1659267375"/>
          <w:tblCellSpacing w:w="15" w:type="dxa"/>
        </w:trPr>
        <w:tc>
          <w:tcPr>
            <w:tcW w:w="0" w:type="auto"/>
            <w:vAlign w:val="center"/>
            <w:hideMark/>
          </w:tcPr>
          <w:p w14:paraId="0241921E" w14:textId="77777777" w:rsidR="0095430C" w:rsidRDefault="0095430C">
            <w:pPr>
              <w:rPr>
                <w:rFonts w:eastAsia="Times New Roman"/>
                <w:lang w:val="en-US"/>
              </w:rPr>
            </w:pPr>
          </w:p>
        </w:tc>
        <w:tc>
          <w:tcPr>
            <w:tcW w:w="0" w:type="auto"/>
            <w:vAlign w:val="center"/>
            <w:hideMark/>
          </w:tcPr>
          <w:p w14:paraId="288F4764" w14:textId="77777777" w:rsidR="0095430C"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95430C" w14:paraId="275BE0C0" w14:textId="77777777">
        <w:trPr>
          <w:divId w:val="1659267375"/>
          <w:tblCellSpacing w:w="15" w:type="dxa"/>
        </w:trPr>
        <w:tc>
          <w:tcPr>
            <w:tcW w:w="0" w:type="auto"/>
            <w:vAlign w:val="center"/>
            <w:hideMark/>
          </w:tcPr>
          <w:p w14:paraId="2BECB92E" w14:textId="77777777" w:rsidR="0095430C" w:rsidRDefault="0095430C">
            <w:pPr>
              <w:rPr>
                <w:rFonts w:eastAsia="Times New Roman"/>
                <w:lang w:val="en-US"/>
              </w:rPr>
            </w:pPr>
          </w:p>
        </w:tc>
        <w:tc>
          <w:tcPr>
            <w:tcW w:w="0" w:type="auto"/>
            <w:vAlign w:val="center"/>
            <w:hideMark/>
          </w:tcPr>
          <w:p w14:paraId="3388EF9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Music Professionals nfd </w:t>
            </w:r>
          </w:p>
        </w:tc>
      </w:tr>
      <w:tr w:rsidR="0095430C" w14:paraId="5DF44941" w14:textId="77777777">
        <w:trPr>
          <w:divId w:val="1659267375"/>
          <w:tblCellSpacing w:w="15" w:type="dxa"/>
        </w:trPr>
        <w:tc>
          <w:tcPr>
            <w:tcW w:w="0" w:type="auto"/>
            <w:vAlign w:val="center"/>
            <w:hideMark/>
          </w:tcPr>
          <w:p w14:paraId="0AC9F361" w14:textId="77777777" w:rsidR="0095430C" w:rsidRDefault="0095430C">
            <w:pPr>
              <w:rPr>
                <w:rFonts w:eastAsia="Times New Roman"/>
                <w:lang w:val="en-US"/>
              </w:rPr>
            </w:pPr>
          </w:p>
        </w:tc>
        <w:tc>
          <w:tcPr>
            <w:tcW w:w="0" w:type="auto"/>
            <w:vAlign w:val="center"/>
            <w:hideMark/>
          </w:tcPr>
          <w:p w14:paraId="008A8A9D" w14:textId="77777777" w:rsidR="0095430C"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95430C" w14:paraId="2A4DAA56" w14:textId="77777777">
        <w:trPr>
          <w:divId w:val="1659267375"/>
          <w:tblCellSpacing w:w="15" w:type="dxa"/>
        </w:trPr>
        <w:tc>
          <w:tcPr>
            <w:tcW w:w="0" w:type="auto"/>
            <w:vAlign w:val="center"/>
            <w:hideMark/>
          </w:tcPr>
          <w:p w14:paraId="7FAB207F" w14:textId="77777777" w:rsidR="0095430C" w:rsidRDefault="0095430C">
            <w:pPr>
              <w:rPr>
                <w:rFonts w:eastAsia="Times New Roman"/>
                <w:lang w:val="en-US"/>
              </w:rPr>
            </w:pPr>
          </w:p>
        </w:tc>
        <w:tc>
          <w:tcPr>
            <w:tcW w:w="0" w:type="auto"/>
            <w:vAlign w:val="center"/>
            <w:hideMark/>
          </w:tcPr>
          <w:p w14:paraId="630AA44B" w14:textId="77777777" w:rsidR="0095430C"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95430C" w14:paraId="4181A101" w14:textId="77777777">
        <w:trPr>
          <w:divId w:val="1659267375"/>
          <w:tblCellSpacing w:w="15" w:type="dxa"/>
        </w:trPr>
        <w:tc>
          <w:tcPr>
            <w:tcW w:w="0" w:type="auto"/>
            <w:vAlign w:val="center"/>
            <w:hideMark/>
          </w:tcPr>
          <w:p w14:paraId="008C7DF6" w14:textId="77777777" w:rsidR="0095430C" w:rsidRDefault="0095430C">
            <w:pPr>
              <w:rPr>
                <w:rFonts w:eastAsia="Times New Roman"/>
                <w:lang w:val="en-US"/>
              </w:rPr>
            </w:pPr>
          </w:p>
        </w:tc>
        <w:tc>
          <w:tcPr>
            <w:tcW w:w="0" w:type="auto"/>
            <w:vAlign w:val="center"/>
            <w:hideMark/>
          </w:tcPr>
          <w:p w14:paraId="28C8FC3E" w14:textId="77777777" w:rsidR="0095430C"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95430C" w14:paraId="23430A01" w14:textId="77777777">
        <w:trPr>
          <w:divId w:val="1659267375"/>
          <w:tblCellSpacing w:w="15" w:type="dxa"/>
        </w:trPr>
        <w:tc>
          <w:tcPr>
            <w:tcW w:w="0" w:type="auto"/>
            <w:vAlign w:val="center"/>
            <w:hideMark/>
          </w:tcPr>
          <w:p w14:paraId="250A7779" w14:textId="77777777" w:rsidR="0095430C" w:rsidRDefault="0095430C">
            <w:pPr>
              <w:rPr>
                <w:rFonts w:eastAsia="Times New Roman"/>
                <w:lang w:val="en-US"/>
              </w:rPr>
            </w:pPr>
          </w:p>
        </w:tc>
        <w:tc>
          <w:tcPr>
            <w:tcW w:w="0" w:type="auto"/>
            <w:vAlign w:val="center"/>
            <w:hideMark/>
          </w:tcPr>
          <w:p w14:paraId="1D961F7F" w14:textId="77777777" w:rsidR="0095430C"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95430C" w14:paraId="0A1D7B7E" w14:textId="77777777">
        <w:trPr>
          <w:divId w:val="1659267375"/>
          <w:tblCellSpacing w:w="15" w:type="dxa"/>
        </w:trPr>
        <w:tc>
          <w:tcPr>
            <w:tcW w:w="0" w:type="auto"/>
            <w:vAlign w:val="center"/>
            <w:hideMark/>
          </w:tcPr>
          <w:p w14:paraId="5DE38B0C" w14:textId="77777777" w:rsidR="0095430C" w:rsidRDefault="0095430C">
            <w:pPr>
              <w:rPr>
                <w:rFonts w:eastAsia="Times New Roman"/>
                <w:lang w:val="en-US"/>
              </w:rPr>
            </w:pPr>
          </w:p>
        </w:tc>
        <w:tc>
          <w:tcPr>
            <w:tcW w:w="0" w:type="auto"/>
            <w:vAlign w:val="center"/>
            <w:hideMark/>
          </w:tcPr>
          <w:p w14:paraId="7D5A3E85" w14:textId="77777777" w:rsidR="0095430C"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95430C" w14:paraId="04208D0F" w14:textId="77777777">
        <w:trPr>
          <w:divId w:val="1659267375"/>
          <w:tblCellSpacing w:w="15" w:type="dxa"/>
        </w:trPr>
        <w:tc>
          <w:tcPr>
            <w:tcW w:w="0" w:type="auto"/>
            <w:vAlign w:val="center"/>
            <w:hideMark/>
          </w:tcPr>
          <w:p w14:paraId="281737F6" w14:textId="77777777" w:rsidR="0095430C" w:rsidRDefault="0095430C">
            <w:pPr>
              <w:rPr>
                <w:rFonts w:eastAsia="Times New Roman"/>
                <w:lang w:val="en-US"/>
              </w:rPr>
            </w:pPr>
          </w:p>
        </w:tc>
        <w:tc>
          <w:tcPr>
            <w:tcW w:w="0" w:type="auto"/>
            <w:vAlign w:val="center"/>
            <w:hideMark/>
          </w:tcPr>
          <w:p w14:paraId="1DCAB222" w14:textId="77777777" w:rsidR="0095430C"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95430C" w14:paraId="530247AC" w14:textId="77777777">
        <w:trPr>
          <w:divId w:val="1659267375"/>
          <w:tblCellSpacing w:w="15" w:type="dxa"/>
        </w:trPr>
        <w:tc>
          <w:tcPr>
            <w:tcW w:w="0" w:type="auto"/>
            <w:vAlign w:val="center"/>
            <w:hideMark/>
          </w:tcPr>
          <w:p w14:paraId="6FD02F98" w14:textId="77777777" w:rsidR="0095430C" w:rsidRDefault="0095430C">
            <w:pPr>
              <w:rPr>
                <w:rFonts w:eastAsia="Times New Roman"/>
                <w:lang w:val="en-US"/>
              </w:rPr>
            </w:pPr>
          </w:p>
        </w:tc>
        <w:tc>
          <w:tcPr>
            <w:tcW w:w="0" w:type="auto"/>
            <w:vAlign w:val="center"/>
            <w:hideMark/>
          </w:tcPr>
          <w:p w14:paraId="20BECE6F" w14:textId="77777777" w:rsidR="0095430C"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95430C" w14:paraId="284BCA09" w14:textId="77777777">
        <w:trPr>
          <w:divId w:val="1659267375"/>
          <w:tblCellSpacing w:w="15" w:type="dxa"/>
        </w:trPr>
        <w:tc>
          <w:tcPr>
            <w:tcW w:w="0" w:type="auto"/>
            <w:vAlign w:val="center"/>
            <w:hideMark/>
          </w:tcPr>
          <w:p w14:paraId="1984790A" w14:textId="77777777" w:rsidR="0095430C" w:rsidRDefault="0095430C">
            <w:pPr>
              <w:rPr>
                <w:rFonts w:eastAsia="Times New Roman"/>
                <w:lang w:val="en-US"/>
              </w:rPr>
            </w:pPr>
          </w:p>
        </w:tc>
        <w:tc>
          <w:tcPr>
            <w:tcW w:w="0" w:type="auto"/>
            <w:vAlign w:val="center"/>
            <w:hideMark/>
          </w:tcPr>
          <w:p w14:paraId="0A24292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Painter (Visual Arts) </w:t>
            </w:r>
          </w:p>
        </w:tc>
      </w:tr>
      <w:tr w:rsidR="0095430C" w14:paraId="024818E1" w14:textId="77777777">
        <w:trPr>
          <w:divId w:val="1659267375"/>
          <w:tblCellSpacing w:w="15" w:type="dxa"/>
        </w:trPr>
        <w:tc>
          <w:tcPr>
            <w:tcW w:w="0" w:type="auto"/>
            <w:vAlign w:val="center"/>
            <w:hideMark/>
          </w:tcPr>
          <w:p w14:paraId="7E928153" w14:textId="77777777" w:rsidR="0095430C" w:rsidRDefault="0095430C">
            <w:pPr>
              <w:rPr>
                <w:rFonts w:eastAsia="Times New Roman"/>
                <w:lang w:val="en-US"/>
              </w:rPr>
            </w:pPr>
          </w:p>
        </w:tc>
        <w:tc>
          <w:tcPr>
            <w:tcW w:w="0" w:type="auto"/>
            <w:vAlign w:val="center"/>
            <w:hideMark/>
          </w:tcPr>
          <w:p w14:paraId="557846FC" w14:textId="77777777" w:rsidR="0095430C"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95430C" w14:paraId="02BC480A" w14:textId="77777777">
        <w:trPr>
          <w:divId w:val="1659267375"/>
          <w:tblCellSpacing w:w="15" w:type="dxa"/>
        </w:trPr>
        <w:tc>
          <w:tcPr>
            <w:tcW w:w="0" w:type="auto"/>
            <w:vAlign w:val="center"/>
            <w:hideMark/>
          </w:tcPr>
          <w:p w14:paraId="22EF0F5C" w14:textId="77777777" w:rsidR="0095430C" w:rsidRDefault="0095430C">
            <w:pPr>
              <w:rPr>
                <w:rFonts w:eastAsia="Times New Roman"/>
                <w:lang w:val="en-US"/>
              </w:rPr>
            </w:pPr>
          </w:p>
        </w:tc>
        <w:tc>
          <w:tcPr>
            <w:tcW w:w="0" w:type="auto"/>
            <w:vAlign w:val="center"/>
            <w:hideMark/>
          </w:tcPr>
          <w:p w14:paraId="482D08ED" w14:textId="77777777" w:rsidR="0095430C"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95430C" w14:paraId="3BA6F5F6" w14:textId="77777777">
        <w:trPr>
          <w:divId w:val="1659267375"/>
          <w:tblCellSpacing w:w="15" w:type="dxa"/>
        </w:trPr>
        <w:tc>
          <w:tcPr>
            <w:tcW w:w="0" w:type="auto"/>
            <w:vAlign w:val="center"/>
            <w:hideMark/>
          </w:tcPr>
          <w:p w14:paraId="0C24563E" w14:textId="77777777" w:rsidR="0095430C" w:rsidRDefault="0095430C">
            <w:pPr>
              <w:rPr>
                <w:rFonts w:eastAsia="Times New Roman"/>
                <w:lang w:val="en-US"/>
              </w:rPr>
            </w:pPr>
          </w:p>
        </w:tc>
        <w:tc>
          <w:tcPr>
            <w:tcW w:w="0" w:type="auto"/>
            <w:vAlign w:val="center"/>
            <w:hideMark/>
          </w:tcPr>
          <w:p w14:paraId="690D3B40" w14:textId="77777777" w:rsidR="0095430C"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95430C" w14:paraId="6FBE1D85" w14:textId="77777777">
        <w:trPr>
          <w:divId w:val="1659267375"/>
          <w:tblCellSpacing w:w="15" w:type="dxa"/>
        </w:trPr>
        <w:tc>
          <w:tcPr>
            <w:tcW w:w="0" w:type="auto"/>
            <w:vAlign w:val="center"/>
            <w:hideMark/>
          </w:tcPr>
          <w:p w14:paraId="0F36A241" w14:textId="77777777" w:rsidR="0095430C" w:rsidRDefault="0095430C">
            <w:pPr>
              <w:rPr>
                <w:rFonts w:eastAsia="Times New Roman"/>
                <w:lang w:val="en-US"/>
              </w:rPr>
            </w:pPr>
          </w:p>
        </w:tc>
        <w:tc>
          <w:tcPr>
            <w:tcW w:w="0" w:type="auto"/>
            <w:vAlign w:val="center"/>
            <w:hideMark/>
          </w:tcPr>
          <w:p w14:paraId="3DFB60D2" w14:textId="77777777" w:rsidR="0095430C"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95430C" w14:paraId="6E49B66D" w14:textId="77777777">
        <w:trPr>
          <w:divId w:val="1659267375"/>
          <w:tblCellSpacing w:w="15" w:type="dxa"/>
        </w:trPr>
        <w:tc>
          <w:tcPr>
            <w:tcW w:w="0" w:type="auto"/>
            <w:vAlign w:val="center"/>
            <w:hideMark/>
          </w:tcPr>
          <w:p w14:paraId="6B7F7139" w14:textId="77777777" w:rsidR="0095430C" w:rsidRDefault="0095430C">
            <w:pPr>
              <w:rPr>
                <w:rFonts w:eastAsia="Times New Roman"/>
                <w:lang w:val="en-US"/>
              </w:rPr>
            </w:pPr>
          </w:p>
        </w:tc>
        <w:tc>
          <w:tcPr>
            <w:tcW w:w="0" w:type="auto"/>
            <w:vAlign w:val="center"/>
            <w:hideMark/>
          </w:tcPr>
          <w:p w14:paraId="132785EE" w14:textId="77777777" w:rsidR="0095430C"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95430C" w14:paraId="47EE3A4E" w14:textId="77777777">
        <w:trPr>
          <w:divId w:val="1659267375"/>
          <w:tblCellSpacing w:w="15" w:type="dxa"/>
        </w:trPr>
        <w:tc>
          <w:tcPr>
            <w:tcW w:w="0" w:type="auto"/>
            <w:vAlign w:val="center"/>
            <w:hideMark/>
          </w:tcPr>
          <w:p w14:paraId="1CE871EE" w14:textId="77777777" w:rsidR="0095430C" w:rsidRDefault="0095430C">
            <w:pPr>
              <w:rPr>
                <w:rFonts w:eastAsia="Times New Roman"/>
                <w:lang w:val="en-US"/>
              </w:rPr>
            </w:pPr>
          </w:p>
        </w:tc>
        <w:tc>
          <w:tcPr>
            <w:tcW w:w="0" w:type="auto"/>
            <w:vAlign w:val="center"/>
            <w:hideMark/>
          </w:tcPr>
          <w:p w14:paraId="1C677488" w14:textId="77777777" w:rsidR="0095430C"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95430C" w14:paraId="1334DBDF" w14:textId="77777777">
        <w:trPr>
          <w:divId w:val="1659267375"/>
          <w:tblCellSpacing w:w="15" w:type="dxa"/>
        </w:trPr>
        <w:tc>
          <w:tcPr>
            <w:tcW w:w="0" w:type="auto"/>
            <w:vAlign w:val="center"/>
            <w:hideMark/>
          </w:tcPr>
          <w:p w14:paraId="193FA552" w14:textId="77777777" w:rsidR="0095430C" w:rsidRDefault="0095430C">
            <w:pPr>
              <w:rPr>
                <w:rFonts w:eastAsia="Times New Roman"/>
                <w:lang w:val="en-US"/>
              </w:rPr>
            </w:pPr>
          </w:p>
        </w:tc>
        <w:tc>
          <w:tcPr>
            <w:tcW w:w="0" w:type="auto"/>
            <w:vAlign w:val="center"/>
            <w:hideMark/>
          </w:tcPr>
          <w:p w14:paraId="39B5EC3E" w14:textId="77777777" w:rsidR="0095430C"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95430C" w14:paraId="08427954" w14:textId="77777777">
        <w:trPr>
          <w:divId w:val="1659267375"/>
          <w:tblCellSpacing w:w="15" w:type="dxa"/>
        </w:trPr>
        <w:tc>
          <w:tcPr>
            <w:tcW w:w="0" w:type="auto"/>
            <w:vAlign w:val="center"/>
            <w:hideMark/>
          </w:tcPr>
          <w:p w14:paraId="6DE3A937" w14:textId="77777777" w:rsidR="0095430C" w:rsidRDefault="0095430C">
            <w:pPr>
              <w:rPr>
                <w:rFonts w:eastAsia="Times New Roman"/>
                <w:lang w:val="en-US"/>
              </w:rPr>
            </w:pPr>
          </w:p>
        </w:tc>
        <w:tc>
          <w:tcPr>
            <w:tcW w:w="0" w:type="auto"/>
            <w:vAlign w:val="center"/>
            <w:hideMark/>
          </w:tcPr>
          <w:p w14:paraId="51DF8D74" w14:textId="77777777" w:rsidR="0095430C"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95430C" w14:paraId="5908C856" w14:textId="77777777">
        <w:trPr>
          <w:divId w:val="1659267375"/>
          <w:tblCellSpacing w:w="15" w:type="dxa"/>
        </w:trPr>
        <w:tc>
          <w:tcPr>
            <w:tcW w:w="0" w:type="auto"/>
            <w:vAlign w:val="center"/>
            <w:hideMark/>
          </w:tcPr>
          <w:p w14:paraId="79354B5A" w14:textId="77777777" w:rsidR="0095430C" w:rsidRDefault="0095430C">
            <w:pPr>
              <w:rPr>
                <w:rFonts w:eastAsia="Times New Roman"/>
                <w:lang w:val="en-US"/>
              </w:rPr>
            </w:pPr>
          </w:p>
        </w:tc>
        <w:tc>
          <w:tcPr>
            <w:tcW w:w="0" w:type="auto"/>
            <w:vAlign w:val="center"/>
            <w:hideMark/>
          </w:tcPr>
          <w:p w14:paraId="0C98B29C" w14:textId="77777777" w:rsidR="0095430C"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95430C" w14:paraId="29C33DEC" w14:textId="77777777">
        <w:trPr>
          <w:divId w:val="1659267375"/>
          <w:tblCellSpacing w:w="15" w:type="dxa"/>
        </w:trPr>
        <w:tc>
          <w:tcPr>
            <w:tcW w:w="0" w:type="auto"/>
            <w:vAlign w:val="center"/>
            <w:hideMark/>
          </w:tcPr>
          <w:p w14:paraId="40FA77E3" w14:textId="77777777" w:rsidR="0095430C" w:rsidRDefault="0095430C">
            <w:pPr>
              <w:rPr>
                <w:rFonts w:eastAsia="Times New Roman"/>
                <w:lang w:val="en-US"/>
              </w:rPr>
            </w:pPr>
          </w:p>
        </w:tc>
        <w:tc>
          <w:tcPr>
            <w:tcW w:w="0" w:type="auto"/>
            <w:vAlign w:val="center"/>
            <w:hideMark/>
          </w:tcPr>
          <w:p w14:paraId="63D627D7" w14:textId="77777777" w:rsidR="0095430C"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95430C" w14:paraId="6CF08EF6" w14:textId="77777777">
        <w:trPr>
          <w:divId w:val="1659267375"/>
          <w:tblCellSpacing w:w="15" w:type="dxa"/>
        </w:trPr>
        <w:tc>
          <w:tcPr>
            <w:tcW w:w="0" w:type="auto"/>
            <w:vAlign w:val="center"/>
            <w:hideMark/>
          </w:tcPr>
          <w:p w14:paraId="422B3FE8" w14:textId="77777777" w:rsidR="0095430C" w:rsidRDefault="0095430C">
            <w:pPr>
              <w:rPr>
                <w:rFonts w:eastAsia="Times New Roman"/>
                <w:lang w:val="en-US"/>
              </w:rPr>
            </w:pPr>
          </w:p>
        </w:tc>
        <w:tc>
          <w:tcPr>
            <w:tcW w:w="0" w:type="auto"/>
            <w:vAlign w:val="center"/>
            <w:hideMark/>
          </w:tcPr>
          <w:p w14:paraId="103F7177" w14:textId="77777777" w:rsidR="0095430C"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95430C" w14:paraId="23305DE3" w14:textId="77777777">
        <w:trPr>
          <w:divId w:val="1659267375"/>
          <w:tblCellSpacing w:w="15" w:type="dxa"/>
        </w:trPr>
        <w:tc>
          <w:tcPr>
            <w:tcW w:w="0" w:type="auto"/>
            <w:vAlign w:val="center"/>
            <w:hideMark/>
          </w:tcPr>
          <w:p w14:paraId="63A95E10" w14:textId="77777777" w:rsidR="0095430C" w:rsidRDefault="0095430C">
            <w:pPr>
              <w:rPr>
                <w:rFonts w:eastAsia="Times New Roman"/>
                <w:lang w:val="en-US"/>
              </w:rPr>
            </w:pPr>
          </w:p>
        </w:tc>
        <w:tc>
          <w:tcPr>
            <w:tcW w:w="0" w:type="auto"/>
            <w:vAlign w:val="center"/>
            <w:hideMark/>
          </w:tcPr>
          <w:p w14:paraId="738A7ED3" w14:textId="77777777" w:rsidR="0095430C"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95430C" w14:paraId="633EFCCD" w14:textId="77777777">
        <w:trPr>
          <w:divId w:val="1659267375"/>
          <w:tblCellSpacing w:w="15" w:type="dxa"/>
        </w:trPr>
        <w:tc>
          <w:tcPr>
            <w:tcW w:w="0" w:type="auto"/>
            <w:vAlign w:val="center"/>
            <w:hideMark/>
          </w:tcPr>
          <w:p w14:paraId="118EA369" w14:textId="77777777" w:rsidR="0095430C" w:rsidRDefault="0095430C">
            <w:pPr>
              <w:rPr>
                <w:rFonts w:eastAsia="Times New Roman"/>
                <w:lang w:val="en-US"/>
              </w:rPr>
            </w:pPr>
          </w:p>
        </w:tc>
        <w:tc>
          <w:tcPr>
            <w:tcW w:w="0" w:type="auto"/>
            <w:vAlign w:val="center"/>
            <w:hideMark/>
          </w:tcPr>
          <w:p w14:paraId="281FB3BC" w14:textId="77777777" w:rsidR="0095430C"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95430C" w14:paraId="31888916" w14:textId="77777777">
        <w:trPr>
          <w:divId w:val="1659267375"/>
          <w:tblCellSpacing w:w="15" w:type="dxa"/>
        </w:trPr>
        <w:tc>
          <w:tcPr>
            <w:tcW w:w="0" w:type="auto"/>
            <w:vAlign w:val="center"/>
            <w:hideMark/>
          </w:tcPr>
          <w:p w14:paraId="02752595" w14:textId="77777777" w:rsidR="0095430C" w:rsidRDefault="0095430C">
            <w:pPr>
              <w:rPr>
                <w:rFonts w:eastAsia="Times New Roman"/>
                <w:lang w:val="en-US"/>
              </w:rPr>
            </w:pPr>
          </w:p>
        </w:tc>
        <w:tc>
          <w:tcPr>
            <w:tcW w:w="0" w:type="auto"/>
            <w:vAlign w:val="center"/>
            <w:hideMark/>
          </w:tcPr>
          <w:p w14:paraId="632F8830" w14:textId="77777777" w:rsidR="0095430C"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95430C" w14:paraId="3D9C1B6D" w14:textId="77777777">
        <w:trPr>
          <w:divId w:val="1659267375"/>
          <w:tblCellSpacing w:w="15" w:type="dxa"/>
        </w:trPr>
        <w:tc>
          <w:tcPr>
            <w:tcW w:w="0" w:type="auto"/>
            <w:vAlign w:val="center"/>
            <w:hideMark/>
          </w:tcPr>
          <w:p w14:paraId="5DFFCDD5" w14:textId="77777777" w:rsidR="0095430C" w:rsidRDefault="0095430C">
            <w:pPr>
              <w:rPr>
                <w:rFonts w:eastAsia="Times New Roman"/>
                <w:lang w:val="en-US"/>
              </w:rPr>
            </w:pPr>
          </w:p>
        </w:tc>
        <w:tc>
          <w:tcPr>
            <w:tcW w:w="0" w:type="auto"/>
            <w:vAlign w:val="center"/>
            <w:hideMark/>
          </w:tcPr>
          <w:p w14:paraId="3988511A" w14:textId="77777777" w:rsidR="0095430C"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95430C" w14:paraId="12EBA368" w14:textId="77777777">
        <w:trPr>
          <w:divId w:val="1659267375"/>
          <w:tblCellSpacing w:w="15" w:type="dxa"/>
        </w:trPr>
        <w:tc>
          <w:tcPr>
            <w:tcW w:w="0" w:type="auto"/>
            <w:vAlign w:val="center"/>
            <w:hideMark/>
          </w:tcPr>
          <w:p w14:paraId="28D4FB4B" w14:textId="77777777" w:rsidR="0095430C" w:rsidRDefault="0095430C">
            <w:pPr>
              <w:rPr>
                <w:rFonts w:eastAsia="Times New Roman"/>
                <w:lang w:val="en-US"/>
              </w:rPr>
            </w:pPr>
          </w:p>
        </w:tc>
        <w:tc>
          <w:tcPr>
            <w:tcW w:w="0" w:type="auto"/>
            <w:vAlign w:val="center"/>
            <w:hideMark/>
          </w:tcPr>
          <w:p w14:paraId="0DB925CB" w14:textId="77777777" w:rsidR="0095430C"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95430C" w14:paraId="14BEC8B3" w14:textId="77777777">
        <w:trPr>
          <w:divId w:val="1659267375"/>
          <w:tblCellSpacing w:w="15" w:type="dxa"/>
        </w:trPr>
        <w:tc>
          <w:tcPr>
            <w:tcW w:w="0" w:type="auto"/>
            <w:vAlign w:val="center"/>
            <w:hideMark/>
          </w:tcPr>
          <w:p w14:paraId="74E88B45" w14:textId="77777777" w:rsidR="0095430C" w:rsidRDefault="0095430C">
            <w:pPr>
              <w:rPr>
                <w:rFonts w:eastAsia="Times New Roman"/>
                <w:lang w:val="en-US"/>
              </w:rPr>
            </w:pPr>
          </w:p>
        </w:tc>
        <w:tc>
          <w:tcPr>
            <w:tcW w:w="0" w:type="auto"/>
            <w:vAlign w:val="center"/>
            <w:hideMark/>
          </w:tcPr>
          <w:p w14:paraId="1833C2A4" w14:textId="77777777" w:rsidR="0095430C"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95430C" w14:paraId="5BABE5A1" w14:textId="77777777">
        <w:trPr>
          <w:divId w:val="1659267375"/>
          <w:tblCellSpacing w:w="15" w:type="dxa"/>
        </w:trPr>
        <w:tc>
          <w:tcPr>
            <w:tcW w:w="0" w:type="auto"/>
            <w:vAlign w:val="center"/>
            <w:hideMark/>
          </w:tcPr>
          <w:p w14:paraId="76263A90" w14:textId="77777777" w:rsidR="0095430C" w:rsidRDefault="0095430C">
            <w:pPr>
              <w:rPr>
                <w:rFonts w:eastAsia="Times New Roman"/>
                <w:lang w:val="en-US"/>
              </w:rPr>
            </w:pPr>
          </w:p>
        </w:tc>
        <w:tc>
          <w:tcPr>
            <w:tcW w:w="0" w:type="auto"/>
            <w:vAlign w:val="center"/>
            <w:hideMark/>
          </w:tcPr>
          <w:p w14:paraId="33A1A7B7" w14:textId="77777777" w:rsidR="0095430C"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95430C" w14:paraId="312622A5" w14:textId="77777777">
        <w:trPr>
          <w:divId w:val="1659267375"/>
          <w:tblCellSpacing w:w="15" w:type="dxa"/>
        </w:trPr>
        <w:tc>
          <w:tcPr>
            <w:tcW w:w="0" w:type="auto"/>
            <w:vAlign w:val="center"/>
            <w:hideMark/>
          </w:tcPr>
          <w:p w14:paraId="6C953CA2" w14:textId="77777777" w:rsidR="0095430C" w:rsidRDefault="0095430C">
            <w:pPr>
              <w:rPr>
                <w:rFonts w:eastAsia="Times New Roman"/>
                <w:lang w:val="en-US"/>
              </w:rPr>
            </w:pPr>
          </w:p>
        </w:tc>
        <w:tc>
          <w:tcPr>
            <w:tcW w:w="0" w:type="auto"/>
            <w:vAlign w:val="center"/>
            <w:hideMark/>
          </w:tcPr>
          <w:p w14:paraId="34440950" w14:textId="77777777" w:rsidR="0095430C"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95430C" w14:paraId="0DF1715D" w14:textId="77777777">
        <w:trPr>
          <w:divId w:val="1659267375"/>
          <w:tblCellSpacing w:w="15" w:type="dxa"/>
        </w:trPr>
        <w:tc>
          <w:tcPr>
            <w:tcW w:w="0" w:type="auto"/>
            <w:vAlign w:val="center"/>
            <w:hideMark/>
          </w:tcPr>
          <w:p w14:paraId="1F0BF2F4" w14:textId="77777777" w:rsidR="0095430C" w:rsidRDefault="0095430C">
            <w:pPr>
              <w:rPr>
                <w:rFonts w:eastAsia="Times New Roman"/>
                <w:lang w:val="en-US"/>
              </w:rPr>
            </w:pPr>
          </w:p>
        </w:tc>
        <w:tc>
          <w:tcPr>
            <w:tcW w:w="0" w:type="auto"/>
            <w:vAlign w:val="center"/>
            <w:hideMark/>
          </w:tcPr>
          <w:p w14:paraId="28743A68" w14:textId="77777777" w:rsidR="0095430C"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95430C" w14:paraId="4785FFB5" w14:textId="77777777">
        <w:trPr>
          <w:divId w:val="1659267375"/>
          <w:tblCellSpacing w:w="15" w:type="dxa"/>
        </w:trPr>
        <w:tc>
          <w:tcPr>
            <w:tcW w:w="0" w:type="auto"/>
            <w:vAlign w:val="center"/>
            <w:hideMark/>
          </w:tcPr>
          <w:p w14:paraId="0296BE80" w14:textId="77777777" w:rsidR="0095430C" w:rsidRDefault="0095430C">
            <w:pPr>
              <w:rPr>
                <w:rFonts w:eastAsia="Times New Roman"/>
                <w:lang w:val="en-US"/>
              </w:rPr>
            </w:pPr>
          </w:p>
        </w:tc>
        <w:tc>
          <w:tcPr>
            <w:tcW w:w="0" w:type="auto"/>
            <w:vAlign w:val="center"/>
            <w:hideMark/>
          </w:tcPr>
          <w:p w14:paraId="6C16F370" w14:textId="77777777" w:rsidR="0095430C"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95430C" w14:paraId="372EFBB1" w14:textId="77777777">
        <w:trPr>
          <w:divId w:val="1659267375"/>
          <w:tblCellSpacing w:w="15" w:type="dxa"/>
        </w:trPr>
        <w:tc>
          <w:tcPr>
            <w:tcW w:w="0" w:type="auto"/>
            <w:vAlign w:val="center"/>
            <w:hideMark/>
          </w:tcPr>
          <w:p w14:paraId="7AAFA26F" w14:textId="77777777" w:rsidR="0095430C" w:rsidRDefault="0095430C">
            <w:pPr>
              <w:rPr>
                <w:rFonts w:eastAsia="Times New Roman"/>
                <w:lang w:val="en-US"/>
              </w:rPr>
            </w:pPr>
          </w:p>
        </w:tc>
        <w:tc>
          <w:tcPr>
            <w:tcW w:w="0" w:type="auto"/>
            <w:vAlign w:val="center"/>
            <w:hideMark/>
          </w:tcPr>
          <w:p w14:paraId="3EF77ACE" w14:textId="77777777" w:rsidR="0095430C"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95430C" w14:paraId="7F67F06C" w14:textId="77777777">
        <w:trPr>
          <w:divId w:val="1659267375"/>
          <w:tblCellSpacing w:w="15" w:type="dxa"/>
        </w:trPr>
        <w:tc>
          <w:tcPr>
            <w:tcW w:w="0" w:type="auto"/>
            <w:vAlign w:val="center"/>
            <w:hideMark/>
          </w:tcPr>
          <w:p w14:paraId="207A7A63" w14:textId="77777777" w:rsidR="0095430C" w:rsidRDefault="0095430C">
            <w:pPr>
              <w:rPr>
                <w:rFonts w:eastAsia="Times New Roman"/>
                <w:lang w:val="en-US"/>
              </w:rPr>
            </w:pPr>
          </w:p>
        </w:tc>
        <w:tc>
          <w:tcPr>
            <w:tcW w:w="0" w:type="auto"/>
            <w:vAlign w:val="center"/>
            <w:hideMark/>
          </w:tcPr>
          <w:p w14:paraId="15B5ED93" w14:textId="77777777" w:rsidR="0095430C"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95430C" w14:paraId="07C56420" w14:textId="77777777">
        <w:trPr>
          <w:divId w:val="1659267375"/>
          <w:tblCellSpacing w:w="15" w:type="dxa"/>
        </w:trPr>
        <w:tc>
          <w:tcPr>
            <w:tcW w:w="0" w:type="auto"/>
            <w:vAlign w:val="center"/>
            <w:hideMark/>
          </w:tcPr>
          <w:p w14:paraId="517F5F23" w14:textId="77777777" w:rsidR="0095430C" w:rsidRDefault="0095430C">
            <w:pPr>
              <w:rPr>
                <w:rFonts w:eastAsia="Times New Roman"/>
                <w:lang w:val="en-US"/>
              </w:rPr>
            </w:pPr>
          </w:p>
        </w:tc>
        <w:tc>
          <w:tcPr>
            <w:tcW w:w="0" w:type="auto"/>
            <w:vAlign w:val="center"/>
            <w:hideMark/>
          </w:tcPr>
          <w:p w14:paraId="1E719DF4" w14:textId="77777777" w:rsidR="0095430C"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95430C" w14:paraId="0D855B70" w14:textId="77777777">
        <w:trPr>
          <w:divId w:val="1659267375"/>
          <w:tblCellSpacing w:w="15" w:type="dxa"/>
        </w:trPr>
        <w:tc>
          <w:tcPr>
            <w:tcW w:w="0" w:type="auto"/>
            <w:vAlign w:val="center"/>
            <w:hideMark/>
          </w:tcPr>
          <w:p w14:paraId="3A9EC1DE" w14:textId="77777777" w:rsidR="0095430C" w:rsidRDefault="0095430C">
            <w:pPr>
              <w:rPr>
                <w:rFonts w:eastAsia="Times New Roman"/>
                <w:lang w:val="en-US"/>
              </w:rPr>
            </w:pPr>
          </w:p>
        </w:tc>
        <w:tc>
          <w:tcPr>
            <w:tcW w:w="0" w:type="auto"/>
            <w:vAlign w:val="center"/>
            <w:hideMark/>
          </w:tcPr>
          <w:p w14:paraId="77803BDC" w14:textId="77777777" w:rsidR="0095430C"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95430C" w14:paraId="3D7EC97C" w14:textId="77777777">
        <w:trPr>
          <w:divId w:val="1659267375"/>
          <w:tblCellSpacing w:w="15" w:type="dxa"/>
        </w:trPr>
        <w:tc>
          <w:tcPr>
            <w:tcW w:w="0" w:type="auto"/>
            <w:vAlign w:val="center"/>
            <w:hideMark/>
          </w:tcPr>
          <w:p w14:paraId="50119C8C" w14:textId="77777777" w:rsidR="0095430C" w:rsidRDefault="0095430C">
            <w:pPr>
              <w:rPr>
                <w:rFonts w:eastAsia="Times New Roman"/>
                <w:lang w:val="en-US"/>
              </w:rPr>
            </w:pPr>
          </w:p>
        </w:tc>
        <w:tc>
          <w:tcPr>
            <w:tcW w:w="0" w:type="auto"/>
            <w:vAlign w:val="center"/>
            <w:hideMark/>
          </w:tcPr>
          <w:p w14:paraId="4EAF7DED" w14:textId="77777777" w:rsidR="0095430C"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95430C" w14:paraId="3D05452F" w14:textId="77777777">
        <w:trPr>
          <w:divId w:val="1659267375"/>
          <w:tblCellSpacing w:w="15" w:type="dxa"/>
        </w:trPr>
        <w:tc>
          <w:tcPr>
            <w:tcW w:w="0" w:type="auto"/>
            <w:vAlign w:val="center"/>
            <w:hideMark/>
          </w:tcPr>
          <w:p w14:paraId="44047276" w14:textId="77777777" w:rsidR="0095430C" w:rsidRDefault="0095430C">
            <w:pPr>
              <w:rPr>
                <w:rFonts w:eastAsia="Times New Roman"/>
                <w:lang w:val="en-US"/>
              </w:rPr>
            </w:pPr>
          </w:p>
        </w:tc>
        <w:tc>
          <w:tcPr>
            <w:tcW w:w="0" w:type="auto"/>
            <w:vAlign w:val="center"/>
            <w:hideMark/>
          </w:tcPr>
          <w:p w14:paraId="79A7FF97" w14:textId="77777777" w:rsidR="0095430C"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95430C" w14:paraId="7ED5CEB6" w14:textId="77777777">
        <w:trPr>
          <w:divId w:val="1659267375"/>
          <w:tblCellSpacing w:w="15" w:type="dxa"/>
        </w:trPr>
        <w:tc>
          <w:tcPr>
            <w:tcW w:w="0" w:type="auto"/>
            <w:vAlign w:val="center"/>
            <w:hideMark/>
          </w:tcPr>
          <w:p w14:paraId="0E3BE356" w14:textId="77777777" w:rsidR="0095430C" w:rsidRDefault="0095430C">
            <w:pPr>
              <w:rPr>
                <w:rFonts w:eastAsia="Times New Roman"/>
                <w:lang w:val="en-US"/>
              </w:rPr>
            </w:pPr>
          </w:p>
        </w:tc>
        <w:tc>
          <w:tcPr>
            <w:tcW w:w="0" w:type="auto"/>
            <w:vAlign w:val="center"/>
            <w:hideMark/>
          </w:tcPr>
          <w:p w14:paraId="2A8D03C1" w14:textId="77777777" w:rsidR="0095430C"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95430C" w14:paraId="7F71A5E9" w14:textId="77777777">
        <w:trPr>
          <w:divId w:val="1659267375"/>
          <w:tblCellSpacing w:w="15" w:type="dxa"/>
        </w:trPr>
        <w:tc>
          <w:tcPr>
            <w:tcW w:w="0" w:type="auto"/>
            <w:vAlign w:val="center"/>
            <w:hideMark/>
          </w:tcPr>
          <w:p w14:paraId="6B6826E2" w14:textId="77777777" w:rsidR="0095430C" w:rsidRDefault="0095430C">
            <w:pPr>
              <w:rPr>
                <w:rFonts w:eastAsia="Times New Roman"/>
                <w:lang w:val="en-US"/>
              </w:rPr>
            </w:pPr>
          </w:p>
        </w:tc>
        <w:tc>
          <w:tcPr>
            <w:tcW w:w="0" w:type="auto"/>
            <w:vAlign w:val="center"/>
            <w:hideMark/>
          </w:tcPr>
          <w:p w14:paraId="15A8953B" w14:textId="77777777" w:rsidR="0095430C"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95430C" w14:paraId="36EB4EAC" w14:textId="77777777">
        <w:trPr>
          <w:divId w:val="1659267375"/>
          <w:tblCellSpacing w:w="15" w:type="dxa"/>
        </w:trPr>
        <w:tc>
          <w:tcPr>
            <w:tcW w:w="0" w:type="auto"/>
            <w:vAlign w:val="center"/>
            <w:hideMark/>
          </w:tcPr>
          <w:p w14:paraId="45F6E5AA" w14:textId="77777777" w:rsidR="0095430C" w:rsidRDefault="0095430C">
            <w:pPr>
              <w:rPr>
                <w:rFonts w:eastAsia="Times New Roman"/>
                <w:lang w:val="en-US"/>
              </w:rPr>
            </w:pPr>
          </w:p>
        </w:tc>
        <w:tc>
          <w:tcPr>
            <w:tcW w:w="0" w:type="auto"/>
            <w:vAlign w:val="center"/>
            <w:hideMark/>
          </w:tcPr>
          <w:p w14:paraId="2BD574B7" w14:textId="77777777" w:rsidR="0095430C"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95430C" w14:paraId="0C6CC462" w14:textId="77777777">
        <w:trPr>
          <w:divId w:val="1659267375"/>
          <w:tblCellSpacing w:w="15" w:type="dxa"/>
        </w:trPr>
        <w:tc>
          <w:tcPr>
            <w:tcW w:w="0" w:type="auto"/>
            <w:vAlign w:val="center"/>
            <w:hideMark/>
          </w:tcPr>
          <w:p w14:paraId="7C35ED2E" w14:textId="77777777" w:rsidR="0095430C" w:rsidRDefault="0095430C">
            <w:pPr>
              <w:rPr>
                <w:rFonts w:eastAsia="Times New Roman"/>
                <w:lang w:val="en-US"/>
              </w:rPr>
            </w:pPr>
          </w:p>
        </w:tc>
        <w:tc>
          <w:tcPr>
            <w:tcW w:w="0" w:type="auto"/>
            <w:vAlign w:val="center"/>
            <w:hideMark/>
          </w:tcPr>
          <w:p w14:paraId="3BD8EF9A" w14:textId="77777777" w:rsidR="0095430C"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95430C" w14:paraId="7AE41141" w14:textId="77777777">
        <w:trPr>
          <w:divId w:val="1659267375"/>
          <w:tblCellSpacing w:w="15" w:type="dxa"/>
        </w:trPr>
        <w:tc>
          <w:tcPr>
            <w:tcW w:w="0" w:type="auto"/>
            <w:vAlign w:val="center"/>
            <w:hideMark/>
          </w:tcPr>
          <w:p w14:paraId="43B6AA7C" w14:textId="77777777" w:rsidR="0095430C" w:rsidRDefault="0095430C">
            <w:pPr>
              <w:rPr>
                <w:rFonts w:eastAsia="Times New Roman"/>
                <w:lang w:val="en-US"/>
              </w:rPr>
            </w:pPr>
          </w:p>
        </w:tc>
        <w:tc>
          <w:tcPr>
            <w:tcW w:w="0" w:type="auto"/>
            <w:vAlign w:val="center"/>
            <w:hideMark/>
          </w:tcPr>
          <w:p w14:paraId="51B72A71" w14:textId="77777777" w:rsidR="0095430C"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95430C" w14:paraId="27691329" w14:textId="77777777">
        <w:trPr>
          <w:divId w:val="1659267375"/>
          <w:tblCellSpacing w:w="15" w:type="dxa"/>
        </w:trPr>
        <w:tc>
          <w:tcPr>
            <w:tcW w:w="0" w:type="auto"/>
            <w:vAlign w:val="center"/>
            <w:hideMark/>
          </w:tcPr>
          <w:p w14:paraId="1A76F383" w14:textId="77777777" w:rsidR="0095430C" w:rsidRDefault="0095430C">
            <w:pPr>
              <w:rPr>
                <w:rFonts w:eastAsia="Times New Roman"/>
                <w:lang w:val="en-US"/>
              </w:rPr>
            </w:pPr>
          </w:p>
        </w:tc>
        <w:tc>
          <w:tcPr>
            <w:tcW w:w="0" w:type="auto"/>
            <w:vAlign w:val="center"/>
            <w:hideMark/>
          </w:tcPr>
          <w:p w14:paraId="606896AB" w14:textId="77777777" w:rsidR="0095430C"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95430C" w14:paraId="31E9FD03" w14:textId="77777777">
        <w:trPr>
          <w:divId w:val="1659267375"/>
          <w:tblCellSpacing w:w="15" w:type="dxa"/>
        </w:trPr>
        <w:tc>
          <w:tcPr>
            <w:tcW w:w="0" w:type="auto"/>
            <w:vAlign w:val="center"/>
            <w:hideMark/>
          </w:tcPr>
          <w:p w14:paraId="0510DB19" w14:textId="77777777" w:rsidR="0095430C" w:rsidRDefault="0095430C">
            <w:pPr>
              <w:rPr>
                <w:rFonts w:eastAsia="Times New Roman"/>
                <w:lang w:val="en-US"/>
              </w:rPr>
            </w:pPr>
          </w:p>
        </w:tc>
        <w:tc>
          <w:tcPr>
            <w:tcW w:w="0" w:type="auto"/>
            <w:vAlign w:val="center"/>
            <w:hideMark/>
          </w:tcPr>
          <w:p w14:paraId="72B20155" w14:textId="77777777" w:rsidR="0095430C"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95430C" w14:paraId="1E0C0161" w14:textId="77777777">
        <w:trPr>
          <w:divId w:val="1659267375"/>
          <w:tblCellSpacing w:w="15" w:type="dxa"/>
        </w:trPr>
        <w:tc>
          <w:tcPr>
            <w:tcW w:w="0" w:type="auto"/>
            <w:vAlign w:val="center"/>
            <w:hideMark/>
          </w:tcPr>
          <w:p w14:paraId="789C1B8D" w14:textId="77777777" w:rsidR="0095430C" w:rsidRDefault="0095430C">
            <w:pPr>
              <w:rPr>
                <w:rFonts w:eastAsia="Times New Roman"/>
                <w:lang w:val="en-US"/>
              </w:rPr>
            </w:pPr>
          </w:p>
        </w:tc>
        <w:tc>
          <w:tcPr>
            <w:tcW w:w="0" w:type="auto"/>
            <w:vAlign w:val="center"/>
            <w:hideMark/>
          </w:tcPr>
          <w:p w14:paraId="17D9EAA9" w14:textId="77777777" w:rsidR="0095430C"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95430C" w14:paraId="4D554BAE" w14:textId="77777777">
        <w:trPr>
          <w:divId w:val="1659267375"/>
          <w:tblCellSpacing w:w="15" w:type="dxa"/>
        </w:trPr>
        <w:tc>
          <w:tcPr>
            <w:tcW w:w="0" w:type="auto"/>
            <w:vAlign w:val="center"/>
            <w:hideMark/>
          </w:tcPr>
          <w:p w14:paraId="4D9DB19E" w14:textId="77777777" w:rsidR="0095430C" w:rsidRDefault="0095430C">
            <w:pPr>
              <w:rPr>
                <w:rFonts w:eastAsia="Times New Roman"/>
                <w:lang w:val="en-US"/>
              </w:rPr>
            </w:pPr>
          </w:p>
        </w:tc>
        <w:tc>
          <w:tcPr>
            <w:tcW w:w="0" w:type="auto"/>
            <w:vAlign w:val="center"/>
            <w:hideMark/>
          </w:tcPr>
          <w:p w14:paraId="35B3C9E6" w14:textId="77777777" w:rsidR="0095430C"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95430C" w14:paraId="1DF50694" w14:textId="77777777">
        <w:trPr>
          <w:divId w:val="1659267375"/>
          <w:tblCellSpacing w:w="15" w:type="dxa"/>
        </w:trPr>
        <w:tc>
          <w:tcPr>
            <w:tcW w:w="0" w:type="auto"/>
            <w:vAlign w:val="center"/>
            <w:hideMark/>
          </w:tcPr>
          <w:p w14:paraId="5C4524DB" w14:textId="77777777" w:rsidR="0095430C" w:rsidRDefault="0095430C">
            <w:pPr>
              <w:rPr>
                <w:rFonts w:eastAsia="Times New Roman"/>
                <w:lang w:val="en-US"/>
              </w:rPr>
            </w:pPr>
          </w:p>
        </w:tc>
        <w:tc>
          <w:tcPr>
            <w:tcW w:w="0" w:type="auto"/>
            <w:vAlign w:val="center"/>
            <w:hideMark/>
          </w:tcPr>
          <w:p w14:paraId="63A3CCCF" w14:textId="77777777" w:rsidR="0095430C"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95430C" w14:paraId="2D3C3206" w14:textId="77777777">
        <w:trPr>
          <w:divId w:val="1659267375"/>
          <w:tblCellSpacing w:w="15" w:type="dxa"/>
        </w:trPr>
        <w:tc>
          <w:tcPr>
            <w:tcW w:w="0" w:type="auto"/>
            <w:vAlign w:val="center"/>
            <w:hideMark/>
          </w:tcPr>
          <w:p w14:paraId="5C0A2C63" w14:textId="77777777" w:rsidR="0095430C" w:rsidRDefault="0095430C">
            <w:pPr>
              <w:rPr>
                <w:rFonts w:eastAsia="Times New Roman"/>
                <w:lang w:val="en-US"/>
              </w:rPr>
            </w:pPr>
          </w:p>
        </w:tc>
        <w:tc>
          <w:tcPr>
            <w:tcW w:w="0" w:type="auto"/>
            <w:vAlign w:val="center"/>
            <w:hideMark/>
          </w:tcPr>
          <w:p w14:paraId="0D55BCE4" w14:textId="77777777" w:rsidR="0095430C"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95430C" w14:paraId="13654403" w14:textId="77777777">
        <w:trPr>
          <w:divId w:val="1659267375"/>
          <w:tblCellSpacing w:w="15" w:type="dxa"/>
        </w:trPr>
        <w:tc>
          <w:tcPr>
            <w:tcW w:w="0" w:type="auto"/>
            <w:vAlign w:val="center"/>
            <w:hideMark/>
          </w:tcPr>
          <w:p w14:paraId="7957D6AF" w14:textId="77777777" w:rsidR="0095430C" w:rsidRDefault="0095430C">
            <w:pPr>
              <w:rPr>
                <w:rFonts w:eastAsia="Times New Roman"/>
                <w:lang w:val="en-US"/>
              </w:rPr>
            </w:pPr>
          </w:p>
        </w:tc>
        <w:tc>
          <w:tcPr>
            <w:tcW w:w="0" w:type="auto"/>
            <w:vAlign w:val="center"/>
            <w:hideMark/>
          </w:tcPr>
          <w:p w14:paraId="39D3F4DB" w14:textId="77777777" w:rsidR="0095430C"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95430C" w14:paraId="20F1D9C6" w14:textId="77777777">
        <w:trPr>
          <w:divId w:val="1659267375"/>
          <w:tblCellSpacing w:w="15" w:type="dxa"/>
        </w:trPr>
        <w:tc>
          <w:tcPr>
            <w:tcW w:w="0" w:type="auto"/>
            <w:vAlign w:val="center"/>
            <w:hideMark/>
          </w:tcPr>
          <w:p w14:paraId="2EEEE163" w14:textId="77777777" w:rsidR="0095430C" w:rsidRDefault="0095430C">
            <w:pPr>
              <w:rPr>
                <w:rFonts w:eastAsia="Times New Roman"/>
                <w:lang w:val="en-US"/>
              </w:rPr>
            </w:pPr>
          </w:p>
        </w:tc>
        <w:tc>
          <w:tcPr>
            <w:tcW w:w="0" w:type="auto"/>
            <w:vAlign w:val="center"/>
            <w:hideMark/>
          </w:tcPr>
          <w:p w14:paraId="1D495295" w14:textId="77777777" w:rsidR="0095430C"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95430C" w14:paraId="54E691E1" w14:textId="77777777">
        <w:trPr>
          <w:divId w:val="1659267375"/>
          <w:tblCellSpacing w:w="15" w:type="dxa"/>
        </w:trPr>
        <w:tc>
          <w:tcPr>
            <w:tcW w:w="0" w:type="auto"/>
            <w:vAlign w:val="center"/>
            <w:hideMark/>
          </w:tcPr>
          <w:p w14:paraId="793C4AE1" w14:textId="77777777" w:rsidR="0095430C" w:rsidRDefault="0095430C">
            <w:pPr>
              <w:rPr>
                <w:rFonts w:eastAsia="Times New Roman"/>
                <w:lang w:val="en-US"/>
              </w:rPr>
            </w:pPr>
          </w:p>
        </w:tc>
        <w:tc>
          <w:tcPr>
            <w:tcW w:w="0" w:type="auto"/>
            <w:vAlign w:val="center"/>
            <w:hideMark/>
          </w:tcPr>
          <w:p w14:paraId="1911A4A8" w14:textId="77777777" w:rsidR="0095430C"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95430C" w14:paraId="35B3E1A0" w14:textId="77777777">
        <w:trPr>
          <w:divId w:val="1659267375"/>
          <w:tblCellSpacing w:w="15" w:type="dxa"/>
        </w:trPr>
        <w:tc>
          <w:tcPr>
            <w:tcW w:w="0" w:type="auto"/>
            <w:vAlign w:val="center"/>
            <w:hideMark/>
          </w:tcPr>
          <w:p w14:paraId="2C773E34" w14:textId="77777777" w:rsidR="0095430C" w:rsidRDefault="0095430C">
            <w:pPr>
              <w:rPr>
                <w:rFonts w:eastAsia="Times New Roman"/>
                <w:lang w:val="en-US"/>
              </w:rPr>
            </w:pPr>
          </w:p>
        </w:tc>
        <w:tc>
          <w:tcPr>
            <w:tcW w:w="0" w:type="auto"/>
            <w:vAlign w:val="center"/>
            <w:hideMark/>
          </w:tcPr>
          <w:p w14:paraId="759A2615" w14:textId="77777777" w:rsidR="0095430C"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95430C" w14:paraId="4C4E457D" w14:textId="77777777">
        <w:trPr>
          <w:divId w:val="1659267375"/>
          <w:tblCellSpacing w:w="15" w:type="dxa"/>
        </w:trPr>
        <w:tc>
          <w:tcPr>
            <w:tcW w:w="0" w:type="auto"/>
            <w:vAlign w:val="center"/>
            <w:hideMark/>
          </w:tcPr>
          <w:p w14:paraId="50E3837A" w14:textId="77777777" w:rsidR="0095430C" w:rsidRDefault="0095430C">
            <w:pPr>
              <w:rPr>
                <w:rFonts w:eastAsia="Times New Roman"/>
                <w:lang w:val="en-US"/>
              </w:rPr>
            </w:pPr>
          </w:p>
        </w:tc>
        <w:tc>
          <w:tcPr>
            <w:tcW w:w="0" w:type="auto"/>
            <w:vAlign w:val="center"/>
            <w:hideMark/>
          </w:tcPr>
          <w:p w14:paraId="4337BCAE" w14:textId="77777777" w:rsidR="0095430C"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95430C" w14:paraId="35798297" w14:textId="77777777">
        <w:trPr>
          <w:divId w:val="1659267375"/>
          <w:tblCellSpacing w:w="15" w:type="dxa"/>
        </w:trPr>
        <w:tc>
          <w:tcPr>
            <w:tcW w:w="0" w:type="auto"/>
            <w:vAlign w:val="center"/>
            <w:hideMark/>
          </w:tcPr>
          <w:p w14:paraId="71CCA3EC" w14:textId="77777777" w:rsidR="0095430C" w:rsidRDefault="0095430C">
            <w:pPr>
              <w:rPr>
                <w:rFonts w:eastAsia="Times New Roman"/>
                <w:lang w:val="en-US"/>
              </w:rPr>
            </w:pPr>
          </w:p>
        </w:tc>
        <w:tc>
          <w:tcPr>
            <w:tcW w:w="0" w:type="auto"/>
            <w:vAlign w:val="center"/>
            <w:hideMark/>
          </w:tcPr>
          <w:p w14:paraId="52B99AEE" w14:textId="77777777" w:rsidR="0095430C"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95430C" w14:paraId="0053145D" w14:textId="77777777">
        <w:trPr>
          <w:divId w:val="1659267375"/>
          <w:tblCellSpacing w:w="15" w:type="dxa"/>
        </w:trPr>
        <w:tc>
          <w:tcPr>
            <w:tcW w:w="0" w:type="auto"/>
            <w:vAlign w:val="center"/>
            <w:hideMark/>
          </w:tcPr>
          <w:p w14:paraId="1193A470" w14:textId="77777777" w:rsidR="0095430C" w:rsidRDefault="0095430C">
            <w:pPr>
              <w:rPr>
                <w:rFonts w:eastAsia="Times New Roman"/>
                <w:lang w:val="en-US"/>
              </w:rPr>
            </w:pPr>
          </w:p>
        </w:tc>
        <w:tc>
          <w:tcPr>
            <w:tcW w:w="0" w:type="auto"/>
            <w:vAlign w:val="center"/>
            <w:hideMark/>
          </w:tcPr>
          <w:p w14:paraId="68181E66" w14:textId="77777777" w:rsidR="0095430C"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95430C" w14:paraId="401A4D77" w14:textId="77777777">
        <w:trPr>
          <w:divId w:val="1659267375"/>
          <w:tblCellSpacing w:w="15" w:type="dxa"/>
        </w:trPr>
        <w:tc>
          <w:tcPr>
            <w:tcW w:w="0" w:type="auto"/>
            <w:vAlign w:val="center"/>
            <w:hideMark/>
          </w:tcPr>
          <w:p w14:paraId="0E40D714" w14:textId="77777777" w:rsidR="0095430C" w:rsidRDefault="0095430C">
            <w:pPr>
              <w:rPr>
                <w:rFonts w:eastAsia="Times New Roman"/>
                <w:lang w:val="en-US"/>
              </w:rPr>
            </w:pPr>
          </w:p>
        </w:tc>
        <w:tc>
          <w:tcPr>
            <w:tcW w:w="0" w:type="auto"/>
            <w:vAlign w:val="center"/>
            <w:hideMark/>
          </w:tcPr>
          <w:p w14:paraId="6887E2F2" w14:textId="77777777" w:rsidR="0095430C"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95430C" w14:paraId="49837B98" w14:textId="77777777">
        <w:trPr>
          <w:divId w:val="1659267375"/>
          <w:tblCellSpacing w:w="15" w:type="dxa"/>
        </w:trPr>
        <w:tc>
          <w:tcPr>
            <w:tcW w:w="0" w:type="auto"/>
            <w:vAlign w:val="center"/>
            <w:hideMark/>
          </w:tcPr>
          <w:p w14:paraId="4C1A9B55" w14:textId="77777777" w:rsidR="0095430C" w:rsidRDefault="0095430C">
            <w:pPr>
              <w:rPr>
                <w:rFonts w:eastAsia="Times New Roman"/>
                <w:lang w:val="en-US"/>
              </w:rPr>
            </w:pPr>
          </w:p>
        </w:tc>
        <w:tc>
          <w:tcPr>
            <w:tcW w:w="0" w:type="auto"/>
            <w:vAlign w:val="center"/>
            <w:hideMark/>
          </w:tcPr>
          <w:p w14:paraId="33C5E233" w14:textId="77777777" w:rsidR="0095430C"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95430C" w14:paraId="1FCA5793" w14:textId="77777777">
        <w:trPr>
          <w:divId w:val="1659267375"/>
          <w:tblCellSpacing w:w="15" w:type="dxa"/>
        </w:trPr>
        <w:tc>
          <w:tcPr>
            <w:tcW w:w="0" w:type="auto"/>
            <w:vAlign w:val="center"/>
            <w:hideMark/>
          </w:tcPr>
          <w:p w14:paraId="5429517B" w14:textId="77777777" w:rsidR="0095430C" w:rsidRDefault="0095430C">
            <w:pPr>
              <w:rPr>
                <w:rFonts w:eastAsia="Times New Roman"/>
                <w:lang w:val="en-US"/>
              </w:rPr>
            </w:pPr>
          </w:p>
        </w:tc>
        <w:tc>
          <w:tcPr>
            <w:tcW w:w="0" w:type="auto"/>
            <w:vAlign w:val="center"/>
            <w:hideMark/>
          </w:tcPr>
          <w:p w14:paraId="5027BEAA" w14:textId="77777777" w:rsidR="0095430C"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95430C" w14:paraId="372F0E1D" w14:textId="77777777">
        <w:trPr>
          <w:divId w:val="1659267375"/>
          <w:tblCellSpacing w:w="15" w:type="dxa"/>
        </w:trPr>
        <w:tc>
          <w:tcPr>
            <w:tcW w:w="0" w:type="auto"/>
            <w:vAlign w:val="center"/>
            <w:hideMark/>
          </w:tcPr>
          <w:p w14:paraId="308E77BF" w14:textId="77777777" w:rsidR="0095430C" w:rsidRDefault="0095430C">
            <w:pPr>
              <w:rPr>
                <w:rFonts w:eastAsia="Times New Roman"/>
                <w:lang w:val="en-US"/>
              </w:rPr>
            </w:pPr>
          </w:p>
        </w:tc>
        <w:tc>
          <w:tcPr>
            <w:tcW w:w="0" w:type="auto"/>
            <w:vAlign w:val="center"/>
            <w:hideMark/>
          </w:tcPr>
          <w:p w14:paraId="6494AFF4" w14:textId="77777777" w:rsidR="0095430C"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95430C" w14:paraId="2CAED405" w14:textId="77777777">
        <w:trPr>
          <w:divId w:val="1659267375"/>
          <w:tblCellSpacing w:w="15" w:type="dxa"/>
        </w:trPr>
        <w:tc>
          <w:tcPr>
            <w:tcW w:w="0" w:type="auto"/>
            <w:vAlign w:val="center"/>
            <w:hideMark/>
          </w:tcPr>
          <w:p w14:paraId="233D4CA6" w14:textId="77777777" w:rsidR="0095430C" w:rsidRDefault="0095430C">
            <w:pPr>
              <w:rPr>
                <w:rFonts w:eastAsia="Times New Roman"/>
                <w:lang w:val="en-US"/>
              </w:rPr>
            </w:pPr>
          </w:p>
        </w:tc>
        <w:tc>
          <w:tcPr>
            <w:tcW w:w="0" w:type="auto"/>
            <w:vAlign w:val="center"/>
            <w:hideMark/>
          </w:tcPr>
          <w:p w14:paraId="01B2352E"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Futures Trader </w:t>
            </w:r>
          </w:p>
        </w:tc>
      </w:tr>
      <w:tr w:rsidR="0095430C" w14:paraId="31B5D3D8" w14:textId="77777777">
        <w:trPr>
          <w:divId w:val="1659267375"/>
          <w:tblCellSpacing w:w="15" w:type="dxa"/>
        </w:trPr>
        <w:tc>
          <w:tcPr>
            <w:tcW w:w="0" w:type="auto"/>
            <w:vAlign w:val="center"/>
            <w:hideMark/>
          </w:tcPr>
          <w:p w14:paraId="4A088109" w14:textId="77777777" w:rsidR="0095430C" w:rsidRDefault="0095430C">
            <w:pPr>
              <w:rPr>
                <w:rFonts w:eastAsia="Times New Roman"/>
                <w:lang w:val="en-US"/>
              </w:rPr>
            </w:pPr>
          </w:p>
        </w:tc>
        <w:tc>
          <w:tcPr>
            <w:tcW w:w="0" w:type="auto"/>
            <w:vAlign w:val="center"/>
            <w:hideMark/>
          </w:tcPr>
          <w:p w14:paraId="434B101C" w14:textId="77777777" w:rsidR="0095430C"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95430C" w14:paraId="7597B98E" w14:textId="77777777">
        <w:trPr>
          <w:divId w:val="1659267375"/>
          <w:tblCellSpacing w:w="15" w:type="dxa"/>
        </w:trPr>
        <w:tc>
          <w:tcPr>
            <w:tcW w:w="0" w:type="auto"/>
            <w:vAlign w:val="center"/>
            <w:hideMark/>
          </w:tcPr>
          <w:p w14:paraId="278CDEDC" w14:textId="77777777" w:rsidR="0095430C" w:rsidRDefault="0095430C">
            <w:pPr>
              <w:rPr>
                <w:rFonts w:eastAsia="Times New Roman"/>
                <w:lang w:val="en-US"/>
              </w:rPr>
            </w:pPr>
          </w:p>
        </w:tc>
        <w:tc>
          <w:tcPr>
            <w:tcW w:w="0" w:type="auto"/>
            <w:vAlign w:val="center"/>
            <w:hideMark/>
          </w:tcPr>
          <w:p w14:paraId="624E6C25" w14:textId="77777777" w:rsidR="0095430C"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95430C" w14:paraId="1316E372" w14:textId="77777777">
        <w:trPr>
          <w:divId w:val="1659267375"/>
          <w:tblCellSpacing w:w="15" w:type="dxa"/>
        </w:trPr>
        <w:tc>
          <w:tcPr>
            <w:tcW w:w="0" w:type="auto"/>
            <w:vAlign w:val="center"/>
            <w:hideMark/>
          </w:tcPr>
          <w:p w14:paraId="58B66EED" w14:textId="77777777" w:rsidR="0095430C" w:rsidRDefault="0095430C">
            <w:pPr>
              <w:rPr>
                <w:rFonts w:eastAsia="Times New Roman"/>
                <w:lang w:val="en-US"/>
              </w:rPr>
            </w:pPr>
          </w:p>
        </w:tc>
        <w:tc>
          <w:tcPr>
            <w:tcW w:w="0" w:type="auto"/>
            <w:vAlign w:val="center"/>
            <w:hideMark/>
          </w:tcPr>
          <w:p w14:paraId="69CA5B21" w14:textId="77777777" w:rsidR="0095430C"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95430C" w14:paraId="5899290F" w14:textId="77777777">
        <w:trPr>
          <w:divId w:val="1659267375"/>
          <w:tblCellSpacing w:w="15" w:type="dxa"/>
        </w:trPr>
        <w:tc>
          <w:tcPr>
            <w:tcW w:w="0" w:type="auto"/>
            <w:vAlign w:val="center"/>
            <w:hideMark/>
          </w:tcPr>
          <w:p w14:paraId="702059D0" w14:textId="77777777" w:rsidR="0095430C" w:rsidRDefault="0095430C">
            <w:pPr>
              <w:rPr>
                <w:rFonts w:eastAsia="Times New Roman"/>
                <w:lang w:val="en-US"/>
              </w:rPr>
            </w:pPr>
          </w:p>
        </w:tc>
        <w:tc>
          <w:tcPr>
            <w:tcW w:w="0" w:type="auto"/>
            <w:vAlign w:val="center"/>
            <w:hideMark/>
          </w:tcPr>
          <w:p w14:paraId="242272C1" w14:textId="77777777" w:rsidR="0095430C"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95430C" w14:paraId="0550F8B7" w14:textId="77777777">
        <w:trPr>
          <w:divId w:val="1659267375"/>
          <w:tblCellSpacing w:w="15" w:type="dxa"/>
        </w:trPr>
        <w:tc>
          <w:tcPr>
            <w:tcW w:w="0" w:type="auto"/>
            <w:vAlign w:val="center"/>
            <w:hideMark/>
          </w:tcPr>
          <w:p w14:paraId="06C90137" w14:textId="77777777" w:rsidR="0095430C" w:rsidRDefault="0095430C">
            <w:pPr>
              <w:rPr>
                <w:rFonts w:eastAsia="Times New Roman"/>
                <w:lang w:val="en-US"/>
              </w:rPr>
            </w:pPr>
          </w:p>
        </w:tc>
        <w:tc>
          <w:tcPr>
            <w:tcW w:w="0" w:type="auto"/>
            <w:vAlign w:val="center"/>
            <w:hideMark/>
          </w:tcPr>
          <w:p w14:paraId="68404982" w14:textId="77777777" w:rsidR="0095430C"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95430C" w14:paraId="680DE8DD" w14:textId="77777777">
        <w:trPr>
          <w:divId w:val="1659267375"/>
          <w:tblCellSpacing w:w="15" w:type="dxa"/>
        </w:trPr>
        <w:tc>
          <w:tcPr>
            <w:tcW w:w="0" w:type="auto"/>
            <w:vAlign w:val="center"/>
            <w:hideMark/>
          </w:tcPr>
          <w:p w14:paraId="0E623AF5" w14:textId="77777777" w:rsidR="0095430C" w:rsidRDefault="0095430C">
            <w:pPr>
              <w:rPr>
                <w:rFonts w:eastAsia="Times New Roman"/>
                <w:lang w:val="en-US"/>
              </w:rPr>
            </w:pPr>
          </w:p>
        </w:tc>
        <w:tc>
          <w:tcPr>
            <w:tcW w:w="0" w:type="auto"/>
            <w:vAlign w:val="center"/>
            <w:hideMark/>
          </w:tcPr>
          <w:p w14:paraId="697C7E80" w14:textId="77777777" w:rsidR="0095430C"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95430C" w14:paraId="5CE22327" w14:textId="77777777">
        <w:trPr>
          <w:divId w:val="1659267375"/>
          <w:tblCellSpacing w:w="15" w:type="dxa"/>
        </w:trPr>
        <w:tc>
          <w:tcPr>
            <w:tcW w:w="0" w:type="auto"/>
            <w:vAlign w:val="center"/>
            <w:hideMark/>
          </w:tcPr>
          <w:p w14:paraId="78AB437E" w14:textId="77777777" w:rsidR="0095430C" w:rsidRDefault="0095430C">
            <w:pPr>
              <w:rPr>
                <w:rFonts w:eastAsia="Times New Roman"/>
                <w:lang w:val="en-US"/>
              </w:rPr>
            </w:pPr>
          </w:p>
        </w:tc>
        <w:tc>
          <w:tcPr>
            <w:tcW w:w="0" w:type="auto"/>
            <w:vAlign w:val="center"/>
            <w:hideMark/>
          </w:tcPr>
          <w:p w14:paraId="5D49377A" w14:textId="77777777" w:rsidR="0095430C"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95430C" w14:paraId="4A03E59F" w14:textId="77777777">
        <w:trPr>
          <w:divId w:val="1659267375"/>
          <w:tblCellSpacing w:w="15" w:type="dxa"/>
        </w:trPr>
        <w:tc>
          <w:tcPr>
            <w:tcW w:w="0" w:type="auto"/>
            <w:vAlign w:val="center"/>
            <w:hideMark/>
          </w:tcPr>
          <w:p w14:paraId="6A6B7538" w14:textId="77777777" w:rsidR="0095430C" w:rsidRDefault="0095430C">
            <w:pPr>
              <w:rPr>
                <w:rFonts w:eastAsia="Times New Roman"/>
                <w:lang w:val="en-US"/>
              </w:rPr>
            </w:pPr>
          </w:p>
        </w:tc>
        <w:tc>
          <w:tcPr>
            <w:tcW w:w="0" w:type="auto"/>
            <w:vAlign w:val="center"/>
            <w:hideMark/>
          </w:tcPr>
          <w:p w14:paraId="377CCE52" w14:textId="77777777" w:rsidR="0095430C"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95430C" w14:paraId="3E623D9B" w14:textId="77777777">
        <w:trPr>
          <w:divId w:val="1659267375"/>
          <w:tblCellSpacing w:w="15" w:type="dxa"/>
        </w:trPr>
        <w:tc>
          <w:tcPr>
            <w:tcW w:w="0" w:type="auto"/>
            <w:vAlign w:val="center"/>
            <w:hideMark/>
          </w:tcPr>
          <w:p w14:paraId="128CE9B1" w14:textId="77777777" w:rsidR="0095430C" w:rsidRDefault="0095430C">
            <w:pPr>
              <w:rPr>
                <w:rFonts w:eastAsia="Times New Roman"/>
                <w:lang w:val="en-US"/>
              </w:rPr>
            </w:pPr>
          </w:p>
        </w:tc>
        <w:tc>
          <w:tcPr>
            <w:tcW w:w="0" w:type="auto"/>
            <w:vAlign w:val="center"/>
            <w:hideMark/>
          </w:tcPr>
          <w:p w14:paraId="42EDF87A"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Recruitment Consultant </w:t>
            </w:r>
          </w:p>
        </w:tc>
      </w:tr>
      <w:tr w:rsidR="0095430C" w14:paraId="3F09CFBB" w14:textId="77777777">
        <w:trPr>
          <w:divId w:val="1659267375"/>
          <w:tblCellSpacing w:w="15" w:type="dxa"/>
        </w:trPr>
        <w:tc>
          <w:tcPr>
            <w:tcW w:w="0" w:type="auto"/>
            <w:vAlign w:val="center"/>
            <w:hideMark/>
          </w:tcPr>
          <w:p w14:paraId="59E2429E" w14:textId="77777777" w:rsidR="0095430C" w:rsidRDefault="0095430C">
            <w:pPr>
              <w:rPr>
                <w:rFonts w:eastAsia="Times New Roman"/>
                <w:lang w:val="en-US"/>
              </w:rPr>
            </w:pPr>
          </w:p>
        </w:tc>
        <w:tc>
          <w:tcPr>
            <w:tcW w:w="0" w:type="auto"/>
            <w:vAlign w:val="center"/>
            <w:hideMark/>
          </w:tcPr>
          <w:p w14:paraId="58228309" w14:textId="77777777" w:rsidR="0095430C"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95430C" w14:paraId="13B38D5C" w14:textId="77777777">
        <w:trPr>
          <w:divId w:val="1659267375"/>
          <w:tblCellSpacing w:w="15" w:type="dxa"/>
        </w:trPr>
        <w:tc>
          <w:tcPr>
            <w:tcW w:w="0" w:type="auto"/>
            <w:vAlign w:val="center"/>
            <w:hideMark/>
          </w:tcPr>
          <w:p w14:paraId="7672FC24" w14:textId="77777777" w:rsidR="0095430C" w:rsidRDefault="0095430C">
            <w:pPr>
              <w:rPr>
                <w:rFonts w:eastAsia="Times New Roman"/>
                <w:lang w:val="en-US"/>
              </w:rPr>
            </w:pPr>
          </w:p>
        </w:tc>
        <w:tc>
          <w:tcPr>
            <w:tcW w:w="0" w:type="auto"/>
            <w:vAlign w:val="center"/>
            <w:hideMark/>
          </w:tcPr>
          <w:p w14:paraId="343FEEA9" w14:textId="77777777" w:rsidR="0095430C"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95430C" w14:paraId="279ED091" w14:textId="77777777">
        <w:trPr>
          <w:divId w:val="1659267375"/>
          <w:tblCellSpacing w:w="15" w:type="dxa"/>
        </w:trPr>
        <w:tc>
          <w:tcPr>
            <w:tcW w:w="0" w:type="auto"/>
            <w:vAlign w:val="center"/>
            <w:hideMark/>
          </w:tcPr>
          <w:p w14:paraId="6A42AC3B" w14:textId="77777777" w:rsidR="0095430C" w:rsidRDefault="0095430C">
            <w:pPr>
              <w:rPr>
                <w:rFonts w:eastAsia="Times New Roman"/>
                <w:lang w:val="en-US"/>
              </w:rPr>
            </w:pPr>
          </w:p>
        </w:tc>
        <w:tc>
          <w:tcPr>
            <w:tcW w:w="0" w:type="auto"/>
            <w:vAlign w:val="center"/>
            <w:hideMark/>
          </w:tcPr>
          <w:p w14:paraId="1AD63AEA" w14:textId="77777777" w:rsidR="0095430C"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95430C" w14:paraId="477F8C01" w14:textId="77777777">
        <w:trPr>
          <w:divId w:val="1659267375"/>
          <w:tblCellSpacing w:w="15" w:type="dxa"/>
        </w:trPr>
        <w:tc>
          <w:tcPr>
            <w:tcW w:w="0" w:type="auto"/>
            <w:vAlign w:val="center"/>
            <w:hideMark/>
          </w:tcPr>
          <w:p w14:paraId="12B40EF0" w14:textId="77777777" w:rsidR="0095430C" w:rsidRDefault="0095430C">
            <w:pPr>
              <w:rPr>
                <w:rFonts w:eastAsia="Times New Roman"/>
                <w:lang w:val="en-US"/>
              </w:rPr>
            </w:pPr>
          </w:p>
        </w:tc>
        <w:tc>
          <w:tcPr>
            <w:tcW w:w="0" w:type="auto"/>
            <w:vAlign w:val="center"/>
            <w:hideMark/>
          </w:tcPr>
          <w:p w14:paraId="20ADD2E0" w14:textId="77777777" w:rsidR="0095430C"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95430C" w14:paraId="5B9F6E27" w14:textId="77777777">
        <w:trPr>
          <w:divId w:val="1659267375"/>
          <w:tblCellSpacing w:w="15" w:type="dxa"/>
        </w:trPr>
        <w:tc>
          <w:tcPr>
            <w:tcW w:w="0" w:type="auto"/>
            <w:vAlign w:val="center"/>
            <w:hideMark/>
          </w:tcPr>
          <w:p w14:paraId="032AD7C9" w14:textId="77777777" w:rsidR="0095430C" w:rsidRDefault="0095430C">
            <w:pPr>
              <w:rPr>
                <w:rFonts w:eastAsia="Times New Roman"/>
                <w:lang w:val="en-US"/>
              </w:rPr>
            </w:pPr>
          </w:p>
        </w:tc>
        <w:tc>
          <w:tcPr>
            <w:tcW w:w="0" w:type="auto"/>
            <w:vAlign w:val="center"/>
            <w:hideMark/>
          </w:tcPr>
          <w:p w14:paraId="1DA4F032" w14:textId="77777777" w:rsidR="0095430C"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95430C" w14:paraId="33F7921A" w14:textId="77777777">
        <w:trPr>
          <w:divId w:val="1659267375"/>
          <w:tblCellSpacing w:w="15" w:type="dxa"/>
        </w:trPr>
        <w:tc>
          <w:tcPr>
            <w:tcW w:w="0" w:type="auto"/>
            <w:vAlign w:val="center"/>
            <w:hideMark/>
          </w:tcPr>
          <w:p w14:paraId="0E51C3A9" w14:textId="77777777" w:rsidR="0095430C" w:rsidRDefault="0095430C">
            <w:pPr>
              <w:rPr>
                <w:rFonts w:eastAsia="Times New Roman"/>
                <w:lang w:val="en-US"/>
              </w:rPr>
            </w:pPr>
          </w:p>
        </w:tc>
        <w:tc>
          <w:tcPr>
            <w:tcW w:w="0" w:type="auto"/>
            <w:vAlign w:val="center"/>
            <w:hideMark/>
          </w:tcPr>
          <w:p w14:paraId="71CBD6AD" w14:textId="77777777" w:rsidR="0095430C"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95430C" w14:paraId="01A53B1E" w14:textId="77777777">
        <w:trPr>
          <w:divId w:val="1659267375"/>
          <w:tblCellSpacing w:w="15" w:type="dxa"/>
        </w:trPr>
        <w:tc>
          <w:tcPr>
            <w:tcW w:w="0" w:type="auto"/>
            <w:vAlign w:val="center"/>
            <w:hideMark/>
          </w:tcPr>
          <w:p w14:paraId="3BACAE9C" w14:textId="77777777" w:rsidR="0095430C" w:rsidRDefault="0095430C">
            <w:pPr>
              <w:rPr>
                <w:rFonts w:eastAsia="Times New Roman"/>
                <w:lang w:val="en-US"/>
              </w:rPr>
            </w:pPr>
          </w:p>
        </w:tc>
        <w:tc>
          <w:tcPr>
            <w:tcW w:w="0" w:type="auto"/>
            <w:vAlign w:val="center"/>
            <w:hideMark/>
          </w:tcPr>
          <w:p w14:paraId="6AB3753B" w14:textId="77777777" w:rsidR="0095430C"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95430C" w14:paraId="2A8CEA5C" w14:textId="77777777">
        <w:trPr>
          <w:divId w:val="1659267375"/>
          <w:tblCellSpacing w:w="15" w:type="dxa"/>
        </w:trPr>
        <w:tc>
          <w:tcPr>
            <w:tcW w:w="0" w:type="auto"/>
            <w:vAlign w:val="center"/>
            <w:hideMark/>
          </w:tcPr>
          <w:p w14:paraId="3AD9A9D7" w14:textId="77777777" w:rsidR="0095430C" w:rsidRDefault="0095430C">
            <w:pPr>
              <w:rPr>
                <w:rFonts w:eastAsia="Times New Roman"/>
                <w:lang w:val="en-US"/>
              </w:rPr>
            </w:pPr>
          </w:p>
        </w:tc>
        <w:tc>
          <w:tcPr>
            <w:tcW w:w="0" w:type="auto"/>
            <w:vAlign w:val="center"/>
            <w:hideMark/>
          </w:tcPr>
          <w:p w14:paraId="4B5582EF" w14:textId="77777777" w:rsidR="0095430C"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95430C" w14:paraId="28585268" w14:textId="77777777">
        <w:trPr>
          <w:divId w:val="1659267375"/>
          <w:tblCellSpacing w:w="15" w:type="dxa"/>
        </w:trPr>
        <w:tc>
          <w:tcPr>
            <w:tcW w:w="0" w:type="auto"/>
            <w:vAlign w:val="center"/>
            <w:hideMark/>
          </w:tcPr>
          <w:p w14:paraId="7B079599" w14:textId="77777777" w:rsidR="0095430C" w:rsidRDefault="0095430C">
            <w:pPr>
              <w:rPr>
                <w:rFonts w:eastAsia="Times New Roman"/>
                <w:lang w:val="en-US"/>
              </w:rPr>
            </w:pPr>
          </w:p>
        </w:tc>
        <w:tc>
          <w:tcPr>
            <w:tcW w:w="0" w:type="auto"/>
            <w:vAlign w:val="center"/>
            <w:hideMark/>
          </w:tcPr>
          <w:p w14:paraId="6D03080A" w14:textId="77777777" w:rsidR="0095430C"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95430C" w14:paraId="0D6D42AF" w14:textId="77777777">
        <w:trPr>
          <w:divId w:val="1659267375"/>
          <w:tblCellSpacing w:w="15" w:type="dxa"/>
        </w:trPr>
        <w:tc>
          <w:tcPr>
            <w:tcW w:w="0" w:type="auto"/>
            <w:vAlign w:val="center"/>
            <w:hideMark/>
          </w:tcPr>
          <w:p w14:paraId="5F5E3379" w14:textId="77777777" w:rsidR="0095430C" w:rsidRDefault="0095430C">
            <w:pPr>
              <w:rPr>
                <w:rFonts w:eastAsia="Times New Roman"/>
                <w:lang w:val="en-US"/>
              </w:rPr>
            </w:pPr>
          </w:p>
        </w:tc>
        <w:tc>
          <w:tcPr>
            <w:tcW w:w="0" w:type="auto"/>
            <w:vAlign w:val="center"/>
            <w:hideMark/>
          </w:tcPr>
          <w:p w14:paraId="3BE9A50A" w14:textId="77777777" w:rsidR="0095430C"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95430C" w14:paraId="3238A2E0" w14:textId="77777777">
        <w:trPr>
          <w:divId w:val="1659267375"/>
          <w:tblCellSpacing w:w="15" w:type="dxa"/>
        </w:trPr>
        <w:tc>
          <w:tcPr>
            <w:tcW w:w="0" w:type="auto"/>
            <w:vAlign w:val="center"/>
            <w:hideMark/>
          </w:tcPr>
          <w:p w14:paraId="33A3E314" w14:textId="77777777" w:rsidR="0095430C" w:rsidRDefault="0095430C">
            <w:pPr>
              <w:rPr>
                <w:rFonts w:eastAsia="Times New Roman"/>
                <w:lang w:val="en-US"/>
              </w:rPr>
            </w:pPr>
          </w:p>
        </w:tc>
        <w:tc>
          <w:tcPr>
            <w:tcW w:w="0" w:type="auto"/>
            <w:vAlign w:val="center"/>
            <w:hideMark/>
          </w:tcPr>
          <w:p w14:paraId="314B5640" w14:textId="77777777" w:rsidR="0095430C"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95430C" w14:paraId="64708DFF" w14:textId="77777777">
        <w:trPr>
          <w:divId w:val="1659267375"/>
          <w:tblCellSpacing w:w="15" w:type="dxa"/>
        </w:trPr>
        <w:tc>
          <w:tcPr>
            <w:tcW w:w="0" w:type="auto"/>
            <w:vAlign w:val="center"/>
            <w:hideMark/>
          </w:tcPr>
          <w:p w14:paraId="41CD4C1C" w14:textId="77777777" w:rsidR="0095430C" w:rsidRDefault="0095430C">
            <w:pPr>
              <w:rPr>
                <w:rFonts w:eastAsia="Times New Roman"/>
                <w:lang w:val="en-US"/>
              </w:rPr>
            </w:pPr>
          </w:p>
        </w:tc>
        <w:tc>
          <w:tcPr>
            <w:tcW w:w="0" w:type="auto"/>
            <w:vAlign w:val="center"/>
            <w:hideMark/>
          </w:tcPr>
          <w:p w14:paraId="7BED94C0" w14:textId="77777777" w:rsidR="0095430C"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95430C" w14:paraId="7CA1E234" w14:textId="77777777">
        <w:trPr>
          <w:divId w:val="1659267375"/>
          <w:tblCellSpacing w:w="15" w:type="dxa"/>
        </w:trPr>
        <w:tc>
          <w:tcPr>
            <w:tcW w:w="0" w:type="auto"/>
            <w:vAlign w:val="center"/>
            <w:hideMark/>
          </w:tcPr>
          <w:p w14:paraId="4D046067" w14:textId="77777777" w:rsidR="0095430C" w:rsidRDefault="0095430C">
            <w:pPr>
              <w:rPr>
                <w:rFonts w:eastAsia="Times New Roman"/>
                <w:lang w:val="en-US"/>
              </w:rPr>
            </w:pPr>
          </w:p>
        </w:tc>
        <w:tc>
          <w:tcPr>
            <w:tcW w:w="0" w:type="auto"/>
            <w:vAlign w:val="center"/>
            <w:hideMark/>
          </w:tcPr>
          <w:p w14:paraId="3BF3376B" w14:textId="77777777" w:rsidR="0095430C"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95430C" w14:paraId="45774C10" w14:textId="77777777">
        <w:trPr>
          <w:divId w:val="1659267375"/>
          <w:tblCellSpacing w:w="15" w:type="dxa"/>
        </w:trPr>
        <w:tc>
          <w:tcPr>
            <w:tcW w:w="0" w:type="auto"/>
            <w:vAlign w:val="center"/>
            <w:hideMark/>
          </w:tcPr>
          <w:p w14:paraId="696FD907" w14:textId="77777777" w:rsidR="0095430C" w:rsidRDefault="0095430C">
            <w:pPr>
              <w:rPr>
                <w:rFonts w:eastAsia="Times New Roman"/>
                <w:lang w:val="en-US"/>
              </w:rPr>
            </w:pPr>
          </w:p>
        </w:tc>
        <w:tc>
          <w:tcPr>
            <w:tcW w:w="0" w:type="auto"/>
            <w:vAlign w:val="center"/>
            <w:hideMark/>
          </w:tcPr>
          <w:p w14:paraId="02E5D05E" w14:textId="77777777" w:rsidR="0095430C"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95430C" w14:paraId="7CE4BF51" w14:textId="77777777">
        <w:trPr>
          <w:divId w:val="1659267375"/>
          <w:tblCellSpacing w:w="15" w:type="dxa"/>
        </w:trPr>
        <w:tc>
          <w:tcPr>
            <w:tcW w:w="0" w:type="auto"/>
            <w:vAlign w:val="center"/>
            <w:hideMark/>
          </w:tcPr>
          <w:p w14:paraId="0CADD836" w14:textId="77777777" w:rsidR="0095430C" w:rsidRDefault="0095430C">
            <w:pPr>
              <w:rPr>
                <w:rFonts w:eastAsia="Times New Roman"/>
                <w:lang w:val="en-US"/>
              </w:rPr>
            </w:pPr>
          </w:p>
        </w:tc>
        <w:tc>
          <w:tcPr>
            <w:tcW w:w="0" w:type="auto"/>
            <w:vAlign w:val="center"/>
            <w:hideMark/>
          </w:tcPr>
          <w:p w14:paraId="044C444C" w14:textId="77777777" w:rsidR="0095430C"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95430C" w14:paraId="6AA61324" w14:textId="77777777">
        <w:trPr>
          <w:divId w:val="1659267375"/>
          <w:tblCellSpacing w:w="15" w:type="dxa"/>
        </w:trPr>
        <w:tc>
          <w:tcPr>
            <w:tcW w:w="0" w:type="auto"/>
            <w:vAlign w:val="center"/>
            <w:hideMark/>
          </w:tcPr>
          <w:p w14:paraId="6E8C90F7" w14:textId="77777777" w:rsidR="0095430C" w:rsidRDefault="0095430C">
            <w:pPr>
              <w:rPr>
                <w:rFonts w:eastAsia="Times New Roman"/>
                <w:lang w:val="en-US"/>
              </w:rPr>
            </w:pPr>
          </w:p>
        </w:tc>
        <w:tc>
          <w:tcPr>
            <w:tcW w:w="0" w:type="auto"/>
            <w:vAlign w:val="center"/>
            <w:hideMark/>
          </w:tcPr>
          <w:p w14:paraId="21A24E64" w14:textId="77777777" w:rsidR="0095430C"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95430C" w14:paraId="5BCE0CB7" w14:textId="77777777">
        <w:trPr>
          <w:divId w:val="1659267375"/>
          <w:tblCellSpacing w:w="15" w:type="dxa"/>
        </w:trPr>
        <w:tc>
          <w:tcPr>
            <w:tcW w:w="0" w:type="auto"/>
            <w:vAlign w:val="center"/>
            <w:hideMark/>
          </w:tcPr>
          <w:p w14:paraId="00392A7E" w14:textId="77777777" w:rsidR="0095430C" w:rsidRDefault="0095430C">
            <w:pPr>
              <w:rPr>
                <w:rFonts w:eastAsia="Times New Roman"/>
                <w:lang w:val="en-US"/>
              </w:rPr>
            </w:pPr>
          </w:p>
        </w:tc>
        <w:tc>
          <w:tcPr>
            <w:tcW w:w="0" w:type="auto"/>
            <w:vAlign w:val="center"/>
            <w:hideMark/>
          </w:tcPr>
          <w:p w14:paraId="2C1FD228" w14:textId="77777777" w:rsidR="0095430C"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95430C" w14:paraId="7003FFDC" w14:textId="77777777">
        <w:trPr>
          <w:divId w:val="1659267375"/>
          <w:tblCellSpacing w:w="15" w:type="dxa"/>
        </w:trPr>
        <w:tc>
          <w:tcPr>
            <w:tcW w:w="0" w:type="auto"/>
            <w:vAlign w:val="center"/>
            <w:hideMark/>
          </w:tcPr>
          <w:p w14:paraId="0ACABBF3" w14:textId="77777777" w:rsidR="0095430C" w:rsidRDefault="0095430C">
            <w:pPr>
              <w:rPr>
                <w:rFonts w:eastAsia="Times New Roman"/>
                <w:lang w:val="en-US"/>
              </w:rPr>
            </w:pPr>
          </w:p>
        </w:tc>
        <w:tc>
          <w:tcPr>
            <w:tcW w:w="0" w:type="auto"/>
            <w:vAlign w:val="center"/>
            <w:hideMark/>
          </w:tcPr>
          <w:p w14:paraId="1E99093C" w14:textId="77777777" w:rsidR="0095430C"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95430C" w14:paraId="088794AB" w14:textId="77777777">
        <w:trPr>
          <w:divId w:val="1659267375"/>
          <w:tblCellSpacing w:w="15" w:type="dxa"/>
        </w:trPr>
        <w:tc>
          <w:tcPr>
            <w:tcW w:w="0" w:type="auto"/>
            <w:vAlign w:val="center"/>
            <w:hideMark/>
          </w:tcPr>
          <w:p w14:paraId="647B9C8C" w14:textId="77777777" w:rsidR="0095430C" w:rsidRDefault="0095430C">
            <w:pPr>
              <w:rPr>
                <w:rFonts w:eastAsia="Times New Roman"/>
                <w:lang w:val="en-US"/>
              </w:rPr>
            </w:pPr>
          </w:p>
        </w:tc>
        <w:tc>
          <w:tcPr>
            <w:tcW w:w="0" w:type="auto"/>
            <w:vAlign w:val="center"/>
            <w:hideMark/>
          </w:tcPr>
          <w:p w14:paraId="753189FD" w14:textId="77777777" w:rsidR="0095430C"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95430C" w14:paraId="02DB8B60" w14:textId="77777777">
        <w:trPr>
          <w:divId w:val="1659267375"/>
          <w:tblCellSpacing w:w="15" w:type="dxa"/>
        </w:trPr>
        <w:tc>
          <w:tcPr>
            <w:tcW w:w="0" w:type="auto"/>
            <w:vAlign w:val="center"/>
            <w:hideMark/>
          </w:tcPr>
          <w:p w14:paraId="545F0B02" w14:textId="77777777" w:rsidR="0095430C" w:rsidRDefault="0095430C">
            <w:pPr>
              <w:rPr>
                <w:rFonts w:eastAsia="Times New Roman"/>
                <w:lang w:val="en-US"/>
              </w:rPr>
            </w:pPr>
          </w:p>
        </w:tc>
        <w:tc>
          <w:tcPr>
            <w:tcW w:w="0" w:type="auto"/>
            <w:vAlign w:val="center"/>
            <w:hideMark/>
          </w:tcPr>
          <w:p w14:paraId="5D362FFB" w14:textId="77777777" w:rsidR="0095430C"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95430C" w14:paraId="2E9B585F" w14:textId="77777777">
        <w:trPr>
          <w:divId w:val="1659267375"/>
          <w:tblCellSpacing w:w="15" w:type="dxa"/>
        </w:trPr>
        <w:tc>
          <w:tcPr>
            <w:tcW w:w="0" w:type="auto"/>
            <w:vAlign w:val="center"/>
            <w:hideMark/>
          </w:tcPr>
          <w:p w14:paraId="3B7E9786" w14:textId="77777777" w:rsidR="0095430C" w:rsidRDefault="0095430C">
            <w:pPr>
              <w:rPr>
                <w:rFonts w:eastAsia="Times New Roman"/>
                <w:lang w:val="en-US"/>
              </w:rPr>
            </w:pPr>
          </w:p>
        </w:tc>
        <w:tc>
          <w:tcPr>
            <w:tcW w:w="0" w:type="auto"/>
            <w:vAlign w:val="center"/>
            <w:hideMark/>
          </w:tcPr>
          <w:p w14:paraId="0287CBA0" w14:textId="77777777" w:rsidR="0095430C"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95430C" w14:paraId="6FF28C28" w14:textId="77777777">
        <w:trPr>
          <w:divId w:val="1659267375"/>
          <w:tblCellSpacing w:w="15" w:type="dxa"/>
        </w:trPr>
        <w:tc>
          <w:tcPr>
            <w:tcW w:w="0" w:type="auto"/>
            <w:vAlign w:val="center"/>
            <w:hideMark/>
          </w:tcPr>
          <w:p w14:paraId="189A048A" w14:textId="77777777" w:rsidR="0095430C" w:rsidRDefault="0095430C">
            <w:pPr>
              <w:rPr>
                <w:rFonts w:eastAsia="Times New Roman"/>
                <w:lang w:val="en-US"/>
              </w:rPr>
            </w:pPr>
          </w:p>
        </w:tc>
        <w:tc>
          <w:tcPr>
            <w:tcW w:w="0" w:type="auto"/>
            <w:vAlign w:val="center"/>
            <w:hideMark/>
          </w:tcPr>
          <w:p w14:paraId="67ACEC4F" w14:textId="77777777" w:rsidR="0095430C"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95430C" w14:paraId="483F5FDD" w14:textId="77777777">
        <w:trPr>
          <w:divId w:val="1659267375"/>
          <w:tblCellSpacing w:w="15" w:type="dxa"/>
        </w:trPr>
        <w:tc>
          <w:tcPr>
            <w:tcW w:w="0" w:type="auto"/>
            <w:vAlign w:val="center"/>
            <w:hideMark/>
          </w:tcPr>
          <w:p w14:paraId="46F7C53B" w14:textId="77777777" w:rsidR="0095430C" w:rsidRDefault="0095430C">
            <w:pPr>
              <w:rPr>
                <w:rFonts w:eastAsia="Times New Roman"/>
                <w:lang w:val="en-US"/>
              </w:rPr>
            </w:pPr>
          </w:p>
        </w:tc>
        <w:tc>
          <w:tcPr>
            <w:tcW w:w="0" w:type="auto"/>
            <w:vAlign w:val="center"/>
            <w:hideMark/>
          </w:tcPr>
          <w:p w14:paraId="2A563516" w14:textId="77777777" w:rsidR="0095430C"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95430C" w14:paraId="529682E7" w14:textId="77777777">
        <w:trPr>
          <w:divId w:val="1659267375"/>
          <w:tblCellSpacing w:w="15" w:type="dxa"/>
        </w:trPr>
        <w:tc>
          <w:tcPr>
            <w:tcW w:w="0" w:type="auto"/>
            <w:vAlign w:val="center"/>
            <w:hideMark/>
          </w:tcPr>
          <w:p w14:paraId="424D7714" w14:textId="77777777" w:rsidR="0095430C" w:rsidRDefault="0095430C">
            <w:pPr>
              <w:rPr>
                <w:rFonts w:eastAsia="Times New Roman"/>
                <w:lang w:val="en-US"/>
              </w:rPr>
            </w:pPr>
          </w:p>
        </w:tc>
        <w:tc>
          <w:tcPr>
            <w:tcW w:w="0" w:type="auto"/>
            <w:vAlign w:val="center"/>
            <w:hideMark/>
          </w:tcPr>
          <w:p w14:paraId="30DE1348" w14:textId="77777777" w:rsidR="0095430C"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95430C" w14:paraId="2FB054C2" w14:textId="77777777">
        <w:trPr>
          <w:divId w:val="1659267375"/>
          <w:tblCellSpacing w:w="15" w:type="dxa"/>
        </w:trPr>
        <w:tc>
          <w:tcPr>
            <w:tcW w:w="0" w:type="auto"/>
            <w:vAlign w:val="center"/>
            <w:hideMark/>
          </w:tcPr>
          <w:p w14:paraId="7328B846" w14:textId="77777777" w:rsidR="0095430C" w:rsidRDefault="0095430C">
            <w:pPr>
              <w:rPr>
                <w:rFonts w:eastAsia="Times New Roman"/>
                <w:lang w:val="en-US"/>
              </w:rPr>
            </w:pPr>
          </w:p>
        </w:tc>
        <w:tc>
          <w:tcPr>
            <w:tcW w:w="0" w:type="auto"/>
            <w:vAlign w:val="center"/>
            <w:hideMark/>
          </w:tcPr>
          <w:p w14:paraId="7C3245E5" w14:textId="77777777" w:rsidR="0095430C"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95430C" w14:paraId="7CC2748E" w14:textId="77777777">
        <w:trPr>
          <w:divId w:val="1659267375"/>
          <w:tblCellSpacing w:w="15" w:type="dxa"/>
        </w:trPr>
        <w:tc>
          <w:tcPr>
            <w:tcW w:w="0" w:type="auto"/>
            <w:vAlign w:val="center"/>
            <w:hideMark/>
          </w:tcPr>
          <w:p w14:paraId="1AB065FA" w14:textId="77777777" w:rsidR="0095430C" w:rsidRDefault="0095430C">
            <w:pPr>
              <w:rPr>
                <w:rFonts w:eastAsia="Times New Roman"/>
                <w:lang w:val="en-US"/>
              </w:rPr>
            </w:pPr>
          </w:p>
        </w:tc>
        <w:tc>
          <w:tcPr>
            <w:tcW w:w="0" w:type="auto"/>
            <w:vAlign w:val="center"/>
            <w:hideMark/>
          </w:tcPr>
          <w:p w14:paraId="7C44F6F1" w14:textId="77777777" w:rsidR="0095430C"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95430C" w14:paraId="7466A4AA" w14:textId="77777777">
        <w:trPr>
          <w:divId w:val="1659267375"/>
          <w:tblCellSpacing w:w="15" w:type="dxa"/>
        </w:trPr>
        <w:tc>
          <w:tcPr>
            <w:tcW w:w="0" w:type="auto"/>
            <w:vAlign w:val="center"/>
            <w:hideMark/>
          </w:tcPr>
          <w:p w14:paraId="4AFE7946" w14:textId="77777777" w:rsidR="0095430C" w:rsidRDefault="0095430C">
            <w:pPr>
              <w:rPr>
                <w:rFonts w:eastAsia="Times New Roman"/>
                <w:lang w:val="en-US"/>
              </w:rPr>
            </w:pPr>
          </w:p>
        </w:tc>
        <w:tc>
          <w:tcPr>
            <w:tcW w:w="0" w:type="auto"/>
            <w:vAlign w:val="center"/>
            <w:hideMark/>
          </w:tcPr>
          <w:p w14:paraId="1F7F5EDA" w14:textId="77777777" w:rsidR="0095430C"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95430C" w14:paraId="1DE4D96A" w14:textId="77777777">
        <w:trPr>
          <w:divId w:val="1659267375"/>
          <w:tblCellSpacing w:w="15" w:type="dxa"/>
        </w:trPr>
        <w:tc>
          <w:tcPr>
            <w:tcW w:w="0" w:type="auto"/>
            <w:vAlign w:val="center"/>
            <w:hideMark/>
          </w:tcPr>
          <w:p w14:paraId="20C7F4F0" w14:textId="77777777" w:rsidR="0095430C" w:rsidRDefault="0095430C">
            <w:pPr>
              <w:rPr>
                <w:rFonts w:eastAsia="Times New Roman"/>
                <w:lang w:val="en-US"/>
              </w:rPr>
            </w:pPr>
          </w:p>
        </w:tc>
        <w:tc>
          <w:tcPr>
            <w:tcW w:w="0" w:type="auto"/>
            <w:vAlign w:val="center"/>
            <w:hideMark/>
          </w:tcPr>
          <w:p w14:paraId="320C534F" w14:textId="77777777" w:rsidR="0095430C"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95430C" w14:paraId="253B1684" w14:textId="77777777">
        <w:trPr>
          <w:divId w:val="1659267375"/>
          <w:tblCellSpacing w:w="15" w:type="dxa"/>
        </w:trPr>
        <w:tc>
          <w:tcPr>
            <w:tcW w:w="0" w:type="auto"/>
            <w:vAlign w:val="center"/>
            <w:hideMark/>
          </w:tcPr>
          <w:p w14:paraId="6F757792" w14:textId="77777777" w:rsidR="0095430C" w:rsidRDefault="0095430C">
            <w:pPr>
              <w:rPr>
                <w:rFonts w:eastAsia="Times New Roman"/>
                <w:lang w:val="en-US"/>
              </w:rPr>
            </w:pPr>
          </w:p>
        </w:tc>
        <w:tc>
          <w:tcPr>
            <w:tcW w:w="0" w:type="auto"/>
            <w:vAlign w:val="center"/>
            <w:hideMark/>
          </w:tcPr>
          <w:p w14:paraId="0879017F" w14:textId="77777777" w:rsidR="0095430C"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95430C" w14:paraId="049D98FE" w14:textId="77777777">
        <w:trPr>
          <w:divId w:val="1659267375"/>
          <w:tblCellSpacing w:w="15" w:type="dxa"/>
        </w:trPr>
        <w:tc>
          <w:tcPr>
            <w:tcW w:w="0" w:type="auto"/>
            <w:vAlign w:val="center"/>
            <w:hideMark/>
          </w:tcPr>
          <w:p w14:paraId="66DB9453" w14:textId="77777777" w:rsidR="0095430C" w:rsidRDefault="0095430C">
            <w:pPr>
              <w:rPr>
                <w:rFonts w:eastAsia="Times New Roman"/>
                <w:lang w:val="en-US"/>
              </w:rPr>
            </w:pPr>
          </w:p>
        </w:tc>
        <w:tc>
          <w:tcPr>
            <w:tcW w:w="0" w:type="auto"/>
            <w:vAlign w:val="center"/>
            <w:hideMark/>
          </w:tcPr>
          <w:p w14:paraId="10D63435" w14:textId="77777777" w:rsidR="0095430C"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95430C" w14:paraId="41E3FB41" w14:textId="77777777">
        <w:trPr>
          <w:divId w:val="1659267375"/>
          <w:tblCellSpacing w:w="15" w:type="dxa"/>
        </w:trPr>
        <w:tc>
          <w:tcPr>
            <w:tcW w:w="0" w:type="auto"/>
            <w:vAlign w:val="center"/>
            <w:hideMark/>
          </w:tcPr>
          <w:p w14:paraId="2D03038B" w14:textId="77777777" w:rsidR="0095430C" w:rsidRDefault="0095430C">
            <w:pPr>
              <w:rPr>
                <w:rFonts w:eastAsia="Times New Roman"/>
                <w:lang w:val="en-US"/>
              </w:rPr>
            </w:pPr>
          </w:p>
        </w:tc>
        <w:tc>
          <w:tcPr>
            <w:tcW w:w="0" w:type="auto"/>
            <w:vAlign w:val="center"/>
            <w:hideMark/>
          </w:tcPr>
          <w:p w14:paraId="67ABB8F8" w14:textId="77777777" w:rsidR="0095430C"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95430C" w14:paraId="000B3407" w14:textId="77777777">
        <w:trPr>
          <w:divId w:val="1659267375"/>
          <w:tblCellSpacing w:w="15" w:type="dxa"/>
        </w:trPr>
        <w:tc>
          <w:tcPr>
            <w:tcW w:w="0" w:type="auto"/>
            <w:vAlign w:val="center"/>
            <w:hideMark/>
          </w:tcPr>
          <w:p w14:paraId="622ABB70" w14:textId="77777777" w:rsidR="0095430C" w:rsidRDefault="0095430C">
            <w:pPr>
              <w:rPr>
                <w:rFonts w:eastAsia="Times New Roman"/>
                <w:lang w:val="en-US"/>
              </w:rPr>
            </w:pPr>
          </w:p>
        </w:tc>
        <w:tc>
          <w:tcPr>
            <w:tcW w:w="0" w:type="auto"/>
            <w:vAlign w:val="center"/>
            <w:hideMark/>
          </w:tcPr>
          <w:p w14:paraId="1C6594D3" w14:textId="77777777" w:rsidR="0095430C"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95430C" w14:paraId="6CD280C8" w14:textId="77777777">
        <w:trPr>
          <w:divId w:val="1659267375"/>
          <w:tblCellSpacing w:w="15" w:type="dxa"/>
        </w:trPr>
        <w:tc>
          <w:tcPr>
            <w:tcW w:w="0" w:type="auto"/>
            <w:vAlign w:val="center"/>
            <w:hideMark/>
          </w:tcPr>
          <w:p w14:paraId="48D7AE0F" w14:textId="77777777" w:rsidR="0095430C" w:rsidRDefault="0095430C">
            <w:pPr>
              <w:rPr>
                <w:rFonts w:eastAsia="Times New Roman"/>
                <w:lang w:val="en-US"/>
              </w:rPr>
            </w:pPr>
          </w:p>
        </w:tc>
        <w:tc>
          <w:tcPr>
            <w:tcW w:w="0" w:type="auto"/>
            <w:vAlign w:val="center"/>
            <w:hideMark/>
          </w:tcPr>
          <w:p w14:paraId="153D542A" w14:textId="77777777" w:rsidR="0095430C"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95430C" w14:paraId="27A08400" w14:textId="77777777">
        <w:trPr>
          <w:divId w:val="1659267375"/>
          <w:tblCellSpacing w:w="15" w:type="dxa"/>
        </w:trPr>
        <w:tc>
          <w:tcPr>
            <w:tcW w:w="0" w:type="auto"/>
            <w:vAlign w:val="center"/>
            <w:hideMark/>
          </w:tcPr>
          <w:p w14:paraId="62A37B54" w14:textId="77777777" w:rsidR="0095430C" w:rsidRDefault="0095430C">
            <w:pPr>
              <w:rPr>
                <w:rFonts w:eastAsia="Times New Roman"/>
                <w:lang w:val="en-US"/>
              </w:rPr>
            </w:pPr>
          </w:p>
        </w:tc>
        <w:tc>
          <w:tcPr>
            <w:tcW w:w="0" w:type="auto"/>
            <w:vAlign w:val="center"/>
            <w:hideMark/>
          </w:tcPr>
          <w:p w14:paraId="34BF3D54" w14:textId="77777777" w:rsidR="0095430C"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95430C" w14:paraId="122B0898" w14:textId="77777777">
        <w:trPr>
          <w:divId w:val="1659267375"/>
          <w:tblCellSpacing w:w="15" w:type="dxa"/>
        </w:trPr>
        <w:tc>
          <w:tcPr>
            <w:tcW w:w="0" w:type="auto"/>
            <w:vAlign w:val="center"/>
            <w:hideMark/>
          </w:tcPr>
          <w:p w14:paraId="53F4CE96" w14:textId="77777777" w:rsidR="0095430C" w:rsidRDefault="0095430C">
            <w:pPr>
              <w:rPr>
                <w:rFonts w:eastAsia="Times New Roman"/>
                <w:lang w:val="en-US"/>
              </w:rPr>
            </w:pPr>
          </w:p>
        </w:tc>
        <w:tc>
          <w:tcPr>
            <w:tcW w:w="0" w:type="auto"/>
            <w:vAlign w:val="center"/>
            <w:hideMark/>
          </w:tcPr>
          <w:p w14:paraId="71A6417B" w14:textId="77777777" w:rsidR="0095430C"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95430C" w14:paraId="1F8F7001" w14:textId="77777777">
        <w:trPr>
          <w:divId w:val="1659267375"/>
          <w:tblCellSpacing w:w="15" w:type="dxa"/>
        </w:trPr>
        <w:tc>
          <w:tcPr>
            <w:tcW w:w="0" w:type="auto"/>
            <w:vAlign w:val="center"/>
            <w:hideMark/>
          </w:tcPr>
          <w:p w14:paraId="17F55AE8" w14:textId="77777777" w:rsidR="0095430C" w:rsidRDefault="0095430C">
            <w:pPr>
              <w:rPr>
                <w:rFonts w:eastAsia="Times New Roman"/>
                <w:lang w:val="en-US"/>
              </w:rPr>
            </w:pPr>
          </w:p>
        </w:tc>
        <w:tc>
          <w:tcPr>
            <w:tcW w:w="0" w:type="auto"/>
            <w:vAlign w:val="center"/>
            <w:hideMark/>
          </w:tcPr>
          <w:p w14:paraId="3AAD25C9" w14:textId="77777777" w:rsidR="0095430C"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95430C" w14:paraId="1D73DD87" w14:textId="77777777">
        <w:trPr>
          <w:divId w:val="1659267375"/>
          <w:tblCellSpacing w:w="15" w:type="dxa"/>
        </w:trPr>
        <w:tc>
          <w:tcPr>
            <w:tcW w:w="0" w:type="auto"/>
            <w:vAlign w:val="center"/>
            <w:hideMark/>
          </w:tcPr>
          <w:p w14:paraId="5CC8A3FD" w14:textId="77777777" w:rsidR="0095430C" w:rsidRDefault="0095430C">
            <w:pPr>
              <w:rPr>
                <w:rFonts w:eastAsia="Times New Roman"/>
                <w:lang w:val="en-US"/>
              </w:rPr>
            </w:pPr>
          </w:p>
        </w:tc>
        <w:tc>
          <w:tcPr>
            <w:tcW w:w="0" w:type="auto"/>
            <w:vAlign w:val="center"/>
            <w:hideMark/>
          </w:tcPr>
          <w:p w14:paraId="184801A5" w14:textId="77777777" w:rsidR="0095430C"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95430C" w14:paraId="02C8AB67" w14:textId="77777777">
        <w:trPr>
          <w:divId w:val="1659267375"/>
          <w:tblCellSpacing w:w="15" w:type="dxa"/>
        </w:trPr>
        <w:tc>
          <w:tcPr>
            <w:tcW w:w="0" w:type="auto"/>
            <w:vAlign w:val="center"/>
            <w:hideMark/>
          </w:tcPr>
          <w:p w14:paraId="01063B92" w14:textId="77777777" w:rsidR="0095430C" w:rsidRDefault="0095430C">
            <w:pPr>
              <w:rPr>
                <w:rFonts w:eastAsia="Times New Roman"/>
                <w:lang w:val="en-US"/>
              </w:rPr>
            </w:pPr>
          </w:p>
        </w:tc>
        <w:tc>
          <w:tcPr>
            <w:tcW w:w="0" w:type="auto"/>
            <w:vAlign w:val="center"/>
            <w:hideMark/>
          </w:tcPr>
          <w:p w14:paraId="6727F401" w14:textId="77777777" w:rsidR="0095430C"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95430C" w14:paraId="0FF0845C" w14:textId="77777777">
        <w:trPr>
          <w:divId w:val="1659267375"/>
          <w:tblCellSpacing w:w="15" w:type="dxa"/>
        </w:trPr>
        <w:tc>
          <w:tcPr>
            <w:tcW w:w="0" w:type="auto"/>
            <w:vAlign w:val="center"/>
            <w:hideMark/>
          </w:tcPr>
          <w:p w14:paraId="67642F9C" w14:textId="77777777" w:rsidR="0095430C" w:rsidRDefault="0095430C">
            <w:pPr>
              <w:rPr>
                <w:rFonts w:eastAsia="Times New Roman"/>
                <w:lang w:val="en-US"/>
              </w:rPr>
            </w:pPr>
          </w:p>
        </w:tc>
        <w:tc>
          <w:tcPr>
            <w:tcW w:w="0" w:type="auto"/>
            <w:vAlign w:val="center"/>
            <w:hideMark/>
          </w:tcPr>
          <w:p w14:paraId="09835F6D" w14:textId="77777777" w:rsidR="0095430C"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95430C" w14:paraId="17438B17" w14:textId="77777777">
        <w:trPr>
          <w:divId w:val="1659267375"/>
          <w:tblCellSpacing w:w="15" w:type="dxa"/>
        </w:trPr>
        <w:tc>
          <w:tcPr>
            <w:tcW w:w="0" w:type="auto"/>
            <w:vAlign w:val="center"/>
            <w:hideMark/>
          </w:tcPr>
          <w:p w14:paraId="191273E6" w14:textId="77777777" w:rsidR="0095430C" w:rsidRDefault="0095430C">
            <w:pPr>
              <w:rPr>
                <w:rFonts w:eastAsia="Times New Roman"/>
                <w:lang w:val="en-US"/>
              </w:rPr>
            </w:pPr>
          </w:p>
        </w:tc>
        <w:tc>
          <w:tcPr>
            <w:tcW w:w="0" w:type="auto"/>
            <w:vAlign w:val="center"/>
            <w:hideMark/>
          </w:tcPr>
          <w:p w14:paraId="73F4F40D" w14:textId="77777777" w:rsidR="0095430C"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95430C" w14:paraId="7EEC4014" w14:textId="77777777">
        <w:trPr>
          <w:divId w:val="1659267375"/>
          <w:tblCellSpacing w:w="15" w:type="dxa"/>
        </w:trPr>
        <w:tc>
          <w:tcPr>
            <w:tcW w:w="0" w:type="auto"/>
            <w:vAlign w:val="center"/>
            <w:hideMark/>
          </w:tcPr>
          <w:p w14:paraId="153BA848" w14:textId="77777777" w:rsidR="0095430C" w:rsidRDefault="0095430C">
            <w:pPr>
              <w:rPr>
                <w:rFonts w:eastAsia="Times New Roman"/>
                <w:lang w:val="en-US"/>
              </w:rPr>
            </w:pPr>
          </w:p>
        </w:tc>
        <w:tc>
          <w:tcPr>
            <w:tcW w:w="0" w:type="auto"/>
            <w:vAlign w:val="center"/>
            <w:hideMark/>
          </w:tcPr>
          <w:p w14:paraId="2CB38B1A" w14:textId="77777777" w:rsidR="0095430C"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95430C" w14:paraId="72CBBFA2" w14:textId="77777777">
        <w:trPr>
          <w:divId w:val="1659267375"/>
          <w:tblCellSpacing w:w="15" w:type="dxa"/>
        </w:trPr>
        <w:tc>
          <w:tcPr>
            <w:tcW w:w="0" w:type="auto"/>
            <w:vAlign w:val="center"/>
            <w:hideMark/>
          </w:tcPr>
          <w:p w14:paraId="48634516" w14:textId="77777777" w:rsidR="0095430C" w:rsidRDefault="0095430C">
            <w:pPr>
              <w:rPr>
                <w:rFonts w:eastAsia="Times New Roman"/>
                <w:lang w:val="en-US"/>
              </w:rPr>
            </w:pPr>
          </w:p>
        </w:tc>
        <w:tc>
          <w:tcPr>
            <w:tcW w:w="0" w:type="auto"/>
            <w:vAlign w:val="center"/>
            <w:hideMark/>
          </w:tcPr>
          <w:p w14:paraId="235E46B8" w14:textId="77777777" w:rsidR="0095430C"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95430C" w14:paraId="22A3FFB1" w14:textId="77777777">
        <w:trPr>
          <w:divId w:val="1659267375"/>
          <w:tblCellSpacing w:w="15" w:type="dxa"/>
        </w:trPr>
        <w:tc>
          <w:tcPr>
            <w:tcW w:w="0" w:type="auto"/>
            <w:vAlign w:val="center"/>
            <w:hideMark/>
          </w:tcPr>
          <w:p w14:paraId="0D838BF0" w14:textId="77777777" w:rsidR="0095430C" w:rsidRDefault="0095430C">
            <w:pPr>
              <w:rPr>
                <w:rFonts w:eastAsia="Times New Roman"/>
                <w:lang w:val="en-US"/>
              </w:rPr>
            </w:pPr>
          </w:p>
        </w:tc>
        <w:tc>
          <w:tcPr>
            <w:tcW w:w="0" w:type="auto"/>
            <w:vAlign w:val="center"/>
            <w:hideMark/>
          </w:tcPr>
          <w:p w14:paraId="0A9C20D3" w14:textId="77777777" w:rsidR="0095430C"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95430C" w14:paraId="0AB272F3" w14:textId="77777777">
        <w:trPr>
          <w:divId w:val="1659267375"/>
          <w:tblCellSpacing w:w="15" w:type="dxa"/>
        </w:trPr>
        <w:tc>
          <w:tcPr>
            <w:tcW w:w="0" w:type="auto"/>
            <w:vAlign w:val="center"/>
            <w:hideMark/>
          </w:tcPr>
          <w:p w14:paraId="0894F641" w14:textId="77777777" w:rsidR="0095430C" w:rsidRDefault="0095430C">
            <w:pPr>
              <w:rPr>
                <w:rFonts w:eastAsia="Times New Roman"/>
                <w:lang w:val="en-US"/>
              </w:rPr>
            </w:pPr>
          </w:p>
        </w:tc>
        <w:tc>
          <w:tcPr>
            <w:tcW w:w="0" w:type="auto"/>
            <w:vAlign w:val="center"/>
            <w:hideMark/>
          </w:tcPr>
          <w:p w14:paraId="55B7E3FE" w14:textId="77777777" w:rsidR="0095430C"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95430C" w14:paraId="5F615980" w14:textId="77777777">
        <w:trPr>
          <w:divId w:val="1659267375"/>
          <w:tblCellSpacing w:w="15" w:type="dxa"/>
        </w:trPr>
        <w:tc>
          <w:tcPr>
            <w:tcW w:w="0" w:type="auto"/>
            <w:vAlign w:val="center"/>
            <w:hideMark/>
          </w:tcPr>
          <w:p w14:paraId="7AF0886D" w14:textId="77777777" w:rsidR="0095430C" w:rsidRDefault="0095430C">
            <w:pPr>
              <w:rPr>
                <w:rFonts w:eastAsia="Times New Roman"/>
                <w:lang w:val="en-US"/>
              </w:rPr>
            </w:pPr>
          </w:p>
        </w:tc>
        <w:tc>
          <w:tcPr>
            <w:tcW w:w="0" w:type="auto"/>
            <w:vAlign w:val="center"/>
            <w:hideMark/>
          </w:tcPr>
          <w:p w14:paraId="78AEA79E" w14:textId="77777777" w:rsidR="0095430C"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95430C" w14:paraId="151472EF" w14:textId="77777777">
        <w:trPr>
          <w:divId w:val="1659267375"/>
          <w:tblCellSpacing w:w="15" w:type="dxa"/>
        </w:trPr>
        <w:tc>
          <w:tcPr>
            <w:tcW w:w="0" w:type="auto"/>
            <w:vAlign w:val="center"/>
            <w:hideMark/>
          </w:tcPr>
          <w:p w14:paraId="34B35C24" w14:textId="77777777" w:rsidR="0095430C" w:rsidRDefault="0095430C">
            <w:pPr>
              <w:rPr>
                <w:rFonts w:eastAsia="Times New Roman"/>
                <w:lang w:val="en-US"/>
              </w:rPr>
            </w:pPr>
          </w:p>
        </w:tc>
        <w:tc>
          <w:tcPr>
            <w:tcW w:w="0" w:type="auto"/>
            <w:vAlign w:val="center"/>
            <w:hideMark/>
          </w:tcPr>
          <w:p w14:paraId="5FE2A658" w14:textId="77777777" w:rsidR="0095430C"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95430C" w14:paraId="61B3140B" w14:textId="77777777">
        <w:trPr>
          <w:divId w:val="1659267375"/>
          <w:tblCellSpacing w:w="15" w:type="dxa"/>
        </w:trPr>
        <w:tc>
          <w:tcPr>
            <w:tcW w:w="0" w:type="auto"/>
            <w:vAlign w:val="center"/>
            <w:hideMark/>
          </w:tcPr>
          <w:p w14:paraId="4C8A030E" w14:textId="77777777" w:rsidR="0095430C" w:rsidRDefault="0095430C">
            <w:pPr>
              <w:rPr>
                <w:rFonts w:eastAsia="Times New Roman"/>
                <w:lang w:val="en-US"/>
              </w:rPr>
            </w:pPr>
          </w:p>
        </w:tc>
        <w:tc>
          <w:tcPr>
            <w:tcW w:w="0" w:type="auto"/>
            <w:vAlign w:val="center"/>
            <w:hideMark/>
          </w:tcPr>
          <w:p w14:paraId="65A40DD2" w14:textId="77777777" w:rsidR="0095430C"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95430C" w14:paraId="600A835F" w14:textId="77777777">
        <w:trPr>
          <w:divId w:val="1659267375"/>
          <w:tblCellSpacing w:w="15" w:type="dxa"/>
        </w:trPr>
        <w:tc>
          <w:tcPr>
            <w:tcW w:w="0" w:type="auto"/>
            <w:vAlign w:val="center"/>
            <w:hideMark/>
          </w:tcPr>
          <w:p w14:paraId="2E14D346" w14:textId="77777777" w:rsidR="0095430C" w:rsidRDefault="0095430C">
            <w:pPr>
              <w:rPr>
                <w:rFonts w:eastAsia="Times New Roman"/>
                <w:lang w:val="en-US"/>
              </w:rPr>
            </w:pPr>
          </w:p>
        </w:tc>
        <w:tc>
          <w:tcPr>
            <w:tcW w:w="0" w:type="auto"/>
            <w:vAlign w:val="center"/>
            <w:hideMark/>
          </w:tcPr>
          <w:p w14:paraId="6FF9DFC5" w14:textId="77777777" w:rsidR="0095430C"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95430C" w14:paraId="686AAABD" w14:textId="77777777">
        <w:trPr>
          <w:divId w:val="1659267375"/>
          <w:tblCellSpacing w:w="15" w:type="dxa"/>
        </w:trPr>
        <w:tc>
          <w:tcPr>
            <w:tcW w:w="0" w:type="auto"/>
            <w:vAlign w:val="center"/>
            <w:hideMark/>
          </w:tcPr>
          <w:p w14:paraId="0E5EC8A1" w14:textId="77777777" w:rsidR="0095430C" w:rsidRDefault="0095430C">
            <w:pPr>
              <w:rPr>
                <w:rFonts w:eastAsia="Times New Roman"/>
                <w:lang w:val="en-US"/>
              </w:rPr>
            </w:pPr>
          </w:p>
        </w:tc>
        <w:tc>
          <w:tcPr>
            <w:tcW w:w="0" w:type="auto"/>
            <w:vAlign w:val="center"/>
            <w:hideMark/>
          </w:tcPr>
          <w:p w14:paraId="6543784A" w14:textId="77777777" w:rsidR="0095430C"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95430C" w14:paraId="50E3AB45" w14:textId="77777777">
        <w:trPr>
          <w:divId w:val="1659267375"/>
          <w:tblCellSpacing w:w="15" w:type="dxa"/>
        </w:trPr>
        <w:tc>
          <w:tcPr>
            <w:tcW w:w="0" w:type="auto"/>
            <w:vAlign w:val="center"/>
            <w:hideMark/>
          </w:tcPr>
          <w:p w14:paraId="5F24F82A" w14:textId="77777777" w:rsidR="0095430C" w:rsidRDefault="0095430C">
            <w:pPr>
              <w:rPr>
                <w:rFonts w:eastAsia="Times New Roman"/>
                <w:lang w:val="en-US"/>
              </w:rPr>
            </w:pPr>
          </w:p>
        </w:tc>
        <w:tc>
          <w:tcPr>
            <w:tcW w:w="0" w:type="auto"/>
            <w:vAlign w:val="center"/>
            <w:hideMark/>
          </w:tcPr>
          <w:p w14:paraId="2851457E" w14:textId="77777777" w:rsidR="0095430C"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95430C" w14:paraId="283A7870" w14:textId="77777777">
        <w:trPr>
          <w:divId w:val="1659267375"/>
          <w:tblCellSpacing w:w="15" w:type="dxa"/>
        </w:trPr>
        <w:tc>
          <w:tcPr>
            <w:tcW w:w="0" w:type="auto"/>
            <w:vAlign w:val="center"/>
            <w:hideMark/>
          </w:tcPr>
          <w:p w14:paraId="492E4E42" w14:textId="77777777" w:rsidR="0095430C" w:rsidRDefault="0095430C">
            <w:pPr>
              <w:rPr>
                <w:rFonts w:eastAsia="Times New Roman"/>
                <w:lang w:val="en-US"/>
              </w:rPr>
            </w:pPr>
          </w:p>
        </w:tc>
        <w:tc>
          <w:tcPr>
            <w:tcW w:w="0" w:type="auto"/>
            <w:vAlign w:val="center"/>
            <w:hideMark/>
          </w:tcPr>
          <w:p w14:paraId="107D0BCD" w14:textId="77777777" w:rsidR="0095430C"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95430C" w14:paraId="1ED08ED9" w14:textId="77777777">
        <w:trPr>
          <w:divId w:val="1659267375"/>
          <w:tblCellSpacing w:w="15" w:type="dxa"/>
        </w:trPr>
        <w:tc>
          <w:tcPr>
            <w:tcW w:w="0" w:type="auto"/>
            <w:vAlign w:val="center"/>
            <w:hideMark/>
          </w:tcPr>
          <w:p w14:paraId="662B26AB" w14:textId="77777777" w:rsidR="0095430C" w:rsidRDefault="0095430C">
            <w:pPr>
              <w:rPr>
                <w:rFonts w:eastAsia="Times New Roman"/>
                <w:lang w:val="en-US"/>
              </w:rPr>
            </w:pPr>
          </w:p>
        </w:tc>
        <w:tc>
          <w:tcPr>
            <w:tcW w:w="0" w:type="auto"/>
            <w:vAlign w:val="center"/>
            <w:hideMark/>
          </w:tcPr>
          <w:p w14:paraId="207760FD" w14:textId="77777777" w:rsidR="0095430C"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95430C" w14:paraId="4F4305C7" w14:textId="77777777">
        <w:trPr>
          <w:divId w:val="1659267375"/>
          <w:tblCellSpacing w:w="15" w:type="dxa"/>
        </w:trPr>
        <w:tc>
          <w:tcPr>
            <w:tcW w:w="0" w:type="auto"/>
            <w:vAlign w:val="center"/>
            <w:hideMark/>
          </w:tcPr>
          <w:p w14:paraId="4204D281" w14:textId="77777777" w:rsidR="0095430C" w:rsidRDefault="0095430C">
            <w:pPr>
              <w:rPr>
                <w:rFonts w:eastAsia="Times New Roman"/>
                <w:lang w:val="en-US"/>
              </w:rPr>
            </w:pPr>
          </w:p>
        </w:tc>
        <w:tc>
          <w:tcPr>
            <w:tcW w:w="0" w:type="auto"/>
            <w:vAlign w:val="center"/>
            <w:hideMark/>
          </w:tcPr>
          <w:p w14:paraId="4E0C7721" w14:textId="77777777" w:rsidR="0095430C"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95430C" w14:paraId="22619AE7" w14:textId="77777777">
        <w:trPr>
          <w:divId w:val="1659267375"/>
          <w:tblCellSpacing w:w="15" w:type="dxa"/>
        </w:trPr>
        <w:tc>
          <w:tcPr>
            <w:tcW w:w="0" w:type="auto"/>
            <w:vAlign w:val="center"/>
            <w:hideMark/>
          </w:tcPr>
          <w:p w14:paraId="5941867F" w14:textId="77777777" w:rsidR="0095430C" w:rsidRDefault="0095430C">
            <w:pPr>
              <w:rPr>
                <w:rFonts w:eastAsia="Times New Roman"/>
                <w:lang w:val="en-US"/>
              </w:rPr>
            </w:pPr>
          </w:p>
        </w:tc>
        <w:tc>
          <w:tcPr>
            <w:tcW w:w="0" w:type="auto"/>
            <w:vAlign w:val="center"/>
            <w:hideMark/>
          </w:tcPr>
          <w:p w14:paraId="41D1A2DC" w14:textId="77777777" w:rsidR="0095430C"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95430C" w14:paraId="1FEC70CA" w14:textId="77777777">
        <w:trPr>
          <w:divId w:val="1659267375"/>
          <w:tblCellSpacing w:w="15" w:type="dxa"/>
        </w:trPr>
        <w:tc>
          <w:tcPr>
            <w:tcW w:w="0" w:type="auto"/>
            <w:vAlign w:val="center"/>
            <w:hideMark/>
          </w:tcPr>
          <w:p w14:paraId="1580669D" w14:textId="77777777" w:rsidR="0095430C" w:rsidRDefault="0095430C">
            <w:pPr>
              <w:rPr>
                <w:rFonts w:eastAsia="Times New Roman"/>
                <w:lang w:val="en-US"/>
              </w:rPr>
            </w:pPr>
          </w:p>
        </w:tc>
        <w:tc>
          <w:tcPr>
            <w:tcW w:w="0" w:type="auto"/>
            <w:vAlign w:val="center"/>
            <w:hideMark/>
          </w:tcPr>
          <w:p w14:paraId="79ED4E94" w14:textId="77777777" w:rsidR="0095430C"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95430C" w14:paraId="4443C56D" w14:textId="77777777">
        <w:trPr>
          <w:divId w:val="1659267375"/>
          <w:tblCellSpacing w:w="15" w:type="dxa"/>
        </w:trPr>
        <w:tc>
          <w:tcPr>
            <w:tcW w:w="0" w:type="auto"/>
            <w:vAlign w:val="center"/>
            <w:hideMark/>
          </w:tcPr>
          <w:p w14:paraId="4CAFB3F3" w14:textId="77777777" w:rsidR="0095430C" w:rsidRDefault="0095430C">
            <w:pPr>
              <w:rPr>
                <w:rFonts w:eastAsia="Times New Roman"/>
                <w:lang w:val="en-US"/>
              </w:rPr>
            </w:pPr>
          </w:p>
        </w:tc>
        <w:tc>
          <w:tcPr>
            <w:tcW w:w="0" w:type="auto"/>
            <w:vAlign w:val="center"/>
            <w:hideMark/>
          </w:tcPr>
          <w:p w14:paraId="0B973E75" w14:textId="77777777" w:rsidR="0095430C"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95430C" w14:paraId="58A386E7" w14:textId="77777777">
        <w:trPr>
          <w:divId w:val="1659267375"/>
          <w:tblCellSpacing w:w="15" w:type="dxa"/>
        </w:trPr>
        <w:tc>
          <w:tcPr>
            <w:tcW w:w="0" w:type="auto"/>
            <w:vAlign w:val="center"/>
            <w:hideMark/>
          </w:tcPr>
          <w:p w14:paraId="76F9C5E7" w14:textId="77777777" w:rsidR="0095430C" w:rsidRDefault="0095430C">
            <w:pPr>
              <w:rPr>
                <w:rFonts w:eastAsia="Times New Roman"/>
                <w:lang w:val="en-US"/>
              </w:rPr>
            </w:pPr>
          </w:p>
        </w:tc>
        <w:tc>
          <w:tcPr>
            <w:tcW w:w="0" w:type="auto"/>
            <w:vAlign w:val="center"/>
            <w:hideMark/>
          </w:tcPr>
          <w:p w14:paraId="672A30EB" w14:textId="77777777" w:rsidR="0095430C"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95430C" w14:paraId="507AC110" w14:textId="77777777">
        <w:trPr>
          <w:divId w:val="1659267375"/>
          <w:tblCellSpacing w:w="15" w:type="dxa"/>
        </w:trPr>
        <w:tc>
          <w:tcPr>
            <w:tcW w:w="0" w:type="auto"/>
            <w:vAlign w:val="center"/>
            <w:hideMark/>
          </w:tcPr>
          <w:p w14:paraId="147B3C77" w14:textId="77777777" w:rsidR="0095430C" w:rsidRDefault="0095430C">
            <w:pPr>
              <w:rPr>
                <w:rFonts w:eastAsia="Times New Roman"/>
                <w:lang w:val="en-US"/>
              </w:rPr>
            </w:pPr>
          </w:p>
        </w:tc>
        <w:tc>
          <w:tcPr>
            <w:tcW w:w="0" w:type="auto"/>
            <w:vAlign w:val="center"/>
            <w:hideMark/>
          </w:tcPr>
          <w:p w14:paraId="56CB4DF6" w14:textId="77777777" w:rsidR="0095430C"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95430C" w14:paraId="5FFD9242" w14:textId="77777777">
        <w:trPr>
          <w:divId w:val="1659267375"/>
          <w:tblCellSpacing w:w="15" w:type="dxa"/>
        </w:trPr>
        <w:tc>
          <w:tcPr>
            <w:tcW w:w="0" w:type="auto"/>
            <w:vAlign w:val="center"/>
            <w:hideMark/>
          </w:tcPr>
          <w:p w14:paraId="104D75D5" w14:textId="77777777" w:rsidR="0095430C" w:rsidRDefault="0095430C">
            <w:pPr>
              <w:rPr>
                <w:rFonts w:eastAsia="Times New Roman"/>
                <w:lang w:val="en-US"/>
              </w:rPr>
            </w:pPr>
          </w:p>
        </w:tc>
        <w:tc>
          <w:tcPr>
            <w:tcW w:w="0" w:type="auto"/>
            <w:vAlign w:val="center"/>
            <w:hideMark/>
          </w:tcPr>
          <w:p w14:paraId="06AE18E4" w14:textId="77777777" w:rsidR="0095430C"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95430C" w14:paraId="2BBF302D" w14:textId="77777777">
        <w:trPr>
          <w:divId w:val="1659267375"/>
          <w:tblCellSpacing w:w="15" w:type="dxa"/>
        </w:trPr>
        <w:tc>
          <w:tcPr>
            <w:tcW w:w="0" w:type="auto"/>
            <w:vAlign w:val="center"/>
            <w:hideMark/>
          </w:tcPr>
          <w:p w14:paraId="1DE0C6FE" w14:textId="77777777" w:rsidR="0095430C" w:rsidRDefault="0095430C">
            <w:pPr>
              <w:rPr>
                <w:rFonts w:eastAsia="Times New Roman"/>
                <w:lang w:val="en-US"/>
              </w:rPr>
            </w:pPr>
          </w:p>
        </w:tc>
        <w:tc>
          <w:tcPr>
            <w:tcW w:w="0" w:type="auto"/>
            <w:vAlign w:val="center"/>
            <w:hideMark/>
          </w:tcPr>
          <w:p w14:paraId="533ED005" w14:textId="77777777" w:rsidR="0095430C"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95430C" w14:paraId="5DDB8D85" w14:textId="77777777">
        <w:trPr>
          <w:divId w:val="1659267375"/>
          <w:tblCellSpacing w:w="15" w:type="dxa"/>
        </w:trPr>
        <w:tc>
          <w:tcPr>
            <w:tcW w:w="0" w:type="auto"/>
            <w:vAlign w:val="center"/>
            <w:hideMark/>
          </w:tcPr>
          <w:p w14:paraId="60A7F873" w14:textId="77777777" w:rsidR="0095430C" w:rsidRDefault="0095430C">
            <w:pPr>
              <w:rPr>
                <w:rFonts w:eastAsia="Times New Roman"/>
                <w:lang w:val="en-US"/>
              </w:rPr>
            </w:pPr>
          </w:p>
        </w:tc>
        <w:tc>
          <w:tcPr>
            <w:tcW w:w="0" w:type="auto"/>
            <w:vAlign w:val="center"/>
            <w:hideMark/>
          </w:tcPr>
          <w:p w14:paraId="26F34645" w14:textId="77777777" w:rsidR="0095430C"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95430C" w14:paraId="1BABE718" w14:textId="77777777">
        <w:trPr>
          <w:divId w:val="1659267375"/>
          <w:tblCellSpacing w:w="15" w:type="dxa"/>
        </w:trPr>
        <w:tc>
          <w:tcPr>
            <w:tcW w:w="0" w:type="auto"/>
            <w:vAlign w:val="center"/>
            <w:hideMark/>
          </w:tcPr>
          <w:p w14:paraId="4AD119F5" w14:textId="77777777" w:rsidR="0095430C" w:rsidRDefault="0095430C">
            <w:pPr>
              <w:rPr>
                <w:rFonts w:eastAsia="Times New Roman"/>
                <w:lang w:val="en-US"/>
              </w:rPr>
            </w:pPr>
          </w:p>
        </w:tc>
        <w:tc>
          <w:tcPr>
            <w:tcW w:w="0" w:type="auto"/>
            <w:vAlign w:val="center"/>
            <w:hideMark/>
          </w:tcPr>
          <w:p w14:paraId="52DDA265" w14:textId="77777777" w:rsidR="0095430C"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95430C" w14:paraId="2B1BE912" w14:textId="77777777">
        <w:trPr>
          <w:divId w:val="1659267375"/>
          <w:tblCellSpacing w:w="15" w:type="dxa"/>
        </w:trPr>
        <w:tc>
          <w:tcPr>
            <w:tcW w:w="0" w:type="auto"/>
            <w:vAlign w:val="center"/>
            <w:hideMark/>
          </w:tcPr>
          <w:p w14:paraId="2CCD3480" w14:textId="77777777" w:rsidR="0095430C" w:rsidRDefault="0095430C">
            <w:pPr>
              <w:rPr>
                <w:rFonts w:eastAsia="Times New Roman"/>
                <w:lang w:val="en-US"/>
              </w:rPr>
            </w:pPr>
          </w:p>
        </w:tc>
        <w:tc>
          <w:tcPr>
            <w:tcW w:w="0" w:type="auto"/>
            <w:vAlign w:val="center"/>
            <w:hideMark/>
          </w:tcPr>
          <w:p w14:paraId="5763CF7E" w14:textId="77777777" w:rsidR="0095430C"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95430C" w14:paraId="137B5DAA" w14:textId="77777777">
        <w:trPr>
          <w:divId w:val="1659267375"/>
          <w:tblCellSpacing w:w="15" w:type="dxa"/>
        </w:trPr>
        <w:tc>
          <w:tcPr>
            <w:tcW w:w="0" w:type="auto"/>
            <w:vAlign w:val="center"/>
            <w:hideMark/>
          </w:tcPr>
          <w:p w14:paraId="68C91846" w14:textId="77777777" w:rsidR="0095430C" w:rsidRDefault="0095430C">
            <w:pPr>
              <w:rPr>
                <w:rFonts w:eastAsia="Times New Roman"/>
                <w:lang w:val="en-US"/>
              </w:rPr>
            </w:pPr>
          </w:p>
        </w:tc>
        <w:tc>
          <w:tcPr>
            <w:tcW w:w="0" w:type="auto"/>
            <w:vAlign w:val="center"/>
            <w:hideMark/>
          </w:tcPr>
          <w:p w14:paraId="05B5333D" w14:textId="77777777" w:rsidR="0095430C"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95430C" w14:paraId="12FE5A27" w14:textId="77777777">
        <w:trPr>
          <w:divId w:val="1659267375"/>
          <w:tblCellSpacing w:w="15" w:type="dxa"/>
        </w:trPr>
        <w:tc>
          <w:tcPr>
            <w:tcW w:w="0" w:type="auto"/>
            <w:vAlign w:val="center"/>
            <w:hideMark/>
          </w:tcPr>
          <w:p w14:paraId="7EC50690" w14:textId="77777777" w:rsidR="0095430C" w:rsidRDefault="0095430C">
            <w:pPr>
              <w:rPr>
                <w:rFonts w:eastAsia="Times New Roman"/>
                <w:lang w:val="en-US"/>
              </w:rPr>
            </w:pPr>
          </w:p>
        </w:tc>
        <w:tc>
          <w:tcPr>
            <w:tcW w:w="0" w:type="auto"/>
            <w:vAlign w:val="center"/>
            <w:hideMark/>
          </w:tcPr>
          <w:p w14:paraId="6799D146" w14:textId="77777777" w:rsidR="0095430C"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95430C" w14:paraId="1E64F428" w14:textId="77777777">
        <w:trPr>
          <w:divId w:val="1659267375"/>
          <w:tblCellSpacing w:w="15" w:type="dxa"/>
        </w:trPr>
        <w:tc>
          <w:tcPr>
            <w:tcW w:w="0" w:type="auto"/>
            <w:vAlign w:val="center"/>
            <w:hideMark/>
          </w:tcPr>
          <w:p w14:paraId="42D536FA" w14:textId="77777777" w:rsidR="0095430C" w:rsidRDefault="0095430C">
            <w:pPr>
              <w:rPr>
                <w:rFonts w:eastAsia="Times New Roman"/>
                <w:lang w:val="en-US"/>
              </w:rPr>
            </w:pPr>
          </w:p>
        </w:tc>
        <w:tc>
          <w:tcPr>
            <w:tcW w:w="0" w:type="auto"/>
            <w:vAlign w:val="center"/>
            <w:hideMark/>
          </w:tcPr>
          <w:p w14:paraId="08AAE020" w14:textId="77777777" w:rsidR="0095430C"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95430C" w14:paraId="75A3F015" w14:textId="77777777">
        <w:trPr>
          <w:divId w:val="1659267375"/>
          <w:tblCellSpacing w:w="15" w:type="dxa"/>
        </w:trPr>
        <w:tc>
          <w:tcPr>
            <w:tcW w:w="0" w:type="auto"/>
            <w:vAlign w:val="center"/>
            <w:hideMark/>
          </w:tcPr>
          <w:p w14:paraId="21F775C7" w14:textId="77777777" w:rsidR="0095430C" w:rsidRDefault="0095430C">
            <w:pPr>
              <w:rPr>
                <w:rFonts w:eastAsia="Times New Roman"/>
                <w:lang w:val="en-US"/>
              </w:rPr>
            </w:pPr>
          </w:p>
        </w:tc>
        <w:tc>
          <w:tcPr>
            <w:tcW w:w="0" w:type="auto"/>
            <w:vAlign w:val="center"/>
            <w:hideMark/>
          </w:tcPr>
          <w:p w14:paraId="2D6E2591" w14:textId="77777777" w:rsidR="0095430C"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95430C" w14:paraId="533ADD30" w14:textId="77777777">
        <w:trPr>
          <w:divId w:val="1659267375"/>
          <w:tblCellSpacing w:w="15" w:type="dxa"/>
        </w:trPr>
        <w:tc>
          <w:tcPr>
            <w:tcW w:w="0" w:type="auto"/>
            <w:vAlign w:val="center"/>
            <w:hideMark/>
          </w:tcPr>
          <w:p w14:paraId="2D3E4F9D" w14:textId="77777777" w:rsidR="0095430C" w:rsidRDefault="0095430C">
            <w:pPr>
              <w:rPr>
                <w:rFonts w:eastAsia="Times New Roman"/>
                <w:lang w:val="en-US"/>
              </w:rPr>
            </w:pPr>
          </w:p>
        </w:tc>
        <w:tc>
          <w:tcPr>
            <w:tcW w:w="0" w:type="auto"/>
            <w:vAlign w:val="center"/>
            <w:hideMark/>
          </w:tcPr>
          <w:p w14:paraId="4A8108C9" w14:textId="77777777" w:rsidR="0095430C"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95430C" w14:paraId="79B825F5" w14:textId="77777777">
        <w:trPr>
          <w:divId w:val="1659267375"/>
          <w:tblCellSpacing w:w="15" w:type="dxa"/>
        </w:trPr>
        <w:tc>
          <w:tcPr>
            <w:tcW w:w="0" w:type="auto"/>
            <w:vAlign w:val="center"/>
            <w:hideMark/>
          </w:tcPr>
          <w:p w14:paraId="14444FEF" w14:textId="77777777" w:rsidR="0095430C" w:rsidRDefault="0095430C">
            <w:pPr>
              <w:rPr>
                <w:rFonts w:eastAsia="Times New Roman"/>
                <w:lang w:val="en-US"/>
              </w:rPr>
            </w:pPr>
          </w:p>
        </w:tc>
        <w:tc>
          <w:tcPr>
            <w:tcW w:w="0" w:type="auto"/>
            <w:vAlign w:val="center"/>
            <w:hideMark/>
          </w:tcPr>
          <w:p w14:paraId="1BBB40F8" w14:textId="77777777" w:rsidR="0095430C"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95430C" w14:paraId="369EB5E7" w14:textId="77777777">
        <w:trPr>
          <w:divId w:val="1659267375"/>
          <w:tblCellSpacing w:w="15" w:type="dxa"/>
        </w:trPr>
        <w:tc>
          <w:tcPr>
            <w:tcW w:w="0" w:type="auto"/>
            <w:vAlign w:val="center"/>
            <w:hideMark/>
          </w:tcPr>
          <w:p w14:paraId="28952D3A" w14:textId="77777777" w:rsidR="0095430C" w:rsidRDefault="0095430C">
            <w:pPr>
              <w:rPr>
                <w:rFonts w:eastAsia="Times New Roman"/>
                <w:lang w:val="en-US"/>
              </w:rPr>
            </w:pPr>
          </w:p>
        </w:tc>
        <w:tc>
          <w:tcPr>
            <w:tcW w:w="0" w:type="auto"/>
            <w:vAlign w:val="center"/>
            <w:hideMark/>
          </w:tcPr>
          <w:p w14:paraId="7DF4E268" w14:textId="77777777" w:rsidR="0095430C"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95430C" w14:paraId="1E911F54" w14:textId="77777777">
        <w:trPr>
          <w:divId w:val="1659267375"/>
          <w:tblCellSpacing w:w="15" w:type="dxa"/>
        </w:trPr>
        <w:tc>
          <w:tcPr>
            <w:tcW w:w="0" w:type="auto"/>
            <w:vAlign w:val="center"/>
            <w:hideMark/>
          </w:tcPr>
          <w:p w14:paraId="01B53E28" w14:textId="77777777" w:rsidR="0095430C" w:rsidRDefault="0095430C">
            <w:pPr>
              <w:rPr>
                <w:rFonts w:eastAsia="Times New Roman"/>
                <w:lang w:val="en-US"/>
              </w:rPr>
            </w:pPr>
          </w:p>
        </w:tc>
        <w:tc>
          <w:tcPr>
            <w:tcW w:w="0" w:type="auto"/>
            <w:vAlign w:val="center"/>
            <w:hideMark/>
          </w:tcPr>
          <w:p w14:paraId="211E32D7" w14:textId="77777777" w:rsidR="0095430C"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95430C" w14:paraId="78DFC64D" w14:textId="77777777">
        <w:trPr>
          <w:divId w:val="1659267375"/>
          <w:tblCellSpacing w:w="15" w:type="dxa"/>
        </w:trPr>
        <w:tc>
          <w:tcPr>
            <w:tcW w:w="0" w:type="auto"/>
            <w:vAlign w:val="center"/>
            <w:hideMark/>
          </w:tcPr>
          <w:p w14:paraId="406B8CFE" w14:textId="77777777" w:rsidR="0095430C" w:rsidRDefault="0095430C">
            <w:pPr>
              <w:rPr>
                <w:rFonts w:eastAsia="Times New Roman"/>
                <w:lang w:val="en-US"/>
              </w:rPr>
            </w:pPr>
          </w:p>
        </w:tc>
        <w:tc>
          <w:tcPr>
            <w:tcW w:w="0" w:type="auto"/>
            <w:vAlign w:val="center"/>
            <w:hideMark/>
          </w:tcPr>
          <w:p w14:paraId="790CBDF1" w14:textId="77777777" w:rsidR="0095430C"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95430C" w14:paraId="3D654DEA" w14:textId="77777777">
        <w:trPr>
          <w:divId w:val="1659267375"/>
          <w:tblCellSpacing w:w="15" w:type="dxa"/>
        </w:trPr>
        <w:tc>
          <w:tcPr>
            <w:tcW w:w="0" w:type="auto"/>
            <w:vAlign w:val="center"/>
            <w:hideMark/>
          </w:tcPr>
          <w:p w14:paraId="3BC76CA3" w14:textId="77777777" w:rsidR="0095430C" w:rsidRDefault="0095430C">
            <w:pPr>
              <w:rPr>
                <w:rFonts w:eastAsia="Times New Roman"/>
                <w:lang w:val="en-US"/>
              </w:rPr>
            </w:pPr>
          </w:p>
        </w:tc>
        <w:tc>
          <w:tcPr>
            <w:tcW w:w="0" w:type="auto"/>
            <w:vAlign w:val="center"/>
            <w:hideMark/>
          </w:tcPr>
          <w:p w14:paraId="6C9F7C02" w14:textId="77777777" w:rsidR="0095430C"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95430C" w14:paraId="45F9DA97" w14:textId="77777777">
        <w:trPr>
          <w:divId w:val="1659267375"/>
          <w:tblCellSpacing w:w="15" w:type="dxa"/>
        </w:trPr>
        <w:tc>
          <w:tcPr>
            <w:tcW w:w="0" w:type="auto"/>
            <w:vAlign w:val="center"/>
            <w:hideMark/>
          </w:tcPr>
          <w:p w14:paraId="726AE724" w14:textId="77777777" w:rsidR="0095430C" w:rsidRDefault="0095430C">
            <w:pPr>
              <w:rPr>
                <w:rFonts w:eastAsia="Times New Roman"/>
                <w:lang w:val="en-US"/>
              </w:rPr>
            </w:pPr>
          </w:p>
        </w:tc>
        <w:tc>
          <w:tcPr>
            <w:tcW w:w="0" w:type="auto"/>
            <w:vAlign w:val="center"/>
            <w:hideMark/>
          </w:tcPr>
          <w:p w14:paraId="0A3247D1" w14:textId="77777777" w:rsidR="0095430C"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95430C" w14:paraId="384E6130" w14:textId="77777777">
        <w:trPr>
          <w:divId w:val="1659267375"/>
          <w:tblCellSpacing w:w="15" w:type="dxa"/>
        </w:trPr>
        <w:tc>
          <w:tcPr>
            <w:tcW w:w="0" w:type="auto"/>
            <w:vAlign w:val="center"/>
            <w:hideMark/>
          </w:tcPr>
          <w:p w14:paraId="1D43BF81" w14:textId="77777777" w:rsidR="0095430C" w:rsidRDefault="0095430C">
            <w:pPr>
              <w:rPr>
                <w:rFonts w:eastAsia="Times New Roman"/>
                <w:lang w:val="en-US"/>
              </w:rPr>
            </w:pPr>
          </w:p>
        </w:tc>
        <w:tc>
          <w:tcPr>
            <w:tcW w:w="0" w:type="auto"/>
            <w:vAlign w:val="center"/>
            <w:hideMark/>
          </w:tcPr>
          <w:p w14:paraId="4B1679E0" w14:textId="77777777" w:rsidR="0095430C"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95430C" w14:paraId="37152750" w14:textId="77777777">
        <w:trPr>
          <w:divId w:val="1659267375"/>
          <w:tblCellSpacing w:w="15" w:type="dxa"/>
        </w:trPr>
        <w:tc>
          <w:tcPr>
            <w:tcW w:w="0" w:type="auto"/>
            <w:vAlign w:val="center"/>
            <w:hideMark/>
          </w:tcPr>
          <w:p w14:paraId="31F34DF9" w14:textId="77777777" w:rsidR="0095430C" w:rsidRDefault="0095430C">
            <w:pPr>
              <w:rPr>
                <w:rFonts w:eastAsia="Times New Roman"/>
                <w:lang w:val="en-US"/>
              </w:rPr>
            </w:pPr>
          </w:p>
        </w:tc>
        <w:tc>
          <w:tcPr>
            <w:tcW w:w="0" w:type="auto"/>
            <w:vAlign w:val="center"/>
            <w:hideMark/>
          </w:tcPr>
          <w:p w14:paraId="5E0313A2" w14:textId="77777777" w:rsidR="0095430C"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95430C" w14:paraId="6A47DF9F" w14:textId="77777777">
        <w:trPr>
          <w:divId w:val="1659267375"/>
          <w:tblCellSpacing w:w="15" w:type="dxa"/>
        </w:trPr>
        <w:tc>
          <w:tcPr>
            <w:tcW w:w="0" w:type="auto"/>
            <w:vAlign w:val="center"/>
            <w:hideMark/>
          </w:tcPr>
          <w:p w14:paraId="4191EC66" w14:textId="77777777" w:rsidR="0095430C" w:rsidRDefault="0095430C">
            <w:pPr>
              <w:rPr>
                <w:rFonts w:eastAsia="Times New Roman"/>
                <w:lang w:val="en-US"/>
              </w:rPr>
            </w:pPr>
          </w:p>
        </w:tc>
        <w:tc>
          <w:tcPr>
            <w:tcW w:w="0" w:type="auto"/>
            <w:vAlign w:val="center"/>
            <w:hideMark/>
          </w:tcPr>
          <w:p w14:paraId="1626D1B6" w14:textId="77777777" w:rsidR="0095430C"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95430C" w14:paraId="124A59B7" w14:textId="77777777">
        <w:trPr>
          <w:divId w:val="1659267375"/>
          <w:tblCellSpacing w:w="15" w:type="dxa"/>
        </w:trPr>
        <w:tc>
          <w:tcPr>
            <w:tcW w:w="0" w:type="auto"/>
            <w:vAlign w:val="center"/>
            <w:hideMark/>
          </w:tcPr>
          <w:p w14:paraId="625AD2EB" w14:textId="77777777" w:rsidR="0095430C" w:rsidRDefault="0095430C">
            <w:pPr>
              <w:rPr>
                <w:rFonts w:eastAsia="Times New Roman"/>
                <w:lang w:val="en-US"/>
              </w:rPr>
            </w:pPr>
          </w:p>
        </w:tc>
        <w:tc>
          <w:tcPr>
            <w:tcW w:w="0" w:type="auto"/>
            <w:vAlign w:val="center"/>
            <w:hideMark/>
          </w:tcPr>
          <w:p w14:paraId="515A5A63" w14:textId="77777777" w:rsidR="0095430C"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95430C" w14:paraId="2EA23EBA" w14:textId="77777777">
        <w:trPr>
          <w:divId w:val="1659267375"/>
          <w:tblCellSpacing w:w="15" w:type="dxa"/>
        </w:trPr>
        <w:tc>
          <w:tcPr>
            <w:tcW w:w="0" w:type="auto"/>
            <w:vAlign w:val="center"/>
            <w:hideMark/>
          </w:tcPr>
          <w:p w14:paraId="49607B7A" w14:textId="77777777" w:rsidR="0095430C" w:rsidRDefault="0095430C">
            <w:pPr>
              <w:rPr>
                <w:rFonts w:eastAsia="Times New Roman"/>
                <w:lang w:val="en-US"/>
              </w:rPr>
            </w:pPr>
          </w:p>
        </w:tc>
        <w:tc>
          <w:tcPr>
            <w:tcW w:w="0" w:type="auto"/>
            <w:vAlign w:val="center"/>
            <w:hideMark/>
          </w:tcPr>
          <w:p w14:paraId="156DC16D" w14:textId="77777777" w:rsidR="0095430C"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95430C" w14:paraId="6FD2E4AE" w14:textId="77777777">
        <w:trPr>
          <w:divId w:val="1659267375"/>
          <w:tblCellSpacing w:w="15" w:type="dxa"/>
        </w:trPr>
        <w:tc>
          <w:tcPr>
            <w:tcW w:w="0" w:type="auto"/>
            <w:vAlign w:val="center"/>
            <w:hideMark/>
          </w:tcPr>
          <w:p w14:paraId="214D2E07" w14:textId="77777777" w:rsidR="0095430C" w:rsidRDefault="0095430C">
            <w:pPr>
              <w:rPr>
                <w:rFonts w:eastAsia="Times New Roman"/>
                <w:lang w:val="en-US"/>
              </w:rPr>
            </w:pPr>
          </w:p>
        </w:tc>
        <w:tc>
          <w:tcPr>
            <w:tcW w:w="0" w:type="auto"/>
            <w:vAlign w:val="center"/>
            <w:hideMark/>
          </w:tcPr>
          <w:p w14:paraId="28EB8ED2" w14:textId="77777777" w:rsidR="0095430C"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95430C" w14:paraId="122222EC" w14:textId="77777777">
        <w:trPr>
          <w:divId w:val="1659267375"/>
          <w:tblCellSpacing w:w="15" w:type="dxa"/>
        </w:trPr>
        <w:tc>
          <w:tcPr>
            <w:tcW w:w="0" w:type="auto"/>
            <w:vAlign w:val="center"/>
            <w:hideMark/>
          </w:tcPr>
          <w:p w14:paraId="089BD19D" w14:textId="77777777" w:rsidR="0095430C" w:rsidRDefault="0095430C">
            <w:pPr>
              <w:rPr>
                <w:rFonts w:eastAsia="Times New Roman"/>
                <w:lang w:val="en-US"/>
              </w:rPr>
            </w:pPr>
          </w:p>
        </w:tc>
        <w:tc>
          <w:tcPr>
            <w:tcW w:w="0" w:type="auto"/>
            <w:vAlign w:val="center"/>
            <w:hideMark/>
          </w:tcPr>
          <w:p w14:paraId="5CC524D0" w14:textId="77777777" w:rsidR="0095430C"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95430C" w14:paraId="3B70FC5D" w14:textId="77777777">
        <w:trPr>
          <w:divId w:val="1659267375"/>
          <w:tblCellSpacing w:w="15" w:type="dxa"/>
        </w:trPr>
        <w:tc>
          <w:tcPr>
            <w:tcW w:w="0" w:type="auto"/>
            <w:vAlign w:val="center"/>
            <w:hideMark/>
          </w:tcPr>
          <w:p w14:paraId="42A265AA" w14:textId="77777777" w:rsidR="0095430C" w:rsidRDefault="0095430C">
            <w:pPr>
              <w:rPr>
                <w:rFonts w:eastAsia="Times New Roman"/>
                <w:lang w:val="en-US"/>
              </w:rPr>
            </w:pPr>
          </w:p>
        </w:tc>
        <w:tc>
          <w:tcPr>
            <w:tcW w:w="0" w:type="auto"/>
            <w:vAlign w:val="center"/>
            <w:hideMark/>
          </w:tcPr>
          <w:p w14:paraId="6B2311DB" w14:textId="77777777" w:rsidR="0095430C"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95430C" w14:paraId="69DFF0F5" w14:textId="77777777">
        <w:trPr>
          <w:divId w:val="1659267375"/>
          <w:tblCellSpacing w:w="15" w:type="dxa"/>
        </w:trPr>
        <w:tc>
          <w:tcPr>
            <w:tcW w:w="0" w:type="auto"/>
            <w:vAlign w:val="center"/>
            <w:hideMark/>
          </w:tcPr>
          <w:p w14:paraId="788E54B9" w14:textId="77777777" w:rsidR="0095430C" w:rsidRDefault="0095430C">
            <w:pPr>
              <w:rPr>
                <w:rFonts w:eastAsia="Times New Roman"/>
                <w:lang w:val="en-US"/>
              </w:rPr>
            </w:pPr>
          </w:p>
        </w:tc>
        <w:tc>
          <w:tcPr>
            <w:tcW w:w="0" w:type="auto"/>
            <w:vAlign w:val="center"/>
            <w:hideMark/>
          </w:tcPr>
          <w:p w14:paraId="07552E5A" w14:textId="77777777" w:rsidR="0095430C"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95430C" w14:paraId="749037A8" w14:textId="77777777">
        <w:trPr>
          <w:divId w:val="1659267375"/>
          <w:tblCellSpacing w:w="15" w:type="dxa"/>
        </w:trPr>
        <w:tc>
          <w:tcPr>
            <w:tcW w:w="0" w:type="auto"/>
            <w:vAlign w:val="center"/>
            <w:hideMark/>
          </w:tcPr>
          <w:p w14:paraId="4F2BE508" w14:textId="77777777" w:rsidR="0095430C" w:rsidRDefault="0095430C">
            <w:pPr>
              <w:rPr>
                <w:rFonts w:eastAsia="Times New Roman"/>
                <w:lang w:val="en-US"/>
              </w:rPr>
            </w:pPr>
          </w:p>
        </w:tc>
        <w:tc>
          <w:tcPr>
            <w:tcW w:w="0" w:type="auto"/>
            <w:vAlign w:val="center"/>
            <w:hideMark/>
          </w:tcPr>
          <w:p w14:paraId="61FE51AD" w14:textId="77777777" w:rsidR="0095430C"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95430C" w14:paraId="4E3F38A8" w14:textId="77777777">
        <w:trPr>
          <w:divId w:val="1659267375"/>
          <w:tblCellSpacing w:w="15" w:type="dxa"/>
        </w:trPr>
        <w:tc>
          <w:tcPr>
            <w:tcW w:w="0" w:type="auto"/>
            <w:vAlign w:val="center"/>
            <w:hideMark/>
          </w:tcPr>
          <w:p w14:paraId="5BB411C1" w14:textId="77777777" w:rsidR="0095430C" w:rsidRDefault="0095430C">
            <w:pPr>
              <w:rPr>
                <w:rFonts w:eastAsia="Times New Roman"/>
                <w:lang w:val="en-US"/>
              </w:rPr>
            </w:pPr>
          </w:p>
        </w:tc>
        <w:tc>
          <w:tcPr>
            <w:tcW w:w="0" w:type="auto"/>
            <w:vAlign w:val="center"/>
            <w:hideMark/>
          </w:tcPr>
          <w:p w14:paraId="2619FE58" w14:textId="77777777" w:rsidR="0095430C"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95430C" w14:paraId="5443B3FD" w14:textId="77777777">
        <w:trPr>
          <w:divId w:val="1659267375"/>
          <w:tblCellSpacing w:w="15" w:type="dxa"/>
        </w:trPr>
        <w:tc>
          <w:tcPr>
            <w:tcW w:w="0" w:type="auto"/>
            <w:vAlign w:val="center"/>
            <w:hideMark/>
          </w:tcPr>
          <w:p w14:paraId="6A6D51D5" w14:textId="77777777" w:rsidR="0095430C" w:rsidRDefault="0095430C">
            <w:pPr>
              <w:rPr>
                <w:rFonts w:eastAsia="Times New Roman"/>
                <w:lang w:val="en-US"/>
              </w:rPr>
            </w:pPr>
          </w:p>
        </w:tc>
        <w:tc>
          <w:tcPr>
            <w:tcW w:w="0" w:type="auto"/>
            <w:vAlign w:val="center"/>
            <w:hideMark/>
          </w:tcPr>
          <w:p w14:paraId="7EE9392F" w14:textId="77777777" w:rsidR="0095430C"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95430C" w14:paraId="099F7DA1" w14:textId="77777777">
        <w:trPr>
          <w:divId w:val="1659267375"/>
          <w:tblCellSpacing w:w="15" w:type="dxa"/>
        </w:trPr>
        <w:tc>
          <w:tcPr>
            <w:tcW w:w="0" w:type="auto"/>
            <w:vAlign w:val="center"/>
            <w:hideMark/>
          </w:tcPr>
          <w:p w14:paraId="445CCAC0" w14:textId="77777777" w:rsidR="0095430C" w:rsidRDefault="0095430C">
            <w:pPr>
              <w:rPr>
                <w:rFonts w:eastAsia="Times New Roman"/>
                <w:lang w:val="en-US"/>
              </w:rPr>
            </w:pPr>
          </w:p>
        </w:tc>
        <w:tc>
          <w:tcPr>
            <w:tcW w:w="0" w:type="auto"/>
            <w:vAlign w:val="center"/>
            <w:hideMark/>
          </w:tcPr>
          <w:p w14:paraId="36DAF96C" w14:textId="77777777" w:rsidR="0095430C"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95430C" w14:paraId="5AA8A8C1" w14:textId="77777777">
        <w:trPr>
          <w:divId w:val="1659267375"/>
          <w:tblCellSpacing w:w="15" w:type="dxa"/>
        </w:trPr>
        <w:tc>
          <w:tcPr>
            <w:tcW w:w="0" w:type="auto"/>
            <w:vAlign w:val="center"/>
            <w:hideMark/>
          </w:tcPr>
          <w:p w14:paraId="46A3315A" w14:textId="77777777" w:rsidR="0095430C" w:rsidRDefault="0095430C">
            <w:pPr>
              <w:rPr>
                <w:rFonts w:eastAsia="Times New Roman"/>
                <w:lang w:val="en-US"/>
              </w:rPr>
            </w:pPr>
          </w:p>
        </w:tc>
        <w:tc>
          <w:tcPr>
            <w:tcW w:w="0" w:type="auto"/>
            <w:vAlign w:val="center"/>
            <w:hideMark/>
          </w:tcPr>
          <w:p w14:paraId="7DA91572" w14:textId="77777777" w:rsidR="0095430C"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95430C" w14:paraId="50C51AF4" w14:textId="77777777">
        <w:trPr>
          <w:divId w:val="1659267375"/>
          <w:tblCellSpacing w:w="15" w:type="dxa"/>
        </w:trPr>
        <w:tc>
          <w:tcPr>
            <w:tcW w:w="0" w:type="auto"/>
            <w:vAlign w:val="center"/>
            <w:hideMark/>
          </w:tcPr>
          <w:p w14:paraId="135ED526" w14:textId="77777777" w:rsidR="0095430C" w:rsidRDefault="0095430C">
            <w:pPr>
              <w:rPr>
                <w:rFonts w:eastAsia="Times New Roman"/>
                <w:lang w:val="en-US"/>
              </w:rPr>
            </w:pPr>
          </w:p>
        </w:tc>
        <w:tc>
          <w:tcPr>
            <w:tcW w:w="0" w:type="auto"/>
            <w:vAlign w:val="center"/>
            <w:hideMark/>
          </w:tcPr>
          <w:p w14:paraId="3823CEE6" w14:textId="77777777" w:rsidR="0095430C"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95430C" w14:paraId="0190E6EB" w14:textId="77777777">
        <w:trPr>
          <w:divId w:val="1659267375"/>
          <w:tblCellSpacing w:w="15" w:type="dxa"/>
        </w:trPr>
        <w:tc>
          <w:tcPr>
            <w:tcW w:w="0" w:type="auto"/>
            <w:vAlign w:val="center"/>
            <w:hideMark/>
          </w:tcPr>
          <w:p w14:paraId="34A7F4D5" w14:textId="77777777" w:rsidR="0095430C" w:rsidRDefault="0095430C">
            <w:pPr>
              <w:rPr>
                <w:rFonts w:eastAsia="Times New Roman"/>
                <w:lang w:val="en-US"/>
              </w:rPr>
            </w:pPr>
          </w:p>
        </w:tc>
        <w:tc>
          <w:tcPr>
            <w:tcW w:w="0" w:type="auto"/>
            <w:vAlign w:val="center"/>
            <w:hideMark/>
          </w:tcPr>
          <w:p w14:paraId="2A686253" w14:textId="77777777" w:rsidR="0095430C"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95430C" w14:paraId="631A62F8" w14:textId="77777777">
        <w:trPr>
          <w:divId w:val="1659267375"/>
          <w:tblCellSpacing w:w="15" w:type="dxa"/>
        </w:trPr>
        <w:tc>
          <w:tcPr>
            <w:tcW w:w="0" w:type="auto"/>
            <w:vAlign w:val="center"/>
            <w:hideMark/>
          </w:tcPr>
          <w:p w14:paraId="2EF773E7" w14:textId="77777777" w:rsidR="0095430C" w:rsidRDefault="0095430C">
            <w:pPr>
              <w:rPr>
                <w:rFonts w:eastAsia="Times New Roman"/>
                <w:lang w:val="en-US"/>
              </w:rPr>
            </w:pPr>
          </w:p>
        </w:tc>
        <w:tc>
          <w:tcPr>
            <w:tcW w:w="0" w:type="auto"/>
            <w:vAlign w:val="center"/>
            <w:hideMark/>
          </w:tcPr>
          <w:p w14:paraId="6626370A" w14:textId="77777777" w:rsidR="0095430C"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95430C" w14:paraId="18BC3E26" w14:textId="77777777">
        <w:trPr>
          <w:divId w:val="1659267375"/>
          <w:tblCellSpacing w:w="15" w:type="dxa"/>
        </w:trPr>
        <w:tc>
          <w:tcPr>
            <w:tcW w:w="0" w:type="auto"/>
            <w:vAlign w:val="center"/>
            <w:hideMark/>
          </w:tcPr>
          <w:p w14:paraId="0653AEA5" w14:textId="77777777" w:rsidR="0095430C" w:rsidRDefault="0095430C">
            <w:pPr>
              <w:rPr>
                <w:rFonts w:eastAsia="Times New Roman"/>
                <w:lang w:val="en-US"/>
              </w:rPr>
            </w:pPr>
          </w:p>
        </w:tc>
        <w:tc>
          <w:tcPr>
            <w:tcW w:w="0" w:type="auto"/>
            <w:vAlign w:val="center"/>
            <w:hideMark/>
          </w:tcPr>
          <w:p w14:paraId="535FAEA8" w14:textId="77777777" w:rsidR="0095430C"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95430C" w14:paraId="3946F767" w14:textId="77777777">
        <w:trPr>
          <w:divId w:val="1659267375"/>
          <w:tblCellSpacing w:w="15" w:type="dxa"/>
        </w:trPr>
        <w:tc>
          <w:tcPr>
            <w:tcW w:w="0" w:type="auto"/>
            <w:vAlign w:val="center"/>
            <w:hideMark/>
          </w:tcPr>
          <w:p w14:paraId="08A8E67D" w14:textId="77777777" w:rsidR="0095430C" w:rsidRDefault="0095430C">
            <w:pPr>
              <w:rPr>
                <w:rFonts w:eastAsia="Times New Roman"/>
                <w:lang w:val="en-US"/>
              </w:rPr>
            </w:pPr>
          </w:p>
        </w:tc>
        <w:tc>
          <w:tcPr>
            <w:tcW w:w="0" w:type="auto"/>
            <w:vAlign w:val="center"/>
            <w:hideMark/>
          </w:tcPr>
          <w:p w14:paraId="529F031B" w14:textId="77777777" w:rsidR="0095430C"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95430C" w14:paraId="07E5ECBA" w14:textId="77777777">
        <w:trPr>
          <w:divId w:val="1659267375"/>
          <w:tblCellSpacing w:w="15" w:type="dxa"/>
        </w:trPr>
        <w:tc>
          <w:tcPr>
            <w:tcW w:w="0" w:type="auto"/>
            <w:vAlign w:val="center"/>
            <w:hideMark/>
          </w:tcPr>
          <w:p w14:paraId="728E0707" w14:textId="77777777" w:rsidR="0095430C" w:rsidRDefault="0095430C">
            <w:pPr>
              <w:rPr>
                <w:rFonts w:eastAsia="Times New Roman"/>
                <w:lang w:val="en-US"/>
              </w:rPr>
            </w:pPr>
          </w:p>
        </w:tc>
        <w:tc>
          <w:tcPr>
            <w:tcW w:w="0" w:type="auto"/>
            <w:vAlign w:val="center"/>
            <w:hideMark/>
          </w:tcPr>
          <w:p w14:paraId="4DB084DD" w14:textId="77777777" w:rsidR="0095430C"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95430C" w14:paraId="56E659D9" w14:textId="77777777">
        <w:trPr>
          <w:divId w:val="1659267375"/>
          <w:tblCellSpacing w:w="15" w:type="dxa"/>
        </w:trPr>
        <w:tc>
          <w:tcPr>
            <w:tcW w:w="0" w:type="auto"/>
            <w:vAlign w:val="center"/>
            <w:hideMark/>
          </w:tcPr>
          <w:p w14:paraId="1AB75844" w14:textId="77777777" w:rsidR="0095430C" w:rsidRDefault="0095430C">
            <w:pPr>
              <w:rPr>
                <w:rFonts w:eastAsia="Times New Roman"/>
                <w:lang w:val="en-US"/>
              </w:rPr>
            </w:pPr>
          </w:p>
        </w:tc>
        <w:tc>
          <w:tcPr>
            <w:tcW w:w="0" w:type="auto"/>
            <w:vAlign w:val="center"/>
            <w:hideMark/>
          </w:tcPr>
          <w:p w14:paraId="06C1E121" w14:textId="77777777" w:rsidR="0095430C"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95430C" w14:paraId="4667189B" w14:textId="77777777">
        <w:trPr>
          <w:divId w:val="1659267375"/>
          <w:tblCellSpacing w:w="15" w:type="dxa"/>
        </w:trPr>
        <w:tc>
          <w:tcPr>
            <w:tcW w:w="0" w:type="auto"/>
            <w:vAlign w:val="center"/>
            <w:hideMark/>
          </w:tcPr>
          <w:p w14:paraId="5E11AFC6" w14:textId="77777777" w:rsidR="0095430C" w:rsidRDefault="0095430C">
            <w:pPr>
              <w:rPr>
                <w:rFonts w:eastAsia="Times New Roman"/>
                <w:lang w:val="en-US"/>
              </w:rPr>
            </w:pPr>
          </w:p>
        </w:tc>
        <w:tc>
          <w:tcPr>
            <w:tcW w:w="0" w:type="auto"/>
            <w:vAlign w:val="center"/>
            <w:hideMark/>
          </w:tcPr>
          <w:p w14:paraId="679125E1" w14:textId="77777777" w:rsidR="0095430C"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95430C" w14:paraId="09D4042F" w14:textId="77777777">
        <w:trPr>
          <w:divId w:val="1659267375"/>
          <w:tblCellSpacing w:w="15" w:type="dxa"/>
        </w:trPr>
        <w:tc>
          <w:tcPr>
            <w:tcW w:w="0" w:type="auto"/>
            <w:vAlign w:val="center"/>
            <w:hideMark/>
          </w:tcPr>
          <w:p w14:paraId="7C27D36A" w14:textId="77777777" w:rsidR="0095430C" w:rsidRDefault="0095430C">
            <w:pPr>
              <w:rPr>
                <w:rFonts w:eastAsia="Times New Roman"/>
                <w:lang w:val="en-US"/>
              </w:rPr>
            </w:pPr>
          </w:p>
        </w:tc>
        <w:tc>
          <w:tcPr>
            <w:tcW w:w="0" w:type="auto"/>
            <w:vAlign w:val="center"/>
            <w:hideMark/>
          </w:tcPr>
          <w:p w14:paraId="1EE672EF" w14:textId="77777777" w:rsidR="0095430C"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95430C" w14:paraId="61FF864F" w14:textId="77777777">
        <w:trPr>
          <w:divId w:val="1659267375"/>
          <w:tblCellSpacing w:w="15" w:type="dxa"/>
        </w:trPr>
        <w:tc>
          <w:tcPr>
            <w:tcW w:w="0" w:type="auto"/>
            <w:vAlign w:val="center"/>
            <w:hideMark/>
          </w:tcPr>
          <w:p w14:paraId="25B12BE2" w14:textId="77777777" w:rsidR="0095430C" w:rsidRDefault="0095430C">
            <w:pPr>
              <w:rPr>
                <w:rFonts w:eastAsia="Times New Roman"/>
                <w:lang w:val="en-US"/>
              </w:rPr>
            </w:pPr>
          </w:p>
        </w:tc>
        <w:tc>
          <w:tcPr>
            <w:tcW w:w="0" w:type="auto"/>
            <w:vAlign w:val="center"/>
            <w:hideMark/>
          </w:tcPr>
          <w:p w14:paraId="18ED4868" w14:textId="77777777" w:rsidR="0095430C"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95430C" w14:paraId="60D00ADD" w14:textId="77777777">
        <w:trPr>
          <w:divId w:val="1659267375"/>
          <w:tblCellSpacing w:w="15" w:type="dxa"/>
        </w:trPr>
        <w:tc>
          <w:tcPr>
            <w:tcW w:w="0" w:type="auto"/>
            <w:vAlign w:val="center"/>
            <w:hideMark/>
          </w:tcPr>
          <w:p w14:paraId="22D07E4F" w14:textId="77777777" w:rsidR="0095430C" w:rsidRDefault="0095430C">
            <w:pPr>
              <w:rPr>
                <w:rFonts w:eastAsia="Times New Roman"/>
                <w:lang w:val="en-US"/>
              </w:rPr>
            </w:pPr>
          </w:p>
        </w:tc>
        <w:tc>
          <w:tcPr>
            <w:tcW w:w="0" w:type="auto"/>
            <w:vAlign w:val="center"/>
            <w:hideMark/>
          </w:tcPr>
          <w:p w14:paraId="338A6EF9" w14:textId="77777777" w:rsidR="0095430C"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95430C" w14:paraId="52DBA318" w14:textId="77777777">
        <w:trPr>
          <w:divId w:val="1659267375"/>
          <w:tblCellSpacing w:w="15" w:type="dxa"/>
        </w:trPr>
        <w:tc>
          <w:tcPr>
            <w:tcW w:w="0" w:type="auto"/>
            <w:vAlign w:val="center"/>
            <w:hideMark/>
          </w:tcPr>
          <w:p w14:paraId="283DBA45" w14:textId="77777777" w:rsidR="0095430C" w:rsidRDefault="0095430C">
            <w:pPr>
              <w:rPr>
                <w:rFonts w:eastAsia="Times New Roman"/>
                <w:lang w:val="en-US"/>
              </w:rPr>
            </w:pPr>
          </w:p>
        </w:tc>
        <w:tc>
          <w:tcPr>
            <w:tcW w:w="0" w:type="auto"/>
            <w:vAlign w:val="center"/>
            <w:hideMark/>
          </w:tcPr>
          <w:p w14:paraId="631FB7D0" w14:textId="77777777" w:rsidR="0095430C"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95430C" w14:paraId="10B1437F" w14:textId="77777777">
        <w:trPr>
          <w:divId w:val="1659267375"/>
          <w:tblCellSpacing w:w="15" w:type="dxa"/>
        </w:trPr>
        <w:tc>
          <w:tcPr>
            <w:tcW w:w="0" w:type="auto"/>
            <w:vAlign w:val="center"/>
            <w:hideMark/>
          </w:tcPr>
          <w:p w14:paraId="4F0CA536" w14:textId="77777777" w:rsidR="0095430C" w:rsidRDefault="0095430C">
            <w:pPr>
              <w:rPr>
                <w:rFonts w:eastAsia="Times New Roman"/>
                <w:lang w:val="en-US"/>
              </w:rPr>
            </w:pPr>
          </w:p>
        </w:tc>
        <w:tc>
          <w:tcPr>
            <w:tcW w:w="0" w:type="auto"/>
            <w:vAlign w:val="center"/>
            <w:hideMark/>
          </w:tcPr>
          <w:p w14:paraId="332AEC20" w14:textId="77777777" w:rsidR="0095430C"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95430C" w14:paraId="7FA0C9E4" w14:textId="77777777">
        <w:trPr>
          <w:divId w:val="1659267375"/>
          <w:tblCellSpacing w:w="15" w:type="dxa"/>
        </w:trPr>
        <w:tc>
          <w:tcPr>
            <w:tcW w:w="0" w:type="auto"/>
            <w:vAlign w:val="center"/>
            <w:hideMark/>
          </w:tcPr>
          <w:p w14:paraId="7B7717A1" w14:textId="77777777" w:rsidR="0095430C" w:rsidRDefault="0095430C">
            <w:pPr>
              <w:rPr>
                <w:rFonts w:eastAsia="Times New Roman"/>
                <w:lang w:val="en-US"/>
              </w:rPr>
            </w:pPr>
          </w:p>
        </w:tc>
        <w:tc>
          <w:tcPr>
            <w:tcW w:w="0" w:type="auto"/>
            <w:vAlign w:val="center"/>
            <w:hideMark/>
          </w:tcPr>
          <w:p w14:paraId="22D27A0B" w14:textId="77777777" w:rsidR="0095430C"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95430C" w14:paraId="16094F4A" w14:textId="77777777">
        <w:trPr>
          <w:divId w:val="1659267375"/>
          <w:tblCellSpacing w:w="15" w:type="dxa"/>
        </w:trPr>
        <w:tc>
          <w:tcPr>
            <w:tcW w:w="0" w:type="auto"/>
            <w:vAlign w:val="center"/>
            <w:hideMark/>
          </w:tcPr>
          <w:p w14:paraId="566E1E1F" w14:textId="77777777" w:rsidR="0095430C" w:rsidRDefault="0095430C">
            <w:pPr>
              <w:rPr>
                <w:rFonts w:eastAsia="Times New Roman"/>
                <w:lang w:val="en-US"/>
              </w:rPr>
            </w:pPr>
          </w:p>
        </w:tc>
        <w:tc>
          <w:tcPr>
            <w:tcW w:w="0" w:type="auto"/>
            <w:vAlign w:val="center"/>
            <w:hideMark/>
          </w:tcPr>
          <w:p w14:paraId="5986737C" w14:textId="77777777" w:rsidR="0095430C"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95430C" w14:paraId="629BD5C5" w14:textId="77777777">
        <w:trPr>
          <w:divId w:val="1659267375"/>
          <w:tblCellSpacing w:w="15" w:type="dxa"/>
        </w:trPr>
        <w:tc>
          <w:tcPr>
            <w:tcW w:w="0" w:type="auto"/>
            <w:vAlign w:val="center"/>
            <w:hideMark/>
          </w:tcPr>
          <w:p w14:paraId="7E338B4B" w14:textId="77777777" w:rsidR="0095430C" w:rsidRDefault="0095430C">
            <w:pPr>
              <w:rPr>
                <w:rFonts w:eastAsia="Times New Roman"/>
                <w:lang w:val="en-US"/>
              </w:rPr>
            </w:pPr>
          </w:p>
        </w:tc>
        <w:tc>
          <w:tcPr>
            <w:tcW w:w="0" w:type="auto"/>
            <w:vAlign w:val="center"/>
            <w:hideMark/>
          </w:tcPr>
          <w:p w14:paraId="1A73AC0B" w14:textId="77777777" w:rsidR="0095430C"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95430C" w14:paraId="2DEB2FC7" w14:textId="77777777">
        <w:trPr>
          <w:divId w:val="1659267375"/>
          <w:tblCellSpacing w:w="15" w:type="dxa"/>
        </w:trPr>
        <w:tc>
          <w:tcPr>
            <w:tcW w:w="0" w:type="auto"/>
            <w:vAlign w:val="center"/>
            <w:hideMark/>
          </w:tcPr>
          <w:p w14:paraId="0F64D41D" w14:textId="77777777" w:rsidR="0095430C" w:rsidRDefault="0095430C">
            <w:pPr>
              <w:rPr>
                <w:rFonts w:eastAsia="Times New Roman"/>
                <w:lang w:val="en-US"/>
              </w:rPr>
            </w:pPr>
          </w:p>
        </w:tc>
        <w:tc>
          <w:tcPr>
            <w:tcW w:w="0" w:type="auto"/>
            <w:vAlign w:val="center"/>
            <w:hideMark/>
          </w:tcPr>
          <w:p w14:paraId="2A2A2571" w14:textId="77777777" w:rsidR="0095430C"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95430C" w14:paraId="2AAD31AE" w14:textId="77777777">
        <w:trPr>
          <w:divId w:val="1659267375"/>
          <w:tblCellSpacing w:w="15" w:type="dxa"/>
        </w:trPr>
        <w:tc>
          <w:tcPr>
            <w:tcW w:w="0" w:type="auto"/>
            <w:vAlign w:val="center"/>
            <w:hideMark/>
          </w:tcPr>
          <w:p w14:paraId="3294A2F6" w14:textId="77777777" w:rsidR="0095430C" w:rsidRDefault="0095430C">
            <w:pPr>
              <w:rPr>
                <w:rFonts w:eastAsia="Times New Roman"/>
                <w:lang w:val="en-US"/>
              </w:rPr>
            </w:pPr>
          </w:p>
        </w:tc>
        <w:tc>
          <w:tcPr>
            <w:tcW w:w="0" w:type="auto"/>
            <w:vAlign w:val="center"/>
            <w:hideMark/>
          </w:tcPr>
          <w:p w14:paraId="0B3C7DA7" w14:textId="77777777" w:rsidR="0095430C"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95430C" w14:paraId="22579AA9" w14:textId="77777777">
        <w:trPr>
          <w:divId w:val="1659267375"/>
          <w:tblCellSpacing w:w="15" w:type="dxa"/>
        </w:trPr>
        <w:tc>
          <w:tcPr>
            <w:tcW w:w="0" w:type="auto"/>
            <w:vAlign w:val="center"/>
            <w:hideMark/>
          </w:tcPr>
          <w:p w14:paraId="5157BB06" w14:textId="77777777" w:rsidR="0095430C" w:rsidRDefault="0095430C">
            <w:pPr>
              <w:rPr>
                <w:rFonts w:eastAsia="Times New Roman"/>
                <w:lang w:val="en-US"/>
              </w:rPr>
            </w:pPr>
          </w:p>
        </w:tc>
        <w:tc>
          <w:tcPr>
            <w:tcW w:w="0" w:type="auto"/>
            <w:vAlign w:val="center"/>
            <w:hideMark/>
          </w:tcPr>
          <w:p w14:paraId="2DAEB4B7" w14:textId="77777777" w:rsidR="0095430C"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95430C" w14:paraId="073C24D4" w14:textId="77777777">
        <w:trPr>
          <w:divId w:val="1659267375"/>
          <w:tblCellSpacing w:w="15" w:type="dxa"/>
        </w:trPr>
        <w:tc>
          <w:tcPr>
            <w:tcW w:w="0" w:type="auto"/>
            <w:vAlign w:val="center"/>
            <w:hideMark/>
          </w:tcPr>
          <w:p w14:paraId="15D5187E" w14:textId="77777777" w:rsidR="0095430C" w:rsidRDefault="0095430C">
            <w:pPr>
              <w:rPr>
                <w:rFonts w:eastAsia="Times New Roman"/>
                <w:lang w:val="en-US"/>
              </w:rPr>
            </w:pPr>
          </w:p>
        </w:tc>
        <w:tc>
          <w:tcPr>
            <w:tcW w:w="0" w:type="auto"/>
            <w:vAlign w:val="center"/>
            <w:hideMark/>
          </w:tcPr>
          <w:p w14:paraId="2B195E1C" w14:textId="77777777" w:rsidR="0095430C"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95430C" w14:paraId="196E69F9" w14:textId="77777777">
        <w:trPr>
          <w:divId w:val="1659267375"/>
          <w:tblCellSpacing w:w="15" w:type="dxa"/>
        </w:trPr>
        <w:tc>
          <w:tcPr>
            <w:tcW w:w="0" w:type="auto"/>
            <w:vAlign w:val="center"/>
            <w:hideMark/>
          </w:tcPr>
          <w:p w14:paraId="295D8586" w14:textId="77777777" w:rsidR="0095430C" w:rsidRDefault="0095430C">
            <w:pPr>
              <w:rPr>
                <w:rFonts w:eastAsia="Times New Roman"/>
                <w:lang w:val="en-US"/>
              </w:rPr>
            </w:pPr>
          </w:p>
        </w:tc>
        <w:tc>
          <w:tcPr>
            <w:tcW w:w="0" w:type="auto"/>
            <w:vAlign w:val="center"/>
            <w:hideMark/>
          </w:tcPr>
          <w:p w14:paraId="03D83B7A" w14:textId="77777777" w:rsidR="0095430C"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95430C" w14:paraId="0AA13F5C" w14:textId="77777777">
        <w:trPr>
          <w:divId w:val="1659267375"/>
          <w:tblCellSpacing w:w="15" w:type="dxa"/>
        </w:trPr>
        <w:tc>
          <w:tcPr>
            <w:tcW w:w="0" w:type="auto"/>
            <w:vAlign w:val="center"/>
            <w:hideMark/>
          </w:tcPr>
          <w:p w14:paraId="3BE44734" w14:textId="77777777" w:rsidR="0095430C" w:rsidRDefault="0095430C">
            <w:pPr>
              <w:rPr>
                <w:rFonts w:eastAsia="Times New Roman"/>
                <w:lang w:val="en-US"/>
              </w:rPr>
            </w:pPr>
          </w:p>
        </w:tc>
        <w:tc>
          <w:tcPr>
            <w:tcW w:w="0" w:type="auto"/>
            <w:vAlign w:val="center"/>
            <w:hideMark/>
          </w:tcPr>
          <w:p w14:paraId="3F8C7640" w14:textId="77777777" w:rsidR="0095430C"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95430C" w14:paraId="2078F478" w14:textId="77777777">
        <w:trPr>
          <w:divId w:val="1659267375"/>
          <w:tblCellSpacing w:w="15" w:type="dxa"/>
        </w:trPr>
        <w:tc>
          <w:tcPr>
            <w:tcW w:w="0" w:type="auto"/>
            <w:vAlign w:val="center"/>
            <w:hideMark/>
          </w:tcPr>
          <w:p w14:paraId="6708522F" w14:textId="77777777" w:rsidR="0095430C" w:rsidRDefault="0095430C">
            <w:pPr>
              <w:rPr>
                <w:rFonts w:eastAsia="Times New Roman"/>
                <w:lang w:val="en-US"/>
              </w:rPr>
            </w:pPr>
          </w:p>
        </w:tc>
        <w:tc>
          <w:tcPr>
            <w:tcW w:w="0" w:type="auto"/>
            <w:vAlign w:val="center"/>
            <w:hideMark/>
          </w:tcPr>
          <w:p w14:paraId="4545C3E5" w14:textId="77777777" w:rsidR="0095430C"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95430C" w14:paraId="39C3D10E" w14:textId="77777777">
        <w:trPr>
          <w:divId w:val="1659267375"/>
          <w:tblCellSpacing w:w="15" w:type="dxa"/>
        </w:trPr>
        <w:tc>
          <w:tcPr>
            <w:tcW w:w="0" w:type="auto"/>
            <w:vAlign w:val="center"/>
            <w:hideMark/>
          </w:tcPr>
          <w:p w14:paraId="5B4775FC" w14:textId="77777777" w:rsidR="0095430C" w:rsidRDefault="0095430C">
            <w:pPr>
              <w:rPr>
                <w:rFonts w:eastAsia="Times New Roman"/>
                <w:lang w:val="en-US"/>
              </w:rPr>
            </w:pPr>
          </w:p>
        </w:tc>
        <w:tc>
          <w:tcPr>
            <w:tcW w:w="0" w:type="auto"/>
            <w:vAlign w:val="center"/>
            <w:hideMark/>
          </w:tcPr>
          <w:p w14:paraId="5F862EF2" w14:textId="77777777" w:rsidR="0095430C"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95430C" w14:paraId="11C6DF13" w14:textId="77777777">
        <w:trPr>
          <w:divId w:val="1659267375"/>
          <w:tblCellSpacing w:w="15" w:type="dxa"/>
        </w:trPr>
        <w:tc>
          <w:tcPr>
            <w:tcW w:w="0" w:type="auto"/>
            <w:vAlign w:val="center"/>
            <w:hideMark/>
          </w:tcPr>
          <w:p w14:paraId="2837E971" w14:textId="77777777" w:rsidR="0095430C" w:rsidRDefault="0095430C">
            <w:pPr>
              <w:rPr>
                <w:rFonts w:eastAsia="Times New Roman"/>
                <w:lang w:val="en-US"/>
              </w:rPr>
            </w:pPr>
          </w:p>
        </w:tc>
        <w:tc>
          <w:tcPr>
            <w:tcW w:w="0" w:type="auto"/>
            <w:vAlign w:val="center"/>
            <w:hideMark/>
          </w:tcPr>
          <w:p w14:paraId="04036859" w14:textId="77777777" w:rsidR="0095430C"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95430C" w14:paraId="6C598088" w14:textId="77777777">
        <w:trPr>
          <w:divId w:val="1659267375"/>
          <w:tblCellSpacing w:w="15" w:type="dxa"/>
        </w:trPr>
        <w:tc>
          <w:tcPr>
            <w:tcW w:w="0" w:type="auto"/>
            <w:vAlign w:val="center"/>
            <w:hideMark/>
          </w:tcPr>
          <w:p w14:paraId="15688CFC" w14:textId="77777777" w:rsidR="0095430C" w:rsidRDefault="0095430C">
            <w:pPr>
              <w:rPr>
                <w:rFonts w:eastAsia="Times New Roman"/>
                <w:lang w:val="en-US"/>
              </w:rPr>
            </w:pPr>
          </w:p>
        </w:tc>
        <w:tc>
          <w:tcPr>
            <w:tcW w:w="0" w:type="auto"/>
            <w:vAlign w:val="center"/>
            <w:hideMark/>
          </w:tcPr>
          <w:p w14:paraId="66F5520C" w14:textId="77777777" w:rsidR="0095430C"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95430C" w14:paraId="009990CE" w14:textId="77777777">
        <w:trPr>
          <w:divId w:val="1659267375"/>
          <w:tblCellSpacing w:w="15" w:type="dxa"/>
        </w:trPr>
        <w:tc>
          <w:tcPr>
            <w:tcW w:w="0" w:type="auto"/>
            <w:vAlign w:val="center"/>
            <w:hideMark/>
          </w:tcPr>
          <w:p w14:paraId="40A4CA02" w14:textId="77777777" w:rsidR="0095430C" w:rsidRDefault="0095430C">
            <w:pPr>
              <w:rPr>
                <w:rFonts w:eastAsia="Times New Roman"/>
                <w:lang w:val="en-US"/>
              </w:rPr>
            </w:pPr>
          </w:p>
        </w:tc>
        <w:tc>
          <w:tcPr>
            <w:tcW w:w="0" w:type="auto"/>
            <w:vAlign w:val="center"/>
            <w:hideMark/>
          </w:tcPr>
          <w:p w14:paraId="0CE67816" w14:textId="77777777" w:rsidR="0095430C"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95430C" w14:paraId="29E31A67" w14:textId="77777777">
        <w:trPr>
          <w:divId w:val="1659267375"/>
          <w:tblCellSpacing w:w="15" w:type="dxa"/>
        </w:trPr>
        <w:tc>
          <w:tcPr>
            <w:tcW w:w="0" w:type="auto"/>
            <w:vAlign w:val="center"/>
            <w:hideMark/>
          </w:tcPr>
          <w:p w14:paraId="1E54D3C7" w14:textId="77777777" w:rsidR="0095430C" w:rsidRDefault="0095430C">
            <w:pPr>
              <w:rPr>
                <w:rFonts w:eastAsia="Times New Roman"/>
                <w:lang w:val="en-US"/>
              </w:rPr>
            </w:pPr>
          </w:p>
        </w:tc>
        <w:tc>
          <w:tcPr>
            <w:tcW w:w="0" w:type="auto"/>
            <w:vAlign w:val="center"/>
            <w:hideMark/>
          </w:tcPr>
          <w:p w14:paraId="374D41D3" w14:textId="77777777" w:rsidR="0095430C"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95430C" w14:paraId="7E6AD149" w14:textId="77777777">
        <w:trPr>
          <w:divId w:val="1659267375"/>
          <w:tblCellSpacing w:w="15" w:type="dxa"/>
        </w:trPr>
        <w:tc>
          <w:tcPr>
            <w:tcW w:w="0" w:type="auto"/>
            <w:vAlign w:val="center"/>
            <w:hideMark/>
          </w:tcPr>
          <w:p w14:paraId="08789C04" w14:textId="77777777" w:rsidR="0095430C" w:rsidRDefault="0095430C">
            <w:pPr>
              <w:rPr>
                <w:rFonts w:eastAsia="Times New Roman"/>
                <w:lang w:val="en-US"/>
              </w:rPr>
            </w:pPr>
          </w:p>
        </w:tc>
        <w:tc>
          <w:tcPr>
            <w:tcW w:w="0" w:type="auto"/>
            <w:vAlign w:val="center"/>
            <w:hideMark/>
          </w:tcPr>
          <w:p w14:paraId="1605FA95" w14:textId="77777777" w:rsidR="0095430C"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95430C" w14:paraId="78F1ACFD" w14:textId="77777777">
        <w:trPr>
          <w:divId w:val="1659267375"/>
          <w:tblCellSpacing w:w="15" w:type="dxa"/>
        </w:trPr>
        <w:tc>
          <w:tcPr>
            <w:tcW w:w="0" w:type="auto"/>
            <w:vAlign w:val="center"/>
            <w:hideMark/>
          </w:tcPr>
          <w:p w14:paraId="62EBCF55" w14:textId="77777777" w:rsidR="0095430C" w:rsidRDefault="0095430C">
            <w:pPr>
              <w:rPr>
                <w:rFonts w:eastAsia="Times New Roman"/>
                <w:lang w:val="en-US"/>
              </w:rPr>
            </w:pPr>
          </w:p>
        </w:tc>
        <w:tc>
          <w:tcPr>
            <w:tcW w:w="0" w:type="auto"/>
            <w:vAlign w:val="center"/>
            <w:hideMark/>
          </w:tcPr>
          <w:p w14:paraId="0B7DECCA" w14:textId="77777777" w:rsidR="0095430C"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95430C" w14:paraId="0F3B9E7B" w14:textId="77777777">
        <w:trPr>
          <w:divId w:val="1659267375"/>
          <w:tblCellSpacing w:w="15" w:type="dxa"/>
        </w:trPr>
        <w:tc>
          <w:tcPr>
            <w:tcW w:w="0" w:type="auto"/>
            <w:vAlign w:val="center"/>
            <w:hideMark/>
          </w:tcPr>
          <w:p w14:paraId="6A865B2C" w14:textId="77777777" w:rsidR="0095430C" w:rsidRDefault="0095430C">
            <w:pPr>
              <w:rPr>
                <w:rFonts w:eastAsia="Times New Roman"/>
                <w:lang w:val="en-US"/>
              </w:rPr>
            </w:pPr>
          </w:p>
        </w:tc>
        <w:tc>
          <w:tcPr>
            <w:tcW w:w="0" w:type="auto"/>
            <w:vAlign w:val="center"/>
            <w:hideMark/>
          </w:tcPr>
          <w:p w14:paraId="3F648B2A" w14:textId="77777777" w:rsidR="0095430C"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95430C" w14:paraId="2FCA7908" w14:textId="77777777">
        <w:trPr>
          <w:divId w:val="1659267375"/>
          <w:tblCellSpacing w:w="15" w:type="dxa"/>
        </w:trPr>
        <w:tc>
          <w:tcPr>
            <w:tcW w:w="0" w:type="auto"/>
            <w:vAlign w:val="center"/>
            <w:hideMark/>
          </w:tcPr>
          <w:p w14:paraId="7D3B8E73" w14:textId="77777777" w:rsidR="0095430C" w:rsidRDefault="0095430C">
            <w:pPr>
              <w:rPr>
                <w:rFonts w:eastAsia="Times New Roman"/>
                <w:lang w:val="en-US"/>
              </w:rPr>
            </w:pPr>
          </w:p>
        </w:tc>
        <w:tc>
          <w:tcPr>
            <w:tcW w:w="0" w:type="auto"/>
            <w:vAlign w:val="center"/>
            <w:hideMark/>
          </w:tcPr>
          <w:p w14:paraId="70D4D3B3" w14:textId="77777777" w:rsidR="0095430C"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95430C" w14:paraId="30C21D66" w14:textId="77777777">
        <w:trPr>
          <w:divId w:val="1659267375"/>
          <w:tblCellSpacing w:w="15" w:type="dxa"/>
        </w:trPr>
        <w:tc>
          <w:tcPr>
            <w:tcW w:w="0" w:type="auto"/>
            <w:vAlign w:val="center"/>
            <w:hideMark/>
          </w:tcPr>
          <w:p w14:paraId="0591FD41" w14:textId="77777777" w:rsidR="0095430C" w:rsidRDefault="0095430C">
            <w:pPr>
              <w:rPr>
                <w:rFonts w:eastAsia="Times New Roman"/>
                <w:lang w:val="en-US"/>
              </w:rPr>
            </w:pPr>
          </w:p>
        </w:tc>
        <w:tc>
          <w:tcPr>
            <w:tcW w:w="0" w:type="auto"/>
            <w:vAlign w:val="center"/>
            <w:hideMark/>
          </w:tcPr>
          <w:p w14:paraId="4CAD55D1" w14:textId="77777777" w:rsidR="0095430C"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95430C" w14:paraId="75AA2871" w14:textId="77777777">
        <w:trPr>
          <w:divId w:val="1659267375"/>
          <w:tblCellSpacing w:w="15" w:type="dxa"/>
        </w:trPr>
        <w:tc>
          <w:tcPr>
            <w:tcW w:w="0" w:type="auto"/>
            <w:vAlign w:val="center"/>
            <w:hideMark/>
          </w:tcPr>
          <w:p w14:paraId="21EEB02B" w14:textId="77777777" w:rsidR="0095430C" w:rsidRDefault="0095430C">
            <w:pPr>
              <w:rPr>
                <w:rFonts w:eastAsia="Times New Roman"/>
                <w:lang w:val="en-US"/>
              </w:rPr>
            </w:pPr>
          </w:p>
        </w:tc>
        <w:tc>
          <w:tcPr>
            <w:tcW w:w="0" w:type="auto"/>
            <w:vAlign w:val="center"/>
            <w:hideMark/>
          </w:tcPr>
          <w:p w14:paraId="5CE91A7D" w14:textId="77777777" w:rsidR="0095430C"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95430C" w14:paraId="26FB098C" w14:textId="77777777">
        <w:trPr>
          <w:divId w:val="1659267375"/>
          <w:tblCellSpacing w:w="15" w:type="dxa"/>
        </w:trPr>
        <w:tc>
          <w:tcPr>
            <w:tcW w:w="0" w:type="auto"/>
            <w:vAlign w:val="center"/>
            <w:hideMark/>
          </w:tcPr>
          <w:p w14:paraId="1BDE5AA2" w14:textId="77777777" w:rsidR="0095430C" w:rsidRDefault="0095430C">
            <w:pPr>
              <w:rPr>
                <w:rFonts w:eastAsia="Times New Roman"/>
                <w:lang w:val="en-US"/>
              </w:rPr>
            </w:pPr>
          </w:p>
        </w:tc>
        <w:tc>
          <w:tcPr>
            <w:tcW w:w="0" w:type="auto"/>
            <w:vAlign w:val="center"/>
            <w:hideMark/>
          </w:tcPr>
          <w:p w14:paraId="3C47BBC3" w14:textId="77777777" w:rsidR="0095430C"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95430C" w14:paraId="171B194B" w14:textId="77777777">
        <w:trPr>
          <w:divId w:val="1659267375"/>
          <w:tblCellSpacing w:w="15" w:type="dxa"/>
        </w:trPr>
        <w:tc>
          <w:tcPr>
            <w:tcW w:w="0" w:type="auto"/>
            <w:vAlign w:val="center"/>
            <w:hideMark/>
          </w:tcPr>
          <w:p w14:paraId="07AA144F" w14:textId="77777777" w:rsidR="0095430C" w:rsidRDefault="0095430C">
            <w:pPr>
              <w:rPr>
                <w:rFonts w:eastAsia="Times New Roman"/>
                <w:lang w:val="en-US"/>
              </w:rPr>
            </w:pPr>
          </w:p>
        </w:tc>
        <w:tc>
          <w:tcPr>
            <w:tcW w:w="0" w:type="auto"/>
            <w:vAlign w:val="center"/>
            <w:hideMark/>
          </w:tcPr>
          <w:p w14:paraId="22D9C303" w14:textId="77777777" w:rsidR="0095430C"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95430C" w14:paraId="6E9C6274" w14:textId="77777777">
        <w:trPr>
          <w:divId w:val="1659267375"/>
          <w:tblCellSpacing w:w="15" w:type="dxa"/>
        </w:trPr>
        <w:tc>
          <w:tcPr>
            <w:tcW w:w="0" w:type="auto"/>
            <w:vAlign w:val="center"/>
            <w:hideMark/>
          </w:tcPr>
          <w:p w14:paraId="05A60580" w14:textId="77777777" w:rsidR="0095430C" w:rsidRDefault="0095430C">
            <w:pPr>
              <w:rPr>
                <w:rFonts w:eastAsia="Times New Roman"/>
                <w:lang w:val="en-US"/>
              </w:rPr>
            </w:pPr>
          </w:p>
        </w:tc>
        <w:tc>
          <w:tcPr>
            <w:tcW w:w="0" w:type="auto"/>
            <w:vAlign w:val="center"/>
            <w:hideMark/>
          </w:tcPr>
          <w:p w14:paraId="4D2DBC44" w14:textId="77777777" w:rsidR="0095430C"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95430C" w14:paraId="07D1346E" w14:textId="77777777">
        <w:trPr>
          <w:divId w:val="1659267375"/>
          <w:tblCellSpacing w:w="15" w:type="dxa"/>
        </w:trPr>
        <w:tc>
          <w:tcPr>
            <w:tcW w:w="0" w:type="auto"/>
            <w:vAlign w:val="center"/>
            <w:hideMark/>
          </w:tcPr>
          <w:p w14:paraId="0079EF9C" w14:textId="77777777" w:rsidR="0095430C" w:rsidRDefault="0095430C">
            <w:pPr>
              <w:rPr>
                <w:rFonts w:eastAsia="Times New Roman"/>
                <w:lang w:val="en-US"/>
              </w:rPr>
            </w:pPr>
          </w:p>
        </w:tc>
        <w:tc>
          <w:tcPr>
            <w:tcW w:w="0" w:type="auto"/>
            <w:vAlign w:val="center"/>
            <w:hideMark/>
          </w:tcPr>
          <w:p w14:paraId="60E9E3B3" w14:textId="77777777" w:rsidR="0095430C"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95430C" w14:paraId="1A38E519" w14:textId="77777777">
        <w:trPr>
          <w:divId w:val="1659267375"/>
          <w:tblCellSpacing w:w="15" w:type="dxa"/>
        </w:trPr>
        <w:tc>
          <w:tcPr>
            <w:tcW w:w="0" w:type="auto"/>
            <w:vAlign w:val="center"/>
            <w:hideMark/>
          </w:tcPr>
          <w:p w14:paraId="7FD51C33" w14:textId="77777777" w:rsidR="0095430C" w:rsidRDefault="0095430C">
            <w:pPr>
              <w:rPr>
                <w:rFonts w:eastAsia="Times New Roman"/>
                <w:lang w:val="en-US"/>
              </w:rPr>
            </w:pPr>
          </w:p>
        </w:tc>
        <w:tc>
          <w:tcPr>
            <w:tcW w:w="0" w:type="auto"/>
            <w:vAlign w:val="center"/>
            <w:hideMark/>
          </w:tcPr>
          <w:p w14:paraId="2DA7D23B" w14:textId="77777777" w:rsidR="0095430C"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95430C" w14:paraId="700E17F2" w14:textId="77777777">
        <w:trPr>
          <w:divId w:val="1659267375"/>
          <w:tblCellSpacing w:w="15" w:type="dxa"/>
        </w:trPr>
        <w:tc>
          <w:tcPr>
            <w:tcW w:w="0" w:type="auto"/>
            <w:vAlign w:val="center"/>
            <w:hideMark/>
          </w:tcPr>
          <w:p w14:paraId="13B9A463" w14:textId="77777777" w:rsidR="0095430C" w:rsidRDefault="0095430C">
            <w:pPr>
              <w:rPr>
                <w:rFonts w:eastAsia="Times New Roman"/>
                <w:lang w:val="en-US"/>
              </w:rPr>
            </w:pPr>
          </w:p>
        </w:tc>
        <w:tc>
          <w:tcPr>
            <w:tcW w:w="0" w:type="auto"/>
            <w:vAlign w:val="center"/>
            <w:hideMark/>
          </w:tcPr>
          <w:p w14:paraId="53E41533" w14:textId="77777777" w:rsidR="0095430C"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95430C" w14:paraId="0AEF243D" w14:textId="77777777">
        <w:trPr>
          <w:divId w:val="1659267375"/>
          <w:tblCellSpacing w:w="15" w:type="dxa"/>
        </w:trPr>
        <w:tc>
          <w:tcPr>
            <w:tcW w:w="0" w:type="auto"/>
            <w:vAlign w:val="center"/>
            <w:hideMark/>
          </w:tcPr>
          <w:p w14:paraId="67B9979F" w14:textId="77777777" w:rsidR="0095430C" w:rsidRDefault="0095430C">
            <w:pPr>
              <w:rPr>
                <w:rFonts w:eastAsia="Times New Roman"/>
                <w:lang w:val="en-US"/>
              </w:rPr>
            </w:pPr>
          </w:p>
        </w:tc>
        <w:tc>
          <w:tcPr>
            <w:tcW w:w="0" w:type="auto"/>
            <w:vAlign w:val="center"/>
            <w:hideMark/>
          </w:tcPr>
          <w:p w14:paraId="55FAA094" w14:textId="77777777" w:rsidR="0095430C"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95430C" w14:paraId="38210081" w14:textId="77777777">
        <w:trPr>
          <w:divId w:val="1659267375"/>
          <w:tblCellSpacing w:w="15" w:type="dxa"/>
        </w:trPr>
        <w:tc>
          <w:tcPr>
            <w:tcW w:w="0" w:type="auto"/>
            <w:vAlign w:val="center"/>
            <w:hideMark/>
          </w:tcPr>
          <w:p w14:paraId="134DDCCE" w14:textId="77777777" w:rsidR="0095430C" w:rsidRDefault="0095430C">
            <w:pPr>
              <w:rPr>
                <w:rFonts w:eastAsia="Times New Roman"/>
                <w:lang w:val="en-US"/>
              </w:rPr>
            </w:pPr>
          </w:p>
        </w:tc>
        <w:tc>
          <w:tcPr>
            <w:tcW w:w="0" w:type="auto"/>
            <w:vAlign w:val="center"/>
            <w:hideMark/>
          </w:tcPr>
          <w:p w14:paraId="2D1C777F" w14:textId="77777777" w:rsidR="0095430C"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95430C" w14:paraId="023D0F70" w14:textId="77777777">
        <w:trPr>
          <w:divId w:val="1659267375"/>
          <w:tblCellSpacing w:w="15" w:type="dxa"/>
        </w:trPr>
        <w:tc>
          <w:tcPr>
            <w:tcW w:w="0" w:type="auto"/>
            <w:vAlign w:val="center"/>
            <w:hideMark/>
          </w:tcPr>
          <w:p w14:paraId="651D25A2" w14:textId="77777777" w:rsidR="0095430C" w:rsidRDefault="0095430C">
            <w:pPr>
              <w:rPr>
                <w:rFonts w:eastAsia="Times New Roman"/>
                <w:lang w:val="en-US"/>
              </w:rPr>
            </w:pPr>
          </w:p>
        </w:tc>
        <w:tc>
          <w:tcPr>
            <w:tcW w:w="0" w:type="auto"/>
            <w:vAlign w:val="center"/>
            <w:hideMark/>
          </w:tcPr>
          <w:p w14:paraId="2A39B0B6" w14:textId="77777777" w:rsidR="0095430C"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95430C" w14:paraId="21AED90C" w14:textId="77777777">
        <w:trPr>
          <w:divId w:val="1659267375"/>
          <w:tblCellSpacing w:w="15" w:type="dxa"/>
        </w:trPr>
        <w:tc>
          <w:tcPr>
            <w:tcW w:w="0" w:type="auto"/>
            <w:vAlign w:val="center"/>
            <w:hideMark/>
          </w:tcPr>
          <w:p w14:paraId="7B85DC94" w14:textId="77777777" w:rsidR="0095430C" w:rsidRDefault="0095430C">
            <w:pPr>
              <w:rPr>
                <w:rFonts w:eastAsia="Times New Roman"/>
                <w:lang w:val="en-US"/>
              </w:rPr>
            </w:pPr>
          </w:p>
        </w:tc>
        <w:tc>
          <w:tcPr>
            <w:tcW w:w="0" w:type="auto"/>
            <w:vAlign w:val="center"/>
            <w:hideMark/>
          </w:tcPr>
          <w:p w14:paraId="596C1001" w14:textId="77777777" w:rsidR="0095430C"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95430C" w14:paraId="2148E48B" w14:textId="77777777">
        <w:trPr>
          <w:divId w:val="1659267375"/>
          <w:tblCellSpacing w:w="15" w:type="dxa"/>
        </w:trPr>
        <w:tc>
          <w:tcPr>
            <w:tcW w:w="0" w:type="auto"/>
            <w:vAlign w:val="center"/>
            <w:hideMark/>
          </w:tcPr>
          <w:p w14:paraId="4BC95D4D" w14:textId="77777777" w:rsidR="0095430C" w:rsidRDefault="0095430C">
            <w:pPr>
              <w:rPr>
                <w:rFonts w:eastAsia="Times New Roman"/>
                <w:lang w:val="en-US"/>
              </w:rPr>
            </w:pPr>
          </w:p>
        </w:tc>
        <w:tc>
          <w:tcPr>
            <w:tcW w:w="0" w:type="auto"/>
            <w:vAlign w:val="center"/>
            <w:hideMark/>
          </w:tcPr>
          <w:p w14:paraId="070D38CE" w14:textId="77777777" w:rsidR="0095430C"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95430C" w14:paraId="55A42F8C" w14:textId="77777777">
        <w:trPr>
          <w:divId w:val="1659267375"/>
          <w:tblCellSpacing w:w="15" w:type="dxa"/>
        </w:trPr>
        <w:tc>
          <w:tcPr>
            <w:tcW w:w="0" w:type="auto"/>
            <w:vAlign w:val="center"/>
            <w:hideMark/>
          </w:tcPr>
          <w:p w14:paraId="04747AB2" w14:textId="77777777" w:rsidR="0095430C" w:rsidRDefault="0095430C">
            <w:pPr>
              <w:rPr>
                <w:rFonts w:eastAsia="Times New Roman"/>
                <w:lang w:val="en-US"/>
              </w:rPr>
            </w:pPr>
          </w:p>
        </w:tc>
        <w:tc>
          <w:tcPr>
            <w:tcW w:w="0" w:type="auto"/>
            <w:vAlign w:val="center"/>
            <w:hideMark/>
          </w:tcPr>
          <w:p w14:paraId="0393BC1C" w14:textId="77777777" w:rsidR="0095430C"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95430C" w14:paraId="20A51E2B" w14:textId="77777777">
        <w:trPr>
          <w:divId w:val="1659267375"/>
          <w:tblCellSpacing w:w="15" w:type="dxa"/>
        </w:trPr>
        <w:tc>
          <w:tcPr>
            <w:tcW w:w="0" w:type="auto"/>
            <w:vAlign w:val="center"/>
            <w:hideMark/>
          </w:tcPr>
          <w:p w14:paraId="16C1029A" w14:textId="77777777" w:rsidR="0095430C" w:rsidRDefault="0095430C">
            <w:pPr>
              <w:rPr>
                <w:rFonts w:eastAsia="Times New Roman"/>
                <w:lang w:val="en-US"/>
              </w:rPr>
            </w:pPr>
          </w:p>
        </w:tc>
        <w:tc>
          <w:tcPr>
            <w:tcW w:w="0" w:type="auto"/>
            <w:vAlign w:val="center"/>
            <w:hideMark/>
          </w:tcPr>
          <w:p w14:paraId="058D8146" w14:textId="77777777" w:rsidR="0095430C"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95430C" w14:paraId="0E2BBD49" w14:textId="77777777">
        <w:trPr>
          <w:divId w:val="1659267375"/>
          <w:tblCellSpacing w:w="15" w:type="dxa"/>
        </w:trPr>
        <w:tc>
          <w:tcPr>
            <w:tcW w:w="0" w:type="auto"/>
            <w:vAlign w:val="center"/>
            <w:hideMark/>
          </w:tcPr>
          <w:p w14:paraId="798312E3" w14:textId="77777777" w:rsidR="0095430C" w:rsidRDefault="0095430C">
            <w:pPr>
              <w:rPr>
                <w:rFonts w:eastAsia="Times New Roman"/>
                <w:lang w:val="en-US"/>
              </w:rPr>
            </w:pPr>
          </w:p>
        </w:tc>
        <w:tc>
          <w:tcPr>
            <w:tcW w:w="0" w:type="auto"/>
            <w:vAlign w:val="center"/>
            <w:hideMark/>
          </w:tcPr>
          <w:p w14:paraId="3478824E" w14:textId="77777777" w:rsidR="0095430C"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95430C" w14:paraId="6BF565D2" w14:textId="77777777">
        <w:trPr>
          <w:divId w:val="1659267375"/>
          <w:tblCellSpacing w:w="15" w:type="dxa"/>
        </w:trPr>
        <w:tc>
          <w:tcPr>
            <w:tcW w:w="0" w:type="auto"/>
            <w:vAlign w:val="center"/>
            <w:hideMark/>
          </w:tcPr>
          <w:p w14:paraId="3F094FEB" w14:textId="77777777" w:rsidR="0095430C" w:rsidRDefault="0095430C">
            <w:pPr>
              <w:rPr>
                <w:rFonts w:eastAsia="Times New Roman"/>
                <w:lang w:val="en-US"/>
              </w:rPr>
            </w:pPr>
          </w:p>
        </w:tc>
        <w:tc>
          <w:tcPr>
            <w:tcW w:w="0" w:type="auto"/>
            <w:vAlign w:val="center"/>
            <w:hideMark/>
          </w:tcPr>
          <w:p w14:paraId="634BBF43" w14:textId="77777777" w:rsidR="0095430C"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95430C" w14:paraId="296C924D" w14:textId="77777777">
        <w:trPr>
          <w:divId w:val="1659267375"/>
          <w:tblCellSpacing w:w="15" w:type="dxa"/>
        </w:trPr>
        <w:tc>
          <w:tcPr>
            <w:tcW w:w="0" w:type="auto"/>
            <w:vAlign w:val="center"/>
            <w:hideMark/>
          </w:tcPr>
          <w:p w14:paraId="40502C7D" w14:textId="77777777" w:rsidR="0095430C" w:rsidRDefault="0095430C">
            <w:pPr>
              <w:rPr>
                <w:rFonts w:eastAsia="Times New Roman"/>
                <w:lang w:val="en-US"/>
              </w:rPr>
            </w:pPr>
          </w:p>
        </w:tc>
        <w:tc>
          <w:tcPr>
            <w:tcW w:w="0" w:type="auto"/>
            <w:vAlign w:val="center"/>
            <w:hideMark/>
          </w:tcPr>
          <w:p w14:paraId="5EC79358" w14:textId="77777777" w:rsidR="0095430C"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95430C" w14:paraId="4E4A3247" w14:textId="77777777">
        <w:trPr>
          <w:divId w:val="1659267375"/>
          <w:tblCellSpacing w:w="15" w:type="dxa"/>
        </w:trPr>
        <w:tc>
          <w:tcPr>
            <w:tcW w:w="0" w:type="auto"/>
            <w:vAlign w:val="center"/>
            <w:hideMark/>
          </w:tcPr>
          <w:p w14:paraId="45356D10" w14:textId="77777777" w:rsidR="0095430C" w:rsidRDefault="0095430C">
            <w:pPr>
              <w:rPr>
                <w:rFonts w:eastAsia="Times New Roman"/>
                <w:lang w:val="en-US"/>
              </w:rPr>
            </w:pPr>
          </w:p>
        </w:tc>
        <w:tc>
          <w:tcPr>
            <w:tcW w:w="0" w:type="auto"/>
            <w:vAlign w:val="center"/>
            <w:hideMark/>
          </w:tcPr>
          <w:p w14:paraId="2DA5D787" w14:textId="77777777" w:rsidR="0095430C"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95430C" w14:paraId="4BD8C181" w14:textId="77777777">
        <w:trPr>
          <w:divId w:val="1659267375"/>
          <w:tblCellSpacing w:w="15" w:type="dxa"/>
        </w:trPr>
        <w:tc>
          <w:tcPr>
            <w:tcW w:w="0" w:type="auto"/>
            <w:vAlign w:val="center"/>
            <w:hideMark/>
          </w:tcPr>
          <w:p w14:paraId="0F77BEA3" w14:textId="77777777" w:rsidR="0095430C" w:rsidRDefault="0095430C">
            <w:pPr>
              <w:rPr>
                <w:rFonts w:eastAsia="Times New Roman"/>
                <w:lang w:val="en-US"/>
              </w:rPr>
            </w:pPr>
          </w:p>
        </w:tc>
        <w:tc>
          <w:tcPr>
            <w:tcW w:w="0" w:type="auto"/>
            <w:vAlign w:val="center"/>
            <w:hideMark/>
          </w:tcPr>
          <w:p w14:paraId="7FD93BD1" w14:textId="77777777" w:rsidR="0095430C"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95430C" w14:paraId="72FB5A41" w14:textId="77777777">
        <w:trPr>
          <w:divId w:val="1659267375"/>
          <w:tblCellSpacing w:w="15" w:type="dxa"/>
        </w:trPr>
        <w:tc>
          <w:tcPr>
            <w:tcW w:w="0" w:type="auto"/>
            <w:vAlign w:val="center"/>
            <w:hideMark/>
          </w:tcPr>
          <w:p w14:paraId="55844003" w14:textId="77777777" w:rsidR="0095430C" w:rsidRDefault="0095430C">
            <w:pPr>
              <w:rPr>
                <w:rFonts w:eastAsia="Times New Roman"/>
                <w:lang w:val="en-US"/>
              </w:rPr>
            </w:pPr>
          </w:p>
        </w:tc>
        <w:tc>
          <w:tcPr>
            <w:tcW w:w="0" w:type="auto"/>
            <w:vAlign w:val="center"/>
            <w:hideMark/>
          </w:tcPr>
          <w:p w14:paraId="4D989E3D" w14:textId="77777777" w:rsidR="0095430C"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95430C" w14:paraId="3A75753E" w14:textId="77777777">
        <w:trPr>
          <w:divId w:val="1659267375"/>
          <w:tblCellSpacing w:w="15" w:type="dxa"/>
        </w:trPr>
        <w:tc>
          <w:tcPr>
            <w:tcW w:w="0" w:type="auto"/>
            <w:vAlign w:val="center"/>
            <w:hideMark/>
          </w:tcPr>
          <w:p w14:paraId="2FC2767C" w14:textId="77777777" w:rsidR="0095430C" w:rsidRDefault="0095430C">
            <w:pPr>
              <w:rPr>
                <w:rFonts w:eastAsia="Times New Roman"/>
                <w:lang w:val="en-US"/>
              </w:rPr>
            </w:pPr>
          </w:p>
        </w:tc>
        <w:tc>
          <w:tcPr>
            <w:tcW w:w="0" w:type="auto"/>
            <w:vAlign w:val="center"/>
            <w:hideMark/>
          </w:tcPr>
          <w:p w14:paraId="52484B16" w14:textId="77777777" w:rsidR="0095430C"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95430C" w14:paraId="1B16382B" w14:textId="77777777">
        <w:trPr>
          <w:divId w:val="1659267375"/>
          <w:tblCellSpacing w:w="15" w:type="dxa"/>
        </w:trPr>
        <w:tc>
          <w:tcPr>
            <w:tcW w:w="0" w:type="auto"/>
            <w:vAlign w:val="center"/>
            <w:hideMark/>
          </w:tcPr>
          <w:p w14:paraId="471F94BA" w14:textId="77777777" w:rsidR="0095430C" w:rsidRDefault="0095430C">
            <w:pPr>
              <w:rPr>
                <w:rFonts w:eastAsia="Times New Roman"/>
                <w:lang w:val="en-US"/>
              </w:rPr>
            </w:pPr>
          </w:p>
        </w:tc>
        <w:tc>
          <w:tcPr>
            <w:tcW w:w="0" w:type="auto"/>
            <w:vAlign w:val="center"/>
            <w:hideMark/>
          </w:tcPr>
          <w:p w14:paraId="21998F2B" w14:textId="77777777" w:rsidR="0095430C"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95430C" w14:paraId="2CA052E0" w14:textId="77777777">
        <w:trPr>
          <w:divId w:val="1659267375"/>
          <w:tblCellSpacing w:w="15" w:type="dxa"/>
        </w:trPr>
        <w:tc>
          <w:tcPr>
            <w:tcW w:w="0" w:type="auto"/>
            <w:vAlign w:val="center"/>
            <w:hideMark/>
          </w:tcPr>
          <w:p w14:paraId="3E759167" w14:textId="77777777" w:rsidR="0095430C" w:rsidRDefault="0095430C">
            <w:pPr>
              <w:rPr>
                <w:rFonts w:eastAsia="Times New Roman"/>
                <w:lang w:val="en-US"/>
              </w:rPr>
            </w:pPr>
          </w:p>
        </w:tc>
        <w:tc>
          <w:tcPr>
            <w:tcW w:w="0" w:type="auto"/>
            <w:vAlign w:val="center"/>
            <w:hideMark/>
          </w:tcPr>
          <w:p w14:paraId="3F57F6B5" w14:textId="77777777" w:rsidR="0095430C"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95430C" w14:paraId="7C3DF4CB" w14:textId="77777777">
        <w:trPr>
          <w:divId w:val="1659267375"/>
          <w:tblCellSpacing w:w="15" w:type="dxa"/>
        </w:trPr>
        <w:tc>
          <w:tcPr>
            <w:tcW w:w="0" w:type="auto"/>
            <w:vAlign w:val="center"/>
            <w:hideMark/>
          </w:tcPr>
          <w:p w14:paraId="1D981C0A" w14:textId="77777777" w:rsidR="0095430C" w:rsidRDefault="0095430C">
            <w:pPr>
              <w:rPr>
                <w:rFonts w:eastAsia="Times New Roman"/>
                <w:lang w:val="en-US"/>
              </w:rPr>
            </w:pPr>
          </w:p>
        </w:tc>
        <w:tc>
          <w:tcPr>
            <w:tcW w:w="0" w:type="auto"/>
            <w:vAlign w:val="center"/>
            <w:hideMark/>
          </w:tcPr>
          <w:p w14:paraId="6F787C1A" w14:textId="77777777" w:rsidR="0095430C"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95430C" w14:paraId="14CD1633" w14:textId="77777777">
        <w:trPr>
          <w:divId w:val="1659267375"/>
          <w:tblCellSpacing w:w="15" w:type="dxa"/>
        </w:trPr>
        <w:tc>
          <w:tcPr>
            <w:tcW w:w="0" w:type="auto"/>
            <w:vAlign w:val="center"/>
            <w:hideMark/>
          </w:tcPr>
          <w:p w14:paraId="6FE4F99E" w14:textId="77777777" w:rsidR="0095430C" w:rsidRDefault="0095430C">
            <w:pPr>
              <w:rPr>
                <w:rFonts w:eastAsia="Times New Roman"/>
                <w:lang w:val="en-US"/>
              </w:rPr>
            </w:pPr>
          </w:p>
        </w:tc>
        <w:tc>
          <w:tcPr>
            <w:tcW w:w="0" w:type="auto"/>
            <w:vAlign w:val="center"/>
            <w:hideMark/>
          </w:tcPr>
          <w:p w14:paraId="3E491590" w14:textId="77777777" w:rsidR="0095430C"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95430C" w14:paraId="792F726B" w14:textId="77777777">
        <w:trPr>
          <w:divId w:val="1659267375"/>
          <w:tblCellSpacing w:w="15" w:type="dxa"/>
        </w:trPr>
        <w:tc>
          <w:tcPr>
            <w:tcW w:w="0" w:type="auto"/>
            <w:vAlign w:val="center"/>
            <w:hideMark/>
          </w:tcPr>
          <w:p w14:paraId="1AD950B0" w14:textId="77777777" w:rsidR="0095430C" w:rsidRDefault="0095430C">
            <w:pPr>
              <w:rPr>
                <w:rFonts w:eastAsia="Times New Roman"/>
                <w:lang w:val="en-US"/>
              </w:rPr>
            </w:pPr>
          </w:p>
        </w:tc>
        <w:tc>
          <w:tcPr>
            <w:tcW w:w="0" w:type="auto"/>
            <w:vAlign w:val="center"/>
            <w:hideMark/>
          </w:tcPr>
          <w:p w14:paraId="1DF91F38" w14:textId="77777777" w:rsidR="0095430C"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95430C" w14:paraId="750DA171" w14:textId="77777777">
        <w:trPr>
          <w:divId w:val="1659267375"/>
          <w:tblCellSpacing w:w="15" w:type="dxa"/>
        </w:trPr>
        <w:tc>
          <w:tcPr>
            <w:tcW w:w="0" w:type="auto"/>
            <w:vAlign w:val="center"/>
            <w:hideMark/>
          </w:tcPr>
          <w:p w14:paraId="2C45733A" w14:textId="77777777" w:rsidR="0095430C" w:rsidRDefault="0095430C">
            <w:pPr>
              <w:rPr>
                <w:rFonts w:eastAsia="Times New Roman"/>
                <w:lang w:val="en-US"/>
              </w:rPr>
            </w:pPr>
          </w:p>
        </w:tc>
        <w:tc>
          <w:tcPr>
            <w:tcW w:w="0" w:type="auto"/>
            <w:vAlign w:val="center"/>
            <w:hideMark/>
          </w:tcPr>
          <w:p w14:paraId="7F623163" w14:textId="77777777" w:rsidR="0095430C"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95430C" w14:paraId="7B83AEA5" w14:textId="77777777">
        <w:trPr>
          <w:divId w:val="1659267375"/>
          <w:tblCellSpacing w:w="15" w:type="dxa"/>
        </w:trPr>
        <w:tc>
          <w:tcPr>
            <w:tcW w:w="0" w:type="auto"/>
            <w:vAlign w:val="center"/>
            <w:hideMark/>
          </w:tcPr>
          <w:p w14:paraId="26F75D45" w14:textId="77777777" w:rsidR="0095430C" w:rsidRDefault="0095430C">
            <w:pPr>
              <w:rPr>
                <w:rFonts w:eastAsia="Times New Roman"/>
                <w:lang w:val="en-US"/>
              </w:rPr>
            </w:pPr>
          </w:p>
        </w:tc>
        <w:tc>
          <w:tcPr>
            <w:tcW w:w="0" w:type="auto"/>
            <w:vAlign w:val="center"/>
            <w:hideMark/>
          </w:tcPr>
          <w:p w14:paraId="7AC1E539" w14:textId="77777777" w:rsidR="0095430C"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95430C" w14:paraId="0C652EEB" w14:textId="77777777">
        <w:trPr>
          <w:divId w:val="1659267375"/>
          <w:tblCellSpacing w:w="15" w:type="dxa"/>
        </w:trPr>
        <w:tc>
          <w:tcPr>
            <w:tcW w:w="0" w:type="auto"/>
            <w:vAlign w:val="center"/>
            <w:hideMark/>
          </w:tcPr>
          <w:p w14:paraId="05CFE25C" w14:textId="77777777" w:rsidR="0095430C" w:rsidRDefault="0095430C">
            <w:pPr>
              <w:rPr>
                <w:rFonts w:eastAsia="Times New Roman"/>
                <w:lang w:val="en-US"/>
              </w:rPr>
            </w:pPr>
          </w:p>
        </w:tc>
        <w:tc>
          <w:tcPr>
            <w:tcW w:w="0" w:type="auto"/>
            <w:vAlign w:val="center"/>
            <w:hideMark/>
          </w:tcPr>
          <w:p w14:paraId="132BA4FD" w14:textId="77777777" w:rsidR="0095430C"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95430C" w14:paraId="0E7F33D9" w14:textId="77777777">
        <w:trPr>
          <w:divId w:val="1659267375"/>
          <w:tblCellSpacing w:w="15" w:type="dxa"/>
        </w:trPr>
        <w:tc>
          <w:tcPr>
            <w:tcW w:w="0" w:type="auto"/>
            <w:vAlign w:val="center"/>
            <w:hideMark/>
          </w:tcPr>
          <w:p w14:paraId="20C598E8" w14:textId="77777777" w:rsidR="0095430C" w:rsidRDefault="0095430C">
            <w:pPr>
              <w:rPr>
                <w:rFonts w:eastAsia="Times New Roman"/>
                <w:lang w:val="en-US"/>
              </w:rPr>
            </w:pPr>
          </w:p>
        </w:tc>
        <w:tc>
          <w:tcPr>
            <w:tcW w:w="0" w:type="auto"/>
            <w:vAlign w:val="center"/>
            <w:hideMark/>
          </w:tcPr>
          <w:p w14:paraId="5787C436" w14:textId="77777777" w:rsidR="0095430C"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95430C" w14:paraId="489785D1" w14:textId="77777777">
        <w:trPr>
          <w:divId w:val="1659267375"/>
          <w:tblCellSpacing w:w="15" w:type="dxa"/>
        </w:trPr>
        <w:tc>
          <w:tcPr>
            <w:tcW w:w="0" w:type="auto"/>
            <w:vAlign w:val="center"/>
            <w:hideMark/>
          </w:tcPr>
          <w:p w14:paraId="40F4B258" w14:textId="77777777" w:rsidR="0095430C" w:rsidRDefault="0095430C">
            <w:pPr>
              <w:rPr>
                <w:rFonts w:eastAsia="Times New Roman"/>
                <w:lang w:val="en-US"/>
              </w:rPr>
            </w:pPr>
          </w:p>
        </w:tc>
        <w:tc>
          <w:tcPr>
            <w:tcW w:w="0" w:type="auto"/>
            <w:vAlign w:val="center"/>
            <w:hideMark/>
          </w:tcPr>
          <w:p w14:paraId="066AC1C0" w14:textId="77777777" w:rsidR="0095430C"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95430C" w14:paraId="6605DE7A" w14:textId="77777777">
        <w:trPr>
          <w:divId w:val="1659267375"/>
          <w:tblCellSpacing w:w="15" w:type="dxa"/>
        </w:trPr>
        <w:tc>
          <w:tcPr>
            <w:tcW w:w="0" w:type="auto"/>
            <w:vAlign w:val="center"/>
            <w:hideMark/>
          </w:tcPr>
          <w:p w14:paraId="77F57D10" w14:textId="77777777" w:rsidR="0095430C" w:rsidRDefault="0095430C">
            <w:pPr>
              <w:rPr>
                <w:rFonts w:eastAsia="Times New Roman"/>
                <w:lang w:val="en-US"/>
              </w:rPr>
            </w:pPr>
          </w:p>
        </w:tc>
        <w:tc>
          <w:tcPr>
            <w:tcW w:w="0" w:type="auto"/>
            <w:vAlign w:val="center"/>
            <w:hideMark/>
          </w:tcPr>
          <w:p w14:paraId="1FCBBC5C" w14:textId="77777777" w:rsidR="0095430C"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95430C" w14:paraId="6CAA127D" w14:textId="77777777">
        <w:trPr>
          <w:divId w:val="1659267375"/>
          <w:tblCellSpacing w:w="15" w:type="dxa"/>
        </w:trPr>
        <w:tc>
          <w:tcPr>
            <w:tcW w:w="0" w:type="auto"/>
            <w:vAlign w:val="center"/>
            <w:hideMark/>
          </w:tcPr>
          <w:p w14:paraId="0A34CBFC" w14:textId="77777777" w:rsidR="0095430C" w:rsidRDefault="0095430C">
            <w:pPr>
              <w:rPr>
                <w:rFonts w:eastAsia="Times New Roman"/>
                <w:lang w:val="en-US"/>
              </w:rPr>
            </w:pPr>
          </w:p>
        </w:tc>
        <w:tc>
          <w:tcPr>
            <w:tcW w:w="0" w:type="auto"/>
            <w:vAlign w:val="center"/>
            <w:hideMark/>
          </w:tcPr>
          <w:p w14:paraId="268237F9" w14:textId="77777777" w:rsidR="0095430C"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95430C" w14:paraId="7477930F" w14:textId="77777777">
        <w:trPr>
          <w:divId w:val="1659267375"/>
          <w:tblCellSpacing w:w="15" w:type="dxa"/>
        </w:trPr>
        <w:tc>
          <w:tcPr>
            <w:tcW w:w="0" w:type="auto"/>
            <w:vAlign w:val="center"/>
            <w:hideMark/>
          </w:tcPr>
          <w:p w14:paraId="539426BE" w14:textId="77777777" w:rsidR="0095430C" w:rsidRDefault="0095430C">
            <w:pPr>
              <w:rPr>
                <w:rFonts w:eastAsia="Times New Roman"/>
                <w:lang w:val="en-US"/>
              </w:rPr>
            </w:pPr>
          </w:p>
        </w:tc>
        <w:tc>
          <w:tcPr>
            <w:tcW w:w="0" w:type="auto"/>
            <w:vAlign w:val="center"/>
            <w:hideMark/>
          </w:tcPr>
          <w:p w14:paraId="759F1F10" w14:textId="77777777" w:rsidR="0095430C"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95430C" w14:paraId="2D1290EC" w14:textId="77777777">
        <w:trPr>
          <w:divId w:val="1659267375"/>
          <w:tblCellSpacing w:w="15" w:type="dxa"/>
        </w:trPr>
        <w:tc>
          <w:tcPr>
            <w:tcW w:w="0" w:type="auto"/>
            <w:vAlign w:val="center"/>
            <w:hideMark/>
          </w:tcPr>
          <w:p w14:paraId="2A51962B" w14:textId="77777777" w:rsidR="0095430C" w:rsidRDefault="0095430C">
            <w:pPr>
              <w:rPr>
                <w:rFonts w:eastAsia="Times New Roman"/>
                <w:lang w:val="en-US"/>
              </w:rPr>
            </w:pPr>
          </w:p>
        </w:tc>
        <w:tc>
          <w:tcPr>
            <w:tcW w:w="0" w:type="auto"/>
            <w:vAlign w:val="center"/>
            <w:hideMark/>
          </w:tcPr>
          <w:p w14:paraId="16FAC2DF" w14:textId="77777777" w:rsidR="0095430C"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95430C" w14:paraId="7C97398F" w14:textId="77777777">
        <w:trPr>
          <w:divId w:val="1659267375"/>
          <w:tblCellSpacing w:w="15" w:type="dxa"/>
        </w:trPr>
        <w:tc>
          <w:tcPr>
            <w:tcW w:w="0" w:type="auto"/>
            <w:vAlign w:val="center"/>
            <w:hideMark/>
          </w:tcPr>
          <w:p w14:paraId="3C4E7225" w14:textId="77777777" w:rsidR="0095430C" w:rsidRDefault="0095430C">
            <w:pPr>
              <w:rPr>
                <w:rFonts w:eastAsia="Times New Roman"/>
                <w:lang w:val="en-US"/>
              </w:rPr>
            </w:pPr>
          </w:p>
        </w:tc>
        <w:tc>
          <w:tcPr>
            <w:tcW w:w="0" w:type="auto"/>
            <w:vAlign w:val="center"/>
            <w:hideMark/>
          </w:tcPr>
          <w:p w14:paraId="287DC910" w14:textId="77777777" w:rsidR="0095430C"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95430C" w14:paraId="74506C97" w14:textId="77777777">
        <w:trPr>
          <w:divId w:val="1659267375"/>
          <w:tblCellSpacing w:w="15" w:type="dxa"/>
        </w:trPr>
        <w:tc>
          <w:tcPr>
            <w:tcW w:w="0" w:type="auto"/>
            <w:vAlign w:val="center"/>
            <w:hideMark/>
          </w:tcPr>
          <w:p w14:paraId="50881F7B" w14:textId="77777777" w:rsidR="0095430C" w:rsidRDefault="0095430C">
            <w:pPr>
              <w:rPr>
                <w:rFonts w:eastAsia="Times New Roman"/>
                <w:lang w:val="en-US"/>
              </w:rPr>
            </w:pPr>
          </w:p>
        </w:tc>
        <w:tc>
          <w:tcPr>
            <w:tcW w:w="0" w:type="auto"/>
            <w:vAlign w:val="center"/>
            <w:hideMark/>
          </w:tcPr>
          <w:p w14:paraId="112C8754" w14:textId="77777777" w:rsidR="0095430C"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95430C" w14:paraId="6268E44D" w14:textId="77777777">
        <w:trPr>
          <w:divId w:val="1659267375"/>
          <w:tblCellSpacing w:w="15" w:type="dxa"/>
        </w:trPr>
        <w:tc>
          <w:tcPr>
            <w:tcW w:w="0" w:type="auto"/>
            <w:vAlign w:val="center"/>
            <w:hideMark/>
          </w:tcPr>
          <w:p w14:paraId="4C62DD35" w14:textId="77777777" w:rsidR="0095430C" w:rsidRDefault="0095430C">
            <w:pPr>
              <w:rPr>
                <w:rFonts w:eastAsia="Times New Roman"/>
                <w:lang w:val="en-US"/>
              </w:rPr>
            </w:pPr>
          </w:p>
        </w:tc>
        <w:tc>
          <w:tcPr>
            <w:tcW w:w="0" w:type="auto"/>
            <w:vAlign w:val="center"/>
            <w:hideMark/>
          </w:tcPr>
          <w:p w14:paraId="07CD19F1" w14:textId="77777777" w:rsidR="0095430C"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95430C" w14:paraId="55D8FD39" w14:textId="77777777">
        <w:trPr>
          <w:divId w:val="1659267375"/>
          <w:tblCellSpacing w:w="15" w:type="dxa"/>
        </w:trPr>
        <w:tc>
          <w:tcPr>
            <w:tcW w:w="0" w:type="auto"/>
            <w:vAlign w:val="center"/>
            <w:hideMark/>
          </w:tcPr>
          <w:p w14:paraId="6D0B4F30" w14:textId="77777777" w:rsidR="0095430C" w:rsidRDefault="0095430C">
            <w:pPr>
              <w:rPr>
                <w:rFonts w:eastAsia="Times New Roman"/>
                <w:lang w:val="en-US"/>
              </w:rPr>
            </w:pPr>
          </w:p>
        </w:tc>
        <w:tc>
          <w:tcPr>
            <w:tcW w:w="0" w:type="auto"/>
            <w:vAlign w:val="center"/>
            <w:hideMark/>
          </w:tcPr>
          <w:p w14:paraId="65E9CFE2" w14:textId="77777777" w:rsidR="0095430C"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95430C" w14:paraId="10558BC9" w14:textId="77777777">
        <w:trPr>
          <w:divId w:val="1659267375"/>
          <w:tblCellSpacing w:w="15" w:type="dxa"/>
        </w:trPr>
        <w:tc>
          <w:tcPr>
            <w:tcW w:w="0" w:type="auto"/>
            <w:vAlign w:val="center"/>
            <w:hideMark/>
          </w:tcPr>
          <w:p w14:paraId="007751AC" w14:textId="77777777" w:rsidR="0095430C" w:rsidRDefault="0095430C">
            <w:pPr>
              <w:rPr>
                <w:rFonts w:eastAsia="Times New Roman"/>
                <w:lang w:val="en-US"/>
              </w:rPr>
            </w:pPr>
          </w:p>
        </w:tc>
        <w:tc>
          <w:tcPr>
            <w:tcW w:w="0" w:type="auto"/>
            <w:vAlign w:val="center"/>
            <w:hideMark/>
          </w:tcPr>
          <w:p w14:paraId="7C84DE6A" w14:textId="77777777" w:rsidR="0095430C"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95430C" w14:paraId="0E3DA2A2" w14:textId="77777777">
        <w:trPr>
          <w:divId w:val="1659267375"/>
          <w:tblCellSpacing w:w="15" w:type="dxa"/>
        </w:trPr>
        <w:tc>
          <w:tcPr>
            <w:tcW w:w="0" w:type="auto"/>
            <w:vAlign w:val="center"/>
            <w:hideMark/>
          </w:tcPr>
          <w:p w14:paraId="3CE06607" w14:textId="77777777" w:rsidR="0095430C" w:rsidRDefault="0095430C">
            <w:pPr>
              <w:rPr>
                <w:rFonts w:eastAsia="Times New Roman"/>
                <w:lang w:val="en-US"/>
              </w:rPr>
            </w:pPr>
          </w:p>
        </w:tc>
        <w:tc>
          <w:tcPr>
            <w:tcW w:w="0" w:type="auto"/>
            <w:vAlign w:val="center"/>
            <w:hideMark/>
          </w:tcPr>
          <w:p w14:paraId="07B6E361" w14:textId="77777777" w:rsidR="0095430C"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95430C" w14:paraId="15A64805" w14:textId="77777777">
        <w:trPr>
          <w:divId w:val="1659267375"/>
          <w:tblCellSpacing w:w="15" w:type="dxa"/>
        </w:trPr>
        <w:tc>
          <w:tcPr>
            <w:tcW w:w="0" w:type="auto"/>
            <w:vAlign w:val="center"/>
            <w:hideMark/>
          </w:tcPr>
          <w:p w14:paraId="6D94E2A3" w14:textId="77777777" w:rsidR="0095430C" w:rsidRDefault="0095430C">
            <w:pPr>
              <w:rPr>
                <w:rFonts w:eastAsia="Times New Roman"/>
                <w:lang w:val="en-US"/>
              </w:rPr>
            </w:pPr>
          </w:p>
        </w:tc>
        <w:tc>
          <w:tcPr>
            <w:tcW w:w="0" w:type="auto"/>
            <w:vAlign w:val="center"/>
            <w:hideMark/>
          </w:tcPr>
          <w:p w14:paraId="03C7737D" w14:textId="77777777" w:rsidR="0095430C"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95430C" w14:paraId="48C2721A" w14:textId="77777777">
        <w:trPr>
          <w:divId w:val="1659267375"/>
          <w:tblCellSpacing w:w="15" w:type="dxa"/>
        </w:trPr>
        <w:tc>
          <w:tcPr>
            <w:tcW w:w="0" w:type="auto"/>
            <w:vAlign w:val="center"/>
            <w:hideMark/>
          </w:tcPr>
          <w:p w14:paraId="2725B7D7" w14:textId="77777777" w:rsidR="0095430C" w:rsidRDefault="0095430C">
            <w:pPr>
              <w:rPr>
                <w:rFonts w:eastAsia="Times New Roman"/>
                <w:lang w:val="en-US"/>
              </w:rPr>
            </w:pPr>
          </w:p>
        </w:tc>
        <w:tc>
          <w:tcPr>
            <w:tcW w:w="0" w:type="auto"/>
            <w:vAlign w:val="center"/>
            <w:hideMark/>
          </w:tcPr>
          <w:p w14:paraId="6D0A8CA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Drama Teacher (Private Tuition) </w:t>
            </w:r>
          </w:p>
        </w:tc>
      </w:tr>
      <w:tr w:rsidR="0095430C" w14:paraId="6DF03492" w14:textId="77777777">
        <w:trPr>
          <w:divId w:val="1659267375"/>
          <w:tblCellSpacing w:w="15" w:type="dxa"/>
        </w:trPr>
        <w:tc>
          <w:tcPr>
            <w:tcW w:w="0" w:type="auto"/>
            <w:vAlign w:val="center"/>
            <w:hideMark/>
          </w:tcPr>
          <w:p w14:paraId="66A03978" w14:textId="77777777" w:rsidR="0095430C" w:rsidRDefault="0095430C">
            <w:pPr>
              <w:rPr>
                <w:rFonts w:eastAsia="Times New Roman"/>
                <w:lang w:val="en-US"/>
              </w:rPr>
            </w:pPr>
          </w:p>
        </w:tc>
        <w:tc>
          <w:tcPr>
            <w:tcW w:w="0" w:type="auto"/>
            <w:vAlign w:val="center"/>
            <w:hideMark/>
          </w:tcPr>
          <w:p w14:paraId="2BC98B42" w14:textId="77777777" w:rsidR="0095430C"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95430C" w14:paraId="2CDA3D61" w14:textId="77777777">
        <w:trPr>
          <w:divId w:val="1659267375"/>
          <w:tblCellSpacing w:w="15" w:type="dxa"/>
        </w:trPr>
        <w:tc>
          <w:tcPr>
            <w:tcW w:w="0" w:type="auto"/>
            <w:vAlign w:val="center"/>
            <w:hideMark/>
          </w:tcPr>
          <w:p w14:paraId="331DBDD3" w14:textId="77777777" w:rsidR="0095430C" w:rsidRDefault="0095430C">
            <w:pPr>
              <w:rPr>
                <w:rFonts w:eastAsia="Times New Roman"/>
                <w:lang w:val="en-US"/>
              </w:rPr>
            </w:pPr>
          </w:p>
        </w:tc>
        <w:tc>
          <w:tcPr>
            <w:tcW w:w="0" w:type="auto"/>
            <w:vAlign w:val="center"/>
            <w:hideMark/>
          </w:tcPr>
          <w:p w14:paraId="17081A00" w14:textId="77777777" w:rsidR="0095430C"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95430C" w14:paraId="5B5D37AA" w14:textId="77777777">
        <w:trPr>
          <w:divId w:val="1659267375"/>
          <w:tblCellSpacing w:w="15" w:type="dxa"/>
        </w:trPr>
        <w:tc>
          <w:tcPr>
            <w:tcW w:w="0" w:type="auto"/>
            <w:vAlign w:val="center"/>
            <w:hideMark/>
          </w:tcPr>
          <w:p w14:paraId="4B7181BD" w14:textId="77777777" w:rsidR="0095430C" w:rsidRDefault="0095430C">
            <w:pPr>
              <w:rPr>
                <w:rFonts w:eastAsia="Times New Roman"/>
                <w:lang w:val="en-US"/>
              </w:rPr>
            </w:pPr>
          </w:p>
        </w:tc>
        <w:tc>
          <w:tcPr>
            <w:tcW w:w="0" w:type="auto"/>
            <w:vAlign w:val="center"/>
            <w:hideMark/>
          </w:tcPr>
          <w:p w14:paraId="5C8AFEC8" w14:textId="77777777" w:rsidR="0095430C"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95430C" w14:paraId="5AD1426E" w14:textId="77777777">
        <w:trPr>
          <w:divId w:val="1659267375"/>
          <w:tblCellSpacing w:w="15" w:type="dxa"/>
        </w:trPr>
        <w:tc>
          <w:tcPr>
            <w:tcW w:w="0" w:type="auto"/>
            <w:vAlign w:val="center"/>
            <w:hideMark/>
          </w:tcPr>
          <w:p w14:paraId="222D5C03" w14:textId="77777777" w:rsidR="0095430C" w:rsidRDefault="0095430C">
            <w:pPr>
              <w:rPr>
                <w:rFonts w:eastAsia="Times New Roman"/>
                <w:lang w:val="en-US"/>
              </w:rPr>
            </w:pPr>
          </w:p>
        </w:tc>
        <w:tc>
          <w:tcPr>
            <w:tcW w:w="0" w:type="auto"/>
            <w:vAlign w:val="center"/>
            <w:hideMark/>
          </w:tcPr>
          <w:p w14:paraId="412F9E1B" w14:textId="77777777" w:rsidR="0095430C"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95430C" w14:paraId="2B84DCE7" w14:textId="77777777">
        <w:trPr>
          <w:divId w:val="1659267375"/>
          <w:tblCellSpacing w:w="15" w:type="dxa"/>
        </w:trPr>
        <w:tc>
          <w:tcPr>
            <w:tcW w:w="0" w:type="auto"/>
            <w:vAlign w:val="center"/>
            <w:hideMark/>
          </w:tcPr>
          <w:p w14:paraId="28EE60E3" w14:textId="77777777" w:rsidR="0095430C" w:rsidRDefault="0095430C">
            <w:pPr>
              <w:rPr>
                <w:rFonts w:eastAsia="Times New Roman"/>
                <w:lang w:val="en-US"/>
              </w:rPr>
            </w:pPr>
          </w:p>
        </w:tc>
        <w:tc>
          <w:tcPr>
            <w:tcW w:w="0" w:type="auto"/>
            <w:vAlign w:val="center"/>
            <w:hideMark/>
          </w:tcPr>
          <w:p w14:paraId="5C079FA8" w14:textId="77777777" w:rsidR="0095430C"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95430C" w14:paraId="09FFF876" w14:textId="77777777">
        <w:trPr>
          <w:divId w:val="1659267375"/>
          <w:tblCellSpacing w:w="15" w:type="dxa"/>
        </w:trPr>
        <w:tc>
          <w:tcPr>
            <w:tcW w:w="0" w:type="auto"/>
            <w:vAlign w:val="center"/>
            <w:hideMark/>
          </w:tcPr>
          <w:p w14:paraId="231B60D6" w14:textId="77777777" w:rsidR="0095430C" w:rsidRDefault="0095430C">
            <w:pPr>
              <w:rPr>
                <w:rFonts w:eastAsia="Times New Roman"/>
                <w:lang w:val="en-US"/>
              </w:rPr>
            </w:pPr>
          </w:p>
        </w:tc>
        <w:tc>
          <w:tcPr>
            <w:tcW w:w="0" w:type="auto"/>
            <w:vAlign w:val="center"/>
            <w:hideMark/>
          </w:tcPr>
          <w:p w14:paraId="6C5EC031" w14:textId="77777777" w:rsidR="0095430C"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95430C" w14:paraId="5FCE6A09" w14:textId="77777777">
        <w:trPr>
          <w:divId w:val="1659267375"/>
          <w:tblCellSpacing w:w="15" w:type="dxa"/>
        </w:trPr>
        <w:tc>
          <w:tcPr>
            <w:tcW w:w="0" w:type="auto"/>
            <w:vAlign w:val="center"/>
            <w:hideMark/>
          </w:tcPr>
          <w:p w14:paraId="3BEB86A2" w14:textId="77777777" w:rsidR="0095430C" w:rsidRDefault="0095430C">
            <w:pPr>
              <w:rPr>
                <w:rFonts w:eastAsia="Times New Roman"/>
                <w:lang w:val="en-US"/>
              </w:rPr>
            </w:pPr>
          </w:p>
        </w:tc>
        <w:tc>
          <w:tcPr>
            <w:tcW w:w="0" w:type="auto"/>
            <w:vAlign w:val="center"/>
            <w:hideMark/>
          </w:tcPr>
          <w:p w14:paraId="5598BE6E" w14:textId="77777777" w:rsidR="0095430C"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95430C" w14:paraId="2587B522" w14:textId="77777777">
        <w:trPr>
          <w:divId w:val="1659267375"/>
          <w:tblCellSpacing w:w="15" w:type="dxa"/>
        </w:trPr>
        <w:tc>
          <w:tcPr>
            <w:tcW w:w="0" w:type="auto"/>
            <w:vAlign w:val="center"/>
            <w:hideMark/>
          </w:tcPr>
          <w:p w14:paraId="0CC6C093" w14:textId="77777777" w:rsidR="0095430C" w:rsidRDefault="0095430C">
            <w:pPr>
              <w:rPr>
                <w:rFonts w:eastAsia="Times New Roman"/>
                <w:lang w:val="en-US"/>
              </w:rPr>
            </w:pPr>
          </w:p>
        </w:tc>
        <w:tc>
          <w:tcPr>
            <w:tcW w:w="0" w:type="auto"/>
            <w:vAlign w:val="center"/>
            <w:hideMark/>
          </w:tcPr>
          <w:p w14:paraId="3FD6910F" w14:textId="77777777" w:rsidR="0095430C"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95430C" w14:paraId="18782C9D" w14:textId="77777777">
        <w:trPr>
          <w:divId w:val="1659267375"/>
          <w:tblCellSpacing w:w="15" w:type="dxa"/>
        </w:trPr>
        <w:tc>
          <w:tcPr>
            <w:tcW w:w="0" w:type="auto"/>
            <w:vAlign w:val="center"/>
            <w:hideMark/>
          </w:tcPr>
          <w:p w14:paraId="623C942B" w14:textId="77777777" w:rsidR="0095430C" w:rsidRDefault="0095430C">
            <w:pPr>
              <w:rPr>
                <w:rFonts w:eastAsia="Times New Roman"/>
                <w:lang w:val="en-US"/>
              </w:rPr>
            </w:pPr>
          </w:p>
        </w:tc>
        <w:tc>
          <w:tcPr>
            <w:tcW w:w="0" w:type="auto"/>
            <w:vAlign w:val="center"/>
            <w:hideMark/>
          </w:tcPr>
          <w:p w14:paraId="490D2603" w14:textId="77777777" w:rsidR="0095430C"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95430C" w14:paraId="0A13A21B" w14:textId="77777777">
        <w:trPr>
          <w:divId w:val="1659267375"/>
          <w:tblCellSpacing w:w="15" w:type="dxa"/>
        </w:trPr>
        <w:tc>
          <w:tcPr>
            <w:tcW w:w="0" w:type="auto"/>
            <w:vAlign w:val="center"/>
            <w:hideMark/>
          </w:tcPr>
          <w:p w14:paraId="55544F9C" w14:textId="77777777" w:rsidR="0095430C" w:rsidRDefault="0095430C">
            <w:pPr>
              <w:rPr>
                <w:rFonts w:eastAsia="Times New Roman"/>
                <w:lang w:val="en-US"/>
              </w:rPr>
            </w:pPr>
          </w:p>
        </w:tc>
        <w:tc>
          <w:tcPr>
            <w:tcW w:w="0" w:type="auto"/>
            <w:vAlign w:val="center"/>
            <w:hideMark/>
          </w:tcPr>
          <w:p w14:paraId="1E7F05F1" w14:textId="77777777" w:rsidR="0095430C"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95430C" w14:paraId="42362DF1" w14:textId="77777777">
        <w:trPr>
          <w:divId w:val="1659267375"/>
          <w:tblCellSpacing w:w="15" w:type="dxa"/>
        </w:trPr>
        <w:tc>
          <w:tcPr>
            <w:tcW w:w="0" w:type="auto"/>
            <w:vAlign w:val="center"/>
            <w:hideMark/>
          </w:tcPr>
          <w:p w14:paraId="2E3E9816" w14:textId="77777777" w:rsidR="0095430C" w:rsidRDefault="0095430C">
            <w:pPr>
              <w:rPr>
                <w:rFonts w:eastAsia="Times New Roman"/>
                <w:lang w:val="en-US"/>
              </w:rPr>
            </w:pPr>
          </w:p>
        </w:tc>
        <w:tc>
          <w:tcPr>
            <w:tcW w:w="0" w:type="auto"/>
            <w:vAlign w:val="center"/>
            <w:hideMark/>
          </w:tcPr>
          <w:p w14:paraId="325D5943" w14:textId="77777777" w:rsidR="0095430C"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95430C" w14:paraId="581B4B15" w14:textId="77777777">
        <w:trPr>
          <w:divId w:val="1659267375"/>
          <w:tblCellSpacing w:w="15" w:type="dxa"/>
        </w:trPr>
        <w:tc>
          <w:tcPr>
            <w:tcW w:w="0" w:type="auto"/>
            <w:vAlign w:val="center"/>
            <w:hideMark/>
          </w:tcPr>
          <w:p w14:paraId="338D3EC8" w14:textId="77777777" w:rsidR="0095430C" w:rsidRDefault="0095430C">
            <w:pPr>
              <w:rPr>
                <w:rFonts w:eastAsia="Times New Roman"/>
                <w:lang w:val="en-US"/>
              </w:rPr>
            </w:pPr>
          </w:p>
        </w:tc>
        <w:tc>
          <w:tcPr>
            <w:tcW w:w="0" w:type="auto"/>
            <w:vAlign w:val="center"/>
            <w:hideMark/>
          </w:tcPr>
          <w:p w14:paraId="4CAE5C64" w14:textId="77777777" w:rsidR="0095430C"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95430C" w14:paraId="70516691" w14:textId="77777777">
        <w:trPr>
          <w:divId w:val="1659267375"/>
          <w:tblCellSpacing w:w="15" w:type="dxa"/>
        </w:trPr>
        <w:tc>
          <w:tcPr>
            <w:tcW w:w="0" w:type="auto"/>
            <w:vAlign w:val="center"/>
            <w:hideMark/>
          </w:tcPr>
          <w:p w14:paraId="2A1C4DE8" w14:textId="77777777" w:rsidR="0095430C" w:rsidRDefault="0095430C">
            <w:pPr>
              <w:rPr>
                <w:rFonts w:eastAsia="Times New Roman"/>
                <w:lang w:val="en-US"/>
              </w:rPr>
            </w:pPr>
          </w:p>
        </w:tc>
        <w:tc>
          <w:tcPr>
            <w:tcW w:w="0" w:type="auto"/>
            <w:vAlign w:val="center"/>
            <w:hideMark/>
          </w:tcPr>
          <w:p w14:paraId="1AE578A1" w14:textId="77777777" w:rsidR="0095430C"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95430C" w14:paraId="474180A4" w14:textId="77777777">
        <w:trPr>
          <w:divId w:val="1659267375"/>
          <w:tblCellSpacing w:w="15" w:type="dxa"/>
        </w:trPr>
        <w:tc>
          <w:tcPr>
            <w:tcW w:w="0" w:type="auto"/>
            <w:vAlign w:val="center"/>
            <w:hideMark/>
          </w:tcPr>
          <w:p w14:paraId="7DD8BDB6" w14:textId="77777777" w:rsidR="0095430C" w:rsidRDefault="0095430C">
            <w:pPr>
              <w:rPr>
                <w:rFonts w:eastAsia="Times New Roman"/>
                <w:lang w:val="en-US"/>
              </w:rPr>
            </w:pPr>
          </w:p>
        </w:tc>
        <w:tc>
          <w:tcPr>
            <w:tcW w:w="0" w:type="auto"/>
            <w:vAlign w:val="center"/>
            <w:hideMark/>
          </w:tcPr>
          <w:p w14:paraId="7EF2E4D3" w14:textId="77777777" w:rsidR="0095430C"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95430C" w14:paraId="17D0A114" w14:textId="77777777">
        <w:trPr>
          <w:divId w:val="1659267375"/>
          <w:tblCellSpacing w:w="15" w:type="dxa"/>
        </w:trPr>
        <w:tc>
          <w:tcPr>
            <w:tcW w:w="0" w:type="auto"/>
            <w:vAlign w:val="center"/>
            <w:hideMark/>
          </w:tcPr>
          <w:p w14:paraId="36F0F583" w14:textId="77777777" w:rsidR="0095430C" w:rsidRDefault="0095430C">
            <w:pPr>
              <w:rPr>
                <w:rFonts w:eastAsia="Times New Roman"/>
                <w:lang w:val="en-US"/>
              </w:rPr>
            </w:pPr>
          </w:p>
        </w:tc>
        <w:tc>
          <w:tcPr>
            <w:tcW w:w="0" w:type="auto"/>
            <w:vAlign w:val="center"/>
            <w:hideMark/>
          </w:tcPr>
          <w:p w14:paraId="55076593" w14:textId="77777777" w:rsidR="0095430C"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95430C" w14:paraId="3DA08EF6" w14:textId="77777777">
        <w:trPr>
          <w:divId w:val="1659267375"/>
          <w:tblCellSpacing w:w="15" w:type="dxa"/>
        </w:trPr>
        <w:tc>
          <w:tcPr>
            <w:tcW w:w="0" w:type="auto"/>
            <w:vAlign w:val="center"/>
            <w:hideMark/>
          </w:tcPr>
          <w:p w14:paraId="39C04C97" w14:textId="77777777" w:rsidR="0095430C" w:rsidRDefault="0095430C">
            <w:pPr>
              <w:rPr>
                <w:rFonts w:eastAsia="Times New Roman"/>
                <w:lang w:val="en-US"/>
              </w:rPr>
            </w:pPr>
          </w:p>
        </w:tc>
        <w:tc>
          <w:tcPr>
            <w:tcW w:w="0" w:type="auto"/>
            <w:vAlign w:val="center"/>
            <w:hideMark/>
          </w:tcPr>
          <w:p w14:paraId="21470BE8" w14:textId="77777777" w:rsidR="0095430C"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95430C" w14:paraId="0A464EE3" w14:textId="77777777">
        <w:trPr>
          <w:divId w:val="1659267375"/>
          <w:tblCellSpacing w:w="15" w:type="dxa"/>
        </w:trPr>
        <w:tc>
          <w:tcPr>
            <w:tcW w:w="0" w:type="auto"/>
            <w:vAlign w:val="center"/>
            <w:hideMark/>
          </w:tcPr>
          <w:p w14:paraId="53993860" w14:textId="77777777" w:rsidR="0095430C" w:rsidRDefault="0095430C">
            <w:pPr>
              <w:rPr>
                <w:rFonts w:eastAsia="Times New Roman"/>
                <w:lang w:val="en-US"/>
              </w:rPr>
            </w:pPr>
          </w:p>
        </w:tc>
        <w:tc>
          <w:tcPr>
            <w:tcW w:w="0" w:type="auto"/>
            <w:vAlign w:val="center"/>
            <w:hideMark/>
          </w:tcPr>
          <w:p w14:paraId="38149FE1" w14:textId="77777777" w:rsidR="0095430C"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95430C" w14:paraId="26F4B315" w14:textId="77777777">
        <w:trPr>
          <w:divId w:val="1659267375"/>
          <w:tblCellSpacing w:w="15" w:type="dxa"/>
        </w:trPr>
        <w:tc>
          <w:tcPr>
            <w:tcW w:w="0" w:type="auto"/>
            <w:vAlign w:val="center"/>
            <w:hideMark/>
          </w:tcPr>
          <w:p w14:paraId="464D0D44" w14:textId="77777777" w:rsidR="0095430C" w:rsidRDefault="0095430C">
            <w:pPr>
              <w:rPr>
                <w:rFonts w:eastAsia="Times New Roman"/>
                <w:lang w:val="en-US"/>
              </w:rPr>
            </w:pPr>
          </w:p>
        </w:tc>
        <w:tc>
          <w:tcPr>
            <w:tcW w:w="0" w:type="auto"/>
            <w:vAlign w:val="center"/>
            <w:hideMark/>
          </w:tcPr>
          <w:p w14:paraId="1502C964" w14:textId="77777777" w:rsidR="0095430C"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95430C" w14:paraId="28247EF6" w14:textId="77777777">
        <w:trPr>
          <w:divId w:val="1659267375"/>
          <w:tblCellSpacing w:w="15" w:type="dxa"/>
        </w:trPr>
        <w:tc>
          <w:tcPr>
            <w:tcW w:w="0" w:type="auto"/>
            <w:vAlign w:val="center"/>
            <w:hideMark/>
          </w:tcPr>
          <w:p w14:paraId="1486F77C" w14:textId="77777777" w:rsidR="0095430C" w:rsidRDefault="0095430C">
            <w:pPr>
              <w:rPr>
                <w:rFonts w:eastAsia="Times New Roman"/>
                <w:lang w:val="en-US"/>
              </w:rPr>
            </w:pPr>
          </w:p>
        </w:tc>
        <w:tc>
          <w:tcPr>
            <w:tcW w:w="0" w:type="auto"/>
            <w:vAlign w:val="center"/>
            <w:hideMark/>
          </w:tcPr>
          <w:p w14:paraId="18D11522" w14:textId="77777777" w:rsidR="0095430C"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95430C" w14:paraId="54C8CCCF" w14:textId="77777777">
        <w:trPr>
          <w:divId w:val="1659267375"/>
          <w:tblCellSpacing w:w="15" w:type="dxa"/>
        </w:trPr>
        <w:tc>
          <w:tcPr>
            <w:tcW w:w="0" w:type="auto"/>
            <w:vAlign w:val="center"/>
            <w:hideMark/>
          </w:tcPr>
          <w:p w14:paraId="1B277365" w14:textId="77777777" w:rsidR="0095430C" w:rsidRDefault="0095430C">
            <w:pPr>
              <w:rPr>
                <w:rFonts w:eastAsia="Times New Roman"/>
                <w:lang w:val="en-US"/>
              </w:rPr>
            </w:pPr>
          </w:p>
        </w:tc>
        <w:tc>
          <w:tcPr>
            <w:tcW w:w="0" w:type="auto"/>
            <w:vAlign w:val="center"/>
            <w:hideMark/>
          </w:tcPr>
          <w:p w14:paraId="53829CDE" w14:textId="77777777" w:rsidR="0095430C"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95430C" w14:paraId="038F8E55" w14:textId="77777777">
        <w:trPr>
          <w:divId w:val="1659267375"/>
          <w:tblCellSpacing w:w="15" w:type="dxa"/>
        </w:trPr>
        <w:tc>
          <w:tcPr>
            <w:tcW w:w="0" w:type="auto"/>
            <w:vAlign w:val="center"/>
            <w:hideMark/>
          </w:tcPr>
          <w:p w14:paraId="36660B13" w14:textId="77777777" w:rsidR="0095430C" w:rsidRDefault="0095430C">
            <w:pPr>
              <w:rPr>
                <w:rFonts w:eastAsia="Times New Roman"/>
                <w:lang w:val="en-US"/>
              </w:rPr>
            </w:pPr>
          </w:p>
        </w:tc>
        <w:tc>
          <w:tcPr>
            <w:tcW w:w="0" w:type="auto"/>
            <w:vAlign w:val="center"/>
            <w:hideMark/>
          </w:tcPr>
          <w:p w14:paraId="03C3A4A2" w14:textId="77777777" w:rsidR="0095430C"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95430C" w14:paraId="4E68A33D" w14:textId="77777777">
        <w:trPr>
          <w:divId w:val="1659267375"/>
          <w:tblCellSpacing w:w="15" w:type="dxa"/>
        </w:trPr>
        <w:tc>
          <w:tcPr>
            <w:tcW w:w="0" w:type="auto"/>
            <w:vAlign w:val="center"/>
            <w:hideMark/>
          </w:tcPr>
          <w:p w14:paraId="3553FE30" w14:textId="77777777" w:rsidR="0095430C" w:rsidRDefault="0095430C">
            <w:pPr>
              <w:rPr>
                <w:rFonts w:eastAsia="Times New Roman"/>
                <w:lang w:val="en-US"/>
              </w:rPr>
            </w:pPr>
          </w:p>
        </w:tc>
        <w:tc>
          <w:tcPr>
            <w:tcW w:w="0" w:type="auto"/>
            <w:vAlign w:val="center"/>
            <w:hideMark/>
          </w:tcPr>
          <w:p w14:paraId="724B50D3" w14:textId="77777777" w:rsidR="0095430C"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95430C" w14:paraId="0A202E74" w14:textId="77777777">
        <w:trPr>
          <w:divId w:val="1659267375"/>
          <w:tblCellSpacing w:w="15" w:type="dxa"/>
        </w:trPr>
        <w:tc>
          <w:tcPr>
            <w:tcW w:w="0" w:type="auto"/>
            <w:vAlign w:val="center"/>
            <w:hideMark/>
          </w:tcPr>
          <w:p w14:paraId="1F4B4D47" w14:textId="77777777" w:rsidR="0095430C" w:rsidRDefault="0095430C">
            <w:pPr>
              <w:rPr>
                <w:rFonts w:eastAsia="Times New Roman"/>
                <w:lang w:val="en-US"/>
              </w:rPr>
            </w:pPr>
          </w:p>
        </w:tc>
        <w:tc>
          <w:tcPr>
            <w:tcW w:w="0" w:type="auto"/>
            <w:vAlign w:val="center"/>
            <w:hideMark/>
          </w:tcPr>
          <w:p w14:paraId="26E068C6" w14:textId="77777777" w:rsidR="0095430C"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95430C" w14:paraId="3854B3B1" w14:textId="77777777">
        <w:trPr>
          <w:divId w:val="1659267375"/>
          <w:tblCellSpacing w:w="15" w:type="dxa"/>
        </w:trPr>
        <w:tc>
          <w:tcPr>
            <w:tcW w:w="0" w:type="auto"/>
            <w:vAlign w:val="center"/>
            <w:hideMark/>
          </w:tcPr>
          <w:p w14:paraId="0FA2C64D" w14:textId="77777777" w:rsidR="0095430C" w:rsidRDefault="0095430C">
            <w:pPr>
              <w:rPr>
                <w:rFonts w:eastAsia="Times New Roman"/>
                <w:lang w:val="en-US"/>
              </w:rPr>
            </w:pPr>
          </w:p>
        </w:tc>
        <w:tc>
          <w:tcPr>
            <w:tcW w:w="0" w:type="auto"/>
            <w:vAlign w:val="center"/>
            <w:hideMark/>
          </w:tcPr>
          <w:p w14:paraId="729E2740" w14:textId="77777777" w:rsidR="0095430C"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95430C" w14:paraId="302EC3B4" w14:textId="77777777">
        <w:trPr>
          <w:divId w:val="1659267375"/>
          <w:tblCellSpacing w:w="15" w:type="dxa"/>
        </w:trPr>
        <w:tc>
          <w:tcPr>
            <w:tcW w:w="0" w:type="auto"/>
            <w:vAlign w:val="center"/>
            <w:hideMark/>
          </w:tcPr>
          <w:p w14:paraId="247E6771" w14:textId="77777777" w:rsidR="0095430C" w:rsidRDefault="0095430C">
            <w:pPr>
              <w:rPr>
                <w:rFonts w:eastAsia="Times New Roman"/>
                <w:lang w:val="en-US"/>
              </w:rPr>
            </w:pPr>
          </w:p>
        </w:tc>
        <w:tc>
          <w:tcPr>
            <w:tcW w:w="0" w:type="auto"/>
            <w:vAlign w:val="center"/>
            <w:hideMark/>
          </w:tcPr>
          <w:p w14:paraId="2053213C" w14:textId="77777777" w:rsidR="0095430C"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95430C" w14:paraId="5A30ECF5" w14:textId="77777777">
        <w:trPr>
          <w:divId w:val="1659267375"/>
          <w:tblCellSpacing w:w="15" w:type="dxa"/>
        </w:trPr>
        <w:tc>
          <w:tcPr>
            <w:tcW w:w="0" w:type="auto"/>
            <w:vAlign w:val="center"/>
            <w:hideMark/>
          </w:tcPr>
          <w:p w14:paraId="0D16A01E" w14:textId="77777777" w:rsidR="0095430C" w:rsidRDefault="0095430C">
            <w:pPr>
              <w:rPr>
                <w:rFonts w:eastAsia="Times New Roman"/>
                <w:lang w:val="en-US"/>
              </w:rPr>
            </w:pPr>
          </w:p>
        </w:tc>
        <w:tc>
          <w:tcPr>
            <w:tcW w:w="0" w:type="auto"/>
            <w:vAlign w:val="center"/>
            <w:hideMark/>
          </w:tcPr>
          <w:p w14:paraId="38095C91" w14:textId="77777777" w:rsidR="0095430C"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95430C" w14:paraId="21879942" w14:textId="77777777">
        <w:trPr>
          <w:divId w:val="1659267375"/>
          <w:tblCellSpacing w:w="15" w:type="dxa"/>
        </w:trPr>
        <w:tc>
          <w:tcPr>
            <w:tcW w:w="0" w:type="auto"/>
            <w:vAlign w:val="center"/>
            <w:hideMark/>
          </w:tcPr>
          <w:p w14:paraId="21FF5B62" w14:textId="77777777" w:rsidR="0095430C" w:rsidRDefault="0095430C">
            <w:pPr>
              <w:rPr>
                <w:rFonts w:eastAsia="Times New Roman"/>
                <w:lang w:val="en-US"/>
              </w:rPr>
            </w:pPr>
          </w:p>
        </w:tc>
        <w:tc>
          <w:tcPr>
            <w:tcW w:w="0" w:type="auto"/>
            <w:vAlign w:val="center"/>
            <w:hideMark/>
          </w:tcPr>
          <w:p w14:paraId="5C61730D" w14:textId="77777777" w:rsidR="0095430C"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95430C" w14:paraId="43736CD3" w14:textId="77777777">
        <w:trPr>
          <w:divId w:val="1659267375"/>
          <w:tblCellSpacing w:w="15" w:type="dxa"/>
        </w:trPr>
        <w:tc>
          <w:tcPr>
            <w:tcW w:w="0" w:type="auto"/>
            <w:vAlign w:val="center"/>
            <w:hideMark/>
          </w:tcPr>
          <w:p w14:paraId="6A0F4327" w14:textId="77777777" w:rsidR="0095430C" w:rsidRDefault="0095430C">
            <w:pPr>
              <w:rPr>
                <w:rFonts w:eastAsia="Times New Roman"/>
                <w:lang w:val="en-US"/>
              </w:rPr>
            </w:pPr>
          </w:p>
        </w:tc>
        <w:tc>
          <w:tcPr>
            <w:tcW w:w="0" w:type="auto"/>
            <w:vAlign w:val="center"/>
            <w:hideMark/>
          </w:tcPr>
          <w:p w14:paraId="669028A0" w14:textId="77777777" w:rsidR="0095430C"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95430C" w14:paraId="0DEE7D0D" w14:textId="77777777">
        <w:trPr>
          <w:divId w:val="1659267375"/>
          <w:tblCellSpacing w:w="15" w:type="dxa"/>
        </w:trPr>
        <w:tc>
          <w:tcPr>
            <w:tcW w:w="0" w:type="auto"/>
            <w:vAlign w:val="center"/>
            <w:hideMark/>
          </w:tcPr>
          <w:p w14:paraId="3E22A74E" w14:textId="77777777" w:rsidR="0095430C" w:rsidRDefault="0095430C">
            <w:pPr>
              <w:rPr>
                <w:rFonts w:eastAsia="Times New Roman"/>
                <w:lang w:val="en-US"/>
              </w:rPr>
            </w:pPr>
          </w:p>
        </w:tc>
        <w:tc>
          <w:tcPr>
            <w:tcW w:w="0" w:type="auto"/>
            <w:vAlign w:val="center"/>
            <w:hideMark/>
          </w:tcPr>
          <w:p w14:paraId="52792E35" w14:textId="77777777" w:rsidR="0095430C"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95430C" w14:paraId="455F961F" w14:textId="77777777">
        <w:trPr>
          <w:divId w:val="1659267375"/>
          <w:tblCellSpacing w:w="15" w:type="dxa"/>
        </w:trPr>
        <w:tc>
          <w:tcPr>
            <w:tcW w:w="0" w:type="auto"/>
            <w:vAlign w:val="center"/>
            <w:hideMark/>
          </w:tcPr>
          <w:p w14:paraId="11400E61" w14:textId="77777777" w:rsidR="0095430C" w:rsidRDefault="0095430C">
            <w:pPr>
              <w:rPr>
                <w:rFonts w:eastAsia="Times New Roman"/>
                <w:lang w:val="en-US"/>
              </w:rPr>
            </w:pPr>
          </w:p>
        </w:tc>
        <w:tc>
          <w:tcPr>
            <w:tcW w:w="0" w:type="auto"/>
            <w:vAlign w:val="center"/>
            <w:hideMark/>
          </w:tcPr>
          <w:p w14:paraId="61744A9F" w14:textId="77777777" w:rsidR="0095430C"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95430C" w14:paraId="0C189B41" w14:textId="77777777">
        <w:trPr>
          <w:divId w:val="1659267375"/>
          <w:tblCellSpacing w:w="15" w:type="dxa"/>
        </w:trPr>
        <w:tc>
          <w:tcPr>
            <w:tcW w:w="0" w:type="auto"/>
            <w:vAlign w:val="center"/>
            <w:hideMark/>
          </w:tcPr>
          <w:p w14:paraId="7F0EED5D" w14:textId="77777777" w:rsidR="0095430C" w:rsidRDefault="0095430C">
            <w:pPr>
              <w:rPr>
                <w:rFonts w:eastAsia="Times New Roman"/>
                <w:lang w:val="en-US"/>
              </w:rPr>
            </w:pPr>
          </w:p>
        </w:tc>
        <w:tc>
          <w:tcPr>
            <w:tcW w:w="0" w:type="auto"/>
            <w:vAlign w:val="center"/>
            <w:hideMark/>
          </w:tcPr>
          <w:p w14:paraId="7AB4FB46" w14:textId="77777777" w:rsidR="0095430C"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95430C" w14:paraId="2C2AE59D" w14:textId="77777777">
        <w:trPr>
          <w:divId w:val="1659267375"/>
          <w:tblCellSpacing w:w="15" w:type="dxa"/>
        </w:trPr>
        <w:tc>
          <w:tcPr>
            <w:tcW w:w="0" w:type="auto"/>
            <w:vAlign w:val="center"/>
            <w:hideMark/>
          </w:tcPr>
          <w:p w14:paraId="2708B29B" w14:textId="77777777" w:rsidR="0095430C" w:rsidRDefault="0095430C">
            <w:pPr>
              <w:rPr>
                <w:rFonts w:eastAsia="Times New Roman"/>
                <w:lang w:val="en-US"/>
              </w:rPr>
            </w:pPr>
          </w:p>
        </w:tc>
        <w:tc>
          <w:tcPr>
            <w:tcW w:w="0" w:type="auto"/>
            <w:vAlign w:val="center"/>
            <w:hideMark/>
          </w:tcPr>
          <w:p w14:paraId="13B89B4F" w14:textId="77777777" w:rsidR="0095430C"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95430C" w14:paraId="6C41A323" w14:textId="77777777">
        <w:trPr>
          <w:divId w:val="1659267375"/>
          <w:tblCellSpacing w:w="15" w:type="dxa"/>
        </w:trPr>
        <w:tc>
          <w:tcPr>
            <w:tcW w:w="0" w:type="auto"/>
            <w:vAlign w:val="center"/>
            <w:hideMark/>
          </w:tcPr>
          <w:p w14:paraId="04B78F8E" w14:textId="77777777" w:rsidR="0095430C" w:rsidRDefault="0095430C">
            <w:pPr>
              <w:rPr>
                <w:rFonts w:eastAsia="Times New Roman"/>
                <w:lang w:val="en-US"/>
              </w:rPr>
            </w:pPr>
          </w:p>
        </w:tc>
        <w:tc>
          <w:tcPr>
            <w:tcW w:w="0" w:type="auto"/>
            <w:vAlign w:val="center"/>
            <w:hideMark/>
          </w:tcPr>
          <w:p w14:paraId="110AF40F" w14:textId="77777777" w:rsidR="0095430C"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95430C" w14:paraId="4C4F4726" w14:textId="77777777">
        <w:trPr>
          <w:divId w:val="1659267375"/>
          <w:tblCellSpacing w:w="15" w:type="dxa"/>
        </w:trPr>
        <w:tc>
          <w:tcPr>
            <w:tcW w:w="0" w:type="auto"/>
            <w:vAlign w:val="center"/>
            <w:hideMark/>
          </w:tcPr>
          <w:p w14:paraId="2D1C5EB1" w14:textId="77777777" w:rsidR="0095430C" w:rsidRDefault="0095430C">
            <w:pPr>
              <w:rPr>
                <w:rFonts w:eastAsia="Times New Roman"/>
                <w:lang w:val="en-US"/>
              </w:rPr>
            </w:pPr>
          </w:p>
        </w:tc>
        <w:tc>
          <w:tcPr>
            <w:tcW w:w="0" w:type="auto"/>
            <w:vAlign w:val="center"/>
            <w:hideMark/>
          </w:tcPr>
          <w:p w14:paraId="34697236" w14:textId="77777777" w:rsidR="0095430C"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95430C" w14:paraId="32D385F0" w14:textId="77777777">
        <w:trPr>
          <w:divId w:val="1659267375"/>
          <w:tblCellSpacing w:w="15" w:type="dxa"/>
        </w:trPr>
        <w:tc>
          <w:tcPr>
            <w:tcW w:w="0" w:type="auto"/>
            <w:vAlign w:val="center"/>
            <w:hideMark/>
          </w:tcPr>
          <w:p w14:paraId="18696C3A" w14:textId="77777777" w:rsidR="0095430C" w:rsidRDefault="0095430C">
            <w:pPr>
              <w:rPr>
                <w:rFonts w:eastAsia="Times New Roman"/>
                <w:lang w:val="en-US"/>
              </w:rPr>
            </w:pPr>
          </w:p>
        </w:tc>
        <w:tc>
          <w:tcPr>
            <w:tcW w:w="0" w:type="auto"/>
            <w:vAlign w:val="center"/>
            <w:hideMark/>
          </w:tcPr>
          <w:p w14:paraId="1F69A45F" w14:textId="77777777" w:rsidR="0095430C"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95430C" w14:paraId="0EB39CE4" w14:textId="77777777">
        <w:trPr>
          <w:divId w:val="1659267375"/>
          <w:tblCellSpacing w:w="15" w:type="dxa"/>
        </w:trPr>
        <w:tc>
          <w:tcPr>
            <w:tcW w:w="0" w:type="auto"/>
            <w:vAlign w:val="center"/>
            <w:hideMark/>
          </w:tcPr>
          <w:p w14:paraId="77C60F37" w14:textId="77777777" w:rsidR="0095430C" w:rsidRDefault="0095430C">
            <w:pPr>
              <w:rPr>
                <w:rFonts w:eastAsia="Times New Roman"/>
                <w:lang w:val="en-US"/>
              </w:rPr>
            </w:pPr>
          </w:p>
        </w:tc>
        <w:tc>
          <w:tcPr>
            <w:tcW w:w="0" w:type="auto"/>
            <w:vAlign w:val="center"/>
            <w:hideMark/>
          </w:tcPr>
          <w:p w14:paraId="0442B8AE" w14:textId="77777777" w:rsidR="0095430C"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95430C" w14:paraId="2F91502C" w14:textId="77777777">
        <w:trPr>
          <w:divId w:val="1659267375"/>
          <w:tblCellSpacing w:w="15" w:type="dxa"/>
        </w:trPr>
        <w:tc>
          <w:tcPr>
            <w:tcW w:w="0" w:type="auto"/>
            <w:vAlign w:val="center"/>
            <w:hideMark/>
          </w:tcPr>
          <w:p w14:paraId="1B969AB7" w14:textId="77777777" w:rsidR="0095430C" w:rsidRDefault="0095430C">
            <w:pPr>
              <w:rPr>
                <w:rFonts w:eastAsia="Times New Roman"/>
                <w:lang w:val="en-US"/>
              </w:rPr>
            </w:pPr>
          </w:p>
        </w:tc>
        <w:tc>
          <w:tcPr>
            <w:tcW w:w="0" w:type="auto"/>
            <w:vAlign w:val="center"/>
            <w:hideMark/>
          </w:tcPr>
          <w:p w14:paraId="7BBA27AF" w14:textId="77777777" w:rsidR="0095430C"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95430C" w14:paraId="33CA83E1" w14:textId="77777777">
        <w:trPr>
          <w:divId w:val="1659267375"/>
          <w:tblCellSpacing w:w="15" w:type="dxa"/>
        </w:trPr>
        <w:tc>
          <w:tcPr>
            <w:tcW w:w="0" w:type="auto"/>
            <w:vAlign w:val="center"/>
            <w:hideMark/>
          </w:tcPr>
          <w:p w14:paraId="74BD7B87" w14:textId="77777777" w:rsidR="0095430C" w:rsidRDefault="0095430C">
            <w:pPr>
              <w:rPr>
                <w:rFonts w:eastAsia="Times New Roman"/>
                <w:lang w:val="en-US"/>
              </w:rPr>
            </w:pPr>
          </w:p>
        </w:tc>
        <w:tc>
          <w:tcPr>
            <w:tcW w:w="0" w:type="auto"/>
            <w:vAlign w:val="center"/>
            <w:hideMark/>
          </w:tcPr>
          <w:p w14:paraId="2438D831" w14:textId="77777777" w:rsidR="0095430C"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95430C" w14:paraId="3198C5AF" w14:textId="77777777">
        <w:trPr>
          <w:divId w:val="1659267375"/>
          <w:tblCellSpacing w:w="15" w:type="dxa"/>
        </w:trPr>
        <w:tc>
          <w:tcPr>
            <w:tcW w:w="0" w:type="auto"/>
            <w:vAlign w:val="center"/>
            <w:hideMark/>
          </w:tcPr>
          <w:p w14:paraId="7B320B6D" w14:textId="77777777" w:rsidR="0095430C" w:rsidRDefault="0095430C">
            <w:pPr>
              <w:rPr>
                <w:rFonts w:eastAsia="Times New Roman"/>
                <w:lang w:val="en-US"/>
              </w:rPr>
            </w:pPr>
          </w:p>
        </w:tc>
        <w:tc>
          <w:tcPr>
            <w:tcW w:w="0" w:type="auto"/>
            <w:vAlign w:val="center"/>
            <w:hideMark/>
          </w:tcPr>
          <w:p w14:paraId="49ED59BF"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Occupational Therapist </w:t>
            </w:r>
          </w:p>
        </w:tc>
      </w:tr>
      <w:tr w:rsidR="0095430C" w14:paraId="6918DB9E" w14:textId="77777777">
        <w:trPr>
          <w:divId w:val="1659267375"/>
          <w:tblCellSpacing w:w="15" w:type="dxa"/>
        </w:trPr>
        <w:tc>
          <w:tcPr>
            <w:tcW w:w="0" w:type="auto"/>
            <w:vAlign w:val="center"/>
            <w:hideMark/>
          </w:tcPr>
          <w:p w14:paraId="4CE4A77C" w14:textId="77777777" w:rsidR="0095430C" w:rsidRDefault="0095430C">
            <w:pPr>
              <w:rPr>
                <w:rFonts w:eastAsia="Times New Roman"/>
                <w:lang w:val="en-US"/>
              </w:rPr>
            </w:pPr>
          </w:p>
        </w:tc>
        <w:tc>
          <w:tcPr>
            <w:tcW w:w="0" w:type="auto"/>
            <w:vAlign w:val="center"/>
            <w:hideMark/>
          </w:tcPr>
          <w:p w14:paraId="7AFA22E0" w14:textId="77777777" w:rsidR="0095430C"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95430C" w14:paraId="14BF8E3C" w14:textId="77777777">
        <w:trPr>
          <w:divId w:val="1659267375"/>
          <w:tblCellSpacing w:w="15" w:type="dxa"/>
        </w:trPr>
        <w:tc>
          <w:tcPr>
            <w:tcW w:w="0" w:type="auto"/>
            <w:vAlign w:val="center"/>
            <w:hideMark/>
          </w:tcPr>
          <w:p w14:paraId="79AE1A21" w14:textId="77777777" w:rsidR="0095430C" w:rsidRDefault="0095430C">
            <w:pPr>
              <w:rPr>
                <w:rFonts w:eastAsia="Times New Roman"/>
                <w:lang w:val="en-US"/>
              </w:rPr>
            </w:pPr>
          </w:p>
        </w:tc>
        <w:tc>
          <w:tcPr>
            <w:tcW w:w="0" w:type="auto"/>
            <w:vAlign w:val="center"/>
            <w:hideMark/>
          </w:tcPr>
          <w:p w14:paraId="272D6D1C" w14:textId="77777777" w:rsidR="0095430C"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95430C" w14:paraId="31AF8F05" w14:textId="77777777">
        <w:trPr>
          <w:divId w:val="1659267375"/>
          <w:tblCellSpacing w:w="15" w:type="dxa"/>
        </w:trPr>
        <w:tc>
          <w:tcPr>
            <w:tcW w:w="0" w:type="auto"/>
            <w:vAlign w:val="center"/>
            <w:hideMark/>
          </w:tcPr>
          <w:p w14:paraId="13C05D14" w14:textId="77777777" w:rsidR="0095430C" w:rsidRDefault="0095430C">
            <w:pPr>
              <w:rPr>
                <w:rFonts w:eastAsia="Times New Roman"/>
                <w:lang w:val="en-US"/>
              </w:rPr>
            </w:pPr>
          </w:p>
        </w:tc>
        <w:tc>
          <w:tcPr>
            <w:tcW w:w="0" w:type="auto"/>
            <w:vAlign w:val="center"/>
            <w:hideMark/>
          </w:tcPr>
          <w:p w14:paraId="55BF9477" w14:textId="77777777" w:rsidR="0095430C"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95430C" w14:paraId="5E876695" w14:textId="77777777">
        <w:trPr>
          <w:divId w:val="1659267375"/>
          <w:tblCellSpacing w:w="15" w:type="dxa"/>
        </w:trPr>
        <w:tc>
          <w:tcPr>
            <w:tcW w:w="0" w:type="auto"/>
            <w:vAlign w:val="center"/>
            <w:hideMark/>
          </w:tcPr>
          <w:p w14:paraId="370E7AF9" w14:textId="77777777" w:rsidR="0095430C" w:rsidRDefault="0095430C">
            <w:pPr>
              <w:rPr>
                <w:rFonts w:eastAsia="Times New Roman"/>
                <w:lang w:val="en-US"/>
              </w:rPr>
            </w:pPr>
          </w:p>
        </w:tc>
        <w:tc>
          <w:tcPr>
            <w:tcW w:w="0" w:type="auto"/>
            <w:vAlign w:val="center"/>
            <w:hideMark/>
          </w:tcPr>
          <w:p w14:paraId="4190793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Audiologist </w:t>
            </w:r>
          </w:p>
        </w:tc>
      </w:tr>
      <w:tr w:rsidR="0095430C" w14:paraId="0909DE9F" w14:textId="77777777">
        <w:trPr>
          <w:divId w:val="1659267375"/>
          <w:tblCellSpacing w:w="15" w:type="dxa"/>
        </w:trPr>
        <w:tc>
          <w:tcPr>
            <w:tcW w:w="0" w:type="auto"/>
            <w:vAlign w:val="center"/>
            <w:hideMark/>
          </w:tcPr>
          <w:p w14:paraId="0B774B08" w14:textId="77777777" w:rsidR="0095430C" w:rsidRDefault="0095430C">
            <w:pPr>
              <w:rPr>
                <w:rFonts w:eastAsia="Times New Roman"/>
                <w:lang w:val="en-US"/>
              </w:rPr>
            </w:pPr>
          </w:p>
        </w:tc>
        <w:tc>
          <w:tcPr>
            <w:tcW w:w="0" w:type="auto"/>
            <w:vAlign w:val="center"/>
            <w:hideMark/>
          </w:tcPr>
          <w:p w14:paraId="7A8630C5" w14:textId="77777777" w:rsidR="0095430C"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95430C" w14:paraId="7A2FF592" w14:textId="77777777">
        <w:trPr>
          <w:divId w:val="1659267375"/>
          <w:tblCellSpacing w:w="15" w:type="dxa"/>
        </w:trPr>
        <w:tc>
          <w:tcPr>
            <w:tcW w:w="0" w:type="auto"/>
            <w:vAlign w:val="center"/>
            <w:hideMark/>
          </w:tcPr>
          <w:p w14:paraId="5AAE2059" w14:textId="77777777" w:rsidR="0095430C" w:rsidRDefault="0095430C">
            <w:pPr>
              <w:rPr>
                <w:rFonts w:eastAsia="Times New Roman"/>
                <w:lang w:val="en-US"/>
              </w:rPr>
            </w:pPr>
          </w:p>
        </w:tc>
        <w:tc>
          <w:tcPr>
            <w:tcW w:w="0" w:type="auto"/>
            <w:vAlign w:val="center"/>
            <w:hideMark/>
          </w:tcPr>
          <w:p w14:paraId="651BE513" w14:textId="77777777" w:rsidR="0095430C"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95430C" w14:paraId="5195AE92" w14:textId="77777777">
        <w:trPr>
          <w:divId w:val="1659267375"/>
          <w:tblCellSpacing w:w="15" w:type="dxa"/>
        </w:trPr>
        <w:tc>
          <w:tcPr>
            <w:tcW w:w="0" w:type="auto"/>
            <w:vAlign w:val="center"/>
            <w:hideMark/>
          </w:tcPr>
          <w:p w14:paraId="1CECE2EB" w14:textId="77777777" w:rsidR="0095430C" w:rsidRDefault="0095430C">
            <w:pPr>
              <w:rPr>
                <w:rFonts w:eastAsia="Times New Roman"/>
                <w:lang w:val="en-US"/>
              </w:rPr>
            </w:pPr>
          </w:p>
        </w:tc>
        <w:tc>
          <w:tcPr>
            <w:tcW w:w="0" w:type="auto"/>
            <w:vAlign w:val="center"/>
            <w:hideMark/>
          </w:tcPr>
          <w:p w14:paraId="46CA1508" w14:textId="77777777" w:rsidR="0095430C"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95430C" w14:paraId="2A8B4A90" w14:textId="77777777">
        <w:trPr>
          <w:divId w:val="1659267375"/>
          <w:tblCellSpacing w:w="15" w:type="dxa"/>
        </w:trPr>
        <w:tc>
          <w:tcPr>
            <w:tcW w:w="0" w:type="auto"/>
            <w:vAlign w:val="center"/>
            <w:hideMark/>
          </w:tcPr>
          <w:p w14:paraId="7656E8A2" w14:textId="77777777" w:rsidR="0095430C" w:rsidRDefault="0095430C">
            <w:pPr>
              <w:rPr>
                <w:rFonts w:eastAsia="Times New Roman"/>
                <w:lang w:val="en-US"/>
              </w:rPr>
            </w:pPr>
          </w:p>
        </w:tc>
        <w:tc>
          <w:tcPr>
            <w:tcW w:w="0" w:type="auto"/>
            <w:vAlign w:val="center"/>
            <w:hideMark/>
          </w:tcPr>
          <w:p w14:paraId="7F2787A2" w14:textId="77777777" w:rsidR="0095430C"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95430C" w14:paraId="7101DB7C" w14:textId="77777777">
        <w:trPr>
          <w:divId w:val="1659267375"/>
          <w:tblCellSpacing w:w="15" w:type="dxa"/>
        </w:trPr>
        <w:tc>
          <w:tcPr>
            <w:tcW w:w="0" w:type="auto"/>
            <w:vAlign w:val="center"/>
            <w:hideMark/>
          </w:tcPr>
          <w:p w14:paraId="3CB841C4" w14:textId="77777777" w:rsidR="0095430C" w:rsidRDefault="0095430C">
            <w:pPr>
              <w:rPr>
                <w:rFonts w:eastAsia="Times New Roman"/>
                <w:lang w:val="en-US"/>
              </w:rPr>
            </w:pPr>
          </w:p>
        </w:tc>
        <w:tc>
          <w:tcPr>
            <w:tcW w:w="0" w:type="auto"/>
            <w:vAlign w:val="center"/>
            <w:hideMark/>
          </w:tcPr>
          <w:p w14:paraId="03BFD2AD" w14:textId="77777777" w:rsidR="0095430C"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95430C" w14:paraId="03AA9F27" w14:textId="77777777">
        <w:trPr>
          <w:divId w:val="1659267375"/>
          <w:tblCellSpacing w:w="15" w:type="dxa"/>
        </w:trPr>
        <w:tc>
          <w:tcPr>
            <w:tcW w:w="0" w:type="auto"/>
            <w:vAlign w:val="center"/>
            <w:hideMark/>
          </w:tcPr>
          <w:p w14:paraId="6F4E1D6E" w14:textId="77777777" w:rsidR="0095430C" w:rsidRDefault="0095430C">
            <w:pPr>
              <w:rPr>
                <w:rFonts w:eastAsia="Times New Roman"/>
                <w:lang w:val="en-US"/>
              </w:rPr>
            </w:pPr>
          </w:p>
        </w:tc>
        <w:tc>
          <w:tcPr>
            <w:tcW w:w="0" w:type="auto"/>
            <w:vAlign w:val="center"/>
            <w:hideMark/>
          </w:tcPr>
          <w:p w14:paraId="22CBE8B1" w14:textId="77777777" w:rsidR="0095430C"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95430C" w14:paraId="75C50BF8" w14:textId="77777777">
        <w:trPr>
          <w:divId w:val="1659267375"/>
          <w:tblCellSpacing w:w="15" w:type="dxa"/>
        </w:trPr>
        <w:tc>
          <w:tcPr>
            <w:tcW w:w="0" w:type="auto"/>
            <w:vAlign w:val="center"/>
            <w:hideMark/>
          </w:tcPr>
          <w:p w14:paraId="43A84E45" w14:textId="77777777" w:rsidR="0095430C" w:rsidRDefault="0095430C">
            <w:pPr>
              <w:rPr>
                <w:rFonts w:eastAsia="Times New Roman"/>
                <w:lang w:val="en-US"/>
              </w:rPr>
            </w:pPr>
          </w:p>
        </w:tc>
        <w:tc>
          <w:tcPr>
            <w:tcW w:w="0" w:type="auto"/>
            <w:vAlign w:val="center"/>
            <w:hideMark/>
          </w:tcPr>
          <w:p w14:paraId="2ACF8243" w14:textId="77777777" w:rsidR="0095430C"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95430C" w14:paraId="0917811A" w14:textId="77777777">
        <w:trPr>
          <w:divId w:val="1659267375"/>
          <w:tblCellSpacing w:w="15" w:type="dxa"/>
        </w:trPr>
        <w:tc>
          <w:tcPr>
            <w:tcW w:w="0" w:type="auto"/>
            <w:vAlign w:val="center"/>
            <w:hideMark/>
          </w:tcPr>
          <w:p w14:paraId="23691BD0" w14:textId="77777777" w:rsidR="0095430C" w:rsidRDefault="0095430C">
            <w:pPr>
              <w:rPr>
                <w:rFonts w:eastAsia="Times New Roman"/>
                <w:lang w:val="en-US"/>
              </w:rPr>
            </w:pPr>
          </w:p>
        </w:tc>
        <w:tc>
          <w:tcPr>
            <w:tcW w:w="0" w:type="auto"/>
            <w:vAlign w:val="center"/>
            <w:hideMark/>
          </w:tcPr>
          <w:p w14:paraId="125CB1A3" w14:textId="77777777" w:rsidR="0095430C"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95430C" w14:paraId="5C6CCC92" w14:textId="77777777">
        <w:trPr>
          <w:divId w:val="1659267375"/>
          <w:tblCellSpacing w:w="15" w:type="dxa"/>
        </w:trPr>
        <w:tc>
          <w:tcPr>
            <w:tcW w:w="0" w:type="auto"/>
            <w:vAlign w:val="center"/>
            <w:hideMark/>
          </w:tcPr>
          <w:p w14:paraId="65C06F7A" w14:textId="77777777" w:rsidR="0095430C" w:rsidRDefault="0095430C">
            <w:pPr>
              <w:rPr>
                <w:rFonts w:eastAsia="Times New Roman"/>
                <w:lang w:val="en-US"/>
              </w:rPr>
            </w:pPr>
          </w:p>
        </w:tc>
        <w:tc>
          <w:tcPr>
            <w:tcW w:w="0" w:type="auto"/>
            <w:vAlign w:val="center"/>
            <w:hideMark/>
          </w:tcPr>
          <w:p w14:paraId="22817B88" w14:textId="77777777" w:rsidR="0095430C"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95430C" w14:paraId="272FF689" w14:textId="77777777">
        <w:trPr>
          <w:divId w:val="1659267375"/>
          <w:tblCellSpacing w:w="15" w:type="dxa"/>
        </w:trPr>
        <w:tc>
          <w:tcPr>
            <w:tcW w:w="0" w:type="auto"/>
            <w:vAlign w:val="center"/>
            <w:hideMark/>
          </w:tcPr>
          <w:p w14:paraId="54F0F7C5" w14:textId="77777777" w:rsidR="0095430C" w:rsidRDefault="0095430C">
            <w:pPr>
              <w:rPr>
                <w:rFonts w:eastAsia="Times New Roman"/>
                <w:lang w:val="en-US"/>
              </w:rPr>
            </w:pPr>
          </w:p>
        </w:tc>
        <w:tc>
          <w:tcPr>
            <w:tcW w:w="0" w:type="auto"/>
            <w:vAlign w:val="center"/>
            <w:hideMark/>
          </w:tcPr>
          <w:p w14:paraId="3B5E2EA3" w14:textId="77777777" w:rsidR="0095430C"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95430C" w14:paraId="336ADB62" w14:textId="77777777">
        <w:trPr>
          <w:divId w:val="1659267375"/>
          <w:tblCellSpacing w:w="15" w:type="dxa"/>
        </w:trPr>
        <w:tc>
          <w:tcPr>
            <w:tcW w:w="0" w:type="auto"/>
            <w:vAlign w:val="center"/>
            <w:hideMark/>
          </w:tcPr>
          <w:p w14:paraId="7611BF02" w14:textId="77777777" w:rsidR="0095430C" w:rsidRDefault="0095430C">
            <w:pPr>
              <w:rPr>
                <w:rFonts w:eastAsia="Times New Roman"/>
                <w:lang w:val="en-US"/>
              </w:rPr>
            </w:pPr>
          </w:p>
        </w:tc>
        <w:tc>
          <w:tcPr>
            <w:tcW w:w="0" w:type="auto"/>
            <w:vAlign w:val="center"/>
            <w:hideMark/>
          </w:tcPr>
          <w:p w14:paraId="21D99661"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Clinical Oncologist </w:t>
            </w:r>
          </w:p>
        </w:tc>
      </w:tr>
      <w:tr w:rsidR="0095430C" w14:paraId="4FEF7194" w14:textId="77777777">
        <w:trPr>
          <w:divId w:val="1659267375"/>
          <w:tblCellSpacing w:w="15" w:type="dxa"/>
        </w:trPr>
        <w:tc>
          <w:tcPr>
            <w:tcW w:w="0" w:type="auto"/>
            <w:vAlign w:val="center"/>
            <w:hideMark/>
          </w:tcPr>
          <w:p w14:paraId="256F17C5" w14:textId="77777777" w:rsidR="0095430C" w:rsidRDefault="0095430C">
            <w:pPr>
              <w:rPr>
                <w:rFonts w:eastAsia="Times New Roman"/>
                <w:lang w:val="en-US"/>
              </w:rPr>
            </w:pPr>
          </w:p>
        </w:tc>
        <w:tc>
          <w:tcPr>
            <w:tcW w:w="0" w:type="auto"/>
            <w:vAlign w:val="center"/>
            <w:hideMark/>
          </w:tcPr>
          <w:p w14:paraId="31EF99E3" w14:textId="77777777" w:rsidR="0095430C"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95430C" w14:paraId="5D5E3775" w14:textId="77777777">
        <w:trPr>
          <w:divId w:val="1659267375"/>
          <w:tblCellSpacing w:w="15" w:type="dxa"/>
        </w:trPr>
        <w:tc>
          <w:tcPr>
            <w:tcW w:w="0" w:type="auto"/>
            <w:vAlign w:val="center"/>
            <w:hideMark/>
          </w:tcPr>
          <w:p w14:paraId="2FE52BFC" w14:textId="77777777" w:rsidR="0095430C" w:rsidRDefault="0095430C">
            <w:pPr>
              <w:rPr>
                <w:rFonts w:eastAsia="Times New Roman"/>
                <w:lang w:val="en-US"/>
              </w:rPr>
            </w:pPr>
          </w:p>
        </w:tc>
        <w:tc>
          <w:tcPr>
            <w:tcW w:w="0" w:type="auto"/>
            <w:vAlign w:val="center"/>
            <w:hideMark/>
          </w:tcPr>
          <w:p w14:paraId="05D527A2" w14:textId="77777777" w:rsidR="0095430C"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95430C" w14:paraId="088D6751" w14:textId="77777777">
        <w:trPr>
          <w:divId w:val="1659267375"/>
          <w:tblCellSpacing w:w="15" w:type="dxa"/>
        </w:trPr>
        <w:tc>
          <w:tcPr>
            <w:tcW w:w="0" w:type="auto"/>
            <w:vAlign w:val="center"/>
            <w:hideMark/>
          </w:tcPr>
          <w:p w14:paraId="028279E5" w14:textId="77777777" w:rsidR="0095430C" w:rsidRDefault="0095430C">
            <w:pPr>
              <w:rPr>
                <w:rFonts w:eastAsia="Times New Roman"/>
                <w:lang w:val="en-US"/>
              </w:rPr>
            </w:pPr>
          </w:p>
        </w:tc>
        <w:tc>
          <w:tcPr>
            <w:tcW w:w="0" w:type="auto"/>
            <w:vAlign w:val="center"/>
            <w:hideMark/>
          </w:tcPr>
          <w:p w14:paraId="628AF95E" w14:textId="77777777" w:rsidR="0095430C"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95430C" w14:paraId="350B8F43" w14:textId="77777777">
        <w:trPr>
          <w:divId w:val="1659267375"/>
          <w:tblCellSpacing w:w="15" w:type="dxa"/>
        </w:trPr>
        <w:tc>
          <w:tcPr>
            <w:tcW w:w="0" w:type="auto"/>
            <w:vAlign w:val="center"/>
            <w:hideMark/>
          </w:tcPr>
          <w:p w14:paraId="33C14294" w14:textId="77777777" w:rsidR="0095430C" w:rsidRDefault="0095430C">
            <w:pPr>
              <w:rPr>
                <w:rFonts w:eastAsia="Times New Roman"/>
                <w:lang w:val="en-US"/>
              </w:rPr>
            </w:pPr>
          </w:p>
        </w:tc>
        <w:tc>
          <w:tcPr>
            <w:tcW w:w="0" w:type="auto"/>
            <w:vAlign w:val="center"/>
            <w:hideMark/>
          </w:tcPr>
          <w:p w14:paraId="1823EB6E" w14:textId="77777777" w:rsidR="0095430C"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95430C" w14:paraId="3145F605" w14:textId="77777777">
        <w:trPr>
          <w:divId w:val="1659267375"/>
          <w:tblCellSpacing w:w="15" w:type="dxa"/>
        </w:trPr>
        <w:tc>
          <w:tcPr>
            <w:tcW w:w="0" w:type="auto"/>
            <w:vAlign w:val="center"/>
            <w:hideMark/>
          </w:tcPr>
          <w:p w14:paraId="1783CEF1" w14:textId="77777777" w:rsidR="0095430C" w:rsidRDefault="0095430C">
            <w:pPr>
              <w:rPr>
                <w:rFonts w:eastAsia="Times New Roman"/>
                <w:lang w:val="en-US"/>
              </w:rPr>
            </w:pPr>
          </w:p>
        </w:tc>
        <w:tc>
          <w:tcPr>
            <w:tcW w:w="0" w:type="auto"/>
            <w:vAlign w:val="center"/>
            <w:hideMark/>
          </w:tcPr>
          <w:p w14:paraId="36A69F9C" w14:textId="77777777" w:rsidR="0095430C"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95430C" w14:paraId="47C332E2" w14:textId="77777777">
        <w:trPr>
          <w:divId w:val="1659267375"/>
          <w:tblCellSpacing w:w="15" w:type="dxa"/>
        </w:trPr>
        <w:tc>
          <w:tcPr>
            <w:tcW w:w="0" w:type="auto"/>
            <w:vAlign w:val="center"/>
            <w:hideMark/>
          </w:tcPr>
          <w:p w14:paraId="63FBE931" w14:textId="77777777" w:rsidR="0095430C" w:rsidRDefault="0095430C">
            <w:pPr>
              <w:rPr>
                <w:rFonts w:eastAsia="Times New Roman"/>
                <w:lang w:val="en-US"/>
              </w:rPr>
            </w:pPr>
          </w:p>
        </w:tc>
        <w:tc>
          <w:tcPr>
            <w:tcW w:w="0" w:type="auto"/>
            <w:vAlign w:val="center"/>
            <w:hideMark/>
          </w:tcPr>
          <w:p w14:paraId="522DF2AA" w14:textId="77777777" w:rsidR="0095430C"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95430C" w14:paraId="5E972A97" w14:textId="77777777">
        <w:trPr>
          <w:divId w:val="1659267375"/>
          <w:tblCellSpacing w:w="15" w:type="dxa"/>
        </w:trPr>
        <w:tc>
          <w:tcPr>
            <w:tcW w:w="0" w:type="auto"/>
            <w:vAlign w:val="center"/>
            <w:hideMark/>
          </w:tcPr>
          <w:p w14:paraId="2683DAC0" w14:textId="77777777" w:rsidR="0095430C" w:rsidRDefault="0095430C">
            <w:pPr>
              <w:rPr>
                <w:rFonts w:eastAsia="Times New Roman"/>
                <w:lang w:val="en-US"/>
              </w:rPr>
            </w:pPr>
          </w:p>
        </w:tc>
        <w:tc>
          <w:tcPr>
            <w:tcW w:w="0" w:type="auto"/>
            <w:vAlign w:val="center"/>
            <w:hideMark/>
          </w:tcPr>
          <w:p w14:paraId="2B6BB8A4" w14:textId="77777777" w:rsidR="0095430C"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95430C" w14:paraId="7BD60619" w14:textId="77777777">
        <w:trPr>
          <w:divId w:val="1659267375"/>
          <w:tblCellSpacing w:w="15" w:type="dxa"/>
        </w:trPr>
        <w:tc>
          <w:tcPr>
            <w:tcW w:w="0" w:type="auto"/>
            <w:vAlign w:val="center"/>
            <w:hideMark/>
          </w:tcPr>
          <w:p w14:paraId="6849D9D7" w14:textId="77777777" w:rsidR="0095430C" w:rsidRDefault="0095430C">
            <w:pPr>
              <w:rPr>
                <w:rFonts w:eastAsia="Times New Roman"/>
                <w:lang w:val="en-US"/>
              </w:rPr>
            </w:pPr>
          </w:p>
        </w:tc>
        <w:tc>
          <w:tcPr>
            <w:tcW w:w="0" w:type="auto"/>
            <w:vAlign w:val="center"/>
            <w:hideMark/>
          </w:tcPr>
          <w:p w14:paraId="7436F806" w14:textId="77777777" w:rsidR="0095430C"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95430C" w14:paraId="6321BC0D" w14:textId="77777777">
        <w:trPr>
          <w:divId w:val="1659267375"/>
          <w:tblCellSpacing w:w="15" w:type="dxa"/>
        </w:trPr>
        <w:tc>
          <w:tcPr>
            <w:tcW w:w="0" w:type="auto"/>
            <w:vAlign w:val="center"/>
            <w:hideMark/>
          </w:tcPr>
          <w:p w14:paraId="5CB4DA1A" w14:textId="77777777" w:rsidR="0095430C" w:rsidRDefault="0095430C">
            <w:pPr>
              <w:rPr>
                <w:rFonts w:eastAsia="Times New Roman"/>
                <w:lang w:val="en-US"/>
              </w:rPr>
            </w:pPr>
          </w:p>
        </w:tc>
        <w:tc>
          <w:tcPr>
            <w:tcW w:w="0" w:type="auto"/>
            <w:vAlign w:val="center"/>
            <w:hideMark/>
          </w:tcPr>
          <w:p w14:paraId="211FFC60" w14:textId="77777777" w:rsidR="0095430C"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95430C" w14:paraId="00192CE9" w14:textId="77777777">
        <w:trPr>
          <w:divId w:val="1659267375"/>
          <w:tblCellSpacing w:w="15" w:type="dxa"/>
        </w:trPr>
        <w:tc>
          <w:tcPr>
            <w:tcW w:w="0" w:type="auto"/>
            <w:vAlign w:val="center"/>
            <w:hideMark/>
          </w:tcPr>
          <w:p w14:paraId="20381C03" w14:textId="77777777" w:rsidR="0095430C" w:rsidRDefault="0095430C">
            <w:pPr>
              <w:rPr>
                <w:rFonts w:eastAsia="Times New Roman"/>
                <w:lang w:val="en-US"/>
              </w:rPr>
            </w:pPr>
          </w:p>
        </w:tc>
        <w:tc>
          <w:tcPr>
            <w:tcW w:w="0" w:type="auto"/>
            <w:vAlign w:val="center"/>
            <w:hideMark/>
          </w:tcPr>
          <w:p w14:paraId="2397580A" w14:textId="77777777" w:rsidR="0095430C"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95430C" w14:paraId="279485A7" w14:textId="77777777">
        <w:trPr>
          <w:divId w:val="1659267375"/>
          <w:tblCellSpacing w:w="15" w:type="dxa"/>
        </w:trPr>
        <w:tc>
          <w:tcPr>
            <w:tcW w:w="0" w:type="auto"/>
            <w:vAlign w:val="center"/>
            <w:hideMark/>
          </w:tcPr>
          <w:p w14:paraId="60DC9FBD" w14:textId="77777777" w:rsidR="0095430C" w:rsidRDefault="0095430C">
            <w:pPr>
              <w:rPr>
                <w:rFonts w:eastAsia="Times New Roman"/>
                <w:lang w:val="en-US"/>
              </w:rPr>
            </w:pPr>
          </w:p>
        </w:tc>
        <w:tc>
          <w:tcPr>
            <w:tcW w:w="0" w:type="auto"/>
            <w:vAlign w:val="center"/>
            <w:hideMark/>
          </w:tcPr>
          <w:p w14:paraId="0AE8FF3D" w14:textId="77777777" w:rsidR="0095430C"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95430C" w14:paraId="390E0697" w14:textId="77777777">
        <w:trPr>
          <w:divId w:val="1659267375"/>
          <w:tblCellSpacing w:w="15" w:type="dxa"/>
        </w:trPr>
        <w:tc>
          <w:tcPr>
            <w:tcW w:w="0" w:type="auto"/>
            <w:vAlign w:val="center"/>
            <w:hideMark/>
          </w:tcPr>
          <w:p w14:paraId="07D81DE1" w14:textId="77777777" w:rsidR="0095430C" w:rsidRDefault="0095430C">
            <w:pPr>
              <w:rPr>
                <w:rFonts w:eastAsia="Times New Roman"/>
                <w:lang w:val="en-US"/>
              </w:rPr>
            </w:pPr>
          </w:p>
        </w:tc>
        <w:tc>
          <w:tcPr>
            <w:tcW w:w="0" w:type="auto"/>
            <w:vAlign w:val="center"/>
            <w:hideMark/>
          </w:tcPr>
          <w:p w14:paraId="08FEFBC9" w14:textId="77777777" w:rsidR="0095430C"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95430C" w14:paraId="7490C8DE" w14:textId="77777777">
        <w:trPr>
          <w:divId w:val="1659267375"/>
          <w:tblCellSpacing w:w="15" w:type="dxa"/>
        </w:trPr>
        <w:tc>
          <w:tcPr>
            <w:tcW w:w="0" w:type="auto"/>
            <w:vAlign w:val="center"/>
            <w:hideMark/>
          </w:tcPr>
          <w:p w14:paraId="6A1FAE03" w14:textId="77777777" w:rsidR="0095430C" w:rsidRDefault="0095430C">
            <w:pPr>
              <w:rPr>
                <w:rFonts w:eastAsia="Times New Roman"/>
                <w:lang w:val="en-US"/>
              </w:rPr>
            </w:pPr>
          </w:p>
        </w:tc>
        <w:tc>
          <w:tcPr>
            <w:tcW w:w="0" w:type="auto"/>
            <w:vAlign w:val="center"/>
            <w:hideMark/>
          </w:tcPr>
          <w:p w14:paraId="5C639D27" w14:textId="77777777" w:rsidR="0095430C"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95430C" w14:paraId="4BE94819" w14:textId="77777777">
        <w:trPr>
          <w:divId w:val="1659267375"/>
          <w:tblCellSpacing w:w="15" w:type="dxa"/>
        </w:trPr>
        <w:tc>
          <w:tcPr>
            <w:tcW w:w="0" w:type="auto"/>
            <w:vAlign w:val="center"/>
            <w:hideMark/>
          </w:tcPr>
          <w:p w14:paraId="7176D578" w14:textId="77777777" w:rsidR="0095430C" w:rsidRDefault="0095430C">
            <w:pPr>
              <w:rPr>
                <w:rFonts w:eastAsia="Times New Roman"/>
                <w:lang w:val="en-US"/>
              </w:rPr>
            </w:pPr>
          </w:p>
        </w:tc>
        <w:tc>
          <w:tcPr>
            <w:tcW w:w="0" w:type="auto"/>
            <w:vAlign w:val="center"/>
            <w:hideMark/>
          </w:tcPr>
          <w:p w14:paraId="76E8614A" w14:textId="77777777" w:rsidR="0095430C"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95430C" w14:paraId="5023597A" w14:textId="77777777">
        <w:trPr>
          <w:divId w:val="1659267375"/>
          <w:tblCellSpacing w:w="15" w:type="dxa"/>
        </w:trPr>
        <w:tc>
          <w:tcPr>
            <w:tcW w:w="0" w:type="auto"/>
            <w:vAlign w:val="center"/>
            <w:hideMark/>
          </w:tcPr>
          <w:p w14:paraId="4F7FB66E" w14:textId="77777777" w:rsidR="0095430C" w:rsidRDefault="0095430C">
            <w:pPr>
              <w:rPr>
                <w:rFonts w:eastAsia="Times New Roman"/>
                <w:lang w:val="en-US"/>
              </w:rPr>
            </w:pPr>
          </w:p>
        </w:tc>
        <w:tc>
          <w:tcPr>
            <w:tcW w:w="0" w:type="auto"/>
            <w:vAlign w:val="center"/>
            <w:hideMark/>
          </w:tcPr>
          <w:p w14:paraId="71868182" w14:textId="77777777" w:rsidR="0095430C"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95430C" w14:paraId="2B10B27B" w14:textId="77777777">
        <w:trPr>
          <w:divId w:val="1659267375"/>
          <w:tblCellSpacing w:w="15" w:type="dxa"/>
        </w:trPr>
        <w:tc>
          <w:tcPr>
            <w:tcW w:w="0" w:type="auto"/>
            <w:vAlign w:val="center"/>
            <w:hideMark/>
          </w:tcPr>
          <w:p w14:paraId="772C83E5" w14:textId="77777777" w:rsidR="0095430C" w:rsidRDefault="0095430C">
            <w:pPr>
              <w:rPr>
                <w:rFonts w:eastAsia="Times New Roman"/>
                <w:lang w:val="en-US"/>
              </w:rPr>
            </w:pPr>
          </w:p>
        </w:tc>
        <w:tc>
          <w:tcPr>
            <w:tcW w:w="0" w:type="auto"/>
            <w:vAlign w:val="center"/>
            <w:hideMark/>
          </w:tcPr>
          <w:p w14:paraId="01CCDB96" w14:textId="77777777" w:rsidR="0095430C"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95430C" w14:paraId="5741485A" w14:textId="77777777">
        <w:trPr>
          <w:divId w:val="1659267375"/>
          <w:tblCellSpacing w:w="15" w:type="dxa"/>
        </w:trPr>
        <w:tc>
          <w:tcPr>
            <w:tcW w:w="0" w:type="auto"/>
            <w:vAlign w:val="center"/>
            <w:hideMark/>
          </w:tcPr>
          <w:p w14:paraId="3A9BD9E0" w14:textId="77777777" w:rsidR="0095430C" w:rsidRDefault="0095430C">
            <w:pPr>
              <w:rPr>
                <w:rFonts w:eastAsia="Times New Roman"/>
                <w:lang w:val="en-US"/>
              </w:rPr>
            </w:pPr>
          </w:p>
        </w:tc>
        <w:tc>
          <w:tcPr>
            <w:tcW w:w="0" w:type="auto"/>
            <w:vAlign w:val="center"/>
            <w:hideMark/>
          </w:tcPr>
          <w:p w14:paraId="080231E8" w14:textId="77777777" w:rsidR="0095430C"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95430C" w14:paraId="6A602D32" w14:textId="77777777">
        <w:trPr>
          <w:divId w:val="1659267375"/>
          <w:tblCellSpacing w:w="15" w:type="dxa"/>
        </w:trPr>
        <w:tc>
          <w:tcPr>
            <w:tcW w:w="0" w:type="auto"/>
            <w:vAlign w:val="center"/>
            <w:hideMark/>
          </w:tcPr>
          <w:p w14:paraId="7E8191F0" w14:textId="77777777" w:rsidR="0095430C" w:rsidRDefault="0095430C">
            <w:pPr>
              <w:rPr>
                <w:rFonts w:eastAsia="Times New Roman"/>
                <w:lang w:val="en-US"/>
              </w:rPr>
            </w:pPr>
          </w:p>
        </w:tc>
        <w:tc>
          <w:tcPr>
            <w:tcW w:w="0" w:type="auto"/>
            <w:vAlign w:val="center"/>
            <w:hideMark/>
          </w:tcPr>
          <w:p w14:paraId="4BC89DF2" w14:textId="77777777" w:rsidR="0095430C"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95430C" w14:paraId="210AB6CF" w14:textId="77777777">
        <w:trPr>
          <w:divId w:val="1659267375"/>
          <w:tblCellSpacing w:w="15" w:type="dxa"/>
        </w:trPr>
        <w:tc>
          <w:tcPr>
            <w:tcW w:w="0" w:type="auto"/>
            <w:vAlign w:val="center"/>
            <w:hideMark/>
          </w:tcPr>
          <w:p w14:paraId="06B2C0AB" w14:textId="77777777" w:rsidR="0095430C" w:rsidRDefault="0095430C">
            <w:pPr>
              <w:rPr>
                <w:rFonts w:eastAsia="Times New Roman"/>
                <w:lang w:val="en-US"/>
              </w:rPr>
            </w:pPr>
          </w:p>
        </w:tc>
        <w:tc>
          <w:tcPr>
            <w:tcW w:w="0" w:type="auto"/>
            <w:vAlign w:val="center"/>
            <w:hideMark/>
          </w:tcPr>
          <w:p w14:paraId="12960A02" w14:textId="77777777" w:rsidR="0095430C"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95430C" w14:paraId="75F12E60" w14:textId="77777777">
        <w:trPr>
          <w:divId w:val="1659267375"/>
          <w:tblCellSpacing w:w="15" w:type="dxa"/>
        </w:trPr>
        <w:tc>
          <w:tcPr>
            <w:tcW w:w="0" w:type="auto"/>
            <w:vAlign w:val="center"/>
            <w:hideMark/>
          </w:tcPr>
          <w:p w14:paraId="3313F300" w14:textId="77777777" w:rsidR="0095430C" w:rsidRDefault="0095430C">
            <w:pPr>
              <w:rPr>
                <w:rFonts w:eastAsia="Times New Roman"/>
                <w:lang w:val="en-US"/>
              </w:rPr>
            </w:pPr>
          </w:p>
        </w:tc>
        <w:tc>
          <w:tcPr>
            <w:tcW w:w="0" w:type="auto"/>
            <w:vAlign w:val="center"/>
            <w:hideMark/>
          </w:tcPr>
          <w:p w14:paraId="1F5E0BA3" w14:textId="77777777" w:rsidR="0095430C"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95430C" w14:paraId="75FB498A" w14:textId="77777777">
        <w:trPr>
          <w:divId w:val="1659267375"/>
          <w:tblCellSpacing w:w="15" w:type="dxa"/>
        </w:trPr>
        <w:tc>
          <w:tcPr>
            <w:tcW w:w="0" w:type="auto"/>
            <w:vAlign w:val="center"/>
            <w:hideMark/>
          </w:tcPr>
          <w:p w14:paraId="408D01A0" w14:textId="77777777" w:rsidR="0095430C" w:rsidRDefault="0095430C">
            <w:pPr>
              <w:rPr>
                <w:rFonts w:eastAsia="Times New Roman"/>
                <w:lang w:val="en-US"/>
              </w:rPr>
            </w:pPr>
          </w:p>
        </w:tc>
        <w:tc>
          <w:tcPr>
            <w:tcW w:w="0" w:type="auto"/>
            <w:vAlign w:val="center"/>
            <w:hideMark/>
          </w:tcPr>
          <w:p w14:paraId="7C842E90" w14:textId="77777777" w:rsidR="0095430C"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95430C" w14:paraId="42C87132" w14:textId="77777777">
        <w:trPr>
          <w:divId w:val="1659267375"/>
          <w:tblCellSpacing w:w="15" w:type="dxa"/>
        </w:trPr>
        <w:tc>
          <w:tcPr>
            <w:tcW w:w="0" w:type="auto"/>
            <w:vAlign w:val="center"/>
            <w:hideMark/>
          </w:tcPr>
          <w:p w14:paraId="44411D75" w14:textId="77777777" w:rsidR="0095430C" w:rsidRDefault="0095430C">
            <w:pPr>
              <w:rPr>
                <w:rFonts w:eastAsia="Times New Roman"/>
                <w:lang w:val="en-US"/>
              </w:rPr>
            </w:pPr>
          </w:p>
        </w:tc>
        <w:tc>
          <w:tcPr>
            <w:tcW w:w="0" w:type="auto"/>
            <w:vAlign w:val="center"/>
            <w:hideMark/>
          </w:tcPr>
          <w:p w14:paraId="1113E1C1" w14:textId="77777777" w:rsidR="0095430C"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95430C" w14:paraId="1BDC2A50" w14:textId="77777777">
        <w:trPr>
          <w:divId w:val="1659267375"/>
          <w:tblCellSpacing w:w="15" w:type="dxa"/>
        </w:trPr>
        <w:tc>
          <w:tcPr>
            <w:tcW w:w="0" w:type="auto"/>
            <w:vAlign w:val="center"/>
            <w:hideMark/>
          </w:tcPr>
          <w:p w14:paraId="1EAB5AF7" w14:textId="77777777" w:rsidR="0095430C" w:rsidRDefault="0095430C">
            <w:pPr>
              <w:rPr>
                <w:rFonts w:eastAsia="Times New Roman"/>
                <w:lang w:val="en-US"/>
              </w:rPr>
            </w:pPr>
          </w:p>
        </w:tc>
        <w:tc>
          <w:tcPr>
            <w:tcW w:w="0" w:type="auto"/>
            <w:vAlign w:val="center"/>
            <w:hideMark/>
          </w:tcPr>
          <w:p w14:paraId="2ECD7A5E"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Emergency Medicine Specialist </w:t>
            </w:r>
          </w:p>
        </w:tc>
      </w:tr>
      <w:tr w:rsidR="0095430C" w14:paraId="225C2D78" w14:textId="77777777">
        <w:trPr>
          <w:divId w:val="1659267375"/>
          <w:tblCellSpacing w:w="15" w:type="dxa"/>
        </w:trPr>
        <w:tc>
          <w:tcPr>
            <w:tcW w:w="0" w:type="auto"/>
            <w:vAlign w:val="center"/>
            <w:hideMark/>
          </w:tcPr>
          <w:p w14:paraId="68500172" w14:textId="77777777" w:rsidR="0095430C" w:rsidRDefault="0095430C">
            <w:pPr>
              <w:rPr>
                <w:rFonts w:eastAsia="Times New Roman"/>
                <w:lang w:val="en-US"/>
              </w:rPr>
            </w:pPr>
          </w:p>
        </w:tc>
        <w:tc>
          <w:tcPr>
            <w:tcW w:w="0" w:type="auto"/>
            <w:vAlign w:val="center"/>
            <w:hideMark/>
          </w:tcPr>
          <w:p w14:paraId="60547011" w14:textId="77777777" w:rsidR="0095430C"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95430C" w14:paraId="50C6D925" w14:textId="77777777">
        <w:trPr>
          <w:divId w:val="1659267375"/>
          <w:tblCellSpacing w:w="15" w:type="dxa"/>
        </w:trPr>
        <w:tc>
          <w:tcPr>
            <w:tcW w:w="0" w:type="auto"/>
            <w:vAlign w:val="center"/>
            <w:hideMark/>
          </w:tcPr>
          <w:p w14:paraId="454920A5" w14:textId="77777777" w:rsidR="0095430C" w:rsidRDefault="0095430C">
            <w:pPr>
              <w:rPr>
                <w:rFonts w:eastAsia="Times New Roman"/>
                <w:lang w:val="en-US"/>
              </w:rPr>
            </w:pPr>
          </w:p>
        </w:tc>
        <w:tc>
          <w:tcPr>
            <w:tcW w:w="0" w:type="auto"/>
            <w:vAlign w:val="center"/>
            <w:hideMark/>
          </w:tcPr>
          <w:p w14:paraId="217641CB" w14:textId="77777777" w:rsidR="0095430C"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95430C" w14:paraId="75275F0E" w14:textId="77777777">
        <w:trPr>
          <w:divId w:val="1659267375"/>
          <w:tblCellSpacing w:w="15" w:type="dxa"/>
        </w:trPr>
        <w:tc>
          <w:tcPr>
            <w:tcW w:w="0" w:type="auto"/>
            <w:vAlign w:val="center"/>
            <w:hideMark/>
          </w:tcPr>
          <w:p w14:paraId="77853675" w14:textId="77777777" w:rsidR="0095430C" w:rsidRDefault="0095430C">
            <w:pPr>
              <w:rPr>
                <w:rFonts w:eastAsia="Times New Roman"/>
                <w:lang w:val="en-US"/>
              </w:rPr>
            </w:pPr>
          </w:p>
        </w:tc>
        <w:tc>
          <w:tcPr>
            <w:tcW w:w="0" w:type="auto"/>
            <w:vAlign w:val="center"/>
            <w:hideMark/>
          </w:tcPr>
          <w:p w14:paraId="4C87146C" w14:textId="77777777" w:rsidR="0095430C"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95430C" w14:paraId="56628561" w14:textId="77777777">
        <w:trPr>
          <w:divId w:val="1659267375"/>
          <w:tblCellSpacing w:w="15" w:type="dxa"/>
        </w:trPr>
        <w:tc>
          <w:tcPr>
            <w:tcW w:w="0" w:type="auto"/>
            <w:vAlign w:val="center"/>
            <w:hideMark/>
          </w:tcPr>
          <w:p w14:paraId="0276848A" w14:textId="77777777" w:rsidR="0095430C" w:rsidRDefault="0095430C">
            <w:pPr>
              <w:rPr>
                <w:rFonts w:eastAsia="Times New Roman"/>
                <w:lang w:val="en-US"/>
              </w:rPr>
            </w:pPr>
          </w:p>
        </w:tc>
        <w:tc>
          <w:tcPr>
            <w:tcW w:w="0" w:type="auto"/>
            <w:vAlign w:val="center"/>
            <w:hideMark/>
          </w:tcPr>
          <w:p w14:paraId="17C75DB4" w14:textId="77777777" w:rsidR="0095430C"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95430C" w14:paraId="694ECF57" w14:textId="77777777">
        <w:trPr>
          <w:divId w:val="1659267375"/>
          <w:tblCellSpacing w:w="15" w:type="dxa"/>
        </w:trPr>
        <w:tc>
          <w:tcPr>
            <w:tcW w:w="0" w:type="auto"/>
            <w:vAlign w:val="center"/>
            <w:hideMark/>
          </w:tcPr>
          <w:p w14:paraId="1CA3B38E" w14:textId="77777777" w:rsidR="0095430C" w:rsidRDefault="0095430C">
            <w:pPr>
              <w:rPr>
                <w:rFonts w:eastAsia="Times New Roman"/>
                <w:lang w:val="en-US"/>
              </w:rPr>
            </w:pPr>
          </w:p>
        </w:tc>
        <w:tc>
          <w:tcPr>
            <w:tcW w:w="0" w:type="auto"/>
            <w:vAlign w:val="center"/>
            <w:hideMark/>
          </w:tcPr>
          <w:p w14:paraId="4F2C15D8" w14:textId="77777777" w:rsidR="0095430C"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95430C" w14:paraId="17F4872E" w14:textId="77777777">
        <w:trPr>
          <w:divId w:val="1659267375"/>
          <w:tblCellSpacing w:w="15" w:type="dxa"/>
        </w:trPr>
        <w:tc>
          <w:tcPr>
            <w:tcW w:w="0" w:type="auto"/>
            <w:vAlign w:val="center"/>
            <w:hideMark/>
          </w:tcPr>
          <w:p w14:paraId="0F752E93" w14:textId="77777777" w:rsidR="0095430C" w:rsidRDefault="0095430C">
            <w:pPr>
              <w:rPr>
                <w:rFonts w:eastAsia="Times New Roman"/>
                <w:lang w:val="en-US"/>
              </w:rPr>
            </w:pPr>
          </w:p>
        </w:tc>
        <w:tc>
          <w:tcPr>
            <w:tcW w:w="0" w:type="auto"/>
            <w:vAlign w:val="center"/>
            <w:hideMark/>
          </w:tcPr>
          <w:p w14:paraId="1D887B72" w14:textId="77777777" w:rsidR="0095430C"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95430C" w14:paraId="6D599C6A" w14:textId="77777777">
        <w:trPr>
          <w:divId w:val="1659267375"/>
          <w:tblCellSpacing w:w="15" w:type="dxa"/>
        </w:trPr>
        <w:tc>
          <w:tcPr>
            <w:tcW w:w="0" w:type="auto"/>
            <w:vAlign w:val="center"/>
            <w:hideMark/>
          </w:tcPr>
          <w:p w14:paraId="1AF29D1F" w14:textId="77777777" w:rsidR="0095430C" w:rsidRDefault="0095430C">
            <w:pPr>
              <w:rPr>
                <w:rFonts w:eastAsia="Times New Roman"/>
                <w:lang w:val="en-US"/>
              </w:rPr>
            </w:pPr>
          </w:p>
        </w:tc>
        <w:tc>
          <w:tcPr>
            <w:tcW w:w="0" w:type="auto"/>
            <w:vAlign w:val="center"/>
            <w:hideMark/>
          </w:tcPr>
          <w:p w14:paraId="68826495" w14:textId="77777777" w:rsidR="0095430C"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95430C" w14:paraId="321BFCE4" w14:textId="77777777">
        <w:trPr>
          <w:divId w:val="1659267375"/>
          <w:tblCellSpacing w:w="15" w:type="dxa"/>
        </w:trPr>
        <w:tc>
          <w:tcPr>
            <w:tcW w:w="0" w:type="auto"/>
            <w:vAlign w:val="center"/>
            <w:hideMark/>
          </w:tcPr>
          <w:p w14:paraId="21D28B1E" w14:textId="77777777" w:rsidR="0095430C" w:rsidRDefault="0095430C">
            <w:pPr>
              <w:rPr>
                <w:rFonts w:eastAsia="Times New Roman"/>
                <w:lang w:val="en-US"/>
              </w:rPr>
            </w:pPr>
          </w:p>
        </w:tc>
        <w:tc>
          <w:tcPr>
            <w:tcW w:w="0" w:type="auto"/>
            <w:vAlign w:val="center"/>
            <w:hideMark/>
          </w:tcPr>
          <w:p w14:paraId="252FB413" w14:textId="77777777" w:rsidR="0095430C"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95430C" w14:paraId="7740075B" w14:textId="77777777">
        <w:trPr>
          <w:divId w:val="1659267375"/>
          <w:tblCellSpacing w:w="15" w:type="dxa"/>
        </w:trPr>
        <w:tc>
          <w:tcPr>
            <w:tcW w:w="0" w:type="auto"/>
            <w:vAlign w:val="center"/>
            <w:hideMark/>
          </w:tcPr>
          <w:p w14:paraId="76C1954F" w14:textId="77777777" w:rsidR="0095430C" w:rsidRDefault="0095430C">
            <w:pPr>
              <w:rPr>
                <w:rFonts w:eastAsia="Times New Roman"/>
                <w:lang w:val="en-US"/>
              </w:rPr>
            </w:pPr>
          </w:p>
        </w:tc>
        <w:tc>
          <w:tcPr>
            <w:tcW w:w="0" w:type="auto"/>
            <w:vAlign w:val="center"/>
            <w:hideMark/>
          </w:tcPr>
          <w:p w14:paraId="7B89F9C5" w14:textId="77777777" w:rsidR="0095430C"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95430C" w14:paraId="2B13F55A" w14:textId="77777777">
        <w:trPr>
          <w:divId w:val="1659267375"/>
          <w:tblCellSpacing w:w="15" w:type="dxa"/>
        </w:trPr>
        <w:tc>
          <w:tcPr>
            <w:tcW w:w="0" w:type="auto"/>
            <w:vAlign w:val="center"/>
            <w:hideMark/>
          </w:tcPr>
          <w:p w14:paraId="6E671395" w14:textId="77777777" w:rsidR="0095430C" w:rsidRDefault="0095430C">
            <w:pPr>
              <w:rPr>
                <w:rFonts w:eastAsia="Times New Roman"/>
                <w:lang w:val="en-US"/>
              </w:rPr>
            </w:pPr>
          </w:p>
        </w:tc>
        <w:tc>
          <w:tcPr>
            <w:tcW w:w="0" w:type="auto"/>
            <w:vAlign w:val="center"/>
            <w:hideMark/>
          </w:tcPr>
          <w:p w14:paraId="03674021" w14:textId="77777777" w:rsidR="0095430C"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95430C" w14:paraId="291D19EA" w14:textId="77777777">
        <w:trPr>
          <w:divId w:val="1659267375"/>
          <w:tblCellSpacing w:w="15" w:type="dxa"/>
        </w:trPr>
        <w:tc>
          <w:tcPr>
            <w:tcW w:w="0" w:type="auto"/>
            <w:vAlign w:val="center"/>
            <w:hideMark/>
          </w:tcPr>
          <w:p w14:paraId="37B83C7C" w14:textId="77777777" w:rsidR="0095430C" w:rsidRDefault="0095430C">
            <w:pPr>
              <w:rPr>
                <w:rFonts w:eastAsia="Times New Roman"/>
                <w:lang w:val="en-US"/>
              </w:rPr>
            </w:pPr>
          </w:p>
        </w:tc>
        <w:tc>
          <w:tcPr>
            <w:tcW w:w="0" w:type="auto"/>
            <w:vAlign w:val="center"/>
            <w:hideMark/>
          </w:tcPr>
          <w:p w14:paraId="31F54321" w14:textId="77777777" w:rsidR="0095430C"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95430C" w14:paraId="0337419E" w14:textId="77777777">
        <w:trPr>
          <w:divId w:val="1659267375"/>
          <w:tblCellSpacing w:w="15" w:type="dxa"/>
        </w:trPr>
        <w:tc>
          <w:tcPr>
            <w:tcW w:w="0" w:type="auto"/>
            <w:vAlign w:val="center"/>
            <w:hideMark/>
          </w:tcPr>
          <w:p w14:paraId="5C77E013" w14:textId="77777777" w:rsidR="0095430C" w:rsidRDefault="0095430C">
            <w:pPr>
              <w:rPr>
                <w:rFonts w:eastAsia="Times New Roman"/>
                <w:lang w:val="en-US"/>
              </w:rPr>
            </w:pPr>
          </w:p>
        </w:tc>
        <w:tc>
          <w:tcPr>
            <w:tcW w:w="0" w:type="auto"/>
            <w:vAlign w:val="center"/>
            <w:hideMark/>
          </w:tcPr>
          <w:p w14:paraId="7DDC3056" w14:textId="77777777" w:rsidR="0095430C"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95430C" w14:paraId="1BBCDD8A" w14:textId="77777777">
        <w:trPr>
          <w:divId w:val="1659267375"/>
          <w:tblCellSpacing w:w="15" w:type="dxa"/>
        </w:trPr>
        <w:tc>
          <w:tcPr>
            <w:tcW w:w="0" w:type="auto"/>
            <w:vAlign w:val="center"/>
            <w:hideMark/>
          </w:tcPr>
          <w:p w14:paraId="79DCECF0" w14:textId="77777777" w:rsidR="0095430C" w:rsidRDefault="0095430C">
            <w:pPr>
              <w:rPr>
                <w:rFonts w:eastAsia="Times New Roman"/>
                <w:lang w:val="en-US"/>
              </w:rPr>
            </w:pPr>
          </w:p>
        </w:tc>
        <w:tc>
          <w:tcPr>
            <w:tcW w:w="0" w:type="auto"/>
            <w:vAlign w:val="center"/>
            <w:hideMark/>
          </w:tcPr>
          <w:p w14:paraId="2B7AA947" w14:textId="77777777" w:rsidR="0095430C"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95430C" w14:paraId="752CEAF9" w14:textId="77777777">
        <w:trPr>
          <w:divId w:val="1659267375"/>
          <w:tblCellSpacing w:w="15" w:type="dxa"/>
        </w:trPr>
        <w:tc>
          <w:tcPr>
            <w:tcW w:w="0" w:type="auto"/>
            <w:vAlign w:val="center"/>
            <w:hideMark/>
          </w:tcPr>
          <w:p w14:paraId="378BBB52" w14:textId="77777777" w:rsidR="0095430C" w:rsidRDefault="0095430C">
            <w:pPr>
              <w:rPr>
                <w:rFonts w:eastAsia="Times New Roman"/>
                <w:lang w:val="en-US"/>
              </w:rPr>
            </w:pPr>
          </w:p>
        </w:tc>
        <w:tc>
          <w:tcPr>
            <w:tcW w:w="0" w:type="auto"/>
            <w:vAlign w:val="center"/>
            <w:hideMark/>
          </w:tcPr>
          <w:p w14:paraId="069DF782" w14:textId="77777777" w:rsidR="0095430C"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95430C" w14:paraId="7E129F6E" w14:textId="77777777">
        <w:trPr>
          <w:divId w:val="1659267375"/>
          <w:tblCellSpacing w:w="15" w:type="dxa"/>
        </w:trPr>
        <w:tc>
          <w:tcPr>
            <w:tcW w:w="0" w:type="auto"/>
            <w:vAlign w:val="center"/>
            <w:hideMark/>
          </w:tcPr>
          <w:p w14:paraId="573F4DDD" w14:textId="77777777" w:rsidR="0095430C" w:rsidRDefault="0095430C">
            <w:pPr>
              <w:rPr>
                <w:rFonts w:eastAsia="Times New Roman"/>
                <w:lang w:val="en-US"/>
              </w:rPr>
            </w:pPr>
          </w:p>
        </w:tc>
        <w:tc>
          <w:tcPr>
            <w:tcW w:w="0" w:type="auto"/>
            <w:vAlign w:val="center"/>
            <w:hideMark/>
          </w:tcPr>
          <w:p w14:paraId="329AF76B" w14:textId="77777777" w:rsidR="0095430C"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95430C" w14:paraId="28A094B1" w14:textId="77777777">
        <w:trPr>
          <w:divId w:val="1659267375"/>
          <w:tblCellSpacing w:w="15" w:type="dxa"/>
        </w:trPr>
        <w:tc>
          <w:tcPr>
            <w:tcW w:w="0" w:type="auto"/>
            <w:vAlign w:val="center"/>
            <w:hideMark/>
          </w:tcPr>
          <w:p w14:paraId="2B7B3DD1" w14:textId="77777777" w:rsidR="0095430C" w:rsidRDefault="0095430C">
            <w:pPr>
              <w:rPr>
                <w:rFonts w:eastAsia="Times New Roman"/>
                <w:lang w:val="en-US"/>
              </w:rPr>
            </w:pPr>
          </w:p>
        </w:tc>
        <w:tc>
          <w:tcPr>
            <w:tcW w:w="0" w:type="auto"/>
            <w:vAlign w:val="center"/>
            <w:hideMark/>
          </w:tcPr>
          <w:p w14:paraId="31FF4255" w14:textId="77777777" w:rsidR="0095430C"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95430C" w14:paraId="28D469F1" w14:textId="77777777">
        <w:trPr>
          <w:divId w:val="1659267375"/>
          <w:tblCellSpacing w:w="15" w:type="dxa"/>
        </w:trPr>
        <w:tc>
          <w:tcPr>
            <w:tcW w:w="0" w:type="auto"/>
            <w:vAlign w:val="center"/>
            <w:hideMark/>
          </w:tcPr>
          <w:p w14:paraId="33750DAA" w14:textId="77777777" w:rsidR="0095430C" w:rsidRDefault="0095430C">
            <w:pPr>
              <w:rPr>
                <w:rFonts w:eastAsia="Times New Roman"/>
                <w:lang w:val="en-US"/>
              </w:rPr>
            </w:pPr>
          </w:p>
        </w:tc>
        <w:tc>
          <w:tcPr>
            <w:tcW w:w="0" w:type="auto"/>
            <w:vAlign w:val="center"/>
            <w:hideMark/>
          </w:tcPr>
          <w:p w14:paraId="2C99F18D"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Registered Nurse (Critical Care and Emergency) </w:t>
            </w:r>
          </w:p>
        </w:tc>
      </w:tr>
      <w:tr w:rsidR="0095430C" w14:paraId="63FA7279" w14:textId="77777777">
        <w:trPr>
          <w:divId w:val="1659267375"/>
          <w:tblCellSpacing w:w="15" w:type="dxa"/>
        </w:trPr>
        <w:tc>
          <w:tcPr>
            <w:tcW w:w="0" w:type="auto"/>
            <w:vAlign w:val="center"/>
            <w:hideMark/>
          </w:tcPr>
          <w:p w14:paraId="77F11378" w14:textId="77777777" w:rsidR="0095430C" w:rsidRDefault="0095430C">
            <w:pPr>
              <w:rPr>
                <w:rFonts w:eastAsia="Times New Roman"/>
                <w:lang w:val="en-US"/>
              </w:rPr>
            </w:pPr>
          </w:p>
        </w:tc>
        <w:tc>
          <w:tcPr>
            <w:tcW w:w="0" w:type="auto"/>
            <w:vAlign w:val="center"/>
            <w:hideMark/>
          </w:tcPr>
          <w:p w14:paraId="7684E963" w14:textId="77777777" w:rsidR="0095430C"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95430C" w14:paraId="726E4DCF" w14:textId="77777777">
        <w:trPr>
          <w:divId w:val="1659267375"/>
          <w:tblCellSpacing w:w="15" w:type="dxa"/>
        </w:trPr>
        <w:tc>
          <w:tcPr>
            <w:tcW w:w="0" w:type="auto"/>
            <w:vAlign w:val="center"/>
            <w:hideMark/>
          </w:tcPr>
          <w:p w14:paraId="1A06815F" w14:textId="77777777" w:rsidR="0095430C" w:rsidRDefault="0095430C">
            <w:pPr>
              <w:rPr>
                <w:rFonts w:eastAsia="Times New Roman"/>
                <w:lang w:val="en-US"/>
              </w:rPr>
            </w:pPr>
          </w:p>
        </w:tc>
        <w:tc>
          <w:tcPr>
            <w:tcW w:w="0" w:type="auto"/>
            <w:vAlign w:val="center"/>
            <w:hideMark/>
          </w:tcPr>
          <w:p w14:paraId="069DE531" w14:textId="77777777" w:rsidR="0095430C"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95430C" w14:paraId="37B2306F" w14:textId="77777777">
        <w:trPr>
          <w:divId w:val="1659267375"/>
          <w:tblCellSpacing w:w="15" w:type="dxa"/>
        </w:trPr>
        <w:tc>
          <w:tcPr>
            <w:tcW w:w="0" w:type="auto"/>
            <w:vAlign w:val="center"/>
            <w:hideMark/>
          </w:tcPr>
          <w:p w14:paraId="0CABE335" w14:textId="77777777" w:rsidR="0095430C" w:rsidRDefault="0095430C">
            <w:pPr>
              <w:rPr>
                <w:rFonts w:eastAsia="Times New Roman"/>
                <w:lang w:val="en-US"/>
              </w:rPr>
            </w:pPr>
          </w:p>
        </w:tc>
        <w:tc>
          <w:tcPr>
            <w:tcW w:w="0" w:type="auto"/>
            <w:vAlign w:val="center"/>
            <w:hideMark/>
          </w:tcPr>
          <w:p w14:paraId="39381609" w14:textId="77777777" w:rsidR="0095430C"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95430C" w14:paraId="4F6B3F52" w14:textId="77777777">
        <w:trPr>
          <w:divId w:val="1659267375"/>
          <w:tblCellSpacing w:w="15" w:type="dxa"/>
        </w:trPr>
        <w:tc>
          <w:tcPr>
            <w:tcW w:w="0" w:type="auto"/>
            <w:vAlign w:val="center"/>
            <w:hideMark/>
          </w:tcPr>
          <w:p w14:paraId="49F8F202" w14:textId="77777777" w:rsidR="0095430C" w:rsidRDefault="0095430C">
            <w:pPr>
              <w:rPr>
                <w:rFonts w:eastAsia="Times New Roman"/>
                <w:lang w:val="en-US"/>
              </w:rPr>
            </w:pPr>
          </w:p>
        </w:tc>
        <w:tc>
          <w:tcPr>
            <w:tcW w:w="0" w:type="auto"/>
            <w:vAlign w:val="center"/>
            <w:hideMark/>
          </w:tcPr>
          <w:p w14:paraId="6E690ED7" w14:textId="77777777" w:rsidR="0095430C"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95430C" w14:paraId="52383C7B" w14:textId="77777777">
        <w:trPr>
          <w:divId w:val="1659267375"/>
          <w:tblCellSpacing w:w="15" w:type="dxa"/>
        </w:trPr>
        <w:tc>
          <w:tcPr>
            <w:tcW w:w="0" w:type="auto"/>
            <w:vAlign w:val="center"/>
            <w:hideMark/>
          </w:tcPr>
          <w:p w14:paraId="6069184F" w14:textId="77777777" w:rsidR="0095430C" w:rsidRDefault="0095430C">
            <w:pPr>
              <w:rPr>
                <w:rFonts w:eastAsia="Times New Roman"/>
                <w:lang w:val="en-US"/>
              </w:rPr>
            </w:pPr>
          </w:p>
        </w:tc>
        <w:tc>
          <w:tcPr>
            <w:tcW w:w="0" w:type="auto"/>
            <w:vAlign w:val="center"/>
            <w:hideMark/>
          </w:tcPr>
          <w:p w14:paraId="3AD681A4" w14:textId="77777777" w:rsidR="0095430C"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95430C" w14:paraId="602901F9" w14:textId="77777777">
        <w:trPr>
          <w:divId w:val="1659267375"/>
          <w:tblCellSpacing w:w="15" w:type="dxa"/>
        </w:trPr>
        <w:tc>
          <w:tcPr>
            <w:tcW w:w="0" w:type="auto"/>
            <w:vAlign w:val="center"/>
            <w:hideMark/>
          </w:tcPr>
          <w:p w14:paraId="52751499" w14:textId="77777777" w:rsidR="0095430C" w:rsidRDefault="0095430C">
            <w:pPr>
              <w:rPr>
                <w:rFonts w:eastAsia="Times New Roman"/>
                <w:lang w:val="en-US"/>
              </w:rPr>
            </w:pPr>
          </w:p>
        </w:tc>
        <w:tc>
          <w:tcPr>
            <w:tcW w:w="0" w:type="auto"/>
            <w:vAlign w:val="center"/>
            <w:hideMark/>
          </w:tcPr>
          <w:p w14:paraId="70A40A38" w14:textId="77777777" w:rsidR="0095430C"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95430C" w14:paraId="4CD973BF" w14:textId="77777777">
        <w:trPr>
          <w:divId w:val="1659267375"/>
          <w:tblCellSpacing w:w="15" w:type="dxa"/>
        </w:trPr>
        <w:tc>
          <w:tcPr>
            <w:tcW w:w="0" w:type="auto"/>
            <w:vAlign w:val="center"/>
            <w:hideMark/>
          </w:tcPr>
          <w:p w14:paraId="203DA292" w14:textId="77777777" w:rsidR="0095430C" w:rsidRDefault="0095430C">
            <w:pPr>
              <w:rPr>
                <w:rFonts w:eastAsia="Times New Roman"/>
                <w:lang w:val="en-US"/>
              </w:rPr>
            </w:pPr>
          </w:p>
        </w:tc>
        <w:tc>
          <w:tcPr>
            <w:tcW w:w="0" w:type="auto"/>
            <w:vAlign w:val="center"/>
            <w:hideMark/>
          </w:tcPr>
          <w:p w14:paraId="77929134" w14:textId="77777777" w:rsidR="0095430C"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95430C" w14:paraId="07039234" w14:textId="77777777">
        <w:trPr>
          <w:divId w:val="1659267375"/>
          <w:tblCellSpacing w:w="15" w:type="dxa"/>
        </w:trPr>
        <w:tc>
          <w:tcPr>
            <w:tcW w:w="0" w:type="auto"/>
            <w:vAlign w:val="center"/>
            <w:hideMark/>
          </w:tcPr>
          <w:p w14:paraId="4D3A49F7" w14:textId="77777777" w:rsidR="0095430C" w:rsidRDefault="0095430C">
            <w:pPr>
              <w:rPr>
                <w:rFonts w:eastAsia="Times New Roman"/>
                <w:lang w:val="en-US"/>
              </w:rPr>
            </w:pPr>
          </w:p>
        </w:tc>
        <w:tc>
          <w:tcPr>
            <w:tcW w:w="0" w:type="auto"/>
            <w:vAlign w:val="center"/>
            <w:hideMark/>
          </w:tcPr>
          <w:p w14:paraId="503471EE" w14:textId="77777777" w:rsidR="0095430C"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95430C" w14:paraId="48CDFC89" w14:textId="77777777">
        <w:trPr>
          <w:divId w:val="1659267375"/>
          <w:tblCellSpacing w:w="15" w:type="dxa"/>
        </w:trPr>
        <w:tc>
          <w:tcPr>
            <w:tcW w:w="0" w:type="auto"/>
            <w:vAlign w:val="center"/>
            <w:hideMark/>
          </w:tcPr>
          <w:p w14:paraId="2F0C8718" w14:textId="77777777" w:rsidR="0095430C" w:rsidRDefault="0095430C">
            <w:pPr>
              <w:rPr>
                <w:rFonts w:eastAsia="Times New Roman"/>
                <w:lang w:val="en-US"/>
              </w:rPr>
            </w:pPr>
          </w:p>
        </w:tc>
        <w:tc>
          <w:tcPr>
            <w:tcW w:w="0" w:type="auto"/>
            <w:vAlign w:val="center"/>
            <w:hideMark/>
          </w:tcPr>
          <w:p w14:paraId="0EA77206" w14:textId="77777777" w:rsidR="0095430C"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95430C" w14:paraId="5F34CA9E" w14:textId="77777777">
        <w:trPr>
          <w:divId w:val="1659267375"/>
          <w:tblCellSpacing w:w="15" w:type="dxa"/>
        </w:trPr>
        <w:tc>
          <w:tcPr>
            <w:tcW w:w="0" w:type="auto"/>
            <w:vAlign w:val="center"/>
            <w:hideMark/>
          </w:tcPr>
          <w:p w14:paraId="215E01FE" w14:textId="77777777" w:rsidR="0095430C" w:rsidRDefault="0095430C">
            <w:pPr>
              <w:rPr>
                <w:rFonts w:eastAsia="Times New Roman"/>
                <w:lang w:val="en-US"/>
              </w:rPr>
            </w:pPr>
          </w:p>
        </w:tc>
        <w:tc>
          <w:tcPr>
            <w:tcW w:w="0" w:type="auto"/>
            <w:vAlign w:val="center"/>
            <w:hideMark/>
          </w:tcPr>
          <w:p w14:paraId="2E7F282B" w14:textId="77777777" w:rsidR="0095430C"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95430C" w14:paraId="447E94FA" w14:textId="77777777">
        <w:trPr>
          <w:divId w:val="1659267375"/>
          <w:tblCellSpacing w:w="15" w:type="dxa"/>
        </w:trPr>
        <w:tc>
          <w:tcPr>
            <w:tcW w:w="0" w:type="auto"/>
            <w:vAlign w:val="center"/>
            <w:hideMark/>
          </w:tcPr>
          <w:p w14:paraId="074DF6CE" w14:textId="77777777" w:rsidR="0095430C" w:rsidRDefault="0095430C">
            <w:pPr>
              <w:rPr>
                <w:rFonts w:eastAsia="Times New Roman"/>
                <w:lang w:val="en-US"/>
              </w:rPr>
            </w:pPr>
          </w:p>
        </w:tc>
        <w:tc>
          <w:tcPr>
            <w:tcW w:w="0" w:type="auto"/>
            <w:vAlign w:val="center"/>
            <w:hideMark/>
          </w:tcPr>
          <w:p w14:paraId="5501E36C" w14:textId="77777777" w:rsidR="0095430C"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95430C" w14:paraId="0C88FC8C" w14:textId="77777777">
        <w:trPr>
          <w:divId w:val="1659267375"/>
          <w:tblCellSpacing w:w="15" w:type="dxa"/>
        </w:trPr>
        <w:tc>
          <w:tcPr>
            <w:tcW w:w="0" w:type="auto"/>
            <w:vAlign w:val="center"/>
            <w:hideMark/>
          </w:tcPr>
          <w:p w14:paraId="4726267E" w14:textId="77777777" w:rsidR="0095430C" w:rsidRDefault="0095430C">
            <w:pPr>
              <w:rPr>
                <w:rFonts w:eastAsia="Times New Roman"/>
                <w:lang w:val="en-US"/>
              </w:rPr>
            </w:pPr>
          </w:p>
        </w:tc>
        <w:tc>
          <w:tcPr>
            <w:tcW w:w="0" w:type="auto"/>
            <w:vAlign w:val="center"/>
            <w:hideMark/>
          </w:tcPr>
          <w:p w14:paraId="1D9F8A4A" w14:textId="77777777" w:rsidR="0095430C"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95430C" w14:paraId="75B96544" w14:textId="77777777">
        <w:trPr>
          <w:divId w:val="1659267375"/>
          <w:tblCellSpacing w:w="15" w:type="dxa"/>
        </w:trPr>
        <w:tc>
          <w:tcPr>
            <w:tcW w:w="0" w:type="auto"/>
            <w:vAlign w:val="center"/>
            <w:hideMark/>
          </w:tcPr>
          <w:p w14:paraId="7E4D3B28" w14:textId="77777777" w:rsidR="0095430C" w:rsidRDefault="0095430C">
            <w:pPr>
              <w:rPr>
                <w:rFonts w:eastAsia="Times New Roman"/>
                <w:lang w:val="en-US"/>
              </w:rPr>
            </w:pPr>
          </w:p>
        </w:tc>
        <w:tc>
          <w:tcPr>
            <w:tcW w:w="0" w:type="auto"/>
            <w:vAlign w:val="center"/>
            <w:hideMark/>
          </w:tcPr>
          <w:p w14:paraId="73E3657D" w14:textId="77777777" w:rsidR="0095430C"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95430C" w14:paraId="0C20988F" w14:textId="77777777">
        <w:trPr>
          <w:divId w:val="1659267375"/>
          <w:tblCellSpacing w:w="15" w:type="dxa"/>
        </w:trPr>
        <w:tc>
          <w:tcPr>
            <w:tcW w:w="0" w:type="auto"/>
            <w:vAlign w:val="center"/>
            <w:hideMark/>
          </w:tcPr>
          <w:p w14:paraId="646EE174" w14:textId="77777777" w:rsidR="0095430C" w:rsidRDefault="0095430C">
            <w:pPr>
              <w:rPr>
                <w:rFonts w:eastAsia="Times New Roman"/>
                <w:lang w:val="en-US"/>
              </w:rPr>
            </w:pPr>
          </w:p>
        </w:tc>
        <w:tc>
          <w:tcPr>
            <w:tcW w:w="0" w:type="auto"/>
            <w:vAlign w:val="center"/>
            <w:hideMark/>
          </w:tcPr>
          <w:p w14:paraId="0CCC13CF" w14:textId="77777777" w:rsidR="0095430C"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95430C" w14:paraId="0DD4BEB8" w14:textId="77777777">
        <w:trPr>
          <w:divId w:val="1659267375"/>
          <w:tblCellSpacing w:w="15" w:type="dxa"/>
        </w:trPr>
        <w:tc>
          <w:tcPr>
            <w:tcW w:w="0" w:type="auto"/>
            <w:vAlign w:val="center"/>
            <w:hideMark/>
          </w:tcPr>
          <w:p w14:paraId="59896DCE" w14:textId="77777777" w:rsidR="0095430C" w:rsidRDefault="0095430C">
            <w:pPr>
              <w:rPr>
                <w:rFonts w:eastAsia="Times New Roman"/>
                <w:lang w:val="en-US"/>
              </w:rPr>
            </w:pPr>
          </w:p>
        </w:tc>
        <w:tc>
          <w:tcPr>
            <w:tcW w:w="0" w:type="auto"/>
            <w:vAlign w:val="center"/>
            <w:hideMark/>
          </w:tcPr>
          <w:p w14:paraId="08465919" w14:textId="77777777" w:rsidR="0095430C"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95430C" w14:paraId="00ECE179" w14:textId="77777777">
        <w:trPr>
          <w:divId w:val="1659267375"/>
          <w:tblCellSpacing w:w="15" w:type="dxa"/>
        </w:trPr>
        <w:tc>
          <w:tcPr>
            <w:tcW w:w="0" w:type="auto"/>
            <w:vAlign w:val="center"/>
            <w:hideMark/>
          </w:tcPr>
          <w:p w14:paraId="35A559E2" w14:textId="77777777" w:rsidR="0095430C" w:rsidRDefault="0095430C">
            <w:pPr>
              <w:rPr>
                <w:rFonts w:eastAsia="Times New Roman"/>
                <w:lang w:val="en-US"/>
              </w:rPr>
            </w:pPr>
          </w:p>
        </w:tc>
        <w:tc>
          <w:tcPr>
            <w:tcW w:w="0" w:type="auto"/>
            <w:vAlign w:val="center"/>
            <w:hideMark/>
          </w:tcPr>
          <w:p w14:paraId="2376000E" w14:textId="77777777" w:rsidR="0095430C"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95430C" w14:paraId="4D792E7C" w14:textId="77777777">
        <w:trPr>
          <w:divId w:val="1659267375"/>
          <w:tblCellSpacing w:w="15" w:type="dxa"/>
        </w:trPr>
        <w:tc>
          <w:tcPr>
            <w:tcW w:w="0" w:type="auto"/>
            <w:vAlign w:val="center"/>
            <w:hideMark/>
          </w:tcPr>
          <w:p w14:paraId="1A927DE8" w14:textId="77777777" w:rsidR="0095430C" w:rsidRDefault="0095430C">
            <w:pPr>
              <w:rPr>
                <w:rFonts w:eastAsia="Times New Roman"/>
                <w:lang w:val="en-US"/>
              </w:rPr>
            </w:pPr>
          </w:p>
        </w:tc>
        <w:tc>
          <w:tcPr>
            <w:tcW w:w="0" w:type="auto"/>
            <w:vAlign w:val="center"/>
            <w:hideMark/>
          </w:tcPr>
          <w:p w14:paraId="00F4E170" w14:textId="77777777" w:rsidR="0095430C"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95430C" w14:paraId="0F90C0AE" w14:textId="77777777">
        <w:trPr>
          <w:divId w:val="1659267375"/>
          <w:tblCellSpacing w:w="15" w:type="dxa"/>
        </w:trPr>
        <w:tc>
          <w:tcPr>
            <w:tcW w:w="0" w:type="auto"/>
            <w:vAlign w:val="center"/>
            <w:hideMark/>
          </w:tcPr>
          <w:p w14:paraId="3CF9345C" w14:textId="77777777" w:rsidR="0095430C" w:rsidRDefault="0095430C">
            <w:pPr>
              <w:rPr>
                <w:rFonts w:eastAsia="Times New Roman"/>
                <w:lang w:val="en-US"/>
              </w:rPr>
            </w:pPr>
          </w:p>
        </w:tc>
        <w:tc>
          <w:tcPr>
            <w:tcW w:w="0" w:type="auto"/>
            <w:vAlign w:val="center"/>
            <w:hideMark/>
          </w:tcPr>
          <w:p w14:paraId="3F5A8AEF" w14:textId="77777777" w:rsidR="0095430C"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95430C" w14:paraId="5C51EA7A" w14:textId="77777777">
        <w:trPr>
          <w:divId w:val="1659267375"/>
          <w:tblCellSpacing w:w="15" w:type="dxa"/>
        </w:trPr>
        <w:tc>
          <w:tcPr>
            <w:tcW w:w="0" w:type="auto"/>
            <w:vAlign w:val="center"/>
            <w:hideMark/>
          </w:tcPr>
          <w:p w14:paraId="3F3C7C1F" w14:textId="77777777" w:rsidR="0095430C" w:rsidRDefault="0095430C">
            <w:pPr>
              <w:rPr>
                <w:rFonts w:eastAsia="Times New Roman"/>
                <w:lang w:val="en-US"/>
              </w:rPr>
            </w:pPr>
          </w:p>
        </w:tc>
        <w:tc>
          <w:tcPr>
            <w:tcW w:w="0" w:type="auto"/>
            <w:vAlign w:val="center"/>
            <w:hideMark/>
          </w:tcPr>
          <w:p w14:paraId="0E7291D9" w14:textId="77777777" w:rsidR="0095430C"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95430C" w14:paraId="369B0C23" w14:textId="77777777">
        <w:trPr>
          <w:divId w:val="1659267375"/>
          <w:tblCellSpacing w:w="15" w:type="dxa"/>
        </w:trPr>
        <w:tc>
          <w:tcPr>
            <w:tcW w:w="0" w:type="auto"/>
            <w:vAlign w:val="center"/>
            <w:hideMark/>
          </w:tcPr>
          <w:p w14:paraId="4D9D3072" w14:textId="77777777" w:rsidR="0095430C" w:rsidRDefault="0095430C">
            <w:pPr>
              <w:rPr>
                <w:rFonts w:eastAsia="Times New Roman"/>
                <w:lang w:val="en-US"/>
              </w:rPr>
            </w:pPr>
          </w:p>
        </w:tc>
        <w:tc>
          <w:tcPr>
            <w:tcW w:w="0" w:type="auto"/>
            <w:vAlign w:val="center"/>
            <w:hideMark/>
          </w:tcPr>
          <w:p w14:paraId="2258755C" w14:textId="77777777" w:rsidR="0095430C"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95430C" w14:paraId="7CC567B1" w14:textId="77777777">
        <w:trPr>
          <w:divId w:val="1659267375"/>
          <w:tblCellSpacing w:w="15" w:type="dxa"/>
        </w:trPr>
        <w:tc>
          <w:tcPr>
            <w:tcW w:w="0" w:type="auto"/>
            <w:vAlign w:val="center"/>
            <w:hideMark/>
          </w:tcPr>
          <w:p w14:paraId="752D59A7" w14:textId="77777777" w:rsidR="0095430C" w:rsidRDefault="0095430C">
            <w:pPr>
              <w:rPr>
                <w:rFonts w:eastAsia="Times New Roman"/>
                <w:lang w:val="en-US"/>
              </w:rPr>
            </w:pPr>
          </w:p>
        </w:tc>
        <w:tc>
          <w:tcPr>
            <w:tcW w:w="0" w:type="auto"/>
            <w:vAlign w:val="center"/>
            <w:hideMark/>
          </w:tcPr>
          <w:p w14:paraId="67D54BAF" w14:textId="77777777" w:rsidR="0095430C"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95430C" w14:paraId="7C7760FE" w14:textId="77777777">
        <w:trPr>
          <w:divId w:val="1659267375"/>
          <w:tblCellSpacing w:w="15" w:type="dxa"/>
        </w:trPr>
        <w:tc>
          <w:tcPr>
            <w:tcW w:w="0" w:type="auto"/>
            <w:vAlign w:val="center"/>
            <w:hideMark/>
          </w:tcPr>
          <w:p w14:paraId="3C27D974" w14:textId="77777777" w:rsidR="0095430C" w:rsidRDefault="0095430C">
            <w:pPr>
              <w:rPr>
                <w:rFonts w:eastAsia="Times New Roman"/>
                <w:lang w:val="en-US"/>
              </w:rPr>
            </w:pPr>
          </w:p>
        </w:tc>
        <w:tc>
          <w:tcPr>
            <w:tcW w:w="0" w:type="auto"/>
            <w:vAlign w:val="center"/>
            <w:hideMark/>
          </w:tcPr>
          <w:p w14:paraId="5FCDFD32" w14:textId="77777777" w:rsidR="0095430C"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95430C" w14:paraId="0F69EF13" w14:textId="77777777">
        <w:trPr>
          <w:divId w:val="1659267375"/>
          <w:tblCellSpacing w:w="15" w:type="dxa"/>
        </w:trPr>
        <w:tc>
          <w:tcPr>
            <w:tcW w:w="0" w:type="auto"/>
            <w:vAlign w:val="center"/>
            <w:hideMark/>
          </w:tcPr>
          <w:p w14:paraId="0AD0FDD1" w14:textId="77777777" w:rsidR="0095430C" w:rsidRDefault="0095430C">
            <w:pPr>
              <w:rPr>
                <w:rFonts w:eastAsia="Times New Roman"/>
                <w:lang w:val="en-US"/>
              </w:rPr>
            </w:pPr>
          </w:p>
        </w:tc>
        <w:tc>
          <w:tcPr>
            <w:tcW w:w="0" w:type="auto"/>
            <w:vAlign w:val="center"/>
            <w:hideMark/>
          </w:tcPr>
          <w:p w14:paraId="0EA5F30D" w14:textId="77777777" w:rsidR="0095430C"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95430C" w14:paraId="1C0B8AD1" w14:textId="77777777">
        <w:trPr>
          <w:divId w:val="1659267375"/>
          <w:tblCellSpacing w:w="15" w:type="dxa"/>
        </w:trPr>
        <w:tc>
          <w:tcPr>
            <w:tcW w:w="0" w:type="auto"/>
            <w:vAlign w:val="center"/>
            <w:hideMark/>
          </w:tcPr>
          <w:p w14:paraId="6E056BF7" w14:textId="77777777" w:rsidR="0095430C" w:rsidRDefault="0095430C">
            <w:pPr>
              <w:rPr>
                <w:rFonts w:eastAsia="Times New Roman"/>
                <w:lang w:val="en-US"/>
              </w:rPr>
            </w:pPr>
          </w:p>
        </w:tc>
        <w:tc>
          <w:tcPr>
            <w:tcW w:w="0" w:type="auto"/>
            <w:vAlign w:val="center"/>
            <w:hideMark/>
          </w:tcPr>
          <w:p w14:paraId="610BC82F" w14:textId="77777777" w:rsidR="0095430C"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95430C" w14:paraId="2903067F" w14:textId="77777777">
        <w:trPr>
          <w:divId w:val="1659267375"/>
          <w:tblCellSpacing w:w="15" w:type="dxa"/>
        </w:trPr>
        <w:tc>
          <w:tcPr>
            <w:tcW w:w="0" w:type="auto"/>
            <w:vAlign w:val="center"/>
            <w:hideMark/>
          </w:tcPr>
          <w:p w14:paraId="01D9424E" w14:textId="77777777" w:rsidR="0095430C" w:rsidRDefault="0095430C">
            <w:pPr>
              <w:rPr>
                <w:rFonts w:eastAsia="Times New Roman"/>
                <w:lang w:val="en-US"/>
              </w:rPr>
            </w:pPr>
          </w:p>
        </w:tc>
        <w:tc>
          <w:tcPr>
            <w:tcW w:w="0" w:type="auto"/>
            <w:vAlign w:val="center"/>
            <w:hideMark/>
          </w:tcPr>
          <w:p w14:paraId="06D15DAA" w14:textId="77777777" w:rsidR="0095430C"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95430C" w14:paraId="336771FE" w14:textId="77777777">
        <w:trPr>
          <w:divId w:val="1659267375"/>
          <w:tblCellSpacing w:w="15" w:type="dxa"/>
        </w:trPr>
        <w:tc>
          <w:tcPr>
            <w:tcW w:w="0" w:type="auto"/>
            <w:vAlign w:val="center"/>
            <w:hideMark/>
          </w:tcPr>
          <w:p w14:paraId="741D0865" w14:textId="77777777" w:rsidR="0095430C" w:rsidRDefault="0095430C">
            <w:pPr>
              <w:rPr>
                <w:rFonts w:eastAsia="Times New Roman"/>
                <w:lang w:val="en-US"/>
              </w:rPr>
            </w:pPr>
          </w:p>
        </w:tc>
        <w:tc>
          <w:tcPr>
            <w:tcW w:w="0" w:type="auto"/>
            <w:vAlign w:val="center"/>
            <w:hideMark/>
          </w:tcPr>
          <w:p w14:paraId="18D80C95" w14:textId="77777777" w:rsidR="0095430C"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95430C" w14:paraId="73006C8E" w14:textId="77777777">
        <w:trPr>
          <w:divId w:val="1659267375"/>
          <w:tblCellSpacing w:w="15" w:type="dxa"/>
        </w:trPr>
        <w:tc>
          <w:tcPr>
            <w:tcW w:w="0" w:type="auto"/>
            <w:vAlign w:val="center"/>
            <w:hideMark/>
          </w:tcPr>
          <w:p w14:paraId="228CEA27" w14:textId="77777777" w:rsidR="0095430C" w:rsidRDefault="0095430C">
            <w:pPr>
              <w:rPr>
                <w:rFonts w:eastAsia="Times New Roman"/>
                <w:lang w:val="en-US"/>
              </w:rPr>
            </w:pPr>
          </w:p>
        </w:tc>
        <w:tc>
          <w:tcPr>
            <w:tcW w:w="0" w:type="auto"/>
            <w:vAlign w:val="center"/>
            <w:hideMark/>
          </w:tcPr>
          <w:p w14:paraId="12FF9B95" w14:textId="77777777" w:rsidR="0095430C"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95430C" w14:paraId="44F3AFFC" w14:textId="77777777">
        <w:trPr>
          <w:divId w:val="1659267375"/>
          <w:tblCellSpacing w:w="15" w:type="dxa"/>
        </w:trPr>
        <w:tc>
          <w:tcPr>
            <w:tcW w:w="0" w:type="auto"/>
            <w:vAlign w:val="center"/>
            <w:hideMark/>
          </w:tcPr>
          <w:p w14:paraId="72518416" w14:textId="77777777" w:rsidR="0095430C" w:rsidRDefault="0095430C">
            <w:pPr>
              <w:rPr>
                <w:rFonts w:eastAsia="Times New Roman"/>
                <w:lang w:val="en-US"/>
              </w:rPr>
            </w:pPr>
          </w:p>
        </w:tc>
        <w:tc>
          <w:tcPr>
            <w:tcW w:w="0" w:type="auto"/>
            <w:vAlign w:val="center"/>
            <w:hideMark/>
          </w:tcPr>
          <w:p w14:paraId="3C452D9D" w14:textId="77777777" w:rsidR="0095430C"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95430C" w14:paraId="186D8236" w14:textId="77777777">
        <w:trPr>
          <w:divId w:val="1659267375"/>
          <w:tblCellSpacing w:w="15" w:type="dxa"/>
        </w:trPr>
        <w:tc>
          <w:tcPr>
            <w:tcW w:w="0" w:type="auto"/>
            <w:vAlign w:val="center"/>
            <w:hideMark/>
          </w:tcPr>
          <w:p w14:paraId="53B3291E" w14:textId="77777777" w:rsidR="0095430C" w:rsidRDefault="0095430C">
            <w:pPr>
              <w:rPr>
                <w:rFonts w:eastAsia="Times New Roman"/>
                <w:lang w:val="en-US"/>
              </w:rPr>
            </w:pPr>
          </w:p>
        </w:tc>
        <w:tc>
          <w:tcPr>
            <w:tcW w:w="0" w:type="auto"/>
            <w:vAlign w:val="center"/>
            <w:hideMark/>
          </w:tcPr>
          <w:p w14:paraId="1B3D442F" w14:textId="77777777" w:rsidR="0095430C"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95430C" w14:paraId="09531ABC" w14:textId="77777777">
        <w:trPr>
          <w:divId w:val="1659267375"/>
          <w:tblCellSpacing w:w="15" w:type="dxa"/>
        </w:trPr>
        <w:tc>
          <w:tcPr>
            <w:tcW w:w="0" w:type="auto"/>
            <w:vAlign w:val="center"/>
            <w:hideMark/>
          </w:tcPr>
          <w:p w14:paraId="3C2921DE" w14:textId="77777777" w:rsidR="0095430C" w:rsidRDefault="0095430C">
            <w:pPr>
              <w:rPr>
                <w:rFonts w:eastAsia="Times New Roman"/>
                <w:lang w:val="en-US"/>
              </w:rPr>
            </w:pPr>
          </w:p>
        </w:tc>
        <w:tc>
          <w:tcPr>
            <w:tcW w:w="0" w:type="auto"/>
            <w:vAlign w:val="center"/>
            <w:hideMark/>
          </w:tcPr>
          <w:p w14:paraId="110509BC" w14:textId="77777777" w:rsidR="0095430C"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95430C" w14:paraId="56C7A84C" w14:textId="77777777">
        <w:trPr>
          <w:divId w:val="1659267375"/>
          <w:tblCellSpacing w:w="15" w:type="dxa"/>
        </w:trPr>
        <w:tc>
          <w:tcPr>
            <w:tcW w:w="0" w:type="auto"/>
            <w:vAlign w:val="center"/>
            <w:hideMark/>
          </w:tcPr>
          <w:p w14:paraId="543562EE" w14:textId="77777777" w:rsidR="0095430C" w:rsidRDefault="0095430C">
            <w:pPr>
              <w:rPr>
                <w:rFonts w:eastAsia="Times New Roman"/>
                <w:lang w:val="en-US"/>
              </w:rPr>
            </w:pPr>
          </w:p>
        </w:tc>
        <w:tc>
          <w:tcPr>
            <w:tcW w:w="0" w:type="auto"/>
            <w:vAlign w:val="center"/>
            <w:hideMark/>
          </w:tcPr>
          <w:p w14:paraId="1F212CFD" w14:textId="77777777" w:rsidR="0095430C"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95430C" w14:paraId="18D3EAE3" w14:textId="77777777">
        <w:trPr>
          <w:divId w:val="1659267375"/>
          <w:tblCellSpacing w:w="15" w:type="dxa"/>
        </w:trPr>
        <w:tc>
          <w:tcPr>
            <w:tcW w:w="0" w:type="auto"/>
            <w:vAlign w:val="center"/>
            <w:hideMark/>
          </w:tcPr>
          <w:p w14:paraId="449042E7" w14:textId="77777777" w:rsidR="0095430C" w:rsidRDefault="0095430C">
            <w:pPr>
              <w:rPr>
                <w:rFonts w:eastAsia="Times New Roman"/>
                <w:lang w:val="en-US"/>
              </w:rPr>
            </w:pPr>
          </w:p>
        </w:tc>
        <w:tc>
          <w:tcPr>
            <w:tcW w:w="0" w:type="auto"/>
            <w:vAlign w:val="center"/>
            <w:hideMark/>
          </w:tcPr>
          <w:p w14:paraId="6D6362D8" w14:textId="77777777" w:rsidR="0095430C"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95430C" w14:paraId="01C83B8C" w14:textId="77777777">
        <w:trPr>
          <w:divId w:val="1659267375"/>
          <w:tblCellSpacing w:w="15" w:type="dxa"/>
        </w:trPr>
        <w:tc>
          <w:tcPr>
            <w:tcW w:w="0" w:type="auto"/>
            <w:vAlign w:val="center"/>
            <w:hideMark/>
          </w:tcPr>
          <w:p w14:paraId="14E6C808" w14:textId="77777777" w:rsidR="0095430C" w:rsidRDefault="0095430C">
            <w:pPr>
              <w:rPr>
                <w:rFonts w:eastAsia="Times New Roman"/>
                <w:lang w:val="en-US"/>
              </w:rPr>
            </w:pPr>
          </w:p>
        </w:tc>
        <w:tc>
          <w:tcPr>
            <w:tcW w:w="0" w:type="auto"/>
            <w:vAlign w:val="center"/>
            <w:hideMark/>
          </w:tcPr>
          <w:p w14:paraId="74948BE8" w14:textId="77777777" w:rsidR="0095430C"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95430C" w14:paraId="53B0B87F" w14:textId="77777777">
        <w:trPr>
          <w:divId w:val="1659267375"/>
          <w:tblCellSpacing w:w="15" w:type="dxa"/>
        </w:trPr>
        <w:tc>
          <w:tcPr>
            <w:tcW w:w="0" w:type="auto"/>
            <w:vAlign w:val="center"/>
            <w:hideMark/>
          </w:tcPr>
          <w:p w14:paraId="79A10B80" w14:textId="77777777" w:rsidR="0095430C" w:rsidRDefault="0095430C">
            <w:pPr>
              <w:rPr>
                <w:rFonts w:eastAsia="Times New Roman"/>
                <w:lang w:val="en-US"/>
              </w:rPr>
            </w:pPr>
          </w:p>
        </w:tc>
        <w:tc>
          <w:tcPr>
            <w:tcW w:w="0" w:type="auto"/>
            <w:vAlign w:val="center"/>
            <w:hideMark/>
          </w:tcPr>
          <w:p w14:paraId="32431CB2" w14:textId="77777777" w:rsidR="0095430C"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95430C" w14:paraId="38419057" w14:textId="77777777">
        <w:trPr>
          <w:divId w:val="1659267375"/>
          <w:tblCellSpacing w:w="15" w:type="dxa"/>
        </w:trPr>
        <w:tc>
          <w:tcPr>
            <w:tcW w:w="0" w:type="auto"/>
            <w:vAlign w:val="center"/>
            <w:hideMark/>
          </w:tcPr>
          <w:p w14:paraId="3DA2C631" w14:textId="77777777" w:rsidR="0095430C" w:rsidRDefault="0095430C">
            <w:pPr>
              <w:rPr>
                <w:rFonts w:eastAsia="Times New Roman"/>
                <w:lang w:val="en-US"/>
              </w:rPr>
            </w:pPr>
          </w:p>
        </w:tc>
        <w:tc>
          <w:tcPr>
            <w:tcW w:w="0" w:type="auto"/>
            <w:vAlign w:val="center"/>
            <w:hideMark/>
          </w:tcPr>
          <w:p w14:paraId="289A086A" w14:textId="77777777" w:rsidR="0095430C"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95430C" w14:paraId="689E5333" w14:textId="77777777">
        <w:trPr>
          <w:divId w:val="1659267375"/>
          <w:tblCellSpacing w:w="15" w:type="dxa"/>
        </w:trPr>
        <w:tc>
          <w:tcPr>
            <w:tcW w:w="0" w:type="auto"/>
            <w:vAlign w:val="center"/>
            <w:hideMark/>
          </w:tcPr>
          <w:p w14:paraId="464B3E89" w14:textId="77777777" w:rsidR="0095430C" w:rsidRDefault="0095430C">
            <w:pPr>
              <w:rPr>
                <w:rFonts w:eastAsia="Times New Roman"/>
                <w:lang w:val="en-US"/>
              </w:rPr>
            </w:pPr>
          </w:p>
        </w:tc>
        <w:tc>
          <w:tcPr>
            <w:tcW w:w="0" w:type="auto"/>
            <w:vAlign w:val="center"/>
            <w:hideMark/>
          </w:tcPr>
          <w:p w14:paraId="4FAADAF2" w14:textId="77777777" w:rsidR="0095430C"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95430C" w14:paraId="6F5CFBB2" w14:textId="77777777">
        <w:trPr>
          <w:divId w:val="1659267375"/>
          <w:tblCellSpacing w:w="15" w:type="dxa"/>
        </w:trPr>
        <w:tc>
          <w:tcPr>
            <w:tcW w:w="0" w:type="auto"/>
            <w:vAlign w:val="center"/>
            <w:hideMark/>
          </w:tcPr>
          <w:p w14:paraId="1CEAAAD7" w14:textId="77777777" w:rsidR="0095430C" w:rsidRDefault="0095430C">
            <w:pPr>
              <w:rPr>
                <w:rFonts w:eastAsia="Times New Roman"/>
                <w:lang w:val="en-US"/>
              </w:rPr>
            </w:pPr>
          </w:p>
        </w:tc>
        <w:tc>
          <w:tcPr>
            <w:tcW w:w="0" w:type="auto"/>
            <w:vAlign w:val="center"/>
            <w:hideMark/>
          </w:tcPr>
          <w:p w14:paraId="71A8AF60" w14:textId="77777777" w:rsidR="0095430C"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95430C" w14:paraId="39A4DCDA" w14:textId="77777777">
        <w:trPr>
          <w:divId w:val="1659267375"/>
          <w:tblCellSpacing w:w="15" w:type="dxa"/>
        </w:trPr>
        <w:tc>
          <w:tcPr>
            <w:tcW w:w="0" w:type="auto"/>
            <w:vAlign w:val="center"/>
            <w:hideMark/>
          </w:tcPr>
          <w:p w14:paraId="5D30C563" w14:textId="77777777" w:rsidR="0095430C" w:rsidRDefault="0095430C">
            <w:pPr>
              <w:rPr>
                <w:rFonts w:eastAsia="Times New Roman"/>
                <w:lang w:val="en-US"/>
              </w:rPr>
            </w:pPr>
          </w:p>
        </w:tc>
        <w:tc>
          <w:tcPr>
            <w:tcW w:w="0" w:type="auto"/>
            <w:vAlign w:val="center"/>
            <w:hideMark/>
          </w:tcPr>
          <w:p w14:paraId="33114C32" w14:textId="77777777" w:rsidR="0095430C"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95430C" w14:paraId="02BCF8F8" w14:textId="77777777">
        <w:trPr>
          <w:divId w:val="1659267375"/>
          <w:tblCellSpacing w:w="15" w:type="dxa"/>
        </w:trPr>
        <w:tc>
          <w:tcPr>
            <w:tcW w:w="0" w:type="auto"/>
            <w:vAlign w:val="center"/>
            <w:hideMark/>
          </w:tcPr>
          <w:p w14:paraId="04B96400" w14:textId="77777777" w:rsidR="0095430C" w:rsidRDefault="0095430C">
            <w:pPr>
              <w:rPr>
                <w:rFonts w:eastAsia="Times New Roman"/>
                <w:lang w:val="en-US"/>
              </w:rPr>
            </w:pPr>
          </w:p>
        </w:tc>
        <w:tc>
          <w:tcPr>
            <w:tcW w:w="0" w:type="auto"/>
            <w:vAlign w:val="center"/>
            <w:hideMark/>
          </w:tcPr>
          <w:p w14:paraId="573E0E71" w14:textId="77777777" w:rsidR="0095430C"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95430C" w14:paraId="53A8D39E" w14:textId="77777777">
        <w:trPr>
          <w:divId w:val="1659267375"/>
          <w:tblCellSpacing w:w="15" w:type="dxa"/>
        </w:trPr>
        <w:tc>
          <w:tcPr>
            <w:tcW w:w="0" w:type="auto"/>
            <w:vAlign w:val="center"/>
            <w:hideMark/>
          </w:tcPr>
          <w:p w14:paraId="26A7F57F" w14:textId="77777777" w:rsidR="0095430C" w:rsidRDefault="0095430C">
            <w:pPr>
              <w:rPr>
                <w:rFonts w:eastAsia="Times New Roman"/>
                <w:lang w:val="en-US"/>
              </w:rPr>
            </w:pPr>
          </w:p>
        </w:tc>
        <w:tc>
          <w:tcPr>
            <w:tcW w:w="0" w:type="auto"/>
            <w:vAlign w:val="center"/>
            <w:hideMark/>
          </w:tcPr>
          <w:p w14:paraId="1481D3D8" w14:textId="77777777" w:rsidR="0095430C"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95430C" w14:paraId="268B7083" w14:textId="77777777">
        <w:trPr>
          <w:divId w:val="1659267375"/>
          <w:tblCellSpacing w:w="15" w:type="dxa"/>
        </w:trPr>
        <w:tc>
          <w:tcPr>
            <w:tcW w:w="0" w:type="auto"/>
            <w:vAlign w:val="center"/>
            <w:hideMark/>
          </w:tcPr>
          <w:p w14:paraId="0ECB3F8D" w14:textId="77777777" w:rsidR="0095430C" w:rsidRDefault="0095430C">
            <w:pPr>
              <w:rPr>
                <w:rFonts w:eastAsia="Times New Roman"/>
                <w:lang w:val="en-US"/>
              </w:rPr>
            </w:pPr>
          </w:p>
        </w:tc>
        <w:tc>
          <w:tcPr>
            <w:tcW w:w="0" w:type="auto"/>
            <w:vAlign w:val="center"/>
            <w:hideMark/>
          </w:tcPr>
          <w:p w14:paraId="2651ADF6" w14:textId="77777777" w:rsidR="0095430C"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95430C" w14:paraId="0426EEDE" w14:textId="77777777">
        <w:trPr>
          <w:divId w:val="1659267375"/>
          <w:tblCellSpacing w:w="15" w:type="dxa"/>
        </w:trPr>
        <w:tc>
          <w:tcPr>
            <w:tcW w:w="0" w:type="auto"/>
            <w:vAlign w:val="center"/>
            <w:hideMark/>
          </w:tcPr>
          <w:p w14:paraId="4E6829A1" w14:textId="77777777" w:rsidR="0095430C" w:rsidRDefault="0095430C">
            <w:pPr>
              <w:rPr>
                <w:rFonts w:eastAsia="Times New Roman"/>
                <w:lang w:val="en-US"/>
              </w:rPr>
            </w:pPr>
          </w:p>
        </w:tc>
        <w:tc>
          <w:tcPr>
            <w:tcW w:w="0" w:type="auto"/>
            <w:vAlign w:val="center"/>
            <w:hideMark/>
          </w:tcPr>
          <w:p w14:paraId="0D11EFBD" w14:textId="77777777" w:rsidR="0095430C"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95430C" w14:paraId="1CDEAC17" w14:textId="77777777">
        <w:trPr>
          <w:divId w:val="1659267375"/>
          <w:tblCellSpacing w:w="15" w:type="dxa"/>
        </w:trPr>
        <w:tc>
          <w:tcPr>
            <w:tcW w:w="0" w:type="auto"/>
            <w:vAlign w:val="center"/>
            <w:hideMark/>
          </w:tcPr>
          <w:p w14:paraId="64A67FE1" w14:textId="77777777" w:rsidR="0095430C" w:rsidRDefault="0095430C">
            <w:pPr>
              <w:rPr>
                <w:rFonts w:eastAsia="Times New Roman"/>
                <w:lang w:val="en-US"/>
              </w:rPr>
            </w:pPr>
          </w:p>
        </w:tc>
        <w:tc>
          <w:tcPr>
            <w:tcW w:w="0" w:type="auto"/>
            <w:vAlign w:val="center"/>
            <w:hideMark/>
          </w:tcPr>
          <w:p w14:paraId="6284D4A5" w14:textId="77777777" w:rsidR="0095430C"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95430C" w14:paraId="44BB5975" w14:textId="77777777">
        <w:trPr>
          <w:divId w:val="1659267375"/>
          <w:tblCellSpacing w:w="15" w:type="dxa"/>
        </w:trPr>
        <w:tc>
          <w:tcPr>
            <w:tcW w:w="0" w:type="auto"/>
            <w:vAlign w:val="center"/>
            <w:hideMark/>
          </w:tcPr>
          <w:p w14:paraId="257CA248" w14:textId="77777777" w:rsidR="0095430C" w:rsidRDefault="0095430C">
            <w:pPr>
              <w:rPr>
                <w:rFonts w:eastAsia="Times New Roman"/>
                <w:lang w:val="en-US"/>
              </w:rPr>
            </w:pPr>
          </w:p>
        </w:tc>
        <w:tc>
          <w:tcPr>
            <w:tcW w:w="0" w:type="auto"/>
            <w:vAlign w:val="center"/>
            <w:hideMark/>
          </w:tcPr>
          <w:p w14:paraId="396A7947" w14:textId="77777777" w:rsidR="0095430C"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95430C" w14:paraId="5EC1C4A2" w14:textId="77777777">
        <w:trPr>
          <w:divId w:val="1659267375"/>
          <w:tblCellSpacing w:w="15" w:type="dxa"/>
        </w:trPr>
        <w:tc>
          <w:tcPr>
            <w:tcW w:w="0" w:type="auto"/>
            <w:vAlign w:val="center"/>
            <w:hideMark/>
          </w:tcPr>
          <w:p w14:paraId="6263ADFA" w14:textId="77777777" w:rsidR="0095430C" w:rsidRDefault="0095430C">
            <w:pPr>
              <w:rPr>
                <w:rFonts w:eastAsia="Times New Roman"/>
                <w:lang w:val="en-US"/>
              </w:rPr>
            </w:pPr>
          </w:p>
        </w:tc>
        <w:tc>
          <w:tcPr>
            <w:tcW w:w="0" w:type="auto"/>
            <w:vAlign w:val="center"/>
            <w:hideMark/>
          </w:tcPr>
          <w:p w14:paraId="25162CCF" w14:textId="77777777" w:rsidR="0095430C"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95430C" w14:paraId="4A32A62B" w14:textId="77777777">
        <w:trPr>
          <w:divId w:val="1659267375"/>
          <w:tblCellSpacing w:w="15" w:type="dxa"/>
        </w:trPr>
        <w:tc>
          <w:tcPr>
            <w:tcW w:w="0" w:type="auto"/>
            <w:vAlign w:val="center"/>
            <w:hideMark/>
          </w:tcPr>
          <w:p w14:paraId="4AA166F9" w14:textId="77777777" w:rsidR="0095430C" w:rsidRDefault="0095430C">
            <w:pPr>
              <w:rPr>
                <w:rFonts w:eastAsia="Times New Roman"/>
                <w:lang w:val="en-US"/>
              </w:rPr>
            </w:pPr>
          </w:p>
        </w:tc>
        <w:tc>
          <w:tcPr>
            <w:tcW w:w="0" w:type="auto"/>
            <w:vAlign w:val="center"/>
            <w:hideMark/>
          </w:tcPr>
          <w:p w14:paraId="2CF83C6B" w14:textId="77777777" w:rsidR="0095430C"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95430C" w14:paraId="71AF1E09" w14:textId="77777777">
        <w:trPr>
          <w:divId w:val="1659267375"/>
          <w:tblCellSpacing w:w="15" w:type="dxa"/>
        </w:trPr>
        <w:tc>
          <w:tcPr>
            <w:tcW w:w="0" w:type="auto"/>
            <w:vAlign w:val="center"/>
            <w:hideMark/>
          </w:tcPr>
          <w:p w14:paraId="141D9C89" w14:textId="77777777" w:rsidR="0095430C" w:rsidRDefault="0095430C">
            <w:pPr>
              <w:rPr>
                <w:rFonts w:eastAsia="Times New Roman"/>
                <w:lang w:val="en-US"/>
              </w:rPr>
            </w:pPr>
          </w:p>
        </w:tc>
        <w:tc>
          <w:tcPr>
            <w:tcW w:w="0" w:type="auto"/>
            <w:vAlign w:val="center"/>
            <w:hideMark/>
          </w:tcPr>
          <w:p w14:paraId="4F0AF03C" w14:textId="77777777" w:rsidR="0095430C"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95430C" w14:paraId="160D4649" w14:textId="77777777">
        <w:trPr>
          <w:divId w:val="1659267375"/>
          <w:tblCellSpacing w:w="15" w:type="dxa"/>
        </w:trPr>
        <w:tc>
          <w:tcPr>
            <w:tcW w:w="0" w:type="auto"/>
            <w:vAlign w:val="center"/>
            <w:hideMark/>
          </w:tcPr>
          <w:p w14:paraId="66204337" w14:textId="77777777" w:rsidR="0095430C" w:rsidRDefault="0095430C">
            <w:pPr>
              <w:rPr>
                <w:rFonts w:eastAsia="Times New Roman"/>
                <w:lang w:val="en-US"/>
              </w:rPr>
            </w:pPr>
          </w:p>
        </w:tc>
        <w:tc>
          <w:tcPr>
            <w:tcW w:w="0" w:type="auto"/>
            <w:vAlign w:val="center"/>
            <w:hideMark/>
          </w:tcPr>
          <w:p w14:paraId="7EBF903C" w14:textId="77777777" w:rsidR="0095430C"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95430C" w14:paraId="1FAB7CB8" w14:textId="77777777">
        <w:trPr>
          <w:divId w:val="1659267375"/>
          <w:tblCellSpacing w:w="15" w:type="dxa"/>
        </w:trPr>
        <w:tc>
          <w:tcPr>
            <w:tcW w:w="0" w:type="auto"/>
            <w:vAlign w:val="center"/>
            <w:hideMark/>
          </w:tcPr>
          <w:p w14:paraId="164E14FF" w14:textId="77777777" w:rsidR="0095430C" w:rsidRDefault="0095430C">
            <w:pPr>
              <w:rPr>
                <w:rFonts w:eastAsia="Times New Roman"/>
                <w:lang w:val="en-US"/>
              </w:rPr>
            </w:pPr>
          </w:p>
        </w:tc>
        <w:tc>
          <w:tcPr>
            <w:tcW w:w="0" w:type="auto"/>
            <w:vAlign w:val="center"/>
            <w:hideMark/>
          </w:tcPr>
          <w:p w14:paraId="4C883023" w14:textId="77777777" w:rsidR="0095430C"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95430C" w14:paraId="23265657" w14:textId="77777777">
        <w:trPr>
          <w:divId w:val="1659267375"/>
          <w:tblCellSpacing w:w="15" w:type="dxa"/>
        </w:trPr>
        <w:tc>
          <w:tcPr>
            <w:tcW w:w="0" w:type="auto"/>
            <w:vAlign w:val="center"/>
            <w:hideMark/>
          </w:tcPr>
          <w:p w14:paraId="10DC55B2" w14:textId="77777777" w:rsidR="0095430C" w:rsidRDefault="0095430C">
            <w:pPr>
              <w:rPr>
                <w:rFonts w:eastAsia="Times New Roman"/>
                <w:lang w:val="en-US"/>
              </w:rPr>
            </w:pPr>
          </w:p>
        </w:tc>
        <w:tc>
          <w:tcPr>
            <w:tcW w:w="0" w:type="auto"/>
            <w:vAlign w:val="center"/>
            <w:hideMark/>
          </w:tcPr>
          <w:p w14:paraId="6FD03FA3" w14:textId="77777777" w:rsidR="0095430C"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95430C" w14:paraId="220AF97E" w14:textId="77777777">
        <w:trPr>
          <w:divId w:val="1659267375"/>
          <w:tblCellSpacing w:w="15" w:type="dxa"/>
        </w:trPr>
        <w:tc>
          <w:tcPr>
            <w:tcW w:w="0" w:type="auto"/>
            <w:vAlign w:val="center"/>
            <w:hideMark/>
          </w:tcPr>
          <w:p w14:paraId="10CB007B" w14:textId="77777777" w:rsidR="0095430C" w:rsidRDefault="0095430C">
            <w:pPr>
              <w:rPr>
                <w:rFonts w:eastAsia="Times New Roman"/>
                <w:lang w:val="en-US"/>
              </w:rPr>
            </w:pPr>
          </w:p>
        </w:tc>
        <w:tc>
          <w:tcPr>
            <w:tcW w:w="0" w:type="auto"/>
            <w:vAlign w:val="center"/>
            <w:hideMark/>
          </w:tcPr>
          <w:p w14:paraId="56DE1CFD" w14:textId="77777777" w:rsidR="0095430C"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95430C" w14:paraId="53B2A4B5" w14:textId="77777777">
        <w:trPr>
          <w:divId w:val="1659267375"/>
          <w:tblCellSpacing w:w="15" w:type="dxa"/>
        </w:trPr>
        <w:tc>
          <w:tcPr>
            <w:tcW w:w="0" w:type="auto"/>
            <w:vAlign w:val="center"/>
            <w:hideMark/>
          </w:tcPr>
          <w:p w14:paraId="1A12199D" w14:textId="77777777" w:rsidR="0095430C" w:rsidRDefault="0095430C">
            <w:pPr>
              <w:rPr>
                <w:rFonts w:eastAsia="Times New Roman"/>
                <w:lang w:val="en-US"/>
              </w:rPr>
            </w:pPr>
          </w:p>
        </w:tc>
        <w:tc>
          <w:tcPr>
            <w:tcW w:w="0" w:type="auto"/>
            <w:vAlign w:val="center"/>
            <w:hideMark/>
          </w:tcPr>
          <w:p w14:paraId="436D5069" w14:textId="77777777" w:rsidR="0095430C"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95430C" w14:paraId="70FA0613" w14:textId="77777777">
        <w:trPr>
          <w:divId w:val="1659267375"/>
          <w:tblCellSpacing w:w="15" w:type="dxa"/>
        </w:trPr>
        <w:tc>
          <w:tcPr>
            <w:tcW w:w="0" w:type="auto"/>
            <w:vAlign w:val="center"/>
            <w:hideMark/>
          </w:tcPr>
          <w:p w14:paraId="0765A86C" w14:textId="77777777" w:rsidR="0095430C" w:rsidRDefault="0095430C">
            <w:pPr>
              <w:rPr>
                <w:rFonts w:eastAsia="Times New Roman"/>
                <w:lang w:val="en-US"/>
              </w:rPr>
            </w:pPr>
          </w:p>
        </w:tc>
        <w:tc>
          <w:tcPr>
            <w:tcW w:w="0" w:type="auto"/>
            <w:vAlign w:val="center"/>
            <w:hideMark/>
          </w:tcPr>
          <w:p w14:paraId="61FAE397" w14:textId="77777777" w:rsidR="0095430C"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95430C" w14:paraId="5EB2FAF8" w14:textId="77777777">
        <w:trPr>
          <w:divId w:val="1659267375"/>
          <w:tblCellSpacing w:w="15" w:type="dxa"/>
        </w:trPr>
        <w:tc>
          <w:tcPr>
            <w:tcW w:w="0" w:type="auto"/>
            <w:vAlign w:val="center"/>
            <w:hideMark/>
          </w:tcPr>
          <w:p w14:paraId="42C7E829" w14:textId="77777777" w:rsidR="0095430C" w:rsidRDefault="0095430C">
            <w:pPr>
              <w:rPr>
                <w:rFonts w:eastAsia="Times New Roman"/>
                <w:lang w:val="en-US"/>
              </w:rPr>
            </w:pPr>
          </w:p>
        </w:tc>
        <w:tc>
          <w:tcPr>
            <w:tcW w:w="0" w:type="auto"/>
            <w:vAlign w:val="center"/>
            <w:hideMark/>
          </w:tcPr>
          <w:p w14:paraId="0A223E0C" w14:textId="77777777" w:rsidR="0095430C"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95430C" w14:paraId="05641B62" w14:textId="77777777">
        <w:trPr>
          <w:divId w:val="1659267375"/>
          <w:tblCellSpacing w:w="15" w:type="dxa"/>
        </w:trPr>
        <w:tc>
          <w:tcPr>
            <w:tcW w:w="0" w:type="auto"/>
            <w:vAlign w:val="center"/>
            <w:hideMark/>
          </w:tcPr>
          <w:p w14:paraId="1352E72B" w14:textId="77777777" w:rsidR="0095430C" w:rsidRDefault="0095430C">
            <w:pPr>
              <w:rPr>
                <w:rFonts w:eastAsia="Times New Roman"/>
                <w:lang w:val="en-US"/>
              </w:rPr>
            </w:pPr>
          </w:p>
        </w:tc>
        <w:tc>
          <w:tcPr>
            <w:tcW w:w="0" w:type="auto"/>
            <w:vAlign w:val="center"/>
            <w:hideMark/>
          </w:tcPr>
          <w:p w14:paraId="6E7B25C0" w14:textId="77777777" w:rsidR="0095430C"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95430C" w14:paraId="27C00DCA" w14:textId="77777777">
        <w:trPr>
          <w:divId w:val="1659267375"/>
          <w:tblCellSpacing w:w="15" w:type="dxa"/>
        </w:trPr>
        <w:tc>
          <w:tcPr>
            <w:tcW w:w="0" w:type="auto"/>
            <w:vAlign w:val="center"/>
            <w:hideMark/>
          </w:tcPr>
          <w:p w14:paraId="6C7B2FFA" w14:textId="77777777" w:rsidR="0095430C" w:rsidRDefault="0095430C">
            <w:pPr>
              <w:rPr>
                <w:rFonts w:eastAsia="Times New Roman"/>
                <w:lang w:val="en-US"/>
              </w:rPr>
            </w:pPr>
          </w:p>
        </w:tc>
        <w:tc>
          <w:tcPr>
            <w:tcW w:w="0" w:type="auto"/>
            <w:vAlign w:val="center"/>
            <w:hideMark/>
          </w:tcPr>
          <w:p w14:paraId="4CEC7E8F" w14:textId="77777777" w:rsidR="0095430C"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95430C" w14:paraId="7D31508B" w14:textId="77777777">
        <w:trPr>
          <w:divId w:val="1659267375"/>
          <w:tblCellSpacing w:w="15" w:type="dxa"/>
        </w:trPr>
        <w:tc>
          <w:tcPr>
            <w:tcW w:w="0" w:type="auto"/>
            <w:vAlign w:val="center"/>
            <w:hideMark/>
          </w:tcPr>
          <w:p w14:paraId="0DDDD00F" w14:textId="77777777" w:rsidR="0095430C" w:rsidRDefault="0095430C">
            <w:pPr>
              <w:rPr>
                <w:rFonts w:eastAsia="Times New Roman"/>
                <w:lang w:val="en-US"/>
              </w:rPr>
            </w:pPr>
          </w:p>
        </w:tc>
        <w:tc>
          <w:tcPr>
            <w:tcW w:w="0" w:type="auto"/>
            <w:vAlign w:val="center"/>
            <w:hideMark/>
          </w:tcPr>
          <w:p w14:paraId="1183827B" w14:textId="77777777" w:rsidR="0095430C"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95430C" w14:paraId="3ABD60D8" w14:textId="77777777">
        <w:trPr>
          <w:divId w:val="1659267375"/>
          <w:tblCellSpacing w:w="15" w:type="dxa"/>
        </w:trPr>
        <w:tc>
          <w:tcPr>
            <w:tcW w:w="0" w:type="auto"/>
            <w:vAlign w:val="center"/>
            <w:hideMark/>
          </w:tcPr>
          <w:p w14:paraId="67EBD69C" w14:textId="77777777" w:rsidR="0095430C" w:rsidRDefault="0095430C">
            <w:pPr>
              <w:rPr>
                <w:rFonts w:eastAsia="Times New Roman"/>
                <w:lang w:val="en-US"/>
              </w:rPr>
            </w:pPr>
          </w:p>
        </w:tc>
        <w:tc>
          <w:tcPr>
            <w:tcW w:w="0" w:type="auto"/>
            <w:vAlign w:val="center"/>
            <w:hideMark/>
          </w:tcPr>
          <w:p w14:paraId="5D951116" w14:textId="77777777" w:rsidR="0095430C"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95430C" w14:paraId="0EE3D7AE" w14:textId="77777777">
        <w:trPr>
          <w:divId w:val="1659267375"/>
          <w:tblCellSpacing w:w="15" w:type="dxa"/>
        </w:trPr>
        <w:tc>
          <w:tcPr>
            <w:tcW w:w="0" w:type="auto"/>
            <w:vAlign w:val="center"/>
            <w:hideMark/>
          </w:tcPr>
          <w:p w14:paraId="0E390EDF" w14:textId="77777777" w:rsidR="0095430C" w:rsidRDefault="0095430C">
            <w:pPr>
              <w:rPr>
                <w:rFonts w:eastAsia="Times New Roman"/>
                <w:lang w:val="en-US"/>
              </w:rPr>
            </w:pPr>
          </w:p>
        </w:tc>
        <w:tc>
          <w:tcPr>
            <w:tcW w:w="0" w:type="auto"/>
            <w:vAlign w:val="center"/>
            <w:hideMark/>
          </w:tcPr>
          <w:p w14:paraId="3DFC30AB" w14:textId="77777777" w:rsidR="0095430C"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95430C" w14:paraId="686E8BED" w14:textId="77777777">
        <w:trPr>
          <w:divId w:val="1659267375"/>
          <w:tblCellSpacing w:w="15" w:type="dxa"/>
        </w:trPr>
        <w:tc>
          <w:tcPr>
            <w:tcW w:w="0" w:type="auto"/>
            <w:vAlign w:val="center"/>
            <w:hideMark/>
          </w:tcPr>
          <w:p w14:paraId="55D5F398" w14:textId="77777777" w:rsidR="0095430C" w:rsidRDefault="0095430C">
            <w:pPr>
              <w:rPr>
                <w:rFonts w:eastAsia="Times New Roman"/>
                <w:lang w:val="en-US"/>
              </w:rPr>
            </w:pPr>
          </w:p>
        </w:tc>
        <w:tc>
          <w:tcPr>
            <w:tcW w:w="0" w:type="auto"/>
            <w:vAlign w:val="center"/>
            <w:hideMark/>
          </w:tcPr>
          <w:p w14:paraId="0BEEEFB4" w14:textId="77777777" w:rsidR="0095430C"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95430C" w14:paraId="13339BBC" w14:textId="77777777">
        <w:trPr>
          <w:divId w:val="1659267375"/>
          <w:tblCellSpacing w:w="15" w:type="dxa"/>
        </w:trPr>
        <w:tc>
          <w:tcPr>
            <w:tcW w:w="0" w:type="auto"/>
            <w:vAlign w:val="center"/>
            <w:hideMark/>
          </w:tcPr>
          <w:p w14:paraId="73FB047F" w14:textId="77777777" w:rsidR="0095430C" w:rsidRDefault="0095430C">
            <w:pPr>
              <w:rPr>
                <w:rFonts w:eastAsia="Times New Roman"/>
                <w:lang w:val="en-US"/>
              </w:rPr>
            </w:pPr>
          </w:p>
        </w:tc>
        <w:tc>
          <w:tcPr>
            <w:tcW w:w="0" w:type="auto"/>
            <w:vAlign w:val="center"/>
            <w:hideMark/>
          </w:tcPr>
          <w:p w14:paraId="7FE87092" w14:textId="77777777" w:rsidR="0095430C"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95430C" w14:paraId="59C3C816" w14:textId="77777777">
        <w:trPr>
          <w:divId w:val="1659267375"/>
          <w:tblCellSpacing w:w="15" w:type="dxa"/>
        </w:trPr>
        <w:tc>
          <w:tcPr>
            <w:tcW w:w="0" w:type="auto"/>
            <w:vAlign w:val="center"/>
            <w:hideMark/>
          </w:tcPr>
          <w:p w14:paraId="3DEA372A" w14:textId="77777777" w:rsidR="0095430C" w:rsidRDefault="0095430C">
            <w:pPr>
              <w:rPr>
                <w:rFonts w:eastAsia="Times New Roman"/>
                <w:lang w:val="en-US"/>
              </w:rPr>
            </w:pPr>
          </w:p>
        </w:tc>
        <w:tc>
          <w:tcPr>
            <w:tcW w:w="0" w:type="auto"/>
            <w:vAlign w:val="center"/>
            <w:hideMark/>
          </w:tcPr>
          <w:p w14:paraId="5D53251E" w14:textId="77777777" w:rsidR="0095430C"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95430C" w14:paraId="66D3EFD4" w14:textId="77777777">
        <w:trPr>
          <w:divId w:val="1659267375"/>
          <w:tblCellSpacing w:w="15" w:type="dxa"/>
        </w:trPr>
        <w:tc>
          <w:tcPr>
            <w:tcW w:w="0" w:type="auto"/>
            <w:vAlign w:val="center"/>
            <w:hideMark/>
          </w:tcPr>
          <w:p w14:paraId="46DFEC2D" w14:textId="77777777" w:rsidR="0095430C" w:rsidRDefault="0095430C">
            <w:pPr>
              <w:rPr>
                <w:rFonts w:eastAsia="Times New Roman"/>
                <w:lang w:val="en-US"/>
              </w:rPr>
            </w:pPr>
          </w:p>
        </w:tc>
        <w:tc>
          <w:tcPr>
            <w:tcW w:w="0" w:type="auto"/>
            <w:vAlign w:val="center"/>
            <w:hideMark/>
          </w:tcPr>
          <w:p w14:paraId="177461AD" w14:textId="77777777" w:rsidR="0095430C"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95430C" w14:paraId="5B43C84E" w14:textId="77777777">
        <w:trPr>
          <w:divId w:val="1659267375"/>
          <w:tblCellSpacing w:w="15" w:type="dxa"/>
        </w:trPr>
        <w:tc>
          <w:tcPr>
            <w:tcW w:w="0" w:type="auto"/>
            <w:vAlign w:val="center"/>
            <w:hideMark/>
          </w:tcPr>
          <w:p w14:paraId="6BA48AE1" w14:textId="77777777" w:rsidR="0095430C" w:rsidRDefault="0095430C">
            <w:pPr>
              <w:rPr>
                <w:rFonts w:eastAsia="Times New Roman"/>
                <w:lang w:val="en-US"/>
              </w:rPr>
            </w:pPr>
          </w:p>
        </w:tc>
        <w:tc>
          <w:tcPr>
            <w:tcW w:w="0" w:type="auto"/>
            <w:vAlign w:val="center"/>
            <w:hideMark/>
          </w:tcPr>
          <w:p w14:paraId="2270C50A" w14:textId="77777777" w:rsidR="0095430C"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95430C" w14:paraId="3B7B7B81" w14:textId="77777777">
        <w:trPr>
          <w:divId w:val="1659267375"/>
          <w:tblCellSpacing w:w="15" w:type="dxa"/>
        </w:trPr>
        <w:tc>
          <w:tcPr>
            <w:tcW w:w="0" w:type="auto"/>
            <w:vAlign w:val="center"/>
            <w:hideMark/>
          </w:tcPr>
          <w:p w14:paraId="5268309A" w14:textId="77777777" w:rsidR="0095430C" w:rsidRDefault="0095430C">
            <w:pPr>
              <w:rPr>
                <w:rFonts w:eastAsia="Times New Roman"/>
                <w:lang w:val="en-US"/>
              </w:rPr>
            </w:pPr>
          </w:p>
        </w:tc>
        <w:tc>
          <w:tcPr>
            <w:tcW w:w="0" w:type="auto"/>
            <w:vAlign w:val="center"/>
            <w:hideMark/>
          </w:tcPr>
          <w:p w14:paraId="021D5CBD"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95430C" w14:paraId="47506FED" w14:textId="77777777">
        <w:trPr>
          <w:divId w:val="1659267375"/>
          <w:tblCellSpacing w:w="15" w:type="dxa"/>
        </w:trPr>
        <w:tc>
          <w:tcPr>
            <w:tcW w:w="0" w:type="auto"/>
            <w:vAlign w:val="center"/>
            <w:hideMark/>
          </w:tcPr>
          <w:p w14:paraId="0B3DCA3A" w14:textId="77777777" w:rsidR="0095430C" w:rsidRDefault="0095430C">
            <w:pPr>
              <w:rPr>
                <w:rFonts w:eastAsia="Times New Roman"/>
                <w:lang w:val="en-US"/>
              </w:rPr>
            </w:pPr>
          </w:p>
        </w:tc>
        <w:tc>
          <w:tcPr>
            <w:tcW w:w="0" w:type="auto"/>
            <w:vAlign w:val="center"/>
            <w:hideMark/>
          </w:tcPr>
          <w:p w14:paraId="5C83CCB0" w14:textId="77777777" w:rsidR="0095430C"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95430C" w14:paraId="03D0B768" w14:textId="77777777">
        <w:trPr>
          <w:divId w:val="1659267375"/>
          <w:tblCellSpacing w:w="15" w:type="dxa"/>
        </w:trPr>
        <w:tc>
          <w:tcPr>
            <w:tcW w:w="0" w:type="auto"/>
            <w:vAlign w:val="center"/>
            <w:hideMark/>
          </w:tcPr>
          <w:p w14:paraId="73E2B7D4" w14:textId="77777777" w:rsidR="0095430C" w:rsidRDefault="0095430C">
            <w:pPr>
              <w:rPr>
                <w:rFonts w:eastAsia="Times New Roman"/>
                <w:lang w:val="en-US"/>
              </w:rPr>
            </w:pPr>
          </w:p>
        </w:tc>
        <w:tc>
          <w:tcPr>
            <w:tcW w:w="0" w:type="auto"/>
            <w:vAlign w:val="center"/>
            <w:hideMark/>
          </w:tcPr>
          <w:p w14:paraId="5BB32CF6" w14:textId="77777777" w:rsidR="0095430C"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95430C" w14:paraId="5EA2AF10" w14:textId="77777777">
        <w:trPr>
          <w:divId w:val="1659267375"/>
          <w:tblCellSpacing w:w="15" w:type="dxa"/>
        </w:trPr>
        <w:tc>
          <w:tcPr>
            <w:tcW w:w="0" w:type="auto"/>
            <w:vAlign w:val="center"/>
            <w:hideMark/>
          </w:tcPr>
          <w:p w14:paraId="7918C2AE" w14:textId="77777777" w:rsidR="0095430C" w:rsidRDefault="0095430C">
            <w:pPr>
              <w:rPr>
                <w:rFonts w:eastAsia="Times New Roman"/>
                <w:lang w:val="en-US"/>
              </w:rPr>
            </w:pPr>
          </w:p>
        </w:tc>
        <w:tc>
          <w:tcPr>
            <w:tcW w:w="0" w:type="auto"/>
            <w:vAlign w:val="center"/>
            <w:hideMark/>
          </w:tcPr>
          <w:p w14:paraId="45F18C5D" w14:textId="77777777" w:rsidR="0095430C"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95430C" w14:paraId="632EF146" w14:textId="77777777">
        <w:trPr>
          <w:divId w:val="1659267375"/>
          <w:tblCellSpacing w:w="15" w:type="dxa"/>
        </w:trPr>
        <w:tc>
          <w:tcPr>
            <w:tcW w:w="0" w:type="auto"/>
            <w:vAlign w:val="center"/>
            <w:hideMark/>
          </w:tcPr>
          <w:p w14:paraId="2222EC81" w14:textId="77777777" w:rsidR="0095430C" w:rsidRDefault="0095430C">
            <w:pPr>
              <w:rPr>
                <w:rFonts w:eastAsia="Times New Roman"/>
                <w:lang w:val="en-US"/>
              </w:rPr>
            </w:pPr>
          </w:p>
        </w:tc>
        <w:tc>
          <w:tcPr>
            <w:tcW w:w="0" w:type="auto"/>
            <w:vAlign w:val="center"/>
            <w:hideMark/>
          </w:tcPr>
          <w:p w14:paraId="30D7D5B9" w14:textId="77777777" w:rsidR="0095430C"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95430C" w14:paraId="309DC855" w14:textId="77777777">
        <w:trPr>
          <w:divId w:val="1659267375"/>
          <w:tblCellSpacing w:w="15" w:type="dxa"/>
        </w:trPr>
        <w:tc>
          <w:tcPr>
            <w:tcW w:w="0" w:type="auto"/>
            <w:vAlign w:val="center"/>
            <w:hideMark/>
          </w:tcPr>
          <w:p w14:paraId="1AEAE6D2" w14:textId="77777777" w:rsidR="0095430C" w:rsidRDefault="0095430C">
            <w:pPr>
              <w:rPr>
                <w:rFonts w:eastAsia="Times New Roman"/>
                <w:lang w:val="en-US"/>
              </w:rPr>
            </w:pPr>
          </w:p>
        </w:tc>
        <w:tc>
          <w:tcPr>
            <w:tcW w:w="0" w:type="auto"/>
            <w:vAlign w:val="center"/>
            <w:hideMark/>
          </w:tcPr>
          <w:p w14:paraId="40A5B857" w14:textId="77777777" w:rsidR="0095430C"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95430C" w14:paraId="11EED7B5" w14:textId="77777777">
        <w:trPr>
          <w:divId w:val="1659267375"/>
          <w:tblCellSpacing w:w="15" w:type="dxa"/>
        </w:trPr>
        <w:tc>
          <w:tcPr>
            <w:tcW w:w="0" w:type="auto"/>
            <w:vAlign w:val="center"/>
            <w:hideMark/>
          </w:tcPr>
          <w:p w14:paraId="301B3FD8" w14:textId="77777777" w:rsidR="0095430C" w:rsidRDefault="0095430C">
            <w:pPr>
              <w:rPr>
                <w:rFonts w:eastAsia="Times New Roman"/>
                <w:lang w:val="en-US"/>
              </w:rPr>
            </w:pPr>
          </w:p>
        </w:tc>
        <w:tc>
          <w:tcPr>
            <w:tcW w:w="0" w:type="auto"/>
            <w:vAlign w:val="center"/>
            <w:hideMark/>
          </w:tcPr>
          <w:p w14:paraId="206D0894" w14:textId="77777777" w:rsidR="0095430C"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95430C" w14:paraId="7FB210F1" w14:textId="77777777">
        <w:trPr>
          <w:divId w:val="1659267375"/>
          <w:tblCellSpacing w:w="15" w:type="dxa"/>
        </w:trPr>
        <w:tc>
          <w:tcPr>
            <w:tcW w:w="0" w:type="auto"/>
            <w:vAlign w:val="center"/>
            <w:hideMark/>
          </w:tcPr>
          <w:p w14:paraId="12D5E83D" w14:textId="77777777" w:rsidR="0095430C" w:rsidRDefault="0095430C">
            <w:pPr>
              <w:rPr>
                <w:rFonts w:eastAsia="Times New Roman"/>
                <w:lang w:val="en-US"/>
              </w:rPr>
            </w:pPr>
          </w:p>
        </w:tc>
        <w:tc>
          <w:tcPr>
            <w:tcW w:w="0" w:type="auto"/>
            <w:vAlign w:val="center"/>
            <w:hideMark/>
          </w:tcPr>
          <w:p w14:paraId="333B2974" w14:textId="77777777" w:rsidR="0095430C"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95430C" w14:paraId="2F81ED30" w14:textId="77777777">
        <w:trPr>
          <w:divId w:val="1659267375"/>
          <w:tblCellSpacing w:w="15" w:type="dxa"/>
        </w:trPr>
        <w:tc>
          <w:tcPr>
            <w:tcW w:w="0" w:type="auto"/>
            <w:vAlign w:val="center"/>
            <w:hideMark/>
          </w:tcPr>
          <w:p w14:paraId="6D40EA87" w14:textId="77777777" w:rsidR="0095430C" w:rsidRDefault="0095430C">
            <w:pPr>
              <w:rPr>
                <w:rFonts w:eastAsia="Times New Roman"/>
                <w:lang w:val="en-US"/>
              </w:rPr>
            </w:pPr>
          </w:p>
        </w:tc>
        <w:tc>
          <w:tcPr>
            <w:tcW w:w="0" w:type="auto"/>
            <w:vAlign w:val="center"/>
            <w:hideMark/>
          </w:tcPr>
          <w:p w14:paraId="6E723C58" w14:textId="77777777" w:rsidR="0095430C"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95430C" w14:paraId="13A549CD" w14:textId="77777777">
        <w:trPr>
          <w:divId w:val="1659267375"/>
          <w:tblCellSpacing w:w="15" w:type="dxa"/>
        </w:trPr>
        <w:tc>
          <w:tcPr>
            <w:tcW w:w="0" w:type="auto"/>
            <w:vAlign w:val="center"/>
            <w:hideMark/>
          </w:tcPr>
          <w:p w14:paraId="26750F99" w14:textId="77777777" w:rsidR="0095430C" w:rsidRDefault="0095430C">
            <w:pPr>
              <w:rPr>
                <w:rFonts w:eastAsia="Times New Roman"/>
                <w:lang w:val="en-US"/>
              </w:rPr>
            </w:pPr>
          </w:p>
        </w:tc>
        <w:tc>
          <w:tcPr>
            <w:tcW w:w="0" w:type="auto"/>
            <w:vAlign w:val="center"/>
            <w:hideMark/>
          </w:tcPr>
          <w:p w14:paraId="73E42D28" w14:textId="77777777" w:rsidR="0095430C"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95430C" w14:paraId="0DBAF674" w14:textId="77777777">
        <w:trPr>
          <w:divId w:val="1659267375"/>
          <w:tblCellSpacing w:w="15" w:type="dxa"/>
        </w:trPr>
        <w:tc>
          <w:tcPr>
            <w:tcW w:w="0" w:type="auto"/>
            <w:vAlign w:val="center"/>
            <w:hideMark/>
          </w:tcPr>
          <w:p w14:paraId="470CF119" w14:textId="77777777" w:rsidR="0095430C" w:rsidRDefault="0095430C">
            <w:pPr>
              <w:rPr>
                <w:rFonts w:eastAsia="Times New Roman"/>
                <w:lang w:val="en-US"/>
              </w:rPr>
            </w:pPr>
          </w:p>
        </w:tc>
        <w:tc>
          <w:tcPr>
            <w:tcW w:w="0" w:type="auto"/>
            <w:vAlign w:val="center"/>
            <w:hideMark/>
          </w:tcPr>
          <w:p w14:paraId="568A2BB1" w14:textId="77777777" w:rsidR="0095430C"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95430C" w14:paraId="2E3FFFC9" w14:textId="77777777">
        <w:trPr>
          <w:divId w:val="1659267375"/>
          <w:tblCellSpacing w:w="15" w:type="dxa"/>
        </w:trPr>
        <w:tc>
          <w:tcPr>
            <w:tcW w:w="0" w:type="auto"/>
            <w:vAlign w:val="center"/>
            <w:hideMark/>
          </w:tcPr>
          <w:p w14:paraId="588D68C0" w14:textId="77777777" w:rsidR="0095430C" w:rsidRDefault="0095430C">
            <w:pPr>
              <w:rPr>
                <w:rFonts w:eastAsia="Times New Roman"/>
                <w:lang w:val="en-US"/>
              </w:rPr>
            </w:pPr>
          </w:p>
        </w:tc>
        <w:tc>
          <w:tcPr>
            <w:tcW w:w="0" w:type="auto"/>
            <w:vAlign w:val="center"/>
            <w:hideMark/>
          </w:tcPr>
          <w:p w14:paraId="43F878D3" w14:textId="77777777" w:rsidR="0095430C"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95430C" w14:paraId="6AB020D8" w14:textId="77777777">
        <w:trPr>
          <w:divId w:val="1659267375"/>
          <w:tblCellSpacing w:w="15" w:type="dxa"/>
        </w:trPr>
        <w:tc>
          <w:tcPr>
            <w:tcW w:w="0" w:type="auto"/>
            <w:vAlign w:val="center"/>
            <w:hideMark/>
          </w:tcPr>
          <w:p w14:paraId="68448048" w14:textId="77777777" w:rsidR="0095430C" w:rsidRDefault="0095430C">
            <w:pPr>
              <w:rPr>
                <w:rFonts w:eastAsia="Times New Roman"/>
                <w:lang w:val="en-US"/>
              </w:rPr>
            </w:pPr>
          </w:p>
        </w:tc>
        <w:tc>
          <w:tcPr>
            <w:tcW w:w="0" w:type="auto"/>
            <w:vAlign w:val="center"/>
            <w:hideMark/>
          </w:tcPr>
          <w:p w14:paraId="26FA4830" w14:textId="77777777" w:rsidR="0095430C"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95430C" w14:paraId="7FDDA21B" w14:textId="77777777">
        <w:trPr>
          <w:divId w:val="1659267375"/>
          <w:tblCellSpacing w:w="15" w:type="dxa"/>
        </w:trPr>
        <w:tc>
          <w:tcPr>
            <w:tcW w:w="0" w:type="auto"/>
            <w:vAlign w:val="center"/>
            <w:hideMark/>
          </w:tcPr>
          <w:p w14:paraId="01E8DC48" w14:textId="77777777" w:rsidR="0095430C" w:rsidRDefault="0095430C">
            <w:pPr>
              <w:rPr>
                <w:rFonts w:eastAsia="Times New Roman"/>
                <w:lang w:val="en-US"/>
              </w:rPr>
            </w:pPr>
          </w:p>
        </w:tc>
        <w:tc>
          <w:tcPr>
            <w:tcW w:w="0" w:type="auto"/>
            <w:vAlign w:val="center"/>
            <w:hideMark/>
          </w:tcPr>
          <w:p w14:paraId="5D577984" w14:textId="77777777" w:rsidR="0095430C"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95430C" w14:paraId="711510B0" w14:textId="77777777">
        <w:trPr>
          <w:divId w:val="1659267375"/>
          <w:tblCellSpacing w:w="15" w:type="dxa"/>
        </w:trPr>
        <w:tc>
          <w:tcPr>
            <w:tcW w:w="0" w:type="auto"/>
            <w:vAlign w:val="center"/>
            <w:hideMark/>
          </w:tcPr>
          <w:p w14:paraId="74A0DEE4" w14:textId="77777777" w:rsidR="0095430C" w:rsidRDefault="0095430C">
            <w:pPr>
              <w:rPr>
                <w:rFonts w:eastAsia="Times New Roman"/>
                <w:lang w:val="en-US"/>
              </w:rPr>
            </w:pPr>
          </w:p>
        </w:tc>
        <w:tc>
          <w:tcPr>
            <w:tcW w:w="0" w:type="auto"/>
            <w:vAlign w:val="center"/>
            <w:hideMark/>
          </w:tcPr>
          <w:p w14:paraId="5A93BF0C" w14:textId="77777777" w:rsidR="0095430C"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95430C" w14:paraId="3DA4559D" w14:textId="77777777">
        <w:trPr>
          <w:divId w:val="1659267375"/>
          <w:tblCellSpacing w:w="15" w:type="dxa"/>
        </w:trPr>
        <w:tc>
          <w:tcPr>
            <w:tcW w:w="0" w:type="auto"/>
            <w:vAlign w:val="center"/>
            <w:hideMark/>
          </w:tcPr>
          <w:p w14:paraId="502E2E44" w14:textId="77777777" w:rsidR="0095430C" w:rsidRDefault="0095430C">
            <w:pPr>
              <w:rPr>
                <w:rFonts w:eastAsia="Times New Roman"/>
                <w:lang w:val="en-US"/>
              </w:rPr>
            </w:pPr>
          </w:p>
        </w:tc>
        <w:tc>
          <w:tcPr>
            <w:tcW w:w="0" w:type="auto"/>
            <w:vAlign w:val="center"/>
            <w:hideMark/>
          </w:tcPr>
          <w:p w14:paraId="16B1CA23" w14:textId="77777777" w:rsidR="0095430C"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95430C" w14:paraId="5B361C69" w14:textId="77777777">
        <w:trPr>
          <w:divId w:val="1659267375"/>
          <w:tblCellSpacing w:w="15" w:type="dxa"/>
        </w:trPr>
        <w:tc>
          <w:tcPr>
            <w:tcW w:w="0" w:type="auto"/>
            <w:vAlign w:val="center"/>
            <w:hideMark/>
          </w:tcPr>
          <w:p w14:paraId="64754B03" w14:textId="77777777" w:rsidR="0095430C" w:rsidRDefault="0095430C">
            <w:pPr>
              <w:rPr>
                <w:rFonts w:eastAsia="Times New Roman"/>
                <w:lang w:val="en-US"/>
              </w:rPr>
            </w:pPr>
          </w:p>
        </w:tc>
        <w:tc>
          <w:tcPr>
            <w:tcW w:w="0" w:type="auto"/>
            <w:vAlign w:val="center"/>
            <w:hideMark/>
          </w:tcPr>
          <w:p w14:paraId="02CBB046" w14:textId="77777777" w:rsidR="0095430C"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95430C" w14:paraId="24B8CC44" w14:textId="77777777">
        <w:trPr>
          <w:divId w:val="1659267375"/>
          <w:tblCellSpacing w:w="15" w:type="dxa"/>
        </w:trPr>
        <w:tc>
          <w:tcPr>
            <w:tcW w:w="0" w:type="auto"/>
            <w:vAlign w:val="center"/>
            <w:hideMark/>
          </w:tcPr>
          <w:p w14:paraId="45ECBDB7" w14:textId="77777777" w:rsidR="0095430C" w:rsidRDefault="0095430C">
            <w:pPr>
              <w:rPr>
                <w:rFonts w:eastAsia="Times New Roman"/>
                <w:lang w:val="en-US"/>
              </w:rPr>
            </w:pPr>
          </w:p>
        </w:tc>
        <w:tc>
          <w:tcPr>
            <w:tcW w:w="0" w:type="auto"/>
            <w:vAlign w:val="center"/>
            <w:hideMark/>
          </w:tcPr>
          <w:p w14:paraId="2636F098" w14:textId="77777777" w:rsidR="0095430C"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95430C" w14:paraId="2165FBEB" w14:textId="77777777">
        <w:trPr>
          <w:divId w:val="1659267375"/>
          <w:tblCellSpacing w:w="15" w:type="dxa"/>
        </w:trPr>
        <w:tc>
          <w:tcPr>
            <w:tcW w:w="0" w:type="auto"/>
            <w:vAlign w:val="center"/>
            <w:hideMark/>
          </w:tcPr>
          <w:p w14:paraId="60810665" w14:textId="77777777" w:rsidR="0095430C" w:rsidRDefault="0095430C">
            <w:pPr>
              <w:rPr>
                <w:rFonts w:eastAsia="Times New Roman"/>
                <w:lang w:val="en-US"/>
              </w:rPr>
            </w:pPr>
          </w:p>
        </w:tc>
        <w:tc>
          <w:tcPr>
            <w:tcW w:w="0" w:type="auto"/>
            <w:vAlign w:val="center"/>
            <w:hideMark/>
          </w:tcPr>
          <w:p w14:paraId="50DF4BA6" w14:textId="77777777" w:rsidR="0095430C"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95430C" w14:paraId="375698D3" w14:textId="77777777">
        <w:trPr>
          <w:divId w:val="1659267375"/>
          <w:tblCellSpacing w:w="15" w:type="dxa"/>
        </w:trPr>
        <w:tc>
          <w:tcPr>
            <w:tcW w:w="0" w:type="auto"/>
            <w:vAlign w:val="center"/>
            <w:hideMark/>
          </w:tcPr>
          <w:p w14:paraId="607E2D54" w14:textId="77777777" w:rsidR="0095430C" w:rsidRDefault="0095430C">
            <w:pPr>
              <w:rPr>
                <w:rFonts w:eastAsia="Times New Roman"/>
                <w:lang w:val="en-US"/>
              </w:rPr>
            </w:pPr>
          </w:p>
        </w:tc>
        <w:tc>
          <w:tcPr>
            <w:tcW w:w="0" w:type="auto"/>
            <w:vAlign w:val="center"/>
            <w:hideMark/>
          </w:tcPr>
          <w:p w14:paraId="639DC9E1" w14:textId="77777777" w:rsidR="0095430C"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95430C" w14:paraId="7F6F3292" w14:textId="77777777">
        <w:trPr>
          <w:divId w:val="1659267375"/>
          <w:tblCellSpacing w:w="15" w:type="dxa"/>
        </w:trPr>
        <w:tc>
          <w:tcPr>
            <w:tcW w:w="0" w:type="auto"/>
            <w:vAlign w:val="center"/>
            <w:hideMark/>
          </w:tcPr>
          <w:p w14:paraId="1031B990" w14:textId="77777777" w:rsidR="0095430C" w:rsidRDefault="0095430C">
            <w:pPr>
              <w:rPr>
                <w:rFonts w:eastAsia="Times New Roman"/>
                <w:lang w:val="en-US"/>
              </w:rPr>
            </w:pPr>
          </w:p>
        </w:tc>
        <w:tc>
          <w:tcPr>
            <w:tcW w:w="0" w:type="auto"/>
            <w:vAlign w:val="center"/>
            <w:hideMark/>
          </w:tcPr>
          <w:p w14:paraId="5EA873CC" w14:textId="77777777" w:rsidR="0095430C"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95430C" w14:paraId="04F56135" w14:textId="77777777">
        <w:trPr>
          <w:divId w:val="1659267375"/>
          <w:tblCellSpacing w:w="15" w:type="dxa"/>
        </w:trPr>
        <w:tc>
          <w:tcPr>
            <w:tcW w:w="0" w:type="auto"/>
            <w:vAlign w:val="center"/>
            <w:hideMark/>
          </w:tcPr>
          <w:p w14:paraId="67F40698" w14:textId="77777777" w:rsidR="0095430C" w:rsidRDefault="0095430C">
            <w:pPr>
              <w:rPr>
                <w:rFonts w:eastAsia="Times New Roman"/>
                <w:lang w:val="en-US"/>
              </w:rPr>
            </w:pPr>
          </w:p>
        </w:tc>
        <w:tc>
          <w:tcPr>
            <w:tcW w:w="0" w:type="auto"/>
            <w:vAlign w:val="center"/>
            <w:hideMark/>
          </w:tcPr>
          <w:p w14:paraId="17ADE34B" w14:textId="77777777" w:rsidR="0095430C"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95430C" w14:paraId="328C8893" w14:textId="77777777">
        <w:trPr>
          <w:divId w:val="1659267375"/>
          <w:tblCellSpacing w:w="15" w:type="dxa"/>
        </w:trPr>
        <w:tc>
          <w:tcPr>
            <w:tcW w:w="0" w:type="auto"/>
            <w:vAlign w:val="center"/>
            <w:hideMark/>
          </w:tcPr>
          <w:p w14:paraId="549EE121" w14:textId="77777777" w:rsidR="0095430C" w:rsidRDefault="0095430C">
            <w:pPr>
              <w:rPr>
                <w:rFonts w:eastAsia="Times New Roman"/>
                <w:lang w:val="en-US"/>
              </w:rPr>
            </w:pPr>
          </w:p>
        </w:tc>
        <w:tc>
          <w:tcPr>
            <w:tcW w:w="0" w:type="auto"/>
            <w:vAlign w:val="center"/>
            <w:hideMark/>
          </w:tcPr>
          <w:p w14:paraId="6E2F95A3" w14:textId="77777777" w:rsidR="0095430C"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95430C" w14:paraId="756695C3" w14:textId="77777777">
        <w:trPr>
          <w:divId w:val="1659267375"/>
          <w:tblCellSpacing w:w="15" w:type="dxa"/>
        </w:trPr>
        <w:tc>
          <w:tcPr>
            <w:tcW w:w="0" w:type="auto"/>
            <w:vAlign w:val="center"/>
            <w:hideMark/>
          </w:tcPr>
          <w:p w14:paraId="54603AB4" w14:textId="77777777" w:rsidR="0095430C" w:rsidRDefault="0095430C">
            <w:pPr>
              <w:rPr>
                <w:rFonts w:eastAsia="Times New Roman"/>
                <w:lang w:val="en-US"/>
              </w:rPr>
            </w:pPr>
          </w:p>
        </w:tc>
        <w:tc>
          <w:tcPr>
            <w:tcW w:w="0" w:type="auto"/>
            <w:vAlign w:val="center"/>
            <w:hideMark/>
          </w:tcPr>
          <w:p w14:paraId="0AB8FA4A" w14:textId="77777777" w:rsidR="0095430C"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95430C" w14:paraId="58F4575E" w14:textId="77777777">
        <w:trPr>
          <w:divId w:val="1659267375"/>
          <w:tblCellSpacing w:w="15" w:type="dxa"/>
        </w:trPr>
        <w:tc>
          <w:tcPr>
            <w:tcW w:w="0" w:type="auto"/>
            <w:vAlign w:val="center"/>
            <w:hideMark/>
          </w:tcPr>
          <w:p w14:paraId="7B8C5279" w14:textId="77777777" w:rsidR="0095430C" w:rsidRDefault="0095430C">
            <w:pPr>
              <w:rPr>
                <w:rFonts w:eastAsia="Times New Roman"/>
                <w:lang w:val="en-US"/>
              </w:rPr>
            </w:pPr>
          </w:p>
        </w:tc>
        <w:tc>
          <w:tcPr>
            <w:tcW w:w="0" w:type="auto"/>
            <w:vAlign w:val="center"/>
            <w:hideMark/>
          </w:tcPr>
          <w:p w14:paraId="5144D6E1" w14:textId="77777777" w:rsidR="0095430C"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95430C" w14:paraId="4F1AFE94" w14:textId="77777777">
        <w:trPr>
          <w:divId w:val="1659267375"/>
          <w:tblCellSpacing w:w="15" w:type="dxa"/>
        </w:trPr>
        <w:tc>
          <w:tcPr>
            <w:tcW w:w="0" w:type="auto"/>
            <w:vAlign w:val="center"/>
            <w:hideMark/>
          </w:tcPr>
          <w:p w14:paraId="30C8A4FD" w14:textId="77777777" w:rsidR="0095430C" w:rsidRDefault="0095430C">
            <w:pPr>
              <w:rPr>
                <w:rFonts w:eastAsia="Times New Roman"/>
                <w:lang w:val="en-US"/>
              </w:rPr>
            </w:pPr>
          </w:p>
        </w:tc>
        <w:tc>
          <w:tcPr>
            <w:tcW w:w="0" w:type="auto"/>
            <w:vAlign w:val="center"/>
            <w:hideMark/>
          </w:tcPr>
          <w:p w14:paraId="1C6E50B5" w14:textId="77777777" w:rsidR="0095430C"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95430C" w14:paraId="24A91DC4" w14:textId="77777777">
        <w:trPr>
          <w:divId w:val="1659267375"/>
          <w:tblCellSpacing w:w="15" w:type="dxa"/>
        </w:trPr>
        <w:tc>
          <w:tcPr>
            <w:tcW w:w="0" w:type="auto"/>
            <w:vAlign w:val="center"/>
            <w:hideMark/>
          </w:tcPr>
          <w:p w14:paraId="59A550E6" w14:textId="77777777" w:rsidR="0095430C" w:rsidRDefault="0095430C">
            <w:pPr>
              <w:rPr>
                <w:rFonts w:eastAsia="Times New Roman"/>
                <w:lang w:val="en-US"/>
              </w:rPr>
            </w:pPr>
          </w:p>
        </w:tc>
        <w:tc>
          <w:tcPr>
            <w:tcW w:w="0" w:type="auto"/>
            <w:vAlign w:val="center"/>
            <w:hideMark/>
          </w:tcPr>
          <w:p w14:paraId="361D7F4B" w14:textId="77777777" w:rsidR="0095430C"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95430C" w14:paraId="4C502162" w14:textId="77777777">
        <w:trPr>
          <w:divId w:val="1659267375"/>
          <w:tblCellSpacing w:w="15" w:type="dxa"/>
        </w:trPr>
        <w:tc>
          <w:tcPr>
            <w:tcW w:w="0" w:type="auto"/>
            <w:vAlign w:val="center"/>
            <w:hideMark/>
          </w:tcPr>
          <w:p w14:paraId="06E7A08E" w14:textId="77777777" w:rsidR="0095430C" w:rsidRDefault="0095430C">
            <w:pPr>
              <w:rPr>
                <w:rFonts w:eastAsia="Times New Roman"/>
                <w:lang w:val="en-US"/>
              </w:rPr>
            </w:pPr>
          </w:p>
        </w:tc>
        <w:tc>
          <w:tcPr>
            <w:tcW w:w="0" w:type="auto"/>
            <w:vAlign w:val="center"/>
            <w:hideMark/>
          </w:tcPr>
          <w:p w14:paraId="7F070B79" w14:textId="77777777" w:rsidR="0095430C"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95430C" w14:paraId="14E2ADCB" w14:textId="77777777">
        <w:trPr>
          <w:divId w:val="1659267375"/>
          <w:tblCellSpacing w:w="15" w:type="dxa"/>
        </w:trPr>
        <w:tc>
          <w:tcPr>
            <w:tcW w:w="0" w:type="auto"/>
            <w:vAlign w:val="center"/>
            <w:hideMark/>
          </w:tcPr>
          <w:p w14:paraId="391D9354" w14:textId="77777777" w:rsidR="0095430C" w:rsidRDefault="0095430C">
            <w:pPr>
              <w:rPr>
                <w:rFonts w:eastAsia="Times New Roman"/>
                <w:lang w:val="en-US"/>
              </w:rPr>
            </w:pPr>
          </w:p>
        </w:tc>
        <w:tc>
          <w:tcPr>
            <w:tcW w:w="0" w:type="auto"/>
            <w:vAlign w:val="center"/>
            <w:hideMark/>
          </w:tcPr>
          <w:p w14:paraId="3EA9D87B" w14:textId="77777777" w:rsidR="0095430C"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95430C" w14:paraId="22EF5B87" w14:textId="77777777">
        <w:trPr>
          <w:divId w:val="1659267375"/>
          <w:tblCellSpacing w:w="15" w:type="dxa"/>
        </w:trPr>
        <w:tc>
          <w:tcPr>
            <w:tcW w:w="0" w:type="auto"/>
            <w:vAlign w:val="center"/>
            <w:hideMark/>
          </w:tcPr>
          <w:p w14:paraId="573206AF" w14:textId="77777777" w:rsidR="0095430C" w:rsidRDefault="0095430C">
            <w:pPr>
              <w:rPr>
                <w:rFonts w:eastAsia="Times New Roman"/>
                <w:lang w:val="en-US"/>
              </w:rPr>
            </w:pPr>
          </w:p>
        </w:tc>
        <w:tc>
          <w:tcPr>
            <w:tcW w:w="0" w:type="auto"/>
            <w:vAlign w:val="center"/>
            <w:hideMark/>
          </w:tcPr>
          <w:p w14:paraId="35373B6C" w14:textId="77777777" w:rsidR="0095430C"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95430C" w14:paraId="0DBF0EB8" w14:textId="77777777">
        <w:trPr>
          <w:divId w:val="1659267375"/>
          <w:tblCellSpacing w:w="15" w:type="dxa"/>
        </w:trPr>
        <w:tc>
          <w:tcPr>
            <w:tcW w:w="0" w:type="auto"/>
            <w:vAlign w:val="center"/>
            <w:hideMark/>
          </w:tcPr>
          <w:p w14:paraId="539713D9" w14:textId="77777777" w:rsidR="0095430C" w:rsidRDefault="0095430C">
            <w:pPr>
              <w:rPr>
                <w:rFonts w:eastAsia="Times New Roman"/>
                <w:lang w:val="en-US"/>
              </w:rPr>
            </w:pPr>
          </w:p>
        </w:tc>
        <w:tc>
          <w:tcPr>
            <w:tcW w:w="0" w:type="auto"/>
            <w:vAlign w:val="center"/>
            <w:hideMark/>
          </w:tcPr>
          <w:p w14:paraId="65E14272" w14:textId="77777777" w:rsidR="0095430C"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95430C" w14:paraId="7EC23753" w14:textId="77777777">
        <w:trPr>
          <w:divId w:val="1659267375"/>
          <w:tblCellSpacing w:w="15" w:type="dxa"/>
        </w:trPr>
        <w:tc>
          <w:tcPr>
            <w:tcW w:w="0" w:type="auto"/>
            <w:vAlign w:val="center"/>
            <w:hideMark/>
          </w:tcPr>
          <w:p w14:paraId="75A4739F" w14:textId="77777777" w:rsidR="0095430C" w:rsidRDefault="0095430C">
            <w:pPr>
              <w:rPr>
                <w:rFonts w:eastAsia="Times New Roman"/>
                <w:lang w:val="en-US"/>
              </w:rPr>
            </w:pPr>
          </w:p>
        </w:tc>
        <w:tc>
          <w:tcPr>
            <w:tcW w:w="0" w:type="auto"/>
            <w:vAlign w:val="center"/>
            <w:hideMark/>
          </w:tcPr>
          <w:p w14:paraId="40F47F3E" w14:textId="77777777" w:rsidR="0095430C"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95430C" w14:paraId="03953D1A" w14:textId="77777777">
        <w:trPr>
          <w:divId w:val="1659267375"/>
          <w:tblCellSpacing w:w="15" w:type="dxa"/>
        </w:trPr>
        <w:tc>
          <w:tcPr>
            <w:tcW w:w="0" w:type="auto"/>
            <w:vAlign w:val="center"/>
            <w:hideMark/>
          </w:tcPr>
          <w:p w14:paraId="7BD16821" w14:textId="77777777" w:rsidR="0095430C" w:rsidRDefault="0095430C">
            <w:pPr>
              <w:rPr>
                <w:rFonts w:eastAsia="Times New Roman"/>
                <w:lang w:val="en-US"/>
              </w:rPr>
            </w:pPr>
          </w:p>
        </w:tc>
        <w:tc>
          <w:tcPr>
            <w:tcW w:w="0" w:type="auto"/>
            <w:vAlign w:val="center"/>
            <w:hideMark/>
          </w:tcPr>
          <w:p w14:paraId="2B94B94B" w14:textId="77777777" w:rsidR="0095430C"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95430C" w14:paraId="360C3F7A" w14:textId="77777777">
        <w:trPr>
          <w:divId w:val="1659267375"/>
          <w:tblCellSpacing w:w="15" w:type="dxa"/>
        </w:trPr>
        <w:tc>
          <w:tcPr>
            <w:tcW w:w="0" w:type="auto"/>
            <w:vAlign w:val="center"/>
            <w:hideMark/>
          </w:tcPr>
          <w:p w14:paraId="0F55D388" w14:textId="77777777" w:rsidR="0095430C" w:rsidRDefault="0095430C">
            <w:pPr>
              <w:rPr>
                <w:rFonts w:eastAsia="Times New Roman"/>
                <w:lang w:val="en-US"/>
              </w:rPr>
            </w:pPr>
          </w:p>
        </w:tc>
        <w:tc>
          <w:tcPr>
            <w:tcW w:w="0" w:type="auto"/>
            <w:vAlign w:val="center"/>
            <w:hideMark/>
          </w:tcPr>
          <w:p w14:paraId="6AA0CE03" w14:textId="77777777" w:rsidR="0095430C"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95430C" w14:paraId="3A713781" w14:textId="77777777">
        <w:trPr>
          <w:divId w:val="1659267375"/>
          <w:tblCellSpacing w:w="15" w:type="dxa"/>
        </w:trPr>
        <w:tc>
          <w:tcPr>
            <w:tcW w:w="0" w:type="auto"/>
            <w:vAlign w:val="center"/>
            <w:hideMark/>
          </w:tcPr>
          <w:p w14:paraId="0EEC04DD" w14:textId="77777777" w:rsidR="0095430C" w:rsidRDefault="0095430C">
            <w:pPr>
              <w:rPr>
                <w:rFonts w:eastAsia="Times New Roman"/>
                <w:lang w:val="en-US"/>
              </w:rPr>
            </w:pPr>
          </w:p>
        </w:tc>
        <w:tc>
          <w:tcPr>
            <w:tcW w:w="0" w:type="auto"/>
            <w:vAlign w:val="center"/>
            <w:hideMark/>
          </w:tcPr>
          <w:p w14:paraId="0F834816" w14:textId="77777777" w:rsidR="0095430C"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95430C" w14:paraId="4AEBCC56" w14:textId="77777777">
        <w:trPr>
          <w:divId w:val="1659267375"/>
          <w:tblCellSpacing w:w="15" w:type="dxa"/>
        </w:trPr>
        <w:tc>
          <w:tcPr>
            <w:tcW w:w="0" w:type="auto"/>
            <w:vAlign w:val="center"/>
            <w:hideMark/>
          </w:tcPr>
          <w:p w14:paraId="246B1C98" w14:textId="77777777" w:rsidR="0095430C" w:rsidRDefault="0095430C">
            <w:pPr>
              <w:rPr>
                <w:rFonts w:eastAsia="Times New Roman"/>
                <w:lang w:val="en-US"/>
              </w:rPr>
            </w:pPr>
          </w:p>
        </w:tc>
        <w:tc>
          <w:tcPr>
            <w:tcW w:w="0" w:type="auto"/>
            <w:vAlign w:val="center"/>
            <w:hideMark/>
          </w:tcPr>
          <w:p w14:paraId="3C34A6B2" w14:textId="77777777" w:rsidR="0095430C"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95430C" w14:paraId="55A20404" w14:textId="77777777">
        <w:trPr>
          <w:divId w:val="1659267375"/>
          <w:tblCellSpacing w:w="15" w:type="dxa"/>
        </w:trPr>
        <w:tc>
          <w:tcPr>
            <w:tcW w:w="0" w:type="auto"/>
            <w:vAlign w:val="center"/>
            <w:hideMark/>
          </w:tcPr>
          <w:p w14:paraId="530AD8A1" w14:textId="77777777" w:rsidR="0095430C" w:rsidRDefault="0095430C">
            <w:pPr>
              <w:rPr>
                <w:rFonts w:eastAsia="Times New Roman"/>
                <w:lang w:val="en-US"/>
              </w:rPr>
            </w:pPr>
          </w:p>
        </w:tc>
        <w:tc>
          <w:tcPr>
            <w:tcW w:w="0" w:type="auto"/>
            <w:vAlign w:val="center"/>
            <w:hideMark/>
          </w:tcPr>
          <w:p w14:paraId="62258D13" w14:textId="77777777" w:rsidR="0095430C"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95430C" w14:paraId="64B2C801" w14:textId="77777777">
        <w:trPr>
          <w:divId w:val="1659267375"/>
          <w:tblCellSpacing w:w="15" w:type="dxa"/>
        </w:trPr>
        <w:tc>
          <w:tcPr>
            <w:tcW w:w="0" w:type="auto"/>
            <w:vAlign w:val="center"/>
            <w:hideMark/>
          </w:tcPr>
          <w:p w14:paraId="4380FFCB" w14:textId="77777777" w:rsidR="0095430C" w:rsidRDefault="0095430C">
            <w:pPr>
              <w:rPr>
                <w:rFonts w:eastAsia="Times New Roman"/>
                <w:lang w:val="en-US"/>
              </w:rPr>
            </w:pPr>
          </w:p>
        </w:tc>
        <w:tc>
          <w:tcPr>
            <w:tcW w:w="0" w:type="auto"/>
            <w:vAlign w:val="center"/>
            <w:hideMark/>
          </w:tcPr>
          <w:p w14:paraId="46E1EFA1" w14:textId="77777777" w:rsidR="0095430C"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95430C" w14:paraId="40269FD8" w14:textId="77777777">
        <w:trPr>
          <w:divId w:val="1659267375"/>
          <w:tblCellSpacing w:w="15" w:type="dxa"/>
        </w:trPr>
        <w:tc>
          <w:tcPr>
            <w:tcW w:w="0" w:type="auto"/>
            <w:vAlign w:val="center"/>
            <w:hideMark/>
          </w:tcPr>
          <w:p w14:paraId="39AFCA5F" w14:textId="77777777" w:rsidR="0095430C" w:rsidRDefault="0095430C">
            <w:pPr>
              <w:rPr>
                <w:rFonts w:eastAsia="Times New Roman"/>
                <w:lang w:val="en-US"/>
              </w:rPr>
            </w:pPr>
          </w:p>
        </w:tc>
        <w:tc>
          <w:tcPr>
            <w:tcW w:w="0" w:type="auto"/>
            <w:vAlign w:val="center"/>
            <w:hideMark/>
          </w:tcPr>
          <w:p w14:paraId="27F36997" w14:textId="77777777" w:rsidR="0095430C"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95430C" w14:paraId="42000A7C" w14:textId="77777777">
        <w:trPr>
          <w:divId w:val="1659267375"/>
          <w:tblCellSpacing w:w="15" w:type="dxa"/>
        </w:trPr>
        <w:tc>
          <w:tcPr>
            <w:tcW w:w="0" w:type="auto"/>
            <w:vAlign w:val="center"/>
            <w:hideMark/>
          </w:tcPr>
          <w:p w14:paraId="24CF0114" w14:textId="77777777" w:rsidR="0095430C" w:rsidRDefault="0095430C">
            <w:pPr>
              <w:rPr>
                <w:rFonts w:eastAsia="Times New Roman"/>
                <w:lang w:val="en-US"/>
              </w:rPr>
            </w:pPr>
          </w:p>
        </w:tc>
        <w:tc>
          <w:tcPr>
            <w:tcW w:w="0" w:type="auto"/>
            <w:vAlign w:val="center"/>
            <w:hideMark/>
          </w:tcPr>
          <w:p w14:paraId="34692D6A" w14:textId="77777777" w:rsidR="0095430C"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95430C" w14:paraId="16FCC0F1" w14:textId="77777777">
        <w:trPr>
          <w:divId w:val="1659267375"/>
          <w:tblCellSpacing w:w="15" w:type="dxa"/>
        </w:trPr>
        <w:tc>
          <w:tcPr>
            <w:tcW w:w="0" w:type="auto"/>
            <w:vAlign w:val="center"/>
            <w:hideMark/>
          </w:tcPr>
          <w:p w14:paraId="169EFBC2" w14:textId="77777777" w:rsidR="0095430C" w:rsidRDefault="0095430C">
            <w:pPr>
              <w:rPr>
                <w:rFonts w:eastAsia="Times New Roman"/>
                <w:lang w:val="en-US"/>
              </w:rPr>
            </w:pPr>
          </w:p>
        </w:tc>
        <w:tc>
          <w:tcPr>
            <w:tcW w:w="0" w:type="auto"/>
            <w:vAlign w:val="center"/>
            <w:hideMark/>
          </w:tcPr>
          <w:p w14:paraId="6C2D0A9B" w14:textId="77777777" w:rsidR="0095430C"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95430C" w14:paraId="69F00194" w14:textId="77777777">
        <w:trPr>
          <w:divId w:val="1659267375"/>
          <w:tblCellSpacing w:w="15" w:type="dxa"/>
        </w:trPr>
        <w:tc>
          <w:tcPr>
            <w:tcW w:w="0" w:type="auto"/>
            <w:vAlign w:val="center"/>
            <w:hideMark/>
          </w:tcPr>
          <w:p w14:paraId="79828EED" w14:textId="77777777" w:rsidR="0095430C" w:rsidRDefault="0095430C">
            <w:pPr>
              <w:rPr>
                <w:rFonts w:eastAsia="Times New Roman"/>
                <w:lang w:val="en-US"/>
              </w:rPr>
            </w:pPr>
          </w:p>
        </w:tc>
        <w:tc>
          <w:tcPr>
            <w:tcW w:w="0" w:type="auto"/>
            <w:vAlign w:val="center"/>
            <w:hideMark/>
          </w:tcPr>
          <w:p w14:paraId="20B20ED7" w14:textId="77777777" w:rsidR="0095430C"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95430C" w14:paraId="32E8AB83" w14:textId="77777777">
        <w:trPr>
          <w:divId w:val="1659267375"/>
          <w:tblCellSpacing w:w="15" w:type="dxa"/>
        </w:trPr>
        <w:tc>
          <w:tcPr>
            <w:tcW w:w="0" w:type="auto"/>
            <w:vAlign w:val="center"/>
            <w:hideMark/>
          </w:tcPr>
          <w:p w14:paraId="377982CD" w14:textId="77777777" w:rsidR="0095430C" w:rsidRDefault="0095430C">
            <w:pPr>
              <w:rPr>
                <w:rFonts w:eastAsia="Times New Roman"/>
                <w:lang w:val="en-US"/>
              </w:rPr>
            </w:pPr>
          </w:p>
        </w:tc>
        <w:tc>
          <w:tcPr>
            <w:tcW w:w="0" w:type="auto"/>
            <w:vAlign w:val="center"/>
            <w:hideMark/>
          </w:tcPr>
          <w:p w14:paraId="4B9BCBDD" w14:textId="77777777" w:rsidR="0095430C"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95430C" w14:paraId="13F53FCD" w14:textId="77777777">
        <w:trPr>
          <w:divId w:val="1659267375"/>
          <w:tblCellSpacing w:w="15" w:type="dxa"/>
        </w:trPr>
        <w:tc>
          <w:tcPr>
            <w:tcW w:w="0" w:type="auto"/>
            <w:vAlign w:val="center"/>
            <w:hideMark/>
          </w:tcPr>
          <w:p w14:paraId="23088C58" w14:textId="77777777" w:rsidR="0095430C" w:rsidRDefault="0095430C">
            <w:pPr>
              <w:rPr>
                <w:rFonts w:eastAsia="Times New Roman"/>
                <w:lang w:val="en-US"/>
              </w:rPr>
            </w:pPr>
          </w:p>
        </w:tc>
        <w:tc>
          <w:tcPr>
            <w:tcW w:w="0" w:type="auto"/>
            <w:vAlign w:val="center"/>
            <w:hideMark/>
          </w:tcPr>
          <w:p w14:paraId="19FCD7F3" w14:textId="77777777" w:rsidR="0095430C"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95430C" w14:paraId="5766926E" w14:textId="77777777">
        <w:trPr>
          <w:divId w:val="1659267375"/>
          <w:tblCellSpacing w:w="15" w:type="dxa"/>
        </w:trPr>
        <w:tc>
          <w:tcPr>
            <w:tcW w:w="0" w:type="auto"/>
            <w:vAlign w:val="center"/>
            <w:hideMark/>
          </w:tcPr>
          <w:p w14:paraId="429D49A1" w14:textId="77777777" w:rsidR="0095430C" w:rsidRDefault="0095430C">
            <w:pPr>
              <w:rPr>
                <w:rFonts w:eastAsia="Times New Roman"/>
                <w:lang w:val="en-US"/>
              </w:rPr>
            </w:pPr>
          </w:p>
        </w:tc>
        <w:tc>
          <w:tcPr>
            <w:tcW w:w="0" w:type="auto"/>
            <w:vAlign w:val="center"/>
            <w:hideMark/>
          </w:tcPr>
          <w:p w14:paraId="271E7B22" w14:textId="77777777" w:rsidR="0095430C"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95430C" w14:paraId="56C5F19C" w14:textId="77777777">
        <w:trPr>
          <w:divId w:val="1659267375"/>
          <w:tblCellSpacing w:w="15" w:type="dxa"/>
        </w:trPr>
        <w:tc>
          <w:tcPr>
            <w:tcW w:w="0" w:type="auto"/>
            <w:vAlign w:val="center"/>
            <w:hideMark/>
          </w:tcPr>
          <w:p w14:paraId="150C5FF4" w14:textId="77777777" w:rsidR="0095430C" w:rsidRDefault="0095430C">
            <w:pPr>
              <w:rPr>
                <w:rFonts w:eastAsia="Times New Roman"/>
                <w:lang w:val="en-US"/>
              </w:rPr>
            </w:pPr>
          </w:p>
        </w:tc>
        <w:tc>
          <w:tcPr>
            <w:tcW w:w="0" w:type="auto"/>
            <w:vAlign w:val="center"/>
            <w:hideMark/>
          </w:tcPr>
          <w:p w14:paraId="16C9CCE4" w14:textId="77777777" w:rsidR="0095430C"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95430C" w14:paraId="2B4DB79B" w14:textId="77777777">
        <w:trPr>
          <w:divId w:val="1659267375"/>
          <w:tblCellSpacing w:w="15" w:type="dxa"/>
        </w:trPr>
        <w:tc>
          <w:tcPr>
            <w:tcW w:w="0" w:type="auto"/>
            <w:vAlign w:val="center"/>
            <w:hideMark/>
          </w:tcPr>
          <w:p w14:paraId="02D2E303" w14:textId="77777777" w:rsidR="0095430C" w:rsidRDefault="0095430C">
            <w:pPr>
              <w:rPr>
                <w:rFonts w:eastAsia="Times New Roman"/>
                <w:lang w:val="en-US"/>
              </w:rPr>
            </w:pPr>
          </w:p>
        </w:tc>
        <w:tc>
          <w:tcPr>
            <w:tcW w:w="0" w:type="auto"/>
            <w:vAlign w:val="center"/>
            <w:hideMark/>
          </w:tcPr>
          <w:p w14:paraId="6F5BAECC" w14:textId="77777777" w:rsidR="0095430C"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95430C" w14:paraId="1A5E2E46" w14:textId="77777777">
        <w:trPr>
          <w:divId w:val="1659267375"/>
          <w:tblCellSpacing w:w="15" w:type="dxa"/>
        </w:trPr>
        <w:tc>
          <w:tcPr>
            <w:tcW w:w="0" w:type="auto"/>
            <w:vAlign w:val="center"/>
            <w:hideMark/>
          </w:tcPr>
          <w:p w14:paraId="5F898AA6" w14:textId="77777777" w:rsidR="0095430C" w:rsidRDefault="0095430C">
            <w:pPr>
              <w:rPr>
                <w:rFonts w:eastAsia="Times New Roman"/>
                <w:lang w:val="en-US"/>
              </w:rPr>
            </w:pPr>
          </w:p>
        </w:tc>
        <w:tc>
          <w:tcPr>
            <w:tcW w:w="0" w:type="auto"/>
            <w:vAlign w:val="center"/>
            <w:hideMark/>
          </w:tcPr>
          <w:p w14:paraId="3A98FE3D" w14:textId="77777777" w:rsidR="0095430C"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95430C" w14:paraId="4EB1B4CC" w14:textId="77777777">
        <w:trPr>
          <w:divId w:val="1659267375"/>
          <w:tblCellSpacing w:w="15" w:type="dxa"/>
        </w:trPr>
        <w:tc>
          <w:tcPr>
            <w:tcW w:w="0" w:type="auto"/>
            <w:vAlign w:val="center"/>
            <w:hideMark/>
          </w:tcPr>
          <w:p w14:paraId="2A21EB2E" w14:textId="77777777" w:rsidR="0095430C" w:rsidRDefault="0095430C">
            <w:pPr>
              <w:rPr>
                <w:rFonts w:eastAsia="Times New Roman"/>
                <w:lang w:val="en-US"/>
              </w:rPr>
            </w:pPr>
          </w:p>
        </w:tc>
        <w:tc>
          <w:tcPr>
            <w:tcW w:w="0" w:type="auto"/>
            <w:vAlign w:val="center"/>
            <w:hideMark/>
          </w:tcPr>
          <w:p w14:paraId="7247FC94" w14:textId="77777777" w:rsidR="0095430C"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95430C" w14:paraId="1952D33D" w14:textId="77777777">
        <w:trPr>
          <w:divId w:val="1659267375"/>
          <w:tblCellSpacing w:w="15" w:type="dxa"/>
        </w:trPr>
        <w:tc>
          <w:tcPr>
            <w:tcW w:w="0" w:type="auto"/>
            <w:vAlign w:val="center"/>
            <w:hideMark/>
          </w:tcPr>
          <w:p w14:paraId="1271D9D8" w14:textId="77777777" w:rsidR="0095430C" w:rsidRDefault="0095430C">
            <w:pPr>
              <w:rPr>
                <w:rFonts w:eastAsia="Times New Roman"/>
                <w:lang w:val="en-US"/>
              </w:rPr>
            </w:pPr>
          </w:p>
        </w:tc>
        <w:tc>
          <w:tcPr>
            <w:tcW w:w="0" w:type="auto"/>
            <w:vAlign w:val="center"/>
            <w:hideMark/>
          </w:tcPr>
          <w:p w14:paraId="34BEDDE1" w14:textId="77777777" w:rsidR="0095430C"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95430C" w14:paraId="64546C9E" w14:textId="77777777">
        <w:trPr>
          <w:divId w:val="1659267375"/>
          <w:tblCellSpacing w:w="15" w:type="dxa"/>
        </w:trPr>
        <w:tc>
          <w:tcPr>
            <w:tcW w:w="0" w:type="auto"/>
            <w:vAlign w:val="center"/>
            <w:hideMark/>
          </w:tcPr>
          <w:p w14:paraId="197E7E1D" w14:textId="77777777" w:rsidR="0095430C" w:rsidRDefault="0095430C">
            <w:pPr>
              <w:rPr>
                <w:rFonts w:eastAsia="Times New Roman"/>
                <w:lang w:val="en-US"/>
              </w:rPr>
            </w:pPr>
          </w:p>
        </w:tc>
        <w:tc>
          <w:tcPr>
            <w:tcW w:w="0" w:type="auto"/>
            <w:vAlign w:val="center"/>
            <w:hideMark/>
          </w:tcPr>
          <w:p w14:paraId="24B8E5CB" w14:textId="77777777" w:rsidR="0095430C"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95430C" w14:paraId="57751190" w14:textId="77777777">
        <w:trPr>
          <w:divId w:val="1659267375"/>
          <w:tblCellSpacing w:w="15" w:type="dxa"/>
        </w:trPr>
        <w:tc>
          <w:tcPr>
            <w:tcW w:w="0" w:type="auto"/>
            <w:vAlign w:val="center"/>
            <w:hideMark/>
          </w:tcPr>
          <w:p w14:paraId="15D7DB5E" w14:textId="77777777" w:rsidR="0095430C" w:rsidRDefault="0095430C">
            <w:pPr>
              <w:rPr>
                <w:rFonts w:eastAsia="Times New Roman"/>
                <w:lang w:val="en-US"/>
              </w:rPr>
            </w:pPr>
          </w:p>
        </w:tc>
        <w:tc>
          <w:tcPr>
            <w:tcW w:w="0" w:type="auto"/>
            <w:vAlign w:val="center"/>
            <w:hideMark/>
          </w:tcPr>
          <w:p w14:paraId="15076331" w14:textId="77777777" w:rsidR="0095430C"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95430C" w14:paraId="4A92A85A" w14:textId="77777777">
        <w:trPr>
          <w:divId w:val="1659267375"/>
          <w:tblCellSpacing w:w="15" w:type="dxa"/>
        </w:trPr>
        <w:tc>
          <w:tcPr>
            <w:tcW w:w="0" w:type="auto"/>
            <w:vAlign w:val="center"/>
            <w:hideMark/>
          </w:tcPr>
          <w:p w14:paraId="412F9515" w14:textId="77777777" w:rsidR="0095430C" w:rsidRDefault="0095430C">
            <w:pPr>
              <w:rPr>
                <w:rFonts w:eastAsia="Times New Roman"/>
                <w:lang w:val="en-US"/>
              </w:rPr>
            </w:pPr>
          </w:p>
        </w:tc>
        <w:tc>
          <w:tcPr>
            <w:tcW w:w="0" w:type="auto"/>
            <w:vAlign w:val="center"/>
            <w:hideMark/>
          </w:tcPr>
          <w:p w14:paraId="59772350" w14:textId="77777777" w:rsidR="0095430C"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95430C" w14:paraId="1F8610D7" w14:textId="77777777">
        <w:trPr>
          <w:divId w:val="1659267375"/>
          <w:tblCellSpacing w:w="15" w:type="dxa"/>
        </w:trPr>
        <w:tc>
          <w:tcPr>
            <w:tcW w:w="0" w:type="auto"/>
            <w:vAlign w:val="center"/>
            <w:hideMark/>
          </w:tcPr>
          <w:p w14:paraId="77515AEF" w14:textId="77777777" w:rsidR="0095430C" w:rsidRDefault="0095430C">
            <w:pPr>
              <w:rPr>
                <w:rFonts w:eastAsia="Times New Roman"/>
                <w:lang w:val="en-US"/>
              </w:rPr>
            </w:pPr>
          </w:p>
        </w:tc>
        <w:tc>
          <w:tcPr>
            <w:tcW w:w="0" w:type="auto"/>
            <w:vAlign w:val="center"/>
            <w:hideMark/>
          </w:tcPr>
          <w:p w14:paraId="071A85A7" w14:textId="77777777" w:rsidR="0095430C"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95430C" w14:paraId="12A72AD0" w14:textId="77777777">
        <w:trPr>
          <w:divId w:val="1659267375"/>
          <w:tblCellSpacing w:w="15" w:type="dxa"/>
        </w:trPr>
        <w:tc>
          <w:tcPr>
            <w:tcW w:w="0" w:type="auto"/>
            <w:vAlign w:val="center"/>
            <w:hideMark/>
          </w:tcPr>
          <w:p w14:paraId="7540D248" w14:textId="77777777" w:rsidR="0095430C" w:rsidRDefault="0095430C">
            <w:pPr>
              <w:rPr>
                <w:rFonts w:eastAsia="Times New Roman"/>
                <w:lang w:val="en-US"/>
              </w:rPr>
            </w:pPr>
          </w:p>
        </w:tc>
        <w:tc>
          <w:tcPr>
            <w:tcW w:w="0" w:type="auto"/>
            <w:vAlign w:val="center"/>
            <w:hideMark/>
          </w:tcPr>
          <w:p w14:paraId="52D00D9D"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Mine Deputy </w:t>
            </w:r>
          </w:p>
        </w:tc>
      </w:tr>
      <w:tr w:rsidR="0095430C" w14:paraId="7CA68ACC" w14:textId="77777777">
        <w:trPr>
          <w:divId w:val="1659267375"/>
          <w:tblCellSpacing w:w="15" w:type="dxa"/>
        </w:trPr>
        <w:tc>
          <w:tcPr>
            <w:tcW w:w="0" w:type="auto"/>
            <w:vAlign w:val="center"/>
            <w:hideMark/>
          </w:tcPr>
          <w:p w14:paraId="32221AD2" w14:textId="77777777" w:rsidR="0095430C" w:rsidRDefault="0095430C">
            <w:pPr>
              <w:rPr>
                <w:rFonts w:eastAsia="Times New Roman"/>
                <w:lang w:val="en-US"/>
              </w:rPr>
            </w:pPr>
          </w:p>
        </w:tc>
        <w:tc>
          <w:tcPr>
            <w:tcW w:w="0" w:type="auto"/>
            <w:vAlign w:val="center"/>
            <w:hideMark/>
          </w:tcPr>
          <w:p w14:paraId="616BB909" w14:textId="77777777" w:rsidR="0095430C"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95430C" w14:paraId="5CDF11E6" w14:textId="77777777">
        <w:trPr>
          <w:divId w:val="1659267375"/>
          <w:tblCellSpacing w:w="15" w:type="dxa"/>
        </w:trPr>
        <w:tc>
          <w:tcPr>
            <w:tcW w:w="0" w:type="auto"/>
            <w:vAlign w:val="center"/>
            <w:hideMark/>
          </w:tcPr>
          <w:p w14:paraId="1C27AFF8" w14:textId="77777777" w:rsidR="0095430C" w:rsidRDefault="0095430C">
            <w:pPr>
              <w:rPr>
                <w:rFonts w:eastAsia="Times New Roman"/>
                <w:lang w:val="en-US"/>
              </w:rPr>
            </w:pPr>
          </w:p>
        </w:tc>
        <w:tc>
          <w:tcPr>
            <w:tcW w:w="0" w:type="auto"/>
            <w:vAlign w:val="center"/>
            <w:hideMark/>
          </w:tcPr>
          <w:p w14:paraId="39967A50" w14:textId="77777777" w:rsidR="0095430C"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95430C" w14:paraId="145E5204" w14:textId="77777777">
        <w:trPr>
          <w:divId w:val="1659267375"/>
          <w:tblCellSpacing w:w="15" w:type="dxa"/>
        </w:trPr>
        <w:tc>
          <w:tcPr>
            <w:tcW w:w="0" w:type="auto"/>
            <w:vAlign w:val="center"/>
            <w:hideMark/>
          </w:tcPr>
          <w:p w14:paraId="74BE7F4A" w14:textId="77777777" w:rsidR="0095430C" w:rsidRDefault="0095430C">
            <w:pPr>
              <w:rPr>
                <w:rFonts w:eastAsia="Times New Roman"/>
                <w:lang w:val="en-US"/>
              </w:rPr>
            </w:pPr>
          </w:p>
        </w:tc>
        <w:tc>
          <w:tcPr>
            <w:tcW w:w="0" w:type="auto"/>
            <w:vAlign w:val="center"/>
            <w:hideMark/>
          </w:tcPr>
          <w:p w14:paraId="4B2638D0" w14:textId="77777777" w:rsidR="0095430C"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95430C" w14:paraId="4F92E7CB" w14:textId="77777777">
        <w:trPr>
          <w:divId w:val="1659267375"/>
          <w:tblCellSpacing w:w="15" w:type="dxa"/>
        </w:trPr>
        <w:tc>
          <w:tcPr>
            <w:tcW w:w="0" w:type="auto"/>
            <w:vAlign w:val="center"/>
            <w:hideMark/>
          </w:tcPr>
          <w:p w14:paraId="017D1DC0" w14:textId="77777777" w:rsidR="0095430C" w:rsidRDefault="0095430C">
            <w:pPr>
              <w:rPr>
                <w:rFonts w:eastAsia="Times New Roman"/>
                <w:lang w:val="en-US"/>
              </w:rPr>
            </w:pPr>
          </w:p>
        </w:tc>
        <w:tc>
          <w:tcPr>
            <w:tcW w:w="0" w:type="auto"/>
            <w:vAlign w:val="center"/>
            <w:hideMark/>
          </w:tcPr>
          <w:p w14:paraId="37EB0E5D" w14:textId="77777777" w:rsidR="0095430C"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95430C" w14:paraId="43340919" w14:textId="77777777">
        <w:trPr>
          <w:divId w:val="1659267375"/>
          <w:tblCellSpacing w:w="15" w:type="dxa"/>
        </w:trPr>
        <w:tc>
          <w:tcPr>
            <w:tcW w:w="0" w:type="auto"/>
            <w:vAlign w:val="center"/>
            <w:hideMark/>
          </w:tcPr>
          <w:p w14:paraId="51D32C2A" w14:textId="77777777" w:rsidR="0095430C" w:rsidRDefault="0095430C">
            <w:pPr>
              <w:rPr>
                <w:rFonts w:eastAsia="Times New Roman"/>
                <w:lang w:val="en-US"/>
              </w:rPr>
            </w:pPr>
          </w:p>
        </w:tc>
        <w:tc>
          <w:tcPr>
            <w:tcW w:w="0" w:type="auto"/>
            <w:vAlign w:val="center"/>
            <w:hideMark/>
          </w:tcPr>
          <w:p w14:paraId="2D5223CC" w14:textId="77777777" w:rsidR="0095430C"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95430C" w14:paraId="21F0AC65" w14:textId="77777777">
        <w:trPr>
          <w:divId w:val="1659267375"/>
          <w:tblCellSpacing w:w="15" w:type="dxa"/>
        </w:trPr>
        <w:tc>
          <w:tcPr>
            <w:tcW w:w="0" w:type="auto"/>
            <w:vAlign w:val="center"/>
            <w:hideMark/>
          </w:tcPr>
          <w:p w14:paraId="3E4DE291" w14:textId="77777777" w:rsidR="0095430C" w:rsidRDefault="0095430C">
            <w:pPr>
              <w:rPr>
                <w:rFonts w:eastAsia="Times New Roman"/>
                <w:lang w:val="en-US"/>
              </w:rPr>
            </w:pPr>
          </w:p>
        </w:tc>
        <w:tc>
          <w:tcPr>
            <w:tcW w:w="0" w:type="auto"/>
            <w:vAlign w:val="center"/>
            <w:hideMark/>
          </w:tcPr>
          <w:p w14:paraId="4CF9B063" w14:textId="77777777" w:rsidR="0095430C"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95430C" w14:paraId="0597ECB1" w14:textId="77777777">
        <w:trPr>
          <w:divId w:val="1659267375"/>
          <w:tblCellSpacing w:w="15" w:type="dxa"/>
        </w:trPr>
        <w:tc>
          <w:tcPr>
            <w:tcW w:w="0" w:type="auto"/>
            <w:vAlign w:val="center"/>
            <w:hideMark/>
          </w:tcPr>
          <w:p w14:paraId="29125DC8" w14:textId="77777777" w:rsidR="0095430C" w:rsidRDefault="0095430C">
            <w:pPr>
              <w:rPr>
                <w:rFonts w:eastAsia="Times New Roman"/>
                <w:lang w:val="en-US"/>
              </w:rPr>
            </w:pPr>
          </w:p>
        </w:tc>
        <w:tc>
          <w:tcPr>
            <w:tcW w:w="0" w:type="auto"/>
            <w:vAlign w:val="center"/>
            <w:hideMark/>
          </w:tcPr>
          <w:p w14:paraId="40A4993F" w14:textId="77777777" w:rsidR="0095430C"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95430C" w14:paraId="71CE1D4F" w14:textId="77777777">
        <w:trPr>
          <w:divId w:val="1659267375"/>
          <w:tblCellSpacing w:w="15" w:type="dxa"/>
        </w:trPr>
        <w:tc>
          <w:tcPr>
            <w:tcW w:w="0" w:type="auto"/>
            <w:vAlign w:val="center"/>
            <w:hideMark/>
          </w:tcPr>
          <w:p w14:paraId="305FFDDF" w14:textId="77777777" w:rsidR="0095430C" w:rsidRDefault="0095430C">
            <w:pPr>
              <w:rPr>
                <w:rFonts w:eastAsia="Times New Roman"/>
                <w:lang w:val="en-US"/>
              </w:rPr>
            </w:pPr>
          </w:p>
        </w:tc>
        <w:tc>
          <w:tcPr>
            <w:tcW w:w="0" w:type="auto"/>
            <w:vAlign w:val="center"/>
            <w:hideMark/>
          </w:tcPr>
          <w:p w14:paraId="6D9B16FF" w14:textId="77777777" w:rsidR="0095430C"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95430C" w14:paraId="2C6025E5" w14:textId="77777777">
        <w:trPr>
          <w:divId w:val="1659267375"/>
          <w:tblCellSpacing w:w="15" w:type="dxa"/>
        </w:trPr>
        <w:tc>
          <w:tcPr>
            <w:tcW w:w="0" w:type="auto"/>
            <w:vAlign w:val="center"/>
            <w:hideMark/>
          </w:tcPr>
          <w:p w14:paraId="0B475677" w14:textId="77777777" w:rsidR="0095430C" w:rsidRDefault="0095430C">
            <w:pPr>
              <w:rPr>
                <w:rFonts w:eastAsia="Times New Roman"/>
                <w:lang w:val="en-US"/>
              </w:rPr>
            </w:pPr>
          </w:p>
        </w:tc>
        <w:tc>
          <w:tcPr>
            <w:tcW w:w="0" w:type="auto"/>
            <w:vAlign w:val="center"/>
            <w:hideMark/>
          </w:tcPr>
          <w:p w14:paraId="4ACCC2F6" w14:textId="77777777" w:rsidR="0095430C"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95430C" w14:paraId="732B4B2A" w14:textId="77777777">
        <w:trPr>
          <w:divId w:val="1659267375"/>
          <w:tblCellSpacing w:w="15" w:type="dxa"/>
        </w:trPr>
        <w:tc>
          <w:tcPr>
            <w:tcW w:w="0" w:type="auto"/>
            <w:vAlign w:val="center"/>
            <w:hideMark/>
          </w:tcPr>
          <w:p w14:paraId="7F9A8373" w14:textId="77777777" w:rsidR="0095430C" w:rsidRDefault="0095430C">
            <w:pPr>
              <w:rPr>
                <w:rFonts w:eastAsia="Times New Roman"/>
                <w:lang w:val="en-US"/>
              </w:rPr>
            </w:pPr>
          </w:p>
        </w:tc>
        <w:tc>
          <w:tcPr>
            <w:tcW w:w="0" w:type="auto"/>
            <w:vAlign w:val="center"/>
            <w:hideMark/>
          </w:tcPr>
          <w:p w14:paraId="65B1DAFF" w14:textId="77777777" w:rsidR="0095430C"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95430C" w14:paraId="631CEF3E" w14:textId="77777777">
        <w:trPr>
          <w:divId w:val="1659267375"/>
          <w:tblCellSpacing w:w="15" w:type="dxa"/>
        </w:trPr>
        <w:tc>
          <w:tcPr>
            <w:tcW w:w="0" w:type="auto"/>
            <w:vAlign w:val="center"/>
            <w:hideMark/>
          </w:tcPr>
          <w:p w14:paraId="5EEF84FD" w14:textId="77777777" w:rsidR="0095430C" w:rsidRDefault="0095430C">
            <w:pPr>
              <w:rPr>
                <w:rFonts w:eastAsia="Times New Roman"/>
                <w:lang w:val="en-US"/>
              </w:rPr>
            </w:pPr>
          </w:p>
        </w:tc>
        <w:tc>
          <w:tcPr>
            <w:tcW w:w="0" w:type="auto"/>
            <w:vAlign w:val="center"/>
            <w:hideMark/>
          </w:tcPr>
          <w:p w14:paraId="25CDCC22" w14:textId="77777777" w:rsidR="0095430C"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95430C" w14:paraId="251A66D1" w14:textId="77777777">
        <w:trPr>
          <w:divId w:val="1659267375"/>
          <w:tblCellSpacing w:w="15" w:type="dxa"/>
        </w:trPr>
        <w:tc>
          <w:tcPr>
            <w:tcW w:w="0" w:type="auto"/>
            <w:vAlign w:val="center"/>
            <w:hideMark/>
          </w:tcPr>
          <w:p w14:paraId="681314E2" w14:textId="77777777" w:rsidR="0095430C" w:rsidRDefault="0095430C">
            <w:pPr>
              <w:rPr>
                <w:rFonts w:eastAsia="Times New Roman"/>
                <w:lang w:val="en-US"/>
              </w:rPr>
            </w:pPr>
          </w:p>
        </w:tc>
        <w:tc>
          <w:tcPr>
            <w:tcW w:w="0" w:type="auto"/>
            <w:vAlign w:val="center"/>
            <w:hideMark/>
          </w:tcPr>
          <w:p w14:paraId="3F150981" w14:textId="77777777" w:rsidR="0095430C"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95430C" w14:paraId="502C3B3E" w14:textId="77777777">
        <w:trPr>
          <w:divId w:val="1659267375"/>
          <w:tblCellSpacing w:w="15" w:type="dxa"/>
        </w:trPr>
        <w:tc>
          <w:tcPr>
            <w:tcW w:w="0" w:type="auto"/>
            <w:vAlign w:val="center"/>
            <w:hideMark/>
          </w:tcPr>
          <w:p w14:paraId="00E72850" w14:textId="77777777" w:rsidR="0095430C" w:rsidRDefault="0095430C">
            <w:pPr>
              <w:rPr>
                <w:rFonts w:eastAsia="Times New Roman"/>
                <w:lang w:val="en-US"/>
              </w:rPr>
            </w:pPr>
          </w:p>
        </w:tc>
        <w:tc>
          <w:tcPr>
            <w:tcW w:w="0" w:type="auto"/>
            <w:vAlign w:val="center"/>
            <w:hideMark/>
          </w:tcPr>
          <w:p w14:paraId="3F022402" w14:textId="77777777" w:rsidR="0095430C"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95430C" w14:paraId="0C12C388" w14:textId="77777777">
        <w:trPr>
          <w:divId w:val="1659267375"/>
          <w:tblCellSpacing w:w="15" w:type="dxa"/>
        </w:trPr>
        <w:tc>
          <w:tcPr>
            <w:tcW w:w="0" w:type="auto"/>
            <w:vAlign w:val="center"/>
            <w:hideMark/>
          </w:tcPr>
          <w:p w14:paraId="4BE988A6" w14:textId="77777777" w:rsidR="0095430C" w:rsidRDefault="0095430C">
            <w:pPr>
              <w:rPr>
                <w:rFonts w:eastAsia="Times New Roman"/>
                <w:lang w:val="en-US"/>
              </w:rPr>
            </w:pPr>
          </w:p>
        </w:tc>
        <w:tc>
          <w:tcPr>
            <w:tcW w:w="0" w:type="auto"/>
            <w:vAlign w:val="center"/>
            <w:hideMark/>
          </w:tcPr>
          <w:p w14:paraId="592C1AF3" w14:textId="77777777" w:rsidR="0095430C"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95430C" w14:paraId="01E84E7C" w14:textId="77777777">
        <w:trPr>
          <w:divId w:val="1659267375"/>
          <w:tblCellSpacing w:w="15" w:type="dxa"/>
        </w:trPr>
        <w:tc>
          <w:tcPr>
            <w:tcW w:w="0" w:type="auto"/>
            <w:vAlign w:val="center"/>
            <w:hideMark/>
          </w:tcPr>
          <w:p w14:paraId="46E3F76C" w14:textId="77777777" w:rsidR="0095430C" w:rsidRDefault="0095430C">
            <w:pPr>
              <w:rPr>
                <w:rFonts w:eastAsia="Times New Roman"/>
                <w:lang w:val="en-US"/>
              </w:rPr>
            </w:pPr>
          </w:p>
        </w:tc>
        <w:tc>
          <w:tcPr>
            <w:tcW w:w="0" w:type="auto"/>
            <w:vAlign w:val="center"/>
            <w:hideMark/>
          </w:tcPr>
          <w:p w14:paraId="3297BADC" w14:textId="77777777" w:rsidR="0095430C"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95430C" w14:paraId="22B7A3D4" w14:textId="77777777">
        <w:trPr>
          <w:divId w:val="1659267375"/>
          <w:tblCellSpacing w:w="15" w:type="dxa"/>
        </w:trPr>
        <w:tc>
          <w:tcPr>
            <w:tcW w:w="0" w:type="auto"/>
            <w:vAlign w:val="center"/>
            <w:hideMark/>
          </w:tcPr>
          <w:p w14:paraId="4817A63D" w14:textId="77777777" w:rsidR="0095430C" w:rsidRDefault="0095430C">
            <w:pPr>
              <w:rPr>
                <w:rFonts w:eastAsia="Times New Roman"/>
                <w:lang w:val="en-US"/>
              </w:rPr>
            </w:pPr>
          </w:p>
        </w:tc>
        <w:tc>
          <w:tcPr>
            <w:tcW w:w="0" w:type="auto"/>
            <w:vAlign w:val="center"/>
            <w:hideMark/>
          </w:tcPr>
          <w:p w14:paraId="4E515F08" w14:textId="77777777" w:rsidR="0095430C"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95430C" w14:paraId="4E6138BF" w14:textId="77777777">
        <w:trPr>
          <w:divId w:val="1659267375"/>
          <w:tblCellSpacing w:w="15" w:type="dxa"/>
        </w:trPr>
        <w:tc>
          <w:tcPr>
            <w:tcW w:w="0" w:type="auto"/>
            <w:vAlign w:val="center"/>
            <w:hideMark/>
          </w:tcPr>
          <w:p w14:paraId="7A14C165" w14:textId="77777777" w:rsidR="0095430C" w:rsidRDefault="0095430C">
            <w:pPr>
              <w:rPr>
                <w:rFonts w:eastAsia="Times New Roman"/>
                <w:lang w:val="en-US"/>
              </w:rPr>
            </w:pPr>
          </w:p>
        </w:tc>
        <w:tc>
          <w:tcPr>
            <w:tcW w:w="0" w:type="auto"/>
            <w:vAlign w:val="center"/>
            <w:hideMark/>
          </w:tcPr>
          <w:p w14:paraId="094C478A" w14:textId="77777777" w:rsidR="0095430C"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95430C" w14:paraId="73CBBB7F" w14:textId="77777777">
        <w:trPr>
          <w:divId w:val="1659267375"/>
          <w:tblCellSpacing w:w="15" w:type="dxa"/>
        </w:trPr>
        <w:tc>
          <w:tcPr>
            <w:tcW w:w="0" w:type="auto"/>
            <w:vAlign w:val="center"/>
            <w:hideMark/>
          </w:tcPr>
          <w:p w14:paraId="02CAD966" w14:textId="77777777" w:rsidR="0095430C" w:rsidRDefault="0095430C">
            <w:pPr>
              <w:rPr>
                <w:rFonts w:eastAsia="Times New Roman"/>
                <w:lang w:val="en-US"/>
              </w:rPr>
            </w:pPr>
          </w:p>
        </w:tc>
        <w:tc>
          <w:tcPr>
            <w:tcW w:w="0" w:type="auto"/>
            <w:vAlign w:val="center"/>
            <w:hideMark/>
          </w:tcPr>
          <w:p w14:paraId="3B02C1A5" w14:textId="77777777" w:rsidR="0095430C"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95430C" w14:paraId="662DB8EF" w14:textId="77777777">
        <w:trPr>
          <w:divId w:val="1659267375"/>
          <w:tblCellSpacing w:w="15" w:type="dxa"/>
        </w:trPr>
        <w:tc>
          <w:tcPr>
            <w:tcW w:w="0" w:type="auto"/>
            <w:vAlign w:val="center"/>
            <w:hideMark/>
          </w:tcPr>
          <w:p w14:paraId="69E4DED6" w14:textId="77777777" w:rsidR="0095430C" w:rsidRDefault="0095430C">
            <w:pPr>
              <w:rPr>
                <w:rFonts w:eastAsia="Times New Roman"/>
                <w:lang w:val="en-US"/>
              </w:rPr>
            </w:pPr>
          </w:p>
        </w:tc>
        <w:tc>
          <w:tcPr>
            <w:tcW w:w="0" w:type="auto"/>
            <w:vAlign w:val="center"/>
            <w:hideMark/>
          </w:tcPr>
          <w:p w14:paraId="0C45A092" w14:textId="77777777" w:rsidR="0095430C"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95430C" w14:paraId="457B5E25" w14:textId="77777777">
        <w:trPr>
          <w:divId w:val="1659267375"/>
          <w:tblCellSpacing w:w="15" w:type="dxa"/>
        </w:trPr>
        <w:tc>
          <w:tcPr>
            <w:tcW w:w="0" w:type="auto"/>
            <w:vAlign w:val="center"/>
            <w:hideMark/>
          </w:tcPr>
          <w:p w14:paraId="031C9600" w14:textId="77777777" w:rsidR="0095430C" w:rsidRDefault="0095430C">
            <w:pPr>
              <w:rPr>
                <w:rFonts w:eastAsia="Times New Roman"/>
                <w:lang w:val="en-US"/>
              </w:rPr>
            </w:pPr>
          </w:p>
        </w:tc>
        <w:tc>
          <w:tcPr>
            <w:tcW w:w="0" w:type="auto"/>
            <w:vAlign w:val="center"/>
            <w:hideMark/>
          </w:tcPr>
          <w:p w14:paraId="7AB3240F" w14:textId="77777777" w:rsidR="0095430C"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95430C" w14:paraId="5DC22EAE" w14:textId="77777777">
        <w:trPr>
          <w:divId w:val="1659267375"/>
          <w:tblCellSpacing w:w="15" w:type="dxa"/>
        </w:trPr>
        <w:tc>
          <w:tcPr>
            <w:tcW w:w="0" w:type="auto"/>
            <w:vAlign w:val="center"/>
            <w:hideMark/>
          </w:tcPr>
          <w:p w14:paraId="28D7843D" w14:textId="77777777" w:rsidR="0095430C" w:rsidRDefault="0095430C">
            <w:pPr>
              <w:rPr>
                <w:rFonts w:eastAsia="Times New Roman"/>
                <w:lang w:val="en-US"/>
              </w:rPr>
            </w:pPr>
          </w:p>
        </w:tc>
        <w:tc>
          <w:tcPr>
            <w:tcW w:w="0" w:type="auto"/>
            <w:vAlign w:val="center"/>
            <w:hideMark/>
          </w:tcPr>
          <w:p w14:paraId="6EF8E6FB" w14:textId="77777777" w:rsidR="0095430C"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95430C" w14:paraId="42DA9F7F" w14:textId="77777777">
        <w:trPr>
          <w:divId w:val="1659267375"/>
          <w:tblCellSpacing w:w="15" w:type="dxa"/>
        </w:trPr>
        <w:tc>
          <w:tcPr>
            <w:tcW w:w="0" w:type="auto"/>
            <w:vAlign w:val="center"/>
            <w:hideMark/>
          </w:tcPr>
          <w:p w14:paraId="7D85C105" w14:textId="77777777" w:rsidR="0095430C" w:rsidRDefault="0095430C">
            <w:pPr>
              <w:rPr>
                <w:rFonts w:eastAsia="Times New Roman"/>
                <w:lang w:val="en-US"/>
              </w:rPr>
            </w:pPr>
          </w:p>
        </w:tc>
        <w:tc>
          <w:tcPr>
            <w:tcW w:w="0" w:type="auto"/>
            <w:vAlign w:val="center"/>
            <w:hideMark/>
          </w:tcPr>
          <w:p w14:paraId="0F4AC7AB" w14:textId="77777777" w:rsidR="0095430C"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95430C" w14:paraId="7C089F05" w14:textId="77777777">
        <w:trPr>
          <w:divId w:val="1659267375"/>
          <w:tblCellSpacing w:w="15" w:type="dxa"/>
        </w:trPr>
        <w:tc>
          <w:tcPr>
            <w:tcW w:w="0" w:type="auto"/>
            <w:vAlign w:val="center"/>
            <w:hideMark/>
          </w:tcPr>
          <w:p w14:paraId="5825A3B3" w14:textId="77777777" w:rsidR="0095430C" w:rsidRDefault="0095430C">
            <w:pPr>
              <w:rPr>
                <w:rFonts w:eastAsia="Times New Roman"/>
                <w:lang w:val="en-US"/>
              </w:rPr>
            </w:pPr>
          </w:p>
        </w:tc>
        <w:tc>
          <w:tcPr>
            <w:tcW w:w="0" w:type="auto"/>
            <w:vAlign w:val="center"/>
            <w:hideMark/>
          </w:tcPr>
          <w:p w14:paraId="3705FEB1" w14:textId="77777777" w:rsidR="0095430C"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95430C" w14:paraId="6A81B6FC" w14:textId="77777777">
        <w:trPr>
          <w:divId w:val="1659267375"/>
          <w:tblCellSpacing w:w="15" w:type="dxa"/>
        </w:trPr>
        <w:tc>
          <w:tcPr>
            <w:tcW w:w="0" w:type="auto"/>
            <w:vAlign w:val="center"/>
            <w:hideMark/>
          </w:tcPr>
          <w:p w14:paraId="71C97109" w14:textId="77777777" w:rsidR="0095430C" w:rsidRDefault="0095430C">
            <w:pPr>
              <w:rPr>
                <w:rFonts w:eastAsia="Times New Roman"/>
                <w:lang w:val="en-US"/>
              </w:rPr>
            </w:pPr>
          </w:p>
        </w:tc>
        <w:tc>
          <w:tcPr>
            <w:tcW w:w="0" w:type="auto"/>
            <w:vAlign w:val="center"/>
            <w:hideMark/>
          </w:tcPr>
          <w:p w14:paraId="5802479A" w14:textId="77777777" w:rsidR="0095430C"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95430C" w14:paraId="2D965AA9" w14:textId="77777777">
        <w:trPr>
          <w:divId w:val="1659267375"/>
          <w:tblCellSpacing w:w="15" w:type="dxa"/>
        </w:trPr>
        <w:tc>
          <w:tcPr>
            <w:tcW w:w="0" w:type="auto"/>
            <w:vAlign w:val="center"/>
            <w:hideMark/>
          </w:tcPr>
          <w:p w14:paraId="0D55CBCC" w14:textId="77777777" w:rsidR="0095430C" w:rsidRDefault="0095430C">
            <w:pPr>
              <w:rPr>
                <w:rFonts w:eastAsia="Times New Roman"/>
                <w:lang w:val="en-US"/>
              </w:rPr>
            </w:pPr>
          </w:p>
        </w:tc>
        <w:tc>
          <w:tcPr>
            <w:tcW w:w="0" w:type="auto"/>
            <w:vAlign w:val="center"/>
            <w:hideMark/>
          </w:tcPr>
          <w:p w14:paraId="2F781A51" w14:textId="77777777" w:rsidR="0095430C"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95430C" w14:paraId="1B1C6052" w14:textId="77777777">
        <w:trPr>
          <w:divId w:val="1659267375"/>
          <w:tblCellSpacing w:w="15" w:type="dxa"/>
        </w:trPr>
        <w:tc>
          <w:tcPr>
            <w:tcW w:w="0" w:type="auto"/>
            <w:vAlign w:val="center"/>
            <w:hideMark/>
          </w:tcPr>
          <w:p w14:paraId="7C20D8F0" w14:textId="77777777" w:rsidR="0095430C" w:rsidRDefault="0095430C">
            <w:pPr>
              <w:rPr>
                <w:rFonts w:eastAsia="Times New Roman"/>
                <w:lang w:val="en-US"/>
              </w:rPr>
            </w:pPr>
          </w:p>
        </w:tc>
        <w:tc>
          <w:tcPr>
            <w:tcW w:w="0" w:type="auto"/>
            <w:vAlign w:val="center"/>
            <w:hideMark/>
          </w:tcPr>
          <w:p w14:paraId="132F5D56" w14:textId="77777777" w:rsidR="0095430C"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95430C" w14:paraId="278D5BD1" w14:textId="77777777">
        <w:trPr>
          <w:divId w:val="1659267375"/>
          <w:tblCellSpacing w:w="15" w:type="dxa"/>
        </w:trPr>
        <w:tc>
          <w:tcPr>
            <w:tcW w:w="0" w:type="auto"/>
            <w:vAlign w:val="center"/>
            <w:hideMark/>
          </w:tcPr>
          <w:p w14:paraId="2AA7E67C" w14:textId="77777777" w:rsidR="0095430C" w:rsidRDefault="0095430C">
            <w:pPr>
              <w:rPr>
                <w:rFonts w:eastAsia="Times New Roman"/>
                <w:lang w:val="en-US"/>
              </w:rPr>
            </w:pPr>
          </w:p>
        </w:tc>
        <w:tc>
          <w:tcPr>
            <w:tcW w:w="0" w:type="auto"/>
            <w:vAlign w:val="center"/>
            <w:hideMark/>
          </w:tcPr>
          <w:p w14:paraId="0641DB79" w14:textId="77777777" w:rsidR="0095430C"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95430C" w14:paraId="129BE29A" w14:textId="77777777">
        <w:trPr>
          <w:divId w:val="1659267375"/>
          <w:tblCellSpacing w:w="15" w:type="dxa"/>
        </w:trPr>
        <w:tc>
          <w:tcPr>
            <w:tcW w:w="0" w:type="auto"/>
            <w:vAlign w:val="center"/>
            <w:hideMark/>
          </w:tcPr>
          <w:p w14:paraId="750836DE" w14:textId="77777777" w:rsidR="0095430C" w:rsidRDefault="0095430C">
            <w:pPr>
              <w:rPr>
                <w:rFonts w:eastAsia="Times New Roman"/>
                <w:lang w:val="en-US"/>
              </w:rPr>
            </w:pPr>
          </w:p>
        </w:tc>
        <w:tc>
          <w:tcPr>
            <w:tcW w:w="0" w:type="auto"/>
            <w:vAlign w:val="center"/>
            <w:hideMark/>
          </w:tcPr>
          <w:p w14:paraId="572DC999" w14:textId="77777777" w:rsidR="0095430C"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95430C" w14:paraId="482D55BB" w14:textId="77777777">
        <w:trPr>
          <w:divId w:val="1659267375"/>
          <w:tblCellSpacing w:w="15" w:type="dxa"/>
        </w:trPr>
        <w:tc>
          <w:tcPr>
            <w:tcW w:w="0" w:type="auto"/>
            <w:vAlign w:val="center"/>
            <w:hideMark/>
          </w:tcPr>
          <w:p w14:paraId="0150F6A1" w14:textId="77777777" w:rsidR="0095430C" w:rsidRDefault="0095430C">
            <w:pPr>
              <w:rPr>
                <w:rFonts w:eastAsia="Times New Roman"/>
                <w:lang w:val="en-US"/>
              </w:rPr>
            </w:pPr>
          </w:p>
        </w:tc>
        <w:tc>
          <w:tcPr>
            <w:tcW w:w="0" w:type="auto"/>
            <w:vAlign w:val="center"/>
            <w:hideMark/>
          </w:tcPr>
          <w:p w14:paraId="1A12394F" w14:textId="77777777" w:rsidR="0095430C"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95430C" w14:paraId="4675DAAA" w14:textId="77777777">
        <w:trPr>
          <w:divId w:val="1659267375"/>
          <w:tblCellSpacing w:w="15" w:type="dxa"/>
        </w:trPr>
        <w:tc>
          <w:tcPr>
            <w:tcW w:w="0" w:type="auto"/>
            <w:vAlign w:val="center"/>
            <w:hideMark/>
          </w:tcPr>
          <w:p w14:paraId="0E3EB799" w14:textId="77777777" w:rsidR="0095430C" w:rsidRDefault="0095430C">
            <w:pPr>
              <w:rPr>
                <w:rFonts w:eastAsia="Times New Roman"/>
                <w:lang w:val="en-US"/>
              </w:rPr>
            </w:pPr>
          </w:p>
        </w:tc>
        <w:tc>
          <w:tcPr>
            <w:tcW w:w="0" w:type="auto"/>
            <w:vAlign w:val="center"/>
            <w:hideMark/>
          </w:tcPr>
          <w:p w14:paraId="17161D7C" w14:textId="77777777" w:rsidR="0095430C"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95430C" w14:paraId="4DFB3BF4" w14:textId="77777777">
        <w:trPr>
          <w:divId w:val="1659267375"/>
          <w:tblCellSpacing w:w="15" w:type="dxa"/>
        </w:trPr>
        <w:tc>
          <w:tcPr>
            <w:tcW w:w="0" w:type="auto"/>
            <w:vAlign w:val="center"/>
            <w:hideMark/>
          </w:tcPr>
          <w:p w14:paraId="32528393" w14:textId="77777777" w:rsidR="0095430C" w:rsidRDefault="0095430C">
            <w:pPr>
              <w:rPr>
                <w:rFonts w:eastAsia="Times New Roman"/>
                <w:lang w:val="en-US"/>
              </w:rPr>
            </w:pPr>
          </w:p>
        </w:tc>
        <w:tc>
          <w:tcPr>
            <w:tcW w:w="0" w:type="auto"/>
            <w:vAlign w:val="center"/>
            <w:hideMark/>
          </w:tcPr>
          <w:p w14:paraId="228E73BF" w14:textId="77777777" w:rsidR="0095430C"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95430C" w14:paraId="1212F12E" w14:textId="77777777">
        <w:trPr>
          <w:divId w:val="1659267375"/>
          <w:tblCellSpacing w:w="15" w:type="dxa"/>
        </w:trPr>
        <w:tc>
          <w:tcPr>
            <w:tcW w:w="0" w:type="auto"/>
            <w:vAlign w:val="center"/>
            <w:hideMark/>
          </w:tcPr>
          <w:p w14:paraId="3A37EA1D" w14:textId="77777777" w:rsidR="0095430C" w:rsidRDefault="0095430C">
            <w:pPr>
              <w:rPr>
                <w:rFonts w:eastAsia="Times New Roman"/>
                <w:lang w:val="en-US"/>
              </w:rPr>
            </w:pPr>
          </w:p>
        </w:tc>
        <w:tc>
          <w:tcPr>
            <w:tcW w:w="0" w:type="auto"/>
            <w:vAlign w:val="center"/>
            <w:hideMark/>
          </w:tcPr>
          <w:p w14:paraId="0E1D38A6" w14:textId="77777777" w:rsidR="0095430C"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95430C" w14:paraId="1C0EA52F" w14:textId="77777777">
        <w:trPr>
          <w:divId w:val="1659267375"/>
          <w:tblCellSpacing w:w="15" w:type="dxa"/>
        </w:trPr>
        <w:tc>
          <w:tcPr>
            <w:tcW w:w="0" w:type="auto"/>
            <w:vAlign w:val="center"/>
            <w:hideMark/>
          </w:tcPr>
          <w:p w14:paraId="7BBB2003" w14:textId="77777777" w:rsidR="0095430C" w:rsidRDefault="0095430C">
            <w:pPr>
              <w:rPr>
                <w:rFonts w:eastAsia="Times New Roman"/>
                <w:lang w:val="en-US"/>
              </w:rPr>
            </w:pPr>
          </w:p>
        </w:tc>
        <w:tc>
          <w:tcPr>
            <w:tcW w:w="0" w:type="auto"/>
            <w:vAlign w:val="center"/>
            <w:hideMark/>
          </w:tcPr>
          <w:p w14:paraId="54C81D08" w14:textId="77777777" w:rsidR="0095430C"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95430C" w14:paraId="4F48EA2D" w14:textId="77777777">
        <w:trPr>
          <w:divId w:val="1659267375"/>
          <w:tblCellSpacing w:w="15" w:type="dxa"/>
        </w:trPr>
        <w:tc>
          <w:tcPr>
            <w:tcW w:w="0" w:type="auto"/>
            <w:vAlign w:val="center"/>
            <w:hideMark/>
          </w:tcPr>
          <w:p w14:paraId="78E3B76A" w14:textId="77777777" w:rsidR="0095430C" w:rsidRDefault="0095430C">
            <w:pPr>
              <w:rPr>
                <w:rFonts w:eastAsia="Times New Roman"/>
                <w:lang w:val="en-US"/>
              </w:rPr>
            </w:pPr>
          </w:p>
        </w:tc>
        <w:tc>
          <w:tcPr>
            <w:tcW w:w="0" w:type="auto"/>
            <w:vAlign w:val="center"/>
            <w:hideMark/>
          </w:tcPr>
          <w:p w14:paraId="53005850" w14:textId="77777777" w:rsidR="0095430C"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95430C" w14:paraId="5124C7EB" w14:textId="77777777">
        <w:trPr>
          <w:divId w:val="1659267375"/>
          <w:tblCellSpacing w:w="15" w:type="dxa"/>
        </w:trPr>
        <w:tc>
          <w:tcPr>
            <w:tcW w:w="0" w:type="auto"/>
            <w:vAlign w:val="center"/>
            <w:hideMark/>
          </w:tcPr>
          <w:p w14:paraId="3B4C9684" w14:textId="77777777" w:rsidR="0095430C" w:rsidRDefault="0095430C">
            <w:pPr>
              <w:rPr>
                <w:rFonts w:eastAsia="Times New Roman"/>
                <w:lang w:val="en-US"/>
              </w:rPr>
            </w:pPr>
          </w:p>
        </w:tc>
        <w:tc>
          <w:tcPr>
            <w:tcW w:w="0" w:type="auto"/>
            <w:vAlign w:val="center"/>
            <w:hideMark/>
          </w:tcPr>
          <w:p w14:paraId="04371B73" w14:textId="77777777" w:rsidR="0095430C"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95430C" w14:paraId="258F2507" w14:textId="77777777">
        <w:trPr>
          <w:divId w:val="1659267375"/>
          <w:tblCellSpacing w:w="15" w:type="dxa"/>
        </w:trPr>
        <w:tc>
          <w:tcPr>
            <w:tcW w:w="0" w:type="auto"/>
            <w:vAlign w:val="center"/>
            <w:hideMark/>
          </w:tcPr>
          <w:p w14:paraId="0B16649B" w14:textId="77777777" w:rsidR="0095430C" w:rsidRDefault="0095430C">
            <w:pPr>
              <w:rPr>
                <w:rFonts w:eastAsia="Times New Roman"/>
                <w:lang w:val="en-US"/>
              </w:rPr>
            </w:pPr>
          </w:p>
        </w:tc>
        <w:tc>
          <w:tcPr>
            <w:tcW w:w="0" w:type="auto"/>
            <w:vAlign w:val="center"/>
            <w:hideMark/>
          </w:tcPr>
          <w:p w14:paraId="751E46CD" w14:textId="77777777" w:rsidR="0095430C"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95430C" w14:paraId="0A7EAA6A" w14:textId="77777777">
        <w:trPr>
          <w:divId w:val="1659267375"/>
          <w:tblCellSpacing w:w="15" w:type="dxa"/>
        </w:trPr>
        <w:tc>
          <w:tcPr>
            <w:tcW w:w="0" w:type="auto"/>
            <w:vAlign w:val="center"/>
            <w:hideMark/>
          </w:tcPr>
          <w:p w14:paraId="7F8C4F70" w14:textId="77777777" w:rsidR="0095430C" w:rsidRDefault="0095430C">
            <w:pPr>
              <w:rPr>
                <w:rFonts w:eastAsia="Times New Roman"/>
                <w:lang w:val="en-US"/>
              </w:rPr>
            </w:pPr>
          </w:p>
        </w:tc>
        <w:tc>
          <w:tcPr>
            <w:tcW w:w="0" w:type="auto"/>
            <w:vAlign w:val="center"/>
            <w:hideMark/>
          </w:tcPr>
          <w:p w14:paraId="44D069FB" w14:textId="77777777" w:rsidR="0095430C"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95430C" w14:paraId="4EB91EA6" w14:textId="77777777">
        <w:trPr>
          <w:divId w:val="1659267375"/>
          <w:tblCellSpacing w:w="15" w:type="dxa"/>
        </w:trPr>
        <w:tc>
          <w:tcPr>
            <w:tcW w:w="0" w:type="auto"/>
            <w:vAlign w:val="center"/>
            <w:hideMark/>
          </w:tcPr>
          <w:p w14:paraId="385C4B06" w14:textId="77777777" w:rsidR="0095430C" w:rsidRDefault="0095430C">
            <w:pPr>
              <w:rPr>
                <w:rFonts w:eastAsia="Times New Roman"/>
                <w:lang w:val="en-US"/>
              </w:rPr>
            </w:pPr>
          </w:p>
        </w:tc>
        <w:tc>
          <w:tcPr>
            <w:tcW w:w="0" w:type="auto"/>
            <w:vAlign w:val="center"/>
            <w:hideMark/>
          </w:tcPr>
          <w:p w14:paraId="47B6E698" w14:textId="77777777" w:rsidR="0095430C"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95430C" w14:paraId="37A3427D" w14:textId="77777777">
        <w:trPr>
          <w:divId w:val="1659267375"/>
          <w:tblCellSpacing w:w="15" w:type="dxa"/>
        </w:trPr>
        <w:tc>
          <w:tcPr>
            <w:tcW w:w="0" w:type="auto"/>
            <w:vAlign w:val="center"/>
            <w:hideMark/>
          </w:tcPr>
          <w:p w14:paraId="2ED9A072" w14:textId="77777777" w:rsidR="0095430C" w:rsidRDefault="0095430C">
            <w:pPr>
              <w:rPr>
                <w:rFonts w:eastAsia="Times New Roman"/>
                <w:lang w:val="en-US"/>
              </w:rPr>
            </w:pPr>
          </w:p>
        </w:tc>
        <w:tc>
          <w:tcPr>
            <w:tcW w:w="0" w:type="auto"/>
            <w:vAlign w:val="center"/>
            <w:hideMark/>
          </w:tcPr>
          <w:p w14:paraId="6DECFC98" w14:textId="77777777" w:rsidR="0095430C"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95430C" w14:paraId="5C75D8C6" w14:textId="77777777">
        <w:trPr>
          <w:divId w:val="1659267375"/>
          <w:tblCellSpacing w:w="15" w:type="dxa"/>
        </w:trPr>
        <w:tc>
          <w:tcPr>
            <w:tcW w:w="0" w:type="auto"/>
            <w:vAlign w:val="center"/>
            <w:hideMark/>
          </w:tcPr>
          <w:p w14:paraId="0D3A8536" w14:textId="77777777" w:rsidR="0095430C" w:rsidRDefault="0095430C">
            <w:pPr>
              <w:rPr>
                <w:rFonts w:eastAsia="Times New Roman"/>
                <w:lang w:val="en-US"/>
              </w:rPr>
            </w:pPr>
          </w:p>
        </w:tc>
        <w:tc>
          <w:tcPr>
            <w:tcW w:w="0" w:type="auto"/>
            <w:vAlign w:val="center"/>
            <w:hideMark/>
          </w:tcPr>
          <w:p w14:paraId="19152D41" w14:textId="77777777" w:rsidR="0095430C"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95430C" w14:paraId="55BE8DCA" w14:textId="77777777">
        <w:trPr>
          <w:divId w:val="1659267375"/>
          <w:tblCellSpacing w:w="15" w:type="dxa"/>
        </w:trPr>
        <w:tc>
          <w:tcPr>
            <w:tcW w:w="0" w:type="auto"/>
            <w:vAlign w:val="center"/>
            <w:hideMark/>
          </w:tcPr>
          <w:p w14:paraId="300A0CAE" w14:textId="77777777" w:rsidR="0095430C" w:rsidRDefault="0095430C">
            <w:pPr>
              <w:rPr>
                <w:rFonts w:eastAsia="Times New Roman"/>
                <w:lang w:val="en-US"/>
              </w:rPr>
            </w:pPr>
          </w:p>
        </w:tc>
        <w:tc>
          <w:tcPr>
            <w:tcW w:w="0" w:type="auto"/>
            <w:vAlign w:val="center"/>
            <w:hideMark/>
          </w:tcPr>
          <w:p w14:paraId="0C954682" w14:textId="77777777" w:rsidR="0095430C"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95430C" w14:paraId="755C92C3" w14:textId="77777777">
        <w:trPr>
          <w:divId w:val="1659267375"/>
          <w:tblCellSpacing w:w="15" w:type="dxa"/>
        </w:trPr>
        <w:tc>
          <w:tcPr>
            <w:tcW w:w="0" w:type="auto"/>
            <w:vAlign w:val="center"/>
            <w:hideMark/>
          </w:tcPr>
          <w:p w14:paraId="0A5270CD" w14:textId="77777777" w:rsidR="0095430C" w:rsidRDefault="0095430C">
            <w:pPr>
              <w:rPr>
                <w:rFonts w:eastAsia="Times New Roman"/>
                <w:lang w:val="en-US"/>
              </w:rPr>
            </w:pPr>
          </w:p>
        </w:tc>
        <w:tc>
          <w:tcPr>
            <w:tcW w:w="0" w:type="auto"/>
            <w:vAlign w:val="center"/>
            <w:hideMark/>
          </w:tcPr>
          <w:p w14:paraId="17BE29F6" w14:textId="77777777" w:rsidR="0095430C"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95430C" w14:paraId="1725372A" w14:textId="77777777">
        <w:trPr>
          <w:divId w:val="1659267375"/>
          <w:tblCellSpacing w:w="15" w:type="dxa"/>
        </w:trPr>
        <w:tc>
          <w:tcPr>
            <w:tcW w:w="0" w:type="auto"/>
            <w:vAlign w:val="center"/>
            <w:hideMark/>
          </w:tcPr>
          <w:p w14:paraId="7B773F38" w14:textId="77777777" w:rsidR="0095430C" w:rsidRDefault="0095430C">
            <w:pPr>
              <w:rPr>
                <w:rFonts w:eastAsia="Times New Roman"/>
                <w:lang w:val="en-US"/>
              </w:rPr>
            </w:pPr>
          </w:p>
        </w:tc>
        <w:tc>
          <w:tcPr>
            <w:tcW w:w="0" w:type="auto"/>
            <w:vAlign w:val="center"/>
            <w:hideMark/>
          </w:tcPr>
          <w:p w14:paraId="28C13544" w14:textId="77777777" w:rsidR="0095430C"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95430C" w14:paraId="3368162A" w14:textId="77777777">
        <w:trPr>
          <w:divId w:val="1659267375"/>
          <w:tblCellSpacing w:w="15" w:type="dxa"/>
        </w:trPr>
        <w:tc>
          <w:tcPr>
            <w:tcW w:w="0" w:type="auto"/>
            <w:vAlign w:val="center"/>
            <w:hideMark/>
          </w:tcPr>
          <w:p w14:paraId="09C20859" w14:textId="77777777" w:rsidR="0095430C" w:rsidRDefault="0095430C">
            <w:pPr>
              <w:rPr>
                <w:rFonts w:eastAsia="Times New Roman"/>
                <w:lang w:val="en-US"/>
              </w:rPr>
            </w:pPr>
          </w:p>
        </w:tc>
        <w:tc>
          <w:tcPr>
            <w:tcW w:w="0" w:type="auto"/>
            <w:vAlign w:val="center"/>
            <w:hideMark/>
          </w:tcPr>
          <w:p w14:paraId="73C6F9BF" w14:textId="77777777" w:rsidR="0095430C"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95430C" w14:paraId="79032ECE" w14:textId="77777777">
        <w:trPr>
          <w:divId w:val="1659267375"/>
          <w:tblCellSpacing w:w="15" w:type="dxa"/>
        </w:trPr>
        <w:tc>
          <w:tcPr>
            <w:tcW w:w="0" w:type="auto"/>
            <w:vAlign w:val="center"/>
            <w:hideMark/>
          </w:tcPr>
          <w:p w14:paraId="3B2713D0" w14:textId="77777777" w:rsidR="0095430C" w:rsidRDefault="0095430C">
            <w:pPr>
              <w:rPr>
                <w:rFonts w:eastAsia="Times New Roman"/>
                <w:lang w:val="en-US"/>
              </w:rPr>
            </w:pPr>
          </w:p>
        </w:tc>
        <w:tc>
          <w:tcPr>
            <w:tcW w:w="0" w:type="auto"/>
            <w:vAlign w:val="center"/>
            <w:hideMark/>
          </w:tcPr>
          <w:p w14:paraId="652FE222" w14:textId="77777777" w:rsidR="0095430C"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95430C" w14:paraId="60DE7E3C" w14:textId="77777777">
        <w:trPr>
          <w:divId w:val="1659267375"/>
          <w:tblCellSpacing w:w="15" w:type="dxa"/>
        </w:trPr>
        <w:tc>
          <w:tcPr>
            <w:tcW w:w="0" w:type="auto"/>
            <w:vAlign w:val="center"/>
            <w:hideMark/>
          </w:tcPr>
          <w:p w14:paraId="0A2789BA" w14:textId="77777777" w:rsidR="0095430C" w:rsidRDefault="0095430C">
            <w:pPr>
              <w:rPr>
                <w:rFonts w:eastAsia="Times New Roman"/>
                <w:lang w:val="en-US"/>
              </w:rPr>
            </w:pPr>
          </w:p>
        </w:tc>
        <w:tc>
          <w:tcPr>
            <w:tcW w:w="0" w:type="auto"/>
            <w:vAlign w:val="center"/>
            <w:hideMark/>
          </w:tcPr>
          <w:p w14:paraId="29DB65D6" w14:textId="77777777" w:rsidR="0095430C"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95430C" w14:paraId="77EED063" w14:textId="77777777">
        <w:trPr>
          <w:divId w:val="1659267375"/>
          <w:tblCellSpacing w:w="15" w:type="dxa"/>
        </w:trPr>
        <w:tc>
          <w:tcPr>
            <w:tcW w:w="0" w:type="auto"/>
            <w:vAlign w:val="center"/>
            <w:hideMark/>
          </w:tcPr>
          <w:p w14:paraId="529DA62D" w14:textId="77777777" w:rsidR="0095430C" w:rsidRDefault="0095430C">
            <w:pPr>
              <w:rPr>
                <w:rFonts w:eastAsia="Times New Roman"/>
                <w:lang w:val="en-US"/>
              </w:rPr>
            </w:pPr>
          </w:p>
        </w:tc>
        <w:tc>
          <w:tcPr>
            <w:tcW w:w="0" w:type="auto"/>
            <w:vAlign w:val="center"/>
            <w:hideMark/>
          </w:tcPr>
          <w:p w14:paraId="04FCF926" w14:textId="77777777" w:rsidR="0095430C"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95430C" w14:paraId="5E6423FB" w14:textId="77777777">
        <w:trPr>
          <w:divId w:val="1659267375"/>
          <w:tblCellSpacing w:w="15" w:type="dxa"/>
        </w:trPr>
        <w:tc>
          <w:tcPr>
            <w:tcW w:w="0" w:type="auto"/>
            <w:vAlign w:val="center"/>
            <w:hideMark/>
          </w:tcPr>
          <w:p w14:paraId="1FBD5EE7" w14:textId="77777777" w:rsidR="0095430C" w:rsidRDefault="0095430C">
            <w:pPr>
              <w:rPr>
                <w:rFonts w:eastAsia="Times New Roman"/>
                <w:lang w:val="en-US"/>
              </w:rPr>
            </w:pPr>
          </w:p>
        </w:tc>
        <w:tc>
          <w:tcPr>
            <w:tcW w:w="0" w:type="auto"/>
            <w:vAlign w:val="center"/>
            <w:hideMark/>
          </w:tcPr>
          <w:p w14:paraId="3EEE7DFD" w14:textId="77777777" w:rsidR="0095430C"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95430C" w14:paraId="517773A0" w14:textId="77777777">
        <w:trPr>
          <w:divId w:val="1659267375"/>
          <w:tblCellSpacing w:w="15" w:type="dxa"/>
        </w:trPr>
        <w:tc>
          <w:tcPr>
            <w:tcW w:w="0" w:type="auto"/>
            <w:vAlign w:val="center"/>
            <w:hideMark/>
          </w:tcPr>
          <w:p w14:paraId="42C5428E" w14:textId="77777777" w:rsidR="0095430C" w:rsidRDefault="0095430C">
            <w:pPr>
              <w:rPr>
                <w:rFonts w:eastAsia="Times New Roman"/>
                <w:lang w:val="en-US"/>
              </w:rPr>
            </w:pPr>
          </w:p>
        </w:tc>
        <w:tc>
          <w:tcPr>
            <w:tcW w:w="0" w:type="auto"/>
            <w:vAlign w:val="center"/>
            <w:hideMark/>
          </w:tcPr>
          <w:p w14:paraId="24970A6B" w14:textId="77777777" w:rsidR="0095430C"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95430C" w14:paraId="473B9500" w14:textId="77777777">
        <w:trPr>
          <w:divId w:val="1659267375"/>
          <w:tblCellSpacing w:w="15" w:type="dxa"/>
        </w:trPr>
        <w:tc>
          <w:tcPr>
            <w:tcW w:w="0" w:type="auto"/>
            <w:vAlign w:val="center"/>
            <w:hideMark/>
          </w:tcPr>
          <w:p w14:paraId="6E9BA946" w14:textId="77777777" w:rsidR="0095430C" w:rsidRDefault="0095430C">
            <w:pPr>
              <w:rPr>
                <w:rFonts w:eastAsia="Times New Roman"/>
                <w:lang w:val="en-US"/>
              </w:rPr>
            </w:pPr>
          </w:p>
        </w:tc>
        <w:tc>
          <w:tcPr>
            <w:tcW w:w="0" w:type="auto"/>
            <w:vAlign w:val="center"/>
            <w:hideMark/>
          </w:tcPr>
          <w:p w14:paraId="64B9CEB3" w14:textId="77777777" w:rsidR="0095430C"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95430C" w14:paraId="1BB20B02" w14:textId="77777777">
        <w:trPr>
          <w:divId w:val="1659267375"/>
          <w:tblCellSpacing w:w="15" w:type="dxa"/>
        </w:trPr>
        <w:tc>
          <w:tcPr>
            <w:tcW w:w="0" w:type="auto"/>
            <w:vAlign w:val="center"/>
            <w:hideMark/>
          </w:tcPr>
          <w:p w14:paraId="53CFF106" w14:textId="77777777" w:rsidR="0095430C" w:rsidRDefault="0095430C">
            <w:pPr>
              <w:rPr>
                <w:rFonts w:eastAsia="Times New Roman"/>
                <w:lang w:val="en-US"/>
              </w:rPr>
            </w:pPr>
          </w:p>
        </w:tc>
        <w:tc>
          <w:tcPr>
            <w:tcW w:w="0" w:type="auto"/>
            <w:vAlign w:val="center"/>
            <w:hideMark/>
          </w:tcPr>
          <w:p w14:paraId="6B5E4CB7" w14:textId="77777777" w:rsidR="0095430C"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95430C" w14:paraId="1677A917" w14:textId="77777777">
        <w:trPr>
          <w:divId w:val="1659267375"/>
          <w:tblCellSpacing w:w="15" w:type="dxa"/>
        </w:trPr>
        <w:tc>
          <w:tcPr>
            <w:tcW w:w="0" w:type="auto"/>
            <w:vAlign w:val="center"/>
            <w:hideMark/>
          </w:tcPr>
          <w:p w14:paraId="185D0F64" w14:textId="77777777" w:rsidR="0095430C" w:rsidRDefault="0095430C">
            <w:pPr>
              <w:rPr>
                <w:rFonts w:eastAsia="Times New Roman"/>
                <w:lang w:val="en-US"/>
              </w:rPr>
            </w:pPr>
          </w:p>
        </w:tc>
        <w:tc>
          <w:tcPr>
            <w:tcW w:w="0" w:type="auto"/>
            <w:vAlign w:val="center"/>
            <w:hideMark/>
          </w:tcPr>
          <w:p w14:paraId="452423A1" w14:textId="77777777" w:rsidR="0095430C"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95430C" w14:paraId="767EDBEF" w14:textId="77777777">
        <w:trPr>
          <w:divId w:val="1659267375"/>
          <w:tblCellSpacing w:w="15" w:type="dxa"/>
        </w:trPr>
        <w:tc>
          <w:tcPr>
            <w:tcW w:w="0" w:type="auto"/>
            <w:vAlign w:val="center"/>
            <w:hideMark/>
          </w:tcPr>
          <w:p w14:paraId="079E836B" w14:textId="77777777" w:rsidR="0095430C" w:rsidRDefault="0095430C">
            <w:pPr>
              <w:rPr>
                <w:rFonts w:eastAsia="Times New Roman"/>
                <w:lang w:val="en-US"/>
              </w:rPr>
            </w:pPr>
          </w:p>
        </w:tc>
        <w:tc>
          <w:tcPr>
            <w:tcW w:w="0" w:type="auto"/>
            <w:vAlign w:val="center"/>
            <w:hideMark/>
          </w:tcPr>
          <w:p w14:paraId="67244BDA" w14:textId="77777777" w:rsidR="0095430C"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95430C" w14:paraId="4B53E867" w14:textId="77777777">
        <w:trPr>
          <w:divId w:val="1659267375"/>
          <w:tblCellSpacing w:w="15" w:type="dxa"/>
        </w:trPr>
        <w:tc>
          <w:tcPr>
            <w:tcW w:w="0" w:type="auto"/>
            <w:vAlign w:val="center"/>
            <w:hideMark/>
          </w:tcPr>
          <w:p w14:paraId="7BC855AF" w14:textId="77777777" w:rsidR="0095430C" w:rsidRDefault="0095430C">
            <w:pPr>
              <w:rPr>
                <w:rFonts w:eastAsia="Times New Roman"/>
                <w:lang w:val="en-US"/>
              </w:rPr>
            </w:pPr>
          </w:p>
        </w:tc>
        <w:tc>
          <w:tcPr>
            <w:tcW w:w="0" w:type="auto"/>
            <w:vAlign w:val="center"/>
            <w:hideMark/>
          </w:tcPr>
          <w:p w14:paraId="4F8C1023" w14:textId="77777777" w:rsidR="0095430C"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95430C" w14:paraId="2AF1160B" w14:textId="77777777">
        <w:trPr>
          <w:divId w:val="1659267375"/>
          <w:tblCellSpacing w:w="15" w:type="dxa"/>
        </w:trPr>
        <w:tc>
          <w:tcPr>
            <w:tcW w:w="0" w:type="auto"/>
            <w:vAlign w:val="center"/>
            <w:hideMark/>
          </w:tcPr>
          <w:p w14:paraId="6D07A184" w14:textId="77777777" w:rsidR="0095430C" w:rsidRDefault="0095430C">
            <w:pPr>
              <w:rPr>
                <w:rFonts w:eastAsia="Times New Roman"/>
                <w:lang w:val="en-US"/>
              </w:rPr>
            </w:pPr>
          </w:p>
        </w:tc>
        <w:tc>
          <w:tcPr>
            <w:tcW w:w="0" w:type="auto"/>
            <w:vAlign w:val="center"/>
            <w:hideMark/>
          </w:tcPr>
          <w:p w14:paraId="58CC2695" w14:textId="77777777" w:rsidR="0095430C"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95430C" w14:paraId="3AE0EE15" w14:textId="77777777">
        <w:trPr>
          <w:divId w:val="1659267375"/>
          <w:tblCellSpacing w:w="15" w:type="dxa"/>
        </w:trPr>
        <w:tc>
          <w:tcPr>
            <w:tcW w:w="0" w:type="auto"/>
            <w:vAlign w:val="center"/>
            <w:hideMark/>
          </w:tcPr>
          <w:p w14:paraId="7DE77DC2" w14:textId="77777777" w:rsidR="0095430C" w:rsidRDefault="0095430C">
            <w:pPr>
              <w:rPr>
                <w:rFonts w:eastAsia="Times New Roman"/>
                <w:lang w:val="en-US"/>
              </w:rPr>
            </w:pPr>
          </w:p>
        </w:tc>
        <w:tc>
          <w:tcPr>
            <w:tcW w:w="0" w:type="auto"/>
            <w:vAlign w:val="center"/>
            <w:hideMark/>
          </w:tcPr>
          <w:p w14:paraId="34D06C8B" w14:textId="77777777" w:rsidR="0095430C"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95430C" w14:paraId="056EA96C" w14:textId="77777777">
        <w:trPr>
          <w:divId w:val="1659267375"/>
          <w:tblCellSpacing w:w="15" w:type="dxa"/>
        </w:trPr>
        <w:tc>
          <w:tcPr>
            <w:tcW w:w="0" w:type="auto"/>
            <w:vAlign w:val="center"/>
            <w:hideMark/>
          </w:tcPr>
          <w:p w14:paraId="621A7072" w14:textId="77777777" w:rsidR="0095430C" w:rsidRDefault="0095430C">
            <w:pPr>
              <w:rPr>
                <w:rFonts w:eastAsia="Times New Roman"/>
                <w:lang w:val="en-US"/>
              </w:rPr>
            </w:pPr>
          </w:p>
        </w:tc>
        <w:tc>
          <w:tcPr>
            <w:tcW w:w="0" w:type="auto"/>
            <w:vAlign w:val="center"/>
            <w:hideMark/>
          </w:tcPr>
          <w:p w14:paraId="2B58B6EF" w14:textId="77777777" w:rsidR="0095430C"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95430C" w14:paraId="7AEB525D" w14:textId="77777777">
        <w:trPr>
          <w:divId w:val="1659267375"/>
          <w:tblCellSpacing w:w="15" w:type="dxa"/>
        </w:trPr>
        <w:tc>
          <w:tcPr>
            <w:tcW w:w="0" w:type="auto"/>
            <w:vAlign w:val="center"/>
            <w:hideMark/>
          </w:tcPr>
          <w:p w14:paraId="0166495D" w14:textId="77777777" w:rsidR="0095430C" w:rsidRDefault="0095430C">
            <w:pPr>
              <w:rPr>
                <w:rFonts w:eastAsia="Times New Roman"/>
                <w:lang w:val="en-US"/>
              </w:rPr>
            </w:pPr>
          </w:p>
        </w:tc>
        <w:tc>
          <w:tcPr>
            <w:tcW w:w="0" w:type="auto"/>
            <w:vAlign w:val="center"/>
            <w:hideMark/>
          </w:tcPr>
          <w:p w14:paraId="4C191FF2" w14:textId="77777777" w:rsidR="0095430C"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95430C" w14:paraId="5A4BE994" w14:textId="77777777">
        <w:trPr>
          <w:divId w:val="1659267375"/>
          <w:tblCellSpacing w:w="15" w:type="dxa"/>
        </w:trPr>
        <w:tc>
          <w:tcPr>
            <w:tcW w:w="0" w:type="auto"/>
            <w:vAlign w:val="center"/>
            <w:hideMark/>
          </w:tcPr>
          <w:p w14:paraId="30C3C215" w14:textId="77777777" w:rsidR="0095430C" w:rsidRDefault="0095430C">
            <w:pPr>
              <w:rPr>
                <w:rFonts w:eastAsia="Times New Roman"/>
                <w:lang w:val="en-US"/>
              </w:rPr>
            </w:pPr>
          </w:p>
        </w:tc>
        <w:tc>
          <w:tcPr>
            <w:tcW w:w="0" w:type="auto"/>
            <w:vAlign w:val="center"/>
            <w:hideMark/>
          </w:tcPr>
          <w:p w14:paraId="60F962B0" w14:textId="77777777" w:rsidR="0095430C"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95430C" w14:paraId="77E0017D" w14:textId="77777777">
        <w:trPr>
          <w:divId w:val="1659267375"/>
          <w:tblCellSpacing w:w="15" w:type="dxa"/>
        </w:trPr>
        <w:tc>
          <w:tcPr>
            <w:tcW w:w="0" w:type="auto"/>
            <w:vAlign w:val="center"/>
            <w:hideMark/>
          </w:tcPr>
          <w:p w14:paraId="2D4CC555" w14:textId="77777777" w:rsidR="0095430C" w:rsidRDefault="0095430C">
            <w:pPr>
              <w:rPr>
                <w:rFonts w:eastAsia="Times New Roman"/>
                <w:lang w:val="en-US"/>
              </w:rPr>
            </w:pPr>
          </w:p>
        </w:tc>
        <w:tc>
          <w:tcPr>
            <w:tcW w:w="0" w:type="auto"/>
            <w:vAlign w:val="center"/>
            <w:hideMark/>
          </w:tcPr>
          <w:p w14:paraId="753B1D4D" w14:textId="77777777" w:rsidR="0095430C"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95430C" w14:paraId="0A8F1D64" w14:textId="77777777">
        <w:trPr>
          <w:divId w:val="1659267375"/>
          <w:tblCellSpacing w:w="15" w:type="dxa"/>
        </w:trPr>
        <w:tc>
          <w:tcPr>
            <w:tcW w:w="0" w:type="auto"/>
            <w:vAlign w:val="center"/>
            <w:hideMark/>
          </w:tcPr>
          <w:p w14:paraId="67A6159D" w14:textId="77777777" w:rsidR="0095430C" w:rsidRDefault="0095430C">
            <w:pPr>
              <w:rPr>
                <w:rFonts w:eastAsia="Times New Roman"/>
                <w:lang w:val="en-US"/>
              </w:rPr>
            </w:pPr>
          </w:p>
        </w:tc>
        <w:tc>
          <w:tcPr>
            <w:tcW w:w="0" w:type="auto"/>
            <w:vAlign w:val="center"/>
            <w:hideMark/>
          </w:tcPr>
          <w:p w14:paraId="699815F4" w14:textId="77777777" w:rsidR="0095430C"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95430C" w14:paraId="1A906D77" w14:textId="77777777">
        <w:trPr>
          <w:divId w:val="1659267375"/>
          <w:tblCellSpacing w:w="15" w:type="dxa"/>
        </w:trPr>
        <w:tc>
          <w:tcPr>
            <w:tcW w:w="0" w:type="auto"/>
            <w:vAlign w:val="center"/>
            <w:hideMark/>
          </w:tcPr>
          <w:p w14:paraId="2F674073" w14:textId="77777777" w:rsidR="0095430C" w:rsidRDefault="0095430C">
            <w:pPr>
              <w:rPr>
                <w:rFonts w:eastAsia="Times New Roman"/>
                <w:lang w:val="en-US"/>
              </w:rPr>
            </w:pPr>
          </w:p>
        </w:tc>
        <w:tc>
          <w:tcPr>
            <w:tcW w:w="0" w:type="auto"/>
            <w:vAlign w:val="center"/>
            <w:hideMark/>
          </w:tcPr>
          <w:p w14:paraId="27203B52" w14:textId="77777777" w:rsidR="0095430C"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95430C" w14:paraId="50657C2C" w14:textId="77777777">
        <w:trPr>
          <w:divId w:val="1659267375"/>
          <w:tblCellSpacing w:w="15" w:type="dxa"/>
        </w:trPr>
        <w:tc>
          <w:tcPr>
            <w:tcW w:w="0" w:type="auto"/>
            <w:vAlign w:val="center"/>
            <w:hideMark/>
          </w:tcPr>
          <w:p w14:paraId="31C43C4F" w14:textId="77777777" w:rsidR="0095430C" w:rsidRDefault="0095430C">
            <w:pPr>
              <w:rPr>
                <w:rFonts w:eastAsia="Times New Roman"/>
                <w:lang w:val="en-US"/>
              </w:rPr>
            </w:pPr>
          </w:p>
        </w:tc>
        <w:tc>
          <w:tcPr>
            <w:tcW w:w="0" w:type="auto"/>
            <w:vAlign w:val="center"/>
            <w:hideMark/>
          </w:tcPr>
          <w:p w14:paraId="504A6084" w14:textId="77777777" w:rsidR="0095430C"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95430C" w14:paraId="3C84DD5C" w14:textId="77777777">
        <w:trPr>
          <w:divId w:val="1659267375"/>
          <w:tblCellSpacing w:w="15" w:type="dxa"/>
        </w:trPr>
        <w:tc>
          <w:tcPr>
            <w:tcW w:w="0" w:type="auto"/>
            <w:vAlign w:val="center"/>
            <w:hideMark/>
          </w:tcPr>
          <w:p w14:paraId="6059841E" w14:textId="77777777" w:rsidR="0095430C" w:rsidRDefault="0095430C">
            <w:pPr>
              <w:rPr>
                <w:rFonts w:eastAsia="Times New Roman"/>
                <w:lang w:val="en-US"/>
              </w:rPr>
            </w:pPr>
          </w:p>
        </w:tc>
        <w:tc>
          <w:tcPr>
            <w:tcW w:w="0" w:type="auto"/>
            <w:vAlign w:val="center"/>
            <w:hideMark/>
          </w:tcPr>
          <w:p w14:paraId="652E4E75" w14:textId="77777777" w:rsidR="0095430C"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95430C" w14:paraId="2294597D" w14:textId="77777777">
        <w:trPr>
          <w:divId w:val="1659267375"/>
          <w:tblCellSpacing w:w="15" w:type="dxa"/>
        </w:trPr>
        <w:tc>
          <w:tcPr>
            <w:tcW w:w="0" w:type="auto"/>
            <w:vAlign w:val="center"/>
            <w:hideMark/>
          </w:tcPr>
          <w:p w14:paraId="502CD9C1" w14:textId="77777777" w:rsidR="0095430C" w:rsidRDefault="0095430C">
            <w:pPr>
              <w:rPr>
                <w:rFonts w:eastAsia="Times New Roman"/>
                <w:lang w:val="en-US"/>
              </w:rPr>
            </w:pPr>
          </w:p>
        </w:tc>
        <w:tc>
          <w:tcPr>
            <w:tcW w:w="0" w:type="auto"/>
            <w:vAlign w:val="center"/>
            <w:hideMark/>
          </w:tcPr>
          <w:p w14:paraId="63AA97F4" w14:textId="77777777" w:rsidR="0095430C"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95430C" w14:paraId="52535524" w14:textId="77777777">
        <w:trPr>
          <w:divId w:val="1659267375"/>
          <w:tblCellSpacing w:w="15" w:type="dxa"/>
        </w:trPr>
        <w:tc>
          <w:tcPr>
            <w:tcW w:w="0" w:type="auto"/>
            <w:vAlign w:val="center"/>
            <w:hideMark/>
          </w:tcPr>
          <w:p w14:paraId="3039CED4" w14:textId="77777777" w:rsidR="0095430C" w:rsidRDefault="0095430C">
            <w:pPr>
              <w:rPr>
                <w:rFonts w:eastAsia="Times New Roman"/>
                <w:lang w:val="en-US"/>
              </w:rPr>
            </w:pPr>
          </w:p>
        </w:tc>
        <w:tc>
          <w:tcPr>
            <w:tcW w:w="0" w:type="auto"/>
            <w:vAlign w:val="center"/>
            <w:hideMark/>
          </w:tcPr>
          <w:p w14:paraId="34C05A42" w14:textId="77777777" w:rsidR="0095430C"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95430C" w14:paraId="004D2A80" w14:textId="77777777">
        <w:trPr>
          <w:divId w:val="1659267375"/>
          <w:tblCellSpacing w:w="15" w:type="dxa"/>
        </w:trPr>
        <w:tc>
          <w:tcPr>
            <w:tcW w:w="0" w:type="auto"/>
            <w:vAlign w:val="center"/>
            <w:hideMark/>
          </w:tcPr>
          <w:p w14:paraId="61F624A3" w14:textId="77777777" w:rsidR="0095430C" w:rsidRDefault="0095430C">
            <w:pPr>
              <w:rPr>
                <w:rFonts w:eastAsia="Times New Roman"/>
                <w:lang w:val="en-US"/>
              </w:rPr>
            </w:pPr>
          </w:p>
        </w:tc>
        <w:tc>
          <w:tcPr>
            <w:tcW w:w="0" w:type="auto"/>
            <w:vAlign w:val="center"/>
            <w:hideMark/>
          </w:tcPr>
          <w:p w14:paraId="3AE863E5" w14:textId="77777777" w:rsidR="0095430C"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95430C" w14:paraId="7B8C9B0D" w14:textId="77777777">
        <w:trPr>
          <w:divId w:val="1659267375"/>
          <w:tblCellSpacing w:w="15" w:type="dxa"/>
        </w:trPr>
        <w:tc>
          <w:tcPr>
            <w:tcW w:w="0" w:type="auto"/>
            <w:vAlign w:val="center"/>
            <w:hideMark/>
          </w:tcPr>
          <w:p w14:paraId="2B642FF7" w14:textId="77777777" w:rsidR="0095430C" w:rsidRDefault="0095430C">
            <w:pPr>
              <w:rPr>
                <w:rFonts w:eastAsia="Times New Roman"/>
                <w:lang w:val="en-US"/>
              </w:rPr>
            </w:pPr>
          </w:p>
        </w:tc>
        <w:tc>
          <w:tcPr>
            <w:tcW w:w="0" w:type="auto"/>
            <w:vAlign w:val="center"/>
            <w:hideMark/>
          </w:tcPr>
          <w:p w14:paraId="3D90EACD" w14:textId="77777777" w:rsidR="0095430C"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95430C" w14:paraId="3A8ED36A" w14:textId="77777777">
        <w:trPr>
          <w:divId w:val="1659267375"/>
          <w:tblCellSpacing w:w="15" w:type="dxa"/>
        </w:trPr>
        <w:tc>
          <w:tcPr>
            <w:tcW w:w="0" w:type="auto"/>
            <w:vAlign w:val="center"/>
            <w:hideMark/>
          </w:tcPr>
          <w:p w14:paraId="5C254718" w14:textId="77777777" w:rsidR="0095430C" w:rsidRDefault="0095430C">
            <w:pPr>
              <w:rPr>
                <w:rFonts w:eastAsia="Times New Roman"/>
                <w:lang w:val="en-US"/>
              </w:rPr>
            </w:pPr>
          </w:p>
        </w:tc>
        <w:tc>
          <w:tcPr>
            <w:tcW w:w="0" w:type="auto"/>
            <w:vAlign w:val="center"/>
            <w:hideMark/>
          </w:tcPr>
          <w:p w14:paraId="1D2549D9" w14:textId="77777777" w:rsidR="0095430C"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95430C" w14:paraId="07EA11F7" w14:textId="77777777">
        <w:trPr>
          <w:divId w:val="1659267375"/>
          <w:tblCellSpacing w:w="15" w:type="dxa"/>
        </w:trPr>
        <w:tc>
          <w:tcPr>
            <w:tcW w:w="0" w:type="auto"/>
            <w:vAlign w:val="center"/>
            <w:hideMark/>
          </w:tcPr>
          <w:p w14:paraId="14514B39" w14:textId="77777777" w:rsidR="0095430C" w:rsidRDefault="0095430C">
            <w:pPr>
              <w:rPr>
                <w:rFonts w:eastAsia="Times New Roman"/>
                <w:lang w:val="en-US"/>
              </w:rPr>
            </w:pPr>
          </w:p>
        </w:tc>
        <w:tc>
          <w:tcPr>
            <w:tcW w:w="0" w:type="auto"/>
            <w:vAlign w:val="center"/>
            <w:hideMark/>
          </w:tcPr>
          <w:p w14:paraId="0DBF88A6" w14:textId="77777777" w:rsidR="0095430C"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95430C" w14:paraId="00882288" w14:textId="77777777">
        <w:trPr>
          <w:divId w:val="1659267375"/>
          <w:tblCellSpacing w:w="15" w:type="dxa"/>
        </w:trPr>
        <w:tc>
          <w:tcPr>
            <w:tcW w:w="0" w:type="auto"/>
            <w:vAlign w:val="center"/>
            <w:hideMark/>
          </w:tcPr>
          <w:p w14:paraId="39BFD30C" w14:textId="77777777" w:rsidR="0095430C" w:rsidRDefault="0095430C">
            <w:pPr>
              <w:rPr>
                <w:rFonts w:eastAsia="Times New Roman"/>
                <w:lang w:val="en-US"/>
              </w:rPr>
            </w:pPr>
          </w:p>
        </w:tc>
        <w:tc>
          <w:tcPr>
            <w:tcW w:w="0" w:type="auto"/>
            <w:vAlign w:val="center"/>
            <w:hideMark/>
          </w:tcPr>
          <w:p w14:paraId="0F10548B"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Painting Trades Worker </w:t>
            </w:r>
          </w:p>
        </w:tc>
      </w:tr>
      <w:tr w:rsidR="0095430C" w14:paraId="0D255800" w14:textId="77777777">
        <w:trPr>
          <w:divId w:val="1659267375"/>
          <w:tblCellSpacing w:w="15" w:type="dxa"/>
        </w:trPr>
        <w:tc>
          <w:tcPr>
            <w:tcW w:w="0" w:type="auto"/>
            <w:vAlign w:val="center"/>
            <w:hideMark/>
          </w:tcPr>
          <w:p w14:paraId="01A15A35" w14:textId="77777777" w:rsidR="0095430C" w:rsidRDefault="0095430C">
            <w:pPr>
              <w:rPr>
                <w:rFonts w:eastAsia="Times New Roman"/>
                <w:lang w:val="en-US"/>
              </w:rPr>
            </w:pPr>
          </w:p>
        </w:tc>
        <w:tc>
          <w:tcPr>
            <w:tcW w:w="0" w:type="auto"/>
            <w:vAlign w:val="center"/>
            <w:hideMark/>
          </w:tcPr>
          <w:p w14:paraId="260E4978" w14:textId="77777777" w:rsidR="0095430C"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95430C" w14:paraId="1A6A8CC9" w14:textId="77777777">
        <w:trPr>
          <w:divId w:val="1659267375"/>
          <w:tblCellSpacing w:w="15" w:type="dxa"/>
        </w:trPr>
        <w:tc>
          <w:tcPr>
            <w:tcW w:w="0" w:type="auto"/>
            <w:vAlign w:val="center"/>
            <w:hideMark/>
          </w:tcPr>
          <w:p w14:paraId="6CADA332" w14:textId="77777777" w:rsidR="0095430C" w:rsidRDefault="0095430C">
            <w:pPr>
              <w:rPr>
                <w:rFonts w:eastAsia="Times New Roman"/>
                <w:lang w:val="en-US"/>
              </w:rPr>
            </w:pPr>
          </w:p>
        </w:tc>
        <w:tc>
          <w:tcPr>
            <w:tcW w:w="0" w:type="auto"/>
            <w:vAlign w:val="center"/>
            <w:hideMark/>
          </w:tcPr>
          <w:p w14:paraId="5C5A9748" w14:textId="77777777" w:rsidR="0095430C"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95430C" w14:paraId="0C7F93E5" w14:textId="77777777">
        <w:trPr>
          <w:divId w:val="1659267375"/>
          <w:tblCellSpacing w:w="15" w:type="dxa"/>
        </w:trPr>
        <w:tc>
          <w:tcPr>
            <w:tcW w:w="0" w:type="auto"/>
            <w:vAlign w:val="center"/>
            <w:hideMark/>
          </w:tcPr>
          <w:p w14:paraId="04A7B684" w14:textId="77777777" w:rsidR="0095430C" w:rsidRDefault="0095430C">
            <w:pPr>
              <w:rPr>
                <w:rFonts w:eastAsia="Times New Roman"/>
                <w:lang w:val="en-US"/>
              </w:rPr>
            </w:pPr>
          </w:p>
        </w:tc>
        <w:tc>
          <w:tcPr>
            <w:tcW w:w="0" w:type="auto"/>
            <w:vAlign w:val="center"/>
            <w:hideMark/>
          </w:tcPr>
          <w:p w14:paraId="3111A1F9" w14:textId="77777777" w:rsidR="0095430C"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95430C" w14:paraId="6CCDBB91" w14:textId="77777777">
        <w:trPr>
          <w:divId w:val="1659267375"/>
          <w:tblCellSpacing w:w="15" w:type="dxa"/>
        </w:trPr>
        <w:tc>
          <w:tcPr>
            <w:tcW w:w="0" w:type="auto"/>
            <w:vAlign w:val="center"/>
            <w:hideMark/>
          </w:tcPr>
          <w:p w14:paraId="155961C8" w14:textId="77777777" w:rsidR="0095430C" w:rsidRDefault="0095430C">
            <w:pPr>
              <w:rPr>
                <w:rFonts w:eastAsia="Times New Roman"/>
                <w:lang w:val="en-US"/>
              </w:rPr>
            </w:pPr>
          </w:p>
        </w:tc>
        <w:tc>
          <w:tcPr>
            <w:tcW w:w="0" w:type="auto"/>
            <w:vAlign w:val="center"/>
            <w:hideMark/>
          </w:tcPr>
          <w:p w14:paraId="2108E1DE" w14:textId="77777777" w:rsidR="0095430C"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95430C" w14:paraId="10B5B6AB" w14:textId="77777777">
        <w:trPr>
          <w:divId w:val="1659267375"/>
          <w:tblCellSpacing w:w="15" w:type="dxa"/>
        </w:trPr>
        <w:tc>
          <w:tcPr>
            <w:tcW w:w="0" w:type="auto"/>
            <w:vAlign w:val="center"/>
            <w:hideMark/>
          </w:tcPr>
          <w:p w14:paraId="2BA1932D" w14:textId="77777777" w:rsidR="0095430C" w:rsidRDefault="0095430C">
            <w:pPr>
              <w:rPr>
                <w:rFonts w:eastAsia="Times New Roman"/>
                <w:lang w:val="en-US"/>
              </w:rPr>
            </w:pPr>
          </w:p>
        </w:tc>
        <w:tc>
          <w:tcPr>
            <w:tcW w:w="0" w:type="auto"/>
            <w:vAlign w:val="center"/>
            <w:hideMark/>
          </w:tcPr>
          <w:p w14:paraId="7097F598" w14:textId="77777777" w:rsidR="0095430C"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95430C" w14:paraId="3E391970" w14:textId="77777777">
        <w:trPr>
          <w:divId w:val="1659267375"/>
          <w:tblCellSpacing w:w="15" w:type="dxa"/>
        </w:trPr>
        <w:tc>
          <w:tcPr>
            <w:tcW w:w="0" w:type="auto"/>
            <w:vAlign w:val="center"/>
            <w:hideMark/>
          </w:tcPr>
          <w:p w14:paraId="262D67B5" w14:textId="77777777" w:rsidR="0095430C" w:rsidRDefault="0095430C">
            <w:pPr>
              <w:rPr>
                <w:rFonts w:eastAsia="Times New Roman"/>
                <w:lang w:val="en-US"/>
              </w:rPr>
            </w:pPr>
          </w:p>
        </w:tc>
        <w:tc>
          <w:tcPr>
            <w:tcW w:w="0" w:type="auto"/>
            <w:vAlign w:val="center"/>
            <w:hideMark/>
          </w:tcPr>
          <w:p w14:paraId="36F05D53" w14:textId="77777777" w:rsidR="0095430C"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95430C" w14:paraId="4F1DFC00" w14:textId="77777777">
        <w:trPr>
          <w:divId w:val="1659267375"/>
          <w:tblCellSpacing w:w="15" w:type="dxa"/>
        </w:trPr>
        <w:tc>
          <w:tcPr>
            <w:tcW w:w="0" w:type="auto"/>
            <w:vAlign w:val="center"/>
            <w:hideMark/>
          </w:tcPr>
          <w:p w14:paraId="2F91A0D3" w14:textId="77777777" w:rsidR="0095430C" w:rsidRDefault="0095430C">
            <w:pPr>
              <w:rPr>
                <w:rFonts w:eastAsia="Times New Roman"/>
                <w:lang w:val="en-US"/>
              </w:rPr>
            </w:pPr>
          </w:p>
        </w:tc>
        <w:tc>
          <w:tcPr>
            <w:tcW w:w="0" w:type="auto"/>
            <w:vAlign w:val="center"/>
            <w:hideMark/>
          </w:tcPr>
          <w:p w14:paraId="00D38EE8" w14:textId="77777777" w:rsidR="0095430C"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95430C" w14:paraId="3F7A9C8C" w14:textId="77777777">
        <w:trPr>
          <w:divId w:val="1659267375"/>
          <w:tblCellSpacing w:w="15" w:type="dxa"/>
        </w:trPr>
        <w:tc>
          <w:tcPr>
            <w:tcW w:w="0" w:type="auto"/>
            <w:vAlign w:val="center"/>
            <w:hideMark/>
          </w:tcPr>
          <w:p w14:paraId="4C595BCD" w14:textId="77777777" w:rsidR="0095430C" w:rsidRDefault="0095430C">
            <w:pPr>
              <w:rPr>
                <w:rFonts w:eastAsia="Times New Roman"/>
                <w:lang w:val="en-US"/>
              </w:rPr>
            </w:pPr>
          </w:p>
        </w:tc>
        <w:tc>
          <w:tcPr>
            <w:tcW w:w="0" w:type="auto"/>
            <w:vAlign w:val="center"/>
            <w:hideMark/>
          </w:tcPr>
          <w:p w14:paraId="1B239793" w14:textId="77777777" w:rsidR="0095430C"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95430C" w14:paraId="12A4D30B" w14:textId="77777777">
        <w:trPr>
          <w:divId w:val="1659267375"/>
          <w:tblCellSpacing w:w="15" w:type="dxa"/>
        </w:trPr>
        <w:tc>
          <w:tcPr>
            <w:tcW w:w="0" w:type="auto"/>
            <w:vAlign w:val="center"/>
            <w:hideMark/>
          </w:tcPr>
          <w:p w14:paraId="5DD47EE6" w14:textId="77777777" w:rsidR="0095430C" w:rsidRDefault="0095430C">
            <w:pPr>
              <w:rPr>
                <w:rFonts w:eastAsia="Times New Roman"/>
                <w:lang w:val="en-US"/>
              </w:rPr>
            </w:pPr>
          </w:p>
        </w:tc>
        <w:tc>
          <w:tcPr>
            <w:tcW w:w="0" w:type="auto"/>
            <w:vAlign w:val="center"/>
            <w:hideMark/>
          </w:tcPr>
          <w:p w14:paraId="3C1527CE" w14:textId="77777777" w:rsidR="0095430C"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95430C" w14:paraId="6CAE48F6" w14:textId="77777777">
        <w:trPr>
          <w:divId w:val="1659267375"/>
          <w:tblCellSpacing w:w="15" w:type="dxa"/>
        </w:trPr>
        <w:tc>
          <w:tcPr>
            <w:tcW w:w="0" w:type="auto"/>
            <w:vAlign w:val="center"/>
            <w:hideMark/>
          </w:tcPr>
          <w:p w14:paraId="5841123B" w14:textId="77777777" w:rsidR="0095430C" w:rsidRDefault="0095430C">
            <w:pPr>
              <w:rPr>
                <w:rFonts w:eastAsia="Times New Roman"/>
                <w:lang w:val="en-US"/>
              </w:rPr>
            </w:pPr>
          </w:p>
        </w:tc>
        <w:tc>
          <w:tcPr>
            <w:tcW w:w="0" w:type="auto"/>
            <w:vAlign w:val="center"/>
            <w:hideMark/>
          </w:tcPr>
          <w:p w14:paraId="536534FA" w14:textId="77777777" w:rsidR="0095430C"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95430C" w14:paraId="5FCF11CB" w14:textId="77777777">
        <w:trPr>
          <w:divId w:val="1659267375"/>
          <w:tblCellSpacing w:w="15" w:type="dxa"/>
        </w:trPr>
        <w:tc>
          <w:tcPr>
            <w:tcW w:w="0" w:type="auto"/>
            <w:vAlign w:val="center"/>
            <w:hideMark/>
          </w:tcPr>
          <w:p w14:paraId="75320604" w14:textId="77777777" w:rsidR="0095430C" w:rsidRDefault="0095430C">
            <w:pPr>
              <w:rPr>
                <w:rFonts w:eastAsia="Times New Roman"/>
                <w:lang w:val="en-US"/>
              </w:rPr>
            </w:pPr>
          </w:p>
        </w:tc>
        <w:tc>
          <w:tcPr>
            <w:tcW w:w="0" w:type="auto"/>
            <w:vAlign w:val="center"/>
            <w:hideMark/>
          </w:tcPr>
          <w:p w14:paraId="1B1DC303" w14:textId="77777777" w:rsidR="0095430C"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95430C" w14:paraId="30510E2E" w14:textId="77777777">
        <w:trPr>
          <w:divId w:val="1659267375"/>
          <w:tblCellSpacing w:w="15" w:type="dxa"/>
        </w:trPr>
        <w:tc>
          <w:tcPr>
            <w:tcW w:w="0" w:type="auto"/>
            <w:vAlign w:val="center"/>
            <w:hideMark/>
          </w:tcPr>
          <w:p w14:paraId="25EA926E" w14:textId="77777777" w:rsidR="0095430C" w:rsidRDefault="0095430C">
            <w:pPr>
              <w:rPr>
                <w:rFonts w:eastAsia="Times New Roman"/>
                <w:lang w:val="en-US"/>
              </w:rPr>
            </w:pPr>
          </w:p>
        </w:tc>
        <w:tc>
          <w:tcPr>
            <w:tcW w:w="0" w:type="auto"/>
            <w:vAlign w:val="center"/>
            <w:hideMark/>
          </w:tcPr>
          <w:p w14:paraId="33005F34" w14:textId="77777777" w:rsidR="0095430C"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95430C" w14:paraId="4D47451C" w14:textId="77777777">
        <w:trPr>
          <w:divId w:val="1659267375"/>
          <w:tblCellSpacing w:w="15" w:type="dxa"/>
        </w:trPr>
        <w:tc>
          <w:tcPr>
            <w:tcW w:w="0" w:type="auto"/>
            <w:vAlign w:val="center"/>
            <w:hideMark/>
          </w:tcPr>
          <w:p w14:paraId="3099CEB5" w14:textId="77777777" w:rsidR="0095430C" w:rsidRDefault="0095430C">
            <w:pPr>
              <w:rPr>
                <w:rFonts w:eastAsia="Times New Roman"/>
                <w:lang w:val="en-US"/>
              </w:rPr>
            </w:pPr>
          </w:p>
        </w:tc>
        <w:tc>
          <w:tcPr>
            <w:tcW w:w="0" w:type="auto"/>
            <w:vAlign w:val="center"/>
            <w:hideMark/>
          </w:tcPr>
          <w:p w14:paraId="179BC0FC" w14:textId="77777777" w:rsidR="0095430C"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95430C" w14:paraId="098AE4D7" w14:textId="77777777">
        <w:trPr>
          <w:divId w:val="1659267375"/>
          <w:tblCellSpacing w:w="15" w:type="dxa"/>
        </w:trPr>
        <w:tc>
          <w:tcPr>
            <w:tcW w:w="0" w:type="auto"/>
            <w:vAlign w:val="center"/>
            <w:hideMark/>
          </w:tcPr>
          <w:p w14:paraId="42331A8A" w14:textId="77777777" w:rsidR="0095430C" w:rsidRDefault="0095430C">
            <w:pPr>
              <w:rPr>
                <w:rFonts w:eastAsia="Times New Roman"/>
                <w:lang w:val="en-US"/>
              </w:rPr>
            </w:pPr>
          </w:p>
        </w:tc>
        <w:tc>
          <w:tcPr>
            <w:tcW w:w="0" w:type="auto"/>
            <w:vAlign w:val="center"/>
            <w:hideMark/>
          </w:tcPr>
          <w:p w14:paraId="3D8DF208" w14:textId="77777777" w:rsidR="0095430C"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95430C" w14:paraId="55D764DE" w14:textId="77777777">
        <w:trPr>
          <w:divId w:val="1659267375"/>
          <w:tblCellSpacing w:w="15" w:type="dxa"/>
        </w:trPr>
        <w:tc>
          <w:tcPr>
            <w:tcW w:w="0" w:type="auto"/>
            <w:vAlign w:val="center"/>
            <w:hideMark/>
          </w:tcPr>
          <w:p w14:paraId="3079CDF8" w14:textId="77777777" w:rsidR="0095430C" w:rsidRDefault="0095430C">
            <w:pPr>
              <w:rPr>
                <w:rFonts w:eastAsia="Times New Roman"/>
                <w:lang w:val="en-US"/>
              </w:rPr>
            </w:pPr>
          </w:p>
        </w:tc>
        <w:tc>
          <w:tcPr>
            <w:tcW w:w="0" w:type="auto"/>
            <w:vAlign w:val="center"/>
            <w:hideMark/>
          </w:tcPr>
          <w:p w14:paraId="4BDF6FF8" w14:textId="77777777" w:rsidR="0095430C"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95430C" w14:paraId="7FBBEBFB" w14:textId="77777777">
        <w:trPr>
          <w:divId w:val="1659267375"/>
          <w:tblCellSpacing w:w="15" w:type="dxa"/>
        </w:trPr>
        <w:tc>
          <w:tcPr>
            <w:tcW w:w="0" w:type="auto"/>
            <w:vAlign w:val="center"/>
            <w:hideMark/>
          </w:tcPr>
          <w:p w14:paraId="43458871" w14:textId="77777777" w:rsidR="0095430C" w:rsidRDefault="0095430C">
            <w:pPr>
              <w:rPr>
                <w:rFonts w:eastAsia="Times New Roman"/>
                <w:lang w:val="en-US"/>
              </w:rPr>
            </w:pPr>
          </w:p>
        </w:tc>
        <w:tc>
          <w:tcPr>
            <w:tcW w:w="0" w:type="auto"/>
            <w:vAlign w:val="center"/>
            <w:hideMark/>
          </w:tcPr>
          <w:p w14:paraId="5D903130" w14:textId="77777777" w:rsidR="0095430C"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95430C" w14:paraId="0FBE3230" w14:textId="77777777">
        <w:trPr>
          <w:divId w:val="1659267375"/>
          <w:tblCellSpacing w:w="15" w:type="dxa"/>
        </w:trPr>
        <w:tc>
          <w:tcPr>
            <w:tcW w:w="0" w:type="auto"/>
            <w:vAlign w:val="center"/>
            <w:hideMark/>
          </w:tcPr>
          <w:p w14:paraId="6758EB73" w14:textId="77777777" w:rsidR="0095430C" w:rsidRDefault="0095430C">
            <w:pPr>
              <w:rPr>
                <w:rFonts w:eastAsia="Times New Roman"/>
                <w:lang w:val="en-US"/>
              </w:rPr>
            </w:pPr>
          </w:p>
        </w:tc>
        <w:tc>
          <w:tcPr>
            <w:tcW w:w="0" w:type="auto"/>
            <w:vAlign w:val="center"/>
            <w:hideMark/>
          </w:tcPr>
          <w:p w14:paraId="594D90F0" w14:textId="77777777" w:rsidR="0095430C"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95430C" w14:paraId="2EBA172C" w14:textId="77777777">
        <w:trPr>
          <w:divId w:val="1659267375"/>
          <w:tblCellSpacing w:w="15" w:type="dxa"/>
        </w:trPr>
        <w:tc>
          <w:tcPr>
            <w:tcW w:w="0" w:type="auto"/>
            <w:vAlign w:val="center"/>
            <w:hideMark/>
          </w:tcPr>
          <w:p w14:paraId="0E981D9A" w14:textId="77777777" w:rsidR="0095430C" w:rsidRDefault="0095430C">
            <w:pPr>
              <w:rPr>
                <w:rFonts w:eastAsia="Times New Roman"/>
                <w:lang w:val="en-US"/>
              </w:rPr>
            </w:pPr>
          </w:p>
        </w:tc>
        <w:tc>
          <w:tcPr>
            <w:tcW w:w="0" w:type="auto"/>
            <w:vAlign w:val="center"/>
            <w:hideMark/>
          </w:tcPr>
          <w:p w14:paraId="7CB45F54" w14:textId="77777777" w:rsidR="0095430C"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95430C" w14:paraId="74B33F30" w14:textId="77777777">
        <w:trPr>
          <w:divId w:val="1659267375"/>
          <w:tblCellSpacing w:w="15" w:type="dxa"/>
        </w:trPr>
        <w:tc>
          <w:tcPr>
            <w:tcW w:w="0" w:type="auto"/>
            <w:vAlign w:val="center"/>
            <w:hideMark/>
          </w:tcPr>
          <w:p w14:paraId="3417BDFD" w14:textId="77777777" w:rsidR="0095430C" w:rsidRDefault="0095430C">
            <w:pPr>
              <w:rPr>
                <w:rFonts w:eastAsia="Times New Roman"/>
                <w:lang w:val="en-US"/>
              </w:rPr>
            </w:pPr>
          </w:p>
        </w:tc>
        <w:tc>
          <w:tcPr>
            <w:tcW w:w="0" w:type="auto"/>
            <w:vAlign w:val="center"/>
            <w:hideMark/>
          </w:tcPr>
          <w:p w14:paraId="0DE065EF" w14:textId="77777777" w:rsidR="0095430C"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95430C" w14:paraId="5D27889C" w14:textId="77777777">
        <w:trPr>
          <w:divId w:val="1659267375"/>
          <w:tblCellSpacing w:w="15" w:type="dxa"/>
        </w:trPr>
        <w:tc>
          <w:tcPr>
            <w:tcW w:w="0" w:type="auto"/>
            <w:vAlign w:val="center"/>
            <w:hideMark/>
          </w:tcPr>
          <w:p w14:paraId="1B8C0B93" w14:textId="77777777" w:rsidR="0095430C" w:rsidRDefault="0095430C">
            <w:pPr>
              <w:rPr>
                <w:rFonts w:eastAsia="Times New Roman"/>
                <w:lang w:val="en-US"/>
              </w:rPr>
            </w:pPr>
          </w:p>
        </w:tc>
        <w:tc>
          <w:tcPr>
            <w:tcW w:w="0" w:type="auto"/>
            <w:vAlign w:val="center"/>
            <w:hideMark/>
          </w:tcPr>
          <w:p w14:paraId="66A4D90C" w14:textId="77777777" w:rsidR="0095430C"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95430C" w14:paraId="3D978FE4" w14:textId="77777777">
        <w:trPr>
          <w:divId w:val="1659267375"/>
          <w:tblCellSpacing w:w="15" w:type="dxa"/>
        </w:trPr>
        <w:tc>
          <w:tcPr>
            <w:tcW w:w="0" w:type="auto"/>
            <w:vAlign w:val="center"/>
            <w:hideMark/>
          </w:tcPr>
          <w:p w14:paraId="50B0AE0D" w14:textId="77777777" w:rsidR="0095430C" w:rsidRDefault="0095430C">
            <w:pPr>
              <w:rPr>
                <w:rFonts w:eastAsia="Times New Roman"/>
                <w:lang w:val="en-US"/>
              </w:rPr>
            </w:pPr>
          </w:p>
        </w:tc>
        <w:tc>
          <w:tcPr>
            <w:tcW w:w="0" w:type="auto"/>
            <w:vAlign w:val="center"/>
            <w:hideMark/>
          </w:tcPr>
          <w:p w14:paraId="2511F95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Electrical Distribution Trades Workers nfd </w:t>
            </w:r>
          </w:p>
        </w:tc>
      </w:tr>
      <w:tr w:rsidR="0095430C" w14:paraId="0DC8DBF4" w14:textId="77777777">
        <w:trPr>
          <w:divId w:val="1659267375"/>
          <w:tblCellSpacing w:w="15" w:type="dxa"/>
        </w:trPr>
        <w:tc>
          <w:tcPr>
            <w:tcW w:w="0" w:type="auto"/>
            <w:vAlign w:val="center"/>
            <w:hideMark/>
          </w:tcPr>
          <w:p w14:paraId="7A77FF62" w14:textId="77777777" w:rsidR="0095430C" w:rsidRDefault="0095430C">
            <w:pPr>
              <w:rPr>
                <w:rFonts w:eastAsia="Times New Roman"/>
                <w:lang w:val="en-US"/>
              </w:rPr>
            </w:pPr>
          </w:p>
        </w:tc>
        <w:tc>
          <w:tcPr>
            <w:tcW w:w="0" w:type="auto"/>
            <w:vAlign w:val="center"/>
            <w:hideMark/>
          </w:tcPr>
          <w:p w14:paraId="688D3F78" w14:textId="77777777" w:rsidR="0095430C"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95430C" w14:paraId="3DF90DF4" w14:textId="77777777">
        <w:trPr>
          <w:divId w:val="1659267375"/>
          <w:tblCellSpacing w:w="15" w:type="dxa"/>
        </w:trPr>
        <w:tc>
          <w:tcPr>
            <w:tcW w:w="0" w:type="auto"/>
            <w:vAlign w:val="center"/>
            <w:hideMark/>
          </w:tcPr>
          <w:p w14:paraId="6DAACEB1" w14:textId="77777777" w:rsidR="0095430C" w:rsidRDefault="0095430C">
            <w:pPr>
              <w:rPr>
                <w:rFonts w:eastAsia="Times New Roman"/>
                <w:lang w:val="en-US"/>
              </w:rPr>
            </w:pPr>
          </w:p>
        </w:tc>
        <w:tc>
          <w:tcPr>
            <w:tcW w:w="0" w:type="auto"/>
            <w:vAlign w:val="center"/>
            <w:hideMark/>
          </w:tcPr>
          <w:p w14:paraId="4CC85F33" w14:textId="77777777" w:rsidR="0095430C"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95430C" w14:paraId="47AA5480" w14:textId="77777777">
        <w:trPr>
          <w:divId w:val="1659267375"/>
          <w:tblCellSpacing w:w="15" w:type="dxa"/>
        </w:trPr>
        <w:tc>
          <w:tcPr>
            <w:tcW w:w="0" w:type="auto"/>
            <w:vAlign w:val="center"/>
            <w:hideMark/>
          </w:tcPr>
          <w:p w14:paraId="16992F19" w14:textId="77777777" w:rsidR="0095430C" w:rsidRDefault="0095430C">
            <w:pPr>
              <w:rPr>
                <w:rFonts w:eastAsia="Times New Roman"/>
                <w:lang w:val="en-US"/>
              </w:rPr>
            </w:pPr>
          </w:p>
        </w:tc>
        <w:tc>
          <w:tcPr>
            <w:tcW w:w="0" w:type="auto"/>
            <w:vAlign w:val="center"/>
            <w:hideMark/>
          </w:tcPr>
          <w:p w14:paraId="0DB08350" w14:textId="77777777" w:rsidR="0095430C"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95430C" w14:paraId="6DB4A485" w14:textId="77777777">
        <w:trPr>
          <w:divId w:val="1659267375"/>
          <w:tblCellSpacing w:w="15" w:type="dxa"/>
        </w:trPr>
        <w:tc>
          <w:tcPr>
            <w:tcW w:w="0" w:type="auto"/>
            <w:vAlign w:val="center"/>
            <w:hideMark/>
          </w:tcPr>
          <w:p w14:paraId="6C78946E" w14:textId="77777777" w:rsidR="0095430C" w:rsidRDefault="0095430C">
            <w:pPr>
              <w:rPr>
                <w:rFonts w:eastAsia="Times New Roman"/>
                <w:lang w:val="en-US"/>
              </w:rPr>
            </w:pPr>
          </w:p>
        </w:tc>
        <w:tc>
          <w:tcPr>
            <w:tcW w:w="0" w:type="auto"/>
            <w:vAlign w:val="center"/>
            <w:hideMark/>
          </w:tcPr>
          <w:p w14:paraId="68E3294F" w14:textId="77777777" w:rsidR="0095430C"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95430C" w14:paraId="5BEA5F97" w14:textId="77777777">
        <w:trPr>
          <w:divId w:val="1659267375"/>
          <w:tblCellSpacing w:w="15" w:type="dxa"/>
        </w:trPr>
        <w:tc>
          <w:tcPr>
            <w:tcW w:w="0" w:type="auto"/>
            <w:vAlign w:val="center"/>
            <w:hideMark/>
          </w:tcPr>
          <w:p w14:paraId="461886F0" w14:textId="77777777" w:rsidR="0095430C" w:rsidRDefault="0095430C">
            <w:pPr>
              <w:rPr>
                <w:rFonts w:eastAsia="Times New Roman"/>
                <w:lang w:val="en-US"/>
              </w:rPr>
            </w:pPr>
          </w:p>
        </w:tc>
        <w:tc>
          <w:tcPr>
            <w:tcW w:w="0" w:type="auto"/>
            <w:vAlign w:val="center"/>
            <w:hideMark/>
          </w:tcPr>
          <w:p w14:paraId="35FD9282" w14:textId="77777777" w:rsidR="0095430C"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95430C" w14:paraId="7A1F9059" w14:textId="77777777">
        <w:trPr>
          <w:divId w:val="1659267375"/>
          <w:tblCellSpacing w:w="15" w:type="dxa"/>
        </w:trPr>
        <w:tc>
          <w:tcPr>
            <w:tcW w:w="0" w:type="auto"/>
            <w:vAlign w:val="center"/>
            <w:hideMark/>
          </w:tcPr>
          <w:p w14:paraId="4961FFF1" w14:textId="77777777" w:rsidR="0095430C" w:rsidRDefault="0095430C">
            <w:pPr>
              <w:rPr>
                <w:rFonts w:eastAsia="Times New Roman"/>
                <w:lang w:val="en-US"/>
              </w:rPr>
            </w:pPr>
          </w:p>
        </w:tc>
        <w:tc>
          <w:tcPr>
            <w:tcW w:w="0" w:type="auto"/>
            <w:vAlign w:val="center"/>
            <w:hideMark/>
          </w:tcPr>
          <w:p w14:paraId="4FA4A375" w14:textId="77777777" w:rsidR="0095430C"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95430C" w14:paraId="606021BA" w14:textId="77777777">
        <w:trPr>
          <w:divId w:val="1659267375"/>
          <w:tblCellSpacing w:w="15" w:type="dxa"/>
        </w:trPr>
        <w:tc>
          <w:tcPr>
            <w:tcW w:w="0" w:type="auto"/>
            <w:vAlign w:val="center"/>
            <w:hideMark/>
          </w:tcPr>
          <w:p w14:paraId="27F1A629" w14:textId="77777777" w:rsidR="0095430C" w:rsidRDefault="0095430C">
            <w:pPr>
              <w:rPr>
                <w:rFonts w:eastAsia="Times New Roman"/>
                <w:lang w:val="en-US"/>
              </w:rPr>
            </w:pPr>
          </w:p>
        </w:tc>
        <w:tc>
          <w:tcPr>
            <w:tcW w:w="0" w:type="auto"/>
            <w:vAlign w:val="center"/>
            <w:hideMark/>
          </w:tcPr>
          <w:p w14:paraId="7C80483C" w14:textId="77777777" w:rsidR="0095430C"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95430C" w14:paraId="484CF1D3" w14:textId="77777777">
        <w:trPr>
          <w:divId w:val="1659267375"/>
          <w:tblCellSpacing w:w="15" w:type="dxa"/>
        </w:trPr>
        <w:tc>
          <w:tcPr>
            <w:tcW w:w="0" w:type="auto"/>
            <w:vAlign w:val="center"/>
            <w:hideMark/>
          </w:tcPr>
          <w:p w14:paraId="62FAC731" w14:textId="77777777" w:rsidR="0095430C" w:rsidRDefault="0095430C">
            <w:pPr>
              <w:rPr>
                <w:rFonts w:eastAsia="Times New Roman"/>
                <w:lang w:val="en-US"/>
              </w:rPr>
            </w:pPr>
          </w:p>
        </w:tc>
        <w:tc>
          <w:tcPr>
            <w:tcW w:w="0" w:type="auto"/>
            <w:vAlign w:val="center"/>
            <w:hideMark/>
          </w:tcPr>
          <w:p w14:paraId="49B88ED9" w14:textId="77777777" w:rsidR="0095430C"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95430C" w14:paraId="1B447B42" w14:textId="77777777">
        <w:trPr>
          <w:divId w:val="1659267375"/>
          <w:tblCellSpacing w:w="15" w:type="dxa"/>
        </w:trPr>
        <w:tc>
          <w:tcPr>
            <w:tcW w:w="0" w:type="auto"/>
            <w:vAlign w:val="center"/>
            <w:hideMark/>
          </w:tcPr>
          <w:p w14:paraId="4AE60112" w14:textId="77777777" w:rsidR="0095430C" w:rsidRDefault="0095430C">
            <w:pPr>
              <w:rPr>
                <w:rFonts w:eastAsia="Times New Roman"/>
                <w:lang w:val="en-US"/>
              </w:rPr>
            </w:pPr>
          </w:p>
        </w:tc>
        <w:tc>
          <w:tcPr>
            <w:tcW w:w="0" w:type="auto"/>
            <w:vAlign w:val="center"/>
            <w:hideMark/>
          </w:tcPr>
          <w:p w14:paraId="74C3EC13" w14:textId="77777777" w:rsidR="0095430C"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95430C" w14:paraId="06F6FAF5" w14:textId="77777777">
        <w:trPr>
          <w:divId w:val="1659267375"/>
          <w:tblCellSpacing w:w="15" w:type="dxa"/>
        </w:trPr>
        <w:tc>
          <w:tcPr>
            <w:tcW w:w="0" w:type="auto"/>
            <w:vAlign w:val="center"/>
            <w:hideMark/>
          </w:tcPr>
          <w:p w14:paraId="2D394B40" w14:textId="77777777" w:rsidR="0095430C" w:rsidRDefault="0095430C">
            <w:pPr>
              <w:rPr>
                <w:rFonts w:eastAsia="Times New Roman"/>
                <w:lang w:val="en-US"/>
              </w:rPr>
            </w:pPr>
          </w:p>
        </w:tc>
        <w:tc>
          <w:tcPr>
            <w:tcW w:w="0" w:type="auto"/>
            <w:vAlign w:val="center"/>
            <w:hideMark/>
          </w:tcPr>
          <w:p w14:paraId="0A08998A" w14:textId="77777777" w:rsidR="0095430C"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95430C" w14:paraId="3B881868" w14:textId="77777777">
        <w:trPr>
          <w:divId w:val="1659267375"/>
          <w:tblCellSpacing w:w="15" w:type="dxa"/>
        </w:trPr>
        <w:tc>
          <w:tcPr>
            <w:tcW w:w="0" w:type="auto"/>
            <w:vAlign w:val="center"/>
            <w:hideMark/>
          </w:tcPr>
          <w:p w14:paraId="4C0648D8" w14:textId="77777777" w:rsidR="0095430C" w:rsidRDefault="0095430C">
            <w:pPr>
              <w:rPr>
                <w:rFonts w:eastAsia="Times New Roman"/>
                <w:lang w:val="en-US"/>
              </w:rPr>
            </w:pPr>
          </w:p>
        </w:tc>
        <w:tc>
          <w:tcPr>
            <w:tcW w:w="0" w:type="auto"/>
            <w:vAlign w:val="center"/>
            <w:hideMark/>
          </w:tcPr>
          <w:p w14:paraId="28255705" w14:textId="77777777" w:rsidR="0095430C"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95430C" w14:paraId="540F6670" w14:textId="77777777">
        <w:trPr>
          <w:divId w:val="1659267375"/>
          <w:tblCellSpacing w:w="15" w:type="dxa"/>
        </w:trPr>
        <w:tc>
          <w:tcPr>
            <w:tcW w:w="0" w:type="auto"/>
            <w:vAlign w:val="center"/>
            <w:hideMark/>
          </w:tcPr>
          <w:p w14:paraId="6F1D3375" w14:textId="77777777" w:rsidR="0095430C" w:rsidRDefault="0095430C">
            <w:pPr>
              <w:rPr>
                <w:rFonts w:eastAsia="Times New Roman"/>
                <w:lang w:val="en-US"/>
              </w:rPr>
            </w:pPr>
          </w:p>
        </w:tc>
        <w:tc>
          <w:tcPr>
            <w:tcW w:w="0" w:type="auto"/>
            <w:vAlign w:val="center"/>
            <w:hideMark/>
          </w:tcPr>
          <w:p w14:paraId="4E4BFC00" w14:textId="77777777" w:rsidR="0095430C"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95430C" w14:paraId="20A1B280" w14:textId="77777777">
        <w:trPr>
          <w:divId w:val="1659267375"/>
          <w:tblCellSpacing w:w="15" w:type="dxa"/>
        </w:trPr>
        <w:tc>
          <w:tcPr>
            <w:tcW w:w="0" w:type="auto"/>
            <w:vAlign w:val="center"/>
            <w:hideMark/>
          </w:tcPr>
          <w:p w14:paraId="6DD9B9BD" w14:textId="77777777" w:rsidR="0095430C" w:rsidRDefault="0095430C">
            <w:pPr>
              <w:rPr>
                <w:rFonts w:eastAsia="Times New Roman"/>
                <w:lang w:val="en-US"/>
              </w:rPr>
            </w:pPr>
          </w:p>
        </w:tc>
        <w:tc>
          <w:tcPr>
            <w:tcW w:w="0" w:type="auto"/>
            <w:vAlign w:val="center"/>
            <w:hideMark/>
          </w:tcPr>
          <w:p w14:paraId="54B78CCF" w14:textId="77777777" w:rsidR="0095430C"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95430C" w14:paraId="7CB7FBC0" w14:textId="77777777">
        <w:trPr>
          <w:divId w:val="1659267375"/>
          <w:tblCellSpacing w:w="15" w:type="dxa"/>
        </w:trPr>
        <w:tc>
          <w:tcPr>
            <w:tcW w:w="0" w:type="auto"/>
            <w:vAlign w:val="center"/>
            <w:hideMark/>
          </w:tcPr>
          <w:p w14:paraId="76498F0B" w14:textId="77777777" w:rsidR="0095430C" w:rsidRDefault="0095430C">
            <w:pPr>
              <w:rPr>
                <w:rFonts w:eastAsia="Times New Roman"/>
                <w:lang w:val="en-US"/>
              </w:rPr>
            </w:pPr>
          </w:p>
        </w:tc>
        <w:tc>
          <w:tcPr>
            <w:tcW w:w="0" w:type="auto"/>
            <w:vAlign w:val="center"/>
            <w:hideMark/>
          </w:tcPr>
          <w:p w14:paraId="7F01A230" w14:textId="77777777" w:rsidR="0095430C"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95430C" w14:paraId="0A207495" w14:textId="77777777">
        <w:trPr>
          <w:divId w:val="1659267375"/>
          <w:tblCellSpacing w:w="15" w:type="dxa"/>
        </w:trPr>
        <w:tc>
          <w:tcPr>
            <w:tcW w:w="0" w:type="auto"/>
            <w:vAlign w:val="center"/>
            <w:hideMark/>
          </w:tcPr>
          <w:p w14:paraId="3941FFBE" w14:textId="77777777" w:rsidR="0095430C" w:rsidRDefault="0095430C">
            <w:pPr>
              <w:rPr>
                <w:rFonts w:eastAsia="Times New Roman"/>
                <w:lang w:val="en-US"/>
              </w:rPr>
            </w:pPr>
          </w:p>
        </w:tc>
        <w:tc>
          <w:tcPr>
            <w:tcW w:w="0" w:type="auto"/>
            <w:vAlign w:val="center"/>
            <w:hideMark/>
          </w:tcPr>
          <w:p w14:paraId="33FCF3C4" w14:textId="77777777" w:rsidR="0095430C"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95430C" w14:paraId="014D64CC" w14:textId="77777777">
        <w:trPr>
          <w:divId w:val="1659267375"/>
          <w:tblCellSpacing w:w="15" w:type="dxa"/>
        </w:trPr>
        <w:tc>
          <w:tcPr>
            <w:tcW w:w="0" w:type="auto"/>
            <w:vAlign w:val="center"/>
            <w:hideMark/>
          </w:tcPr>
          <w:p w14:paraId="1A252B75" w14:textId="77777777" w:rsidR="0095430C" w:rsidRDefault="0095430C">
            <w:pPr>
              <w:rPr>
                <w:rFonts w:eastAsia="Times New Roman"/>
                <w:lang w:val="en-US"/>
              </w:rPr>
            </w:pPr>
          </w:p>
        </w:tc>
        <w:tc>
          <w:tcPr>
            <w:tcW w:w="0" w:type="auto"/>
            <w:vAlign w:val="center"/>
            <w:hideMark/>
          </w:tcPr>
          <w:p w14:paraId="1F00EB3E" w14:textId="77777777" w:rsidR="0095430C"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95430C" w14:paraId="4B58AD30" w14:textId="77777777">
        <w:trPr>
          <w:divId w:val="1659267375"/>
          <w:tblCellSpacing w:w="15" w:type="dxa"/>
        </w:trPr>
        <w:tc>
          <w:tcPr>
            <w:tcW w:w="0" w:type="auto"/>
            <w:vAlign w:val="center"/>
            <w:hideMark/>
          </w:tcPr>
          <w:p w14:paraId="11208D3A" w14:textId="77777777" w:rsidR="0095430C" w:rsidRDefault="0095430C">
            <w:pPr>
              <w:rPr>
                <w:rFonts w:eastAsia="Times New Roman"/>
                <w:lang w:val="en-US"/>
              </w:rPr>
            </w:pPr>
          </w:p>
        </w:tc>
        <w:tc>
          <w:tcPr>
            <w:tcW w:w="0" w:type="auto"/>
            <w:vAlign w:val="center"/>
            <w:hideMark/>
          </w:tcPr>
          <w:p w14:paraId="28D69681" w14:textId="77777777" w:rsidR="0095430C"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95430C" w14:paraId="33A2B45F" w14:textId="77777777">
        <w:trPr>
          <w:divId w:val="1659267375"/>
          <w:tblCellSpacing w:w="15" w:type="dxa"/>
        </w:trPr>
        <w:tc>
          <w:tcPr>
            <w:tcW w:w="0" w:type="auto"/>
            <w:vAlign w:val="center"/>
            <w:hideMark/>
          </w:tcPr>
          <w:p w14:paraId="23F8F639" w14:textId="77777777" w:rsidR="0095430C" w:rsidRDefault="0095430C">
            <w:pPr>
              <w:rPr>
                <w:rFonts w:eastAsia="Times New Roman"/>
                <w:lang w:val="en-US"/>
              </w:rPr>
            </w:pPr>
          </w:p>
        </w:tc>
        <w:tc>
          <w:tcPr>
            <w:tcW w:w="0" w:type="auto"/>
            <w:vAlign w:val="center"/>
            <w:hideMark/>
          </w:tcPr>
          <w:p w14:paraId="210ABA88" w14:textId="77777777" w:rsidR="0095430C"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95430C" w14:paraId="60A97283" w14:textId="77777777">
        <w:trPr>
          <w:divId w:val="1659267375"/>
          <w:tblCellSpacing w:w="15" w:type="dxa"/>
        </w:trPr>
        <w:tc>
          <w:tcPr>
            <w:tcW w:w="0" w:type="auto"/>
            <w:vAlign w:val="center"/>
            <w:hideMark/>
          </w:tcPr>
          <w:p w14:paraId="03EE6680" w14:textId="77777777" w:rsidR="0095430C" w:rsidRDefault="0095430C">
            <w:pPr>
              <w:rPr>
                <w:rFonts w:eastAsia="Times New Roman"/>
                <w:lang w:val="en-US"/>
              </w:rPr>
            </w:pPr>
          </w:p>
        </w:tc>
        <w:tc>
          <w:tcPr>
            <w:tcW w:w="0" w:type="auto"/>
            <w:vAlign w:val="center"/>
            <w:hideMark/>
          </w:tcPr>
          <w:p w14:paraId="6BDEE2A3" w14:textId="77777777" w:rsidR="0095430C"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95430C" w14:paraId="344E101F" w14:textId="77777777">
        <w:trPr>
          <w:divId w:val="1659267375"/>
          <w:tblCellSpacing w:w="15" w:type="dxa"/>
        </w:trPr>
        <w:tc>
          <w:tcPr>
            <w:tcW w:w="0" w:type="auto"/>
            <w:vAlign w:val="center"/>
            <w:hideMark/>
          </w:tcPr>
          <w:p w14:paraId="5F9AE9A0" w14:textId="77777777" w:rsidR="0095430C" w:rsidRDefault="0095430C">
            <w:pPr>
              <w:rPr>
                <w:rFonts w:eastAsia="Times New Roman"/>
                <w:lang w:val="en-US"/>
              </w:rPr>
            </w:pPr>
          </w:p>
        </w:tc>
        <w:tc>
          <w:tcPr>
            <w:tcW w:w="0" w:type="auto"/>
            <w:vAlign w:val="center"/>
            <w:hideMark/>
          </w:tcPr>
          <w:p w14:paraId="55017764" w14:textId="77777777" w:rsidR="0095430C"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95430C" w14:paraId="5561C69A" w14:textId="77777777">
        <w:trPr>
          <w:divId w:val="1659267375"/>
          <w:tblCellSpacing w:w="15" w:type="dxa"/>
        </w:trPr>
        <w:tc>
          <w:tcPr>
            <w:tcW w:w="0" w:type="auto"/>
            <w:vAlign w:val="center"/>
            <w:hideMark/>
          </w:tcPr>
          <w:p w14:paraId="31CD321B" w14:textId="77777777" w:rsidR="0095430C" w:rsidRDefault="0095430C">
            <w:pPr>
              <w:rPr>
                <w:rFonts w:eastAsia="Times New Roman"/>
                <w:lang w:val="en-US"/>
              </w:rPr>
            </w:pPr>
          </w:p>
        </w:tc>
        <w:tc>
          <w:tcPr>
            <w:tcW w:w="0" w:type="auto"/>
            <w:vAlign w:val="center"/>
            <w:hideMark/>
          </w:tcPr>
          <w:p w14:paraId="2807FC2B" w14:textId="77777777" w:rsidR="0095430C"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95430C" w14:paraId="299A2349" w14:textId="77777777">
        <w:trPr>
          <w:divId w:val="1659267375"/>
          <w:tblCellSpacing w:w="15" w:type="dxa"/>
        </w:trPr>
        <w:tc>
          <w:tcPr>
            <w:tcW w:w="0" w:type="auto"/>
            <w:vAlign w:val="center"/>
            <w:hideMark/>
          </w:tcPr>
          <w:p w14:paraId="230CD8A4" w14:textId="77777777" w:rsidR="0095430C" w:rsidRDefault="0095430C">
            <w:pPr>
              <w:rPr>
                <w:rFonts w:eastAsia="Times New Roman"/>
                <w:lang w:val="en-US"/>
              </w:rPr>
            </w:pPr>
          </w:p>
        </w:tc>
        <w:tc>
          <w:tcPr>
            <w:tcW w:w="0" w:type="auto"/>
            <w:vAlign w:val="center"/>
            <w:hideMark/>
          </w:tcPr>
          <w:p w14:paraId="3EDFC520" w14:textId="77777777" w:rsidR="0095430C"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95430C" w14:paraId="4C821004" w14:textId="77777777">
        <w:trPr>
          <w:divId w:val="1659267375"/>
          <w:tblCellSpacing w:w="15" w:type="dxa"/>
        </w:trPr>
        <w:tc>
          <w:tcPr>
            <w:tcW w:w="0" w:type="auto"/>
            <w:vAlign w:val="center"/>
            <w:hideMark/>
          </w:tcPr>
          <w:p w14:paraId="19486603" w14:textId="77777777" w:rsidR="0095430C" w:rsidRDefault="0095430C">
            <w:pPr>
              <w:rPr>
                <w:rFonts w:eastAsia="Times New Roman"/>
                <w:lang w:val="en-US"/>
              </w:rPr>
            </w:pPr>
          </w:p>
        </w:tc>
        <w:tc>
          <w:tcPr>
            <w:tcW w:w="0" w:type="auto"/>
            <w:vAlign w:val="center"/>
            <w:hideMark/>
          </w:tcPr>
          <w:p w14:paraId="097E474D" w14:textId="77777777" w:rsidR="0095430C"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95430C" w14:paraId="1335E254" w14:textId="77777777">
        <w:trPr>
          <w:divId w:val="1659267375"/>
          <w:tblCellSpacing w:w="15" w:type="dxa"/>
        </w:trPr>
        <w:tc>
          <w:tcPr>
            <w:tcW w:w="0" w:type="auto"/>
            <w:vAlign w:val="center"/>
            <w:hideMark/>
          </w:tcPr>
          <w:p w14:paraId="34AD4863" w14:textId="77777777" w:rsidR="0095430C" w:rsidRDefault="0095430C">
            <w:pPr>
              <w:rPr>
                <w:rFonts w:eastAsia="Times New Roman"/>
                <w:lang w:val="en-US"/>
              </w:rPr>
            </w:pPr>
          </w:p>
        </w:tc>
        <w:tc>
          <w:tcPr>
            <w:tcW w:w="0" w:type="auto"/>
            <w:vAlign w:val="center"/>
            <w:hideMark/>
          </w:tcPr>
          <w:p w14:paraId="76BEDD1F" w14:textId="77777777" w:rsidR="0095430C"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95430C" w14:paraId="509884F7" w14:textId="77777777">
        <w:trPr>
          <w:divId w:val="1659267375"/>
          <w:tblCellSpacing w:w="15" w:type="dxa"/>
        </w:trPr>
        <w:tc>
          <w:tcPr>
            <w:tcW w:w="0" w:type="auto"/>
            <w:vAlign w:val="center"/>
            <w:hideMark/>
          </w:tcPr>
          <w:p w14:paraId="153871EE" w14:textId="77777777" w:rsidR="0095430C" w:rsidRDefault="0095430C">
            <w:pPr>
              <w:rPr>
                <w:rFonts w:eastAsia="Times New Roman"/>
                <w:lang w:val="en-US"/>
              </w:rPr>
            </w:pPr>
          </w:p>
        </w:tc>
        <w:tc>
          <w:tcPr>
            <w:tcW w:w="0" w:type="auto"/>
            <w:vAlign w:val="center"/>
            <w:hideMark/>
          </w:tcPr>
          <w:p w14:paraId="317780E4" w14:textId="77777777" w:rsidR="0095430C"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95430C" w14:paraId="7AEFABBF" w14:textId="77777777">
        <w:trPr>
          <w:divId w:val="1659267375"/>
          <w:tblCellSpacing w:w="15" w:type="dxa"/>
        </w:trPr>
        <w:tc>
          <w:tcPr>
            <w:tcW w:w="0" w:type="auto"/>
            <w:vAlign w:val="center"/>
            <w:hideMark/>
          </w:tcPr>
          <w:p w14:paraId="0631E548" w14:textId="77777777" w:rsidR="0095430C" w:rsidRDefault="0095430C">
            <w:pPr>
              <w:rPr>
                <w:rFonts w:eastAsia="Times New Roman"/>
                <w:lang w:val="en-US"/>
              </w:rPr>
            </w:pPr>
          </w:p>
        </w:tc>
        <w:tc>
          <w:tcPr>
            <w:tcW w:w="0" w:type="auto"/>
            <w:vAlign w:val="center"/>
            <w:hideMark/>
          </w:tcPr>
          <w:p w14:paraId="43359DB3" w14:textId="77777777" w:rsidR="0095430C"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95430C" w14:paraId="13AFCD70" w14:textId="77777777">
        <w:trPr>
          <w:divId w:val="1659267375"/>
          <w:tblCellSpacing w:w="15" w:type="dxa"/>
        </w:trPr>
        <w:tc>
          <w:tcPr>
            <w:tcW w:w="0" w:type="auto"/>
            <w:vAlign w:val="center"/>
            <w:hideMark/>
          </w:tcPr>
          <w:p w14:paraId="579CC8C7" w14:textId="77777777" w:rsidR="0095430C" w:rsidRDefault="0095430C">
            <w:pPr>
              <w:rPr>
                <w:rFonts w:eastAsia="Times New Roman"/>
                <w:lang w:val="en-US"/>
              </w:rPr>
            </w:pPr>
          </w:p>
        </w:tc>
        <w:tc>
          <w:tcPr>
            <w:tcW w:w="0" w:type="auto"/>
            <w:vAlign w:val="center"/>
            <w:hideMark/>
          </w:tcPr>
          <w:p w14:paraId="34CF6704" w14:textId="77777777" w:rsidR="0095430C"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95430C" w14:paraId="7405AD71" w14:textId="77777777">
        <w:trPr>
          <w:divId w:val="1659267375"/>
          <w:tblCellSpacing w:w="15" w:type="dxa"/>
        </w:trPr>
        <w:tc>
          <w:tcPr>
            <w:tcW w:w="0" w:type="auto"/>
            <w:vAlign w:val="center"/>
            <w:hideMark/>
          </w:tcPr>
          <w:p w14:paraId="5A68F204" w14:textId="77777777" w:rsidR="0095430C" w:rsidRDefault="0095430C">
            <w:pPr>
              <w:rPr>
                <w:rFonts w:eastAsia="Times New Roman"/>
                <w:lang w:val="en-US"/>
              </w:rPr>
            </w:pPr>
          </w:p>
        </w:tc>
        <w:tc>
          <w:tcPr>
            <w:tcW w:w="0" w:type="auto"/>
            <w:vAlign w:val="center"/>
            <w:hideMark/>
          </w:tcPr>
          <w:p w14:paraId="0719635D" w14:textId="77777777" w:rsidR="0095430C"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95430C" w14:paraId="105C8A90" w14:textId="77777777">
        <w:trPr>
          <w:divId w:val="1659267375"/>
          <w:tblCellSpacing w:w="15" w:type="dxa"/>
        </w:trPr>
        <w:tc>
          <w:tcPr>
            <w:tcW w:w="0" w:type="auto"/>
            <w:vAlign w:val="center"/>
            <w:hideMark/>
          </w:tcPr>
          <w:p w14:paraId="18DBACE8" w14:textId="77777777" w:rsidR="0095430C" w:rsidRDefault="0095430C">
            <w:pPr>
              <w:rPr>
                <w:rFonts w:eastAsia="Times New Roman"/>
                <w:lang w:val="en-US"/>
              </w:rPr>
            </w:pPr>
          </w:p>
        </w:tc>
        <w:tc>
          <w:tcPr>
            <w:tcW w:w="0" w:type="auto"/>
            <w:vAlign w:val="center"/>
            <w:hideMark/>
          </w:tcPr>
          <w:p w14:paraId="3E8506A4" w14:textId="77777777" w:rsidR="0095430C"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95430C" w14:paraId="38865F11" w14:textId="77777777">
        <w:trPr>
          <w:divId w:val="1659267375"/>
          <w:tblCellSpacing w:w="15" w:type="dxa"/>
        </w:trPr>
        <w:tc>
          <w:tcPr>
            <w:tcW w:w="0" w:type="auto"/>
            <w:vAlign w:val="center"/>
            <w:hideMark/>
          </w:tcPr>
          <w:p w14:paraId="493C66A4" w14:textId="77777777" w:rsidR="0095430C" w:rsidRDefault="0095430C">
            <w:pPr>
              <w:rPr>
                <w:rFonts w:eastAsia="Times New Roman"/>
                <w:lang w:val="en-US"/>
              </w:rPr>
            </w:pPr>
          </w:p>
        </w:tc>
        <w:tc>
          <w:tcPr>
            <w:tcW w:w="0" w:type="auto"/>
            <w:vAlign w:val="center"/>
            <w:hideMark/>
          </w:tcPr>
          <w:p w14:paraId="2D3A817D" w14:textId="77777777" w:rsidR="0095430C"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95430C" w14:paraId="587F42F1" w14:textId="77777777">
        <w:trPr>
          <w:divId w:val="1659267375"/>
          <w:tblCellSpacing w:w="15" w:type="dxa"/>
        </w:trPr>
        <w:tc>
          <w:tcPr>
            <w:tcW w:w="0" w:type="auto"/>
            <w:vAlign w:val="center"/>
            <w:hideMark/>
          </w:tcPr>
          <w:p w14:paraId="15F9F408" w14:textId="77777777" w:rsidR="0095430C" w:rsidRDefault="0095430C">
            <w:pPr>
              <w:rPr>
                <w:rFonts w:eastAsia="Times New Roman"/>
                <w:lang w:val="en-US"/>
              </w:rPr>
            </w:pPr>
          </w:p>
        </w:tc>
        <w:tc>
          <w:tcPr>
            <w:tcW w:w="0" w:type="auto"/>
            <w:vAlign w:val="center"/>
            <w:hideMark/>
          </w:tcPr>
          <w:p w14:paraId="31139D1E" w14:textId="77777777" w:rsidR="0095430C"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95430C" w14:paraId="344808F5" w14:textId="77777777">
        <w:trPr>
          <w:divId w:val="1659267375"/>
          <w:tblCellSpacing w:w="15" w:type="dxa"/>
        </w:trPr>
        <w:tc>
          <w:tcPr>
            <w:tcW w:w="0" w:type="auto"/>
            <w:vAlign w:val="center"/>
            <w:hideMark/>
          </w:tcPr>
          <w:p w14:paraId="2537F67D" w14:textId="77777777" w:rsidR="0095430C" w:rsidRDefault="0095430C">
            <w:pPr>
              <w:rPr>
                <w:rFonts w:eastAsia="Times New Roman"/>
                <w:lang w:val="en-US"/>
              </w:rPr>
            </w:pPr>
          </w:p>
        </w:tc>
        <w:tc>
          <w:tcPr>
            <w:tcW w:w="0" w:type="auto"/>
            <w:vAlign w:val="center"/>
            <w:hideMark/>
          </w:tcPr>
          <w:p w14:paraId="6EF7D234" w14:textId="77777777" w:rsidR="0095430C"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95430C" w14:paraId="06D40E1D" w14:textId="77777777">
        <w:trPr>
          <w:divId w:val="1659267375"/>
          <w:tblCellSpacing w:w="15" w:type="dxa"/>
        </w:trPr>
        <w:tc>
          <w:tcPr>
            <w:tcW w:w="0" w:type="auto"/>
            <w:vAlign w:val="center"/>
            <w:hideMark/>
          </w:tcPr>
          <w:p w14:paraId="4A8C606A" w14:textId="77777777" w:rsidR="0095430C" w:rsidRDefault="0095430C">
            <w:pPr>
              <w:rPr>
                <w:rFonts w:eastAsia="Times New Roman"/>
                <w:lang w:val="en-US"/>
              </w:rPr>
            </w:pPr>
          </w:p>
        </w:tc>
        <w:tc>
          <w:tcPr>
            <w:tcW w:w="0" w:type="auto"/>
            <w:vAlign w:val="center"/>
            <w:hideMark/>
          </w:tcPr>
          <w:p w14:paraId="065BB24E" w14:textId="77777777" w:rsidR="0095430C"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95430C" w14:paraId="52BD4179" w14:textId="77777777">
        <w:trPr>
          <w:divId w:val="1659267375"/>
          <w:tblCellSpacing w:w="15" w:type="dxa"/>
        </w:trPr>
        <w:tc>
          <w:tcPr>
            <w:tcW w:w="0" w:type="auto"/>
            <w:vAlign w:val="center"/>
            <w:hideMark/>
          </w:tcPr>
          <w:p w14:paraId="102E35B8" w14:textId="77777777" w:rsidR="0095430C" w:rsidRDefault="0095430C">
            <w:pPr>
              <w:rPr>
                <w:rFonts w:eastAsia="Times New Roman"/>
                <w:lang w:val="en-US"/>
              </w:rPr>
            </w:pPr>
          </w:p>
        </w:tc>
        <w:tc>
          <w:tcPr>
            <w:tcW w:w="0" w:type="auto"/>
            <w:vAlign w:val="center"/>
            <w:hideMark/>
          </w:tcPr>
          <w:p w14:paraId="57CF9CBF" w14:textId="77777777" w:rsidR="0095430C"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95430C" w14:paraId="7B24622C" w14:textId="77777777">
        <w:trPr>
          <w:divId w:val="1659267375"/>
          <w:tblCellSpacing w:w="15" w:type="dxa"/>
        </w:trPr>
        <w:tc>
          <w:tcPr>
            <w:tcW w:w="0" w:type="auto"/>
            <w:vAlign w:val="center"/>
            <w:hideMark/>
          </w:tcPr>
          <w:p w14:paraId="4185A2FD" w14:textId="77777777" w:rsidR="0095430C" w:rsidRDefault="0095430C">
            <w:pPr>
              <w:rPr>
                <w:rFonts w:eastAsia="Times New Roman"/>
                <w:lang w:val="en-US"/>
              </w:rPr>
            </w:pPr>
          </w:p>
        </w:tc>
        <w:tc>
          <w:tcPr>
            <w:tcW w:w="0" w:type="auto"/>
            <w:vAlign w:val="center"/>
            <w:hideMark/>
          </w:tcPr>
          <w:p w14:paraId="3ECA8A31" w14:textId="77777777" w:rsidR="0095430C"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95430C" w14:paraId="3F3BC524" w14:textId="77777777">
        <w:trPr>
          <w:divId w:val="1659267375"/>
          <w:tblCellSpacing w:w="15" w:type="dxa"/>
        </w:trPr>
        <w:tc>
          <w:tcPr>
            <w:tcW w:w="0" w:type="auto"/>
            <w:vAlign w:val="center"/>
            <w:hideMark/>
          </w:tcPr>
          <w:p w14:paraId="3DD73329" w14:textId="77777777" w:rsidR="0095430C" w:rsidRDefault="0095430C">
            <w:pPr>
              <w:rPr>
                <w:rFonts w:eastAsia="Times New Roman"/>
                <w:lang w:val="en-US"/>
              </w:rPr>
            </w:pPr>
          </w:p>
        </w:tc>
        <w:tc>
          <w:tcPr>
            <w:tcW w:w="0" w:type="auto"/>
            <w:vAlign w:val="center"/>
            <w:hideMark/>
          </w:tcPr>
          <w:p w14:paraId="03D28B6F" w14:textId="77777777" w:rsidR="0095430C"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95430C" w14:paraId="2042113A" w14:textId="77777777">
        <w:trPr>
          <w:divId w:val="1659267375"/>
          <w:tblCellSpacing w:w="15" w:type="dxa"/>
        </w:trPr>
        <w:tc>
          <w:tcPr>
            <w:tcW w:w="0" w:type="auto"/>
            <w:vAlign w:val="center"/>
            <w:hideMark/>
          </w:tcPr>
          <w:p w14:paraId="7306C92C" w14:textId="77777777" w:rsidR="0095430C" w:rsidRDefault="0095430C">
            <w:pPr>
              <w:rPr>
                <w:rFonts w:eastAsia="Times New Roman"/>
                <w:lang w:val="en-US"/>
              </w:rPr>
            </w:pPr>
          </w:p>
        </w:tc>
        <w:tc>
          <w:tcPr>
            <w:tcW w:w="0" w:type="auto"/>
            <w:vAlign w:val="center"/>
            <w:hideMark/>
          </w:tcPr>
          <w:p w14:paraId="666087AE" w14:textId="77777777" w:rsidR="0095430C"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95430C" w14:paraId="64217FFB" w14:textId="77777777">
        <w:trPr>
          <w:divId w:val="1659267375"/>
          <w:tblCellSpacing w:w="15" w:type="dxa"/>
        </w:trPr>
        <w:tc>
          <w:tcPr>
            <w:tcW w:w="0" w:type="auto"/>
            <w:vAlign w:val="center"/>
            <w:hideMark/>
          </w:tcPr>
          <w:p w14:paraId="219BB0F1" w14:textId="77777777" w:rsidR="0095430C" w:rsidRDefault="0095430C">
            <w:pPr>
              <w:rPr>
                <w:rFonts w:eastAsia="Times New Roman"/>
                <w:lang w:val="en-US"/>
              </w:rPr>
            </w:pPr>
          </w:p>
        </w:tc>
        <w:tc>
          <w:tcPr>
            <w:tcW w:w="0" w:type="auto"/>
            <w:vAlign w:val="center"/>
            <w:hideMark/>
          </w:tcPr>
          <w:p w14:paraId="6CDFE357" w14:textId="77777777" w:rsidR="0095430C"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95430C" w14:paraId="31CC0590" w14:textId="77777777">
        <w:trPr>
          <w:divId w:val="1659267375"/>
          <w:tblCellSpacing w:w="15" w:type="dxa"/>
        </w:trPr>
        <w:tc>
          <w:tcPr>
            <w:tcW w:w="0" w:type="auto"/>
            <w:vAlign w:val="center"/>
            <w:hideMark/>
          </w:tcPr>
          <w:p w14:paraId="7437B84A" w14:textId="77777777" w:rsidR="0095430C" w:rsidRDefault="0095430C">
            <w:pPr>
              <w:rPr>
                <w:rFonts w:eastAsia="Times New Roman"/>
                <w:lang w:val="en-US"/>
              </w:rPr>
            </w:pPr>
          </w:p>
        </w:tc>
        <w:tc>
          <w:tcPr>
            <w:tcW w:w="0" w:type="auto"/>
            <w:vAlign w:val="center"/>
            <w:hideMark/>
          </w:tcPr>
          <w:p w14:paraId="18A5F59B" w14:textId="77777777" w:rsidR="0095430C"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95430C" w14:paraId="48002B3E" w14:textId="77777777">
        <w:trPr>
          <w:divId w:val="1659267375"/>
          <w:tblCellSpacing w:w="15" w:type="dxa"/>
        </w:trPr>
        <w:tc>
          <w:tcPr>
            <w:tcW w:w="0" w:type="auto"/>
            <w:vAlign w:val="center"/>
            <w:hideMark/>
          </w:tcPr>
          <w:p w14:paraId="7AFE3F5F" w14:textId="77777777" w:rsidR="0095430C" w:rsidRDefault="0095430C">
            <w:pPr>
              <w:rPr>
                <w:rFonts w:eastAsia="Times New Roman"/>
                <w:lang w:val="en-US"/>
              </w:rPr>
            </w:pPr>
          </w:p>
        </w:tc>
        <w:tc>
          <w:tcPr>
            <w:tcW w:w="0" w:type="auto"/>
            <w:vAlign w:val="center"/>
            <w:hideMark/>
          </w:tcPr>
          <w:p w14:paraId="06D22C75" w14:textId="77777777" w:rsidR="0095430C"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95430C" w14:paraId="211E2909" w14:textId="77777777">
        <w:trPr>
          <w:divId w:val="1659267375"/>
          <w:tblCellSpacing w:w="15" w:type="dxa"/>
        </w:trPr>
        <w:tc>
          <w:tcPr>
            <w:tcW w:w="0" w:type="auto"/>
            <w:vAlign w:val="center"/>
            <w:hideMark/>
          </w:tcPr>
          <w:p w14:paraId="4987BFD7" w14:textId="77777777" w:rsidR="0095430C" w:rsidRDefault="0095430C">
            <w:pPr>
              <w:rPr>
                <w:rFonts w:eastAsia="Times New Roman"/>
                <w:lang w:val="en-US"/>
              </w:rPr>
            </w:pPr>
          </w:p>
        </w:tc>
        <w:tc>
          <w:tcPr>
            <w:tcW w:w="0" w:type="auto"/>
            <w:vAlign w:val="center"/>
            <w:hideMark/>
          </w:tcPr>
          <w:p w14:paraId="77D77E88" w14:textId="77777777" w:rsidR="0095430C"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95430C" w14:paraId="1B80A949" w14:textId="77777777">
        <w:trPr>
          <w:divId w:val="1659267375"/>
          <w:tblCellSpacing w:w="15" w:type="dxa"/>
        </w:trPr>
        <w:tc>
          <w:tcPr>
            <w:tcW w:w="0" w:type="auto"/>
            <w:vAlign w:val="center"/>
            <w:hideMark/>
          </w:tcPr>
          <w:p w14:paraId="1D18FB0A" w14:textId="77777777" w:rsidR="0095430C" w:rsidRDefault="0095430C">
            <w:pPr>
              <w:rPr>
                <w:rFonts w:eastAsia="Times New Roman"/>
                <w:lang w:val="en-US"/>
              </w:rPr>
            </w:pPr>
          </w:p>
        </w:tc>
        <w:tc>
          <w:tcPr>
            <w:tcW w:w="0" w:type="auto"/>
            <w:vAlign w:val="center"/>
            <w:hideMark/>
          </w:tcPr>
          <w:p w14:paraId="62636E05" w14:textId="77777777" w:rsidR="0095430C"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95430C" w14:paraId="7F566F39" w14:textId="77777777">
        <w:trPr>
          <w:divId w:val="1659267375"/>
          <w:tblCellSpacing w:w="15" w:type="dxa"/>
        </w:trPr>
        <w:tc>
          <w:tcPr>
            <w:tcW w:w="0" w:type="auto"/>
            <w:vAlign w:val="center"/>
            <w:hideMark/>
          </w:tcPr>
          <w:p w14:paraId="31EB057A" w14:textId="77777777" w:rsidR="0095430C" w:rsidRDefault="0095430C">
            <w:pPr>
              <w:rPr>
                <w:rFonts w:eastAsia="Times New Roman"/>
                <w:lang w:val="en-US"/>
              </w:rPr>
            </w:pPr>
          </w:p>
        </w:tc>
        <w:tc>
          <w:tcPr>
            <w:tcW w:w="0" w:type="auto"/>
            <w:vAlign w:val="center"/>
            <w:hideMark/>
          </w:tcPr>
          <w:p w14:paraId="203DD664" w14:textId="77777777" w:rsidR="0095430C"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95430C" w14:paraId="401D2459" w14:textId="77777777">
        <w:trPr>
          <w:divId w:val="1659267375"/>
          <w:tblCellSpacing w:w="15" w:type="dxa"/>
        </w:trPr>
        <w:tc>
          <w:tcPr>
            <w:tcW w:w="0" w:type="auto"/>
            <w:vAlign w:val="center"/>
            <w:hideMark/>
          </w:tcPr>
          <w:p w14:paraId="31F5E70D" w14:textId="77777777" w:rsidR="0095430C" w:rsidRDefault="0095430C">
            <w:pPr>
              <w:rPr>
                <w:rFonts w:eastAsia="Times New Roman"/>
                <w:lang w:val="en-US"/>
              </w:rPr>
            </w:pPr>
          </w:p>
        </w:tc>
        <w:tc>
          <w:tcPr>
            <w:tcW w:w="0" w:type="auto"/>
            <w:vAlign w:val="center"/>
            <w:hideMark/>
          </w:tcPr>
          <w:p w14:paraId="41ADB59D" w14:textId="77777777" w:rsidR="0095430C"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95430C" w14:paraId="31AC3BAB" w14:textId="77777777">
        <w:trPr>
          <w:divId w:val="1659267375"/>
          <w:tblCellSpacing w:w="15" w:type="dxa"/>
        </w:trPr>
        <w:tc>
          <w:tcPr>
            <w:tcW w:w="0" w:type="auto"/>
            <w:vAlign w:val="center"/>
            <w:hideMark/>
          </w:tcPr>
          <w:p w14:paraId="39083BC8" w14:textId="77777777" w:rsidR="0095430C" w:rsidRDefault="0095430C">
            <w:pPr>
              <w:rPr>
                <w:rFonts w:eastAsia="Times New Roman"/>
                <w:lang w:val="en-US"/>
              </w:rPr>
            </w:pPr>
          </w:p>
        </w:tc>
        <w:tc>
          <w:tcPr>
            <w:tcW w:w="0" w:type="auto"/>
            <w:vAlign w:val="center"/>
            <w:hideMark/>
          </w:tcPr>
          <w:p w14:paraId="0BEA2C25" w14:textId="77777777" w:rsidR="0095430C"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95430C" w14:paraId="113E1C39" w14:textId="77777777">
        <w:trPr>
          <w:divId w:val="1659267375"/>
          <w:tblCellSpacing w:w="15" w:type="dxa"/>
        </w:trPr>
        <w:tc>
          <w:tcPr>
            <w:tcW w:w="0" w:type="auto"/>
            <w:vAlign w:val="center"/>
            <w:hideMark/>
          </w:tcPr>
          <w:p w14:paraId="3779D9C0" w14:textId="77777777" w:rsidR="0095430C" w:rsidRDefault="0095430C">
            <w:pPr>
              <w:rPr>
                <w:rFonts w:eastAsia="Times New Roman"/>
                <w:lang w:val="en-US"/>
              </w:rPr>
            </w:pPr>
          </w:p>
        </w:tc>
        <w:tc>
          <w:tcPr>
            <w:tcW w:w="0" w:type="auto"/>
            <w:vAlign w:val="center"/>
            <w:hideMark/>
          </w:tcPr>
          <w:p w14:paraId="58A3714A" w14:textId="77777777" w:rsidR="0095430C"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95430C" w14:paraId="246A3ABE" w14:textId="77777777">
        <w:trPr>
          <w:divId w:val="1659267375"/>
          <w:tblCellSpacing w:w="15" w:type="dxa"/>
        </w:trPr>
        <w:tc>
          <w:tcPr>
            <w:tcW w:w="0" w:type="auto"/>
            <w:vAlign w:val="center"/>
            <w:hideMark/>
          </w:tcPr>
          <w:p w14:paraId="16CD5F3F" w14:textId="77777777" w:rsidR="0095430C" w:rsidRDefault="0095430C">
            <w:pPr>
              <w:rPr>
                <w:rFonts w:eastAsia="Times New Roman"/>
                <w:lang w:val="en-US"/>
              </w:rPr>
            </w:pPr>
          </w:p>
        </w:tc>
        <w:tc>
          <w:tcPr>
            <w:tcW w:w="0" w:type="auto"/>
            <w:vAlign w:val="center"/>
            <w:hideMark/>
          </w:tcPr>
          <w:p w14:paraId="5FCBB1A0" w14:textId="77777777" w:rsidR="0095430C"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95430C" w14:paraId="24219E2E" w14:textId="77777777">
        <w:trPr>
          <w:divId w:val="1659267375"/>
          <w:tblCellSpacing w:w="15" w:type="dxa"/>
        </w:trPr>
        <w:tc>
          <w:tcPr>
            <w:tcW w:w="0" w:type="auto"/>
            <w:vAlign w:val="center"/>
            <w:hideMark/>
          </w:tcPr>
          <w:p w14:paraId="1A5C48EB" w14:textId="77777777" w:rsidR="0095430C" w:rsidRDefault="0095430C">
            <w:pPr>
              <w:rPr>
                <w:rFonts w:eastAsia="Times New Roman"/>
                <w:lang w:val="en-US"/>
              </w:rPr>
            </w:pPr>
          </w:p>
        </w:tc>
        <w:tc>
          <w:tcPr>
            <w:tcW w:w="0" w:type="auto"/>
            <w:vAlign w:val="center"/>
            <w:hideMark/>
          </w:tcPr>
          <w:p w14:paraId="61661432" w14:textId="77777777" w:rsidR="0095430C"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95430C" w14:paraId="4D2E2580" w14:textId="77777777">
        <w:trPr>
          <w:divId w:val="1659267375"/>
          <w:tblCellSpacing w:w="15" w:type="dxa"/>
        </w:trPr>
        <w:tc>
          <w:tcPr>
            <w:tcW w:w="0" w:type="auto"/>
            <w:vAlign w:val="center"/>
            <w:hideMark/>
          </w:tcPr>
          <w:p w14:paraId="38BE0049" w14:textId="77777777" w:rsidR="0095430C" w:rsidRDefault="0095430C">
            <w:pPr>
              <w:rPr>
                <w:rFonts w:eastAsia="Times New Roman"/>
                <w:lang w:val="en-US"/>
              </w:rPr>
            </w:pPr>
          </w:p>
        </w:tc>
        <w:tc>
          <w:tcPr>
            <w:tcW w:w="0" w:type="auto"/>
            <w:vAlign w:val="center"/>
            <w:hideMark/>
          </w:tcPr>
          <w:p w14:paraId="6C1DC57C" w14:textId="77777777" w:rsidR="0095430C"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95430C" w14:paraId="3A0142B7" w14:textId="77777777">
        <w:trPr>
          <w:divId w:val="1659267375"/>
          <w:tblCellSpacing w:w="15" w:type="dxa"/>
        </w:trPr>
        <w:tc>
          <w:tcPr>
            <w:tcW w:w="0" w:type="auto"/>
            <w:vAlign w:val="center"/>
            <w:hideMark/>
          </w:tcPr>
          <w:p w14:paraId="7E617849" w14:textId="77777777" w:rsidR="0095430C" w:rsidRDefault="0095430C">
            <w:pPr>
              <w:rPr>
                <w:rFonts w:eastAsia="Times New Roman"/>
                <w:lang w:val="en-US"/>
              </w:rPr>
            </w:pPr>
          </w:p>
        </w:tc>
        <w:tc>
          <w:tcPr>
            <w:tcW w:w="0" w:type="auto"/>
            <w:vAlign w:val="center"/>
            <w:hideMark/>
          </w:tcPr>
          <w:p w14:paraId="7C509216" w14:textId="77777777" w:rsidR="0095430C"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95430C" w14:paraId="7B85EFBF" w14:textId="77777777">
        <w:trPr>
          <w:divId w:val="1659267375"/>
          <w:tblCellSpacing w:w="15" w:type="dxa"/>
        </w:trPr>
        <w:tc>
          <w:tcPr>
            <w:tcW w:w="0" w:type="auto"/>
            <w:vAlign w:val="center"/>
            <w:hideMark/>
          </w:tcPr>
          <w:p w14:paraId="5D692F89" w14:textId="77777777" w:rsidR="0095430C" w:rsidRDefault="0095430C">
            <w:pPr>
              <w:rPr>
                <w:rFonts w:eastAsia="Times New Roman"/>
                <w:lang w:val="en-US"/>
              </w:rPr>
            </w:pPr>
          </w:p>
        </w:tc>
        <w:tc>
          <w:tcPr>
            <w:tcW w:w="0" w:type="auto"/>
            <w:vAlign w:val="center"/>
            <w:hideMark/>
          </w:tcPr>
          <w:p w14:paraId="2751786F" w14:textId="77777777" w:rsidR="0095430C"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95430C" w14:paraId="534A2DE0" w14:textId="77777777">
        <w:trPr>
          <w:divId w:val="1659267375"/>
          <w:tblCellSpacing w:w="15" w:type="dxa"/>
        </w:trPr>
        <w:tc>
          <w:tcPr>
            <w:tcW w:w="0" w:type="auto"/>
            <w:vAlign w:val="center"/>
            <w:hideMark/>
          </w:tcPr>
          <w:p w14:paraId="5C4B5FC8" w14:textId="77777777" w:rsidR="0095430C" w:rsidRDefault="0095430C">
            <w:pPr>
              <w:rPr>
                <w:rFonts w:eastAsia="Times New Roman"/>
                <w:lang w:val="en-US"/>
              </w:rPr>
            </w:pPr>
          </w:p>
        </w:tc>
        <w:tc>
          <w:tcPr>
            <w:tcW w:w="0" w:type="auto"/>
            <w:vAlign w:val="center"/>
            <w:hideMark/>
          </w:tcPr>
          <w:p w14:paraId="52A65CFD" w14:textId="77777777" w:rsidR="0095430C"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95430C" w14:paraId="74BA5547" w14:textId="77777777">
        <w:trPr>
          <w:divId w:val="1659267375"/>
          <w:tblCellSpacing w:w="15" w:type="dxa"/>
        </w:trPr>
        <w:tc>
          <w:tcPr>
            <w:tcW w:w="0" w:type="auto"/>
            <w:vAlign w:val="center"/>
            <w:hideMark/>
          </w:tcPr>
          <w:p w14:paraId="5FCECDA7" w14:textId="77777777" w:rsidR="0095430C" w:rsidRDefault="0095430C">
            <w:pPr>
              <w:rPr>
                <w:rFonts w:eastAsia="Times New Roman"/>
                <w:lang w:val="en-US"/>
              </w:rPr>
            </w:pPr>
          </w:p>
        </w:tc>
        <w:tc>
          <w:tcPr>
            <w:tcW w:w="0" w:type="auto"/>
            <w:vAlign w:val="center"/>
            <w:hideMark/>
          </w:tcPr>
          <w:p w14:paraId="1BB4735C" w14:textId="77777777" w:rsidR="0095430C"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95430C" w14:paraId="5E9CADE0" w14:textId="77777777">
        <w:trPr>
          <w:divId w:val="1659267375"/>
          <w:tblCellSpacing w:w="15" w:type="dxa"/>
        </w:trPr>
        <w:tc>
          <w:tcPr>
            <w:tcW w:w="0" w:type="auto"/>
            <w:vAlign w:val="center"/>
            <w:hideMark/>
          </w:tcPr>
          <w:p w14:paraId="2B668239" w14:textId="77777777" w:rsidR="0095430C" w:rsidRDefault="0095430C">
            <w:pPr>
              <w:rPr>
                <w:rFonts w:eastAsia="Times New Roman"/>
                <w:lang w:val="en-US"/>
              </w:rPr>
            </w:pPr>
          </w:p>
        </w:tc>
        <w:tc>
          <w:tcPr>
            <w:tcW w:w="0" w:type="auto"/>
            <w:vAlign w:val="center"/>
            <w:hideMark/>
          </w:tcPr>
          <w:p w14:paraId="169EA13F" w14:textId="77777777" w:rsidR="0095430C"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95430C" w14:paraId="0FBC5C48" w14:textId="77777777">
        <w:trPr>
          <w:divId w:val="1659267375"/>
          <w:tblCellSpacing w:w="15" w:type="dxa"/>
        </w:trPr>
        <w:tc>
          <w:tcPr>
            <w:tcW w:w="0" w:type="auto"/>
            <w:vAlign w:val="center"/>
            <w:hideMark/>
          </w:tcPr>
          <w:p w14:paraId="3BC748DC" w14:textId="77777777" w:rsidR="0095430C" w:rsidRDefault="0095430C">
            <w:pPr>
              <w:rPr>
                <w:rFonts w:eastAsia="Times New Roman"/>
                <w:lang w:val="en-US"/>
              </w:rPr>
            </w:pPr>
          </w:p>
        </w:tc>
        <w:tc>
          <w:tcPr>
            <w:tcW w:w="0" w:type="auto"/>
            <w:vAlign w:val="center"/>
            <w:hideMark/>
          </w:tcPr>
          <w:p w14:paraId="6742FBA2" w14:textId="77777777" w:rsidR="0095430C"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95430C" w14:paraId="6814B41F" w14:textId="77777777">
        <w:trPr>
          <w:divId w:val="1659267375"/>
          <w:tblCellSpacing w:w="15" w:type="dxa"/>
        </w:trPr>
        <w:tc>
          <w:tcPr>
            <w:tcW w:w="0" w:type="auto"/>
            <w:vAlign w:val="center"/>
            <w:hideMark/>
          </w:tcPr>
          <w:p w14:paraId="482CF53F" w14:textId="77777777" w:rsidR="0095430C" w:rsidRDefault="0095430C">
            <w:pPr>
              <w:rPr>
                <w:rFonts w:eastAsia="Times New Roman"/>
                <w:lang w:val="en-US"/>
              </w:rPr>
            </w:pPr>
          </w:p>
        </w:tc>
        <w:tc>
          <w:tcPr>
            <w:tcW w:w="0" w:type="auto"/>
            <w:vAlign w:val="center"/>
            <w:hideMark/>
          </w:tcPr>
          <w:p w14:paraId="7FC94979" w14:textId="77777777" w:rsidR="0095430C"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95430C" w14:paraId="6E89BAA0" w14:textId="77777777">
        <w:trPr>
          <w:divId w:val="1659267375"/>
          <w:tblCellSpacing w:w="15" w:type="dxa"/>
        </w:trPr>
        <w:tc>
          <w:tcPr>
            <w:tcW w:w="0" w:type="auto"/>
            <w:vAlign w:val="center"/>
            <w:hideMark/>
          </w:tcPr>
          <w:p w14:paraId="7D4EEB31" w14:textId="77777777" w:rsidR="0095430C" w:rsidRDefault="0095430C">
            <w:pPr>
              <w:rPr>
                <w:rFonts w:eastAsia="Times New Roman"/>
                <w:lang w:val="en-US"/>
              </w:rPr>
            </w:pPr>
          </w:p>
        </w:tc>
        <w:tc>
          <w:tcPr>
            <w:tcW w:w="0" w:type="auto"/>
            <w:vAlign w:val="center"/>
            <w:hideMark/>
          </w:tcPr>
          <w:p w14:paraId="57A1A026" w14:textId="77777777" w:rsidR="0095430C"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95430C" w14:paraId="5599E61E" w14:textId="77777777">
        <w:trPr>
          <w:divId w:val="1659267375"/>
          <w:tblCellSpacing w:w="15" w:type="dxa"/>
        </w:trPr>
        <w:tc>
          <w:tcPr>
            <w:tcW w:w="0" w:type="auto"/>
            <w:vAlign w:val="center"/>
            <w:hideMark/>
          </w:tcPr>
          <w:p w14:paraId="34C990C0" w14:textId="77777777" w:rsidR="0095430C" w:rsidRDefault="0095430C">
            <w:pPr>
              <w:rPr>
                <w:rFonts w:eastAsia="Times New Roman"/>
                <w:lang w:val="en-US"/>
              </w:rPr>
            </w:pPr>
          </w:p>
        </w:tc>
        <w:tc>
          <w:tcPr>
            <w:tcW w:w="0" w:type="auto"/>
            <w:vAlign w:val="center"/>
            <w:hideMark/>
          </w:tcPr>
          <w:p w14:paraId="33C2DCB5" w14:textId="77777777" w:rsidR="0095430C"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95430C" w14:paraId="30EBA8FD" w14:textId="77777777">
        <w:trPr>
          <w:divId w:val="1659267375"/>
          <w:tblCellSpacing w:w="15" w:type="dxa"/>
        </w:trPr>
        <w:tc>
          <w:tcPr>
            <w:tcW w:w="0" w:type="auto"/>
            <w:vAlign w:val="center"/>
            <w:hideMark/>
          </w:tcPr>
          <w:p w14:paraId="0C1DE8FD" w14:textId="77777777" w:rsidR="0095430C" w:rsidRDefault="0095430C">
            <w:pPr>
              <w:rPr>
                <w:rFonts w:eastAsia="Times New Roman"/>
                <w:lang w:val="en-US"/>
              </w:rPr>
            </w:pPr>
          </w:p>
        </w:tc>
        <w:tc>
          <w:tcPr>
            <w:tcW w:w="0" w:type="auto"/>
            <w:vAlign w:val="center"/>
            <w:hideMark/>
          </w:tcPr>
          <w:p w14:paraId="727FEE73" w14:textId="77777777" w:rsidR="0095430C"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95430C" w14:paraId="46359F10" w14:textId="77777777">
        <w:trPr>
          <w:divId w:val="1659267375"/>
          <w:tblCellSpacing w:w="15" w:type="dxa"/>
        </w:trPr>
        <w:tc>
          <w:tcPr>
            <w:tcW w:w="0" w:type="auto"/>
            <w:vAlign w:val="center"/>
            <w:hideMark/>
          </w:tcPr>
          <w:p w14:paraId="5BBECB73" w14:textId="77777777" w:rsidR="0095430C" w:rsidRDefault="0095430C">
            <w:pPr>
              <w:rPr>
                <w:rFonts w:eastAsia="Times New Roman"/>
                <w:lang w:val="en-US"/>
              </w:rPr>
            </w:pPr>
          </w:p>
        </w:tc>
        <w:tc>
          <w:tcPr>
            <w:tcW w:w="0" w:type="auto"/>
            <w:vAlign w:val="center"/>
            <w:hideMark/>
          </w:tcPr>
          <w:p w14:paraId="418FD6F0" w14:textId="77777777" w:rsidR="0095430C"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95430C" w14:paraId="05868A22" w14:textId="77777777">
        <w:trPr>
          <w:divId w:val="1659267375"/>
          <w:tblCellSpacing w:w="15" w:type="dxa"/>
        </w:trPr>
        <w:tc>
          <w:tcPr>
            <w:tcW w:w="0" w:type="auto"/>
            <w:vAlign w:val="center"/>
            <w:hideMark/>
          </w:tcPr>
          <w:p w14:paraId="1223F58B" w14:textId="77777777" w:rsidR="0095430C" w:rsidRDefault="0095430C">
            <w:pPr>
              <w:rPr>
                <w:rFonts w:eastAsia="Times New Roman"/>
                <w:lang w:val="en-US"/>
              </w:rPr>
            </w:pPr>
          </w:p>
        </w:tc>
        <w:tc>
          <w:tcPr>
            <w:tcW w:w="0" w:type="auto"/>
            <w:vAlign w:val="center"/>
            <w:hideMark/>
          </w:tcPr>
          <w:p w14:paraId="088F88FA" w14:textId="77777777" w:rsidR="0095430C"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95430C" w14:paraId="513F50FB" w14:textId="77777777">
        <w:trPr>
          <w:divId w:val="1659267375"/>
          <w:tblCellSpacing w:w="15" w:type="dxa"/>
        </w:trPr>
        <w:tc>
          <w:tcPr>
            <w:tcW w:w="0" w:type="auto"/>
            <w:vAlign w:val="center"/>
            <w:hideMark/>
          </w:tcPr>
          <w:p w14:paraId="156DED61" w14:textId="77777777" w:rsidR="0095430C" w:rsidRDefault="0095430C">
            <w:pPr>
              <w:rPr>
                <w:rFonts w:eastAsia="Times New Roman"/>
                <w:lang w:val="en-US"/>
              </w:rPr>
            </w:pPr>
          </w:p>
        </w:tc>
        <w:tc>
          <w:tcPr>
            <w:tcW w:w="0" w:type="auto"/>
            <w:vAlign w:val="center"/>
            <w:hideMark/>
          </w:tcPr>
          <w:p w14:paraId="35387077" w14:textId="77777777" w:rsidR="0095430C"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95430C" w14:paraId="367B40D5" w14:textId="77777777">
        <w:trPr>
          <w:divId w:val="1659267375"/>
          <w:tblCellSpacing w:w="15" w:type="dxa"/>
        </w:trPr>
        <w:tc>
          <w:tcPr>
            <w:tcW w:w="0" w:type="auto"/>
            <w:vAlign w:val="center"/>
            <w:hideMark/>
          </w:tcPr>
          <w:p w14:paraId="05129F87" w14:textId="77777777" w:rsidR="0095430C" w:rsidRDefault="0095430C">
            <w:pPr>
              <w:rPr>
                <w:rFonts w:eastAsia="Times New Roman"/>
                <w:lang w:val="en-US"/>
              </w:rPr>
            </w:pPr>
          </w:p>
        </w:tc>
        <w:tc>
          <w:tcPr>
            <w:tcW w:w="0" w:type="auto"/>
            <w:vAlign w:val="center"/>
            <w:hideMark/>
          </w:tcPr>
          <w:p w14:paraId="367EB890" w14:textId="77777777" w:rsidR="0095430C"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95430C" w14:paraId="715ED3F6" w14:textId="77777777">
        <w:trPr>
          <w:divId w:val="1659267375"/>
          <w:tblCellSpacing w:w="15" w:type="dxa"/>
        </w:trPr>
        <w:tc>
          <w:tcPr>
            <w:tcW w:w="0" w:type="auto"/>
            <w:vAlign w:val="center"/>
            <w:hideMark/>
          </w:tcPr>
          <w:p w14:paraId="31730106" w14:textId="77777777" w:rsidR="0095430C" w:rsidRDefault="0095430C">
            <w:pPr>
              <w:rPr>
                <w:rFonts w:eastAsia="Times New Roman"/>
                <w:lang w:val="en-US"/>
              </w:rPr>
            </w:pPr>
          </w:p>
        </w:tc>
        <w:tc>
          <w:tcPr>
            <w:tcW w:w="0" w:type="auto"/>
            <w:vAlign w:val="center"/>
            <w:hideMark/>
          </w:tcPr>
          <w:p w14:paraId="23FB0E43" w14:textId="77777777" w:rsidR="0095430C"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95430C" w14:paraId="0A5E4717" w14:textId="77777777">
        <w:trPr>
          <w:divId w:val="1659267375"/>
          <w:tblCellSpacing w:w="15" w:type="dxa"/>
        </w:trPr>
        <w:tc>
          <w:tcPr>
            <w:tcW w:w="0" w:type="auto"/>
            <w:vAlign w:val="center"/>
            <w:hideMark/>
          </w:tcPr>
          <w:p w14:paraId="5DF68A56" w14:textId="77777777" w:rsidR="0095430C" w:rsidRDefault="0095430C">
            <w:pPr>
              <w:rPr>
                <w:rFonts w:eastAsia="Times New Roman"/>
                <w:lang w:val="en-US"/>
              </w:rPr>
            </w:pPr>
          </w:p>
        </w:tc>
        <w:tc>
          <w:tcPr>
            <w:tcW w:w="0" w:type="auto"/>
            <w:vAlign w:val="center"/>
            <w:hideMark/>
          </w:tcPr>
          <w:p w14:paraId="5625FCC0" w14:textId="77777777" w:rsidR="0095430C"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95430C" w14:paraId="57EE07F7" w14:textId="77777777">
        <w:trPr>
          <w:divId w:val="1659267375"/>
          <w:tblCellSpacing w:w="15" w:type="dxa"/>
        </w:trPr>
        <w:tc>
          <w:tcPr>
            <w:tcW w:w="0" w:type="auto"/>
            <w:vAlign w:val="center"/>
            <w:hideMark/>
          </w:tcPr>
          <w:p w14:paraId="5DDA0210" w14:textId="77777777" w:rsidR="0095430C" w:rsidRDefault="0095430C">
            <w:pPr>
              <w:rPr>
                <w:rFonts w:eastAsia="Times New Roman"/>
                <w:lang w:val="en-US"/>
              </w:rPr>
            </w:pPr>
          </w:p>
        </w:tc>
        <w:tc>
          <w:tcPr>
            <w:tcW w:w="0" w:type="auto"/>
            <w:vAlign w:val="center"/>
            <w:hideMark/>
          </w:tcPr>
          <w:p w14:paraId="0F8E0F4F" w14:textId="77777777" w:rsidR="0095430C"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95430C" w14:paraId="1EA272AE" w14:textId="77777777">
        <w:trPr>
          <w:divId w:val="1659267375"/>
          <w:tblCellSpacing w:w="15" w:type="dxa"/>
        </w:trPr>
        <w:tc>
          <w:tcPr>
            <w:tcW w:w="0" w:type="auto"/>
            <w:vAlign w:val="center"/>
            <w:hideMark/>
          </w:tcPr>
          <w:p w14:paraId="61B46665" w14:textId="77777777" w:rsidR="0095430C" w:rsidRDefault="0095430C">
            <w:pPr>
              <w:rPr>
                <w:rFonts w:eastAsia="Times New Roman"/>
                <w:lang w:val="en-US"/>
              </w:rPr>
            </w:pPr>
          </w:p>
        </w:tc>
        <w:tc>
          <w:tcPr>
            <w:tcW w:w="0" w:type="auto"/>
            <w:vAlign w:val="center"/>
            <w:hideMark/>
          </w:tcPr>
          <w:p w14:paraId="60C91E76" w14:textId="77777777" w:rsidR="0095430C"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95430C" w14:paraId="3FD267E2" w14:textId="77777777">
        <w:trPr>
          <w:divId w:val="1659267375"/>
          <w:tblCellSpacing w:w="15" w:type="dxa"/>
        </w:trPr>
        <w:tc>
          <w:tcPr>
            <w:tcW w:w="0" w:type="auto"/>
            <w:vAlign w:val="center"/>
            <w:hideMark/>
          </w:tcPr>
          <w:p w14:paraId="59164092" w14:textId="77777777" w:rsidR="0095430C" w:rsidRDefault="0095430C">
            <w:pPr>
              <w:rPr>
                <w:rFonts w:eastAsia="Times New Roman"/>
                <w:lang w:val="en-US"/>
              </w:rPr>
            </w:pPr>
          </w:p>
        </w:tc>
        <w:tc>
          <w:tcPr>
            <w:tcW w:w="0" w:type="auto"/>
            <w:vAlign w:val="center"/>
            <w:hideMark/>
          </w:tcPr>
          <w:p w14:paraId="45B80631" w14:textId="77777777" w:rsidR="0095430C"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95430C" w14:paraId="5EF7B01B" w14:textId="77777777">
        <w:trPr>
          <w:divId w:val="1659267375"/>
          <w:tblCellSpacing w:w="15" w:type="dxa"/>
        </w:trPr>
        <w:tc>
          <w:tcPr>
            <w:tcW w:w="0" w:type="auto"/>
            <w:vAlign w:val="center"/>
            <w:hideMark/>
          </w:tcPr>
          <w:p w14:paraId="05E81A07" w14:textId="77777777" w:rsidR="0095430C" w:rsidRDefault="0095430C">
            <w:pPr>
              <w:rPr>
                <w:rFonts w:eastAsia="Times New Roman"/>
                <w:lang w:val="en-US"/>
              </w:rPr>
            </w:pPr>
          </w:p>
        </w:tc>
        <w:tc>
          <w:tcPr>
            <w:tcW w:w="0" w:type="auto"/>
            <w:vAlign w:val="center"/>
            <w:hideMark/>
          </w:tcPr>
          <w:p w14:paraId="343B389D" w14:textId="77777777" w:rsidR="0095430C"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95430C" w14:paraId="18323041" w14:textId="77777777">
        <w:trPr>
          <w:divId w:val="1659267375"/>
          <w:tblCellSpacing w:w="15" w:type="dxa"/>
        </w:trPr>
        <w:tc>
          <w:tcPr>
            <w:tcW w:w="0" w:type="auto"/>
            <w:vAlign w:val="center"/>
            <w:hideMark/>
          </w:tcPr>
          <w:p w14:paraId="5F2BEA2D" w14:textId="77777777" w:rsidR="0095430C" w:rsidRDefault="0095430C">
            <w:pPr>
              <w:rPr>
                <w:rFonts w:eastAsia="Times New Roman"/>
                <w:lang w:val="en-US"/>
              </w:rPr>
            </w:pPr>
          </w:p>
        </w:tc>
        <w:tc>
          <w:tcPr>
            <w:tcW w:w="0" w:type="auto"/>
            <w:vAlign w:val="center"/>
            <w:hideMark/>
          </w:tcPr>
          <w:p w14:paraId="32C3AF8B" w14:textId="77777777" w:rsidR="0095430C"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95430C" w14:paraId="041E440E" w14:textId="77777777">
        <w:trPr>
          <w:divId w:val="1659267375"/>
          <w:tblCellSpacing w:w="15" w:type="dxa"/>
        </w:trPr>
        <w:tc>
          <w:tcPr>
            <w:tcW w:w="0" w:type="auto"/>
            <w:vAlign w:val="center"/>
            <w:hideMark/>
          </w:tcPr>
          <w:p w14:paraId="5871EF66" w14:textId="77777777" w:rsidR="0095430C" w:rsidRDefault="0095430C">
            <w:pPr>
              <w:rPr>
                <w:rFonts w:eastAsia="Times New Roman"/>
                <w:lang w:val="en-US"/>
              </w:rPr>
            </w:pPr>
          </w:p>
        </w:tc>
        <w:tc>
          <w:tcPr>
            <w:tcW w:w="0" w:type="auto"/>
            <w:vAlign w:val="center"/>
            <w:hideMark/>
          </w:tcPr>
          <w:p w14:paraId="25FA0854" w14:textId="77777777" w:rsidR="0095430C"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95430C" w14:paraId="3904266E" w14:textId="77777777">
        <w:trPr>
          <w:divId w:val="1659267375"/>
          <w:tblCellSpacing w:w="15" w:type="dxa"/>
        </w:trPr>
        <w:tc>
          <w:tcPr>
            <w:tcW w:w="0" w:type="auto"/>
            <w:vAlign w:val="center"/>
            <w:hideMark/>
          </w:tcPr>
          <w:p w14:paraId="18256FC8" w14:textId="77777777" w:rsidR="0095430C" w:rsidRDefault="0095430C">
            <w:pPr>
              <w:rPr>
                <w:rFonts w:eastAsia="Times New Roman"/>
                <w:lang w:val="en-US"/>
              </w:rPr>
            </w:pPr>
          </w:p>
        </w:tc>
        <w:tc>
          <w:tcPr>
            <w:tcW w:w="0" w:type="auto"/>
            <w:vAlign w:val="center"/>
            <w:hideMark/>
          </w:tcPr>
          <w:p w14:paraId="6F3E02F3" w14:textId="77777777" w:rsidR="0095430C"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95430C" w14:paraId="4929992A" w14:textId="77777777">
        <w:trPr>
          <w:divId w:val="1659267375"/>
          <w:tblCellSpacing w:w="15" w:type="dxa"/>
        </w:trPr>
        <w:tc>
          <w:tcPr>
            <w:tcW w:w="0" w:type="auto"/>
            <w:vAlign w:val="center"/>
            <w:hideMark/>
          </w:tcPr>
          <w:p w14:paraId="6F431111" w14:textId="77777777" w:rsidR="0095430C" w:rsidRDefault="0095430C">
            <w:pPr>
              <w:rPr>
                <w:rFonts w:eastAsia="Times New Roman"/>
                <w:lang w:val="en-US"/>
              </w:rPr>
            </w:pPr>
          </w:p>
        </w:tc>
        <w:tc>
          <w:tcPr>
            <w:tcW w:w="0" w:type="auto"/>
            <w:vAlign w:val="center"/>
            <w:hideMark/>
          </w:tcPr>
          <w:p w14:paraId="7AF2A179" w14:textId="77777777" w:rsidR="0095430C"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95430C" w14:paraId="498DB912" w14:textId="77777777">
        <w:trPr>
          <w:divId w:val="1659267375"/>
          <w:tblCellSpacing w:w="15" w:type="dxa"/>
        </w:trPr>
        <w:tc>
          <w:tcPr>
            <w:tcW w:w="0" w:type="auto"/>
            <w:vAlign w:val="center"/>
            <w:hideMark/>
          </w:tcPr>
          <w:p w14:paraId="5BE5C3FC" w14:textId="77777777" w:rsidR="0095430C" w:rsidRDefault="0095430C">
            <w:pPr>
              <w:rPr>
                <w:rFonts w:eastAsia="Times New Roman"/>
                <w:lang w:val="en-US"/>
              </w:rPr>
            </w:pPr>
          </w:p>
        </w:tc>
        <w:tc>
          <w:tcPr>
            <w:tcW w:w="0" w:type="auto"/>
            <w:vAlign w:val="center"/>
            <w:hideMark/>
          </w:tcPr>
          <w:p w14:paraId="189C91B0" w14:textId="77777777" w:rsidR="0095430C"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95430C" w14:paraId="506C19CC" w14:textId="77777777">
        <w:trPr>
          <w:divId w:val="1659267375"/>
          <w:tblCellSpacing w:w="15" w:type="dxa"/>
        </w:trPr>
        <w:tc>
          <w:tcPr>
            <w:tcW w:w="0" w:type="auto"/>
            <w:vAlign w:val="center"/>
            <w:hideMark/>
          </w:tcPr>
          <w:p w14:paraId="5D01C0DA" w14:textId="77777777" w:rsidR="0095430C" w:rsidRDefault="0095430C">
            <w:pPr>
              <w:rPr>
                <w:rFonts w:eastAsia="Times New Roman"/>
                <w:lang w:val="en-US"/>
              </w:rPr>
            </w:pPr>
          </w:p>
        </w:tc>
        <w:tc>
          <w:tcPr>
            <w:tcW w:w="0" w:type="auto"/>
            <w:vAlign w:val="center"/>
            <w:hideMark/>
          </w:tcPr>
          <w:p w14:paraId="275058D1" w14:textId="77777777" w:rsidR="0095430C"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95430C" w14:paraId="58216376" w14:textId="77777777">
        <w:trPr>
          <w:divId w:val="1659267375"/>
          <w:tblCellSpacing w:w="15" w:type="dxa"/>
        </w:trPr>
        <w:tc>
          <w:tcPr>
            <w:tcW w:w="0" w:type="auto"/>
            <w:vAlign w:val="center"/>
            <w:hideMark/>
          </w:tcPr>
          <w:p w14:paraId="5E269913" w14:textId="77777777" w:rsidR="0095430C" w:rsidRDefault="0095430C">
            <w:pPr>
              <w:rPr>
                <w:rFonts w:eastAsia="Times New Roman"/>
                <w:lang w:val="en-US"/>
              </w:rPr>
            </w:pPr>
          </w:p>
        </w:tc>
        <w:tc>
          <w:tcPr>
            <w:tcW w:w="0" w:type="auto"/>
            <w:vAlign w:val="center"/>
            <w:hideMark/>
          </w:tcPr>
          <w:p w14:paraId="09CB524F" w14:textId="77777777" w:rsidR="0095430C"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95430C" w14:paraId="367DF1D8" w14:textId="77777777">
        <w:trPr>
          <w:divId w:val="1659267375"/>
          <w:tblCellSpacing w:w="15" w:type="dxa"/>
        </w:trPr>
        <w:tc>
          <w:tcPr>
            <w:tcW w:w="0" w:type="auto"/>
            <w:vAlign w:val="center"/>
            <w:hideMark/>
          </w:tcPr>
          <w:p w14:paraId="13F179A4" w14:textId="77777777" w:rsidR="0095430C" w:rsidRDefault="0095430C">
            <w:pPr>
              <w:rPr>
                <w:rFonts w:eastAsia="Times New Roman"/>
                <w:lang w:val="en-US"/>
              </w:rPr>
            </w:pPr>
          </w:p>
        </w:tc>
        <w:tc>
          <w:tcPr>
            <w:tcW w:w="0" w:type="auto"/>
            <w:vAlign w:val="center"/>
            <w:hideMark/>
          </w:tcPr>
          <w:p w14:paraId="31D43EE7" w14:textId="77777777" w:rsidR="0095430C"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95430C" w14:paraId="0762F027" w14:textId="77777777">
        <w:trPr>
          <w:divId w:val="1659267375"/>
          <w:tblCellSpacing w:w="15" w:type="dxa"/>
        </w:trPr>
        <w:tc>
          <w:tcPr>
            <w:tcW w:w="0" w:type="auto"/>
            <w:vAlign w:val="center"/>
            <w:hideMark/>
          </w:tcPr>
          <w:p w14:paraId="18B3C1B7" w14:textId="77777777" w:rsidR="0095430C" w:rsidRDefault="0095430C">
            <w:pPr>
              <w:rPr>
                <w:rFonts w:eastAsia="Times New Roman"/>
                <w:lang w:val="en-US"/>
              </w:rPr>
            </w:pPr>
          </w:p>
        </w:tc>
        <w:tc>
          <w:tcPr>
            <w:tcW w:w="0" w:type="auto"/>
            <w:vAlign w:val="center"/>
            <w:hideMark/>
          </w:tcPr>
          <w:p w14:paraId="431B3F94" w14:textId="77777777" w:rsidR="0095430C"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95430C" w14:paraId="583517B5" w14:textId="77777777">
        <w:trPr>
          <w:divId w:val="1659267375"/>
          <w:tblCellSpacing w:w="15" w:type="dxa"/>
        </w:trPr>
        <w:tc>
          <w:tcPr>
            <w:tcW w:w="0" w:type="auto"/>
            <w:vAlign w:val="center"/>
            <w:hideMark/>
          </w:tcPr>
          <w:p w14:paraId="79A3C468" w14:textId="77777777" w:rsidR="0095430C" w:rsidRDefault="0095430C">
            <w:pPr>
              <w:rPr>
                <w:rFonts w:eastAsia="Times New Roman"/>
                <w:lang w:val="en-US"/>
              </w:rPr>
            </w:pPr>
          </w:p>
        </w:tc>
        <w:tc>
          <w:tcPr>
            <w:tcW w:w="0" w:type="auto"/>
            <w:vAlign w:val="center"/>
            <w:hideMark/>
          </w:tcPr>
          <w:p w14:paraId="1AB2CB7C" w14:textId="77777777" w:rsidR="0095430C"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95430C" w14:paraId="40ECBD04" w14:textId="77777777">
        <w:trPr>
          <w:divId w:val="1659267375"/>
          <w:tblCellSpacing w:w="15" w:type="dxa"/>
        </w:trPr>
        <w:tc>
          <w:tcPr>
            <w:tcW w:w="0" w:type="auto"/>
            <w:vAlign w:val="center"/>
            <w:hideMark/>
          </w:tcPr>
          <w:p w14:paraId="07DB556C" w14:textId="77777777" w:rsidR="0095430C" w:rsidRDefault="0095430C">
            <w:pPr>
              <w:rPr>
                <w:rFonts w:eastAsia="Times New Roman"/>
                <w:lang w:val="en-US"/>
              </w:rPr>
            </w:pPr>
          </w:p>
        </w:tc>
        <w:tc>
          <w:tcPr>
            <w:tcW w:w="0" w:type="auto"/>
            <w:vAlign w:val="center"/>
            <w:hideMark/>
          </w:tcPr>
          <w:p w14:paraId="0468BB79" w14:textId="77777777" w:rsidR="0095430C"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95430C" w14:paraId="693DC5B1" w14:textId="77777777">
        <w:trPr>
          <w:divId w:val="1659267375"/>
          <w:tblCellSpacing w:w="15" w:type="dxa"/>
        </w:trPr>
        <w:tc>
          <w:tcPr>
            <w:tcW w:w="0" w:type="auto"/>
            <w:vAlign w:val="center"/>
            <w:hideMark/>
          </w:tcPr>
          <w:p w14:paraId="551C14CC" w14:textId="77777777" w:rsidR="0095430C" w:rsidRDefault="0095430C">
            <w:pPr>
              <w:rPr>
                <w:rFonts w:eastAsia="Times New Roman"/>
                <w:lang w:val="en-US"/>
              </w:rPr>
            </w:pPr>
          </w:p>
        </w:tc>
        <w:tc>
          <w:tcPr>
            <w:tcW w:w="0" w:type="auto"/>
            <w:vAlign w:val="center"/>
            <w:hideMark/>
          </w:tcPr>
          <w:p w14:paraId="3156C7DA" w14:textId="77777777" w:rsidR="0095430C"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95430C" w14:paraId="4B3117CC" w14:textId="77777777">
        <w:trPr>
          <w:divId w:val="1659267375"/>
          <w:tblCellSpacing w:w="15" w:type="dxa"/>
        </w:trPr>
        <w:tc>
          <w:tcPr>
            <w:tcW w:w="0" w:type="auto"/>
            <w:vAlign w:val="center"/>
            <w:hideMark/>
          </w:tcPr>
          <w:p w14:paraId="01D60CCB" w14:textId="77777777" w:rsidR="0095430C" w:rsidRDefault="0095430C">
            <w:pPr>
              <w:rPr>
                <w:rFonts w:eastAsia="Times New Roman"/>
                <w:lang w:val="en-US"/>
              </w:rPr>
            </w:pPr>
          </w:p>
        </w:tc>
        <w:tc>
          <w:tcPr>
            <w:tcW w:w="0" w:type="auto"/>
            <w:vAlign w:val="center"/>
            <w:hideMark/>
          </w:tcPr>
          <w:p w14:paraId="0BB57408" w14:textId="77777777" w:rsidR="0095430C"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95430C" w14:paraId="44082F0E" w14:textId="77777777">
        <w:trPr>
          <w:divId w:val="1659267375"/>
          <w:tblCellSpacing w:w="15" w:type="dxa"/>
        </w:trPr>
        <w:tc>
          <w:tcPr>
            <w:tcW w:w="0" w:type="auto"/>
            <w:vAlign w:val="center"/>
            <w:hideMark/>
          </w:tcPr>
          <w:p w14:paraId="356AC31E" w14:textId="77777777" w:rsidR="0095430C" w:rsidRDefault="0095430C">
            <w:pPr>
              <w:rPr>
                <w:rFonts w:eastAsia="Times New Roman"/>
                <w:lang w:val="en-US"/>
              </w:rPr>
            </w:pPr>
          </w:p>
        </w:tc>
        <w:tc>
          <w:tcPr>
            <w:tcW w:w="0" w:type="auto"/>
            <w:vAlign w:val="center"/>
            <w:hideMark/>
          </w:tcPr>
          <w:p w14:paraId="5BCC3488" w14:textId="77777777" w:rsidR="0095430C"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95430C" w14:paraId="6F922A9D" w14:textId="77777777">
        <w:trPr>
          <w:divId w:val="1659267375"/>
          <w:tblCellSpacing w:w="15" w:type="dxa"/>
        </w:trPr>
        <w:tc>
          <w:tcPr>
            <w:tcW w:w="0" w:type="auto"/>
            <w:vAlign w:val="center"/>
            <w:hideMark/>
          </w:tcPr>
          <w:p w14:paraId="09020A46" w14:textId="77777777" w:rsidR="0095430C" w:rsidRDefault="0095430C">
            <w:pPr>
              <w:rPr>
                <w:rFonts w:eastAsia="Times New Roman"/>
                <w:lang w:val="en-US"/>
              </w:rPr>
            </w:pPr>
          </w:p>
        </w:tc>
        <w:tc>
          <w:tcPr>
            <w:tcW w:w="0" w:type="auto"/>
            <w:vAlign w:val="center"/>
            <w:hideMark/>
          </w:tcPr>
          <w:p w14:paraId="2E50DF45" w14:textId="77777777" w:rsidR="0095430C"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95430C" w14:paraId="4BDC65BB" w14:textId="77777777">
        <w:trPr>
          <w:divId w:val="1659267375"/>
          <w:tblCellSpacing w:w="15" w:type="dxa"/>
        </w:trPr>
        <w:tc>
          <w:tcPr>
            <w:tcW w:w="0" w:type="auto"/>
            <w:vAlign w:val="center"/>
            <w:hideMark/>
          </w:tcPr>
          <w:p w14:paraId="5579ACFD" w14:textId="77777777" w:rsidR="0095430C" w:rsidRDefault="0095430C">
            <w:pPr>
              <w:rPr>
                <w:rFonts w:eastAsia="Times New Roman"/>
                <w:lang w:val="en-US"/>
              </w:rPr>
            </w:pPr>
          </w:p>
        </w:tc>
        <w:tc>
          <w:tcPr>
            <w:tcW w:w="0" w:type="auto"/>
            <w:vAlign w:val="center"/>
            <w:hideMark/>
          </w:tcPr>
          <w:p w14:paraId="37EE4BBD" w14:textId="77777777" w:rsidR="0095430C"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95430C" w14:paraId="2203357D" w14:textId="77777777">
        <w:trPr>
          <w:divId w:val="1659267375"/>
          <w:tblCellSpacing w:w="15" w:type="dxa"/>
        </w:trPr>
        <w:tc>
          <w:tcPr>
            <w:tcW w:w="0" w:type="auto"/>
            <w:vAlign w:val="center"/>
            <w:hideMark/>
          </w:tcPr>
          <w:p w14:paraId="61378921" w14:textId="77777777" w:rsidR="0095430C" w:rsidRDefault="0095430C">
            <w:pPr>
              <w:rPr>
                <w:rFonts w:eastAsia="Times New Roman"/>
                <w:lang w:val="en-US"/>
              </w:rPr>
            </w:pPr>
          </w:p>
        </w:tc>
        <w:tc>
          <w:tcPr>
            <w:tcW w:w="0" w:type="auto"/>
            <w:vAlign w:val="center"/>
            <w:hideMark/>
          </w:tcPr>
          <w:p w14:paraId="2A949ACB" w14:textId="77777777" w:rsidR="0095430C"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95430C" w14:paraId="7FF3BBEC" w14:textId="77777777">
        <w:trPr>
          <w:divId w:val="1659267375"/>
          <w:tblCellSpacing w:w="15" w:type="dxa"/>
        </w:trPr>
        <w:tc>
          <w:tcPr>
            <w:tcW w:w="0" w:type="auto"/>
            <w:vAlign w:val="center"/>
            <w:hideMark/>
          </w:tcPr>
          <w:p w14:paraId="7027CAC8" w14:textId="77777777" w:rsidR="0095430C" w:rsidRDefault="0095430C">
            <w:pPr>
              <w:rPr>
                <w:rFonts w:eastAsia="Times New Roman"/>
                <w:lang w:val="en-US"/>
              </w:rPr>
            </w:pPr>
          </w:p>
        </w:tc>
        <w:tc>
          <w:tcPr>
            <w:tcW w:w="0" w:type="auto"/>
            <w:vAlign w:val="center"/>
            <w:hideMark/>
          </w:tcPr>
          <w:p w14:paraId="419B5AB5" w14:textId="77777777" w:rsidR="0095430C"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95430C" w14:paraId="1142A1C6" w14:textId="77777777">
        <w:trPr>
          <w:divId w:val="1659267375"/>
          <w:tblCellSpacing w:w="15" w:type="dxa"/>
        </w:trPr>
        <w:tc>
          <w:tcPr>
            <w:tcW w:w="0" w:type="auto"/>
            <w:vAlign w:val="center"/>
            <w:hideMark/>
          </w:tcPr>
          <w:p w14:paraId="447D5BB3" w14:textId="77777777" w:rsidR="0095430C" w:rsidRDefault="0095430C">
            <w:pPr>
              <w:rPr>
                <w:rFonts w:eastAsia="Times New Roman"/>
                <w:lang w:val="en-US"/>
              </w:rPr>
            </w:pPr>
          </w:p>
        </w:tc>
        <w:tc>
          <w:tcPr>
            <w:tcW w:w="0" w:type="auto"/>
            <w:vAlign w:val="center"/>
            <w:hideMark/>
          </w:tcPr>
          <w:p w14:paraId="1833AB63" w14:textId="77777777" w:rsidR="0095430C"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95430C" w14:paraId="3BADEBC3" w14:textId="77777777">
        <w:trPr>
          <w:divId w:val="1659267375"/>
          <w:tblCellSpacing w:w="15" w:type="dxa"/>
        </w:trPr>
        <w:tc>
          <w:tcPr>
            <w:tcW w:w="0" w:type="auto"/>
            <w:vAlign w:val="center"/>
            <w:hideMark/>
          </w:tcPr>
          <w:p w14:paraId="4444F43C" w14:textId="77777777" w:rsidR="0095430C" w:rsidRDefault="0095430C">
            <w:pPr>
              <w:rPr>
                <w:rFonts w:eastAsia="Times New Roman"/>
                <w:lang w:val="en-US"/>
              </w:rPr>
            </w:pPr>
          </w:p>
        </w:tc>
        <w:tc>
          <w:tcPr>
            <w:tcW w:w="0" w:type="auto"/>
            <w:vAlign w:val="center"/>
            <w:hideMark/>
          </w:tcPr>
          <w:p w14:paraId="245A6A54" w14:textId="77777777" w:rsidR="0095430C"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95430C" w14:paraId="48AF7D89" w14:textId="77777777">
        <w:trPr>
          <w:divId w:val="1659267375"/>
          <w:tblCellSpacing w:w="15" w:type="dxa"/>
        </w:trPr>
        <w:tc>
          <w:tcPr>
            <w:tcW w:w="0" w:type="auto"/>
            <w:vAlign w:val="center"/>
            <w:hideMark/>
          </w:tcPr>
          <w:p w14:paraId="1A3A6A1D" w14:textId="77777777" w:rsidR="0095430C" w:rsidRDefault="0095430C">
            <w:pPr>
              <w:rPr>
                <w:rFonts w:eastAsia="Times New Roman"/>
                <w:lang w:val="en-US"/>
              </w:rPr>
            </w:pPr>
          </w:p>
        </w:tc>
        <w:tc>
          <w:tcPr>
            <w:tcW w:w="0" w:type="auto"/>
            <w:vAlign w:val="center"/>
            <w:hideMark/>
          </w:tcPr>
          <w:p w14:paraId="4E059EF2" w14:textId="77777777" w:rsidR="0095430C"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95430C" w14:paraId="72DE958A" w14:textId="77777777">
        <w:trPr>
          <w:divId w:val="1659267375"/>
          <w:tblCellSpacing w:w="15" w:type="dxa"/>
        </w:trPr>
        <w:tc>
          <w:tcPr>
            <w:tcW w:w="0" w:type="auto"/>
            <w:vAlign w:val="center"/>
            <w:hideMark/>
          </w:tcPr>
          <w:p w14:paraId="0F6FBF86" w14:textId="77777777" w:rsidR="0095430C" w:rsidRDefault="0095430C">
            <w:pPr>
              <w:rPr>
                <w:rFonts w:eastAsia="Times New Roman"/>
                <w:lang w:val="en-US"/>
              </w:rPr>
            </w:pPr>
          </w:p>
        </w:tc>
        <w:tc>
          <w:tcPr>
            <w:tcW w:w="0" w:type="auto"/>
            <w:vAlign w:val="center"/>
            <w:hideMark/>
          </w:tcPr>
          <w:p w14:paraId="4D13277C" w14:textId="77777777" w:rsidR="0095430C"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95430C" w14:paraId="378E6946" w14:textId="77777777">
        <w:trPr>
          <w:divId w:val="1659267375"/>
          <w:tblCellSpacing w:w="15" w:type="dxa"/>
        </w:trPr>
        <w:tc>
          <w:tcPr>
            <w:tcW w:w="0" w:type="auto"/>
            <w:vAlign w:val="center"/>
            <w:hideMark/>
          </w:tcPr>
          <w:p w14:paraId="601BB2A3" w14:textId="77777777" w:rsidR="0095430C" w:rsidRDefault="0095430C">
            <w:pPr>
              <w:rPr>
                <w:rFonts w:eastAsia="Times New Roman"/>
                <w:lang w:val="en-US"/>
              </w:rPr>
            </w:pPr>
          </w:p>
        </w:tc>
        <w:tc>
          <w:tcPr>
            <w:tcW w:w="0" w:type="auto"/>
            <w:vAlign w:val="center"/>
            <w:hideMark/>
          </w:tcPr>
          <w:p w14:paraId="21A0F973" w14:textId="77777777" w:rsidR="0095430C"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95430C" w14:paraId="34D3F675" w14:textId="77777777">
        <w:trPr>
          <w:divId w:val="1659267375"/>
          <w:tblCellSpacing w:w="15" w:type="dxa"/>
        </w:trPr>
        <w:tc>
          <w:tcPr>
            <w:tcW w:w="0" w:type="auto"/>
            <w:vAlign w:val="center"/>
            <w:hideMark/>
          </w:tcPr>
          <w:p w14:paraId="6D697A9E" w14:textId="77777777" w:rsidR="0095430C" w:rsidRDefault="0095430C">
            <w:pPr>
              <w:rPr>
                <w:rFonts w:eastAsia="Times New Roman"/>
                <w:lang w:val="en-US"/>
              </w:rPr>
            </w:pPr>
          </w:p>
        </w:tc>
        <w:tc>
          <w:tcPr>
            <w:tcW w:w="0" w:type="auto"/>
            <w:vAlign w:val="center"/>
            <w:hideMark/>
          </w:tcPr>
          <w:p w14:paraId="0291F796" w14:textId="77777777" w:rsidR="0095430C"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95430C" w14:paraId="65D5653D" w14:textId="77777777">
        <w:trPr>
          <w:divId w:val="1659267375"/>
          <w:tblCellSpacing w:w="15" w:type="dxa"/>
        </w:trPr>
        <w:tc>
          <w:tcPr>
            <w:tcW w:w="0" w:type="auto"/>
            <w:vAlign w:val="center"/>
            <w:hideMark/>
          </w:tcPr>
          <w:p w14:paraId="42A2AC7D" w14:textId="77777777" w:rsidR="0095430C" w:rsidRDefault="0095430C">
            <w:pPr>
              <w:rPr>
                <w:rFonts w:eastAsia="Times New Roman"/>
                <w:lang w:val="en-US"/>
              </w:rPr>
            </w:pPr>
          </w:p>
        </w:tc>
        <w:tc>
          <w:tcPr>
            <w:tcW w:w="0" w:type="auto"/>
            <w:vAlign w:val="center"/>
            <w:hideMark/>
          </w:tcPr>
          <w:p w14:paraId="75C01AE9" w14:textId="77777777" w:rsidR="0095430C"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95430C" w14:paraId="16661471" w14:textId="77777777">
        <w:trPr>
          <w:divId w:val="1659267375"/>
          <w:tblCellSpacing w:w="15" w:type="dxa"/>
        </w:trPr>
        <w:tc>
          <w:tcPr>
            <w:tcW w:w="0" w:type="auto"/>
            <w:vAlign w:val="center"/>
            <w:hideMark/>
          </w:tcPr>
          <w:p w14:paraId="4699B418" w14:textId="77777777" w:rsidR="0095430C" w:rsidRDefault="0095430C">
            <w:pPr>
              <w:rPr>
                <w:rFonts w:eastAsia="Times New Roman"/>
                <w:lang w:val="en-US"/>
              </w:rPr>
            </w:pPr>
          </w:p>
        </w:tc>
        <w:tc>
          <w:tcPr>
            <w:tcW w:w="0" w:type="auto"/>
            <w:vAlign w:val="center"/>
            <w:hideMark/>
          </w:tcPr>
          <w:p w14:paraId="119EDBE1" w14:textId="77777777" w:rsidR="0095430C"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95430C" w14:paraId="4350BDA5" w14:textId="77777777">
        <w:trPr>
          <w:divId w:val="1659267375"/>
          <w:tblCellSpacing w:w="15" w:type="dxa"/>
        </w:trPr>
        <w:tc>
          <w:tcPr>
            <w:tcW w:w="0" w:type="auto"/>
            <w:vAlign w:val="center"/>
            <w:hideMark/>
          </w:tcPr>
          <w:p w14:paraId="652AF463" w14:textId="77777777" w:rsidR="0095430C" w:rsidRDefault="0095430C">
            <w:pPr>
              <w:rPr>
                <w:rFonts w:eastAsia="Times New Roman"/>
                <w:lang w:val="en-US"/>
              </w:rPr>
            </w:pPr>
          </w:p>
        </w:tc>
        <w:tc>
          <w:tcPr>
            <w:tcW w:w="0" w:type="auto"/>
            <w:vAlign w:val="center"/>
            <w:hideMark/>
          </w:tcPr>
          <w:p w14:paraId="3BEE62CA" w14:textId="77777777" w:rsidR="0095430C"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95430C" w14:paraId="5006DDAD" w14:textId="77777777">
        <w:trPr>
          <w:divId w:val="1659267375"/>
          <w:tblCellSpacing w:w="15" w:type="dxa"/>
        </w:trPr>
        <w:tc>
          <w:tcPr>
            <w:tcW w:w="0" w:type="auto"/>
            <w:vAlign w:val="center"/>
            <w:hideMark/>
          </w:tcPr>
          <w:p w14:paraId="0B8829C1" w14:textId="77777777" w:rsidR="0095430C" w:rsidRDefault="0095430C">
            <w:pPr>
              <w:rPr>
                <w:rFonts w:eastAsia="Times New Roman"/>
                <w:lang w:val="en-US"/>
              </w:rPr>
            </w:pPr>
          </w:p>
        </w:tc>
        <w:tc>
          <w:tcPr>
            <w:tcW w:w="0" w:type="auto"/>
            <w:vAlign w:val="center"/>
            <w:hideMark/>
          </w:tcPr>
          <w:p w14:paraId="01B6772E" w14:textId="77777777" w:rsidR="0095430C"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95430C" w14:paraId="5D0B3038" w14:textId="77777777">
        <w:trPr>
          <w:divId w:val="1659267375"/>
          <w:tblCellSpacing w:w="15" w:type="dxa"/>
        </w:trPr>
        <w:tc>
          <w:tcPr>
            <w:tcW w:w="0" w:type="auto"/>
            <w:vAlign w:val="center"/>
            <w:hideMark/>
          </w:tcPr>
          <w:p w14:paraId="32731802" w14:textId="77777777" w:rsidR="0095430C" w:rsidRDefault="0095430C">
            <w:pPr>
              <w:rPr>
                <w:rFonts w:eastAsia="Times New Roman"/>
                <w:lang w:val="en-US"/>
              </w:rPr>
            </w:pPr>
          </w:p>
        </w:tc>
        <w:tc>
          <w:tcPr>
            <w:tcW w:w="0" w:type="auto"/>
            <w:vAlign w:val="center"/>
            <w:hideMark/>
          </w:tcPr>
          <w:p w14:paraId="046CCD43" w14:textId="77777777" w:rsidR="0095430C"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95430C" w14:paraId="424003D7" w14:textId="77777777">
        <w:trPr>
          <w:divId w:val="1659267375"/>
          <w:tblCellSpacing w:w="15" w:type="dxa"/>
        </w:trPr>
        <w:tc>
          <w:tcPr>
            <w:tcW w:w="0" w:type="auto"/>
            <w:vAlign w:val="center"/>
            <w:hideMark/>
          </w:tcPr>
          <w:p w14:paraId="1145CCFB" w14:textId="77777777" w:rsidR="0095430C" w:rsidRDefault="0095430C">
            <w:pPr>
              <w:rPr>
                <w:rFonts w:eastAsia="Times New Roman"/>
                <w:lang w:val="en-US"/>
              </w:rPr>
            </w:pPr>
          </w:p>
        </w:tc>
        <w:tc>
          <w:tcPr>
            <w:tcW w:w="0" w:type="auto"/>
            <w:vAlign w:val="center"/>
            <w:hideMark/>
          </w:tcPr>
          <w:p w14:paraId="3DD57D98" w14:textId="77777777" w:rsidR="0095430C"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95430C" w14:paraId="15E82511" w14:textId="77777777">
        <w:trPr>
          <w:divId w:val="1659267375"/>
          <w:tblCellSpacing w:w="15" w:type="dxa"/>
        </w:trPr>
        <w:tc>
          <w:tcPr>
            <w:tcW w:w="0" w:type="auto"/>
            <w:vAlign w:val="center"/>
            <w:hideMark/>
          </w:tcPr>
          <w:p w14:paraId="2CE01DDB" w14:textId="77777777" w:rsidR="0095430C" w:rsidRDefault="0095430C">
            <w:pPr>
              <w:rPr>
                <w:rFonts w:eastAsia="Times New Roman"/>
                <w:lang w:val="en-US"/>
              </w:rPr>
            </w:pPr>
          </w:p>
        </w:tc>
        <w:tc>
          <w:tcPr>
            <w:tcW w:w="0" w:type="auto"/>
            <w:vAlign w:val="center"/>
            <w:hideMark/>
          </w:tcPr>
          <w:p w14:paraId="2CE630BA" w14:textId="77777777" w:rsidR="0095430C"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95430C" w14:paraId="7250E6E3" w14:textId="77777777">
        <w:trPr>
          <w:divId w:val="1659267375"/>
          <w:tblCellSpacing w:w="15" w:type="dxa"/>
        </w:trPr>
        <w:tc>
          <w:tcPr>
            <w:tcW w:w="0" w:type="auto"/>
            <w:vAlign w:val="center"/>
            <w:hideMark/>
          </w:tcPr>
          <w:p w14:paraId="05E2BA52" w14:textId="77777777" w:rsidR="0095430C" w:rsidRDefault="0095430C">
            <w:pPr>
              <w:rPr>
                <w:rFonts w:eastAsia="Times New Roman"/>
                <w:lang w:val="en-US"/>
              </w:rPr>
            </w:pPr>
          </w:p>
        </w:tc>
        <w:tc>
          <w:tcPr>
            <w:tcW w:w="0" w:type="auto"/>
            <w:vAlign w:val="center"/>
            <w:hideMark/>
          </w:tcPr>
          <w:p w14:paraId="661297A8" w14:textId="77777777" w:rsidR="0095430C"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95430C" w14:paraId="3E00BA69" w14:textId="77777777">
        <w:trPr>
          <w:divId w:val="1659267375"/>
          <w:tblCellSpacing w:w="15" w:type="dxa"/>
        </w:trPr>
        <w:tc>
          <w:tcPr>
            <w:tcW w:w="0" w:type="auto"/>
            <w:vAlign w:val="center"/>
            <w:hideMark/>
          </w:tcPr>
          <w:p w14:paraId="24B69105" w14:textId="77777777" w:rsidR="0095430C" w:rsidRDefault="0095430C">
            <w:pPr>
              <w:rPr>
                <w:rFonts w:eastAsia="Times New Roman"/>
                <w:lang w:val="en-US"/>
              </w:rPr>
            </w:pPr>
          </w:p>
        </w:tc>
        <w:tc>
          <w:tcPr>
            <w:tcW w:w="0" w:type="auto"/>
            <w:vAlign w:val="center"/>
            <w:hideMark/>
          </w:tcPr>
          <w:p w14:paraId="0AE63EB7" w14:textId="77777777" w:rsidR="0095430C"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nfd </w:t>
            </w:r>
          </w:p>
        </w:tc>
      </w:tr>
      <w:tr w:rsidR="0095430C" w14:paraId="572868BD" w14:textId="77777777">
        <w:trPr>
          <w:divId w:val="1659267375"/>
          <w:tblCellSpacing w:w="15" w:type="dxa"/>
        </w:trPr>
        <w:tc>
          <w:tcPr>
            <w:tcW w:w="0" w:type="auto"/>
            <w:vAlign w:val="center"/>
            <w:hideMark/>
          </w:tcPr>
          <w:p w14:paraId="3CFC365F" w14:textId="77777777" w:rsidR="0095430C" w:rsidRDefault="0095430C">
            <w:pPr>
              <w:rPr>
                <w:rFonts w:eastAsia="Times New Roman"/>
                <w:lang w:val="en-US"/>
              </w:rPr>
            </w:pPr>
          </w:p>
        </w:tc>
        <w:tc>
          <w:tcPr>
            <w:tcW w:w="0" w:type="auto"/>
            <w:vAlign w:val="center"/>
            <w:hideMark/>
          </w:tcPr>
          <w:p w14:paraId="32BEA764" w14:textId="77777777" w:rsidR="0095430C"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95430C" w14:paraId="76243756" w14:textId="77777777">
        <w:trPr>
          <w:divId w:val="1659267375"/>
          <w:tblCellSpacing w:w="15" w:type="dxa"/>
        </w:trPr>
        <w:tc>
          <w:tcPr>
            <w:tcW w:w="0" w:type="auto"/>
            <w:vAlign w:val="center"/>
            <w:hideMark/>
          </w:tcPr>
          <w:p w14:paraId="44470A74" w14:textId="77777777" w:rsidR="0095430C" w:rsidRDefault="0095430C">
            <w:pPr>
              <w:rPr>
                <w:rFonts w:eastAsia="Times New Roman"/>
                <w:lang w:val="en-US"/>
              </w:rPr>
            </w:pPr>
          </w:p>
        </w:tc>
        <w:tc>
          <w:tcPr>
            <w:tcW w:w="0" w:type="auto"/>
            <w:vAlign w:val="center"/>
            <w:hideMark/>
          </w:tcPr>
          <w:p w14:paraId="7468DE47" w14:textId="77777777" w:rsidR="0095430C"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95430C" w14:paraId="173496BF" w14:textId="77777777">
        <w:trPr>
          <w:divId w:val="1659267375"/>
          <w:tblCellSpacing w:w="15" w:type="dxa"/>
        </w:trPr>
        <w:tc>
          <w:tcPr>
            <w:tcW w:w="0" w:type="auto"/>
            <w:vAlign w:val="center"/>
            <w:hideMark/>
          </w:tcPr>
          <w:p w14:paraId="666BCDA9" w14:textId="77777777" w:rsidR="0095430C" w:rsidRDefault="0095430C">
            <w:pPr>
              <w:rPr>
                <w:rFonts w:eastAsia="Times New Roman"/>
                <w:lang w:val="en-US"/>
              </w:rPr>
            </w:pPr>
          </w:p>
        </w:tc>
        <w:tc>
          <w:tcPr>
            <w:tcW w:w="0" w:type="auto"/>
            <w:vAlign w:val="center"/>
            <w:hideMark/>
          </w:tcPr>
          <w:p w14:paraId="50BDAA21" w14:textId="77777777" w:rsidR="0095430C"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95430C" w14:paraId="3736E8DF" w14:textId="77777777">
        <w:trPr>
          <w:divId w:val="1659267375"/>
          <w:tblCellSpacing w:w="15" w:type="dxa"/>
        </w:trPr>
        <w:tc>
          <w:tcPr>
            <w:tcW w:w="0" w:type="auto"/>
            <w:vAlign w:val="center"/>
            <w:hideMark/>
          </w:tcPr>
          <w:p w14:paraId="5787E04C" w14:textId="77777777" w:rsidR="0095430C" w:rsidRDefault="0095430C">
            <w:pPr>
              <w:rPr>
                <w:rFonts w:eastAsia="Times New Roman"/>
                <w:lang w:val="en-US"/>
              </w:rPr>
            </w:pPr>
          </w:p>
        </w:tc>
        <w:tc>
          <w:tcPr>
            <w:tcW w:w="0" w:type="auto"/>
            <w:vAlign w:val="center"/>
            <w:hideMark/>
          </w:tcPr>
          <w:p w14:paraId="12B4A552" w14:textId="77777777" w:rsidR="0095430C"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95430C" w14:paraId="78FA7453" w14:textId="77777777">
        <w:trPr>
          <w:divId w:val="1659267375"/>
          <w:tblCellSpacing w:w="15" w:type="dxa"/>
        </w:trPr>
        <w:tc>
          <w:tcPr>
            <w:tcW w:w="0" w:type="auto"/>
            <w:vAlign w:val="center"/>
            <w:hideMark/>
          </w:tcPr>
          <w:p w14:paraId="509081B0" w14:textId="77777777" w:rsidR="0095430C" w:rsidRDefault="0095430C">
            <w:pPr>
              <w:rPr>
                <w:rFonts w:eastAsia="Times New Roman"/>
                <w:lang w:val="en-US"/>
              </w:rPr>
            </w:pPr>
          </w:p>
        </w:tc>
        <w:tc>
          <w:tcPr>
            <w:tcW w:w="0" w:type="auto"/>
            <w:vAlign w:val="center"/>
            <w:hideMark/>
          </w:tcPr>
          <w:p w14:paraId="52CC0C23" w14:textId="77777777" w:rsidR="0095430C"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95430C" w14:paraId="0D4861A4" w14:textId="77777777">
        <w:trPr>
          <w:divId w:val="1659267375"/>
          <w:tblCellSpacing w:w="15" w:type="dxa"/>
        </w:trPr>
        <w:tc>
          <w:tcPr>
            <w:tcW w:w="0" w:type="auto"/>
            <w:vAlign w:val="center"/>
            <w:hideMark/>
          </w:tcPr>
          <w:p w14:paraId="3B4D9DA5" w14:textId="77777777" w:rsidR="0095430C" w:rsidRDefault="0095430C">
            <w:pPr>
              <w:rPr>
                <w:rFonts w:eastAsia="Times New Roman"/>
                <w:lang w:val="en-US"/>
              </w:rPr>
            </w:pPr>
          </w:p>
        </w:tc>
        <w:tc>
          <w:tcPr>
            <w:tcW w:w="0" w:type="auto"/>
            <w:vAlign w:val="center"/>
            <w:hideMark/>
          </w:tcPr>
          <w:p w14:paraId="2BA5A8C5" w14:textId="77777777" w:rsidR="0095430C"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95430C" w14:paraId="46246105" w14:textId="77777777">
        <w:trPr>
          <w:divId w:val="1659267375"/>
          <w:tblCellSpacing w:w="15" w:type="dxa"/>
        </w:trPr>
        <w:tc>
          <w:tcPr>
            <w:tcW w:w="0" w:type="auto"/>
            <w:vAlign w:val="center"/>
            <w:hideMark/>
          </w:tcPr>
          <w:p w14:paraId="2CD67C6A" w14:textId="77777777" w:rsidR="0095430C" w:rsidRDefault="0095430C">
            <w:pPr>
              <w:rPr>
                <w:rFonts w:eastAsia="Times New Roman"/>
                <w:lang w:val="en-US"/>
              </w:rPr>
            </w:pPr>
          </w:p>
        </w:tc>
        <w:tc>
          <w:tcPr>
            <w:tcW w:w="0" w:type="auto"/>
            <w:vAlign w:val="center"/>
            <w:hideMark/>
          </w:tcPr>
          <w:p w14:paraId="3B6FABF3" w14:textId="77777777" w:rsidR="0095430C"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95430C" w14:paraId="5FB3D595" w14:textId="77777777">
        <w:trPr>
          <w:divId w:val="1659267375"/>
          <w:tblCellSpacing w:w="15" w:type="dxa"/>
        </w:trPr>
        <w:tc>
          <w:tcPr>
            <w:tcW w:w="0" w:type="auto"/>
            <w:vAlign w:val="center"/>
            <w:hideMark/>
          </w:tcPr>
          <w:p w14:paraId="7CAACB30" w14:textId="77777777" w:rsidR="0095430C" w:rsidRDefault="0095430C">
            <w:pPr>
              <w:rPr>
                <w:rFonts w:eastAsia="Times New Roman"/>
                <w:lang w:val="en-US"/>
              </w:rPr>
            </w:pPr>
          </w:p>
        </w:tc>
        <w:tc>
          <w:tcPr>
            <w:tcW w:w="0" w:type="auto"/>
            <w:vAlign w:val="center"/>
            <w:hideMark/>
          </w:tcPr>
          <w:p w14:paraId="3F41F07E" w14:textId="77777777" w:rsidR="0095430C"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95430C" w14:paraId="0986620F" w14:textId="77777777">
        <w:trPr>
          <w:divId w:val="1659267375"/>
          <w:tblCellSpacing w:w="15" w:type="dxa"/>
        </w:trPr>
        <w:tc>
          <w:tcPr>
            <w:tcW w:w="0" w:type="auto"/>
            <w:vAlign w:val="center"/>
            <w:hideMark/>
          </w:tcPr>
          <w:p w14:paraId="11159DBB" w14:textId="77777777" w:rsidR="0095430C" w:rsidRDefault="0095430C">
            <w:pPr>
              <w:rPr>
                <w:rFonts w:eastAsia="Times New Roman"/>
                <w:lang w:val="en-US"/>
              </w:rPr>
            </w:pPr>
          </w:p>
        </w:tc>
        <w:tc>
          <w:tcPr>
            <w:tcW w:w="0" w:type="auto"/>
            <w:vAlign w:val="center"/>
            <w:hideMark/>
          </w:tcPr>
          <w:p w14:paraId="0550D84B" w14:textId="77777777" w:rsidR="0095430C"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95430C" w14:paraId="5E90ED2A" w14:textId="77777777">
        <w:trPr>
          <w:divId w:val="1659267375"/>
          <w:tblCellSpacing w:w="15" w:type="dxa"/>
        </w:trPr>
        <w:tc>
          <w:tcPr>
            <w:tcW w:w="0" w:type="auto"/>
            <w:vAlign w:val="center"/>
            <w:hideMark/>
          </w:tcPr>
          <w:p w14:paraId="036C7E65" w14:textId="77777777" w:rsidR="0095430C" w:rsidRDefault="0095430C">
            <w:pPr>
              <w:rPr>
                <w:rFonts w:eastAsia="Times New Roman"/>
                <w:lang w:val="en-US"/>
              </w:rPr>
            </w:pPr>
          </w:p>
        </w:tc>
        <w:tc>
          <w:tcPr>
            <w:tcW w:w="0" w:type="auto"/>
            <w:vAlign w:val="center"/>
            <w:hideMark/>
          </w:tcPr>
          <w:p w14:paraId="74398ADB" w14:textId="77777777" w:rsidR="0095430C"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95430C" w14:paraId="47362E9B" w14:textId="77777777">
        <w:trPr>
          <w:divId w:val="1659267375"/>
          <w:tblCellSpacing w:w="15" w:type="dxa"/>
        </w:trPr>
        <w:tc>
          <w:tcPr>
            <w:tcW w:w="0" w:type="auto"/>
            <w:vAlign w:val="center"/>
            <w:hideMark/>
          </w:tcPr>
          <w:p w14:paraId="78E75CF7" w14:textId="77777777" w:rsidR="0095430C" w:rsidRDefault="0095430C">
            <w:pPr>
              <w:rPr>
                <w:rFonts w:eastAsia="Times New Roman"/>
                <w:lang w:val="en-US"/>
              </w:rPr>
            </w:pPr>
          </w:p>
        </w:tc>
        <w:tc>
          <w:tcPr>
            <w:tcW w:w="0" w:type="auto"/>
            <w:vAlign w:val="center"/>
            <w:hideMark/>
          </w:tcPr>
          <w:p w14:paraId="5EE66178" w14:textId="77777777" w:rsidR="0095430C"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95430C" w14:paraId="36351C02" w14:textId="77777777">
        <w:trPr>
          <w:divId w:val="1659267375"/>
          <w:tblCellSpacing w:w="15" w:type="dxa"/>
        </w:trPr>
        <w:tc>
          <w:tcPr>
            <w:tcW w:w="0" w:type="auto"/>
            <w:vAlign w:val="center"/>
            <w:hideMark/>
          </w:tcPr>
          <w:p w14:paraId="04A6CD60" w14:textId="77777777" w:rsidR="0095430C" w:rsidRDefault="0095430C">
            <w:pPr>
              <w:rPr>
                <w:rFonts w:eastAsia="Times New Roman"/>
                <w:lang w:val="en-US"/>
              </w:rPr>
            </w:pPr>
          </w:p>
        </w:tc>
        <w:tc>
          <w:tcPr>
            <w:tcW w:w="0" w:type="auto"/>
            <w:vAlign w:val="center"/>
            <w:hideMark/>
          </w:tcPr>
          <w:p w14:paraId="0E217FEB" w14:textId="77777777" w:rsidR="0095430C"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95430C" w14:paraId="5D3A3F29" w14:textId="77777777">
        <w:trPr>
          <w:divId w:val="1659267375"/>
          <w:tblCellSpacing w:w="15" w:type="dxa"/>
        </w:trPr>
        <w:tc>
          <w:tcPr>
            <w:tcW w:w="0" w:type="auto"/>
            <w:vAlign w:val="center"/>
            <w:hideMark/>
          </w:tcPr>
          <w:p w14:paraId="2E805710" w14:textId="77777777" w:rsidR="0095430C" w:rsidRDefault="0095430C">
            <w:pPr>
              <w:rPr>
                <w:rFonts w:eastAsia="Times New Roman"/>
                <w:lang w:val="en-US"/>
              </w:rPr>
            </w:pPr>
          </w:p>
        </w:tc>
        <w:tc>
          <w:tcPr>
            <w:tcW w:w="0" w:type="auto"/>
            <w:vAlign w:val="center"/>
            <w:hideMark/>
          </w:tcPr>
          <w:p w14:paraId="0C98CE97" w14:textId="77777777" w:rsidR="0095430C"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95430C" w14:paraId="0E508FA2" w14:textId="77777777">
        <w:trPr>
          <w:divId w:val="1659267375"/>
          <w:tblCellSpacing w:w="15" w:type="dxa"/>
        </w:trPr>
        <w:tc>
          <w:tcPr>
            <w:tcW w:w="0" w:type="auto"/>
            <w:vAlign w:val="center"/>
            <w:hideMark/>
          </w:tcPr>
          <w:p w14:paraId="1E95EC9A" w14:textId="77777777" w:rsidR="0095430C" w:rsidRDefault="0095430C">
            <w:pPr>
              <w:rPr>
                <w:rFonts w:eastAsia="Times New Roman"/>
                <w:lang w:val="en-US"/>
              </w:rPr>
            </w:pPr>
          </w:p>
        </w:tc>
        <w:tc>
          <w:tcPr>
            <w:tcW w:w="0" w:type="auto"/>
            <w:vAlign w:val="center"/>
            <w:hideMark/>
          </w:tcPr>
          <w:p w14:paraId="78A28837" w14:textId="77777777" w:rsidR="0095430C"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95430C" w14:paraId="4824B944" w14:textId="77777777">
        <w:trPr>
          <w:divId w:val="1659267375"/>
          <w:tblCellSpacing w:w="15" w:type="dxa"/>
        </w:trPr>
        <w:tc>
          <w:tcPr>
            <w:tcW w:w="0" w:type="auto"/>
            <w:vAlign w:val="center"/>
            <w:hideMark/>
          </w:tcPr>
          <w:p w14:paraId="43A2F1D3" w14:textId="77777777" w:rsidR="0095430C" w:rsidRDefault="0095430C">
            <w:pPr>
              <w:rPr>
                <w:rFonts w:eastAsia="Times New Roman"/>
                <w:lang w:val="en-US"/>
              </w:rPr>
            </w:pPr>
          </w:p>
        </w:tc>
        <w:tc>
          <w:tcPr>
            <w:tcW w:w="0" w:type="auto"/>
            <w:vAlign w:val="center"/>
            <w:hideMark/>
          </w:tcPr>
          <w:p w14:paraId="5D23F96D" w14:textId="77777777" w:rsidR="0095430C"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95430C" w14:paraId="3C8B0A28" w14:textId="77777777">
        <w:trPr>
          <w:divId w:val="1659267375"/>
          <w:tblCellSpacing w:w="15" w:type="dxa"/>
        </w:trPr>
        <w:tc>
          <w:tcPr>
            <w:tcW w:w="0" w:type="auto"/>
            <w:vAlign w:val="center"/>
            <w:hideMark/>
          </w:tcPr>
          <w:p w14:paraId="43E44A68" w14:textId="77777777" w:rsidR="0095430C" w:rsidRDefault="0095430C">
            <w:pPr>
              <w:rPr>
                <w:rFonts w:eastAsia="Times New Roman"/>
                <w:lang w:val="en-US"/>
              </w:rPr>
            </w:pPr>
          </w:p>
        </w:tc>
        <w:tc>
          <w:tcPr>
            <w:tcW w:w="0" w:type="auto"/>
            <w:vAlign w:val="center"/>
            <w:hideMark/>
          </w:tcPr>
          <w:p w14:paraId="2807566B" w14:textId="77777777" w:rsidR="0095430C"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95430C" w14:paraId="53BAC21F" w14:textId="77777777">
        <w:trPr>
          <w:divId w:val="1659267375"/>
          <w:tblCellSpacing w:w="15" w:type="dxa"/>
        </w:trPr>
        <w:tc>
          <w:tcPr>
            <w:tcW w:w="0" w:type="auto"/>
            <w:vAlign w:val="center"/>
            <w:hideMark/>
          </w:tcPr>
          <w:p w14:paraId="3D117EB7" w14:textId="77777777" w:rsidR="0095430C" w:rsidRDefault="0095430C">
            <w:pPr>
              <w:rPr>
                <w:rFonts w:eastAsia="Times New Roman"/>
                <w:lang w:val="en-US"/>
              </w:rPr>
            </w:pPr>
          </w:p>
        </w:tc>
        <w:tc>
          <w:tcPr>
            <w:tcW w:w="0" w:type="auto"/>
            <w:vAlign w:val="center"/>
            <w:hideMark/>
          </w:tcPr>
          <w:p w14:paraId="633718AE" w14:textId="77777777" w:rsidR="0095430C"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95430C" w14:paraId="6F252B86" w14:textId="77777777">
        <w:trPr>
          <w:divId w:val="1659267375"/>
          <w:tblCellSpacing w:w="15" w:type="dxa"/>
        </w:trPr>
        <w:tc>
          <w:tcPr>
            <w:tcW w:w="0" w:type="auto"/>
            <w:vAlign w:val="center"/>
            <w:hideMark/>
          </w:tcPr>
          <w:p w14:paraId="3EB60337" w14:textId="77777777" w:rsidR="0095430C" w:rsidRDefault="0095430C">
            <w:pPr>
              <w:rPr>
                <w:rFonts w:eastAsia="Times New Roman"/>
                <w:lang w:val="en-US"/>
              </w:rPr>
            </w:pPr>
          </w:p>
        </w:tc>
        <w:tc>
          <w:tcPr>
            <w:tcW w:w="0" w:type="auto"/>
            <w:vAlign w:val="center"/>
            <w:hideMark/>
          </w:tcPr>
          <w:p w14:paraId="67A63AA8" w14:textId="77777777" w:rsidR="0095430C"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95430C" w14:paraId="265ED252" w14:textId="77777777">
        <w:trPr>
          <w:divId w:val="1659267375"/>
          <w:tblCellSpacing w:w="15" w:type="dxa"/>
        </w:trPr>
        <w:tc>
          <w:tcPr>
            <w:tcW w:w="0" w:type="auto"/>
            <w:vAlign w:val="center"/>
            <w:hideMark/>
          </w:tcPr>
          <w:p w14:paraId="0003B47C" w14:textId="77777777" w:rsidR="0095430C" w:rsidRDefault="0095430C">
            <w:pPr>
              <w:rPr>
                <w:rFonts w:eastAsia="Times New Roman"/>
                <w:lang w:val="en-US"/>
              </w:rPr>
            </w:pPr>
          </w:p>
        </w:tc>
        <w:tc>
          <w:tcPr>
            <w:tcW w:w="0" w:type="auto"/>
            <w:vAlign w:val="center"/>
            <w:hideMark/>
          </w:tcPr>
          <w:p w14:paraId="292FB5D1" w14:textId="77777777" w:rsidR="0095430C"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95430C" w14:paraId="0211B4AF" w14:textId="77777777">
        <w:trPr>
          <w:divId w:val="1659267375"/>
          <w:tblCellSpacing w:w="15" w:type="dxa"/>
        </w:trPr>
        <w:tc>
          <w:tcPr>
            <w:tcW w:w="0" w:type="auto"/>
            <w:vAlign w:val="center"/>
            <w:hideMark/>
          </w:tcPr>
          <w:p w14:paraId="1EB7485B" w14:textId="77777777" w:rsidR="0095430C" w:rsidRDefault="0095430C">
            <w:pPr>
              <w:rPr>
                <w:rFonts w:eastAsia="Times New Roman"/>
                <w:lang w:val="en-US"/>
              </w:rPr>
            </w:pPr>
          </w:p>
        </w:tc>
        <w:tc>
          <w:tcPr>
            <w:tcW w:w="0" w:type="auto"/>
            <w:vAlign w:val="center"/>
            <w:hideMark/>
          </w:tcPr>
          <w:p w14:paraId="785F7B7F" w14:textId="77777777" w:rsidR="0095430C"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95430C" w14:paraId="6A84F51F" w14:textId="77777777">
        <w:trPr>
          <w:divId w:val="1659267375"/>
          <w:tblCellSpacing w:w="15" w:type="dxa"/>
        </w:trPr>
        <w:tc>
          <w:tcPr>
            <w:tcW w:w="0" w:type="auto"/>
            <w:vAlign w:val="center"/>
            <w:hideMark/>
          </w:tcPr>
          <w:p w14:paraId="7C4D4AE7" w14:textId="77777777" w:rsidR="0095430C" w:rsidRDefault="0095430C">
            <w:pPr>
              <w:rPr>
                <w:rFonts w:eastAsia="Times New Roman"/>
                <w:lang w:val="en-US"/>
              </w:rPr>
            </w:pPr>
          </w:p>
        </w:tc>
        <w:tc>
          <w:tcPr>
            <w:tcW w:w="0" w:type="auto"/>
            <w:vAlign w:val="center"/>
            <w:hideMark/>
          </w:tcPr>
          <w:p w14:paraId="3C3F7C01" w14:textId="77777777" w:rsidR="0095430C"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95430C" w14:paraId="635A9A29" w14:textId="77777777">
        <w:trPr>
          <w:divId w:val="1659267375"/>
          <w:tblCellSpacing w:w="15" w:type="dxa"/>
        </w:trPr>
        <w:tc>
          <w:tcPr>
            <w:tcW w:w="0" w:type="auto"/>
            <w:vAlign w:val="center"/>
            <w:hideMark/>
          </w:tcPr>
          <w:p w14:paraId="09BCA066" w14:textId="77777777" w:rsidR="0095430C" w:rsidRDefault="0095430C">
            <w:pPr>
              <w:rPr>
                <w:rFonts w:eastAsia="Times New Roman"/>
                <w:lang w:val="en-US"/>
              </w:rPr>
            </w:pPr>
          </w:p>
        </w:tc>
        <w:tc>
          <w:tcPr>
            <w:tcW w:w="0" w:type="auto"/>
            <w:vAlign w:val="center"/>
            <w:hideMark/>
          </w:tcPr>
          <w:p w14:paraId="24621F61" w14:textId="77777777" w:rsidR="0095430C"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95430C" w14:paraId="5EC849C0" w14:textId="77777777">
        <w:trPr>
          <w:divId w:val="1659267375"/>
          <w:tblCellSpacing w:w="15" w:type="dxa"/>
        </w:trPr>
        <w:tc>
          <w:tcPr>
            <w:tcW w:w="0" w:type="auto"/>
            <w:vAlign w:val="center"/>
            <w:hideMark/>
          </w:tcPr>
          <w:p w14:paraId="25D91381" w14:textId="77777777" w:rsidR="0095430C" w:rsidRDefault="0095430C">
            <w:pPr>
              <w:rPr>
                <w:rFonts w:eastAsia="Times New Roman"/>
                <w:lang w:val="en-US"/>
              </w:rPr>
            </w:pPr>
          </w:p>
        </w:tc>
        <w:tc>
          <w:tcPr>
            <w:tcW w:w="0" w:type="auto"/>
            <w:vAlign w:val="center"/>
            <w:hideMark/>
          </w:tcPr>
          <w:p w14:paraId="13CDF1F7" w14:textId="77777777" w:rsidR="0095430C"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95430C" w14:paraId="4D1E27A4" w14:textId="77777777">
        <w:trPr>
          <w:divId w:val="1659267375"/>
          <w:tblCellSpacing w:w="15" w:type="dxa"/>
        </w:trPr>
        <w:tc>
          <w:tcPr>
            <w:tcW w:w="0" w:type="auto"/>
            <w:vAlign w:val="center"/>
            <w:hideMark/>
          </w:tcPr>
          <w:p w14:paraId="44C22D5B" w14:textId="77777777" w:rsidR="0095430C" w:rsidRDefault="0095430C">
            <w:pPr>
              <w:rPr>
                <w:rFonts w:eastAsia="Times New Roman"/>
                <w:lang w:val="en-US"/>
              </w:rPr>
            </w:pPr>
          </w:p>
        </w:tc>
        <w:tc>
          <w:tcPr>
            <w:tcW w:w="0" w:type="auto"/>
            <w:vAlign w:val="center"/>
            <w:hideMark/>
          </w:tcPr>
          <w:p w14:paraId="6852D765" w14:textId="77777777" w:rsidR="0095430C"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95430C" w14:paraId="64554CD9" w14:textId="77777777">
        <w:trPr>
          <w:divId w:val="1659267375"/>
          <w:tblCellSpacing w:w="15" w:type="dxa"/>
        </w:trPr>
        <w:tc>
          <w:tcPr>
            <w:tcW w:w="0" w:type="auto"/>
            <w:vAlign w:val="center"/>
            <w:hideMark/>
          </w:tcPr>
          <w:p w14:paraId="18E39247" w14:textId="77777777" w:rsidR="0095430C" w:rsidRDefault="0095430C">
            <w:pPr>
              <w:rPr>
                <w:rFonts w:eastAsia="Times New Roman"/>
                <w:lang w:val="en-US"/>
              </w:rPr>
            </w:pPr>
          </w:p>
        </w:tc>
        <w:tc>
          <w:tcPr>
            <w:tcW w:w="0" w:type="auto"/>
            <w:vAlign w:val="center"/>
            <w:hideMark/>
          </w:tcPr>
          <w:p w14:paraId="6D6F5D25" w14:textId="77777777" w:rsidR="0095430C"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95430C" w14:paraId="0D3D9FA1" w14:textId="77777777">
        <w:trPr>
          <w:divId w:val="1659267375"/>
          <w:tblCellSpacing w:w="15" w:type="dxa"/>
        </w:trPr>
        <w:tc>
          <w:tcPr>
            <w:tcW w:w="0" w:type="auto"/>
            <w:vAlign w:val="center"/>
            <w:hideMark/>
          </w:tcPr>
          <w:p w14:paraId="37721D24" w14:textId="77777777" w:rsidR="0095430C" w:rsidRDefault="0095430C">
            <w:pPr>
              <w:rPr>
                <w:rFonts w:eastAsia="Times New Roman"/>
                <w:lang w:val="en-US"/>
              </w:rPr>
            </w:pPr>
          </w:p>
        </w:tc>
        <w:tc>
          <w:tcPr>
            <w:tcW w:w="0" w:type="auto"/>
            <w:vAlign w:val="center"/>
            <w:hideMark/>
          </w:tcPr>
          <w:p w14:paraId="2FD4AEAB" w14:textId="77777777" w:rsidR="0095430C"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95430C" w14:paraId="0A9F8F35" w14:textId="77777777">
        <w:trPr>
          <w:divId w:val="1659267375"/>
          <w:tblCellSpacing w:w="15" w:type="dxa"/>
        </w:trPr>
        <w:tc>
          <w:tcPr>
            <w:tcW w:w="0" w:type="auto"/>
            <w:vAlign w:val="center"/>
            <w:hideMark/>
          </w:tcPr>
          <w:p w14:paraId="10219E3C" w14:textId="77777777" w:rsidR="0095430C" w:rsidRDefault="0095430C">
            <w:pPr>
              <w:rPr>
                <w:rFonts w:eastAsia="Times New Roman"/>
                <w:lang w:val="en-US"/>
              </w:rPr>
            </w:pPr>
          </w:p>
        </w:tc>
        <w:tc>
          <w:tcPr>
            <w:tcW w:w="0" w:type="auto"/>
            <w:vAlign w:val="center"/>
            <w:hideMark/>
          </w:tcPr>
          <w:p w14:paraId="74C026DB" w14:textId="77777777" w:rsidR="0095430C"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95430C" w14:paraId="15804962" w14:textId="77777777">
        <w:trPr>
          <w:divId w:val="1659267375"/>
          <w:tblCellSpacing w:w="15" w:type="dxa"/>
        </w:trPr>
        <w:tc>
          <w:tcPr>
            <w:tcW w:w="0" w:type="auto"/>
            <w:vAlign w:val="center"/>
            <w:hideMark/>
          </w:tcPr>
          <w:p w14:paraId="26458A3F" w14:textId="77777777" w:rsidR="0095430C" w:rsidRDefault="0095430C">
            <w:pPr>
              <w:rPr>
                <w:rFonts w:eastAsia="Times New Roman"/>
                <w:lang w:val="en-US"/>
              </w:rPr>
            </w:pPr>
          </w:p>
        </w:tc>
        <w:tc>
          <w:tcPr>
            <w:tcW w:w="0" w:type="auto"/>
            <w:vAlign w:val="center"/>
            <w:hideMark/>
          </w:tcPr>
          <w:p w14:paraId="54D549E2" w14:textId="77777777" w:rsidR="0095430C"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95430C" w14:paraId="1B69B60B" w14:textId="77777777">
        <w:trPr>
          <w:divId w:val="1659267375"/>
          <w:tblCellSpacing w:w="15" w:type="dxa"/>
        </w:trPr>
        <w:tc>
          <w:tcPr>
            <w:tcW w:w="0" w:type="auto"/>
            <w:vAlign w:val="center"/>
            <w:hideMark/>
          </w:tcPr>
          <w:p w14:paraId="758BE5C0" w14:textId="77777777" w:rsidR="0095430C" w:rsidRDefault="0095430C">
            <w:pPr>
              <w:rPr>
                <w:rFonts w:eastAsia="Times New Roman"/>
                <w:lang w:val="en-US"/>
              </w:rPr>
            </w:pPr>
          </w:p>
        </w:tc>
        <w:tc>
          <w:tcPr>
            <w:tcW w:w="0" w:type="auto"/>
            <w:vAlign w:val="center"/>
            <w:hideMark/>
          </w:tcPr>
          <w:p w14:paraId="12F9FCF3" w14:textId="77777777" w:rsidR="0095430C"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95430C" w14:paraId="7ED2B59F" w14:textId="77777777">
        <w:trPr>
          <w:divId w:val="1659267375"/>
          <w:tblCellSpacing w:w="15" w:type="dxa"/>
        </w:trPr>
        <w:tc>
          <w:tcPr>
            <w:tcW w:w="0" w:type="auto"/>
            <w:vAlign w:val="center"/>
            <w:hideMark/>
          </w:tcPr>
          <w:p w14:paraId="41798D93" w14:textId="77777777" w:rsidR="0095430C" w:rsidRDefault="0095430C">
            <w:pPr>
              <w:rPr>
                <w:rFonts w:eastAsia="Times New Roman"/>
                <w:lang w:val="en-US"/>
              </w:rPr>
            </w:pPr>
          </w:p>
        </w:tc>
        <w:tc>
          <w:tcPr>
            <w:tcW w:w="0" w:type="auto"/>
            <w:vAlign w:val="center"/>
            <w:hideMark/>
          </w:tcPr>
          <w:p w14:paraId="6F39287A" w14:textId="77777777" w:rsidR="0095430C"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95430C" w14:paraId="09A46560" w14:textId="77777777">
        <w:trPr>
          <w:divId w:val="1659267375"/>
          <w:tblCellSpacing w:w="15" w:type="dxa"/>
        </w:trPr>
        <w:tc>
          <w:tcPr>
            <w:tcW w:w="0" w:type="auto"/>
            <w:vAlign w:val="center"/>
            <w:hideMark/>
          </w:tcPr>
          <w:p w14:paraId="748E84C7" w14:textId="77777777" w:rsidR="0095430C" w:rsidRDefault="0095430C">
            <w:pPr>
              <w:rPr>
                <w:rFonts w:eastAsia="Times New Roman"/>
                <w:lang w:val="en-US"/>
              </w:rPr>
            </w:pPr>
          </w:p>
        </w:tc>
        <w:tc>
          <w:tcPr>
            <w:tcW w:w="0" w:type="auto"/>
            <w:vAlign w:val="center"/>
            <w:hideMark/>
          </w:tcPr>
          <w:p w14:paraId="1A88B56A" w14:textId="77777777" w:rsidR="0095430C"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95430C" w14:paraId="6547F574" w14:textId="77777777">
        <w:trPr>
          <w:divId w:val="1659267375"/>
          <w:tblCellSpacing w:w="15" w:type="dxa"/>
        </w:trPr>
        <w:tc>
          <w:tcPr>
            <w:tcW w:w="0" w:type="auto"/>
            <w:vAlign w:val="center"/>
            <w:hideMark/>
          </w:tcPr>
          <w:p w14:paraId="02D1BA64" w14:textId="77777777" w:rsidR="0095430C" w:rsidRDefault="0095430C">
            <w:pPr>
              <w:rPr>
                <w:rFonts w:eastAsia="Times New Roman"/>
                <w:lang w:val="en-US"/>
              </w:rPr>
            </w:pPr>
          </w:p>
        </w:tc>
        <w:tc>
          <w:tcPr>
            <w:tcW w:w="0" w:type="auto"/>
            <w:vAlign w:val="center"/>
            <w:hideMark/>
          </w:tcPr>
          <w:p w14:paraId="42E84FBE" w14:textId="77777777" w:rsidR="0095430C"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95430C" w14:paraId="327960F2" w14:textId="77777777">
        <w:trPr>
          <w:divId w:val="1659267375"/>
          <w:tblCellSpacing w:w="15" w:type="dxa"/>
        </w:trPr>
        <w:tc>
          <w:tcPr>
            <w:tcW w:w="0" w:type="auto"/>
            <w:vAlign w:val="center"/>
            <w:hideMark/>
          </w:tcPr>
          <w:p w14:paraId="14A05449" w14:textId="77777777" w:rsidR="0095430C" w:rsidRDefault="0095430C">
            <w:pPr>
              <w:rPr>
                <w:rFonts w:eastAsia="Times New Roman"/>
                <w:lang w:val="en-US"/>
              </w:rPr>
            </w:pPr>
          </w:p>
        </w:tc>
        <w:tc>
          <w:tcPr>
            <w:tcW w:w="0" w:type="auto"/>
            <w:vAlign w:val="center"/>
            <w:hideMark/>
          </w:tcPr>
          <w:p w14:paraId="65CE32A2" w14:textId="77777777" w:rsidR="0095430C"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95430C" w14:paraId="4452056E" w14:textId="77777777">
        <w:trPr>
          <w:divId w:val="1659267375"/>
          <w:tblCellSpacing w:w="15" w:type="dxa"/>
        </w:trPr>
        <w:tc>
          <w:tcPr>
            <w:tcW w:w="0" w:type="auto"/>
            <w:vAlign w:val="center"/>
            <w:hideMark/>
          </w:tcPr>
          <w:p w14:paraId="7588F38F" w14:textId="77777777" w:rsidR="0095430C" w:rsidRDefault="0095430C">
            <w:pPr>
              <w:rPr>
                <w:rFonts w:eastAsia="Times New Roman"/>
                <w:lang w:val="en-US"/>
              </w:rPr>
            </w:pPr>
          </w:p>
        </w:tc>
        <w:tc>
          <w:tcPr>
            <w:tcW w:w="0" w:type="auto"/>
            <w:vAlign w:val="center"/>
            <w:hideMark/>
          </w:tcPr>
          <w:p w14:paraId="21F4B860" w14:textId="77777777" w:rsidR="0095430C"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95430C" w14:paraId="51FBB1CF" w14:textId="77777777">
        <w:trPr>
          <w:divId w:val="1659267375"/>
          <w:tblCellSpacing w:w="15" w:type="dxa"/>
        </w:trPr>
        <w:tc>
          <w:tcPr>
            <w:tcW w:w="0" w:type="auto"/>
            <w:vAlign w:val="center"/>
            <w:hideMark/>
          </w:tcPr>
          <w:p w14:paraId="19A71C8A" w14:textId="77777777" w:rsidR="0095430C" w:rsidRDefault="0095430C">
            <w:pPr>
              <w:rPr>
                <w:rFonts w:eastAsia="Times New Roman"/>
                <w:lang w:val="en-US"/>
              </w:rPr>
            </w:pPr>
          </w:p>
        </w:tc>
        <w:tc>
          <w:tcPr>
            <w:tcW w:w="0" w:type="auto"/>
            <w:vAlign w:val="center"/>
            <w:hideMark/>
          </w:tcPr>
          <w:p w14:paraId="3AFE89DD" w14:textId="77777777" w:rsidR="0095430C"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Care Workers nfd </w:t>
            </w:r>
          </w:p>
        </w:tc>
      </w:tr>
      <w:tr w:rsidR="0095430C" w14:paraId="0B359E9C" w14:textId="77777777">
        <w:trPr>
          <w:divId w:val="1659267375"/>
          <w:tblCellSpacing w:w="15" w:type="dxa"/>
        </w:trPr>
        <w:tc>
          <w:tcPr>
            <w:tcW w:w="0" w:type="auto"/>
            <w:vAlign w:val="center"/>
            <w:hideMark/>
          </w:tcPr>
          <w:p w14:paraId="3FE139D3" w14:textId="77777777" w:rsidR="0095430C" w:rsidRDefault="0095430C">
            <w:pPr>
              <w:rPr>
                <w:rFonts w:eastAsia="Times New Roman"/>
                <w:lang w:val="en-US"/>
              </w:rPr>
            </w:pPr>
          </w:p>
        </w:tc>
        <w:tc>
          <w:tcPr>
            <w:tcW w:w="0" w:type="auto"/>
            <w:vAlign w:val="center"/>
            <w:hideMark/>
          </w:tcPr>
          <w:p w14:paraId="3E743582" w14:textId="77777777" w:rsidR="0095430C"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95430C" w14:paraId="5F75290C" w14:textId="77777777">
        <w:trPr>
          <w:divId w:val="1659267375"/>
          <w:tblCellSpacing w:w="15" w:type="dxa"/>
        </w:trPr>
        <w:tc>
          <w:tcPr>
            <w:tcW w:w="0" w:type="auto"/>
            <w:vAlign w:val="center"/>
            <w:hideMark/>
          </w:tcPr>
          <w:p w14:paraId="23128D1B" w14:textId="77777777" w:rsidR="0095430C" w:rsidRDefault="0095430C">
            <w:pPr>
              <w:rPr>
                <w:rFonts w:eastAsia="Times New Roman"/>
                <w:lang w:val="en-US"/>
              </w:rPr>
            </w:pPr>
          </w:p>
        </w:tc>
        <w:tc>
          <w:tcPr>
            <w:tcW w:w="0" w:type="auto"/>
            <w:vAlign w:val="center"/>
            <w:hideMark/>
          </w:tcPr>
          <w:p w14:paraId="19BC14C2" w14:textId="77777777" w:rsidR="0095430C"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95430C" w14:paraId="200F1184" w14:textId="77777777">
        <w:trPr>
          <w:divId w:val="1659267375"/>
          <w:tblCellSpacing w:w="15" w:type="dxa"/>
        </w:trPr>
        <w:tc>
          <w:tcPr>
            <w:tcW w:w="0" w:type="auto"/>
            <w:vAlign w:val="center"/>
            <w:hideMark/>
          </w:tcPr>
          <w:p w14:paraId="2CB491A5" w14:textId="77777777" w:rsidR="0095430C" w:rsidRDefault="0095430C">
            <w:pPr>
              <w:rPr>
                <w:rFonts w:eastAsia="Times New Roman"/>
                <w:lang w:val="en-US"/>
              </w:rPr>
            </w:pPr>
          </w:p>
        </w:tc>
        <w:tc>
          <w:tcPr>
            <w:tcW w:w="0" w:type="auto"/>
            <w:vAlign w:val="center"/>
            <w:hideMark/>
          </w:tcPr>
          <w:p w14:paraId="26442A14" w14:textId="77777777" w:rsidR="0095430C"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95430C" w14:paraId="38BEC140" w14:textId="77777777">
        <w:trPr>
          <w:divId w:val="1659267375"/>
          <w:tblCellSpacing w:w="15" w:type="dxa"/>
        </w:trPr>
        <w:tc>
          <w:tcPr>
            <w:tcW w:w="0" w:type="auto"/>
            <w:vAlign w:val="center"/>
            <w:hideMark/>
          </w:tcPr>
          <w:p w14:paraId="7D1FBD08" w14:textId="77777777" w:rsidR="0095430C" w:rsidRDefault="0095430C">
            <w:pPr>
              <w:rPr>
                <w:rFonts w:eastAsia="Times New Roman"/>
                <w:lang w:val="en-US"/>
              </w:rPr>
            </w:pPr>
          </w:p>
        </w:tc>
        <w:tc>
          <w:tcPr>
            <w:tcW w:w="0" w:type="auto"/>
            <w:vAlign w:val="center"/>
            <w:hideMark/>
          </w:tcPr>
          <w:p w14:paraId="45A3D211" w14:textId="77777777" w:rsidR="0095430C"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95430C" w14:paraId="2545DA51" w14:textId="77777777">
        <w:trPr>
          <w:divId w:val="1659267375"/>
          <w:tblCellSpacing w:w="15" w:type="dxa"/>
        </w:trPr>
        <w:tc>
          <w:tcPr>
            <w:tcW w:w="0" w:type="auto"/>
            <w:vAlign w:val="center"/>
            <w:hideMark/>
          </w:tcPr>
          <w:p w14:paraId="09087D62" w14:textId="77777777" w:rsidR="0095430C" w:rsidRDefault="0095430C">
            <w:pPr>
              <w:rPr>
                <w:rFonts w:eastAsia="Times New Roman"/>
                <w:lang w:val="en-US"/>
              </w:rPr>
            </w:pPr>
          </w:p>
        </w:tc>
        <w:tc>
          <w:tcPr>
            <w:tcW w:w="0" w:type="auto"/>
            <w:vAlign w:val="center"/>
            <w:hideMark/>
          </w:tcPr>
          <w:p w14:paraId="25BED6DE" w14:textId="77777777" w:rsidR="0095430C"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95430C" w14:paraId="5C2E1C29" w14:textId="77777777">
        <w:trPr>
          <w:divId w:val="1659267375"/>
          <w:tblCellSpacing w:w="15" w:type="dxa"/>
        </w:trPr>
        <w:tc>
          <w:tcPr>
            <w:tcW w:w="0" w:type="auto"/>
            <w:vAlign w:val="center"/>
            <w:hideMark/>
          </w:tcPr>
          <w:p w14:paraId="03D51CD6" w14:textId="77777777" w:rsidR="0095430C" w:rsidRDefault="0095430C">
            <w:pPr>
              <w:rPr>
                <w:rFonts w:eastAsia="Times New Roman"/>
                <w:lang w:val="en-US"/>
              </w:rPr>
            </w:pPr>
          </w:p>
        </w:tc>
        <w:tc>
          <w:tcPr>
            <w:tcW w:w="0" w:type="auto"/>
            <w:vAlign w:val="center"/>
            <w:hideMark/>
          </w:tcPr>
          <w:p w14:paraId="21BFF531" w14:textId="77777777" w:rsidR="0095430C"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95430C" w14:paraId="4A625C0C" w14:textId="77777777">
        <w:trPr>
          <w:divId w:val="1659267375"/>
          <w:tblCellSpacing w:w="15" w:type="dxa"/>
        </w:trPr>
        <w:tc>
          <w:tcPr>
            <w:tcW w:w="0" w:type="auto"/>
            <w:vAlign w:val="center"/>
            <w:hideMark/>
          </w:tcPr>
          <w:p w14:paraId="6FFB360C" w14:textId="77777777" w:rsidR="0095430C" w:rsidRDefault="0095430C">
            <w:pPr>
              <w:rPr>
                <w:rFonts w:eastAsia="Times New Roman"/>
                <w:lang w:val="en-US"/>
              </w:rPr>
            </w:pPr>
          </w:p>
        </w:tc>
        <w:tc>
          <w:tcPr>
            <w:tcW w:w="0" w:type="auto"/>
            <w:vAlign w:val="center"/>
            <w:hideMark/>
          </w:tcPr>
          <w:p w14:paraId="13554C72" w14:textId="77777777" w:rsidR="0095430C"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95430C" w14:paraId="7BAA5C20" w14:textId="77777777">
        <w:trPr>
          <w:divId w:val="1659267375"/>
          <w:tblCellSpacing w:w="15" w:type="dxa"/>
        </w:trPr>
        <w:tc>
          <w:tcPr>
            <w:tcW w:w="0" w:type="auto"/>
            <w:vAlign w:val="center"/>
            <w:hideMark/>
          </w:tcPr>
          <w:p w14:paraId="3A721FC3" w14:textId="77777777" w:rsidR="0095430C" w:rsidRDefault="0095430C">
            <w:pPr>
              <w:rPr>
                <w:rFonts w:eastAsia="Times New Roman"/>
                <w:lang w:val="en-US"/>
              </w:rPr>
            </w:pPr>
          </w:p>
        </w:tc>
        <w:tc>
          <w:tcPr>
            <w:tcW w:w="0" w:type="auto"/>
            <w:vAlign w:val="center"/>
            <w:hideMark/>
          </w:tcPr>
          <w:p w14:paraId="473948CB" w14:textId="77777777" w:rsidR="0095430C"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95430C" w14:paraId="404E7028" w14:textId="77777777">
        <w:trPr>
          <w:divId w:val="1659267375"/>
          <w:tblCellSpacing w:w="15" w:type="dxa"/>
        </w:trPr>
        <w:tc>
          <w:tcPr>
            <w:tcW w:w="0" w:type="auto"/>
            <w:vAlign w:val="center"/>
            <w:hideMark/>
          </w:tcPr>
          <w:p w14:paraId="519D234C" w14:textId="77777777" w:rsidR="0095430C" w:rsidRDefault="0095430C">
            <w:pPr>
              <w:rPr>
                <w:rFonts w:eastAsia="Times New Roman"/>
                <w:lang w:val="en-US"/>
              </w:rPr>
            </w:pPr>
          </w:p>
        </w:tc>
        <w:tc>
          <w:tcPr>
            <w:tcW w:w="0" w:type="auto"/>
            <w:vAlign w:val="center"/>
            <w:hideMark/>
          </w:tcPr>
          <w:p w14:paraId="145FF533" w14:textId="77777777" w:rsidR="0095430C"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95430C" w14:paraId="302D8F47" w14:textId="77777777">
        <w:trPr>
          <w:divId w:val="1659267375"/>
          <w:tblCellSpacing w:w="15" w:type="dxa"/>
        </w:trPr>
        <w:tc>
          <w:tcPr>
            <w:tcW w:w="0" w:type="auto"/>
            <w:vAlign w:val="center"/>
            <w:hideMark/>
          </w:tcPr>
          <w:p w14:paraId="1C318513" w14:textId="77777777" w:rsidR="0095430C" w:rsidRDefault="0095430C">
            <w:pPr>
              <w:rPr>
                <w:rFonts w:eastAsia="Times New Roman"/>
                <w:lang w:val="en-US"/>
              </w:rPr>
            </w:pPr>
          </w:p>
        </w:tc>
        <w:tc>
          <w:tcPr>
            <w:tcW w:w="0" w:type="auto"/>
            <w:vAlign w:val="center"/>
            <w:hideMark/>
          </w:tcPr>
          <w:p w14:paraId="32CAFBE0" w14:textId="77777777" w:rsidR="0095430C"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95430C" w14:paraId="355B7912" w14:textId="77777777">
        <w:trPr>
          <w:divId w:val="1659267375"/>
          <w:tblCellSpacing w:w="15" w:type="dxa"/>
        </w:trPr>
        <w:tc>
          <w:tcPr>
            <w:tcW w:w="0" w:type="auto"/>
            <w:vAlign w:val="center"/>
            <w:hideMark/>
          </w:tcPr>
          <w:p w14:paraId="5EDE5488" w14:textId="77777777" w:rsidR="0095430C" w:rsidRDefault="0095430C">
            <w:pPr>
              <w:rPr>
                <w:rFonts w:eastAsia="Times New Roman"/>
                <w:lang w:val="en-US"/>
              </w:rPr>
            </w:pPr>
          </w:p>
        </w:tc>
        <w:tc>
          <w:tcPr>
            <w:tcW w:w="0" w:type="auto"/>
            <w:vAlign w:val="center"/>
            <w:hideMark/>
          </w:tcPr>
          <w:p w14:paraId="125DD906" w14:textId="77777777" w:rsidR="0095430C"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95430C" w14:paraId="2E513111" w14:textId="77777777">
        <w:trPr>
          <w:divId w:val="1659267375"/>
          <w:tblCellSpacing w:w="15" w:type="dxa"/>
        </w:trPr>
        <w:tc>
          <w:tcPr>
            <w:tcW w:w="0" w:type="auto"/>
            <w:vAlign w:val="center"/>
            <w:hideMark/>
          </w:tcPr>
          <w:p w14:paraId="114082BB" w14:textId="77777777" w:rsidR="0095430C" w:rsidRDefault="0095430C">
            <w:pPr>
              <w:rPr>
                <w:rFonts w:eastAsia="Times New Roman"/>
                <w:lang w:val="en-US"/>
              </w:rPr>
            </w:pPr>
          </w:p>
        </w:tc>
        <w:tc>
          <w:tcPr>
            <w:tcW w:w="0" w:type="auto"/>
            <w:vAlign w:val="center"/>
            <w:hideMark/>
          </w:tcPr>
          <w:p w14:paraId="72E3F594" w14:textId="77777777" w:rsidR="0095430C"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95430C" w14:paraId="4B7C1629" w14:textId="77777777">
        <w:trPr>
          <w:divId w:val="1659267375"/>
          <w:tblCellSpacing w:w="15" w:type="dxa"/>
        </w:trPr>
        <w:tc>
          <w:tcPr>
            <w:tcW w:w="0" w:type="auto"/>
            <w:vAlign w:val="center"/>
            <w:hideMark/>
          </w:tcPr>
          <w:p w14:paraId="7BD42E37" w14:textId="77777777" w:rsidR="0095430C" w:rsidRDefault="0095430C">
            <w:pPr>
              <w:rPr>
                <w:rFonts w:eastAsia="Times New Roman"/>
                <w:lang w:val="en-US"/>
              </w:rPr>
            </w:pPr>
          </w:p>
        </w:tc>
        <w:tc>
          <w:tcPr>
            <w:tcW w:w="0" w:type="auto"/>
            <w:vAlign w:val="center"/>
            <w:hideMark/>
          </w:tcPr>
          <w:p w14:paraId="15FDFA68" w14:textId="77777777" w:rsidR="0095430C"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95430C" w14:paraId="7406062C" w14:textId="77777777">
        <w:trPr>
          <w:divId w:val="1659267375"/>
          <w:tblCellSpacing w:w="15" w:type="dxa"/>
        </w:trPr>
        <w:tc>
          <w:tcPr>
            <w:tcW w:w="0" w:type="auto"/>
            <w:vAlign w:val="center"/>
            <w:hideMark/>
          </w:tcPr>
          <w:p w14:paraId="726B0D71" w14:textId="77777777" w:rsidR="0095430C" w:rsidRDefault="0095430C">
            <w:pPr>
              <w:rPr>
                <w:rFonts w:eastAsia="Times New Roman"/>
                <w:lang w:val="en-US"/>
              </w:rPr>
            </w:pPr>
          </w:p>
        </w:tc>
        <w:tc>
          <w:tcPr>
            <w:tcW w:w="0" w:type="auto"/>
            <w:vAlign w:val="center"/>
            <w:hideMark/>
          </w:tcPr>
          <w:p w14:paraId="0FEF8D22" w14:textId="77777777" w:rsidR="0095430C"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95430C" w14:paraId="742A9763" w14:textId="77777777">
        <w:trPr>
          <w:divId w:val="1659267375"/>
          <w:tblCellSpacing w:w="15" w:type="dxa"/>
        </w:trPr>
        <w:tc>
          <w:tcPr>
            <w:tcW w:w="0" w:type="auto"/>
            <w:vAlign w:val="center"/>
            <w:hideMark/>
          </w:tcPr>
          <w:p w14:paraId="2627C85D" w14:textId="77777777" w:rsidR="0095430C" w:rsidRDefault="0095430C">
            <w:pPr>
              <w:rPr>
                <w:rFonts w:eastAsia="Times New Roman"/>
                <w:lang w:val="en-US"/>
              </w:rPr>
            </w:pPr>
          </w:p>
        </w:tc>
        <w:tc>
          <w:tcPr>
            <w:tcW w:w="0" w:type="auto"/>
            <w:vAlign w:val="center"/>
            <w:hideMark/>
          </w:tcPr>
          <w:p w14:paraId="5F3E4D5B" w14:textId="77777777" w:rsidR="0095430C"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95430C" w14:paraId="7DF22399" w14:textId="77777777">
        <w:trPr>
          <w:divId w:val="1659267375"/>
          <w:tblCellSpacing w:w="15" w:type="dxa"/>
        </w:trPr>
        <w:tc>
          <w:tcPr>
            <w:tcW w:w="0" w:type="auto"/>
            <w:vAlign w:val="center"/>
            <w:hideMark/>
          </w:tcPr>
          <w:p w14:paraId="20FEB06C" w14:textId="77777777" w:rsidR="0095430C" w:rsidRDefault="0095430C">
            <w:pPr>
              <w:rPr>
                <w:rFonts w:eastAsia="Times New Roman"/>
                <w:lang w:val="en-US"/>
              </w:rPr>
            </w:pPr>
          </w:p>
        </w:tc>
        <w:tc>
          <w:tcPr>
            <w:tcW w:w="0" w:type="auto"/>
            <w:vAlign w:val="center"/>
            <w:hideMark/>
          </w:tcPr>
          <w:p w14:paraId="65C2D1A9" w14:textId="77777777" w:rsidR="0095430C"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95430C" w14:paraId="7C20A7FC" w14:textId="77777777">
        <w:trPr>
          <w:divId w:val="1659267375"/>
          <w:tblCellSpacing w:w="15" w:type="dxa"/>
        </w:trPr>
        <w:tc>
          <w:tcPr>
            <w:tcW w:w="0" w:type="auto"/>
            <w:vAlign w:val="center"/>
            <w:hideMark/>
          </w:tcPr>
          <w:p w14:paraId="4D4C914D" w14:textId="77777777" w:rsidR="0095430C" w:rsidRDefault="0095430C">
            <w:pPr>
              <w:rPr>
                <w:rFonts w:eastAsia="Times New Roman"/>
                <w:lang w:val="en-US"/>
              </w:rPr>
            </w:pPr>
          </w:p>
        </w:tc>
        <w:tc>
          <w:tcPr>
            <w:tcW w:w="0" w:type="auto"/>
            <w:vAlign w:val="center"/>
            <w:hideMark/>
          </w:tcPr>
          <w:p w14:paraId="0D6F2665" w14:textId="77777777" w:rsidR="0095430C"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95430C" w14:paraId="3EB9E2A7" w14:textId="77777777">
        <w:trPr>
          <w:divId w:val="1659267375"/>
          <w:tblCellSpacing w:w="15" w:type="dxa"/>
        </w:trPr>
        <w:tc>
          <w:tcPr>
            <w:tcW w:w="0" w:type="auto"/>
            <w:vAlign w:val="center"/>
            <w:hideMark/>
          </w:tcPr>
          <w:p w14:paraId="0BD970B3" w14:textId="77777777" w:rsidR="0095430C" w:rsidRDefault="0095430C">
            <w:pPr>
              <w:rPr>
                <w:rFonts w:eastAsia="Times New Roman"/>
                <w:lang w:val="en-US"/>
              </w:rPr>
            </w:pPr>
          </w:p>
        </w:tc>
        <w:tc>
          <w:tcPr>
            <w:tcW w:w="0" w:type="auto"/>
            <w:vAlign w:val="center"/>
            <w:hideMark/>
          </w:tcPr>
          <w:p w14:paraId="2FC54A23" w14:textId="77777777" w:rsidR="0095430C"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95430C" w14:paraId="6A801FD7" w14:textId="77777777">
        <w:trPr>
          <w:divId w:val="1659267375"/>
          <w:tblCellSpacing w:w="15" w:type="dxa"/>
        </w:trPr>
        <w:tc>
          <w:tcPr>
            <w:tcW w:w="0" w:type="auto"/>
            <w:vAlign w:val="center"/>
            <w:hideMark/>
          </w:tcPr>
          <w:p w14:paraId="7C38F482" w14:textId="77777777" w:rsidR="0095430C" w:rsidRDefault="0095430C">
            <w:pPr>
              <w:rPr>
                <w:rFonts w:eastAsia="Times New Roman"/>
                <w:lang w:val="en-US"/>
              </w:rPr>
            </w:pPr>
          </w:p>
        </w:tc>
        <w:tc>
          <w:tcPr>
            <w:tcW w:w="0" w:type="auto"/>
            <w:vAlign w:val="center"/>
            <w:hideMark/>
          </w:tcPr>
          <w:p w14:paraId="3009293F" w14:textId="77777777" w:rsidR="0095430C"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95430C" w14:paraId="63130F3F" w14:textId="77777777">
        <w:trPr>
          <w:divId w:val="1659267375"/>
          <w:tblCellSpacing w:w="15" w:type="dxa"/>
        </w:trPr>
        <w:tc>
          <w:tcPr>
            <w:tcW w:w="0" w:type="auto"/>
            <w:vAlign w:val="center"/>
            <w:hideMark/>
          </w:tcPr>
          <w:p w14:paraId="50525FA9" w14:textId="77777777" w:rsidR="0095430C" w:rsidRDefault="0095430C">
            <w:pPr>
              <w:rPr>
                <w:rFonts w:eastAsia="Times New Roman"/>
                <w:lang w:val="en-US"/>
              </w:rPr>
            </w:pPr>
          </w:p>
        </w:tc>
        <w:tc>
          <w:tcPr>
            <w:tcW w:w="0" w:type="auto"/>
            <w:vAlign w:val="center"/>
            <w:hideMark/>
          </w:tcPr>
          <w:p w14:paraId="032CA719" w14:textId="77777777" w:rsidR="0095430C"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95430C" w14:paraId="53042909" w14:textId="77777777">
        <w:trPr>
          <w:divId w:val="1659267375"/>
          <w:tblCellSpacing w:w="15" w:type="dxa"/>
        </w:trPr>
        <w:tc>
          <w:tcPr>
            <w:tcW w:w="0" w:type="auto"/>
            <w:vAlign w:val="center"/>
            <w:hideMark/>
          </w:tcPr>
          <w:p w14:paraId="6D3CC152" w14:textId="77777777" w:rsidR="0095430C" w:rsidRDefault="0095430C">
            <w:pPr>
              <w:rPr>
                <w:rFonts w:eastAsia="Times New Roman"/>
                <w:lang w:val="en-US"/>
              </w:rPr>
            </w:pPr>
          </w:p>
        </w:tc>
        <w:tc>
          <w:tcPr>
            <w:tcW w:w="0" w:type="auto"/>
            <w:vAlign w:val="center"/>
            <w:hideMark/>
          </w:tcPr>
          <w:p w14:paraId="4ED16B09" w14:textId="77777777" w:rsidR="0095430C"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95430C" w14:paraId="51B35431" w14:textId="77777777">
        <w:trPr>
          <w:divId w:val="1659267375"/>
          <w:tblCellSpacing w:w="15" w:type="dxa"/>
        </w:trPr>
        <w:tc>
          <w:tcPr>
            <w:tcW w:w="0" w:type="auto"/>
            <w:vAlign w:val="center"/>
            <w:hideMark/>
          </w:tcPr>
          <w:p w14:paraId="61A72645" w14:textId="77777777" w:rsidR="0095430C" w:rsidRDefault="0095430C">
            <w:pPr>
              <w:rPr>
                <w:rFonts w:eastAsia="Times New Roman"/>
                <w:lang w:val="en-US"/>
              </w:rPr>
            </w:pPr>
          </w:p>
        </w:tc>
        <w:tc>
          <w:tcPr>
            <w:tcW w:w="0" w:type="auto"/>
            <w:vAlign w:val="center"/>
            <w:hideMark/>
          </w:tcPr>
          <w:p w14:paraId="64740366" w14:textId="77777777" w:rsidR="0095430C"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95430C" w14:paraId="6D493C3E" w14:textId="77777777">
        <w:trPr>
          <w:divId w:val="1659267375"/>
          <w:tblCellSpacing w:w="15" w:type="dxa"/>
        </w:trPr>
        <w:tc>
          <w:tcPr>
            <w:tcW w:w="0" w:type="auto"/>
            <w:vAlign w:val="center"/>
            <w:hideMark/>
          </w:tcPr>
          <w:p w14:paraId="67B1CA78" w14:textId="77777777" w:rsidR="0095430C" w:rsidRDefault="0095430C">
            <w:pPr>
              <w:rPr>
                <w:rFonts w:eastAsia="Times New Roman"/>
                <w:lang w:val="en-US"/>
              </w:rPr>
            </w:pPr>
          </w:p>
        </w:tc>
        <w:tc>
          <w:tcPr>
            <w:tcW w:w="0" w:type="auto"/>
            <w:vAlign w:val="center"/>
            <w:hideMark/>
          </w:tcPr>
          <w:p w14:paraId="2AB1424D" w14:textId="77777777" w:rsidR="0095430C"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95430C" w14:paraId="16CFF591" w14:textId="77777777">
        <w:trPr>
          <w:divId w:val="1659267375"/>
          <w:tblCellSpacing w:w="15" w:type="dxa"/>
        </w:trPr>
        <w:tc>
          <w:tcPr>
            <w:tcW w:w="0" w:type="auto"/>
            <w:vAlign w:val="center"/>
            <w:hideMark/>
          </w:tcPr>
          <w:p w14:paraId="2D99002C" w14:textId="77777777" w:rsidR="0095430C" w:rsidRDefault="0095430C">
            <w:pPr>
              <w:rPr>
                <w:rFonts w:eastAsia="Times New Roman"/>
                <w:lang w:val="en-US"/>
              </w:rPr>
            </w:pPr>
          </w:p>
        </w:tc>
        <w:tc>
          <w:tcPr>
            <w:tcW w:w="0" w:type="auto"/>
            <w:vAlign w:val="center"/>
            <w:hideMark/>
          </w:tcPr>
          <w:p w14:paraId="61A87651" w14:textId="77777777" w:rsidR="0095430C"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95430C" w14:paraId="1A379B1A" w14:textId="77777777">
        <w:trPr>
          <w:divId w:val="1659267375"/>
          <w:tblCellSpacing w:w="15" w:type="dxa"/>
        </w:trPr>
        <w:tc>
          <w:tcPr>
            <w:tcW w:w="0" w:type="auto"/>
            <w:vAlign w:val="center"/>
            <w:hideMark/>
          </w:tcPr>
          <w:p w14:paraId="430C83FB" w14:textId="77777777" w:rsidR="0095430C" w:rsidRDefault="0095430C">
            <w:pPr>
              <w:rPr>
                <w:rFonts w:eastAsia="Times New Roman"/>
                <w:lang w:val="en-US"/>
              </w:rPr>
            </w:pPr>
          </w:p>
        </w:tc>
        <w:tc>
          <w:tcPr>
            <w:tcW w:w="0" w:type="auto"/>
            <w:vAlign w:val="center"/>
            <w:hideMark/>
          </w:tcPr>
          <w:p w14:paraId="523018E3" w14:textId="77777777" w:rsidR="0095430C"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95430C" w14:paraId="240E281A" w14:textId="77777777">
        <w:trPr>
          <w:divId w:val="1659267375"/>
          <w:tblCellSpacing w:w="15" w:type="dxa"/>
        </w:trPr>
        <w:tc>
          <w:tcPr>
            <w:tcW w:w="0" w:type="auto"/>
            <w:vAlign w:val="center"/>
            <w:hideMark/>
          </w:tcPr>
          <w:p w14:paraId="6245F7BB" w14:textId="77777777" w:rsidR="0095430C" w:rsidRDefault="0095430C">
            <w:pPr>
              <w:rPr>
                <w:rFonts w:eastAsia="Times New Roman"/>
                <w:lang w:val="en-US"/>
              </w:rPr>
            </w:pPr>
          </w:p>
        </w:tc>
        <w:tc>
          <w:tcPr>
            <w:tcW w:w="0" w:type="auto"/>
            <w:vAlign w:val="center"/>
            <w:hideMark/>
          </w:tcPr>
          <w:p w14:paraId="313D9F1F" w14:textId="77777777" w:rsidR="0095430C"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95430C" w14:paraId="69161FBF" w14:textId="77777777">
        <w:trPr>
          <w:divId w:val="1659267375"/>
          <w:tblCellSpacing w:w="15" w:type="dxa"/>
        </w:trPr>
        <w:tc>
          <w:tcPr>
            <w:tcW w:w="0" w:type="auto"/>
            <w:vAlign w:val="center"/>
            <w:hideMark/>
          </w:tcPr>
          <w:p w14:paraId="4E253DFE" w14:textId="77777777" w:rsidR="0095430C" w:rsidRDefault="0095430C">
            <w:pPr>
              <w:rPr>
                <w:rFonts w:eastAsia="Times New Roman"/>
                <w:lang w:val="en-US"/>
              </w:rPr>
            </w:pPr>
          </w:p>
        </w:tc>
        <w:tc>
          <w:tcPr>
            <w:tcW w:w="0" w:type="auto"/>
            <w:vAlign w:val="center"/>
            <w:hideMark/>
          </w:tcPr>
          <w:p w14:paraId="05C81D3B" w14:textId="77777777" w:rsidR="0095430C"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95430C" w14:paraId="014E2731" w14:textId="77777777">
        <w:trPr>
          <w:divId w:val="1659267375"/>
          <w:tblCellSpacing w:w="15" w:type="dxa"/>
        </w:trPr>
        <w:tc>
          <w:tcPr>
            <w:tcW w:w="0" w:type="auto"/>
            <w:vAlign w:val="center"/>
            <w:hideMark/>
          </w:tcPr>
          <w:p w14:paraId="10CCCEE3" w14:textId="77777777" w:rsidR="0095430C" w:rsidRDefault="0095430C">
            <w:pPr>
              <w:rPr>
                <w:rFonts w:eastAsia="Times New Roman"/>
                <w:lang w:val="en-US"/>
              </w:rPr>
            </w:pPr>
          </w:p>
        </w:tc>
        <w:tc>
          <w:tcPr>
            <w:tcW w:w="0" w:type="auto"/>
            <w:vAlign w:val="center"/>
            <w:hideMark/>
          </w:tcPr>
          <w:p w14:paraId="1C298E8B" w14:textId="77777777" w:rsidR="0095430C"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95430C" w14:paraId="5A03EDE7" w14:textId="77777777">
        <w:trPr>
          <w:divId w:val="1659267375"/>
          <w:tblCellSpacing w:w="15" w:type="dxa"/>
        </w:trPr>
        <w:tc>
          <w:tcPr>
            <w:tcW w:w="0" w:type="auto"/>
            <w:vAlign w:val="center"/>
            <w:hideMark/>
          </w:tcPr>
          <w:p w14:paraId="2E423B39" w14:textId="77777777" w:rsidR="0095430C" w:rsidRDefault="0095430C">
            <w:pPr>
              <w:rPr>
                <w:rFonts w:eastAsia="Times New Roman"/>
                <w:lang w:val="en-US"/>
              </w:rPr>
            </w:pPr>
          </w:p>
        </w:tc>
        <w:tc>
          <w:tcPr>
            <w:tcW w:w="0" w:type="auto"/>
            <w:vAlign w:val="center"/>
            <w:hideMark/>
          </w:tcPr>
          <w:p w14:paraId="3DE6CAEE" w14:textId="77777777" w:rsidR="0095430C"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95430C" w14:paraId="5788E4A1" w14:textId="77777777">
        <w:trPr>
          <w:divId w:val="1659267375"/>
          <w:tblCellSpacing w:w="15" w:type="dxa"/>
        </w:trPr>
        <w:tc>
          <w:tcPr>
            <w:tcW w:w="0" w:type="auto"/>
            <w:vAlign w:val="center"/>
            <w:hideMark/>
          </w:tcPr>
          <w:p w14:paraId="63CAAC8E" w14:textId="77777777" w:rsidR="0095430C" w:rsidRDefault="0095430C">
            <w:pPr>
              <w:rPr>
                <w:rFonts w:eastAsia="Times New Roman"/>
                <w:lang w:val="en-US"/>
              </w:rPr>
            </w:pPr>
          </w:p>
        </w:tc>
        <w:tc>
          <w:tcPr>
            <w:tcW w:w="0" w:type="auto"/>
            <w:vAlign w:val="center"/>
            <w:hideMark/>
          </w:tcPr>
          <w:p w14:paraId="714AA42A" w14:textId="77777777" w:rsidR="0095430C"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95430C" w14:paraId="144166E6" w14:textId="77777777">
        <w:trPr>
          <w:divId w:val="1659267375"/>
          <w:tblCellSpacing w:w="15" w:type="dxa"/>
        </w:trPr>
        <w:tc>
          <w:tcPr>
            <w:tcW w:w="0" w:type="auto"/>
            <w:vAlign w:val="center"/>
            <w:hideMark/>
          </w:tcPr>
          <w:p w14:paraId="39B7DA9E" w14:textId="77777777" w:rsidR="0095430C" w:rsidRDefault="0095430C">
            <w:pPr>
              <w:rPr>
                <w:rFonts w:eastAsia="Times New Roman"/>
                <w:lang w:val="en-US"/>
              </w:rPr>
            </w:pPr>
          </w:p>
        </w:tc>
        <w:tc>
          <w:tcPr>
            <w:tcW w:w="0" w:type="auto"/>
            <w:vAlign w:val="center"/>
            <w:hideMark/>
          </w:tcPr>
          <w:p w14:paraId="5D4AA8FA" w14:textId="77777777" w:rsidR="0095430C"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95430C" w14:paraId="3AA6856D" w14:textId="77777777">
        <w:trPr>
          <w:divId w:val="1659267375"/>
          <w:tblCellSpacing w:w="15" w:type="dxa"/>
        </w:trPr>
        <w:tc>
          <w:tcPr>
            <w:tcW w:w="0" w:type="auto"/>
            <w:vAlign w:val="center"/>
            <w:hideMark/>
          </w:tcPr>
          <w:p w14:paraId="2C15447F" w14:textId="77777777" w:rsidR="0095430C" w:rsidRDefault="0095430C">
            <w:pPr>
              <w:rPr>
                <w:rFonts w:eastAsia="Times New Roman"/>
                <w:lang w:val="en-US"/>
              </w:rPr>
            </w:pPr>
          </w:p>
        </w:tc>
        <w:tc>
          <w:tcPr>
            <w:tcW w:w="0" w:type="auto"/>
            <w:vAlign w:val="center"/>
            <w:hideMark/>
          </w:tcPr>
          <w:p w14:paraId="46F185CB" w14:textId="77777777" w:rsidR="0095430C"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95430C" w14:paraId="53719E18" w14:textId="77777777">
        <w:trPr>
          <w:divId w:val="1659267375"/>
          <w:tblCellSpacing w:w="15" w:type="dxa"/>
        </w:trPr>
        <w:tc>
          <w:tcPr>
            <w:tcW w:w="0" w:type="auto"/>
            <w:vAlign w:val="center"/>
            <w:hideMark/>
          </w:tcPr>
          <w:p w14:paraId="215987C8" w14:textId="77777777" w:rsidR="0095430C" w:rsidRDefault="0095430C">
            <w:pPr>
              <w:rPr>
                <w:rFonts w:eastAsia="Times New Roman"/>
                <w:lang w:val="en-US"/>
              </w:rPr>
            </w:pPr>
          </w:p>
        </w:tc>
        <w:tc>
          <w:tcPr>
            <w:tcW w:w="0" w:type="auto"/>
            <w:vAlign w:val="center"/>
            <w:hideMark/>
          </w:tcPr>
          <w:p w14:paraId="02BACDB1" w14:textId="77777777" w:rsidR="0095430C"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95430C" w14:paraId="6E4231D1" w14:textId="77777777">
        <w:trPr>
          <w:divId w:val="1659267375"/>
          <w:tblCellSpacing w:w="15" w:type="dxa"/>
        </w:trPr>
        <w:tc>
          <w:tcPr>
            <w:tcW w:w="0" w:type="auto"/>
            <w:vAlign w:val="center"/>
            <w:hideMark/>
          </w:tcPr>
          <w:p w14:paraId="48CAF1A9" w14:textId="77777777" w:rsidR="0095430C" w:rsidRDefault="0095430C">
            <w:pPr>
              <w:rPr>
                <w:rFonts w:eastAsia="Times New Roman"/>
                <w:lang w:val="en-US"/>
              </w:rPr>
            </w:pPr>
          </w:p>
        </w:tc>
        <w:tc>
          <w:tcPr>
            <w:tcW w:w="0" w:type="auto"/>
            <w:vAlign w:val="center"/>
            <w:hideMark/>
          </w:tcPr>
          <w:p w14:paraId="2CA5C34D" w14:textId="77777777" w:rsidR="0095430C"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95430C" w14:paraId="691B0925" w14:textId="77777777">
        <w:trPr>
          <w:divId w:val="1659267375"/>
          <w:tblCellSpacing w:w="15" w:type="dxa"/>
        </w:trPr>
        <w:tc>
          <w:tcPr>
            <w:tcW w:w="0" w:type="auto"/>
            <w:vAlign w:val="center"/>
            <w:hideMark/>
          </w:tcPr>
          <w:p w14:paraId="7C7E1EC0" w14:textId="77777777" w:rsidR="0095430C" w:rsidRDefault="0095430C">
            <w:pPr>
              <w:rPr>
                <w:rFonts w:eastAsia="Times New Roman"/>
                <w:lang w:val="en-US"/>
              </w:rPr>
            </w:pPr>
          </w:p>
        </w:tc>
        <w:tc>
          <w:tcPr>
            <w:tcW w:w="0" w:type="auto"/>
            <w:vAlign w:val="center"/>
            <w:hideMark/>
          </w:tcPr>
          <w:p w14:paraId="0D6EA776" w14:textId="77777777" w:rsidR="0095430C"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95430C" w14:paraId="6CF7B2F6" w14:textId="77777777">
        <w:trPr>
          <w:divId w:val="1659267375"/>
          <w:tblCellSpacing w:w="15" w:type="dxa"/>
        </w:trPr>
        <w:tc>
          <w:tcPr>
            <w:tcW w:w="0" w:type="auto"/>
            <w:vAlign w:val="center"/>
            <w:hideMark/>
          </w:tcPr>
          <w:p w14:paraId="4D3AC1E2" w14:textId="77777777" w:rsidR="0095430C" w:rsidRDefault="0095430C">
            <w:pPr>
              <w:rPr>
                <w:rFonts w:eastAsia="Times New Roman"/>
                <w:lang w:val="en-US"/>
              </w:rPr>
            </w:pPr>
          </w:p>
        </w:tc>
        <w:tc>
          <w:tcPr>
            <w:tcW w:w="0" w:type="auto"/>
            <w:vAlign w:val="center"/>
            <w:hideMark/>
          </w:tcPr>
          <w:p w14:paraId="622CD517" w14:textId="77777777" w:rsidR="0095430C"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95430C" w14:paraId="0C7FAD24" w14:textId="77777777">
        <w:trPr>
          <w:divId w:val="1659267375"/>
          <w:tblCellSpacing w:w="15" w:type="dxa"/>
        </w:trPr>
        <w:tc>
          <w:tcPr>
            <w:tcW w:w="0" w:type="auto"/>
            <w:vAlign w:val="center"/>
            <w:hideMark/>
          </w:tcPr>
          <w:p w14:paraId="75997EE0" w14:textId="77777777" w:rsidR="0095430C" w:rsidRDefault="0095430C">
            <w:pPr>
              <w:rPr>
                <w:rFonts w:eastAsia="Times New Roman"/>
                <w:lang w:val="en-US"/>
              </w:rPr>
            </w:pPr>
          </w:p>
        </w:tc>
        <w:tc>
          <w:tcPr>
            <w:tcW w:w="0" w:type="auto"/>
            <w:vAlign w:val="center"/>
            <w:hideMark/>
          </w:tcPr>
          <w:p w14:paraId="1CA54CCA" w14:textId="77777777" w:rsidR="0095430C"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95430C" w14:paraId="6EE08597" w14:textId="77777777">
        <w:trPr>
          <w:divId w:val="1659267375"/>
          <w:tblCellSpacing w:w="15" w:type="dxa"/>
        </w:trPr>
        <w:tc>
          <w:tcPr>
            <w:tcW w:w="0" w:type="auto"/>
            <w:vAlign w:val="center"/>
            <w:hideMark/>
          </w:tcPr>
          <w:p w14:paraId="1921E3B2" w14:textId="77777777" w:rsidR="0095430C" w:rsidRDefault="0095430C">
            <w:pPr>
              <w:rPr>
                <w:rFonts w:eastAsia="Times New Roman"/>
                <w:lang w:val="en-US"/>
              </w:rPr>
            </w:pPr>
          </w:p>
        </w:tc>
        <w:tc>
          <w:tcPr>
            <w:tcW w:w="0" w:type="auto"/>
            <w:vAlign w:val="center"/>
            <w:hideMark/>
          </w:tcPr>
          <w:p w14:paraId="4428DE2F" w14:textId="77777777" w:rsidR="0095430C"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95430C" w14:paraId="79CD63A4" w14:textId="77777777">
        <w:trPr>
          <w:divId w:val="1659267375"/>
          <w:tblCellSpacing w:w="15" w:type="dxa"/>
        </w:trPr>
        <w:tc>
          <w:tcPr>
            <w:tcW w:w="0" w:type="auto"/>
            <w:vAlign w:val="center"/>
            <w:hideMark/>
          </w:tcPr>
          <w:p w14:paraId="3671EDDD" w14:textId="77777777" w:rsidR="0095430C" w:rsidRDefault="0095430C">
            <w:pPr>
              <w:rPr>
                <w:rFonts w:eastAsia="Times New Roman"/>
                <w:lang w:val="en-US"/>
              </w:rPr>
            </w:pPr>
          </w:p>
        </w:tc>
        <w:tc>
          <w:tcPr>
            <w:tcW w:w="0" w:type="auto"/>
            <w:vAlign w:val="center"/>
            <w:hideMark/>
          </w:tcPr>
          <w:p w14:paraId="4BBF0270" w14:textId="77777777" w:rsidR="0095430C"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95430C" w14:paraId="7813255E" w14:textId="77777777">
        <w:trPr>
          <w:divId w:val="1659267375"/>
          <w:tblCellSpacing w:w="15" w:type="dxa"/>
        </w:trPr>
        <w:tc>
          <w:tcPr>
            <w:tcW w:w="0" w:type="auto"/>
            <w:vAlign w:val="center"/>
            <w:hideMark/>
          </w:tcPr>
          <w:p w14:paraId="57748C6E" w14:textId="77777777" w:rsidR="0095430C" w:rsidRDefault="0095430C">
            <w:pPr>
              <w:rPr>
                <w:rFonts w:eastAsia="Times New Roman"/>
                <w:lang w:val="en-US"/>
              </w:rPr>
            </w:pPr>
          </w:p>
        </w:tc>
        <w:tc>
          <w:tcPr>
            <w:tcW w:w="0" w:type="auto"/>
            <w:vAlign w:val="center"/>
            <w:hideMark/>
          </w:tcPr>
          <w:p w14:paraId="2D3C298F" w14:textId="77777777" w:rsidR="0095430C"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95430C" w14:paraId="4588C758" w14:textId="77777777">
        <w:trPr>
          <w:divId w:val="1659267375"/>
          <w:tblCellSpacing w:w="15" w:type="dxa"/>
        </w:trPr>
        <w:tc>
          <w:tcPr>
            <w:tcW w:w="0" w:type="auto"/>
            <w:vAlign w:val="center"/>
            <w:hideMark/>
          </w:tcPr>
          <w:p w14:paraId="118D7FDC" w14:textId="77777777" w:rsidR="0095430C" w:rsidRDefault="0095430C">
            <w:pPr>
              <w:rPr>
                <w:rFonts w:eastAsia="Times New Roman"/>
                <w:lang w:val="en-US"/>
              </w:rPr>
            </w:pPr>
          </w:p>
        </w:tc>
        <w:tc>
          <w:tcPr>
            <w:tcW w:w="0" w:type="auto"/>
            <w:vAlign w:val="center"/>
            <w:hideMark/>
          </w:tcPr>
          <w:p w14:paraId="7C6EE65F" w14:textId="77777777" w:rsidR="0095430C"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95430C" w14:paraId="012FE3D6" w14:textId="77777777">
        <w:trPr>
          <w:divId w:val="1659267375"/>
          <w:tblCellSpacing w:w="15" w:type="dxa"/>
        </w:trPr>
        <w:tc>
          <w:tcPr>
            <w:tcW w:w="0" w:type="auto"/>
            <w:vAlign w:val="center"/>
            <w:hideMark/>
          </w:tcPr>
          <w:p w14:paraId="2B544620" w14:textId="77777777" w:rsidR="0095430C" w:rsidRDefault="0095430C">
            <w:pPr>
              <w:rPr>
                <w:rFonts w:eastAsia="Times New Roman"/>
                <w:lang w:val="en-US"/>
              </w:rPr>
            </w:pPr>
          </w:p>
        </w:tc>
        <w:tc>
          <w:tcPr>
            <w:tcW w:w="0" w:type="auto"/>
            <w:vAlign w:val="center"/>
            <w:hideMark/>
          </w:tcPr>
          <w:p w14:paraId="5B12F438" w14:textId="77777777" w:rsidR="0095430C"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95430C" w14:paraId="2E1D4E7B" w14:textId="77777777">
        <w:trPr>
          <w:divId w:val="1659267375"/>
          <w:tblCellSpacing w:w="15" w:type="dxa"/>
        </w:trPr>
        <w:tc>
          <w:tcPr>
            <w:tcW w:w="0" w:type="auto"/>
            <w:vAlign w:val="center"/>
            <w:hideMark/>
          </w:tcPr>
          <w:p w14:paraId="254433E7" w14:textId="77777777" w:rsidR="0095430C" w:rsidRDefault="0095430C">
            <w:pPr>
              <w:rPr>
                <w:rFonts w:eastAsia="Times New Roman"/>
                <w:lang w:val="en-US"/>
              </w:rPr>
            </w:pPr>
          </w:p>
        </w:tc>
        <w:tc>
          <w:tcPr>
            <w:tcW w:w="0" w:type="auto"/>
            <w:vAlign w:val="center"/>
            <w:hideMark/>
          </w:tcPr>
          <w:p w14:paraId="4487F05F" w14:textId="77777777" w:rsidR="0095430C"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95430C" w14:paraId="3E98B46A" w14:textId="77777777">
        <w:trPr>
          <w:divId w:val="1659267375"/>
          <w:tblCellSpacing w:w="15" w:type="dxa"/>
        </w:trPr>
        <w:tc>
          <w:tcPr>
            <w:tcW w:w="0" w:type="auto"/>
            <w:vAlign w:val="center"/>
            <w:hideMark/>
          </w:tcPr>
          <w:p w14:paraId="35589E4C" w14:textId="77777777" w:rsidR="0095430C" w:rsidRDefault="0095430C">
            <w:pPr>
              <w:rPr>
                <w:rFonts w:eastAsia="Times New Roman"/>
                <w:lang w:val="en-US"/>
              </w:rPr>
            </w:pPr>
          </w:p>
        </w:tc>
        <w:tc>
          <w:tcPr>
            <w:tcW w:w="0" w:type="auto"/>
            <w:vAlign w:val="center"/>
            <w:hideMark/>
          </w:tcPr>
          <w:p w14:paraId="23BDACBE" w14:textId="77777777" w:rsidR="0095430C"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95430C" w14:paraId="40B25658" w14:textId="77777777">
        <w:trPr>
          <w:divId w:val="1659267375"/>
          <w:tblCellSpacing w:w="15" w:type="dxa"/>
        </w:trPr>
        <w:tc>
          <w:tcPr>
            <w:tcW w:w="0" w:type="auto"/>
            <w:vAlign w:val="center"/>
            <w:hideMark/>
          </w:tcPr>
          <w:p w14:paraId="034E139D" w14:textId="77777777" w:rsidR="0095430C" w:rsidRDefault="0095430C">
            <w:pPr>
              <w:rPr>
                <w:rFonts w:eastAsia="Times New Roman"/>
                <w:lang w:val="en-US"/>
              </w:rPr>
            </w:pPr>
          </w:p>
        </w:tc>
        <w:tc>
          <w:tcPr>
            <w:tcW w:w="0" w:type="auto"/>
            <w:vAlign w:val="center"/>
            <w:hideMark/>
          </w:tcPr>
          <w:p w14:paraId="65531DFD" w14:textId="77777777" w:rsidR="0095430C"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95430C" w14:paraId="0C77D1BE" w14:textId="77777777">
        <w:trPr>
          <w:divId w:val="1659267375"/>
          <w:tblCellSpacing w:w="15" w:type="dxa"/>
        </w:trPr>
        <w:tc>
          <w:tcPr>
            <w:tcW w:w="0" w:type="auto"/>
            <w:vAlign w:val="center"/>
            <w:hideMark/>
          </w:tcPr>
          <w:p w14:paraId="14A739E0" w14:textId="77777777" w:rsidR="0095430C" w:rsidRDefault="0095430C">
            <w:pPr>
              <w:rPr>
                <w:rFonts w:eastAsia="Times New Roman"/>
                <w:lang w:val="en-US"/>
              </w:rPr>
            </w:pPr>
          </w:p>
        </w:tc>
        <w:tc>
          <w:tcPr>
            <w:tcW w:w="0" w:type="auto"/>
            <w:vAlign w:val="center"/>
            <w:hideMark/>
          </w:tcPr>
          <w:p w14:paraId="6E63F9EC" w14:textId="77777777" w:rsidR="0095430C"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95430C" w14:paraId="06A14116" w14:textId="77777777">
        <w:trPr>
          <w:divId w:val="1659267375"/>
          <w:tblCellSpacing w:w="15" w:type="dxa"/>
        </w:trPr>
        <w:tc>
          <w:tcPr>
            <w:tcW w:w="0" w:type="auto"/>
            <w:vAlign w:val="center"/>
            <w:hideMark/>
          </w:tcPr>
          <w:p w14:paraId="6BB61500" w14:textId="77777777" w:rsidR="0095430C" w:rsidRDefault="0095430C">
            <w:pPr>
              <w:rPr>
                <w:rFonts w:eastAsia="Times New Roman"/>
                <w:lang w:val="en-US"/>
              </w:rPr>
            </w:pPr>
          </w:p>
        </w:tc>
        <w:tc>
          <w:tcPr>
            <w:tcW w:w="0" w:type="auto"/>
            <w:vAlign w:val="center"/>
            <w:hideMark/>
          </w:tcPr>
          <w:p w14:paraId="43509CEE" w14:textId="77777777" w:rsidR="0095430C"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95430C" w14:paraId="334C829A" w14:textId="77777777">
        <w:trPr>
          <w:divId w:val="1659267375"/>
          <w:tblCellSpacing w:w="15" w:type="dxa"/>
        </w:trPr>
        <w:tc>
          <w:tcPr>
            <w:tcW w:w="0" w:type="auto"/>
            <w:vAlign w:val="center"/>
            <w:hideMark/>
          </w:tcPr>
          <w:p w14:paraId="734AAEAC" w14:textId="77777777" w:rsidR="0095430C" w:rsidRDefault="0095430C">
            <w:pPr>
              <w:rPr>
                <w:rFonts w:eastAsia="Times New Roman"/>
                <w:lang w:val="en-US"/>
              </w:rPr>
            </w:pPr>
          </w:p>
        </w:tc>
        <w:tc>
          <w:tcPr>
            <w:tcW w:w="0" w:type="auto"/>
            <w:vAlign w:val="center"/>
            <w:hideMark/>
          </w:tcPr>
          <w:p w14:paraId="131BF9D8" w14:textId="77777777" w:rsidR="0095430C"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95430C" w14:paraId="7244C290" w14:textId="77777777">
        <w:trPr>
          <w:divId w:val="1659267375"/>
          <w:tblCellSpacing w:w="15" w:type="dxa"/>
        </w:trPr>
        <w:tc>
          <w:tcPr>
            <w:tcW w:w="0" w:type="auto"/>
            <w:vAlign w:val="center"/>
            <w:hideMark/>
          </w:tcPr>
          <w:p w14:paraId="193B0B17" w14:textId="77777777" w:rsidR="0095430C" w:rsidRDefault="0095430C">
            <w:pPr>
              <w:rPr>
                <w:rFonts w:eastAsia="Times New Roman"/>
                <w:lang w:val="en-US"/>
              </w:rPr>
            </w:pPr>
          </w:p>
        </w:tc>
        <w:tc>
          <w:tcPr>
            <w:tcW w:w="0" w:type="auto"/>
            <w:vAlign w:val="center"/>
            <w:hideMark/>
          </w:tcPr>
          <w:p w14:paraId="09252D3A" w14:textId="77777777" w:rsidR="0095430C"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95430C" w14:paraId="6CFA2CCA" w14:textId="77777777">
        <w:trPr>
          <w:divId w:val="1659267375"/>
          <w:tblCellSpacing w:w="15" w:type="dxa"/>
        </w:trPr>
        <w:tc>
          <w:tcPr>
            <w:tcW w:w="0" w:type="auto"/>
            <w:vAlign w:val="center"/>
            <w:hideMark/>
          </w:tcPr>
          <w:p w14:paraId="52E90CDE" w14:textId="77777777" w:rsidR="0095430C" w:rsidRDefault="0095430C">
            <w:pPr>
              <w:rPr>
                <w:rFonts w:eastAsia="Times New Roman"/>
                <w:lang w:val="en-US"/>
              </w:rPr>
            </w:pPr>
          </w:p>
        </w:tc>
        <w:tc>
          <w:tcPr>
            <w:tcW w:w="0" w:type="auto"/>
            <w:vAlign w:val="center"/>
            <w:hideMark/>
          </w:tcPr>
          <w:p w14:paraId="519F728B" w14:textId="77777777" w:rsidR="0095430C"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95430C" w14:paraId="75594C81" w14:textId="77777777">
        <w:trPr>
          <w:divId w:val="1659267375"/>
          <w:tblCellSpacing w:w="15" w:type="dxa"/>
        </w:trPr>
        <w:tc>
          <w:tcPr>
            <w:tcW w:w="0" w:type="auto"/>
            <w:vAlign w:val="center"/>
            <w:hideMark/>
          </w:tcPr>
          <w:p w14:paraId="5495299B" w14:textId="77777777" w:rsidR="0095430C" w:rsidRDefault="0095430C">
            <w:pPr>
              <w:rPr>
                <w:rFonts w:eastAsia="Times New Roman"/>
                <w:lang w:val="en-US"/>
              </w:rPr>
            </w:pPr>
          </w:p>
        </w:tc>
        <w:tc>
          <w:tcPr>
            <w:tcW w:w="0" w:type="auto"/>
            <w:vAlign w:val="center"/>
            <w:hideMark/>
          </w:tcPr>
          <w:p w14:paraId="796A129F" w14:textId="77777777" w:rsidR="0095430C"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95430C" w14:paraId="5504BDE8" w14:textId="77777777">
        <w:trPr>
          <w:divId w:val="1659267375"/>
          <w:tblCellSpacing w:w="15" w:type="dxa"/>
        </w:trPr>
        <w:tc>
          <w:tcPr>
            <w:tcW w:w="0" w:type="auto"/>
            <w:vAlign w:val="center"/>
            <w:hideMark/>
          </w:tcPr>
          <w:p w14:paraId="7DD8DCAF" w14:textId="77777777" w:rsidR="0095430C" w:rsidRDefault="0095430C">
            <w:pPr>
              <w:rPr>
                <w:rFonts w:eastAsia="Times New Roman"/>
                <w:lang w:val="en-US"/>
              </w:rPr>
            </w:pPr>
          </w:p>
        </w:tc>
        <w:tc>
          <w:tcPr>
            <w:tcW w:w="0" w:type="auto"/>
            <w:vAlign w:val="center"/>
            <w:hideMark/>
          </w:tcPr>
          <w:p w14:paraId="03970E1A" w14:textId="77777777" w:rsidR="0095430C"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95430C" w14:paraId="780FAEC2" w14:textId="77777777">
        <w:trPr>
          <w:divId w:val="1659267375"/>
          <w:tblCellSpacing w:w="15" w:type="dxa"/>
        </w:trPr>
        <w:tc>
          <w:tcPr>
            <w:tcW w:w="0" w:type="auto"/>
            <w:vAlign w:val="center"/>
            <w:hideMark/>
          </w:tcPr>
          <w:p w14:paraId="31F64B8B" w14:textId="77777777" w:rsidR="0095430C" w:rsidRDefault="0095430C">
            <w:pPr>
              <w:rPr>
                <w:rFonts w:eastAsia="Times New Roman"/>
                <w:lang w:val="en-US"/>
              </w:rPr>
            </w:pPr>
          </w:p>
        </w:tc>
        <w:tc>
          <w:tcPr>
            <w:tcW w:w="0" w:type="auto"/>
            <w:vAlign w:val="center"/>
            <w:hideMark/>
          </w:tcPr>
          <w:p w14:paraId="50BCDA4D" w14:textId="77777777" w:rsidR="0095430C"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95430C" w14:paraId="603CDC0E" w14:textId="77777777">
        <w:trPr>
          <w:divId w:val="1659267375"/>
          <w:tblCellSpacing w:w="15" w:type="dxa"/>
        </w:trPr>
        <w:tc>
          <w:tcPr>
            <w:tcW w:w="0" w:type="auto"/>
            <w:vAlign w:val="center"/>
            <w:hideMark/>
          </w:tcPr>
          <w:p w14:paraId="0CB0532C" w14:textId="77777777" w:rsidR="0095430C" w:rsidRDefault="0095430C">
            <w:pPr>
              <w:rPr>
                <w:rFonts w:eastAsia="Times New Roman"/>
                <w:lang w:val="en-US"/>
              </w:rPr>
            </w:pPr>
          </w:p>
        </w:tc>
        <w:tc>
          <w:tcPr>
            <w:tcW w:w="0" w:type="auto"/>
            <w:vAlign w:val="center"/>
            <w:hideMark/>
          </w:tcPr>
          <w:p w14:paraId="63737ADA" w14:textId="77777777" w:rsidR="0095430C"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95430C" w14:paraId="44C0745C" w14:textId="77777777">
        <w:trPr>
          <w:divId w:val="1659267375"/>
          <w:tblCellSpacing w:w="15" w:type="dxa"/>
        </w:trPr>
        <w:tc>
          <w:tcPr>
            <w:tcW w:w="0" w:type="auto"/>
            <w:vAlign w:val="center"/>
            <w:hideMark/>
          </w:tcPr>
          <w:p w14:paraId="19D2DD47" w14:textId="77777777" w:rsidR="0095430C" w:rsidRDefault="0095430C">
            <w:pPr>
              <w:rPr>
                <w:rFonts w:eastAsia="Times New Roman"/>
                <w:lang w:val="en-US"/>
              </w:rPr>
            </w:pPr>
          </w:p>
        </w:tc>
        <w:tc>
          <w:tcPr>
            <w:tcW w:w="0" w:type="auto"/>
            <w:vAlign w:val="center"/>
            <w:hideMark/>
          </w:tcPr>
          <w:p w14:paraId="497FBE9D" w14:textId="77777777" w:rsidR="0095430C"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95430C" w14:paraId="1A96A27A" w14:textId="77777777">
        <w:trPr>
          <w:divId w:val="1659267375"/>
          <w:tblCellSpacing w:w="15" w:type="dxa"/>
        </w:trPr>
        <w:tc>
          <w:tcPr>
            <w:tcW w:w="0" w:type="auto"/>
            <w:vAlign w:val="center"/>
            <w:hideMark/>
          </w:tcPr>
          <w:p w14:paraId="263CD9C5" w14:textId="77777777" w:rsidR="0095430C" w:rsidRDefault="0095430C">
            <w:pPr>
              <w:rPr>
                <w:rFonts w:eastAsia="Times New Roman"/>
                <w:lang w:val="en-US"/>
              </w:rPr>
            </w:pPr>
          </w:p>
        </w:tc>
        <w:tc>
          <w:tcPr>
            <w:tcW w:w="0" w:type="auto"/>
            <w:vAlign w:val="center"/>
            <w:hideMark/>
          </w:tcPr>
          <w:p w14:paraId="077B2712" w14:textId="77777777" w:rsidR="0095430C"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95430C" w14:paraId="332A2FED" w14:textId="77777777">
        <w:trPr>
          <w:divId w:val="1659267375"/>
          <w:tblCellSpacing w:w="15" w:type="dxa"/>
        </w:trPr>
        <w:tc>
          <w:tcPr>
            <w:tcW w:w="0" w:type="auto"/>
            <w:vAlign w:val="center"/>
            <w:hideMark/>
          </w:tcPr>
          <w:p w14:paraId="1FE3D9FF" w14:textId="77777777" w:rsidR="0095430C" w:rsidRDefault="0095430C">
            <w:pPr>
              <w:rPr>
                <w:rFonts w:eastAsia="Times New Roman"/>
                <w:lang w:val="en-US"/>
              </w:rPr>
            </w:pPr>
          </w:p>
        </w:tc>
        <w:tc>
          <w:tcPr>
            <w:tcW w:w="0" w:type="auto"/>
            <w:vAlign w:val="center"/>
            <w:hideMark/>
          </w:tcPr>
          <w:p w14:paraId="032EBD8B" w14:textId="77777777" w:rsidR="0095430C"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95430C" w14:paraId="2AC3CE13" w14:textId="77777777">
        <w:trPr>
          <w:divId w:val="1659267375"/>
          <w:tblCellSpacing w:w="15" w:type="dxa"/>
        </w:trPr>
        <w:tc>
          <w:tcPr>
            <w:tcW w:w="0" w:type="auto"/>
            <w:vAlign w:val="center"/>
            <w:hideMark/>
          </w:tcPr>
          <w:p w14:paraId="747D53F0" w14:textId="77777777" w:rsidR="0095430C" w:rsidRDefault="0095430C">
            <w:pPr>
              <w:rPr>
                <w:rFonts w:eastAsia="Times New Roman"/>
                <w:lang w:val="en-US"/>
              </w:rPr>
            </w:pPr>
          </w:p>
        </w:tc>
        <w:tc>
          <w:tcPr>
            <w:tcW w:w="0" w:type="auto"/>
            <w:vAlign w:val="center"/>
            <w:hideMark/>
          </w:tcPr>
          <w:p w14:paraId="070A21EA" w14:textId="77777777" w:rsidR="0095430C"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95430C" w14:paraId="0E718517" w14:textId="77777777">
        <w:trPr>
          <w:divId w:val="1659267375"/>
          <w:tblCellSpacing w:w="15" w:type="dxa"/>
        </w:trPr>
        <w:tc>
          <w:tcPr>
            <w:tcW w:w="0" w:type="auto"/>
            <w:vAlign w:val="center"/>
            <w:hideMark/>
          </w:tcPr>
          <w:p w14:paraId="34C56DFE" w14:textId="77777777" w:rsidR="0095430C" w:rsidRDefault="0095430C">
            <w:pPr>
              <w:rPr>
                <w:rFonts w:eastAsia="Times New Roman"/>
                <w:lang w:val="en-US"/>
              </w:rPr>
            </w:pPr>
          </w:p>
        </w:tc>
        <w:tc>
          <w:tcPr>
            <w:tcW w:w="0" w:type="auto"/>
            <w:vAlign w:val="center"/>
            <w:hideMark/>
          </w:tcPr>
          <w:p w14:paraId="151980DE" w14:textId="77777777" w:rsidR="0095430C"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95430C" w14:paraId="012FC74F" w14:textId="77777777">
        <w:trPr>
          <w:divId w:val="1659267375"/>
          <w:tblCellSpacing w:w="15" w:type="dxa"/>
        </w:trPr>
        <w:tc>
          <w:tcPr>
            <w:tcW w:w="0" w:type="auto"/>
            <w:vAlign w:val="center"/>
            <w:hideMark/>
          </w:tcPr>
          <w:p w14:paraId="340B7EED" w14:textId="77777777" w:rsidR="0095430C" w:rsidRDefault="0095430C">
            <w:pPr>
              <w:rPr>
                <w:rFonts w:eastAsia="Times New Roman"/>
                <w:lang w:val="en-US"/>
              </w:rPr>
            </w:pPr>
          </w:p>
        </w:tc>
        <w:tc>
          <w:tcPr>
            <w:tcW w:w="0" w:type="auto"/>
            <w:vAlign w:val="center"/>
            <w:hideMark/>
          </w:tcPr>
          <w:p w14:paraId="38110D16" w14:textId="77777777" w:rsidR="0095430C"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95430C" w14:paraId="5C27A997" w14:textId="77777777">
        <w:trPr>
          <w:divId w:val="1659267375"/>
          <w:tblCellSpacing w:w="15" w:type="dxa"/>
        </w:trPr>
        <w:tc>
          <w:tcPr>
            <w:tcW w:w="0" w:type="auto"/>
            <w:vAlign w:val="center"/>
            <w:hideMark/>
          </w:tcPr>
          <w:p w14:paraId="20FDCBA9" w14:textId="77777777" w:rsidR="0095430C" w:rsidRDefault="0095430C">
            <w:pPr>
              <w:rPr>
                <w:rFonts w:eastAsia="Times New Roman"/>
                <w:lang w:val="en-US"/>
              </w:rPr>
            </w:pPr>
          </w:p>
        </w:tc>
        <w:tc>
          <w:tcPr>
            <w:tcW w:w="0" w:type="auto"/>
            <w:vAlign w:val="center"/>
            <w:hideMark/>
          </w:tcPr>
          <w:p w14:paraId="437AE172" w14:textId="77777777" w:rsidR="0095430C"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95430C" w14:paraId="3AE10CCD" w14:textId="77777777">
        <w:trPr>
          <w:divId w:val="1659267375"/>
          <w:tblCellSpacing w:w="15" w:type="dxa"/>
        </w:trPr>
        <w:tc>
          <w:tcPr>
            <w:tcW w:w="0" w:type="auto"/>
            <w:vAlign w:val="center"/>
            <w:hideMark/>
          </w:tcPr>
          <w:p w14:paraId="78A1FFD6" w14:textId="77777777" w:rsidR="0095430C" w:rsidRDefault="0095430C">
            <w:pPr>
              <w:rPr>
                <w:rFonts w:eastAsia="Times New Roman"/>
                <w:lang w:val="en-US"/>
              </w:rPr>
            </w:pPr>
          </w:p>
        </w:tc>
        <w:tc>
          <w:tcPr>
            <w:tcW w:w="0" w:type="auto"/>
            <w:vAlign w:val="center"/>
            <w:hideMark/>
          </w:tcPr>
          <w:p w14:paraId="79E0A9DA" w14:textId="77777777" w:rsidR="0095430C"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95430C" w14:paraId="6D6B9DBF" w14:textId="77777777">
        <w:trPr>
          <w:divId w:val="1659267375"/>
          <w:tblCellSpacing w:w="15" w:type="dxa"/>
        </w:trPr>
        <w:tc>
          <w:tcPr>
            <w:tcW w:w="0" w:type="auto"/>
            <w:vAlign w:val="center"/>
            <w:hideMark/>
          </w:tcPr>
          <w:p w14:paraId="66B4F102" w14:textId="77777777" w:rsidR="0095430C" w:rsidRDefault="0095430C">
            <w:pPr>
              <w:rPr>
                <w:rFonts w:eastAsia="Times New Roman"/>
                <w:lang w:val="en-US"/>
              </w:rPr>
            </w:pPr>
          </w:p>
        </w:tc>
        <w:tc>
          <w:tcPr>
            <w:tcW w:w="0" w:type="auto"/>
            <w:vAlign w:val="center"/>
            <w:hideMark/>
          </w:tcPr>
          <w:p w14:paraId="468EC014" w14:textId="77777777" w:rsidR="0095430C"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95430C" w14:paraId="4AA0BDB3" w14:textId="77777777">
        <w:trPr>
          <w:divId w:val="1659267375"/>
          <w:tblCellSpacing w:w="15" w:type="dxa"/>
        </w:trPr>
        <w:tc>
          <w:tcPr>
            <w:tcW w:w="0" w:type="auto"/>
            <w:vAlign w:val="center"/>
            <w:hideMark/>
          </w:tcPr>
          <w:p w14:paraId="548FAA76" w14:textId="77777777" w:rsidR="0095430C" w:rsidRDefault="0095430C">
            <w:pPr>
              <w:rPr>
                <w:rFonts w:eastAsia="Times New Roman"/>
                <w:lang w:val="en-US"/>
              </w:rPr>
            </w:pPr>
          </w:p>
        </w:tc>
        <w:tc>
          <w:tcPr>
            <w:tcW w:w="0" w:type="auto"/>
            <w:vAlign w:val="center"/>
            <w:hideMark/>
          </w:tcPr>
          <w:p w14:paraId="268B574C" w14:textId="77777777" w:rsidR="0095430C"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95430C" w14:paraId="25C87576" w14:textId="77777777">
        <w:trPr>
          <w:divId w:val="1659267375"/>
          <w:tblCellSpacing w:w="15" w:type="dxa"/>
        </w:trPr>
        <w:tc>
          <w:tcPr>
            <w:tcW w:w="0" w:type="auto"/>
            <w:vAlign w:val="center"/>
            <w:hideMark/>
          </w:tcPr>
          <w:p w14:paraId="139A539F" w14:textId="77777777" w:rsidR="0095430C" w:rsidRDefault="0095430C">
            <w:pPr>
              <w:rPr>
                <w:rFonts w:eastAsia="Times New Roman"/>
                <w:lang w:val="en-US"/>
              </w:rPr>
            </w:pPr>
          </w:p>
        </w:tc>
        <w:tc>
          <w:tcPr>
            <w:tcW w:w="0" w:type="auto"/>
            <w:vAlign w:val="center"/>
            <w:hideMark/>
          </w:tcPr>
          <w:p w14:paraId="2286BB34" w14:textId="77777777" w:rsidR="0095430C"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95430C" w14:paraId="1934A456" w14:textId="77777777">
        <w:trPr>
          <w:divId w:val="1659267375"/>
          <w:tblCellSpacing w:w="15" w:type="dxa"/>
        </w:trPr>
        <w:tc>
          <w:tcPr>
            <w:tcW w:w="0" w:type="auto"/>
            <w:vAlign w:val="center"/>
            <w:hideMark/>
          </w:tcPr>
          <w:p w14:paraId="164EF2DB" w14:textId="77777777" w:rsidR="0095430C" w:rsidRDefault="0095430C">
            <w:pPr>
              <w:rPr>
                <w:rFonts w:eastAsia="Times New Roman"/>
                <w:lang w:val="en-US"/>
              </w:rPr>
            </w:pPr>
          </w:p>
        </w:tc>
        <w:tc>
          <w:tcPr>
            <w:tcW w:w="0" w:type="auto"/>
            <w:vAlign w:val="center"/>
            <w:hideMark/>
          </w:tcPr>
          <w:p w14:paraId="6DC77DDE" w14:textId="77777777" w:rsidR="0095430C"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95430C" w14:paraId="5BD9271B" w14:textId="77777777">
        <w:trPr>
          <w:divId w:val="1659267375"/>
          <w:tblCellSpacing w:w="15" w:type="dxa"/>
        </w:trPr>
        <w:tc>
          <w:tcPr>
            <w:tcW w:w="0" w:type="auto"/>
            <w:vAlign w:val="center"/>
            <w:hideMark/>
          </w:tcPr>
          <w:p w14:paraId="1391464B" w14:textId="77777777" w:rsidR="0095430C" w:rsidRDefault="0095430C">
            <w:pPr>
              <w:rPr>
                <w:rFonts w:eastAsia="Times New Roman"/>
                <w:lang w:val="en-US"/>
              </w:rPr>
            </w:pPr>
          </w:p>
        </w:tc>
        <w:tc>
          <w:tcPr>
            <w:tcW w:w="0" w:type="auto"/>
            <w:vAlign w:val="center"/>
            <w:hideMark/>
          </w:tcPr>
          <w:p w14:paraId="474276EC" w14:textId="77777777" w:rsidR="0095430C"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95430C" w14:paraId="6A2FCEEB" w14:textId="77777777">
        <w:trPr>
          <w:divId w:val="1659267375"/>
          <w:tblCellSpacing w:w="15" w:type="dxa"/>
        </w:trPr>
        <w:tc>
          <w:tcPr>
            <w:tcW w:w="0" w:type="auto"/>
            <w:vAlign w:val="center"/>
            <w:hideMark/>
          </w:tcPr>
          <w:p w14:paraId="34BE1BD0" w14:textId="77777777" w:rsidR="0095430C" w:rsidRDefault="0095430C">
            <w:pPr>
              <w:rPr>
                <w:rFonts w:eastAsia="Times New Roman"/>
                <w:lang w:val="en-US"/>
              </w:rPr>
            </w:pPr>
          </w:p>
        </w:tc>
        <w:tc>
          <w:tcPr>
            <w:tcW w:w="0" w:type="auto"/>
            <w:vAlign w:val="center"/>
            <w:hideMark/>
          </w:tcPr>
          <w:p w14:paraId="7C3DCEB4" w14:textId="77777777" w:rsidR="0095430C"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95430C" w14:paraId="3C710B87" w14:textId="77777777">
        <w:trPr>
          <w:divId w:val="1659267375"/>
          <w:tblCellSpacing w:w="15" w:type="dxa"/>
        </w:trPr>
        <w:tc>
          <w:tcPr>
            <w:tcW w:w="0" w:type="auto"/>
            <w:vAlign w:val="center"/>
            <w:hideMark/>
          </w:tcPr>
          <w:p w14:paraId="4721ED34" w14:textId="77777777" w:rsidR="0095430C" w:rsidRDefault="0095430C">
            <w:pPr>
              <w:rPr>
                <w:rFonts w:eastAsia="Times New Roman"/>
                <w:lang w:val="en-US"/>
              </w:rPr>
            </w:pPr>
          </w:p>
        </w:tc>
        <w:tc>
          <w:tcPr>
            <w:tcW w:w="0" w:type="auto"/>
            <w:vAlign w:val="center"/>
            <w:hideMark/>
          </w:tcPr>
          <w:p w14:paraId="7B95C9F1" w14:textId="77777777" w:rsidR="0095430C"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95430C" w14:paraId="0879FC68" w14:textId="77777777">
        <w:trPr>
          <w:divId w:val="1659267375"/>
          <w:tblCellSpacing w:w="15" w:type="dxa"/>
        </w:trPr>
        <w:tc>
          <w:tcPr>
            <w:tcW w:w="0" w:type="auto"/>
            <w:vAlign w:val="center"/>
            <w:hideMark/>
          </w:tcPr>
          <w:p w14:paraId="57D3FFF3" w14:textId="77777777" w:rsidR="0095430C" w:rsidRDefault="0095430C">
            <w:pPr>
              <w:rPr>
                <w:rFonts w:eastAsia="Times New Roman"/>
                <w:lang w:val="en-US"/>
              </w:rPr>
            </w:pPr>
          </w:p>
        </w:tc>
        <w:tc>
          <w:tcPr>
            <w:tcW w:w="0" w:type="auto"/>
            <w:vAlign w:val="center"/>
            <w:hideMark/>
          </w:tcPr>
          <w:p w14:paraId="7B0EF92C" w14:textId="77777777" w:rsidR="0095430C"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95430C" w14:paraId="04ED3A03" w14:textId="77777777">
        <w:trPr>
          <w:divId w:val="1659267375"/>
          <w:tblCellSpacing w:w="15" w:type="dxa"/>
        </w:trPr>
        <w:tc>
          <w:tcPr>
            <w:tcW w:w="0" w:type="auto"/>
            <w:vAlign w:val="center"/>
            <w:hideMark/>
          </w:tcPr>
          <w:p w14:paraId="4AD4D927" w14:textId="77777777" w:rsidR="0095430C" w:rsidRDefault="0095430C">
            <w:pPr>
              <w:rPr>
                <w:rFonts w:eastAsia="Times New Roman"/>
                <w:lang w:val="en-US"/>
              </w:rPr>
            </w:pPr>
          </w:p>
        </w:tc>
        <w:tc>
          <w:tcPr>
            <w:tcW w:w="0" w:type="auto"/>
            <w:vAlign w:val="center"/>
            <w:hideMark/>
          </w:tcPr>
          <w:p w14:paraId="629B8FEC" w14:textId="77777777" w:rsidR="0095430C"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95430C" w14:paraId="5AA3723D" w14:textId="77777777">
        <w:trPr>
          <w:divId w:val="1659267375"/>
          <w:tblCellSpacing w:w="15" w:type="dxa"/>
        </w:trPr>
        <w:tc>
          <w:tcPr>
            <w:tcW w:w="0" w:type="auto"/>
            <w:vAlign w:val="center"/>
            <w:hideMark/>
          </w:tcPr>
          <w:p w14:paraId="1BD74070" w14:textId="77777777" w:rsidR="0095430C" w:rsidRDefault="0095430C">
            <w:pPr>
              <w:rPr>
                <w:rFonts w:eastAsia="Times New Roman"/>
                <w:lang w:val="en-US"/>
              </w:rPr>
            </w:pPr>
          </w:p>
        </w:tc>
        <w:tc>
          <w:tcPr>
            <w:tcW w:w="0" w:type="auto"/>
            <w:vAlign w:val="center"/>
            <w:hideMark/>
          </w:tcPr>
          <w:p w14:paraId="2BCFB6C5" w14:textId="77777777" w:rsidR="0095430C"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95430C" w14:paraId="26A5406C" w14:textId="77777777">
        <w:trPr>
          <w:divId w:val="1659267375"/>
          <w:tblCellSpacing w:w="15" w:type="dxa"/>
        </w:trPr>
        <w:tc>
          <w:tcPr>
            <w:tcW w:w="0" w:type="auto"/>
            <w:vAlign w:val="center"/>
            <w:hideMark/>
          </w:tcPr>
          <w:p w14:paraId="4B6283B9" w14:textId="77777777" w:rsidR="0095430C" w:rsidRDefault="0095430C">
            <w:pPr>
              <w:rPr>
                <w:rFonts w:eastAsia="Times New Roman"/>
                <w:lang w:val="en-US"/>
              </w:rPr>
            </w:pPr>
          </w:p>
        </w:tc>
        <w:tc>
          <w:tcPr>
            <w:tcW w:w="0" w:type="auto"/>
            <w:vAlign w:val="center"/>
            <w:hideMark/>
          </w:tcPr>
          <w:p w14:paraId="1D6429D3" w14:textId="77777777" w:rsidR="0095430C"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95430C" w14:paraId="3FA2F063" w14:textId="77777777">
        <w:trPr>
          <w:divId w:val="1659267375"/>
          <w:tblCellSpacing w:w="15" w:type="dxa"/>
        </w:trPr>
        <w:tc>
          <w:tcPr>
            <w:tcW w:w="0" w:type="auto"/>
            <w:vAlign w:val="center"/>
            <w:hideMark/>
          </w:tcPr>
          <w:p w14:paraId="2CA52EA0" w14:textId="77777777" w:rsidR="0095430C" w:rsidRDefault="0095430C">
            <w:pPr>
              <w:rPr>
                <w:rFonts w:eastAsia="Times New Roman"/>
                <w:lang w:val="en-US"/>
              </w:rPr>
            </w:pPr>
          </w:p>
        </w:tc>
        <w:tc>
          <w:tcPr>
            <w:tcW w:w="0" w:type="auto"/>
            <w:vAlign w:val="center"/>
            <w:hideMark/>
          </w:tcPr>
          <w:p w14:paraId="57FA7D3A" w14:textId="77777777" w:rsidR="0095430C"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95430C" w14:paraId="3CF24D9F" w14:textId="77777777">
        <w:trPr>
          <w:divId w:val="1659267375"/>
          <w:tblCellSpacing w:w="15" w:type="dxa"/>
        </w:trPr>
        <w:tc>
          <w:tcPr>
            <w:tcW w:w="0" w:type="auto"/>
            <w:vAlign w:val="center"/>
            <w:hideMark/>
          </w:tcPr>
          <w:p w14:paraId="68ECE964" w14:textId="77777777" w:rsidR="0095430C" w:rsidRDefault="0095430C">
            <w:pPr>
              <w:rPr>
                <w:rFonts w:eastAsia="Times New Roman"/>
                <w:lang w:val="en-US"/>
              </w:rPr>
            </w:pPr>
          </w:p>
        </w:tc>
        <w:tc>
          <w:tcPr>
            <w:tcW w:w="0" w:type="auto"/>
            <w:vAlign w:val="center"/>
            <w:hideMark/>
          </w:tcPr>
          <w:p w14:paraId="63C2A2F4" w14:textId="77777777" w:rsidR="0095430C"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95430C" w14:paraId="1427E2BE" w14:textId="77777777">
        <w:trPr>
          <w:divId w:val="1659267375"/>
          <w:tblCellSpacing w:w="15" w:type="dxa"/>
        </w:trPr>
        <w:tc>
          <w:tcPr>
            <w:tcW w:w="0" w:type="auto"/>
            <w:vAlign w:val="center"/>
            <w:hideMark/>
          </w:tcPr>
          <w:p w14:paraId="3698A494" w14:textId="77777777" w:rsidR="0095430C" w:rsidRDefault="0095430C">
            <w:pPr>
              <w:rPr>
                <w:rFonts w:eastAsia="Times New Roman"/>
                <w:lang w:val="en-US"/>
              </w:rPr>
            </w:pPr>
          </w:p>
        </w:tc>
        <w:tc>
          <w:tcPr>
            <w:tcW w:w="0" w:type="auto"/>
            <w:vAlign w:val="center"/>
            <w:hideMark/>
          </w:tcPr>
          <w:p w14:paraId="18EE971D" w14:textId="77777777" w:rsidR="0095430C"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95430C" w14:paraId="36EA3B1A" w14:textId="77777777">
        <w:trPr>
          <w:divId w:val="1659267375"/>
          <w:tblCellSpacing w:w="15" w:type="dxa"/>
        </w:trPr>
        <w:tc>
          <w:tcPr>
            <w:tcW w:w="0" w:type="auto"/>
            <w:vAlign w:val="center"/>
            <w:hideMark/>
          </w:tcPr>
          <w:p w14:paraId="59325722" w14:textId="77777777" w:rsidR="0095430C" w:rsidRDefault="0095430C">
            <w:pPr>
              <w:rPr>
                <w:rFonts w:eastAsia="Times New Roman"/>
                <w:lang w:val="en-US"/>
              </w:rPr>
            </w:pPr>
          </w:p>
        </w:tc>
        <w:tc>
          <w:tcPr>
            <w:tcW w:w="0" w:type="auto"/>
            <w:vAlign w:val="center"/>
            <w:hideMark/>
          </w:tcPr>
          <w:p w14:paraId="7B459175" w14:textId="77777777" w:rsidR="0095430C"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95430C" w14:paraId="7EA1A89F" w14:textId="77777777">
        <w:trPr>
          <w:divId w:val="1659267375"/>
          <w:tblCellSpacing w:w="15" w:type="dxa"/>
        </w:trPr>
        <w:tc>
          <w:tcPr>
            <w:tcW w:w="0" w:type="auto"/>
            <w:vAlign w:val="center"/>
            <w:hideMark/>
          </w:tcPr>
          <w:p w14:paraId="52EA2930" w14:textId="77777777" w:rsidR="0095430C" w:rsidRDefault="0095430C">
            <w:pPr>
              <w:rPr>
                <w:rFonts w:eastAsia="Times New Roman"/>
                <w:lang w:val="en-US"/>
              </w:rPr>
            </w:pPr>
          </w:p>
        </w:tc>
        <w:tc>
          <w:tcPr>
            <w:tcW w:w="0" w:type="auto"/>
            <w:vAlign w:val="center"/>
            <w:hideMark/>
          </w:tcPr>
          <w:p w14:paraId="7C3B00FB" w14:textId="77777777" w:rsidR="0095430C"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95430C" w14:paraId="4BE3EEB6" w14:textId="77777777">
        <w:trPr>
          <w:divId w:val="1659267375"/>
          <w:tblCellSpacing w:w="15" w:type="dxa"/>
        </w:trPr>
        <w:tc>
          <w:tcPr>
            <w:tcW w:w="0" w:type="auto"/>
            <w:vAlign w:val="center"/>
            <w:hideMark/>
          </w:tcPr>
          <w:p w14:paraId="1ACEDD51" w14:textId="77777777" w:rsidR="0095430C" w:rsidRDefault="0095430C">
            <w:pPr>
              <w:rPr>
                <w:rFonts w:eastAsia="Times New Roman"/>
                <w:lang w:val="en-US"/>
              </w:rPr>
            </w:pPr>
          </w:p>
        </w:tc>
        <w:tc>
          <w:tcPr>
            <w:tcW w:w="0" w:type="auto"/>
            <w:vAlign w:val="center"/>
            <w:hideMark/>
          </w:tcPr>
          <w:p w14:paraId="0D0D2227" w14:textId="77777777" w:rsidR="0095430C"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95430C" w14:paraId="6F1A885B" w14:textId="77777777">
        <w:trPr>
          <w:divId w:val="1659267375"/>
          <w:tblCellSpacing w:w="15" w:type="dxa"/>
        </w:trPr>
        <w:tc>
          <w:tcPr>
            <w:tcW w:w="0" w:type="auto"/>
            <w:vAlign w:val="center"/>
            <w:hideMark/>
          </w:tcPr>
          <w:p w14:paraId="02498CF8" w14:textId="77777777" w:rsidR="0095430C" w:rsidRDefault="0095430C">
            <w:pPr>
              <w:rPr>
                <w:rFonts w:eastAsia="Times New Roman"/>
                <w:lang w:val="en-US"/>
              </w:rPr>
            </w:pPr>
          </w:p>
        </w:tc>
        <w:tc>
          <w:tcPr>
            <w:tcW w:w="0" w:type="auto"/>
            <w:vAlign w:val="center"/>
            <w:hideMark/>
          </w:tcPr>
          <w:p w14:paraId="5AB1B932" w14:textId="77777777" w:rsidR="0095430C"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95430C" w14:paraId="75A63459" w14:textId="77777777">
        <w:trPr>
          <w:divId w:val="1659267375"/>
          <w:tblCellSpacing w:w="15" w:type="dxa"/>
        </w:trPr>
        <w:tc>
          <w:tcPr>
            <w:tcW w:w="0" w:type="auto"/>
            <w:vAlign w:val="center"/>
            <w:hideMark/>
          </w:tcPr>
          <w:p w14:paraId="67EE100E" w14:textId="77777777" w:rsidR="0095430C" w:rsidRDefault="0095430C">
            <w:pPr>
              <w:rPr>
                <w:rFonts w:eastAsia="Times New Roman"/>
                <w:lang w:val="en-US"/>
              </w:rPr>
            </w:pPr>
          </w:p>
        </w:tc>
        <w:tc>
          <w:tcPr>
            <w:tcW w:w="0" w:type="auto"/>
            <w:vAlign w:val="center"/>
            <w:hideMark/>
          </w:tcPr>
          <w:p w14:paraId="32EAD2D0" w14:textId="77777777" w:rsidR="0095430C"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95430C" w14:paraId="2FC00749" w14:textId="77777777">
        <w:trPr>
          <w:divId w:val="1659267375"/>
          <w:tblCellSpacing w:w="15" w:type="dxa"/>
        </w:trPr>
        <w:tc>
          <w:tcPr>
            <w:tcW w:w="0" w:type="auto"/>
            <w:vAlign w:val="center"/>
            <w:hideMark/>
          </w:tcPr>
          <w:p w14:paraId="043342C8" w14:textId="77777777" w:rsidR="0095430C" w:rsidRDefault="0095430C">
            <w:pPr>
              <w:rPr>
                <w:rFonts w:eastAsia="Times New Roman"/>
                <w:lang w:val="en-US"/>
              </w:rPr>
            </w:pPr>
          </w:p>
        </w:tc>
        <w:tc>
          <w:tcPr>
            <w:tcW w:w="0" w:type="auto"/>
            <w:vAlign w:val="center"/>
            <w:hideMark/>
          </w:tcPr>
          <w:p w14:paraId="3D959D4A" w14:textId="77777777" w:rsidR="0095430C"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95430C" w14:paraId="14755911" w14:textId="77777777">
        <w:trPr>
          <w:divId w:val="1659267375"/>
          <w:tblCellSpacing w:w="15" w:type="dxa"/>
        </w:trPr>
        <w:tc>
          <w:tcPr>
            <w:tcW w:w="0" w:type="auto"/>
            <w:vAlign w:val="center"/>
            <w:hideMark/>
          </w:tcPr>
          <w:p w14:paraId="74E44878" w14:textId="77777777" w:rsidR="0095430C" w:rsidRDefault="0095430C">
            <w:pPr>
              <w:rPr>
                <w:rFonts w:eastAsia="Times New Roman"/>
                <w:lang w:val="en-US"/>
              </w:rPr>
            </w:pPr>
          </w:p>
        </w:tc>
        <w:tc>
          <w:tcPr>
            <w:tcW w:w="0" w:type="auto"/>
            <w:vAlign w:val="center"/>
            <w:hideMark/>
          </w:tcPr>
          <w:p w14:paraId="74BD1256" w14:textId="77777777" w:rsidR="0095430C"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95430C" w14:paraId="7420A1B6" w14:textId="77777777">
        <w:trPr>
          <w:divId w:val="1659267375"/>
          <w:tblCellSpacing w:w="15" w:type="dxa"/>
        </w:trPr>
        <w:tc>
          <w:tcPr>
            <w:tcW w:w="0" w:type="auto"/>
            <w:vAlign w:val="center"/>
            <w:hideMark/>
          </w:tcPr>
          <w:p w14:paraId="74E6A356" w14:textId="77777777" w:rsidR="0095430C" w:rsidRDefault="0095430C">
            <w:pPr>
              <w:rPr>
                <w:rFonts w:eastAsia="Times New Roman"/>
                <w:lang w:val="en-US"/>
              </w:rPr>
            </w:pPr>
          </w:p>
        </w:tc>
        <w:tc>
          <w:tcPr>
            <w:tcW w:w="0" w:type="auto"/>
            <w:vAlign w:val="center"/>
            <w:hideMark/>
          </w:tcPr>
          <w:p w14:paraId="4F1502FE" w14:textId="77777777" w:rsidR="0095430C"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95430C" w14:paraId="5169D16B" w14:textId="77777777">
        <w:trPr>
          <w:divId w:val="1659267375"/>
          <w:tblCellSpacing w:w="15" w:type="dxa"/>
        </w:trPr>
        <w:tc>
          <w:tcPr>
            <w:tcW w:w="0" w:type="auto"/>
            <w:vAlign w:val="center"/>
            <w:hideMark/>
          </w:tcPr>
          <w:p w14:paraId="22E8C259" w14:textId="77777777" w:rsidR="0095430C" w:rsidRDefault="0095430C">
            <w:pPr>
              <w:rPr>
                <w:rFonts w:eastAsia="Times New Roman"/>
                <w:lang w:val="en-US"/>
              </w:rPr>
            </w:pPr>
          </w:p>
        </w:tc>
        <w:tc>
          <w:tcPr>
            <w:tcW w:w="0" w:type="auto"/>
            <w:vAlign w:val="center"/>
            <w:hideMark/>
          </w:tcPr>
          <w:p w14:paraId="5674944A" w14:textId="77777777" w:rsidR="0095430C"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95430C" w14:paraId="121548E0" w14:textId="77777777">
        <w:trPr>
          <w:divId w:val="1659267375"/>
          <w:tblCellSpacing w:w="15" w:type="dxa"/>
        </w:trPr>
        <w:tc>
          <w:tcPr>
            <w:tcW w:w="0" w:type="auto"/>
            <w:vAlign w:val="center"/>
            <w:hideMark/>
          </w:tcPr>
          <w:p w14:paraId="6393DD58" w14:textId="77777777" w:rsidR="0095430C" w:rsidRDefault="0095430C">
            <w:pPr>
              <w:rPr>
                <w:rFonts w:eastAsia="Times New Roman"/>
                <w:lang w:val="en-US"/>
              </w:rPr>
            </w:pPr>
          </w:p>
        </w:tc>
        <w:tc>
          <w:tcPr>
            <w:tcW w:w="0" w:type="auto"/>
            <w:vAlign w:val="center"/>
            <w:hideMark/>
          </w:tcPr>
          <w:p w14:paraId="3A9F7341" w14:textId="77777777" w:rsidR="0095430C"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95430C" w14:paraId="76247977" w14:textId="77777777">
        <w:trPr>
          <w:divId w:val="1659267375"/>
          <w:tblCellSpacing w:w="15" w:type="dxa"/>
        </w:trPr>
        <w:tc>
          <w:tcPr>
            <w:tcW w:w="0" w:type="auto"/>
            <w:vAlign w:val="center"/>
            <w:hideMark/>
          </w:tcPr>
          <w:p w14:paraId="55997F0F" w14:textId="77777777" w:rsidR="0095430C" w:rsidRDefault="0095430C">
            <w:pPr>
              <w:rPr>
                <w:rFonts w:eastAsia="Times New Roman"/>
                <w:lang w:val="en-US"/>
              </w:rPr>
            </w:pPr>
          </w:p>
        </w:tc>
        <w:tc>
          <w:tcPr>
            <w:tcW w:w="0" w:type="auto"/>
            <w:vAlign w:val="center"/>
            <w:hideMark/>
          </w:tcPr>
          <w:p w14:paraId="7CAC3970" w14:textId="77777777" w:rsidR="0095430C"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95430C" w14:paraId="57963509" w14:textId="77777777">
        <w:trPr>
          <w:divId w:val="1659267375"/>
          <w:tblCellSpacing w:w="15" w:type="dxa"/>
        </w:trPr>
        <w:tc>
          <w:tcPr>
            <w:tcW w:w="0" w:type="auto"/>
            <w:vAlign w:val="center"/>
            <w:hideMark/>
          </w:tcPr>
          <w:p w14:paraId="7054CD21" w14:textId="77777777" w:rsidR="0095430C" w:rsidRDefault="0095430C">
            <w:pPr>
              <w:rPr>
                <w:rFonts w:eastAsia="Times New Roman"/>
                <w:lang w:val="en-US"/>
              </w:rPr>
            </w:pPr>
          </w:p>
        </w:tc>
        <w:tc>
          <w:tcPr>
            <w:tcW w:w="0" w:type="auto"/>
            <w:vAlign w:val="center"/>
            <w:hideMark/>
          </w:tcPr>
          <w:p w14:paraId="004E516B" w14:textId="77777777" w:rsidR="0095430C"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95430C" w14:paraId="216D5924" w14:textId="77777777">
        <w:trPr>
          <w:divId w:val="1659267375"/>
          <w:tblCellSpacing w:w="15" w:type="dxa"/>
        </w:trPr>
        <w:tc>
          <w:tcPr>
            <w:tcW w:w="0" w:type="auto"/>
            <w:vAlign w:val="center"/>
            <w:hideMark/>
          </w:tcPr>
          <w:p w14:paraId="387D78D5" w14:textId="77777777" w:rsidR="0095430C" w:rsidRDefault="0095430C">
            <w:pPr>
              <w:rPr>
                <w:rFonts w:eastAsia="Times New Roman"/>
                <w:lang w:val="en-US"/>
              </w:rPr>
            </w:pPr>
          </w:p>
        </w:tc>
        <w:tc>
          <w:tcPr>
            <w:tcW w:w="0" w:type="auto"/>
            <w:vAlign w:val="center"/>
            <w:hideMark/>
          </w:tcPr>
          <w:p w14:paraId="40914E15" w14:textId="77777777" w:rsidR="0095430C"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95430C" w14:paraId="1B990108" w14:textId="77777777">
        <w:trPr>
          <w:divId w:val="1659267375"/>
          <w:tblCellSpacing w:w="15" w:type="dxa"/>
        </w:trPr>
        <w:tc>
          <w:tcPr>
            <w:tcW w:w="0" w:type="auto"/>
            <w:vAlign w:val="center"/>
            <w:hideMark/>
          </w:tcPr>
          <w:p w14:paraId="7B0187ED" w14:textId="77777777" w:rsidR="0095430C" w:rsidRDefault="0095430C">
            <w:pPr>
              <w:rPr>
                <w:rFonts w:eastAsia="Times New Roman"/>
                <w:lang w:val="en-US"/>
              </w:rPr>
            </w:pPr>
          </w:p>
        </w:tc>
        <w:tc>
          <w:tcPr>
            <w:tcW w:w="0" w:type="auto"/>
            <w:vAlign w:val="center"/>
            <w:hideMark/>
          </w:tcPr>
          <w:p w14:paraId="04C884BD" w14:textId="77777777" w:rsidR="0095430C"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95430C" w14:paraId="61DB48F0" w14:textId="77777777">
        <w:trPr>
          <w:divId w:val="1659267375"/>
          <w:tblCellSpacing w:w="15" w:type="dxa"/>
        </w:trPr>
        <w:tc>
          <w:tcPr>
            <w:tcW w:w="0" w:type="auto"/>
            <w:vAlign w:val="center"/>
            <w:hideMark/>
          </w:tcPr>
          <w:p w14:paraId="57C9567D" w14:textId="77777777" w:rsidR="0095430C" w:rsidRDefault="0095430C">
            <w:pPr>
              <w:rPr>
                <w:rFonts w:eastAsia="Times New Roman"/>
                <w:lang w:val="en-US"/>
              </w:rPr>
            </w:pPr>
          </w:p>
        </w:tc>
        <w:tc>
          <w:tcPr>
            <w:tcW w:w="0" w:type="auto"/>
            <w:vAlign w:val="center"/>
            <w:hideMark/>
          </w:tcPr>
          <w:p w14:paraId="6207D74B" w14:textId="77777777" w:rsidR="0095430C"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95430C" w14:paraId="3CA3F3E0" w14:textId="77777777">
        <w:trPr>
          <w:divId w:val="1659267375"/>
          <w:tblCellSpacing w:w="15" w:type="dxa"/>
        </w:trPr>
        <w:tc>
          <w:tcPr>
            <w:tcW w:w="0" w:type="auto"/>
            <w:vAlign w:val="center"/>
            <w:hideMark/>
          </w:tcPr>
          <w:p w14:paraId="348A0038" w14:textId="77777777" w:rsidR="0095430C" w:rsidRDefault="0095430C">
            <w:pPr>
              <w:rPr>
                <w:rFonts w:eastAsia="Times New Roman"/>
                <w:lang w:val="en-US"/>
              </w:rPr>
            </w:pPr>
          </w:p>
        </w:tc>
        <w:tc>
          <w:tcPr>
            <w:tcW w:w="0" w:type="auto"/>
            <w:vAlign w:val="center"/>
            <w:hideMark/>
          </w:tcPr>
          <w:p w14:paraId="2D3746CD" w14:textId="77777777" w:rsidR="0095430C"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95430C" w14:paraId="0413BB95" w14:textId="77777777">
        <w:trPr>
          <w:divId w:val="1659267375"/>
          <w:tblCellSpacing w:w="15" w:type="dxa"/>
        </w:trPr>
        <w:tc>
          <w:tcPr>
            <w:tcW w:w="0" w:type="auto"/>
            <w:vAlign w:val="center"/>
            <w:hideMark/>
          </w:tcPr>
          <w:p w14:paraId="78CFA433" w14:textId="77777777" w:rsidR="0095430C" w:rsidRDefault="0095430C">
            <w:pPr>
              <w:rPr>
                <w:rFonts w:eastAsia="Times New Roman"/>
                <w:lang w:val="en-US"/>
              </w:rPr>
            </w:pPr>
          </w:p>
        </w:tc>
        <w:tc>
          <w:tcPr>
            <w:tcW w:w="0" w:type="auto"/>
            <w:vAlign w:val="center"/>
            <w:hideMark/>
          </w:tcPr>
          <w:p w14:paraId="50DB31D6" w14:textId="77777777" w:rsidR="0095430C"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95430C" w14:paraId="757FC69E" w14:textId="77777777">
        <w:trPr>
          <w:divId w:val="1659267375"/>
          <w:tblCellSpacing w:w="15" w:type="dxa"/>
        </w:trPr>
        <w:tc>
          <w:tcPr>
            <w:tcW w:w="0" w:type="auto"/>
            <w:vAlign w:val="center"/>
            <w:hideMark/>
          </w:tcPr>
          <w:p w14:paraId="040FF8A2" w14:textId="77777777" w:rsidR="0095430C" w:rsidRDefault="0095430C">
            <w:pPr>
              <w:rPr>
                <w:rFonts w:eastAsia="Times New Roman"/>
                <w:lang w:val="en-US"/>
              </w:rPr>
            </w:pPr>
          </w:p>
        </w:tc>
        <w:tc>
          <w:tcPr>
            <w:tcW w:w="0" w:type="auto"/>
            <w:vAlign w:val="center"/>
            <w:hideMark/>
          </w:tcPr>
          <w:p w14:paraId="73C2067C" w14:textId="77777777" w:rsidR="0095430C"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95430C" w14:paraId="746304D8" w14:textId="77777777">
        <w:trPr>
          <w:divId w:val="1659267375"/>
          <w:tblCellSpacing w:w="15" w:type="dxa"/>
        </w:trPr>
        <w:tc>
          <w:tcPr>
            <w:tcW w:w="0" w:type="auto"/>
            <w:vAlign w:val="center"/>
            <w:hideMark/>
          </w:tcPr>
          <w:p w14:paraId="41F39A1A" w14:textId="77777777" w:rsidR="0095430C" w:rsidRDefault="0095430C">
            <w:pPr>
              <w:rPr>
                <w:rFonts w:eastAsia="Times New Roman"/>
                <w:lang w:val="en-US"/>
              </w:rPr>
            </w:pPr>
          </w:p>
        </w:tc>
        <w:tc>
          <w:tcPr>
            <w:tcW w:w="0" w:type="auto"/>
            <w:vAlign w:val="center"/>
            <w:hideMark/>
          </w:tcPr>
          <w:p w14:paraId="396BB748" w14:textId="77777777" w:rsidR="0095430C"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95430C" w14:paraId="0D7A97B0" w14:textId="77777777">
        <w:trPr>
          <w:divId w:val="1659267375"/>
          <w:tblCellSpacing w:w="15" w:type="dxa"/>
        </w:trPr>
        <w:tc>
          <w:tcPr>
            <w:tcW w:w="0" w:type="auto"/>
            <w:vAlign w:val="center"/>
            <w:hideMark/>
          </w:tcPr>
          <w:p w14:paraId="15BDBB72" w14:textId="77777777" w:rsidR="0095430C" w:rsidRDefault="0095430C">
            <w:pPr>
              <w:rPr>
                <w:rFonts w:eastAsia="Times New Roman"/>
                <w:lang w:val="en-US"/>
              </w:rPr>
            </w:pPr>
          </w:p>
        </w:tc>
        <w:tc>
          <w:tcPr>
            <w:tcW w:w="0" w:type="auto"/>
            <w:vAlign w:val="center"/>
            <w:hideMark/>
          </w:tcPr>
          <w:p w14:paraId="2ACCCA53" w14:textId="77777777" w:rsidR="0095430C"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95430C" w14:paraId="1C82209D" w14:textId="77777777">
        <w:trPr>
          <w:divId w:val="1659267375"/>
          <w:tblCellSpacing w:w="15" w:type="dxa"/>
        </w:trPr>
        <w:tc>
          <w:tcPr>
            <w:tcW w:w="0" w:type="auto"/>
            <w:vAlign w:val="center"/>
            <w:hideMark/>
          </w:tcPr>
          <w:p w14:paraId="331A03FE" w14:textId="77777777" w:rsidR="0095430C" w:rsidRDefault="0095430C">
            <w:pPr>
              <w:rPr>
                <w:rFonts w:eastAsia="Times New Roman"/>
                <w:lang w:val="en-US"/>
              </w:rPr>
            </w:pPr>
          </w:p>
        </w:tc>
        <w:tc>
          <w:tcPr>
            <w:tcW w:w="0" w:type="auto"/>
            <w:vAlign w:val="center"/>
            <w:hideMark/>
          </w:tcPr>
          <w:p w14:paraId="081804F0" w14:textId="77777777" w:rsidR="0095430C"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95430C" w14:paraId="208ACA32" w14:textId="77777777">
        <w:trPr>
          <w:divId w:val="1659267375"/>
          <w:tblCellSpacing w:w="15" w:type="dxa"/>
        </w:trPr>
        <w:tc>
          <w:tcPr>
            <w:tcW w:w="0" w:type="auto"/>
            <w:vAlign w:val="center"/>
            <w:hideMark/>
          </w:tcPr>
          <w:p w14:paraId="4729EE11" w14:textId="77777777" w:rsidR="0095430C" w:rsidRDefault="0095430C">
            <w:pPr>
              <w:rPr>
                <w:rFonts w:eastAsia="Times New Roman"/>
                <w:lang w:val="en-US"/>
              </w:rPr>
            </w:pPr>
          </w:p>
        </w:tc>
        <w:tc>
          <w:tcPr>
            <w:tcW w:w="0" w:type="auto"/>
            <w:vAlign w:val="center"/>
            <w:hideMark/>
          </w:tcPr>
          <w:p w14:paraId="2E9EE382" w14:textId="77777777" w:rsidR="0095430C"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95430C" w14:paraId="13DFAADE" w14:textId="77777777">
        <w:trPr>
          <w:divId w:val="1659267375"/>
          <w:tblCellSpacing w:w="15" w:type="dxa"/>
        </w:trPr>
        <w:tc>
          <w:tcPr>
            <w:tcW w:w="0" w:type="auto"/>
            <w:vAlign w:val="center"/>
            <w:hideMark/>
          </w:tcPr>
          <w:p w14:paraId="077B9D16" w14:textId="77777777" w:rsidR="0095430C" w:rsidRDefault="0095430C">
            <w:pPr>
              <w:rPr>
                <w:rFonts w:eastAsia="Times New Roman"/>
                <w:lang w:val="en-US"/>
              </w:rPr>
            </w:pPr>
          </w:p>
        </w:tc>
        <w:tc>
          <w:tcPr>
            <w:tcW w:w="0" w:type="auto"/>
            <w:vAlign w:val="center"/>
            <w:hideMark/>
          </w:tcPr>
          <w:p w14:paraId="2C45FBF5" w14:textId="77777777" w:rsidR="0095430C"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95430C" w14:paraId="2AFD020C" w14:textId="77777777">
        <w:trPr>
          <w:divId w:val="1659267375"/>
          <w:tblCellSpacing w:w="15" w:type="dxa"/>
        </w:trPr>
        <w:tc>
          <w:tcPr>
            <w:tcW w:w="0" w:type="auto"/>
            <w:vAlign w:val="center"/>
            <w:hideMark/>
          </w:tcPr>
          <w:p w14:paraId="06AAB75B" w14:textId="77777777" w:rsidR="0095430C" w:rsidRDefault="0095430C">
            <w:pPr>
              <w:rPr>
                <w:rFonts w:eastAsia="Times New Roman"/>
                <w:lang w:val="en-US"/>
              </w:rPr>
            </w:pPr>
          </w:p>
        </w:tc>
        <w:tc>
          <w:tcPr>
            <w:tcW w:w="0" w:type="auto"/>
            <w:vAlign w:val="center"/>
            <w:hideMark/>
          </w:tcPr>
          <w:p w14:paraId="5E48D415" w14:textId="77777777" w:rsidR="0095430C"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95430C" w14:paraId="15121918" w14:textId="77777777">
        <w:trPr>
          <w:divId w:val="1659267375"/>
          <w:tblCellSpacing w:w="15" w:type="dxa"/>
        </w:trPr>
        <w:tc>
          <w:tcPr>
            <w:tcW w:w="0" w:type="auto"/>
            <w:vAlign w:val="center"/>
            <w:hideMark/>
          </w:tcPr>
          <w:p w14:paraId="474446B9" w14:textId="77777777" w:rsidR="0095430C" w:rsidRDefault="0095430C">
            <w:pPr>
              <w:rPr>
                <w:rFonts w:eastAsia="Times New Roman"/>
                <w:lang w:val="en-US"/>
              </w:rPr>
            </w:pPr>
          </w:p>
        </w:tc>
        <w:tc>
          <w:tcPr>
            <w:tcW w:w="0" w:type="auto"/>
            <w:vAlign w:val="center"/>
            <w:hideMark/>
          </w:tcPr>
          <w:p w14:paraId="215A022C" w14:textId="77777777" w:rsidR="0095430C"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95430C" w14:paraId="3C279C1B" w14:textId="77777777">
        <w:trPr>
          <w:divId w:val="1659267375"/>
          <w:tblCellSpacing w:w="15" w:type="dxa"/>
        </w:trPr>
        <w:tc>
          <w:tcPr>
            <w:tcW w:w="0" w:type="auto"/>
            <w:vAlign w:val="center"/>
            <w:hideMark/>
          </w:tcPr>
          <w:p w14:paraId="72596FA7" w14:textId="77777777" w:rsidR="0095430C" w:rsidRDefault="0095430C">
            <w:pPr>
              <w:rPr>
                <w:rFonts w:eastAsia="Times New Roman"/>
                <w:lang w:val="en-US"/>
              </w:rPr>
            </w:pPr>
          </w:p>
        </w:tc>
        <w:tc>
          <w:tcPr>
            <w:tcW w:w="0" w:type="auto"/>
            <w:vAlign w:val="center"/>
            <w:hideMark/>
          </w:tcPr>
          <w:p w14:paraId="6C1D53E0" w14:textId="77777777" w:rsidR="0095430C"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95430C" w14:paraId="2622D355" w14:textId="77777777">
        <w:trPr>
          <w:divId w:val="1659267375"/>
          <w:tblCellSpacing w:w="15" w:type="dxa"/>
        </w:trPr>
        <w:tc>
          <w:tcPr>
            <w:tcW w:w="0" w:type="auto"/>
            <w:vAlign w:val="center"/>
            <w:hideMark/>
          </w:tcPr>
          <w:p w14:paraId="569C88A8" w14:textId="77777777" w:rsidR="0095430C" w:rsidRDefault="0095430C">
            <w:pPr>
              <w:rPr>
                <w:rFonts w:eastAsia="Times New Roman"/>
                <w:lang w:val="en-US"/>
              </w:rPr>
            </w:pPr>
          </w:p>
        </w:tc>
        <w:tc>
          <w:tcPr>
            <w:tcW w:w="0" w:type="auto"/>
            <w:vAlign w:val="center"/>
            <w:hideMark/>
          </w:tcPr>
          <w:p w14:paraId="4E336E7F" w14:textId="77777777" w:rsidR="0095430C"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95430C" w14:paraId="3C2956E9" w14:textId="77777777">
        <w:trPr>
          <w:divId w:val="1659267375"/>
          <w:tblCellSpacing w:w="15" w:type="dxa"/>
        </w:trPr>
        <w:tc>
          <w:tcPr>
            <w:tcW w:w="0" w:type="auto"/>
            <w:vAlign w:val="center"/>
            <w:hideMark/>
          </w:tcPr>
          <w:p w14:paraId="21122B83" w14:textId="77777777" w:rsidR="0095430C" w:rsidRDefault="0095430C">
            <w:pPr>
              <w:rPr>
                <w:rFonts w:eastAsia="Times New Roman"/>
                <w:lang w:val="en-US"/>
              </w:rPr>
            </w:pPr>
          </w:p>
        </w:tc>
        <w:tc>
          <w:tcPr>
            <w:tcW w:w="0" w:type="auto"/>
            <w:vAlign w:val="center"/>
            <w:hideMark/>
          </w:tcPr>
          <w:p w14:paraId="511C0CF1" w14:textId="77777777" w:rsidR="0095430C"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95430C" w14:paraId="5290B615" w14:textId="77777777">
        <w:trPr>
          <w:divId w:val="1659267375"/>
          <w:tblCellSpacing w:w="15" w:type="dxa"/>
        </w:trPr>
        <w:tc>
          <w:tcPr>
            <w:tcW w:w="0" w:type="auto"/>
            <w:vAlign w:val="center"/>
            <w:hideMark/>
          </w:tcPr>
          <w:p w14:paraId="18F80EED" w14:textId="77777777" w:rsidR="0095430C" w:rsidRDefault="0095430C">
            <w:pPr>
              <w:rPr>
                <w:rFonts w:eastAsia="Times New Roman"/>
                <w:lang w:val="en-US"/>
              </w:rPr>
            </w:pPr>
          </w:p>
        </w:tc>
        <w:tc>
          <w:tcPr>
            <w:tcW w:w="0" w:type="auto"/>
            <w:vAlign w:val="center"/>
            <w:hideMark/>
          </w:tcPr>
          <w:p w14:paraId="7F614B3F" w14:textId="77777777" w:rsidR="0095430C"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95430C" w14:paraId="29A71E2A" w14:textId="77777777">
        <w:trPr>
          <w:divId w:val="1659267375"/>
          <w:tblCellSpacing w:w="15" w:type="dxa"/>
        </w:trPr>
        <w:tc>
          <w:tcPr>
            <w:tcW w:w="0" w:type="auto"/>
            <w:vAlign w:val="center"/>
            <w:hideMark/>
          </w:tcPr>
          <w:p w14:paraId="14A629C2" w14:textId="77777777" w:rsidR="0095430C" w:rsidRDefault="0095430C">
            <w:pPr>
              <w:rPr>
                <w:rFonts w:eastAsia="Times New Roman"/>
                <w:lang w:val="en-US"/>
              </w:rPr>
            </w:pPr>
          </w:p>
        </w:tc>
        <w:tc>
          <w:tcPr>
            <w:tcW w:w="0" w:type="auto"/>
            <w:vAlign w:val="center"/>
            <w:hideMark/>
          </w:tcPr>
          <w:p w14:paraId="459CC10E" w14:textId="77777777" w:rsidR="0095430C"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95430C" w14:paraId="59DC39C1" w14:textId="77777777">
        <w:trPr>
          <w:divId w:val="1659267375"/>
          <w:tblCellSpacing w:w="15" w:type="dxa"/>
        </w:trPr>
        <w:tc>
          <w:tcPr>
            <w:tcW w:w="0" w:type="auto"/>
            <w:vAlign w:val="center"/>
            <w:hideMark/>
          </w:tcPr>
          <w:p w14:paraId="0B3CF033" w14:textId="77777777" w:rsidR="0095430C" w:rsidRDefault="0095430C">
            <w:pPr>
              <w:rPr>
                <w:rFonts w:eastAsia="Times New Roman"/>
                <w:lang w:val="en-US"/>
              </w:rPr>
            </w:pPr>
          </w:p>
        </w:tc>
        <w:tc>
          <w:tcPr>
            <w:tcW w:w="0" w:type="auto"/>
            <w:vAlign w:val="center"/>
            <w:hideMark/>
          </w:tcPr>
          <w:p w14:paraId="3BD79E2F" w14:textId="77777777" w:rsidR="0095430C"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95430C" w14:paraId="759BC3BC" w14:textId="77777777">
        <w:trPr>
          <w:divId w:val="1659267375"/>
          <w:tblCellSpacing w:w="15" w:type="dxa"/>
        </w:trPr>
        <w:tc>
          <w:tcPr>
            <w:tcW w:w="0" w:type="auto"/>
            <w:vAlign w:val="center"/>
            <w:hideMark/>
          </w:tcPr>
          <w:p w14:paraId="70A0824B" w14:textId="77777777" w:rsidR="0095430C" w:rsidRDefault="0095430C">
            <w:pPr>
              <w:rPr>
                <w:rFonts w:eastAsia="Times New Roman"/>
                <w:lang w:val="en-US"/>
              </w:rPr>
            </w:pPr>
          </w:p>
        </w:tc>
        <w:tc>
          <w:tcPr>
            <w:tcW w:w="0" w:type="auto"/>
            <w:vAlign w:val="center"/>
            <w:hideMark/>
          </w:tcPr>
          <w:p w14:paraId="58B367A3" w14:textId="77777777" w:rsidR="0095430C"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95430C" w14:paraId="393C558B" w14:textId="77777777">
        <w:trPr>
          <w:divId w:val="1659267375"/>
          <w:tblCellSpacing w:w="15" w:type="dxa"/>
        </w:trPr>
        <w:tc>
          <w:tcPr>
            <w:tcW w:w="0" w:type="auto"/>
            <w:vAlign w:val="center"/>
            <w:hideMark/>
          </w:tcPr>
          <w:p w14:paraId="73B0F63C" w14:textId="77777777" w:rsidR="0095430C" w:rsidRDefault="0095430C">
            <w:pPr>
              <w:rPr>
                <w:rFonts w:eastAsia="Times New Roman"/>
                <w:lang w:val="en-US"/>
              </w:rPr>
            </w:pPr>
          </w:p>
        </w:tc>
        <w:tc>
          <w:tcPr>
            <w:tcW w:w="0" w:type="auto"/>
            <w:vAlign w:val="center"/>
            <w:hideMark/>
          </w:tcPr>
          <w:p w14:paraId="66E34E36" w14:textId="77777777" w:rsidR="0095430C"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95430C" w14:paraId="59A7EF01" w14:textId="77777777">
        <w:trPr>
          <w:divId w:val="1659267375"/>
          <w:tblCellSpacing w:w="15" w:type="dxa"/>
        </w:trPr>
        <w:tc>
          <w:tcPr>
            <w:tcW w:w="0" w:type="auto"/>
            <w:vAlign w:val="center"/>
            <w:hideMark/>
          </w:tcPr>
          <w:p w14:paraId="5AAA8CDC" w14:textId="77777777" w:rsidR="0095430C" w:rsidRDefault="0095430C">
            <w:pPr>
              <w:rPr>
                <w:rFonts w:eastAsia="Times New Roman"/>
                <w:lang w:val="en-US"/>
              </w:rPr>
            </w:pPr>
          </w:p>
        </w:tc>
        <w:tc>
          <w:tcPr>
            <w:tcW w:w="0" w:type="auto"/>
            <w:vAlign w:val="center"/>
            <w:hideMark/>
          </w:tcPr>
          <w:p w14:paraId="5BEACC2E" w14:textId="77777777" w:rsidR="0095430C"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95430C" w14:paraId="7BCB2FB5" w14:textId="77777777">
        <w:trPr>
          <w:divId w:val="1659267375"/>
          <w:tblCellSpacing w:w="15" w:type="dxa"/>
        </w:trPr>
        <w:tc>
          <w:tcPr>
            <w:tcW w:w="0" w:type="auto"/>
            <w:vAlign w:val="center"/>
            <w:hideMark/>
          </w:tcPr>
          <w:p w14:paraId="1A88E197" w14:textId="77777777" w:rsidR="0095430C" w:rsidRDefault="0095430C">
            <w:pPr>
              <w:rPr>
                <w:rFonts w:eastAsia="Times New Roman"/>
                <w:lang w:val="en-US"/>
              </w:rPr>
            </w:pPr>
          </w:p>
        </w:tc>
        <w:tc>
          <w:tcPr>
            <w:tcW w:w="0" w:type="auto"/>
            <w:vAlign w:val="center"/>
            <w:hideMark/>
          </w:tcPr>
          <w:p w14:paraId="10432ABC" w14:textId="77777777" w:rsidR="0095430C"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95430C" w14:paraId="772BDA2E" w14:textId="77777777">
        <w:trPr>
          <w:divId w:val="1659267375"/>
          <w:tblCellSpacing w:w="15" w:type="dxa"/>
        </w:trPr>
        <w:tc>
          <w:tcPr>
            <w:tcW w:w="0" w:type="auto"/>
            <w:vAlign w:val="center"/>
            <w:hideMark/>
          </w:tcPr>
          <w:p w14:paraId="3CF2228C" w14:textId="77777777" w:rsidR="0095430C" w:rsidRDefault="0095430C">
            <w:pPr>
              <w:rPr>
                <w:rFonts w:eastAsia="Times New Roman"/>
                <w:lang w:val="en-US"/>
              </w:rPr>
            </w:pPr>
          </w:p>
        </w:tc>
        <w:tc>
          <w:tcPr>
            <w:tcW w:w="0" w:type="auto"/>
            <w:vAlign w:val="center"/>
            <w:hideMark/>
          </w:tcPr>
          <w:p w14:paraId="30242F00" w14:textId="77777777" w:rsidR="0095430C"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95430C" w14:paraId="0F0EB12F" w14:textId="77777777">
        <w:trPr>
          <w:divId w:val="1659267375"/>
          <w:tblCellSpacing w:w="15" w:type="dxa"/>
        </w:trPr>
        <w:tc>
          <w:tcPr>
            <w:tcW w:w="0" w:type="auto"/>
            <w:vAlign w:val="center"/>
            <w:hideMark/>
          </w:tcPr>
          <w:p w14:paraId="685E05FA" w14:textId="77777777" w:rsidR="0095430C" w:rsidRDefault="0095430C">
            <w:pPr>
              <w:rPr>
                <w:rFonts w:eastAsia="Times New Roman"/>
                <w:lang w:val="en-US"/>
              </w:rPr>
            </w:pPr>
          </w:p>
        </w:tc>
        <w:tc>
          <w:tcPr>
            <w:tcW w:w="0" w:type="auto"/>
            <w:vAlign w:val="center"/>
            <w:hideMark/>
          </w:tcPr>
          <w:p w14:paraId="7A183DFB" w14:textId="77777777" w:rsidR="0095430C"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95430C" w14:paraId="2EB0CA27" w14:textId="77777777">
        <w:trPr>
          <w:divId w:val="1659267375"/>
          <w:tblCellSpacing w:w="15" w:type="dxa"/>
        </w:trPr>
        <w:tc>
          <w:tcPr>
            <w:tcW w:w="0" w:type="auto"/>
            <w:vAlign w:val="center"/>
            <w:hideMark/>
          </w:tcPr>
          <w:p w14:paraId="41B01A3C" w14:textId="77777777" w:rsidR="0095430C" w:rsidRDefault="0095430C">
            <w:pPr>
              <w:rPr>
                <w:rFonts w:eastAsia="Times New Roman"/>
                <w:lang w:val="en-US"/>
              </w:rPr>
            </w:pPr>
          </w:p>
        </w:tc>
        <w:tc>
          <w:tcPr>
            <w:tcW w:w="0" w:type="auto"/>
            <w:vAlign w:val="center"/>
            <w:hideMark/>
          </w:tcPr>
          <w:p w14:paraId="1BEB588D" w14:textId="77777777" w:rsidR="0095430C"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95430C" w14:paraId="0AF36C35" w14:textId="77777777">
        <w:trPr>
          <w:divId w:val="1659267375"/>
          <w:tblCellSpacing w:w="15" w:type="dxa"/>
        </w:trPr>
        <w:tc>
          <w:tcPr>
            <w:tcW w:w="0" w:type="auto"/>
            <w:vAlign w:val="center"/>
            <w:hideMark/>
          </w:tcPr>
          <w:p w14:paraId="4F480518" w14:textId="77777777" w:rsidR="0095430C" w:rsidRDefault="0095430C">
            <w:pPr>
              <w:rPr>
                <w:rFonts w:eastAsia="Times New Roman"/>
                <w:lang w:val="en-US"/>
              </w:rPr>
            </w:pPr>
          </w:p>
        </w:tc>
        <w:tc>
          <w:tcPr>
            <w:tcW w:w="0" w:type="auto"/>
            <w:vAlign w:val="center"/>
            <w:hideMark/>
          </w:tcPr>
          <w:p w14:paraId="18F85C23" w14:textId="77777777" w:rsidR="0095430C"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95430C" w14:paraId="05A5F07A" w14:textId="77777777">
        <w:trPr>
          <w:divId w:val="1659267375"/>
          <w:tblCellSpacing w:w="15" w:type="dxa"/>
        </w:trPr>
        <w:tc>
          <w:tcPr>
            <w:tcW w:w="0" w:type="auto"/>
            <w:vAlign w:val="center"/>
            <w:hideMark/>
          </w:tcPr>
          <w:p w14:paraId="378AD74A" w14:textId="77777777" w:rsidR="0095430C" w:rsidRDefault="0095430C">
            <w:pPr>
              <w:rPr>
                <w:rFonts w:eastAsia="Times New Roman"/>
                <w:lang w:val="en-US"/>
              </w:rPr>
            </w:pPr>
          </w:p>
        </w:tc>
        <w:tc>
          <w:tcPr>
            <w:tcW w:w="0" w:type="auto"/>
            <w:vAlign w:val="center"/>
            <w:hideMark/>
          </w:tcPr>
          <w:p w14:paraId="647207E6" w14:textId="77777777" w:rsidR="0095430C"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95430C" w14:paraId="5DBC67EA" w14:textId="77777777">
        <w:trPr>
          <w:divId w:val="1659267375"/>
          <w:tblCellSpacing w:w="15" w:type="dxa"/>
        </w:trPr>
        <w:tc>
          <w:tcPr>
            <w:tcW w:w="0" w:type="auto"/>
            <w:vAlign w:val="center"/>
            <w:hideMark/>
          </w:tcPr>
          <w:p w14:paraId="4A073DB4" w14:textId="77777777" w:rsidR="0095430C" w:rsidRDefault="0095430C">
            <w:pPr>
              <w:rPr>
                <w:rFonts w:eastAsia="Times New Roman"/>
                <w:lang w:val="en-US"/>
              </w:rPr>
            </w:pPr>
          </w:p>
        </w:tc>
        <w:tc>
          <w:tcPr>
            <w:tcW w:w="0" w:type="auto"/>
            <w:vAlign w:val="center"/>
            <w:hideMark/>
          </w:tcPr>
          <w:p w14:paraId="12D703E0" w14:textId="77777777" w:rsidR="0095430C"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95430C" w14:paraId="5249C781" w14:textId="77777777">
        <w:trPr>
          <w:divId w:val="1659267375"/>
          <w:tblCellSpacing w:w="15" w:type="dxa"/>
        </w:trPr>
        <w:tc>
          <w:tcPr>
            <w:tcW w:w="0" w:type="auto"/>
            <w:vAlign w:val="center"/>
            <w:hideMark/>
          </w:tcPr>
          <w:p w14:paraId="1FEB570C" w14:textId="77777777" w:rsidR="0095430C" w:rsidRDefault="0095430C">
            <w:pPr>
              <w:rPr>
                <w:rFonts w:eastAsia="Times New Roman"/>
                <w:lang w:val="en-US"/>
              </w:rPr>
            </w:pPr>
          </w:p>
        </w:tc>
        <w:tc>
          <w:tcPr>
            <w:tcW w:w="0" w:type="auto"/>
            <w:vAlign w:val="center"/>
            <w:hideMark/>
          </w:tcPr>
          <w:p w14:paraId="22773570" w14:textId="77777777" w:rsidR="0095430C"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95430C" w14:paraId="3627F97A" w14:textId="77777777">
        <w:trPr>
          <w:divId w:val="1659267375"/>
          <w:tblCellSpacing w:w="15" w:type="dxa"/>
        </w:trPr>
        <w:tc>
          <w:tcPr>
            <w:tcW w:w="0" w:type="auto"/>
            <w:vAlign w:val="center"/>
            <w:hideMark/>
          </w:tcPr>
          <w:p w14:paraId="73777414" w14:textId="77777777" w:rsidR="0095430C" w:rsidRDefault="0095430C">
            <w:pPr>
              <w:rPr>
                <w:rFonts w:eastAsia="Times New Roman"/>
                <w:lang w:val="en-US"/>
              </w:rPr>
            </w:pPr>
          </w:p>
        </w:tc>
        <w:tc>
          <w:tcPr>
            <w:tcW w:w="0" w:type="auto"/>
            <w:vAlign w:val="center"/>
            <w:hideMark/>
          </w:tcPr>
          <w:p w14:paraId="48AD29C3" w14:textId="77777777" w:rsidR="0095430C"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95430C" w14:paraId="3A0686DE" w14:textId="77777777">
        <w:trPr>
          <w:divId w:val="1659267375"/>
          <w:tblCellSpacing w:w="15" w:type="dxa"/>
        </w:trPr>
        <w:tc>
          <w:tcPr>
            <w:tcW w:w="0" w:type="auto"/>
            <w:vAlign w:val="center"/>
            <w:hideMark/>
          </w:tcPr>
          <w:p w14:paraId="369A9CC8" w14:textId="77777777" w:rsidR="0095430C" w:rsidRDefault="0095430C">
            <w:pPr>
              <w:rPr>
                <w:rFonts w:eastAsia="Times New Roman"/>
                <w:lang w:val="en-US"/>
              </w:rPr>
            </w:pPr>
          </w:p>
        </w:tc>
        <w:tc>
          <w:tcPr>
            <w:tcW w:w="0" w:type="auto"/>
            <w:vAlign w:val="center"/>
            <w:hideMark/>
          </w:tcPr>
          <w:p w14:paraId="647D67DD" w14:textId="77777777" w:rsidR="0095430C"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95430C" w14:paraId="4E4F9BF2" w14:textId="77777777">
        <w:trPr>
          <w:divId w:val="1659267375"/>
          <w:tblCellSpacing w:w="15" w:type="dxa"/>
        </w:trPr>
        <w:tc>
          <w:tcPr>
            <w:tcW w:w="0" w:type="auto"/>
            <w:vAlign w:val="center"/>
            <w:hideMark/>
          </w:tcPr>
          <w:p w14:paraId="2770B69C" w14:textId="77777777" w:rsidR="0095430C" w:rsidRDefault="0095430C">
            <w:pPr>
              <w:rPr>
                <w:rFonts w:eastAsia="Times New Roman"/>
                <w:lang w:val="en-US"/>
              </w:rPr>
            </w:pPr>
          </w:p>
        </w:tc>
        <w:tc>
          <w:tcPr>
            <w:tcW w:w="0" w:type="auto"/>
            <w:vAlign w:val="center"/>
            <w:hideMark/>
          </w:tcPr>
          <w:p w14:paraId="2A1A4ED9" w14:textId="77777777" w:rsidR="0095430C"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95430C" w14:paraId="5C46C00C" w14:textId="77777777">
        <w:trPr>
          <w:divId w:val="1659267375"/>
          <w:tblCellSpacing w:w="15" w:type="dxa"/>
        </w:trPr>
        <w:tc>
          <w:tcPr>
            <w:tcW w:w="0" w:type="auto"/>
            <w:vAlign w:val="center"/>
            <w:hideMark/>
          </w:tcPr>
          <w:p w14:paraId="5F1E66D5" w14:textId="77777777" w:rsidR="0095430C" w:rsidRDefault="0095430C">
            <w:pPr>
              <w:rPr>
                <w:rFonts w:eastAsia="Times New Roman"/>
                <w:lang w:val="en-US"/>
              </w:rPr>
            </w:pPr>
          </w:p>
        </w:tc>
        <w:tc>
          <w:tcPr>
            <w:tcW w:w="0" w:type="auto"/>
            <w:vAlign w:val="center"/>
            <w:hideMark/>
          </w:tcPr>
          <w:p w14:paraId="2C5BE401" w14:textId="77777777" w:rsidR="0095430C"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95430C" w14:paraId="5903BA12" w14:textId="77777777">
        <w:trPr>
          <w:divId w:val="1659267375"/>
          <w:tblCellSpacing w:w="15" w:type="dxa"/>
        </w:trPr>
        <w:tc>
          <w:tcPr>
            <w:tcW w:w="0" w:type="auto"/>
            <w:vAlign w:val="center"/>
            <w:hideMark/>
          </w:tcPr>
          <w:p w14:paraId="2142635A" w14:textId="77777777" w:rsidR="0095430C" w:rsidRDefault="0095430C">
            <w:pPr>
              <w:rPr>
                <w:rFonts w:eastAsia="Times New Roman"/>
                <w:lang w:val="en-US"/>
              </w:rPr>
            </w:pPr>
          </w:p>
        </w:tc>
        <w:tc>
          <w:tcPr>
            <w:tcW w:w="0" w:type="auto"/>
            <w:vAlign w:val="center"/>
            <w:hideMark/>
          </w:tcPr>
          <w:p w14:paraId="0AEA491E" w14:textId="77777777" w:rsidR="0095430C"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95430C" w14:paraId="155E17DA" w14:textId="77777777">
        <w:trPr>
          <w:divId w:val="1659267375"/>
          <w:tblCellSpacing w:w="15" w:type="dxa"/>
        </w:trPr>
        <w:tc>
          <w:tcPr>
            <w:tcW w:w="0" w:type="auto"/>
            <w:vAlign w:val="center"/>
            <w:hideMark/>
          </w:tcPr>
          <w:p w14:paraId="7F062AE3" w14:textId="77777777" w:rsidR="0095430C" w:rsidRDefault="0095430C">
            <w:pPr>
              <w:rPr>
                <w:rFonts w:eastAsia="Times New Roman"/>
                <w:lang w:val="en-US"/>
              </w:rPr>
            </w:pPr>
          </w:p>
        </w:tc>
        <w:tc>
          <w:tcPr>
            <w:tcW w:w="0" w:type="auto"/>
            <w:vAlign w:val="center"/>
            <w:hideMark/>
          </w:tcPr>
          <w:p w14:paraId="2AA84B50" w14:textId="77777777" w:rsidR="0095430C"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95430C" w14:paraId="79454661" w14:textId="77777777">
        <w:trPr>
          <w:divId w:val="1659267375"/>
          <w:tblCellSpacing w:w="15" w:type="dxa"/>
        </w:trPr>
        <w:tc>
          <w:tcPr>
            <w:tcW w:w="0" w:type="auto"/>
            <w:vAlign w:val="center"/>
            <w:hideMark/>
          </w:tcPr>
          <w:p w14:paraId="55C5CD3A" w14:textId="77777777" w:rsidR="0095430C" w:rsidRDefault="0095430C">
            <w:pPr>
              <w:rPr>
                <w:rFonts w:eastAsia="Times New Roman"/>
                <w:lang w:val="en-US"/>
              </w:rPr>
            </w:pPr>
          </w:p>
        </w:tc>
        <w:tc>
          <w:tcPr>
            <w:tcW w:w="0" w:type="auto"/>
            <w:vAlign w:val="center"/>
            <w:hideMark/>
          </w:tcPr>
          <w:p w14:paraId="205F0B68" w14:textId="77777777" w:rsidR="0095430C"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95430C" w14:paraId="28F03FC4" w14:textId="77777777">
        <w:trPr>
          <w:divId w:val="1659267375"/>
          <w:tblCellSpacing w:w="15" w:type="dxa"/>
        </w:trPr>
        <w:tc>
          <w:tcPr>
            <w:tcW w:w="0" w:type="auto"/>
            <w:vAlign w:val="center"/>
            <w:hideMark/>
          </w:tcPr>
          <w:p w14:paraId="71AA00E1" w14:textId="77777777" w:rsidR="0095430C" w:rsidRDefault="0095430C">
            <w:pPr>
              <w:rPr>
                <w:rFonts w:eastAsia="Times New Roman"/>
                <w:lang w:val="en-US"/>
              </w:rPr>
            </w:pPr>
          </w:p>
        </w:tc>
        <w:tc>
          <w:tcPr>
            <w:tcW w:w="0" w:type="auto"/>
            <w:vAlign w:val="center"/>
            <w:hideMark/>
          </w:tcPr>
          <w:p w14:paraId="21F0AB81" w14:textId="77777777" w:rsidR="0095430C"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95430C" w14:paraId="757D1A66" w14:textId="77777777">
        <w:trPr>
          <w:divId w:val="1659267375"/>
          <w:tblCellSpacing w:w="15" w:type="dxa"/>
        </w:trPr>
        <w:tc>
          <w:tcPr>
            <w:tcW w:w="0" w:type="auto"/>
            <w:vAlign w:val="center"/>
            <w:hideMark/>
          </w:tcPr>
          <w:p w14:paraId="23CB1C1E" w14:textId="77777777" w:rsidR="0095430C" w:rsidRDefault="0095430C">
            <w:pPr>
              <w:rPr>
                <w:rFonts w:eastAsia="Times New Roman"/>
                <w:lang w:val="en-US"/>
              </w:rPr>
            </w:pPr>
          </w:p>
        </w:tc>
        <w:tc>
          <w:tcPr>
            <w:tcW w:w="0" w:type="auto"/>
            <w:vAlign w:val="center"/>
            <w:hideMark/>
          </w:tcPr>
          <w:p w14:paraId="4202838A" w14:textId="77777777" w:rsidR="0095430C"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95430C" w14:paraId="4BE021F7" w14:textId="77777777">
        <w:trPr>
          <w:divId w:val="1659267375"/>
          <w:tblCellSpacing w:w="15" w:type="dxa"/>
        </w:trPr>
        <w:tc>
          <w:tcPr>
            <w:tcW w:w="0" w:type="auto"/>
            <w:vAlign w:val="center"/>
            <w:hideMark/>
          </w:tcPr>
          <w:p w14:paraId="5B6AB004" w14:textId="77777777" w:rsidR="0095430C" w:rsidRDefault="0095430C">
            <w:pPr>
              <w:rPr>
                <w:rFonts w:eastAsia="Times New Roman"/>
                <w:lang w:val="en-US"/>
              </w:rPr>
            </w:pPr>
          </w:p>
        </w:tc>
        <w:tc>
          <w:tcPr>
            <w:tcW w:w="0" w:type="auto"/>
            <w:vAlign w:val="center"/>
            <w:hideMark/>
          </w:tcPr>
          <w:p w14:paraId="26EF7820" w14:textId="77777777" w:rsidR="0095430C"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95430C" w14:paraId="04416CAA" w14:textId="77777777">
        <w:trPr>
          <w:divId w:val="1659267375"/>
          <w:tblCellSpacing w:w="15" w:type="dxa"/>
        </w:trPr>
        <w:tc>
          <w:tcPr>
            <w:tcW w:w="0" w:type="auto"/>
            <w:vAlign w:val="center"/>
            <w:hideMark/>
          </w:tcPr>
          <w:p w14:paraId="7083DF5D" w14:textId="77777777" w:rsidR="0095430C" w:rsidRDefault="0095430C">
            <w:pPr>
              <w:rPr>
                <w:rFonts w:eastAsia="Times New Roman"/>
                <w:lang w:val="en-US"/>
              </w:rPr>
            </w:pPr>
          </w:p>
        </w:tc>
        <w:tc>
          <w:tcPr>
            <w:tcW w:w="0" w:type="auto"/>
            <w:vAlign w:val="center"/>
            <w:hideMark/>
          </w:tcPr>
          <w:p w14:paraId="0E1CDC70" w14:textId="77777777" w:rsidR="0095430C"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95430C" w14:paraId="1D55E097" w14:textId="77777777">
        <w:trPr>
          <w:divId w:val="1659267375"/>
          <w:tblCellSpacing w:w="15" w:type="dxa"/>
        </w:trPr>
        <w:tc>
          <w:tcPr>
            <w:tcW w:w="0" w:type="auto"/>
            <w:vAlign w:val="center"/>
            <w:hideMark/>
          </w:tcPr>
          <w:p w14:paraId="5CF25D2B" w14:textId="77777777" w:rsidR="0095430C" w:rsidRDefault="0095430C">
            <w:pPr>
              <w:rPr>
                <w:rFonts w:eastAsia="Times New Roman"/>
                <w:lang w:val="en-US"/>
              </w:rPr>
            </w:pPr>
          </w:p>
        </w:tc>
        <w:tc>
          <w:tcPr>
            <w:tcW w:w="0" w:type="auto"/>
            <w:vAlign w:val="center"/>
            <w:hideMark/>
          </w:tcPr>
          <w:p w14:paraId="58ED294A" w14:textId="77777777" w:rsidR="0095430C"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95430C" w14:paraId="29875D9E" w14:textId="77777777">
        <w:trPr>
          <w:divId w:val="1659267375"/>
          <w:tblCellSpacing w:w="15" w:type="dxa"/>
        </w:trPr>
        <w:tc>
          <w:tcPr>
            <w:tcW w:w="0" w:type="auto"/>
            <w:vAlign w:val="center"/>
            <w:hideMark/>
          </w:tcPr>
          <w:p w14:paraId="0295B921" w14:textId="77777777" w:rsidR="0095430C" w:rsidRDefault="0095430C">
            <w:pPr>
              <w:rPr>
                <w:rFonts w:eastAsia="Times New Roman"/>
                <w:lang w:val="en-US"/>
              </w:rPr>
            </w:pPr>
          </w:p>
        </w:tc>
        <w:tc>
          <w:tcPr>
            <w:tcW w:w="0" w:type="auto"/>
            <w:vAlign w:val="center"/>
            <w:hideMark/>
          </w:tcPr>
          <w:p w14:paraId="44EBEA46" w14:textId="77777777" w:rsidR="0095430C"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95430C" w14:paraId="312A0A25" w14:textId="77777777">
        <w:trPr>
          <w:divId w:val="1659267375"/>
          <w:tblCellSpacing w:w="15" w:type="dxa"/>
        </w:trPr>
        <w:tc>
          <w:tcPr>
            <w:tcW w:w="0" w:type="auto"/>
            <w:vAlign w:val="center"/>
            <w:hideMark/>
          </w:tcPr>
          <w:p w14:paraId="491F4D3D" w14:textId="77777777" w:rsidR="0095430C" w:rsidRDefault="0095430C">
            <w:pPr>
              <w:rPr>
                <w:rFonts w:eastAsia="Times New Roman"/>
                <w:lang w:val="en-US"/>
              </w:rPr>
            </w:pPr>
          </w:p>
        </w:tc>
        <w:tc>
          <w:tcPr>
            <w:tcW w:w="0" w:type="auto"/>
            <w:vAlign w:val="center"/>
            <w:hideMark/>
          </w:tcPr>
          <w:p w14:paraId="50E30B01" w14:textId="77777777" w:rsidR="0095430C"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95430C" w14:paraId="44C19538" w14:textId="77777777">
        <w:trPr>
          <w:divId w:val="1659267375"/>
          <w:tblCellSpacing w:w="15" w:type="dxa"/>
        </w:trPr>
        <w:tc>
          <w:tcPr>
            <w:tcW w:w="0" w:type="auto"/>
            <w:vAlign w:val="center"/>
            <w:hideMark/>
          </w:tcPr>
          <w:p w14:paraId="34D3ECAF" w14:textId="77777777" w:rsidR="0095430C" w:rsidRDefault="0095430C">
            <w:pPr>
              <w:rPr>
                <w:rFonts w:eastAsia="Times New Roman"/>
                <w:lang w:val="en-US"/>
              </w:rPr>
            </w:pPr>
          </w:p>
        </w:tc>
        <w:tc>
          <w:tcPr>
            <w:tcW w:w="0" w:type="auto"/>
            <w:vAlign w:val="center"/>
            <w:hideMark/>
          </w:tcPr>
          <w:p w14:paraId="412BB4BD" w14:textId="77777777" w:rsidR="0095430C"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95430C" w14:paraId="5020CAE0" w14:textId="77777777">
        <w:trPr>
          <w:divId w:val="1659267375"/>
          <w:tblCellSpacing w:w="15" w:type="dxa"/>
        </w:trPr>
        <w:tc>
          <w:tcPr>
            <w:tcW w:w="0" w:type="auto"/>
            <w:vAlign w:val="center"/>
            <w:hideMark/>
          </w:tcPr>
          <w:p w14:paraId="51866806" w14:textId="77777777" w:rsidR="0095430C" w:rsidRDefault="0095430C">
            <w:pPr>
              <w:rPr>
                <w:rFonts w:eastAsia="Times New Roman"/>
                <w:lang w:val="en-US"/>
              </w:rPr>
            </w:pPr>
          </w:p>
        </w:tc>
        <w:tc>
          <w:tcPr>
            <w:tcW w:w="0" w:type="auto"/>
            <w:vAlign w:val="center"/>
            <w:hideMark/>
          </w:tcPr>
          <w:p w14:paraId="2C51907D" w14:textId="77777777" w:rsidR="0095430C"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95430C" w14:paraId="04BD6E7B" w14:textId="77777777">
        <w:trPr>
          <w:divId w:val="1659267375"/>
          <w:tblCellSpacing w:w="15" w:type="dxa"/>
        </w:trPr>
        <w:tc>
          <w:tcPr>
            <w:tcW w:w="0" w:type="auto"/>
            <w:vAlign w:val="center"/>
            <w:hideMark/>
          </w:tcPr>
          <w:p w14:paraId="1513C773" w14:textId="77777777" w:rsidR="0095430C" w:rsidRDefault="0095430C">
            <w:pPr>
              <w:rPr>
                <w:rFonts w:eastAsia="Times New Roman"/>
                <w:lang w:val="en-US"/>
              </w:rPr>
            </w:pPr>
          </w:p>
        </w:tc>
        <w:tc>
          <w:tcPr>
            <w:tcW w:w="0" w:type="auto"/>
            <w:vAlign w:val="center"/>
            <w:hideMark/>
          </w:tcPr>
          <w:p w14:paraId="32D7329D" w14:textId="77777777" w:rsidR="0095430C"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95430C" w14:paraId="17053548" w14:textId="77777777">
        <w:trPr>
          <w:divId w:val="1659267375"/>
          <w:tblCellSpacing w:w="15" w:type="dxa"/>
        </w:trPr>
        <w:tc>
          <w:tcPr>
            <w:tcW w:w="0" w:type="auto"/>
            <w:vAlign w:val="center"/>
            <w:hideMark/>
          </w:tcPr>
          <w:p w14:paraId="7244160F" w14:textId="77777777" w:rsidR="0095430C" w:rsidRDefault="0095430C">
            <w:pPr>
              <w:rPr>
                <w:rFonts w:eastAsia="Times New Roman"/>
                <w:lang w:val="en-US"/>
              </w:rPr>
            </w:pPr>
          </w:p>
        </w:tc>
        <w:tc>
          <w:tcPr>
            <w:tcW w:w="0" w:type="auto"/>
            <w:vAlign w:val="center"/>
            <w:hideMark/>
          </w:tcPr>
          <w:p w14:paraId="390F3230" w14:textId="77777777" w:rsidR="0095430C"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95430C" w14:paraId="186BBDFD" w14:textId="77777777">
        <w:trPr>
          <w:divId w:val="1659267375"/>
          <w:tblCellSpacing w:w="15" w:type="dxa"/>
        </w:trPr>
        <w:tc>
          <w:tcPr>
            <w:tcW w:w="0" w:type="auto"/>
            <w:vAlign w:val="center"/>
            <w:hideMark/>
          </w:tcPr>
          <w:p w14:paraId="3DD9B677" w14:textId="77777777" w:rsidR="0095430C" w:rsidRDefault="0095430C">
            <w:pPr>
              <w:rPr>
                <w:rFonts w:eastAsia="Times New Roman"/>
                <w:lang w:val="en-US"/>
              </w:rPr>
            </w:pPr>
          </w:p>
        </w:tc>
        <w:tc>
          <w:tcPr>
            <w:tcW w:w="0" w:type="auto"/>
            <w:vAlign w:val="center"/>
            <w:hideMark/>
          </w:tcPr>
          <w:p w14:paraId="6439CC9E" w14:textId="77777777" w:rsidR="0095430C"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95430C" w14:paraId="6881EC54" w14:textId="77777777">
        <w:trPr>
          <w:divId w:val="1659267375"/>
          <w:tblCellSpacing w:w="15" w:type="dxa"/>
        </w:trPr>
        <w:tc>
          <w:tcPr>
            <w:tcW w:w="0" w:type="auto"/>
            <w:vAlign w:val="center"/>
            <w:hideMark/>
          </w:tcPr>
          <w:p w14:paraId="78645EA9" w14:textId="77777777" w:rsidR="0095430C" w:rsidRDefault="0095430C">
            <w:pPr>
              <w:rPr>
                <w:rFonts w:eastAsia="Times New Roman"/>
                <w:lang w:val="en-US"/>
              </w:rPr>
            </w:pPr>
          </w:p>
        </w:tc>
        <w:tc>
          <w:tcPr>
            <w:tcW w:w="0" w:type="auto"/>
            <w:vAlign w:val="center"/>
            <w:hideMark/>
          </w:tcPr>
          <w:p w14:paraId="3D906BBC" w14:textId="77777777" w:rsidR="0095430C"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95430C" w14:paraId="183120C1" w14:textId="77777777">
        <w:trPr>
          <w:divId w:val="1659267375"/>
          <w:tblCellSpacing w:w="15" w:type="dxa"/>
        </w:trPr>
        <w:tc>
          <w:tcPr>
            <w:tcW w:w="0" w:type="auto"/>
            <w:vAlign w:val="center"/>
            <w:hideMark/>
          </w:tcPr>
          <w:p w14:paraId="5B5434F8" w14:textId="77777777" w:rsidR="0095430C" w:rsidRDefault="0095430C">
            <w:pPr>
              <w:rPr>
                <w:rFonts w:eastAsia="Times New Roman"/>
                <w:lang w:val="en-US"/>
              </w:rPr>
            </w:pPr>
          </w:p>
        </w:tc>
        <w:tc>
          <w:tcPr>
            <w:tcW w:w="0" w:type="auto"/>
            <w:vAlign w:val="center"/>
            <w:hideMark/>
          </w:tcPr>
          <w:p w14:paraId="488101DC" w14:textId="77777777" w:rsidR="0095430C"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95430C" w14:paraId="01A5E77F" w14:textId="77777777">
        <w:trPr>
          <w:divId w:val="1659267375"/>
          <w:tblCellSpacing w:w="15" w:type="dxa"/>
        </w:trPr>
        <w:tc>
          <w:tcPr>
            <w:tcW w:w="0" w:type="auto"/>
            <w:vAlign w:val="center"/>
            <w:hideMark/>
          </w:tcPr>
          <w:p w14:paraId="2FC238B2" w14:textId="77777777" w:rsidR="0095430C" w:rsidRDefault="0095430C">
            <w:pPr>
              <w:rPr>
                <w:rFonts w:eastAsia="Times New Roman"/>
                <w:lang w:val="en-US"/>
              </w:rPr>
            </w:pPr>
          </w:p>
        </w:tc>
        <w:tc>
          <w:tcPr>
            <w:tcW w:w="0" w:type="auto"/>
            <w:vAlign w:val="center"/>
            <w:hideMark/>
          </w:tcPr>
          <w:p w14:paraId="4905E16D" w14:textId="77777777" w:rsidR="0095430C"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95430C" w14:paraId="45C5B7DE" w14:textId="77777777">
        <w:trPr>
          <w:divId w:val="1659267375"/>
          <w:tblCellSpacing w:w="15" w:type="dxa"/>
        </w:trPr>
        <w:tc>
          <w:tcPr>
            <w:tcW w:w="0" w:type="auto"/>
            <w:vAlign w:val="center"/>
            <w:hideMark/>
          </w:tcPr>
          <w:p w14:paraId="54AE9EE5" w14:textId="77777777" w:rsidR="0095430C" w:rsidRDefault="0095430C">
            <w:pPr>
              <w:rPr>
                <w:rFonts w:eastAsia="Times New Roman"/>
                <w:lang w:val="en-US"/>
              </w:rPr>
            </w:pPr>
          </w:p>
        </w:tc>
        <w:tc>
          <w:tcPr>
            <w:tcW w:w="0" w:type="auto"/>
            <w:vAlign w:val="center"/>
            <w:hideMark/>
          </w:tcPr>
          <w:p w14:paraId="4A129407" w14:textId="77777777" w:rsidR="0095430C"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95430C" w14:paraId="78948402" w14:textId="77777777">
        <w:trPr>
          <w:divId w:val="1659267375"/>
          <w:tblCellSpacing w:w="15" w:type="dxa"/>
        </w:trPr>
        <w:tc>
          <w:tcPr>
            <w:tcW w:w="0" w:type="auto"/>
            <w:vAlign w:val="center"/>
            <w:hideMark/>
          </w:tcPr>
          <w:p w14:paraId="4D2BABFF" w14:textId="77777777" w:rsidR="0095430C" w:rsidRDefault="0095430C">
            <w:pPr>
              <w:rPr>
                <w:rFonts w:eastAsia="Times New Roman"/>
                <w:lang w:val="en-US"/>
              </w:rPr>
            </w:pPr>
          </w:p>
        </w:tc>
        <w:tc>
          <w:tcPr>
            <w:tcW w:w="0" w:type="auto"/>
            <w:vAlign w:val="center"/>
            <w:hideMark/>
          </w:tcPr>
          <w:p w14:paraId="1F722224" w14:textId="77777777" w:rsidR="0095430C"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95430C" w14:paraId="3E144790" w14:textId="77777777">
        <w:trPr>
          <w:divId w:val="1659267375"/>
          <w:tblCellSpacing w:w="15" w:type="dxa"/>
        </w:trPr>
        <w:tc>
          <w:tcPr>
            <w:tcW w:w="0" w:type="auto"/>
            <w:vAlign w:val="center"/>
            <w:hideMark/>
          </w:tcPr>
          <w:p w14:paraId="7499451F" w14:textId="77777777" w:rsidR="0095430C" w:rsidRDefault="0095430C">
            <w:pPr>
              <w:rPr>
                <w:rFonts w:eastAsia="Times New Roman"/>
                <w:lang w:val="en-US"/>
              </w:rPr>
            </w:pPr>
          </w:p>
        </w:tc>
        <w:tc>
          <w:tcPr>
            <w:tcW w:w="0" w:type="auto"/>
            <w:vAlign w:val="center"/>
            <w:hideMark/>
          </w:tcPr>
          <w:p w14:paraId="36FDB4F7" w14:textId="77777777" w:rsidR="0095430C"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95430C" w14:paraId="4AFBA3AC" w14:textId="77777777">
        <w:trPr>
          <w:divId w:val="1659267375"/>
          <w:tblCellSpacing w:w="15" w:type="dxa"/>
        </w:trPr>
        <w:tc>
          <w:tcPr>
            <w:tcW w:w="0" w:type="auto"/>
            <w:vAlign w:val="center"/>
            <w:hideMark/>
          </w:tcPr>
          <w:p w14:paraId="2B0A455E" w14:textId="77777777" w:rsidR="0095430C" w:rsidRDefault="0095430C">
            <w:pPr>
              <w:rPr>
                <w:rFonts w:eastAsia="Times New Roman"/>
                <w:lang w:val="en-US"/>
              </w:rPr>
            </w:pPr>
          </w:p>
        </w:tc>
        <w:tc>
          <w:tcPr>
            <w:tcW w:w="0" w:type="auto"/>
            <w:vAlign w:val="center"/>
            <w:hideMark/>
          </w:tcPr>
          <w:p w14:paraId="4413E9C3" w14:textId="77777777" w:rsidR="0095430C"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95430C" w14:paraId="106A1BDD" w14:textId="77777777">
        <w:trPr>
          <w:divId w:val="1659267375"/>
          <w:tblCellSpacing w:w="15" w:type="dxa"/>
        </w:trPr>
        <w:tc>
          <w:tcPr>
            <w:tcW w:w="0" w:type="auto"/>
            <w:vAlign w:val="center"/>
            <w:hideMark/>
          </w:tcPr>
          <w:p w14:paraId="32C2E26A" w14:textId="77777777" w:rsidR="0095430C" w:rsidRDefault="0095430C">
            <w:pPr>
              <w:rPr>
                <w:rFonts w:eastAsia="Times New Roman"/>
                <w:lang w:val="en-US"/>
              </w:rPr>
            </w:pPr>
          </w:p>
        </w:tc>
        <w:tc>
          <w:tcPr>
            <w:tcW w:w="0" w:type="auto"/>
            <w:vAlign w:val="center"/>
            <w:hideMark/>
          </w:tcPr>
          <w:p w14:paraId="7974C9AE" w14:textId="77777777" w:rsidR="0095430C"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95430C" w14:paraId="28AD58E4" w14:textId="77777777">
        <w:trPr>
          <w:divId w:val="1659267375"/>
          <w:tblCellSpacing w:w="15" w:type="dxa"/>
        </w:trPr>
        <w:tc>
          <w:tcPr>
            <w:tcW w:w="0" w:type="auto"/>
            <w:vAlign w:val="center"/>
            <w:hideMark/>
          </w:tcPr>
          <w:p w14:paraId="51BBA64E" w14:textId="77777777" w:rsidR="0095430C" w:rsidRDefault="0095430C">
            <w:pPr>
              <w:rPr>
                <w:rFonts w:eastAsia="Times New Roman"/>
                <w:lang w:val="en-US"/>
              </w:rPr>
            </w:pPr>
          </w:p>
        </w:tc>
        <w:tc>
          <w:tcPr>
            <w:tcW w:w="0" w:type="auto"/>
            <w:vAlign w:val="center"/>
            <w:hideMark/>
          </w:tcPr>
          <w:p w14:paraId="26E7E0F2" w14:textId="77777777" w:rsidR="0095430C"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95430C" w14:paraId="0738549D" w14:textId="77777777">
        <w:trPr>
          <w:divId w:val="1659267375"/>
          <w:tblCellSpacing w:w="15" w:type="dxa"/>
        </w:trPr>
        <w:tc>
          <w:tcPr>
            <w:tcW w:w="0" w:type="auto"/>
            <w:vAlign w:val="center"/>
            <w:hideMark/>
          </w:tcPr>
          <w:p w14:paraId="1D37E66A" w14:textId="77777777" w:rsidR="0095430C" w:rsidRDefault="0095430C">
            <w:pPr>
              <w:rPr>
                <w:rFonts w:eastAsia="Times New Roman"/>
                <w:lang w:val="en-US"/>
              </w:rPr>
            </w:pPr>
          </w:p>
        </w:tc>
        <w:tc>
          <w:tcPr>
            <w:tcW w:w="0" w:type="auto"/>
            <w:vAlign w:val="center"/>
            <w:hideMark/>
          </w:tcPr>
          <w:p w14:paraId="048F4435" w14:textId="77777777" w:rsidR="0095430C"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95430C" w14:paraId="3054D41A" w14:textId="77777777">
        <w:trPr>
          <w:divId w:val="1659267375"/>
          <w:tblCellSpacing w:w="15" w:type="dxa"/>
        </w:trPr>
        <w:tc>
          <w:tcPr>
            <w:tcW w:w="0" w:type="auto"/>
            <w:vAlign w:val="center"/>
            <w:hideMark/>
          </w:tcPr>
          <w:p w14:paraId="1712B6B9" w14:textId="77777777" w:rsidR="0095430C" w:rsidRDefault="0095430C">
            <w:pPr>
              <w:rPr>
                <w:rFonts w:eastAsia="Times New Roman"/>
                <w:lang w:val="en-US"/>
              </w:rPr>
            </w:pPr>
          </w:p>
        </w:tc>
        <w:tc>
          <w:tcPr>
            <w:tcW w:w="0" w:type="auto"/>
            <w:vAlign w:val="center"/>
            <w:hideMark/>
          </w:tcPr>
          <w:p w14:paraId="43F886B6" w14:textId="77777777" w:rsidR="0095430C"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95430C" w14:paraId="541D5A03" w14:textId="77777777">
        <w:trPr>
          <w:divId w:val="1659267375"/>
          <w:tblCellSpacing w:w="15" w:type="dxa"/>
        </w:trPr>
        <w:tc>
          <w:tcPr>
            <w:tcW w:w="0" w:type="auto"/>
            <w:vAlign w:val="center"/>
            <w:hideMark/>
          </w:tcPr>
          <w:p w14:paraId="4159B712" w14:textId="77777777" w:rsidR="0095430C" w:rsidRDefault="0095430C">
            <w:pPr>
              <w:rPr>
                <w:rFonts w:eastAsia="Times New Roman"/>
                <w:lang w:val="en-US"/>
              </w:rPr>
            </w:pPr>
          </w:p>
        </w:tc>
        <w:tc>
          <w:tcPr>
            <w:tcW w:w="0" w:type="auto"/>
            <w:vAlign w:val="center"/>
            <w:hideMark/>
          </w:tcPr>
          <w:p w14:paraId="29D10E46" w14:textId="77777777" w:rsidR="0095430C"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95430C" w14:paraId="7460C1D5" w14:textId="77777777">
        <w:trPr>
          <w:divId w:val="1659267375"/>
          <w:tblCellSpacing w:w="15" w:type="dxa"/>
        </w:trPr>
        <w:tc>
          <w:tcPr>
            <w:tcW w:w="0" w:type="auto"/>
            <w:vAlign w:val="center"/>
            <w:hideMark/>
          </w:tcPr>
          <w:p w14:paraId="051302FB" w14:textId="77777777" w:rsidR="0095430C" w:rsidRDefault="0095430C">
            <w:pPr>
              <w:rPr>
                <w:rFonts w:eastAsia="Times New Roman"/>
                <w:lang w:val="en-US"/>
              </w:rPr>
            </w:pPr>
          </w:p>
        </w:tc>
        <w:tc>
          <w:tcPr>
            <w:tcW w:w="0" w:type="auto"/>
            <w:vAlign w:val="center"/>
            <w:hideMark/>
          </w:tcPr>
          <w:p w14:paraId="4565FB26" w14:textId="77777777" w:rsidR="0095430C"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95430C" w14:paraId="7C849C07" w14:textId="77777777">
        <w:trPr>
          <w:divId w:val="1659267375"/>
          <w:tblCellSpacing w:w="15" w:type="dxa"/>
        </w:trPr>
        <w:tc>
          <w:tcPr>
            <w:tcW w:w="0" w:type="auto"/>
            <w:vAlign w:val="center"/>
            <w:hideMark/>
          </w:tcPr>
          <w:p w14:paraId="3EF91133" w14:textId="77777777" w:rsidR="0095430C" w:rsidRDefault="0095430C">
            <w:pPr>
              <w:rPr>
                <w:rFonts w:eastAsia="Times New Roman"/>
                <w:lang w:val="en-US"/>
              </w:rPr>
            </w:pPr>
          </w:p>
        </w:tc>
        <w:tc>
          <w:tcPr>
            <w:tcW w:w="0" w:type="auto"/>
            <w:vAlign w:val="center"/>
            <w:hideMark/>
          </w:tcPr>
          <w:p w14:paraId="74159F13" w14:textId="77777777" w:rsidR="0095430C"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95430C" w14:paraId="263DC394" w14:textId="77777777">
        <w:trPr>
          <w:divId w:val="1659267375"/>
          <w:tblCellSpacing w:w="15" w:type="dxa"/>
        </w:trPr>
        <w:tc>
          <w:tcPr>
            <w:tcW w:w="0" w:type="auto"/>
            <w:vAlign w:val="center"/>
            <w:hideMark/>
          </w:tcPr>
          <w:p w14:paraId="0662A9C3" w14:textId="77777777" w:rsidR="0095430C" w:rsidRDefault="0095430C">
            <w:pPr>
              <w:rPr>
                <w:rFonts w:eastAsia="Times New Roman"/>
                <w:lang w:val="en-US"/>
              </w:rPr>
            </w:pPr>
          </w:p>
        </w:tc>
        <w:tc>
          <w:tcPr>
            <w:tcW w:w="0" w:type="auto"/>
            <w:vAlign w:val="center"/>
            <w:hideMark/>
          </w:tcPr>
          <w:p w14:paraId="12176300" w14:textId="77777777" w:rsidR="0095430C"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95430C" w14:paraId="4DFBD3E9" w14:textId="77777777">
        <w:trPr>
          <w:divId w:val="1659267375"/>
          <w:tblCellSpacing w:w="15" w:type="dxa"/>
        </w:trPr>
        <w:tc>
          <w:tcPr>
            <w:tcW w:w="0" w:type="auto"/>
            <w:vAlign w:val="center"/>
            <w:hideMark/>
          </w:tcPr>
          <w:p w14:paraId="2A84D0AB" w14:textId="77777777" w:rsidR="0095430C" w:rsidRDefault="0095430C">
            <w:pPr>
              <w:rPr>
                <w:rFonts w:eastAsia="Times New Roman"/>
                <w:lang w:val="en-US"/>
              </w:rPr>
            </w:pPr>
          </w:p>
        </w:tc>
        <w:tc>
          <w:tcPr>
            <w:tcW w:w="0" w:type="auto"/>
            <w:vAlign w:val="center"/>
            <w:hideMark/>
          </w:tcPr>
          <w:p w14:paraId="44460A09" w14:textId="77777777" w:rsidR="0095430C"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95430C" w14:paraId="5BE541E7" w14:textId="77777777">
        <w:trPr>
          <w:divId w:val="1659267375"/>
          <w:tblCellSpacing w:w="15" w:type="dxa"/>
        </w:trPr>
        <w:tc>
          <w:tcPr>
            <w:tcW w:w="0" w:type="auto"/>
            <w:vAlign w:val="center"/>
            <w:hideMark/>
          </w:tcPr>
          <w:p w14:paraId="50FD66EA" w14:textId="77777777" w:rsidR="0095430C" w:rsidRDefault="0095430C">
            <w:pPr>
              <w:rPr>
                <w:rFonts w:eastAsia="Times New Roman"/>
                <w:lang w:val="en-US"/>
              </w:rPr>
            </w:pPr>
          </w:p>
        </w:tc>
        <w:tc>
          <w:tcPr>
            <w:tcW w:w="0" w:type="auto"/>
            <w:vAlign w:val="center"/>
            <w:hideMark/>
          </w:tcPr>
          <w:p w14:paraId="2461ED9C" w14:textId="77777777" w:rsidR="0095430C"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95430C" w14:paraId="3CD19582" w14:textId="77777777">
        <w:trPr>
          <w:divId w:val="1659267375"/>
          <w:tblCellSpacing w:w="15" w:type="dxa"/>
        </w:trPr>
        <w:tc>
          <w:tcPr>
            <w:tcW w:w="0" w:type="auto"/>
            <w:vAlign w:val="center"/>
            <w:hideMark/>
          </w:tcPr>
          <w:p w14:paraId="051E18A8" w14:textId="77777777" w:rsidR="0095430C" w:rsidRDefault="0095430C">
            <w:pPr>
              <w:rPr>
                <w:rFonts w:eastAsia="Times New Roman"/>
                <w:lang w:val="en-US"/>
              </w:rPr>
            </w:pPr>
          </w:p>
        </w:tc>
        <w:tc>
          <w:tcPr>
            <w:tcW w:w="0" w:type="auto"/>
            <w:vAlign w:val="center"/>
            <w:hideMark/>
          </w:tcPr>
          <w:p w14:paraId="6EA4A16C" w14:textId="77777777" w:rsidR="0095430C"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95430C" w14:paraId="325BA5A2" w14:textId="77777777">
        <w:trPr>
          <w:divId w:val="1659267375"/>
          <w:tblCellSpacing w:w="15" w:type="dxa"/>
        </w:trPr>
        <w:tc>
          <w:tcPr>
            <w:tcW w:w="0" w:type="auto"/>
            <w:vAlign w:val="center"/>
            <w:hideMark/>
          </w:tcPr>
          <w:p w14:paraId="4F617E02" w14:textId="77777777" w:rsidR="0095430C" w:rsidRDefault="0095430C">
            <w:pPr>
              <w:rPr>
                <w:rFonts w:eastAsia="Times New Roman"/>
                <w:lang w:val="en-US"/>
              </w:rPr>
            </w:pPr>
          </w:p>
        </w:tc>
        <w:tc>
          <w:tcPr>
            <w:tcW w:w="0" w:type="auto"/>
            <w:vAlign w:val="center"/>
            <w:hideMark/>
          </w:tcPr>
          <w:p w14:paraId="6A2BEE23" w14:textId="77777777" w:rsidR="0095430C"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95430C" w14:paraId="783072D3" w14:textId="77777777">
        <w:trPr>
          <w:divId w:val="1659267375"/>
          <w:tblCellSpacing w:w="15" w:type="dxa"/>
        </w:trPr>
        <w:tc>
          <w:tcPr>
            <w:tcW w:w="0" w:type="auto"/>
            <w:vAlign w:val="center"/>
            <w:hideMark/>
          </w:tcPr>
          <w:p w14:paraId="00EE076E" w14:textId="77777777" w:rsidR="0095430C" w:rsidRDefault="0095430C">
            <w:pPr>
              <w:rPr>
                <w:rFonts w:eastAsia="Times New Roman"/>
                <w:lang w:val="en-US"/>
              </w:rPr>
            </w:pPr>
          </w:p>
        </w:tc>
        <w:tc>
          <w:tcPr>
            <w:tcW w:w="0" w:type="auto"/>
            <w:vAlign w:val="center"/>
            <w:hideMark/>
          </w:tcPr>
          <w:p w14:paraId="469FB6B1" w14:textId="77777777" w:rsidR="0095430C"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95430C" w14:paraId="2F69CD09" w14:textId="77777777">
        <w:trPr>
          <w:divId w:val="1659267375"/>
          <w:tblCellSpacing w:w="15" w:type="dxa"/>
        </w:trPr>
        <w:tc>
          <w:tcPr>
            <w:tcW w:w="0" w:type="auto"/>
            <w:vAlign w:val="center"/>
            <w:hideMark/>
          </w:tcPr>
          <w:p w14:paraId="75B1FBBD" w14:textId="77777777" w:rsidR="0095430C" w:rsidRDefault="0095430C">
            <w:pPr>
              <w:rPr>
                <w:rFonts w:eastAsia="Times New Roman"/>
                <w:lang w:val="en-US"/>
              </w:rPr>
            </w:pPr>
          </w:p>
        </w:tc>
        <w:tc>
          <w:tcPr>
            <w:tcW w:w="0" w:type="auto"/>
            <w:vAlign w:val="center"/>
            <w:hideMark/>
          </w:tcPr>
          <w:p w14:paraId="481381DD" w14:textId="77777777" w:rsidR="0095430C"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95430C" w14:paraId="36ED8F54" w14:textId="77777777">
        <w:trPr>
          <w:divId w:val="1659267375"/>
          <w:tblCellSpacing w:w="15" w:type="dxa"/>
        </w:trPr>
        <w:tc>
          <w:tcPr>
            <w:tcW w:w="0" w:type="auto"/>
            <w:vAlign w:val="center"/>
            <w:hideMark/>
          </w:tcPr>
          <w:p w14:paraId="08EB8C45" w14:textId="77777777" w:rsidR="0095430C" w:rsidRDefault="0095430C">
            <w:pPr>
              <w:rPr>
                <w:rFonts w:eastAsia="Times New Roman"/>
                <w:lang w:val="en-US"/>
              </w:rPr>
            </w:pPr>
          </w:p>
        </w:tc>
        <w:tc>
          <w:tcPr>
            <w:tcW w:w="0" w:type="auto"/>
            <w:vAlign w:val="center"/>
            <w:hideMark/>
          </w:tcPr>
          <w:p w14:paraId="4F70D6CE" w14:textId="77777777" w:rsidR="0095430C"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95430C" w14:paraId="1731C7B1" w14:textId="77777777">
        <w:trPr>
          <w:divId w:val="1659267375"/>
          <w:tblCellSpacing w:w="15" w:type="dxa"/>
        </w:trPr>
        <w:tc>
          <w:tcPr>
            <w:tcW w:w="0" w:type="auto"/>
            <w:vAlign w:val="center"/>
            <w:hideMark/>
          </w:tcPr>
          <w:p w14:paraId="52A051F8" w14:textId="77777777" w:rsidR="0095430C" w:rsidRDefault="0095430C">
            <w:pPr>
              <w:rPr>
                <w:rFonts w:eastAsia="Times New Roman"/>
                <w:lang w:val="en-US"/>
              </w:rPr>
            </w:pPr>
          </w:p>
        </w:tc>
        <w:tc>
          <w:tcPr>
            <w:tcW w:w="0" w:type="auto"/>
            <w:vAlign w:val="center"/>
            <w:hideMark/>
          </w:tcPr>
          <w:p w14:paraId="6B7589BB" w14:textId="77777777" w:rsidR="0095430C"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95430C" w14:paraId="19428BDA" w14:textId="77777777">
        <w:trPr>
          <w:divId w:val="1659267375"/>
          <w:tblCellSpacing w:w="15" w:type="dxa"/>
        </w:trPr>
        <w:tc>
          <w:tcPr>
            <w:tcW w:w="0" w:type="auto"/>
            <w:vAlign w:val="center"/>
            <w:hideMark/>
          </w:tcPr>
          <w:p w14:paraId="6BC69569" w14:textId="77777777" w:rsidR="0095430C" w:rsidRDefault="0095430C">
            <w:pPr>
              <w:rPr>
                <w:rFonts w:eastAsia="Times New Roman"/>
                <w:lang w:val="en-US"/>
              </w:rPr>
            </w:pPr>
          </w:p>
        </w:tc>
        <w:tc>
          <w:tcPr>
            <w:tcW w:w="0" w:type="auto"/>
            <w:vAlign w:val="center"/>
            <w:hideMark/>
          </w:tcPr>
          <w:p w14:paraId="3C5EBB41" w14:textId="77777777" w:rsidR="0095430C"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95430C" w14:paraId="7C970A76" w14:textId="77777777">
        <w:trPr>
          <w:divId w:val="1659267375"/>
          <w:tblCellSpacing w:w="15" w:type="dxa"/>
        </w:trPr>
        <w:tc>
          <w:tcPr>
            <w:tcW w:w="0" w:type="auto"/>
            <w:vAlign w:val="center"/>
            <w:hideMark/>
          </w:tcPr>
          <w:p w14:paraId="28FBD881" w14:textId="77777777" w:rsidR="0095430C" w:rsidRDefault="0095430C">
            <w:pPr>
              <w:rPr>
                <w:rFonts w:eastAsia="Times New Roman"/>
                <w:lang w:val="en-US"/>
              </w:rPr>
            </w:pPr>
          </w:p>
        </w:tc>
        <w:tc>
          <w:tcPr>
            <w:tcW w:w="0" w:type="auto"/>
            <w:vAlign w:val="center"/>
            <w:hideMark/>
          </w:tcPr>
          <w:p w14:paraId="60AD8A14" w14:textId="77777777" w:rsidR="0095430C"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95430C" w14:paraId="18AD5491" w14:textId="77777777">
        <w:trPr>
          <w:divId w:val="1659267375"/>
          <w:tblCellSpacing w:w="15" w:type="dxa"/>
        </w:trPr>
        <w:tc>
          <w:tcPr>
            <w:tcW w:w="0" w:type="auto"/>
            <w:vAlign w:val="center"/>
            <w:hideMark/>
          </w:tcPr>
          <w:p w14:paraId="497951F8" w14:textId="77777777" w:rsidR="0095430C" w:rsidRDefault="0095430C">
            <w:pPr>
              <w:rPr>
                <w:rFonts w:eastAsia="Times New Roman"/>
                <w:lang w:val="en-US"/>
              </w:rPr>
            </w:pPr>
          </w:p>
        </w:tc>
        <w:tc>
          <w:tcPr>
            <w:tcW w:w="0" w:type="auto"/>
            <w:vAlign w:val="center"/>
            <w:hideMark/>
          </w:tcPr>
          <w:p w14:paraId="4E4A6FBC" w14:textId="77777777" w:rsidR="0095430C"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95430C" w14:paraId="11DD34EB" w14:textId="77777777">
        <w:trPr>
          <w:divId w:val="1659267375"/>
          <w:tblCellSpacing w:w="15" w:type="dxa"/>
        </w:trPr>
        <w:tc>
          <w:tcPr>
            <w:tcW w:w="0" w:type="auto"/>
            <w:vAlign w:val="center"/>
            <w:hideMark/>
          </w:tcPr>
          <w:p w14:paraId="4C920D46" w14:textId="77777777" w:rsidR="0095430C" w:rsidRDefault="0095430C">
            <w:pPr>
              <w:rPr>
                <w:rFonts w:eastAsia="Times New Roman"/>
                <w:lang w:val="en-US"/>
              </w:rPr>
            </w:pPr>
          </w:p>
        </w:tc>
        <w:tc>
          <w:tcPr>
            <w:tcW w:w="0" w:type="auto"/>
            <w:vAlign w:val="center"/>
            <w:hideMark/>
          </w:tcPr>
          <w:p w14:paraId="1A142507" w14:textId="77777777" w:rsidR="0095430C"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95430C" w14:paraId="4C6A6351" w14:textId="77777777">
        <w:trPr>
          <w:divId w:val="1659267375"/>
          <w:tblCellSpacing w:w="15" w:type="dxa"/>
        </w:trPr>
        <w:tc>
          <w:tcPr>
            <w:tcW w:w="0" w:type="auto"/>
            <w:vAlign w:val="center"/>
            <w:hideMark/>
          </w:tcPr>
          <w:p w14:paraId="6E43D7C3" w14:textId="77777777" w:rsidR="0095430C" w:rsidRDefault="0095430C">
            <w:pPr>
              <w:rPr>
                <w:rFonts w:eastAsia="Times New Roman"/>
                <w:lang w:val="en-US"/>
              </w:rPr>
            </w:pPr>
          </w:p>
        </w:tc>
        <w:tc>
          <w:tcPr>
            <w:tcW w:w="0" w:type="auto"/>
            <w:vAlign w:val="center"/>
            <w:hideMark/>
          </w:tcPr>
          <w:p w14:paraId="3BB93D1D" w14:textId="77777777" w:rsidR="0095430C"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95430C" w14:paraId="195D39F9" w14:textId="77777777">
        <w:trPr>
          <w:divId w:val="1659267375"/>
          <w:tblCellSpacing w:w="15" w:type="dxa"/>
        </w:trPr>
        <w:tc>
          <w:tcPr>
            <w:tcW w:w="0" w:type="auto"/>
            <w:vAlign w:val="center"/>
            <w:hideMark/>
          </w:tcPr>
          <w:p w14:paraId="2870F5D7" w14:textId="77777777" w:rsidR="0095430C" w:rsidRDefault="0095430C">
            <w:pPr>
              <w:rPr>
                <w:rFonts w:eastAsia="Times New Roman"/>
                <w:lang w:val="en-US"/>
              </w:rPr>
            </w:pPr>
          </w:p>
        </w:tc>
        <w:tc>
          <w:tcPr>
            <w:tcW w:w="0" w:type="auto"/>
            <w:vAlign w:val="center"/>
            <w:hideMark/>
          </w:tcPr>
          <w:p w14:paraId="109403AA" w14:textId="77777777" w:rsidR="0095430C"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95430C" w14:paraId="7BEB84FD" w14:textId="77777777">
        <w:trPr>
          <w:divId w:val="1659267375"/>
          <w:tblCellSpacing w:w="15" w:type="dxa"/>
        </w:trPr>
        <w:tc>
          <w:tcPr>
            <w:tcW w:w="0" w:type="auto"/>
            <w:vAlign w:val="center"/>
            <w:hideMark/>
          </w:tcPr>
          <w:p w14:paraId="2885B530" w14:textId="77777777" w:rsidR="0095430C" w:rsidRDefault="0095430C">
            <w:pPr>
              <w:rPr>
                <w:rFonts w:eastAsia="Times New Roman"/>
                <w:lang w:val="en-US"/>
              </w:rPr>
            </w:pPr>
          </w:p>
        </w:tc>
        <w:tc>
          <w:tcPr>
            <w:tcW w:w="0" w:type="auto"/>
            <w:vAlign w:val="center"/>
            <w:hideMark/>
          </w:tcPr>
          <w:p w14:paraId="2C84C0F7"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Sales Clerk </w:t>
            </w:r>
          </w:p>
        </w:tc>
      </w:tr>
      <w:tr w:rsidR="0095430C" w14:paraId="52765CAF" w14:textId="77777777">
        <w:trPr>
          <w:divId w:val="1659267375"/>
          <w:tblCellSpacing w:w="15" w:type="dxa"/>
        </w:trPr>
        <w:tc>
          <w:tcPr>
            <w:tcW w:w="0" w:type="auto"/>
            <w:vAlign w:val="center"/>
            <w:hideMark/>
          </w:tcPr>
          <w:p w14:paraId="1559E622" w14:textId="77777777" w:rsidR="0095430C" w:rsidRDefault="0095430C">
            <w:pPr>
              <w:rPr>
                <w:rFonts w:eastAsia="Times New Roman"/>
                <w:lang w:val="en-US"/>
              </w:rPr>
            </w:pPr>
          </w:p>
        </w:tc>
        <w:tc>
          <w:tcPr>
            <w:tcW w:w="0" w:type="auto"/>
            <w:vAlign w:val="center"/>
            <w:hideMark/>
          </w:tcPr>
          <w:p w14:paraId="34DE6285" w14:textId="77777777" w:rsidR="0095430C"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95430C" w14:paraId="45618794" w14:textId="77777777">
        <w:trPr>
          <w:divId w:val="1659267375"/>
          <w:tblCellSpacing w:w="15" w:type="dxa"/>
        </w:trPr>
        <w:tc>
          <w:tcPr>
            <w:tcW w:w="0" w:type="auto"/>
            <w:vAlign w:val="center"/>
            <w:hideMark/>
          </w:tcPr>
          <w:p w14:paraId="21CE93A5" w14:textId="77777777" w:rsidR="0095430C" w:rsidRDefault="0095430C">
            <w:pPr>
              <w:rPr>
                <w:rFonts w:eastAsia="Times New Roman"/>
                <w:lang w:val="en-US"/>
              </w:rPr>
            </w:pPr>
          </w:p>
        </w:tc>
        <w:tc>
          <w:tcPr>
            <w:tcW w:w="0" w:type="auto"/>
            <w:vAlign w:val="center"/>
            <w:hideMark/>
          </w:tcPr>
          <w:p w14:paraId="0D02F444" w14:textId="77777777" w:rsidR="0095430C"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95430C" w14:paraId="2F0052E1" w14:textId="77777777">
        <w:trPr>
          <w:divId w:val="1659267375"/>
          <w:tblCellSpacing w:w="15" w:type="dxa"/>
        </w:trPr>
        <w:tc>
          <w:tcPr>
            <w:tcW w:w="0" w:type="auto"/>
            <w:vAlign w:val="center"/>
            <w:hideMark/>
          </w:tcPr>
          <w:p w14:paraId="499B1F6B" w14:textId="77777777" w:rsidR="0095430C" w:rsidRDefault="0095430C">
            <w:pPr>
              <w:rPr>
                <w:rFonts w:eastAsia="Times New Roman"/>
                <w:lang w:val="en-US"/>
              </w:rPr>
            </w:pPr>
          </w:p>
        </w:tc>
        <w:tc>
          <w:tcPr>
            <w:tcW w:w="0" w:type="auto"/>
            <w:vAlign w:val="center"/>
            <w:hideMark/>
          </w:tcPr>
          <w:p w14:paraId="5F111FDD" w14:textId="77777777" w:rsidR="0095430C"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95430C" w14:paraId="403EB381" w14:textId="77777777">
        <w:trPr>
          <w:divId w:val="1659267375"/>
          <w:tblCellSpacing w:w="15" w:type="dxa"/>
        </w:trPr>
        <w:tc>
          <w:tcPr>
            <w:tcW w:w="0" w:type="auto"/>
            <w:vAlign w:val="center"/>
            <w:hideMark/>
          </w:tcPr>
          <w:p w14:paraId="3A78434D" w14:textId="77777777" w:rsidR="0095430C" w:rsidRDefault="0095430C">
            <w:pPr>
              <w:rPr>
                <w:rFonts w:eastAsia="Times New Roman"/>
                <w:lang w:val="en-US"/>
              </w:rPr>
            </w:pPr>
          </w:p>
        </w:tc>
        <w:tc>
          <w:tcPr>
            <w:tcW w:w="0" w:type="auto"/>
            <w:vAlign w:val="center"/>
            <w:hideMark/>
          </w:tcPr>
          <w:p w14:paraId="32BAB857" w14:textId="77777777" w:rsidR="0095430C"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95430C" w14:paraId="1334BF56" w14:textId="77777777">
        <w:trPr>
          <w:divId w:val="1659267375"/>
          <w:tblCellSpacing w:w="15" w:type="dxa"/>
        </w:trPr>
        <w:tc>
          <w:tcPr>
            <w:tcW w:w="0" w:type="auto"/>
            <w:vAlign w:val="center"/>
            <w:hideMark/>
          </w:tcPr>
          <w:p w14:paraId="407923CB" w14:textId="77777777" w:rsidR="0095430C" w:rsidRDefault="0095430C">
            <w:pPr>
              <w:rPr>
                <w:rFonts w:eastAsia="Times New Roman"/>
                <w:lang w:val="en-US"/>
              </w:rPr>
            </w:pPr>
          </w:p>
        </w:tc>
        <w:tc>
          <w:tcPr>
            <w:tcW w:w="0" w:type="auto"/>
            <w:vAlign w:val="center"/>
            <w:hideMark/>
          </w:tcPr>
          <w:p w14:paraId="025F0AFA" w14:textId="77777777" w:rsidR="0095430C"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95430C" w14:paraId="3154DE4E" w14:textId="77777777">
        <w:trPr>
          <w:divId w:val="1659267375"/>
          <w:tblCellSpacing w:w="15" w:type="dxa"/>
        </w:trPr>
        <w:tc>
          <w:tcPr>
            <w:tcW w:w="0" w:type="auto"/>
            <w:vAlign w:val="center"/>
            <w:hideMark/>
          </w:tcPr>
          <w:p w14:paraId="699D07A8" w14:textId="77777777" w:rsidR="0095430C" w:rsidRDefault="0095430C">
            <w:pPr>
              <w:rPr>
                <w:rFonts w:eastAsia="Times New Roman"/>
                <w:lang w:val="en-US"/>
              </w:rPr>
            </w:pPr>
          </w:p>
        </w:tc>
        <w:tc>
          <w:tcPr>
            <w:tcW w:w="0" w:type="auto"/>
            <w:vAlign w:val="center"/>
            <w:hideMark/>
          </w:tcPr>
          <w:p w14:paraId="483B9877" w14:textId="77777777" w:rsidR="0095430C"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95430C" w14:paraId="6B51273A" w14:textId="77777777">
        <w:trPr>
          <w:divId w:val="1659267375"/>
          <w:tblCellSpacing w:w="15" w:type="dxa"/>
        </w:trPr>
        <w:tc>
          <w:tcPr>
            <w:tcW w:w="0" w:type="auto"/>
            <w:vAlign w:val="center"/>
            <w:hideMark/>
          </w:tcPr>
          <w:p w14:paraId="1FE11E58" w14:textId="77777777" w:rsidR="0095430C" w:rsidRDefault="0095430C">
            <w:pPr>
              <w:rPr>
                <w:rFonts w:eastAsia="Times New Roman"/>
                <w:lang w:val="en-US"/>
              </w:rPr>
            </w:pPr>
          </w:p>
        </w:tc>
        <w:tc>
          <w:tcPr>
            <w:tcW w:w="0" w:type="auto"/>
            <w:vAlign w:val="center"/>
            <w:hideMark/>
          </w:tcPr>
          <w:p w14:paraId="1A55DECD" w14:textId="77777777" w:rsidR="0095430C"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95430C" w14:paraId="1CC026AD" w14:textId="77777777">
        <w:trPr>
          <w:divId w:val="1659267375"/>
          <w:tblCellSpacing w:w="15" w:type="dxa"/>
        </w:trPr>
        <w:tc>
          <w:tcPr>
            <w:tcW w:w="0" w:type="auto"/>
            <w:vAlign w:val="center"/>
            <w:hideMark/>
          </w:tcPr>
          <w:p w14:paraId="235AC439" w14:textId="77777777" w:rsidR="0095430C" w:rsidRDefault="0095430C">
            <w:pPr>
              <w:rPr>
                <w:rFonts w:eastAsia="Times New Roman"/>
                <w:lang w:val="en-US"/>
              </w:rPr>
            </w:pPr>
          </w:p>
        </w:tc>
        <w:tc>
          <w:tcPr>
            <w:tcW w:w="0" w:type="auto"/>
            <w:vAlign w:val="center"/>
            <w:hideMark/>
          </w:tcPr>
          <w:p w14:paraId="6C2684C3" w14:textId="77777777" w:rsidR="0095430C"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95430C" w14:paraId="7165E75C" w14:textId="77777777">
        <w:trPr>
          <w:divId w:val="1659267375"/>
          <w:tblCellSpacing w:w="15" w:type="dxa"/>
        </w:trPr>
        <w:tc>
          <w:tcPr>
            <w:tcW w:w="0" w:type="auto"/>
            <w:vAlign w:val="center"/>
            <w:hideMark/>
          </w:tcPr>
          <w:p w14:paraId="12987BD0" w14:textId="77777777" w:rsidR="0095430C" w:rsidRDefault="0095430C">
            <w:pPr>
              <w:rPr>
                <w:rFonts w:eastAsia="Times New Roman"/>
                <w:lang w:val="en-US"/>
              </w:rPr>
            </w:pPr>
          </w:p>
        </w:tc>
        <w:tc>
          <w:tcPr>
            <w:tcW w:w="0" w:type="auto"/>
            <w:vAlign w:val="center"/>
            <w:hideMark/>
          </w:tcPr>
          <w:p w14:paraId="7ED2A08B" w14:textId="77777777" w:rsidR="0095430C"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95430C" w14:paraId="6B1960D6" w14:textId="77777777">
        <w:trPr>
          <w:divId w:val="1659267375"/>
          <w:tblCellSpacing w:w="15" w:type="dxa"/>
        </w:trPr>
        <w:tc>
          <w:tcPr>
            <w:tcW w:w="0" w:type="auto"/>
            <w:vAlign w:val="center"/>
            <w:hideMark/>
          </w:tcPr>
          <w:p w14:paraId="6D699FCB" w14:textId="77777777" w:rsidR="0095430C" w:rsidRDefault="0095430C">
            <w:pPr>
              <w:rPr>
                <w:rFonts w:eastAsia="Times New Roman"/>
                <w:lang w:val="en-US"/>
              </w:rPr>
            </w:pPr>
          </w:p>
        </w:tc>
        <w:tc>
          <w:tcPr>
            <w:tcW w:w="0" w:type="auto"/>
            <w:vAlign w:val="center"/>
            <w:hideMark/>
          </w:tcPr>
          <w:p w14:paraId="082413D4" w14:textId="77777777" w:rsidR="0095430C"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95430C" w14:paraId="187E2CB7" w14:textId="77777777">
        <w:trPr>
          <w:divId w:val="1659267375"/>
          <w:tblCellSpacing w:w="15" w:type="dxa"/>
        </w:trPr>
        <w:tc>
          <w:tcPr>
            <w:tcW w:w="0" w:type="auto"/>
            <w:vAlign w:val="center"/>
            <w:hideMark/>
          </w:tcPr>
          <w:p w14:paraId="47A4F41E" w14:textId="77777777" w:rsidR="0095430C" w:rsidRDefault="0095430C">
            <w:pPr>
              <w:rPr>
                <w:rFonts w:eastAsia="Times New Roman"/>
                <w:lang w:val="en-US"/>
              </w:rPr>
            </w:pPr>
          </w:p>
        </w:tc>
        <w:tc>
          <w:tcPr>
            <w:tcW w:w="0" w:type="auto"/>
            <w:vAlign w:val="center"/>
            <w:hideMark/>
          </w:tcPr>
          <w:p w14:paraId="1E35FED6" w14:textId="77777777" w:rsidR="0095430C"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95430C" w14:paraId="6ACF3E54" w14:textId="77777777">
        <w:trPr>
          <w:divId w:val="1659267375"/>
          <w:tblCellSpacing w:w="15" w:type="dxa"/>
        </w:trPr>
        <w:tc>
          <w:tcPr>
            <w:tcW w:w="0" w:type="auto"/>
            <w:vAlign w:val="center"/>
            <w:hideMark/>
          </w:tcPr>
          <w:p w14:paraId="3B861B35" w14:textId="77777777" w:rsidR="0095430C" w:rsidRDefault="0095430C">
            <w:pPr>
              <w:rPr>
                <w:rFonts w:eastAsia="Times New Roman"/>
                <w:lang w:val="en-US"/>
              </w:rPr>
            </w:pPr>
          </w:p>
        </w:tc>
        <w:tc>
          <w:tcPr>
            <w:tcW w:w="0" w:type="auto"/>
            <w:vAlign w:val="center"/>
            <w:hideMark/>
          </w:tcPr>
          <w:p w14:paraId="22CE98F9" w14:textId="77777777" w:rsidR="0095430C"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95430C" w14:paraId="5698E57F" w14:textId="77777777">
        <w:trPr>
          <w:divId w:val="1659267375"/>
          <w:tblCellSpacing w:w="15" w:type="dxa"/>
        </w:trPr>
        <w:tc>
          <w:tcPr>
            <w:tcW w:w="0" w:type="auto"/>
            <w:vAlign w:val="center"/>
            <w:hideMark/>
          </w:tcPr>
          <w:p w14:paraId="2B970D5C" w14:textId="77777777" w:rsidR="0095430C" w:rsidRDefault="0095430C">
            <w:pPr>
              <w:rPr>
                <w:rFonts w:eastAsia="Times New Roman"/>
                <w:lang w:val="en-US"/>
              </w:rPr>
            </w:pPr>
          </w:p>
        </w:tc>
        <w:tc>
          <w:tcPr>
            <w:tcW w:w="0" w:type="auto"/>
            <w:vAlign w:val="center"/>
            <w:hideMark/>
          </w:tcPr>
          <w:p w14:paraId="5CE84B2D" w14:textId="77777777" w:rsidR="0095430C"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95430C" w14:paraId="01C6C645" w14:textId="77777777">
        <w:trPr>
          <w:divId w:val="1659267375"/>
          <w:tblCellSpacing w:w="15" w:type="dxa"/>
        </w:trPr>
        <w:tc>
          <w:tcPr>
            <w:tcW w:w="0" w:type="auto"/>
            <w:vAlign w:val="center"/>
            <w:hideMark/>
          </w:tcPr>
          <w:p w14:paraId="42A92569" w14:textId="77777777" w:rsidR="0095430C" w:rsidRDefault="0095430C">
            <w:pPr>
              <w:rPr>
                <w:rFonts w:eastAsia="Times New Roman"/>
                <w:lang w:val="en-US"/>
              </w:rPr>
            </w:pPr>
          </w:p>
        </w:tc>
        <w:tc>
          <w:tcPr>
            <w:tcW w:w="0" w:type="auto"/>
            <w:vAlign w:val="center"/>
            <w:hideMark/>
          </w:tcPr>
          <w:p w14:paraId="6E0CF2AD" w14:textId="77777777" w:rsidR="0095430C"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95430C" w14:paraId="1E48EA55" w14:textId="77777777">
        <w:trPr>
          <w:divId w:val="1659267375"/>
          <w:tblCellSpacing w:w="15" w:type="dxa"/>
        </w:trPr>
        <w:tc>
          <w:tcPr>
            <w:tcW w:w="0" w:type="auto"/>
            <w:vAlign w:val="center"/>
            <w:hideMark/>
          </w:tcPr>
          <w:p w14:paraId="41B0FC70" w14:textId="77777777" w:rsidR="0095430C" w:rsidRDefault="0095430C">
            <w:pPr>
              <w:rPr>
                <w:rFonts w:eastAsia="Times New Roman"/>
                <w:lang w:val="en-US"/>
              </w:rPr>
            </w:pPr>
          </w:p>
        </w:tc>
        <w:tc>
          <w:tcPr>
            <w:tcW w:w="0" w:type="auto"/>
            <w:vAlign w:val="center"/>
            <w:hideMark/>
          </w:tcPr>
          <w:p w14:paraId="3DD13772" w14:textId="77777777" w:rsidR="0095430C"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95430C" w14:paraId="077BE73A" w14:textId="77777777">
        <w:trPr>
          <w:divId w:val="1659267375"/>
          <w:tblCellSpacing w:w="15" w:type="dxa"/>
        </w:trPr>
        <w:tc>
          <w:tcPr>
            <w:tcW w:w="0" w:type="auto"/>
            <w:vAlign w:val="center"/>
            <w:hideMark/>
          </w:tcPr>
          <w:p w14:paraId="6E527127" w14:textId="77777777" w:rsidR="0095430C" w:rsidRDefault="0095430C">
            <w:pPr>
              <w:rPr>
                <w:rFonts w:eastAsia="Times New Roman"/>
                <w:lang w:val="en-US"/>
              </w:rPr>
            </w:pPr>
          </w:p>
        </w:tc>
        <w:tc>
          <w:tcPr>
            <w:tcW w:w="0" w:type="auto"/>
            <w:vAlign w:val="center"/>
            <w:hideMark/>
          </w:tcPr>
          <w:p w14:paraId="6BCBE0CC" w14:textId="77777777" w:rsidR="0095430C"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95430C" w14:paraId="4EFF830B" w14:textId="77777777">
        <w:trPr>
          <w:divId w:val="1659267375"/>
          <w:tblCellSpacing w:w="15" w:type="dxa"/>
        </w:trPr>
        <w:tc>
          <w:tcPr>
            <w:tcW w:w="0" w:type="auto"/>
            <w:vAlign w:val="center"/>
            <w:hideMark/>
          </w:tcPr>
          <w:p w14:paraId="37624BF3" w14:textId="77777777" w:rsidR="0095430C" w:rsidRDefault="0095430C">
            <w:pPr>
              <w:rPr>
                <w:rFonts w:eastAsia="Times New Roman"/>
                <w:lang w:val="en-US"/>
              </w:rPr>
            </w:pPr>
          </w:p>
        </w:tc>
        <w:tc>
          <w:tcPr>
            <w:tcW w:w="0" w:type="auto"/>
            <w:vAlign w:val="center"/>
            <w:hideMark/>
          </w:tcPr>
          <w:p w14:paraId="510885BD" w14:textId="77777777" w:rsidR="0095430C"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95430C" w14:paraId="5FC5DE1A" w14:textId="77777777">
        <w:trPr>
          <w:divId w:val="1659267375"/>
          <w:tblCellSpacing w:w="15" w:type="dxa"/>
        </w:trPr>
        <w:tc>
          <w:tcPr>
            <w:tcW w:w="0" w:type="auto"/>
            <w:vAlign w:val="center"/>
            <w:hideMark/>
          </w:tcPr>
          <w:p w14:paraId="3B531F9A" w14:textId="77777777" w:rsidR="0095430C" w:rsidRDefault="0095430C">
            <w:pPr>
              <w:rPr>
                <w:rFonts w:eastAsia="Times New Roman"/>
                <w:lang w:val="en-US"/>
              </w:rPr>
            </w:pPr>
          </w:p>
        </w:tc>
        <w:tc>
          <w:tcPr>
            <w:tcW w:w="0" w:type="auto"/>
            <w:vAlign w:val="center"/>
            <w:hideMark/>
          </w:tcPr>
          <w:p w14:paraId="7EF03248" w14:textId="77777777" w:rsidR="0095430C"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95430C" w14:paraId="1CCAA8F6" w14:textId="77777777">
        <w:trPr>
          <w:divId w:val="1659267375"/>
          <w:tblCellSpacing w:w="15" w:type="dxa"/>
        </w:trPr>
        <w:tc>
          <w:tcPr>
            <w:tcW w:w="0" w:type="auto"/>
            <w:vAlign w:val="center"/>
            <w:hideMark/>
          </w:tcPr>
          <w:p w14:paraId="44E685A7" w14:textId="77777777" w:rsidR="0095430C" w:rsidRDefault="0095430C">
            <w:pPr>
              <w:rPr>
                <w:rFonts w:eastAsia="Times New Roman"/>
                <w:lang w:val="en-US"/>
              </w:rPr>
            </w:pPr>
          </w:p>
        </w:tc>
        <w:tc>
          <w:tcPr>
            <w:tcW w:w="0" w:type="auto"/>
            <w:vAlign w:val="center"/>
            <w:hideMark/>
          </w:tcPr>
          <w:p w14:paraId="5AA23B52" w14:textId="77777777" w:rsidR="0095430C"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95430C" w14:paraId="66383D2B" w14:textId="77777777">
        <w:trPr>
          <w:divId w:val="1659267375"/>
          <w:tblCellSpacing w:w="15" w:type="dxa"/>
        </w:trPr>
        <w:tc>
          <w:tcPr>
            <w:tcW w:w="0" w:type="auto"/>
            <w:vAlign w:val="center"/>
            <w:hideMark/>
          </w:tcPr>
          <w:p w14:paraId="25C0959F" w14:textId="77777777" w:rsidR="0095430C" w:rsidRDefault="0095430C">
            <w:pPr>
              <w:rPr>
                <w:rFonts w:eastAsia="Times New Roman"/>
                <w:lang w:val="en-US"/>
              </w:rPr>
            </w:pPr>
          </w:p>
        </w:tc>
        <w:tc>
          <w:tcPr>
            <w:tcW w:w="0" w:type="auto"/>
            <w:vAlign w:val="center"/>
            <w:hideMark/>
          </w:tcPr>
          <w:p w14:paraId="6838CDB3" w14:textId="77777777" w:rsidR="0095430C"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95430C" w14:paraId="528AD7FF" w14:textId="77777777">
        <w:trPr>
          <w:divId w:val="1659267375"/>
          <w:tblCellSpacing w:w="15" w:type="dxa"/>
        </w:trPr>
        <w:tc>
          <w:tcPr>
            <w:tcW w:w="0" w:type="auto"/>
            <w:vAlign w:val="center"/>
            <w:hideMark/>
          </w:tcPr>
          <w:p w14:paraId="168F7F1A" w14:textId="77777777" w:rsidR="0095430C" w:rsidRDefault="0095430C">
            <w:pPr>
              <w:rPr>
                <w:rFonts w:eastAsia="Times New Roman"/>
                <w:lang w:val="en-US"/>
              </w:rPr>
            </w:pPr>
          </w:p>
        </w:tc>
        <w:tc>
          <w:tcPr>
            <w:tcW w:w="0" w:type="auto"/>
            <w:vAlign w:val="center"/>
            <w:hideMark/>
          </w:tcPr>
          <w:p w14:paraId="1A0BD22D" w14:textId="77777777" w:rsidR="0095430C"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95430C" w14:paraId="609E8AF6" w14:textId="77777777">
        <w:trPr>
          <w:divId w:val="1659267375"/>
          <w:tblCellSpacing w:w="15" w:type="dxa"/>
        </w:trPr>
        <w:tc>
          <w:tcPr>
            <w:tcW w:w="0" w:type="auto"/>
            <w:vAlign w:val="center"/>
            <w:hideMark/>
          </w:tcPr>
          <w:p w14:paraId="338D2EB3" w14:textId="77777777" w:rsidR="0095430C" w:rsidRDefault="0095430C">
            <w:pPr>
              <w:rPr>
                <w:rFonts w:eastAsia="Times New Roman"/>
                <w:lang w:val="en-US"/>
              </w:rPr>
            </w:pPr>
          </w:p>
        </w:tc>
        <w:tc>
          <w:tcPr>
            <w:tcW w:w="0" w:type="auto"/>
            <w:vAlign w:val="center"/>
            <w:hideMark/>
          </w:tcPr>
          <w:p w14:paraId="4A45536E" w14:textId="77777777" w:rsidR="0095430C"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95430C" w14:paraId="731409ED" w14:textId="77777777">
        <w:trPr>
          <w:divId w:val="1659267375"/>
          <w:tblCellSpacing w:w="15" w:type="dxa"/>
        </w:trPr>
        <w:tc>
          <w:tcPr>
            <w:tcW w:w="0" w:type="auto"/>
            <w:vAlign w:val="center"/>
            <w:hideMark/>
          </w:tcPr>
          <w:p w14:paraId="3D45DDB4" w14:textId="77777777" w:rsidR="0095430C" w:rsidRDefault="0095430C">
            <w:pPr>
              <w:rPr>
                <w:rFonts w:eastAsia="Times New Roman"/>
                <w:lang w:val="en-US"/>
              </w:rPr>
            </w:pPr>
          </w:p>
        </w:tc>
        <w:tc>
          <w:tcPr>
            <w:tcW w:w="0" w:type="auto"/>
            <w:vAlign w:val="center"/>
            <w:hideMark/>
          </w:tcPr>
          <w:p w14:paraId="3C57102B" w14:textId="77777777" w:rsidR="0095430C"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95430C" w14:paraId="7186A574" w14:textId="77777777">
        <w:trPr>
          <w:divId w:val="1659267375"/>
          <w:tblCellSpacing w:w="15" w:type="dxa"/>
        </w:trPr>
        <w:tc>
          <w:tcPr>
            <w:tcW w:w="0" w:type="auto"/>
            <w:vAlign w:val="center"/>
            <w:hideMark/>
          </w:tcPr>
          <w:p w14:paraId="62CDADCD" w14:textId="77777777" w:rsidR="0095430C" w:rsidRDefault="0095430C">
            <w:pPr>
              <w:rPr>
                <w:rFonts w:eastAsia="Times New Roman"/>
                <w:lang w:val="en-US"/>
              </w:rPr>
            </w:pPr>
          </w:p>
        </w:tc>
        <w:tc>
          <w:tcPr>
            <w:tcW w:w="0" w:type="auto"/>
            <w:vAlign w:val="center"/>
            <w:hideMark/>
          </w:tcPr>
          <w:p w14:paraId="0791701C" w14:textId="77777777" w:rsidR="0095430C"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95430C" w14:paraId="0A72D280" w14:textId="77777777">
        <w:trPr>
          <w:divId w:val="1659267375"/>
          <w:tblCellSpacing w:w="15" w:type="dxa"/>
        </w:trPr>
        <w:tc>
          <w:tcPr>
            <w:tcW w:w="0" w:type="auto"/>
            <w:vAlign w:val="center"/>
            <w:hideMark/>
          </w:tcPr>
          <w:p w14:paraId="558657B0" w14:textId="77777777" w:rsidR="0095430C" w:rsidRDefault="0095430C">
            <w:pPr>
              <w:rPr>
                <w:rFonts w:eastAsia="Times New Roman"/>
                <w:lang w:val="en-US"/>
              </w:rPr>
            </w:pPr>
          </w:p>
        </w:tc>
        <w:tc>
          <w:tcPr>
            <w:tcW w:w="0" w:type="auto"/>
            <w:vAlign w:val="center"/>
            <w:hideMark/>
          </w:tcPr>
          <w:p w14:paraId="1DDEE138" w14:textId="77777777" w:rsidR="0095430C"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95430C" w14:paraId="1B87BD91" w14:textId="77777777">
        <w:trPr>
          <w:divId w:val="1659267375"/>
          <w:tblCellSpacing w:w="15" w:type="dxa"/>
        </w:trPr>
        <w:tc>
          <w:tcPr>
            <w:tcW w:w="0" w:type="auto"/>
            <w:vAlign w:val="center"/>
            <w:hideMark/>
          </w:tcPr>
          <w:p w14:paraId="720231F8" w14:textId="77777777" w:rsidR="0095430C" w:rsidRDefault="0095430C">
            <w:pPr>
              <w:rPr>
                <w:rFonts w:eastAsia="Times New Roman"/>
                <w:lang w:val="en-US"/>
              </w:rPr>
            </w:pPr>
          </w:p>
        </w:tc>
        <w:tc>
          <w:tcPr>
            <w:tcW w:w="0" w:type="auto"/>
            <w:vAlign w:val="center"/>
            <w:hideMark/>
          </w:tcPr>
          <w:p w14:paraId="5943DD25" w14:textId="77777777" w:rsidR="0095430C"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95430C" w14:paraId="0623CC60" w14:textId="77777777">
        <w:trPr>
          <w:divId w:val="1659267375"/>
          <w:tblCellSpacing w:w="15" w:type="dxa"/>
        </w:trPr>
        <w:tc>
          <w:tcPr>
            <w:tcW w:w="0" w:type="auto"/>
            <w:vAlign w:val="center"/>
            <w:hideMark/>
          </w:tcPr>
          <w:p w14:paraId="41803772" w14:textId="77777777" w:rsidR="0095430C" w:rsidRDefault="0095430C">
            <w:pPr>
              <w:rPr>
                <w:rFonts w:eastAsia="Times New Roman"/>
                <w:lang w:val="en-US"/>
              </w:rPr>
            </w:pPr>
          </w:p>
        </w:tc>
        <w:tc>
          <w:tcPr>
            <w:tcW w:w="0" w:type="auto"/>
            <w:vAlign w:val="center"/>
            <w:hideMark/>
          </w:tcPr>
          <w:p w14:paraId="6EDBED19" w14:textId="77777777" w:rsidR="0095430C"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95430C" w14:paraId="199EACCA" w14:textId="77777777">
        <w:trPr>
          <w:divId w:val="1659267375"/>
          <w:tblCellSpacing w:w="15" w:type="dxa"/>
        </w:trPr>
        <w:tc>
          <w:tcPr>
            <w:tcW w:w="0" w:type="auto"/>
            <w:vAlign w:val="center"/>
            <w:hideMark/>
          </w:tcPr>
          <w:p w14:paraId="26642EC2" w14:textId="77777777" w:rsidR="0095430C" w:rsidRDefault="0095430C">
            <w:pPr>
              <w:rPr>
                <w:rFonts w:eastAsia="Times New Roman"/>
                <w:lang w:val="en-US"/>
              </w:rPr>
            </w:pPr>
          </w:p>
        </w:tc>
        <w:tc>
          <w:tcPr>
            <w:tcW w:w="0" w:type="auto"/>
            <w:vAlign w:val="center"/>
            <w:hideMark/>
          </w:tcPr>
          <w:p w14:paraId="6C627E93" w14:textId="77777777" w:rsidR="0095430C"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95430C" w14:paraId="6B5E88B4" w14:textId="77777777">
        <w:trPr>
          <w:divId w:val="1659267375"/>
          <w:tblCellSpacing w:w="15" w:type="dxa"/>
        </w:trPr>
        <w:tc>
          <w:tcPr>
            <w:tcW w:w="0" w:type="auto"/>
            <w:vAlign w:val="center"/>
            <w:hideMark/>
          </w:tcPr>
          <w:p w14:paraId="77577DB2" w14:textId="77777777" w:rsidR="0095430C" w:rsidRDefault="0095430C">
            <w:pPr>
              <w:rPr>
                <w:rFonts w:eastAsia="Times New Roman"/>
                <w:lang w:val="en-US"/>
              </w:rPr>
            </w:pPr>
          </w:p>
        </w:tc>
        <w:tc>
          <w:tcPr>
            <w:tcW w:w="0" w:type="auto"/>
            <w:vAlign w:val="center"/>
            <w:hideMark/>
          </w:tcPr>
          <w:p w14:paraId="727E1E55" w14:textId="77777777" w:rsidR="0095430C"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95430C" w14:paraId="2A18D566" w14:textId="77777777">
        <w:trPr>
          <w:divId w:val="1659267375"/>
          <w:tblCellSpacing w:w="15" w:type="dxa"/>
        </w:trPr>
        <w:tc>
          <w:tcPr>
            <w:tcW w:w="0" w:type="auto"/>
            <w:vAlign w:val="center"/>
            <w:hideMark/>
          </w:tcPr>
          <w:p w14:paraId="24AF5BE6" w14:textId="77777777" w:rsidR="0095430C" w:rsidRDefault="0095430C">
            <w:pPr>
              <w:rPr>
                <w:rFonts w:eastAsia="Times New Roman"/>
                <w:lang w:val="en-US"/>
              </w:rPr>
            </w:pPr>
          </w:p>
        </w:tc>
        <w:tc>
          <w:tcPr>
            <w:tcW w:w="0" w:type="auto"/>
            <w:vAlign w:val="center"/>
            <w:hideMark/>
          </w:tcPr>
          <w:p w14:paraId="76655FCB" w14:textId="77777777" w:rsidR="0095430C"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95430C" w14:paraId="7186BCFB" w14:textId="77777777">
        <w:trPr>
          <w:divId w:val="1659267375"/>
          <w:tblCellSpacing w:w="15" w:type="dxa"/>
        </w:trPr>
        <w:tc>
          <w:tcPr>
            <w:tcW w:w="0" w:type="auto"/>
            <w:vAlign w:val="center"/>
            <w:hideMark/>
          </w:tcPr>
          <w:p w14:paraId="15BF7E34" w14:textId="77777777" w:rsidR="0095430C" w:rsidRDefault="0095430C">
            <w:pPr>
              <w:rPr>
                <w:rFonts w:eastAsia="Times New Roman"/>
                <w:lang w:val="en-US"/>
              </w:rPr>
            </w:pPr>
          </w:p>
        </w:tc>
        <w:tc>
          <w:tcPr>
            <w:tcW w:w="0" w:type="auto"/>
            <w:vAlign w:val="center"/>
            <w:hideMark/>
          </w:tcPr>
          <w:p w14:paraId="6E5943B1" w14:textId="77777777" w:rsidR="0095430C"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95430C" w14:paraId="5F18A8E1" w14:textId="77777777">
        <w:trPr>
          <w:divId w:val="1659267375"/>
          <w:tblCellSpacing w:w="15" w:type="dxa"/>
        </w:trPr>
        <w:tc>
          <w:tcPr>
            <w:tcW w:w="0" w:type="auto"/>
            <w:vAlign w:val="center"/>
            <w:hideMark/>
          </w:tcPr>
          <w:p w14:paraId="590CE7BC" w14:textId="77777777" w:rsidR="0095430C" w:rsidRDefault="0095430C">
            <w:pPr>
              <w:rPr>
                <w:rFonts w:eastAsia="Times New Roman"/>
                <w:lang w:val="en-US"/>
              </w:rPr>
            </w:pPr>
          </w:p>
        </w:tc>
        <w:tc>
          <w:tcPr>
            <w:tcW w:w="0" w:type="auto"/>
            <w:vAlign w:val="center"/>
            <w:hideMark/>
          </w:tcPr>
          <w:p w14:paraId="5F230F8E" w14:textId="77777777" w:rsidR="0095430C"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95430C" w14:paraId="5BD5D115" w14:textId="77777777">
        <w:trPr>
          <w:divId w:val="1659267375"/>
          <w:tblCellSpacing w:w="15" w:type="dxa"/>
        </w:trPr>
        <w:tc>
          <w:tcPr>
            <w:tcW w:w="0" w:type="auto"/>
            <w:vAlign w:val="center"/>
            <w:hideMark/>
          </w:tcPr>
          <w:p w14:paraId="5013A7F6" w14:textId="77777777" w:rsidR="0095430C" w:rsidRDefault="0095430C">
            <w:pPr>
              <w:rPr>
                <w:rFonts w:eastAsia="Times New Roman"/>
                <w:lang w:val="en-US"/>
              </w:rPr>
            </w:pPr>
          </w:p>
        </w:tc>
        <w:tc>
          <w:tcPr>
            <w:tcW w:w="0" w:type="auto"/>
            <w:vAlign w:val="center"/>
            <w:hideMark/>
          </w:tcPr>
          <w:p w14:paraId="1D1F7B9C" w14:textId="77777777" w:rsidR="0095430C"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95430C" w14:paraId="2794010F" w14:textId="77777777">
        <w:trPr>
          <w:divId w:val="1659267375"/>
          <w:tblCellSpacing w:w="15" w:type="dxa"/>
        </w:trPr>
        <w:tc>
          <w:tcPr>
            <w:tcW w:w="0" w:type="auto"/>
            <w:vAlign w:val="center"/>
            <w:hideMark/>
          </w:tcPr>
          <w:p w14:paraId="34C3026C" w14:textId="77777777" w:rsidR="0095430C" w:rsidRDefault="0095430C">
            <w:pPr>
              <w:rPr>
                <w:rFonts w:eastAsia="Times New Roman"/>
                <w:lang w:val="en-US"/>
              </w:rPr>
            </w:pPr>
          </w:p>
        </w:tc>
        <w:tc>
          <w:tcPr>
            <w:tcW w:w="0" w:type="auto"/>
            <w:vAlign w:val="center"/>
            <w:hideMark/>
          </w:tcPr>
          <w:p w14:paraId="3840C360" w14:textId="77777777" w:rsidR="0095430C"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95430C" w14:paraId="6A1393AF" w14:textId="77777777">
        <w:trPr>
          <w:divId w:val="1659267375"/>
          <w:tblCellSpacing w:w="15" w:type="dxa"/>
        </w:trPr>
        <w:tc>
          <w:tcPr>
            <w:tcW w:w="0" w:type="auto"/>
            <w:vAlign w:val="center"/>
            <w:hideMark/>
          </w:tcPr>
          <w:p w14:paraId="73F9655A" w14:textId="77777777" w:rsidR="0095430C" w:rsidRDefault="0095430C">
            <w:pPr>
              <w:rPr>
                <w:rFonts w:eastAsia="Times New Roman"/>
                <w:lang w:val="en-US"/>
              </w:rPr>
            </w:pPr>
          </w:p>
        </w:tc>
        <w:tc>
          <w:tcPr>
            <w:tcW w:w="0" w:type="auto"/>
            <w:vAlign w:val="center"/>
            <w:hideMark/>
          </w:tcPr>
          <w:p w14:paraId="41B223C8" w14:textId="77777777" w:rsidR="0095430C"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95430C" w14:paraId="3431BEA8" w14:textId="77777777">
        <w:trPr>
          <w:divId w:val="1659267375"/>
          <w:tblCellSpacing w:w="15" w:type="dxa"/>
        </w:trPr>
        <w:tc>
          <w:tcPr>
            <w:tcW w:w="0" w:type="auto"/>
            <w:vAlign w:val="center"/>
            <w:hideMark/>
          </w:tcPr>
          <w:p w14:paraId="0C158D39" w14:textId="77777777" w:rsidR="0095430C" w:rsidRDefault="0095430C">
            <w:pPr>
              <w:rPr>
                <w:rFonts w:eastAsia="Times New Roman"/>
                <w:lang w:val="en-US"/>
              </w:rPr>
            </w:pPr>
          </w:p>
        </w:tc>
        <w:tc>
          <w:tcPr>
            <w:tcW w:w="0" w:type="auto"/>
            <w:vAlign w:val="center"/>
            <w:hideMark/>
          </w:tcPr>
          <w:p w14:paraId="31D785B8" w14:textId="77777777" w:rsidR="0095430C"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95430C" w14:paraId="6D73BACD" w14:textId="77777777">
        <w:trPr>
          <w:divId w:val="1659267375"/>
          <w:tblCellSpacing w:w="15" w:type="dxa"/>
        </w:trPr>
        <w:tc>
          <w:tcPr>
            <w:tcW w:w="0" w:type="auto"/>
            <w:vAlign w:val="center"/>
            <w:hideMark/>
          </w:tcPr>
          <w:p w14:paraId="736C1290" w14:textId="77777777" w:rsidR="0095430C" w:rsidRDefault="0095430C">
            <w:pPr>
              <w:rPr>
                <w:rFonts w:eastAsia="Times New Roman"/>
                <w:lang w:val="en-US"/>
              </w:rPr>
            </w:pPr>
          </w:p>
        </w:tc>
        <w:tc>
          <w:tcPr>
            <w:tcW w:w="0" w:type="auto"/>
            <w:vAlign w:val="center"/>
            <w:hideMark/>
          </w:tcPr>
          <w:p w14:paraId="14110EDC" w14:textId="77777777" w:rsidR="0095430C"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95430C" w14:paraId="7563E07D" w14:textId="77777777">
        <w:trPr>
          <w:divId w:val="1659267375"/>
          <w:tblCellSpacing w:w="15" w:type="dxa"/>
        </w:trPr>
        <w:tc>
          <w:tcPr>
            <w:tcW w:w="0" w:type="auto"/>
            <w:vAlign w:val="center"/>
            <w:hideMark/>
          </w:tcPr>
          <w:p w14:paraId="0BD2431C" w14:textId="77777777" w:rsidR="0095430C" w:rsidRDefault="0095430C">
            <w:pPr>
              <w:rPr>
                <w:rFonts w:eastAsia="Times New Roman"/>
                <w:lang w:val="en-US"/>
              </w:rPr>
            </w:pPr>
          </w:p>
        </w:tc>
        <w:tc>
          <w:tcPr>
            <w:tcW w:w="0" w:type="auto"/>
            <w:vAlign w:val="center"/>
            <w:hideMark/>
          </w:tcPr>
          <w:p w14:paraId="1C654DBC" w14:textId="77777777" w:rsidR="0095430C"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95430C" w14:paraId="69644C39" w14:textId="77777777">
        <w:trPr>
          <w:divId w:val="1659267375"/>
          <w:tblCellSpacing w:w="15" w:type="dxa"/>
        </w:trPr>
        <w:tc>
          <w:tcPr>
            <w:tcW w:w="0" w:type="auto"/>
            <w:vAlign w:val="center"/>
            <w:hideMark/>
          </w:tcPr>
          <w:p w14:paraId="13A80849" w14:textId="77777777" w:rsidR="0095430C" w:rsidRDefault="0095430C">
            <w:pPr>
              <w:rPr>
                <w:rFonts w:eastAsia="Times New Roman"/>
                <w:lang w:val="en-US"/>
              </w:rPr>
            </w:pPr>
          </w:p>
        </w:tc>
        <w:tc>
          <w:tcPr>
            <w:tcW w:w="0" w:type="auto"/>
            <w:vAlign w:val="center"/>
            <w:hideMark/>
          </w:tcPr>
          <w:p w14:paraId="30528926" w14:textId="77777777" w:rsidR="0095430C"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95430C" w14:paraId="358C3ADC" w14:textId="77777777">
        <w:trPr>
          <w:divId w:val="1659267375"/>
          <w:tblCellSpacing w:w="15" w:type="dxa"/>
        </w:trPr>
        <w:tc>
          <w:tcPr>
            <w:tcW w:w="0" w:type="auto"/>
            <w:vAlign w:val="center"/>
            <w:hideMark/>
          </w:tcPr>
          <w:p w14:paraId="47CD033E" w14:textId="77777777" w:rsidR="0095430C" w:rsidRDefault="0095430C">
            <w:pPr>
              <w:rPr>
                <w:rFonts w:eastAsia="Times New Roman"/>
                <w:lang w:val="en-US"/>
              </w:rPr>
            </w:pPr>
          </w:p>
        </w:tc>
        <w:tc>
          <w:tcPr>
            <w:tcW w:w="0" w:type="auto"/>
            <w:vAlign w:val="center"/>
            <w:hideMark/>
          </w:tcPr>
          <w:p w14:paraId="1F0247E1" w14:textId="77777777" w:rsidR="0095430C"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95430C" w14:paraId="7C15AF3E" w14:textId="77777777">
        <w:trPr>
          <w:divId w:val="1659267375"/>
          <w:tblCellSpacing w:w="15" w:type="dxa"/>
        </w:trPr>
        <w:tc>
          <w:tcPr>
            <w:tcW w:w="0" w:type="auto"/>
            <w:vAlign w:val="center"/>
            <w:hideMark/>
          </w:tcPr>
          <w:p w14:paraId="5FBAE5A2" w14:textId="77777777" w:rsidR="0095430C" w:rsidRDefault="0095430C">
            <w:pPr>
              <w:rPr>
                <w:rFonts w:eastAsia="Times New Roman"/>
                <w:lang w:val="en-US"/>
              </w:rPr>
            </w:pPr>
          </w:p>
        </w:tc>
        <w:tc>
          <w:tcPr>
            <w:tcW w:w="0" w:type="auto"/>
            <w:vAlign w:val="center"/>
            <w:hideMark/>
          </w:tcPr>
          <w:p w14:paraId="20085E48" w14:textId="77777777" w:rsidR="0095430C"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95430C" w14:paraId="202D6D11" w14:textId="77777777">
        <w:trPr>
          <w:divId w:val="1659267375"/>
          <w:tblCellSpacing w:w="15" w:type="dxa"/>
        </w:trPr>
        <w:tc>
          <w:tcPr>
            <w:tcW w:w="0" w:type="auto"/>
            <w:vAlign w:val="center"/>
            <w:hideMark/>
          </w:tcPr>
          <w:p w14:paraId="66F0DB7A" w14:textId="77777777" w:rsidR="0095430C" w:rsidRDefault="0095430C">
            <w:pPr>
              <w:rPr>
                <w:rFonts w:eastAsia="Times New Roman"/>
                <w:lang w:val="en-US"/>
              </w:rPr>
            </w:pPr>
          </w:p>
        </w:tc>
        <w:tc>
          <w:tcPr>
            <w:tcW w:w="0" w:type="auto"/>
            <w:vAlign w:val="center"/>
            <w:hideMark/>
          </w:tcPr>
          <w:p w14:paraId="4120BE32" w14:textId="77777777" w:rsidR="0095430C"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95430C" w14:paraId="063ED261" w14:textId="77777777">
        <w:trPr>
          <w:divId w:val="1659267375"/>
          <w:tblCellSpacing w:w="15" w:type="dxa"/>
        </w:trPr>
        <w:tc>
          <w:tcPr>
            <w:tcW w:w="0" w:type="auto"/>
            <w:vAlign w:val="center"/>
            <w:hideMark/>
          </w:tcPr>
          <w:p w14:paraId="09BDE40B" w14:textId="77777777" w:rsidR="0095430C" w:rsidRDefault="0095430C">
            <w:pPr>
              <w:rPr>
                <w:rFonts w:eastAsia="Times New Roman"/>
                <w:lang w:val="en-US"/>
              </w:rPr>
            </w:pPr>
          </w:p>
        </w:tc>
        <w:tc>
          <w:tcPr>
            <w:tcW w:w="0" w:type="auto"/>
            <w:vAlign w:val="center"/>
            <w:hideMark/>
          </w:tcPr>
          <w:p w14:paraId="54E23CAE" w14:textId="77777777" w:rsidR="0095430C"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w:t>
            </w:r>
            <w:r>
              <w:rPr>
                <w:rFonts w:eastAsia="Times New Roman"/>
                <w:lang w:val="en-US"/>
              </w:rPr>
              <w:lastRenderedPageBreak/>
              <w:t xml:space="preserve">Station Agents nfd </w:t>
            </w:r>
          </w:p>
        </w:tc>
      </w:tr>
      <w:tr w:rsidR="0095430C" w14:paraId="7271E563" w14:textId="77777777">
        <w:trPr>
          <w:divId w:val="1659267375"/>
          <w:tblCellSpacing w:w="15" w:type="dxa"/>
        </w:trPr>
        <w:tc>
          <w:tcPr>
            <w:tcW w:w="0" w:type="auto"/>
            <w:vAlign w:val="center"/>
            <w:hideMark/>
          </w:tcPr>
          <w:p w14:paraId="33198DAF" w14:textId="77777777" w:rsidR="0095430C" w:rsidRDefault="0095430C">
            <w:pPr>
              <w:rPr>
                <w:rFonts w:eastAsia="Times New Roman"/>
                <w:lang w:val="en-US"/>
              </w:rPr>
            </w:pPr>
          </w:p>
        </w:tc>
        <w:tc>
          <w:tcPr>
            <w:tcW w:w="0" w:type="auto"/>
            <w:vAlign w:val="center"/>
            <w:hideMark/>
          </w:tcPr>
          <w:p w14:paraId="765D401F" w14:textId="77777777" w:rsidR="0095430C"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95430C" w14:paraId="1C041260" w14:textId="77777777">
        <w:trPr>
          <w:divId w:val="1659267375"/>
          <w:tblCellSpacing w:w="15" w:type="dxa"/>
        </w:trPr>
        <w:tc>
          <w:tcPr>
            <w:tcW w:w="0" w:type="auto"/>
            <w:vAlign w:val="center"/>
            <w:hideMark/>
          </w:tcPr>
          <w:p w14:paraId="1679F82F" w14:textId="77777777" w:rsidR="0095430C" w:rsidRDefault="0095430C">
            <w:pPr>
              <w:rPr>
                <w:rFonts w:eastAsia="Times New Roman"/>
                <w:lang w:val="en-US"/>
              </w:rPr>
            </w:pPr>
          </w:p>
        </w:tc>
        <w:tc>
          <w:tcPr>
            <w:tcW w:w="0" w:type="auto"/>
            <w:vAlign w:val="center"/>
            <w:hideMark/>
          </w:tcPr>
          <w:p w14:paraId="6032E83B" w14:textId="77777777" w:rsidR="0095430C"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95430C" w14:paraId="0A8EBDE6" w14:textId="77777777">
        <w:trPr>
          <w:divId w:val="1659267375"/>
          <w:tblCellSpacing w:w="15" w:type="dxa"/>
        </w:trPr>
        <w:tc>
          <w:tcPr>
            <w:tcW w:w="0" w:type="auto"/>
            <w:vAlign w:val="center"/>
            <w:hideMark/>
          </w:tcPr>
          <w:p w14:paraId="6341B8C7" w14:textId="77777777" w:rsidR="0095430C" w:rsidRDefault="0095430C">
            <w:pPr>
              <w:rPr>
                <w:rFonts w:eastAsia="Times New Roman"/>
                <w:lang w:val="en-US"/>
              </w:rPr>
            </w:pPr>
          </w:p>
        </w:tc>
        <w:tc>
          <w:tcPr>
            <w:tcW w:w="0" w:type="auto"/>
            <w:vAlign w:val="center"/>
            <w:hideMark/>
          </w:tcPr>
          <w:p w14:paraId="6B5A8434" w14:textId="77777777" w:rsidR="0095430C"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95430C" w14:paraId="6A8B1DB7" w14:textId="77777777">
        <w:trPr>
          <w:divId w:val="1659267375"/>
          <w:tblCellSpacing w:w="15" w:type="dxa"/>
        </w:trPr>
        <w:tc>
          <w:tcPr>
            <w:tcW w:w="0" w:type="auto"/>
            <w:vAlign w:val="center"/>
            <w:hideMark/>
          </w:tcPr>
          <w:p w14:paraId="2117CF89" w14:textId="77777777" w:rsidR="0095430C" w:rsidRDefault="0095430C">
            <w:pPr>
              <w:rPr>
                <w:rFonts w:eastAsia="Times New Roman"/>
                <w:lang w:val="en-US"/>
              </w:rPr>
            </w:pPr>
          </w:p>
        </w:tc>
        <w:tc>
          <w:tcPr>
            <w:tcW w:w="0" w:type="auto"/>
            <w:vAlign w:val="center"/>
            <w:hideMark/>
          </w:tcPr>
          <w:p w14:paraId="29819057" w14:textId="77777777" w:rsidR="0095430C"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95430C" w14:paraId="2D99721A" w14:textId="77777777">
        <w:trPr>
          <w:divId w:val="1659267375"/>
          <w:tblCellSpacing w:w="15" w:type="dxa"/>
        </w:trPr>
        <w:tc>
          <w:tcPr>
            <w:tcW w:w="0" w:type="auto"/>
            <w:vAlign w:val="center"/>
            <w:hideMark/>
          </w:tcPr>
          <w:p w14:paraId="75FFD396" w14:textId="77777777" w:rsidR="0095430C" w:rsidRDefault="0095430C">
            <w:pPr>
              <w:rPr>
                <w:rFonts w:eastAsia="Times New Roman"/>
                <w:lang w:val="en-US"/>
              </w:rPr>
            </w:pPr>
          </w:p>
        </w:tc>
        <w:tc>
          <w:tcPr>
            <w:tcW w:w="0" w:type="auto"/>
            <w:vAlign w:val="center"/>
            <w:hideMark/>
          </w:tcPr>
          <w:p w14:paraId="72652716" w14:textId="77777777" w:rsidR="0095430C"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95430C" w14:paraId="4382BBD4" w14:textId="77777777">
        <w:trPr>
          <w:divId w:val="1659267375"/>
          <w:tblCellSpacing w:w="15" w:type="dxa"/>
        </w:trPr>
        <w:tc>
          <w:tcPr>
            <w:tcW w:w="0" w:type="auto"/>
            <w:vAlign w:val="center"/>
            <w:hideMark/>
          </w:tcPr>
          <w:p w14:paraId="72BB13B4" w14:textId="77777777" w:rsidR="0095430C" w:rsidRDefault="0095430C">
            <w:pPr>
              <w:rPr>
                <w:rFonts w:eastAsia="Times New Roman"/>
                <w:lang w:val="en-US"/>
              </w:rPr>
            </w:pPr>
          </w:p>
        </w:tc>
        <w:tc>
          <w:tcPr>
            <w:tcW w:w="0" w:type="auto"/>
            <w:vAlign w:val="center"/>
            <w:hideMark/>
          </w:tcPr>
          <w:p w14:paraId="0DEFCC71" w14:textId="77777777" w:rsidR="0095430C"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95430C" w14:paraId="331E24F0" w14:textId="77777777">
        <w:trPr>
          <w:divId w:val="1659267375"/>
          <w:tblCellSpacing w:w="15" w:type="dxa"/>
        </w:trPr>
        <w:tc>
          <w:tcPr>
            <w:tcW w:w="0" w:type="auto"/>
            <w:vAlign w:val="center"/>
            <w:hideMark/>
          </w:tcPr>
          <w:p w14:paraId="096C9760" w14:textId="77777777" w:rsidR="0095430C" w:rsidRDefault="0095430C">
            <w:pPr>
              <w:rPr>
                <w:rFonts w:eastAsia="Times New Roman"/>
                <w:lang w:val="en-US"/>
              </w:rPr>
            </w:pPr>
          </w:p>
        </w:tc>
        <w:tc>
          <w:tcPr>
            <w:tcW w:w="0" w:type="auto"/>
            <w:vAlign w:val="center"/>
            <w:hideMark/>
          </w:tcPr>
          <w:p w14:paraId="25F7EBCF" w14:textId="77777777" w:rsidR="0095430C"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95430C" w14:paraId="3F9D4DDE" w14:textId="77777777">
        <w:trPr>
          <w:divId w:val="1659267375"/>
          <w:tblCellSpacing w:w="15" w:type="dxa"/>
        </w:trPr>
        <w:tc>
          <w:tcPr>
            <w:tcW w:w="0" w:type="auto"/>
            <w:vAlign w:val="center"/>
            <w:hideMark/>
          </w:tcPr>
          <w:p w14:paraId="267BE2A1" w14:textId="77777777" w:rsidR="0095430C" w:rsidRDefault="0095430C">
            <w:pPr>
              <w:rPr>
                <w:rFonts w:eastAsia="Times New Roman"/>
                <w:lang w:val="en-US"/>
              </w:rPr>
            </w:pPr>
          </w:p>
        </w:tc>
        <w:tc>
          <w:tcPr>
            <w:tcW w:w="0" w:type="auto"/>
            <w:vAlign w:val="center"/>
            <w:hideMark/>
          </w:tcPr>
          <w:p w14:paraId="79B2135A" w14:textId="77777777" w:rsidR="0095430C"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95430C" w14:paraId="4D802D5F" w14:textId="77777777">
        <w:trPr>
          <w:divId w:val="1659267375"/>
          <w:tblCellSpacing w:w="15" w:type="dxa"/>
        </w:trPr>
        <w:tc>
          <w:tcPr>
            <w:tcW w:w="0" w:type="auto"/>
            <w:vAlign w:val="center"/>
            <w:hideMark/>
          </w:tcPr>
          <w:p w14:paraId="10C12654" w14:textId="77777777" w:rsidR="0095430C" w:rsidRDefault="0095430C">
            <w:pPr>
              <w:rPr>
                <w:rFonts w:eastAsia="Times New Roman"/>
                <w:lang w:val="en-US"/>
              </w:rPr>
            </w:pPr>
          </w:p>
        </w:tc>
        <w:tc>
          <w:tcPr>
            <w:tcW w:w="0" w:type="auto"/>
            <w:vAlign w:val="center"/>
            <w:hideMark/>
          </w:tcPr>
          <w:p w14:paraId="5CE80E79" w14:textId="77777777" w:rsidR="0095430C"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95430C" w14:paraId="606C3F33" w14:textId="77777777">
        <w:trPr>
          <w:divId w:val="1659267375"/>
          <w:tblCellSpacing w:w="15" w:type="dxa"/>
        </w:trPr>
        <w:tc>
          <w:tcPr>
            <w:tcW w:w="0" w:type="auto"/>
            <w:vAlign w:val="center"/>
            <w:hideMark/>
          </w:tcPr>
          <w:p w14:paraId="49596130" w14:textId="77777777" w:rsidR="0095430C" w:rsidRDefault="0095430C">
            <w:pPr>
              <w:rPr>
                <w:rFonts w:eastAsia="Times New Roman"/>
                <w:lang w:val="en-US"/>
              </w:rPr>
            </w:pPr>
          </w:p>
        </w:tc>
        <w:tc>
          <w:tcPr>
            <w:tcW w:w="0" w:type="auto"/>
            <w:vAlign w:val="center"/>
            <w:hideMark/>
          </w:tcPr>
          <w:p w14:paraId="04F259D0" w14:textId="77777777" w:rsidR="0095430C"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95430C" w14:paraId="089ABE03" w14:textId="77777777">
        <w:trPr>
          <w:divId w:val="1659267375"/>
          <w:tblCellSpacing w:w="15" w:type="dxa"/>
        </w:trPr>
        <w:tc>
          <w:tcPr>
            <w:tcW w:w="0" w:type="auto"/>
            <w:vAlign w:val="center"/>
            <w:hideMark/>
          </w:tcPr>
          <w:p w14:paraId="33C18209" w14:textId="77777777" w:rsidR="0095430C" w:rsidRDefault="0095430C">
            <w:pPr>
              <w:rPr>
                <w:rFonts w:eastAsia="Times New Roman"/>
                <w:lang w:val="en-US"/>
              </w:rPr>
            </w:pPr>
          </w:p>
        </w:tc>
        <w:tc>
          <w:tcPr>
            <w:tcW w:w="0" w:type="auto"/>
            <w:vAlign w:val="center"/>
            <w:hideMark/>
          </w:tcPr>
          <w:p w14:paraId="21A66C70" w14:textId="77777777" w:rsidR="0095430C"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95430C" w14:paraId="24F2143D" w14:textId="77777777">
        <w:trPr>
          <w:divId w:val="1659267375"/>
          <w:tblCellSpacing w:w="15" w:type="dxa"/>
        </w:trPr>
        <w:tc>
          <w:tcPr>
            <w:tcW w:w="0" w:type="auto"/>
            <w:vAlign w:val="center"/>
            <w:hideMark/>
          </w:tcPr>
          <w:p w14:paraId="33782AD8" w14:textId="77777777" w:rsidR="0095430C" w:rsidRDefault="0095430C">
            <w:pPr>
              <w:rPr>
                <w:rFonts w:eastAsia="Times New Roman"/>
                <w:lang w:val="en-US"/>
              </w:rPr>
            </w:pPr>
          </w:p>
        </w:tc>
        <w:tc>
          <w:tcPr>
            <w:tcW w:w="0" w:type="auto"/>
            <w:vAlign w:val="center"/>
            <w:hideMark/>
          </w:tcPr>
          <w:p w14:paraId="24106B53" w14:textId="77777777" w:rsidR="0095430C"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95430C" w14:paraId="5EB5B065" w14:textId="77777777">
        <w:trPr>
          <w:divId w:val="1659267375"/>
          <w:tblCellSpacing w:w="15" w:type="dxa"/>
        </w:trPr>
        <w:tc>
          <w:tcPr>
            <w:tcW w:w="0" w:type="auto"/>
            <w:vAlign w:val="center"/>
            <w:hideMark/>
          </w:tcPr>
          <w:p w14:paraId="75FF2DC4" w14:textId="77777777" w:rsidR="0095430C" w:rsidRDefault="0095430C">
            <w:pPr>
              <w:rPr>
                <w:rFonts w:eastAsia="Times New Roman"/>
                <w:lang w:val="en-US"/>
              </w:rPr>
            </w:pPr>
          </w:p>
        </w:tc>
        <w:tc>
          <w:tcPr>
            <w:tcW w:w="0" w:type="auto"/>
            <w:vAlign w:val="center"/>
            <w:hideMark/>
          </w:tcPr>
          <w:p w14:paraId="598BAE97" w14:textId="77777777" w:rsidR="0095430C"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95430C" w14:paraId="0F497E58" w14:textId="77777777">
        <w:trPr>
          <w:divId w:val="1659267375"/>
          <w:tblCellSpacing w:w="15" w:type="dxa"/>
        </w:trPr>
        <w:tc>
          <w:tcPr>
            <w:tcW w:w="0" w:type="auto"/>
            <w:vAlign w:val="center"/>
            <w:hideMark/>
          </w:tcPr>
          <w:p w14:paraId="7B3CEEDA" w14:textId="77777777" w:rsidR="0095430C" w:rsidRDefault="0095430C">
            <w:pPr>
              <w:rPr>
                <w:rFonts w:eastAsia="Times New Roman"/>
                <w:lang w:val="en-US"/>
              </w:rPr>
            </w:pPr>
          </w:p>
        </w:tc>
        <w:tc>
          <w:tcPr>
            <w:tcW w:w="0" w:type="auto"/>
            <w:vAlign w:val="center"/>
            <w:hideMark/>
          </w:tcPr>
          <w:p w14:paraId="6BA40B11" w14:textId="77777777" w:rsidR="0095430C"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95430C" w14:paraId="34DBA31B" w14:textId="77777777">
        <w:trPr>
          <w:divId w:val="1659267375"/>
          <w:tblCellSpacing w:w="15" w:type="dxa"/>
        </w:trPr>
        <w:tc>
          <w:tcPr>
            <w:tcW w:w="0" w:type="auto"/>
            <w:vAlign w:val="center"/>
            <w:hideMark/>
          </w:tcPr>
          <w:p w14:paraId="1180B07E" w14:textId="77777777" w:rsidR="0095430C" w:rsidRDefault="0095430C">
            <w:pPr>
              <w:rPr>
                <w:rFonts w:eastAsia="Times New Roman"/>
                <w:lang w:val="en-US"/>
              </w:rPr>
            </w:pPr>
          </w:p>
        </w:tc>
        <w:tc>
          <w:tcPr>
            <w:tcW w:w="0" w:type="auto"/>
            <w:vAlign w:val="center"/>
            <w:hideMark/>
          </w:tcPr>
          <w:p w14:paraId="10FF7FEF" w14:textId="77777777" w:rsidR="0095430C"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95430C" w14:paraId="40F11CC0" w14:textId="77777777">
        <w:trPr>
          <w:divId w:val="1659267375"/>
          <w:tblCellSpacing w:w="15" w:type="dxa"/>
        </w:trPr>
        <w:tc>
          <w:tcPr>
            <w:tcW w:w="0" w:type="auto"/>
            <w:vAlign w:val="center"/>
            <w:hideMark/>
          </w:tcPr>
          <w:p w14:paraId="690D0DE2" w14:textId="77777777" w:rsidR="0095430C" w:rsidRDefault="0095430C">
            <w:pPr>
              <w:rPr>
                <w:rFonts w:eastAsia="Times New Roman"/>
                <w:lang w:val="en-US"/>
              </w:rPr>
            </w:pPr>
          </w:p>
        </w:tc>
        <w:tc>
          <w:tcPr>
            <w:tcW w:w="0" w:type="auto"/>
            <w:vAlign w:val="center"/>
            <w:hideMark/>
          </w:tcPr>
          <w:p w14:paraId="34DA9774" w14:textId="77777777" w:rsidR="0095430C"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95430C" w14:paraId="27ABE644" w14:textId="77777777">
        <w:trPr>
          <w:divId w:val="1659267375"/>
          <w:tblCellSpacing w:w="15" w:type="dxa"/>
        </w:trPr>
        <w:tc>
          <w:tcPr>
            <w:tcW w:w="0" w:type="auto"/>
            <w:vAlign w:val="center"/>
            <w:hideMark/>
          </w:tcPr>
          <w:p w14:paraId="7CE8C2E5" w14:textId="77777777" w:rsidR="0095430C" w:rsidRDefault="0095430C">
            <w:pPr>
              <w:rPr>
                <w:rFonts w:eastAsia="Times New Roman"/>
                <w:lang w:val="en-US"/>
              </w:rPr>
            </w:pPr>
          </w:p>
        </w:tc>
        <w:tc>
          <w:tcPr>
            <w:tcW w:w="0" w:type="auto"/>
            <w:vAlign w:val="center"/>
            <w:hideMark/>
          </w:tcPr>
          <w:p w14:paraId="0889C088" w14:textId="77777777" w:rsidR="0095430C"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95430C" w14:paraId="6647A30E" w14:textId="77777777">
        <w:trPr>
          <w:divId w:val="1659267375"/>
          <w:tblCellSpacing w:w="15" w:type="dxa"/>
        </w:trPr>
        <w:tc>
          <w:tcPr>
            <w:tcW w:w="0" w:type="auto"/>
            <w:vAlign w:val="center"/>
            <w:hideMark/>
          </w:tcPr>
          <w:p w14:paraId="08AD95C6" w14:textId="77777777" w:rsidR="0095430C" w:rsidRDefault="0095430C">
            <w:pPr>
              <w:rPr>
                <w:rFonts w:eastAsia="Times New Roman"/>
                <w:lang w:val="en-US"/>
              </w:rPr>
            </w:pPr>
          </w:p>
        </w:tc>
        <w:tc>
          <w:tcPr>
            <w:tcW w:w="0" w:type="auto"/>
            <w:vAlign w:val="center"/>
            <w:hideMark/>
          </w:tcPr>
          <w:p w14:paraId="065782F5" w14:textId="77777777" w:rsidR="0095430C"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95430C" w14:paraId="64CA9626" w14:textId="77777777">
        <w:trPr>
          <w:divId w:val="1659267375"/>
          <w:tblCellSpacing w:w="15" w:type="dxa"/>
        </w:trPr>
        <w:tc>
          <w:tcPr>
            <w:tcW w:w="0" w:type="auto"/>
            <w:vAlign w:val="center"/>
            <w:hideMark/>
          </w:tcPr>
          <w:p w14:paraId="654736D0" w14:textId="77777777" w:rsidR="0095430C" w:rsidRDefault="0095430C">
            <w:pPr>
              <w:rPr>
                <w:rFonts w:eastAsia="Times New Roman"/>
                <w:lang w:val="en-US"/>
              </w:rPr>
            </w:pPr>
          </w:p>
        </w:tc>
        <w:tc>
          <w:tcPr>
            <w:tcW w:w="0" w:type="auto"/>
            <w:vAlign w:val="center"/>
            <w:hideMark/>
          </w:tcPr>
          <w:p w14:paraId="780EA486" w14:textId="77777777" w:rsidR="0095430C"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95430C" w14:paraId="22192F37" w14:textId="77777777">
        <w:trPr>
          <w:divId w:val="1659267375"/>
          <w:tblCellSpacing w:w="15" w:type="dxa"/>
        </w:trPr>
        <w:tc>
          <w:tcPr>
            <w:tcW w:w="0" w:type="auto"/>
            <w:vAlign w:val="center"/>
            <w:hideMark/>
          </w:tcPr>
          <w:p w14:paraId="4AEF182E" w14:textId="77777777" w:rsidR="0095430C" w:rsidRDefault="0095430C">
            <w:pPr>
              <w:rPr>
                <w:rFonts w:eastAsia="Times New Roman"/>
                <w:lang w:val="en-US"/>
              </w:rPr>
            </w:pPr>
          </w:p>
        </w:tc>
        <w:tc>
          <w:tcPr>
            <w:tcW w:w="0" w:type="auto"/>
            <w:vAlign w:val="center"/>
            <w:hideMark/>
          </w:tcPr>
          <w:p w14:paraId="517F7786" w14:textId="77777777" w:rsidR="0095430C"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95430C" w14:paraId="1861C29C" w14:textId="77777777">
        <w:trPr>
          <w:divId w:val="1659267375"/>
          <w:tblCellSpacing w:w="15" w:type="dxa"/>
        </w:trPr>
        <w:tc>
          <w:tcPr>
            <w:tcW w:w="0" w:type="auto"/>
            <w:vAlign w:val="center"/>
            <w:hideMark/>
          </w:tcPr>
          <w:p w14:paraId="3B351B29" w14:textId="77777777" w:rsidR="0095430C" w:rsidRDefault="0095430C">
            <w:pPr>
              <w:rPr>
                <w:rFonts w:eastAsia="Times New Roman"/>
                <w:lang w:val="en-US"/>
              </w:rPr>
            </w:pPr>
          </w:p>
        </w:tc>
        <w:tc>
          <w:tcPr>
            <w:tcW w:w="0" w:type="auto"/>
            <w:vAlign w:val="center"/>
            <w:hideMark/>
          </w:tcPr>
          <w:p w14:paraId="7F5FC6FD" w14:textId="77777777" w:rsidR="0095430C"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95430C" w14:paraId="0A463220" w14:textId="77777777">
        <w:trPr>
          <w:divId w:val="1659267375"/>
          <w:tblCellSpacing w:w="15" w:type="dxa"/>
        </w:trPr>
        <w:tc>
          <w:tcPr>
            <w:tcW w:w="0" w:type="auto"/>
            <w:vAlign w:val="center"/>
            <w:hideMark/>
          </w:tcPr>
          <w:p w14:paraId="7973A752" w14:textId="77777777" w:rsidR="0095430C" w:rsidRDefault="0095430C">
            <w:pPr>
              <w:rPr>
                <w:rFonts w:eastAsia="Times New Roman"/>
                <w:lang w:val="en-US"/>
              </w:rPr>
            </w:pPr>
          </w:p>
        </w:tc>
        <w:tc>
          <w:tcPr>
            <w:tcW w:w="0" w:type="auto"/>
            <w:vAlign w:val="center"/>
            <w:hideMark/>
          </w:tcPr>
          <w:p w14:paraId="64E6EE05" w14:textId="77777777" w:rsidR="0095430C"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95430C" w14:paraId="7A5EE727" w14:textId="77777777">
        <w:trPr>
          <w:divId w:val="1659267375"/>
          <w:tblCellSpacing w:w="15" w:type="dxa"/>
        </w:trPr>
        <w:tc>
          <w:tcPr>
            <w:tcW w:w="0" w:type="auto"/>
            <w:vAlign w:val="center"/>
            <w:hideMark/>
          </w:tcPr>
          <w:p w14:paraId="41FDB637" w14:textId="77777777" w:rsidR="0095430C" w:rsidRDefault="0095430C">
            <w:pPr>
              <w:rPr>
                <w:rFonts w:eastAsia="Times New Roman"/>
                <w:lang w:val="en-US"/>
              </w:rPr>
            </w:pPr>
          </w:p>
        </w:tc>
        <w:tc>
          <w:tcPr>
            <w:tcW w:w="0" w:type="auto"/>
            <w:vAlign w:val="center"/>
            <w:hideMark/>
          </w:tcPr>
          <w:p w14:paraId="3D44257C" w14:textId="77777777" w:rsidR="0095430C"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95430C" w14:paraId="44F73693" w14:textId="77777777">
        <w:trPr>
          <w:divId w:val="1659267375"/>
          <w:tblCellSpacing w:w="15" w:type="dxa"/>
        </w:trPr>
        <w:tc>
          <w:tcPr>
            <w:tcW w:w="0" w:type="auto"/>
            <w:vAlign w:val="center"/>
            <w:hideMark/>
          </w:tcPr>
          <w:p w14:paraId="25D6AC98" w14:textId="77777777" w:rsidR="0095430C" w:rsidRDefault="0095430C">
            <w:pPr>
              <w:rPr>
                <w:rFonts w:eastAsia="Times New Roman"/>
                <w:lang w:val="en-US"/>
              </w:rPr>
            </w:pPr>
          </w:p>
        </w:tc>
        <w:tc>
          <w:tcPr>
            <w:tcW w:w="0" w:type="auto"/>
            <w:vAlign w:val="center"/>
            <w:hideMark/>
          </w:tcPr>
          <w:p w14:paraId="37A80C93" w14:textId="77777777" w:rsidR="0095430C"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95430C" w14:paraId="136BFBC5" w14:textId="77777777">
        <w:trPr>
          <w:divId w:val="1659267375"/>
          <w:tblCellSpacing w:w="15" w:type="dxa"/>
        </w:trPr>
        <w:tc>
          <w:tcPr>
            <w:tcW w:w="0" w:type="auto"/>
            <w:vAlign w:val="center"/>
            <w:hideMark/>
          </w:tcPr>
          <w:p w14:paraId="5AF570B4" w14:textId="77777777" w:rsidR="0095430C" w:rsidRDefault="0095430C">
            <w:pPr>
              <w:rPr>
                <w:rFonts w:eastAsia="Times New Roman"/>
                <w:lang w:val="en-US"/>
              </w:rPr>
            </w:pPr>
          </w:p>
        </w:tc>
        <w:tc>
          <w:tcPr>
            <w:tcW w:w="0" w:type="auto"/>
            <w:vAlign w:val="center"/>
            <w:hideMark/>
          </w:tcPr>
          <w:p w14:paraId="14F1984A" w14:textId="77777777" w:rsidR="0095430C"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95430C" w14:paraId="38B9958E" w14:textId="77777777">
        <w:trPr>
          <w:divId w:val="1659267375"/>
          <w:tblCellSpacing w:w="15" w:type="dxa"/>
        </w:trPr>
        <w:tc>
          <w:tcPr>
            <w:tcW w:w="0" w:type="auto"/>
            <w:vAlign w:val="center"/>
            <w:hideMark/>
          </w:tcPr>
          <w:p w14:paraId="30A6607A" w14:textId="77777777" w:rsidR="0095430C" w:rsidRDefault="0095430C">
            <w:pPr>
              <w:rPr>
                <w:rFonts w:eastAsia="Times New Roman"/>
                <w:lang w:val="en-US"/>
              </w:rPr>
            </w:pPr>
          </w:p>
        </w:tc>
        <w:tc>
          <w:tcPr>
            <w:tcW w:w="0" w:type="auto"/>
            <w:vAlign w:val="center"/>
            <w:hideMark/>
          </w:tcPr>
          <w:p w14:paraId="79CFECBA" w14:textId="77777777" w:rsidR="0095430C"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95430C" w14:paraId="0DF3F5A4" w14:textId="77777777">
        <w:trPr>
          <w:divId w:val="1659267375"/>
          <w:tblCellSpacing w:w="15" w:type="dxa"/>
        </w:trPr>
        <w:tc>
          <w:tcPr>
            <w:tcW w:w="0" w:type="auto"/>
            <w:vAlign w:val="center"/>
            <w:hideMark/>
          </w:tcPr>
          <w:p w14:paraId="42AB3756" w14:textId="77777777" w:rsidR="0095430C" w:rsidRDefault="0095430C">
            <w:pPr>
              <w:rPr>
                <w:rFonts w:eastAsia="Times New Roman"/>
                <w:lang w:val="en-US"/>
              </w:rPr>
            </w:pPr>
          </w:p>
        </w:tc>
        <w:tc>
          <w:tcPr>
            <w:tcW w:w="0" w:type="auto"/>
            <w:vAlign w:val="center"/>
            <w:hideMark/>
          </w:tcPr>
          <w:p w14:paraId="3D76B469" w14:textId="77777777" w:rsidR="0095430C"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95430C" w14:paraId="52A7D1C3" w14:textId="77777777">
        <w:trPr>
          <w:divId w:val="1659267375"/>
          <w:tblCellSpacing w:w="15" w:type="dxa"/>
        </w:trPr>
        <w:tc>
          <w:tcPr>
            <w:tcW w:w="0" w:type="auto"/>
            <w:vAlign w:val="center"/>
            <w:hideMark/>
          </w:tcPr>
          <w:p w14:paraId="632351B8" w14:textId="77777777" w:rsidR="0095430C" w:rsidRDefault="0095430C">
            <w:pPr>
              <w:rPr>
                <w:rFonts w:eastAsia="Times New Roman"/>
                <w:lang w:val="en-US"/>
              </w:rPr>
            </w:pPr>
          </w:p>
        </w:tc>
        <w:tc>
          <w:tcPr>
            <w:tcW w:w="0" w:type="auto"/>
            <w:vAlign w:val="center"/>
            <w:hideMark/>
          </w:tcPr>
          <w:p w14:paraId="5D02E213" w14:textId="77777777" w:rsidR="0095430C"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95430C" w14:paraId="10FBA8E6" w14:textId="77777777">
        <w:trPr>
          <w:divId w:val="1659267375"/>
          <w:tblCellSpacing w:w="15" w:type="dxa"/>
        </w:trPr>
        <w:tc>
          <w:tcPr>
            <w:tcW w:w="0" w:type="auto"/>
            <w:vAlign w:val="center"/>
            <w:hideMark/>
          </w:tcPr>
          <w:p w14:paraId="0B26FE09" w14:textId="77777777" w:rsidR="0095430C" w:rsidRDefault="0095430C">
            <w:pPr>
              <w:rPr>
                <w:rFonts w:eastAsia="Times New Roman"/>
                <w:lang w:val="en-US"/>
              </w:rPr>
            </w:pPr>
          </w:p>
        </w:tc>
        <w:tc>
          <w:tcPr>
            <w:tcW w:w="0" w:type="auto"/>
            <w:vAlign w:val="center"/>
            <w:hideMark/>
          </w:tcPr>
          <w:p w14:paraId="71EC4ABA" w14:textId="77777777" w:rsidR="0095430C"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95430C" w14:paraId="7FFB1B09" w14:textId="77777777">
        <w:trPr>
          <w:divId w:val="1659267375"/>
          <w:tblCellSpacing w:w="15" w:type="dxa"/>
        </w:trPr>
        <w:tc>
          <w:tcPr>
            <w:tcW w:w="0" w:type="auto"/>
            <w:vAlign w:val="center"/>
            <w:hideMark/>
          </w:tcPr>
          <w:p w14:paraId="218B459D" w14:textId="77777777" w:rsidR="0095430C" w:rsidRDefault="0095430C">
            <w:pPr>
              <w:rPr>
                <w:rFonts w:eastAsia="Times New Roman"/>
                <w:lang w:val="en-US"/>
              </w:rPr>
            </w:pPr>
          </w:p>
        </w:tc>
        <w:tc>
          <w:tcPr>
            <w:tcW w:w="0" w:type="auto"/>
            <w:vAlign w:val="center"/>
            <w:hideMark/>
          </w:tcPr>
          <w:p w14:paraId="76FA6B81" w14:textId="77777777" w:rsidR="0095430C"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95430C" w14:paraId="6D7E2DF8" w14:textId="77777777">
        <w:trPr>
          <w:divId w:val="1659267375"/>
          <w:tblCellSpacing w:w="15" w:type="dxa"/>
        </w:trPr>
        <w:tc>
          <w:tcPr>
            <w:tcW w:w="0" w:type="auto"/>
            <w:vAlign w:val="center"/>
            <w:hideMark/>
          </w:tcPr>
          <w:p w14:paraId="5F492D1E" w14:textId="77777777" w:rsidR="0095430C" w:rsidRDefault="0095430C">
            <w:pPr>
              <w:rPr>
                <w:rFonts w:eastAsia="Times New Roman"/>
                <w:lang w:val="en-US"/>
              </w:rPr>
            </w:pPr>
          </w:p>
        </w:tc>
        <w:tc>
          <w:tcPr>
            <w:tcW w:w="0" w:type="auto"/>
            <w:vAlign w:val="center"/>
            <w:hideMark/>
          </w:tcPr>
          <w:p w14:paraId="1554B3B0" w14:textId="77777777" w:rsidR="0095430C"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95430C" w14:paraId="18753477" w14:textId="77777777">
        <w:trPr>
          <w:divId w:val="1659267375"/>
          <w:tblCellSpacing w:w="15" w:type="dxa"/>
        </w:trPr>
        <w:tc>
          <w:tcPr>
            <w:tcW w:w="0" w:type="auto"/>
            <w:vAlign w:val="center"/>
            <w:hideMark/>
          </w:tcPr>
          <w:p w14:paraId="1CB6646E" w14:textId="77777777" w:rsidR="0095430C" w:rsidRDefault="0095430C">
            <w:pPr>
              <w:rPr>
                <w:rFonts w:eastAsia="Times New Roman"/>
                <w:lang w:val="en-US"/>
              </w:rPr>
            </w:pPr>
          </w:p>
        </w:tc>
        <w:tc>
          <w:tcPr>
            <w:tcW w:w="0" w:type="auto"/>
            <w:vAlign w:val="center"/>
            <w:hideMark/>
          </w:tcPr>
          <w:p w14:paraId="1C3781A4" w14:textId="77777777" w:rsidR="0095430C"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95430C" w14:paraId="06747C49" w14:textId="77777777">
        <w:trPr>
          <w:divId w:val="1659267375"/>
          <w:tblCellSpacing w:w="15" w:type="dxa"/>
        </w:trPr>
        <w:tc>
          <w:tcPr>
            <w:tcW w:w="0" w:type="auto"/>
            <w:vAlign w:val="center"/>
            <w:hideMark/>
          </w:tcPr>
          <w:p w14:paraId="636A826F" w14:textId="77777777" w:rsidR="0095430C" w:rsidRDefault="0095430C">
            <w:pPr>
              <w:rPr>
                <w:rFonts w:eastAsia="Times New Roman"/>
                <w:lang w:val="en-US"/>
              </w:rPr>
            </w:pPr>
          </w:p>
        </w:tc>
        <w:tc>
          <w:tcPr>
            <w:tcW w:w="0" w:type="auto"/>
            <w:vAlign w:val="center"/>
            <w:hideMark/>
          </w:tcPr>
          <w:p w14:paraId="081AC7ED" w14:textId="77777777" w:rsidR="0095430C"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95430C" w14:paraId="6A954F70" w14:textId="77777777">
        <w:trPr>
          <w:divId w:val="1659267375"/>
          <w:tblCellSpacing w:w="15" w:type="dxa"/>
        </w:trPr>
        <w:tc>
          <w:tcPr>
            <w:tcW w:w="0" w:type="auto"/>
            <w:vAlign w:val="center"/>
            <w:hideMark/>
          </w:tcPr>
          <w:p w14:paraId="3DD09DF0" w14:textId="77777777" w:rsidR="0095430C" w:rsidRDefault="0095430C">
            <w:pPr>
              <w:rPr>
                <w:rFonts w:eastAsia="Times New Roman"/>
                <w:lang w:val="en-US"/>
              </w:rPr>
            </w:pPr>
          </w:p>
        </w:tc>
        <w:tc>
          <w:tcPr>
            <w:tcW w:w="0" w:type="auto"/>
            <w:vAlign w:val="center"/>
            <w:hideMark/>
          </w:tcPr>
          <w:p w14:paraId="0747DA7B" w14:textId="77777777" w:rsidR="0095430C"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95430C" w14:paraId="0EDB2BC8" w14:textId="77777777">
        <w:trPr>
          <w:divId w:val="1659267375"/>
          <w:tblCellSpacing w:w="15" w:type="dxa"/>
        </w:trPr>
        <w:tc>
          <w:tcPr>
            <w:tcW w:w="0" w:type="auto"/>
            <w:vAlign w:val="center"/>
            <w:hideMark/>
          </w:tcPr>
          <w:p w14:paraId="7D1562B6" w14:textId="77777777" w:rsidR="0095430C" w:rsidRDefault="0095430C">
            <w:pPr>
              <w:rPr>
                <w:rFonts w:eastAsia="Times New Roman"/>
                <w:lang w:val="en-US"/>
              </w:rPr>
            </w:pPr>
          </w:p>
        </w:tc>
        <w:tc>
          <w:tcPr>
            <w:tcW w:w="0" w:type="auto"/>
            <w:vAlign w:val="center"/>
            <w:hideMark/>
          </w:tcPr>
          <w:p w14:paraId="3878D6F4" w14:textId="77777777" w:rsidR="0095430C"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95430C" w14:paraId="0A93E6EE" w14:textId="77777777">
        <w:trPr>
          <w:divId w:val="1659267375"/>
          <w:tblCellSpacing w:w="15" w:type="dxa"/>
        </w:trPr>
        <w:tc>
          <w:tcPr>
            <w:tcW w:w="0" w:type="auto"/>
            <w:vAlign w:val="center"/>
            <w:hideMark/>
          </w:tcPr>
          <w:p w14:paraId="092B42AB" w14:textId="77777777" w:rsidR="0095430C" w:rsidRDefault="0095430C">
            <w:pPr>
              <w:rPr>
                <w:rFonts w:eastAsia="Times New Roman"/>
                <w:lang w:val="en-US"/>
              </w:rPr>
            </w:pPr>
          </w:p>
        </w:tc>
        <w:tc>
          <w:tcPr>
            <w:tcW w:w="0" w:type="auto"/>
            <w:vAlign w:val="center"/>
            <w:hideMark/>
          </w:tcPr>
          <w:p w14:paraId="5BA957A3" w14:textId="77777777" w:rsidR="0095430C"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95430C" w14:paraId="6395F30D" w14:textId="77777777">
        <w:trPr>
          <w:divId w:val="1659267375"/>
          <w:tblCellSpacing w:w="15" w:type="dxa"/>
        </w:trPr>
        <w:tc>
          <w:tcPr>
            <w:tcW w:w="0" w:type="auto"/>
            <w:vAlign w:val="center"/>
            <w:hideMark/>
          </w:tcPr>
          <w:p w14:paraId="670EDC59" w14:textId="77777777" w:rsidR="0095430C" w:rsidRDefault="0095430C">
            <w:pPr>
              <w:rPr>
                <w:rFonts w:eastAsia="Times New Roman"/>
                <w:lang w:val="en-US"/>
              </w:rPr>
            </w:pPr>
          </w:p>
        </w:tc>
        <w:tc>
          <w:tcPr>
            <w:tcW w:w="0" w:type="auto"/>
            <w:vAlign w:val="center"/>
            <w:hideMark/>
          </w:tcPr>
          <w:p w14:paraId="402842C2" w14:textId="77777777" w:rsidR="0095430C"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95430C" w14:paraId="357A45A7" w14:textId="77777777">
        <w:trPr>
          <w:divId w:val="1659267375"/>
          <w:tblCellSpacing w:w="15" w:type="dxa"/>
        </w:trPr>
        <w:tc>
          <w:tcPr>
            <w:tcW w:w="0" w:type="auto"/>
            <w:vAlign w:val="center"/>
            <w:hideMark/>
          </w:tcPr>
          <w:p w14:paraId="0A9A2D1E" w14:textId="77777777" w:rsidR="0095430C" w:rsidRDefault="0095430C">
            <w:pPr>
              <w:rPr>
                <w:rFonts w:eastAsia="Times New Roman"/>
                <w:lang w:val="en-US"/>
              </w:rPr>
            </w:pPr>
          </w:p>
        </w:tc>
        <w:tc>
          <w:tcPr>
            <w:tcW w:w="0" w:type="auto"/>
            <w:vAlign w:val="center"/>
            <w:hideMark/>
          </w:tcPr>
          <w:p w14:paraId="57C180E2" w14:textId="77777777" w:rsidR="0095430C"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95430C" w14:paraId="2074F06A" w14:textId="77777777">
        <w:trPr>
          <w:divId w:val="1659267375"/>
          <w:tblCellSpacing w:w="15" w:type="dxa"/>
        </w:trPr>
        <w:tc>
          <w:tcPr>
            <w:tcW w:w="0" w:type="auto"/>
            <w:vAlign w:val="center"/>
            <w:hideMark/>
          </w:tcPr>
          <w:p w14:paraId="2ECEF28F" w14:textId="77777777" w:rsidR="0095430C" w:rsidRDefault="0095430C">
            <w:pPr>
              <w:rPr>
                <w:rFonts w:eastAsia="Times New Roman"/>
                <w:lang w:val="en-US"/>
              </w:rPr>
            </w:pPr>
          </w:p>
        </w:tc>
        <w:tc>
          <w:tcPr>
            <w:tcW w:w="0" w:type="auto"/>
            <w:vAlign w:val="center"/>
            <w:hideMark/>
          </w:tcPr>
          <w:p w14:paraId="543C1816" w14:textId="77777777" w:rsidR="0095430C"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95430C" w14:paraId="4A40AB0C" w14:textId="77777777">
        <w:trPr>
          <w:divId w:val="1659267375"/>
          <w:tblCellSpacing w:w="15" w:type="dxa"/>
        </w:trPr>
        <w:tc>
          <w:tcPr>
            <w:tcW w:w="0" w:type="auto"/>
            <w:vAlign w:val="center"/>
            <w:hideMark/>
          </w:tcPr>
          <w:p w14:paraId="4137E5FA" w14:textId="77777777" w:rsidR="0095430C" w:rsidRDefault="0095430C">
            <w:pPr>
              <w:rPr>
                <w:rFonts w:eastAsia="Times New Roman"/>
                <w:lang w:val="en-US"/>
              </w:rPr>
            </w:pPr>
          </w:p>
        </w:tc>
        <w:tc>
          <w:tcPr>
            <w:tcW w:w="0" w:type="auto"/>
            <w:vAlign w:val="center"/>
            <w:hideMark/>
          </w:tcPr>
          <w:p w14:paraId="187E8F00" w14:textId="77777777" w:rsidR="0095430C"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95430C" w14:paraId="033CE85B" w14:textId="77777777">
        <w:trPr>
          <w:divId w:val="1659267375"/>
          <w:tblCellSpacing w:w="15" w:type="dxa"/>
        </w:trPr>
        <w:tc>
          <w:tcPr>
            <w:tcW w:w="0" w:type="auto"/>
            <w:vAlign w:val="center"/>
            <w:hideMark/>
          </w:tcPr>
          <w:p w14:paraId="2DEEC01B" w14:textId="77777777" w:rsidR="0095430C" w:rsidRDefault="0095430C">
            <w:pPr>
              <w:rPr>
                <w:rFonts w:eastAsia="Times New Roman"/>
                <w:lang w:val="en-US"/>
              </w:rPr>
            </w:pPr>
          </w:p>
        </w:tc>
        <w:tc>
          <w:tcPr>
            <w:tcW w:w="0" w:type="auto"/>
            <w:vAlign w:val="center"/>
            <w:hideMark/>
          </w:tcPr>
          <w:p w14:paraId="3B4C8FFE" w14:textId="77777777" w:rsidR="0095430C"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95430C" w14:paraId="7CBA4A95" w14:textId="77777777">
        <w:trPr>
          <w:divId w:val="1659267375"/>
          <w:tblCellSpacing w:w="15" w:type="dxa"/>
        </w:trPr>
        <w:tc>
          <w:tcPr>
            <w:tcW w:w="0" w:type="auto"/>
            <w:vAlign w:val="center"/>
            <w:hideMark/>
          </w:tcPr>
          <w:p w14:paraId="52AA9FCF" w14:textId="77777777" w:rsidR="0095430C" w:rsidRDefault="0095430C">
            <w:pPr>
              <w:rPr>
                <w:rFonts w:eastAsia="Times New Roman"/>
                <w:lang w:val="en-US"/>
              </w:rPr>
            </w:pPr>
          </w:p>
        </w:tc>
        <w:tc>
          <w:tcPr>
            <w:tcW w:w="0" w:type="auto"/>
            <w:vAlign w:val="center"/>
            <w:hideMark/>
          </w:tcPr>
          <w:p w14:paraId="76C19D3E" w14:textId="77777777" w:rsidR="0095430C"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95430C" w14:paraId="6D733F41" w14:textId="77777777">
        <w:trPr>
          <w:divId w:val="1659267375"/>
          <w:tblCellSpacing w:w="15" w:type="dxa"/>
        </w:trPr>
        <w:tc>
          <w:tcPr>
            <w:tcW w:w="0" w:type="auto"/>
            <w:vAlign w:val="center"/>
            <w:hideMark/>
          </w:tcPr>
          <w:p w14:paraId="11CC2819" w14:textId="77777777" w:rsidR="0095430C" w:rsidRDefault="0095430C">
            <w:pPr>
              <w:rPr>
                <w:rFonts w:eastAsia="Times New Roman"/>
                <w:lang w:val="en-US"/>
              </w:rPr>
            </w:pPr>
          </w:p>
        </w:tc>
        <w:tc>
          <w:tcPr>
            <w:tcW w:w="0" w:type="auto"/>
            <w:vAlign w:val="center"/>
            <w:hideMark/>
          </w:tcPr>
          <w:p w14:paraId="602B0532" w14:textId="77777777" w:rsidR="0095430C"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95430C" w14:paraId="1CD4BCCA" w14:textId="77777777">
        <w:trPr>
          <w:divId w:val="1659267375"/>
          <w:tblCellSpacing w:w="15" w:type="dxa"/>
        </w:trPr>
        <w:tc>
          <w:tcPr>
            <w:tcW w:w="0" w:type="auto"/>
            <w:vAlign w:val="center"/>
            <w:hideMark/>
          </w:tcPr>
          <w:p w14:paraId="794E969F" w14:textId="77777777" w:rsidR="0095430C" w:rsidRDefault="0095430C">
            <w:pPr>
              <w:rPr>
                <w:rFonts w:eastAsia="Times New Roman"/>
                <w:lang w:val="en-US"/>
              </w:rPr>
            </w:pPr>
          </w:p>
        </w:tc>
        <w:tc>
          <w:tcPr>
            <w:tcW w:w="0" w:type="auto"/>
            <w:vAlign w:val="center"/>
            <w:hideMark/>
          </w:tcPr>
          <w:p w14:paraId="56F55543" w14:textId="77777777" w:rsidR="0095430C"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95430C" w14:paraId="5BE7EECA" w14:textId="77777777">
        <w:trPr>
          <w:divId w:val="1659267375"/>
          <w:tblCellSpacing w:w="15" w:type="dxa"/>
        </w:trPr>
        <w:tc>
          <w:tcPr>
            <w:tcW w:w="0" w:type="auto"/>
            <w:vAlign w:val="center"/>
            <w:hideMark/>
          </w:tcPr>
          <w:p w14:paraId="285B55DE" w14:textId="77777777" w:rsidR="0095430C" w:rsidRDefault="0095430C">
            <w:pPr>
              <w:rPr>
                <w:rFonts w:eastAsia="Times New Roman"/>
                <w:lang w:val="en-US"/>
              </w:rPr>
            </w:pPr>
          </w:p>
        </w:tc>
        <w:tc>
          <w:tcPr>
            <w:tcW w:w="0" w:type="auto"/>
            <w:vAlign w:val="center"/>
            <w:hideMark/>
          </w:tcPr>
          <w:p w14:paraId="52FA003C" w14:textId="77777777" w:rsidR="0095430C"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95430C" w14:paraId="1CA19897" w14:textId="77777777">
        <w:trPr>
          <w:divId w:val="1659267375"/>
          <w:tblCellSpacing w:w="15" w:type="dxa"/>
        </w:trPr>
        <w:tc>
          <w:tcPr>
            <w:tcW w:w="0" w:type="auto"/>
            <w:vAlign w:val="center"/>
            <w:hideMark/>
          </w:tcPr>
          <w:p w14:paraId="6BC091EC" w14:textId="77777777" w:rsidR="0095430C" w:rsidRDefault="0095430C">
            <w:pPr>
              <w:rPr>
                <w:rFonts w:eastAsia="Times New Roman"/>
                <w:lang w:val="en-US"/>
              </w:rPr>
            </w:pPr>
          </w:p>
        </w:tc>
        <w:tc>
          <w:tcPr>
            <w:tcW w:w="0" w:type="auto"/>
            <w:vAlign w:val="center"/>
            <w:hideMark/>
          </w:tcPr>
          <w:p w14:paraId="55AB0311" w14:textId="77777777" w:rsidR="0095430C"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95430C" w14:paraId="06FF1760" w14:textId="77777777">
        <w:trPr>
          <w:divId w:val="1659267375"/>
          <w:tblCellSpacing w:w="15" w:type="dxa"/>
        </w:trPr>
        <w:tc>
          <w:tcPr>
            <w:tcW w:w="0" w:type="auto"/>
            <w:vAlign w:val="center"/>
            <w:hideMark/>
          </w:tcPr>
          <w:p w14:paraId="7E67A488" w14:textId="77777777" w:rsidR="0095430C" w:rsidRDefault="0095430C">
            <w:pPr>
              <w:rPr>
                <w:rFonts w:eastAsia="Times New Roman"/>
                <w:lang w:val="en-US"/>
              </w:rPr>
            </w:pPr>
          </w:p>
        </w:tc>
        <w:tc>
          <w:tcPr>
            <w:tcW w:w="0" w:type="auto"/>
            <w:vAlign w:val="center"/>
            <w:hideMark/>
          </w:tcPr>
          <w:p w14:paraId="691FE0C7" w14:textId="77777777" w:rsidR="0095430C"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95430C" w14:paraId="416006AF" w14:textId="77777777">
        <w:trPr>
          <w:divId w:val="1659267375"/>
          <w:tblCellSpacing w:w="15" w:type="dxa"/>
        </w:trPr>
        <w:tc>
          <w:tcPr>
            <w:tcW w:w="0" w:type="auto"/>
            <w:vAlign w:val="center"/>
            <w:hideMark/>
          </w:tcPr>
          <w:p w14:paraId="033072A1" w14:textId="77777777" w:rsidR="0095430C" w:rsidRDefault="0095430C">
            <w:pPr>
              <w:rPr>
                <w:rFonts w:eastAsia="Times New Roman"/>
                <w:lang w:val="en-US"/>
              </w:rPr>
            </w:pPr>
          </w:p>
        </w:tc>
        <w:tc>
          <w:tcPr>
            <w:tcW w:w="0" w:type="auto"/>
            <w:vAlign w:val="center"/>
            <w:hideMark/>
          </w:tcPr>
          <w:p w14:paraId="74AA392A" w14:textId="77777777" w:rsidR="0095430C"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95430C" w14:paraId="4520D50F" w14:textId="77777777">
        <w:trPr>
          <w:divId w:val="1659267375"/>
          <w:tblCellSpacing w:w="15" w:type="dxa"/>
        </w:trPr>
        <w:tc>
          <w:tcPr>
            <w:tcW w:w="0" w:type="auto"/>
            <w:vAlign w:val="center"/>
            <w:hideMark/>
          </w:tcPr>
          <w:p w14:paraId="1BED2CE3" w14:textId="77777777" w:rsidR="0095430C" w:rsidRDefault="0095430C">
            <w:pPr>
              <w:rPr>
                <w:rFonts w:eastAsia="Times New Roman"/>
                <w:lang w:val="en-US"/>
              </w:rPr>
            </w:pPr>
          </w:p>
        </w:tc>
        <w:tc>
          <w:tcPr>
            <w:tcW w:w="0" w:type="auto"/>
            <w:vAlign w:val="center"/>
            <w:hideMark/>
          </w:tcPr>
          <w:p w14:paraId="74DFB49D" w14:textId="77777777" w:rsidR="0095430C"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95430C" w14:paraId="44EA29AA" w14:textId="77777777">
        <w:trPr>
          <w:divId w:val="1659267375"/>
          <w:tblCellSpacing w:w="15" w:type="dxa"/>
        </w:trPr>
        <w:tc>
          <w:tcPr>
            <w:tcW w:w="0" w:type="auto"/>
            <w:vAlign w:val="center"/>
            <w:hideMark/>
          </w:tcPr>
          <w:p w14:paraId="179A7B31" w14:textId="77777777" w:rsidR="0095430C" w:rsidRDefault="0095430C">
            <w:pPr>
              <w:rPr>
                <w:rFonts w:eastAsia="Times New Roman"/>
                <w:lang w:val="en-US"/>
              </w:rPr>
            </w:pPr>
          </w:p>
        </w:tc>
        <w:tc>
          <w:tcPr>
            <w:tcW w:w="0" w:type="auto"/>
            <w:vAlign w:val="center"/>
            <w:hideMark/>
          </w:tcPr>
          <w:p w14:paraId="1C74B901" w14:textId="77777777" w:rsidR="0095430C"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95430C" w14:paraId="7644A663" w14:textId="77777777">
        <w:trPr>
          <w:divId w:val="1659267375"/>
          <w:tblCellSpacing w:w="15" w:type="dxa"/>
        </w:trPr>
        <w:tc>
          <w:tcPr>
            <w:tcW w:w="0" w:type="auto"/>
            <w:vAlign w:val="center"/>
            <w:hideMark/>
          </w:tcPr>
          <w:p w14:paraId="664D317A" w14:textId="77777777" w:rsidR="0095430C" w:rsidRDefault="0095430C">
            <w:pPr>
              <w:rPr>
                <w:rFonts w:eastAsia="Times New Roman"/>
                <w:lang w:val="en-US"/>
              </w:rPr>
            </w:pPr>
          </w:p>
        </w:tc>
        <w:tc>
          <w:tcPr>
            <w:tcW w:w="0" w:type="auto"/>
            <w:vAlign w:val="center"/>
            <w:hideMark/>
          </w:tcPr>
          <w:p w14:paraId="3A70038A" w14:textId="77777777" w:rsidR="0095430C"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95430C" w14:paraId="3B77C269" w14:textId="77777777">
        <w:trPr>
          <w:divId w:val="1659267375"/>
          <w:tblCellSpacing w:w="15" w:type="dxa"/>
        </w:trPr>
        <w:tc>
          <w:tcPr>
            <w:tcW w:w="0" w:type="auto"/>
            <w:vAlign w:val="center"/>
            <w:hideMark/>
          </w:tcPr>
          <w:p w14:paraId="42B01B53" w14:textId="77777777" w:rsidR="0095430C" w:rsidRDefault="0095430C">
            <w:pPr>
              <w:rPr>
                <w:rFonts w:eastAsia="Times New Roman"/>
                <w:lang w:val="en-US"/>
              </w:rPr>
            </w:pPr>
          </w:p>
        </w:tc>
        <w:tc>
          <w:tcPr>
            <w:tcW w:w="0" w:type="auto"/>
            <w:vAlign w:val="center"/>
            <w:hideMark/>
          </w:tcPr>
          <w:p w14:paraId="791526A0" w14:textId="77777777" w:rsidR="0095430C"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95430C" w14:paraId="1CB50560" w14:textId="77777777">
        <w:trPr>
          <w:divId w:val="1659267375"/>
          <w:tblCellSpacing w:w="15" w:type="dxa"/>
        </w:trPr>
        <w:tc>
          <w:tcPr>
            <w:tcW w:w="0" w:type="auto"/>
            <w:vAlign w:val="center"/>
            <w:hideMark/>
          </w:tcPr>
          <w:p w14:paraId="7C69FA67" w14:textId="77777777" w:rsidR="0095430C" w:rsidRDefault="0095430C">
            <w:pPr>
              <w:rPr>
                <w:rFonts w:eastAsia="Times New Roman"/>
                <w:lang w:val="en-US"/>
              </w:rPr>
            </w:pPr>
          </w:p>
        </w:tc>
        <w:tc>
          <w:tcPr>
            <w:tcW w:w="0" w:type="auto"/>
            <w:vAlign w:val="center"/>
            <w:hideMark/>
          </w:tcPr>
          <w:p w14:paraId="08B82D78" w14:textId="77777777" w:rsidR="0095430C"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95430C" w14:paraId="5C1F2CA7" w14:textId="77777777">
        <w:trPr>
          <w:divId w:val="1659267375"/>
          <w:tblCellSpacing w:w="15" w:type="dxa"/>
        </w:trPr>
        <w:tc>
          <w:tcPr>
            <w:tcW w:w="0" w:type="auto"/>
            <w:vAlign w:val="center"/>
            <w:hideMark/>
          </w:tcPr>
          <w:p w14:paraId="679BF0DD" w14:textId="77777777" w:rsidR="0095430C" w:rsidRDefault="0095430C">
            <w:pPr>
              <w:rPr>
                <w:rFonts w:eastAsia="Times New Roman"/>
                <w:lang w:val="en-US"/>
              </w:rPr>
            </w:pPr>
          </w:p>
        </w:tc>
        <w:tc>
          <w:tcPr>
            <w:tcW w:w="0" w:type="auto"/>
            <w:vAlign w:val="center"/>
            <w:hideMark/>
          </w:tcPr>
          <w:p w14:paraId="647448F1" w14:textId="77777777" w:rsidR="0095430C"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95430C" w14:paraId="4A7E6C71" w14:textId="77777777">
        <w:trPr>
          <w:divId w:val="1659267375"/>
          <w:tblCellSpacing w:w="15" w:type="dxa"/>
        </w:trPr>
        <w:tc>
          <w:tcPr>
            <w:tcW w:w="0" w:type="auto"/>
            <w:vAlign w:val="center"/>
            <w:hideMark/>
          </w:tcPr>
          <w:p w14:paraId="3300DA1C" w14:textId="77777777" w:rsidR="0095430C" w:rsidRDefault="0095430C">
            <w:pPr>
              <w:rPr>
                <w:rFonts w:eastAsia="Times New Roman"/>
                <w:lang w:val="en-US"/>
              </w:rPr>
            </w:pPr>
          </w:p>
        </w:tc>
        <w:tc>
          <w:tcPr>
            <w:tcW w:w="0" w:type="auto"/>
            <w:vAlign w:val="center"/>
            <w:hideMark/>
          </w:tcPr>
          <w:p w14:paraId="42BC3D09" w14:textId="77777777" w:rsidR="0095430C"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95430C" w14:paraId="0CAB346E" w14:textId="77777777">
        <w:trPr>
          <w:divId w:val="1659267375"/>
          <w:tblCellSpacing w:w="15" w:type="dxa"/>
        </w:trPr>
        <w:tc>
          <w:tcPr>
            <w:tcW w:w="0" w:type="auto"/>
            <w:vAlign w:val="center"/>
            <w:hideMark/>
          </w:tcPr>
          <w:p w14:paraId="6F1313A6" w14:textId="77777777" w:rsidR="0095430C" w:rsidRDefault="0095430C">
            <w:pPr>
              <w:rPr>
                <w:rFonts w:eastAsia="Times New Roman"/>
                <w:lang w:val="en-US"/>
              </w:rPr>
            </w:pPr>
          </w:p>
        </w:tc>
        <w:tc>
          <w:tcPr>
            <w:tcW w:w="0" w:type="auto"/>
            <w:vAlign w:val="center"/>
            <w:hideMark/>
          </w:tcPr>
          <w:p w14:paraId="49E5B706" w14:textId="77777777" w:rsidR="0095430C"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95430C" w14:paraId="1A84B8DB" w14:textId="77777777">
        <w:trPr>
          <w:divId w:val="1659267375"/>
          <w:tblCellSpacing w:w="15" w:type="dxa"/>
        </w:trPr>
        <w:tc>
          <w:tcPr>
            <w:tcW w:w="0" w:type="auto"/>
            <w:vAlign w:val="center"/>
            <w:hideMark/>
          </w:tcPr>
          <w:p w14:paraId="1F070BDF" w14:textId="77777777" w:rsidR="0095430C" w:rsidRDefault="0095430C">
            <w:pPr>
              <w:rPr>
                <w:rFonts w:eastAsia="Times New Roman"/>
                <w:lang w:val="en-US"/>
              </w:rPr>
            </w:pPr>
          </w:p>
        </w:tc>
        <w:tc>
          <w:tcPr>
            <w:tcW w:w="0" w:type="auto"/>
            <w:vAlign w:val="center"/>
            <w:hideMark/>
          </w:tcPr>
          <w:p w14:paraId="6C5F2E6B" w14:textId="77777777" w:rsidR="0095430C"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95430C" w14:paraId="5EF6CE4A" w14:textId="77777777">
        <w:trPr>
          <w:divId w:val="1659267375"/>
          <w:tblCellSpacing w:w="15" w:type="dxa"/>
        </w:trPr>
        <w:tc>
          <w:tcPr>
            <w:tcW w:w="0" w:type="auto"/>
            <w:vAlign w:val="center"/>
            <w:hideMark/>
          </w:tcPr>
          <w:p w14:paraId="70B4784E" w14:textId="77777777" w:rsidR="0095430C" w:rsidRDefault="0095430C">
            <w:pPr>
              <w:rPr>
                <w:rFonts w:eastAsia="Times New Roman"/>
                <w:lang w:val="en-US"/>
              </w:rPr>
            </w:pPr>
          </w:p>
        </w:tc>
        <w:tc>
          <w:tcPr>
            <w:tcW w:w="0" w:type="auto"/>
            <w:vAlign w:val="center"/>
            <w:hideMark/>
          </w:tcPr>
          <w:p w14:paraId="567844DE" w14:textId="77777777" w:rsidR="0095430C"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95430C" w14:paraId="25C674B0" w14:textId="77777777">
        <w:trPr>
          <w:divId w:val="1659267375"/>
          <w:tblCellSpacing w:w="15" w:type="dxa"/>
        </w:trPr>
        <w:tc>
          <w:tcPr>
            <w:tcW w:w="0" w:type="auto"/>
            <w:vAlign w:val="center"/>
            <w:hideMark/>
          </w:tcPr>
          <w:p w14:paraId="3D54DE53" w14:textId="77777777" w:rsidR="0095430C" w:rsidRDefault="0095430C">
            <w:pPr>
              <w:rPr>
                <w:rFonts w:eastAsia="Times New Roman"/>
                <w:lang w:val="en-US"/>
              </w:rPr>
            </w:pPr>
          </w:p>
        </w:tc>
        <w:tc>
          <w:tcPr>
            <w:tcW w:w="0" w:type="auto"/>
            <w:vAlign w:val="center"/>
            <w:hideMark/>
          </w:tcPr>
          <w:p w14:paraId="7BE1F023" w14:textId="77777777" w:rsidR="0095430C"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95430C" w14:paraId="075A1DCF" w14:textId="77777777">
        <w:trPr>
          <w:divId w:val="1659267375"/>
          <w:tblCellSpacing w:w="15" w:type="dxa"/>
        </w:trPr>
        <w:tc>
          <w:tcPr>
            <w:tcW w:w="0" w:type="auto"/>
            <w:vAlign w:val="center"/>
            <w:hideMark/>
          </w:tcPr>
          <w:p w14:paraId="49775516" w14:textId="77777777" w:rsidR="0095430C" w:rsidRDefault="0095430C">
            <w:pPr>
              <w:rPr>
                <w:rFonts w:eastAsia="Times New Roman"/>
                <w:lang w:val="en-US"/>
              </w:rPr>
            </w:pPr>
          </w:p>
        </w:tc>
        <w:tc>
          <w:tcPr>
            <w:tcW w:w="0" w:type="auto"/>
            <w:vAlign w:val="center"/>
            <w:hideMark/>
          </w:tcPr>
          <w:p w14:paraId="0207FBF9" w14:textId="77777777" w:rsidR="0095430C"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95430C" w14:paraId="0319B56A" w14:textId="77777777">
        <w:trPr>
          <w:divId w:val="1659267375"/>
          <w:tblCellSpacing w:w="15" w:type="dxa"/>
        </w:trPr>
        <w:tc>
          <w:tcPr>
            <w:tcW w:w="0" w:type="auto"/>
            <w:vAlign w:val="center"/>
            <w:hideMark/>
          </w:tcPr>
          <w:p w14:paraId="273630F8" w14:textId="77777777" w:rsidR="0095430C" w:rsidRDefault="0095430C">
            <w:pPr>
              <w:rPr>
                <w:rFonts w:eastAsia="Times New Roman"/>
                <w:lang w:val="en-US"/>
              </w:rPr>
            </w:pPr>
          </w:p>
        </w:tc>
        <w:tc>
          <w:tcPr>
            <w:tcW w:w="0" w:type="auto"/>
            <w:vAlign w:val="center"/>
            <w:hideMark/>
          </w:tcPr>
          <w:p w14:paraId="65016F5A" w14:textId="77777777" w:rsidR="0095430C"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95430C" w14:paraId="2DA81D77" w14:textId="77777777">
        <w:trPr>
          <w:divId w:val="1659267375"/>
          <w:tblCellSpacing w:w="15" w:type="dxa"/>
        </w:trPr>
        <w:tc>
          <w:tcPr>
            <w:tcW w:w="0" w:type="auto"/>
            <w:vAlign w:val="center"/>
            <w:hideMark/>
          </w:tcPr>
          <w:p w14:paraId="0C5159E9" w14:textId="77777777" w:rsidR="0095430C" w:rsidRDefault="0095430C">
            <w:pPr>
              <w:rPr>
                <w:rFonts w:eastAsia="Times New Roman"/>
                <w:lang w:val="en-US"/>
              </w:rPr>
            </w:pPr>
          </w:p>
        </w:tc>
        <w:tc>
          <w:tcPr>
            <w:tcW w:w="0" w:type="auto"/>
            <w:vAlign w:val="center"/>
            <w:hideMark/>
          </w:tcPr>
          <w:p w14:paraId="27F2EE2E" w14:textId="77777777" w:rsidR="0095430C"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95430C" w14:paraId="554A2F1D" w14:textId="77777777">
        <w:trPr>
          <w:divId w:val="1659267375"/>
          <w:tblCellSpacing w:w="15" w:type="dxa"/>
        </w:trPr>
        <w:tc>
          <w:tcPr>
            <w:tcW w:w="0" w:type="auto"/>
            <w:vAlign w:val="center"/>
            <w:hideMark/>
          </w:tcPr>
          <w:p w14:paraId="257F22C1" w14:textId="77777777" w:rsidR="0095430C" w:rsidRDefault="0095430C">
            <w:pPr>
              <w:rPr>
                <w:rFonts w:eastAsia="Times New Roman"/>
                <w:lang w:val="en-US"/>
              </w:rPr>
            </w:pPr>
          </w:p>
        </w:tc>
        <w:tc>
          <w:tcPr>
            <w:tcW w:w="0" w:type="auto"/>
            <w:vAlign w:val="center"/>
            <w:hideMark/>
          </w:tcPr>
          <w:p w14:paraId="19651102" w14:textId="77777777" w:rsidR="0095430C"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95430C" w14:paraId="39E54ADA" w14:textId="77777777">
        <w:trPr>
          <w:divId w:val="1659267375"/>
          <w:tblCellSpacing w:w="15" w:type="dxa"/>
        </w:trPr>
        <w:tc>
          <w:tcPr>
            <w:tcW w:w="0" w:type="auto"/>
            <w:vAlign w:val="center"/>
            <w:hideMark/>
          </w:tcPr>
          <w:p w14:paraId="19FE4244" w14:textId="77777777" w:rsidR="0095430C" w:rsidRDefault="0095430C">
            <w:pPr>
              <w:rPr>
                <w:rFonts w:eastAsia="Times New Roman"/>
                <w:lang w:val="en-US"/>
              </w:rPr>
            </w:pPr>
          </w:p>
        </w:tc>
        <w:tc>
          <w:tcPr>
            <w:tcW w:w="0" w:type="auto"/>
            <w:vAlign w:val="center"/>
            <w:hideMark/>
          </w:tcPr>
          <w:p w14:paraId="4A40FAE0" w14:textId="77777777" w:rsidR="0095430C"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95430C" w14:paraId="70106A93" w14:textId="77777777">
        <w:trPr>
          <w:divId w:val="1659267375"/>
          <w:tblCellSpacing w:w="15" w:type="dxa"/>
        </w:trPr>
        <w:tc>
          <w:tcPr>
            <w:tcW w:w="0" w:type="auto"/>
            <w:vAlign w:val="center"/>
            <w:hideMark/>
          </w:tcPr>
          <w:p w14:paraId="2C75611E" w14:textId="77777777" w:rsidR="0095430C" w:rsidRDefault="0095430C">
            <w:pPr>
              <w:rPr>
                <w:rFonts w:eastAsia="Times New Roman"/>
                <w:lang w:val="en-US"/>
              </w:rPr>
            </w:pPr>
          </w:p>
        </w:tc>
        <w:tc>
          <w:tcPr>
            <w:tcW w:w="0" w:type="auto"/>
            <w:vAlign w:val="center"/>
            <w:hideMark/>
          </w:tcPr>
          <w:p w14:paraId="2E1B8029" w14:textId="77777777" w:rsidR="0095430C"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95430C" w14:paraId="37492E99" w14:textId="77777777">
        <w:trPr>
          <w:divId w:val="1659267375"/>
          <w:tblCellSpacing w:w="15" w:type="dxa"/>
        </w:trPr>
        <w:tc>
          <w:tcPr>
            <w:tcW w:w="0" w:type="auto"/>
            <w:vAlign w:val="center"/>
            <w:hideMark/>
          </w:tcPr>
          <w:p w14:paraId="40D586C2" w14:textId="77777777" w:rsidR="0095430C" w:rsidRDefault="0095430C">
            <w:pPr>
              <w:rPr>
                <w:rFonts w:eastAsia="Times New Roman"/>
                <w:lang w:val="en-US"/>
              </w:rPr>
            </w:pPr>
          </w:p>
        </w:tc>
        <w:tc>
          <w:tcPr>
            <w:tcW w:w="0" w:type="auto"/>
            <w:vAlign w:val="center"/>
            <w:hideMark/>
          </w:tcPr>
          <w:p w14:paraId="5A9F95F8" w14:textId="77777777" w:rsidR="0095430C"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95430C" w14:paraId="5DE7166C" w14:textId="77777777">
        <w:trPr>
          <w:divId w:val="1659267375"/>
          <w:tblCellSpacing w:w="15" w:type="dxa"/>
        </w:trPr>
        <w:tc>
          <w:tcPr>
            <w:tcW w:w="0" w:type="auto"/>
            <w:vAlign w:val="center"/>
            <w:hideMark/>
          </w:tcPr>
          <w:p w14:paraId="0D8D85D1" w14:textId="77777777" w:rsidR="0095430C" w:rsidRDefault="0095430C">
            <w:pPr>
              <w:rPr>
                <w:rFonts w:eastAsia="Times New Roman"/>
                <w:lang w:val="en-US"/>
              </w:rPr>
            </w:pPr>
          </w:p>
        </w:tc>
        <w:tc>
          <w:tcPr>
            <w:tcW w:w="0" w:type="auto"/>
            <w:vAlign w:val="center"/>
            <w:hideMark/>
          </w:tcPr>
          <w:p w14:paraId="09535B6D" w14:textId="77777777" w:rsidR="0095430C"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95430C" w14:paraId="2999A783" w14:textId="77777777">
        <w:trPr>
          <w:divId w:val="1659267375"/>
          <w:tblCellSpacing w:w="15" w:type="dxa"/>
        </w:trPr>
        <w:tc>
          <w:tcPr>
            <w:tcW w:w="0" w:type="auto"/>
            <w:vAlign w:val="center"/>
            <w:hideMark/>
          </w:tcPr>
          <w:p w14:paraId="0554256C" w14:textId="77777777" w:rsidR="0095430C" w:rsidRDefault="0095430C">
            <w:pPr>
              <w:rPr>
                <w:rFonts w:eastAsia="Times New Roman"/>
                <w:lang w:val="en-US"/>
              </w:rPr>
            </w:pPr>
          </w:p>
        </w:tc>
        <w:tc>
          <w:tcPr>
            <w:tcW w:w="0" w:type="auto"/>
            <w:vAlign w:val="center"/>
            <w:hideMark/>
          </w:tcPr>
          <w:p w14:paraId="082C6133" w14:textId="77777777" w:rsidR="0095430C"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95430C" w14:paraId="2D0A4EB4" w14:textId="77777777">
        <w:trPr>
          <w:divId w:val="1659267375"/>
          <w:tblCellSpacing w:w="15" w:type="dxa"/>
        </w:trPr>
        <w:tc>
          <w:tcPr>
            <w:tcW w:w="0" w:type="auto"/>
            <w:vAlign w:val="center"/>
            <w:hideMark/>
          </w:tcPr>
          <w:p w14:paraId="06BC1918" w14:textId="77777777" w:rsidR="0095430C" w:rsidRDefault="0095430C">
            <w:pPr>
              <w:rPr>
                <w:rFonts w:eastAsia="Times New Roman"/>
                <w:lang w:val="en-US"/>
              </w:rPr>
            </w:pPr>
          </w:p>
        </w:tc>
        <w:tc>
          <w:tcPr>
            <w:tcW w:w="0" w:type="auto"/>
            <w:vAlign w:val="center"/>
            <w:hideMark/>
          </w:tcPr>
          <w:p w14:paraId="791B72A6" w14:textId="77777777" w:rsidR="0095430C"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95430C" w14:paraId="69B43588" w14:textId="77777777">
        <w:trPr>
          <w:divId w:val="1659267375"/>
          <w:tblCellSpacing w:w="15" w:type="dxa"/>
        </w:trPr>
        <w:tc>
          <w:tcPr>
            <w:tcW w:w="0" w:type="auto"/>
            <w:vAlign w:val="center"/>
            <w:hideMark/>
          </w:tcPr>
          <w:p w14:paraId="7F7A27BA" w14:textId="77777777" w:rsidR="0095430C" w:rsidRDefault="0095430C">
            <w:pPr>
              <w:rPr>
                <w:rFonts w:eastAsia="Times New Roman"/>
                <w:lang w:val="en-US"/>
              </w:rPr>
            </w:pPr>
          </w:p>
        </w:tc>
        <w:tc>
          <w:tcPr>
            <w:tcW w:w="0" w:type="auto"/>
            <w:vAlign w:val="center"/>
            <w:hideMark/>
          </w:tcPr>
          <w:p w14:paraId="0C5310B2" w14:textId="77777777" w:rsidR="0095430C"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95430C" w14:paraId="7770DAE6" w14:textId="77777777">
        <w:trPr>
          <w:divId w:val="1659267375"/>
          <w:tblCellSpacing w:w="15" w:type="dxa"/>
        </w:trPr>
        <w:tc>
          <w:tcPr>
            <w:tcW w:w="0" w:type="auto"/>
            <w:vAlign w:val="center"/>
            <w:hideMark/>
          </w:tcPr>
          <w:p w14:paraId="41769D70" w14:textId="77777777" w:rsidR="0095430C" w:rsidRDefault="0095430C">
            <w:pPr>
              <w:rPr>
                <w:rFonts w:eastAsia="Times New Roman"/>
                <w:lang w:val="en-US"/>
              </w:rPr>
            </w:pPr>
          </w:p>
        </w:tc>
        <w:tc>
          <w:tcPr>
            <w:tcW w:w="0" w:type="auto"/>
            <w:vAlign w:val="center"/>
            <w:hideMark/>
          </w:tcPr>
          <w:p w14:paraId="7E82B544" w14:textId="77777777" w:rsidR="0095430C"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95430C" w14:paraId="3615E6C1" w14:textId="77777777">
        <w:trPr>
          <w:divId w:val="1659267375"/>
          <w:tblCellSpacing w:w="15" w:type="dxa"/>
        </w:trPr>
        <w:tc>
          <w:tcPr>
            <w:tcW w:w="0" w:type="auto"/>
            <w:vAlign w:val="center"/>
            <w:hideMark/>
          </w:tcPr>
          <w:p w14:paraId="3F8AAAA8" w14:textId="77777777" w:rsidR="0095430C" w:rsidRDefault="0095430C">
            <w:pPr>
              <w:rPr>
                <w:rFonts w:eastAsia="Times New Roman"/>
                <w:lang w:val="en-US"/>
              </w:rPr>
            </w:pPr>
          </w:p>
        </w:tc>
        <w:tc>
          <w:tcPr>
            <w:tcW w:w="0" w:type="auto"/>
            <w:vAlign w:val="center"/>
            <w:hideMark/>
          </w:tcPr>
          <w:p w14:paraId="45C1C7AC" w14:textId="77777777" w:rsidR="0095430C"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95430C" w14:paraId="14AD8FDB" w14:textId="77777777">
        <w:trPr>
          <w:divId w:val="1659267375"/>
          <w:tblCellSpacing w:w="15" w:type="dxa"/>
        </w:trPr>
        <w:tc>
          <w:tcPr>
            <w:tcW w:w="0" w:type="auto"/>
            <w:vAlign w:val="center"/>
            <w:hideMark/>
          </w:tcPr>
          <w:p w14:paraId="014248B8" w14:textId="77777777" w:rsidR="0095430C" w:rsidRDefault="0095430C">
            <w:pPr>
              <w:rPr>
                <w:rFonts w:eastAsia="Times New Roman"/>
                <w:lang w:val="en-US"/>
              </w:rPr>
            </w:pPr>
          </w:p>
        </w:tc>
        <w:tc>
          <w:tcPr>
            <w:tcW w:w="0" w:type="auto"/>
            <w:vAlign w:val="center"/>
            <w:hideMark/>
          </w:tcPr>
          <w:p w14:paraId="66EC5CB6" w14:textId="77777777" w:rsidR="0095430C"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95430C" w14:paraId="3D6CF333" w14:textId="77777777">
        <w:trPr>
          <w:divId w:val="1659267375"/>
          <w:tblCellSpacing w:w="15" w:type="dxa"/>
        </w:trPr>
        <w:tc>
          <w:tcPr>
            <w:tcW w:w="0" w:type="auto"/>
            <w:vAlign w:val="center"/>
            <w:hideMark/>
          </w:tcPr>
          <w:p w14:paraId="61748C6A" w14:textId="77777777" w:rsidR="0095430C" w:rsidRDefault="0095430C">
            <w:pPr>
              <w:rPr>
                <w:rFonts w:eastAsia="Times New Roman"/>
                <w:lang w:val="en-US"/>
              </w:rPr>
            </w:pPr>
          </w:p>
        </w:tc>
        <w:tc>
          <w:tcPr>
            <w:tcW w:w="0" w:type="auto"/>
            <w:vAlign w:val="center"/>
            <w:hideMark/>
          </w:tcPr>
          <w:p w14:paraId="4F3B9FC4" w14:textId="77777777" w:rsidR="0095430C"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95430C" w14:paraId="6A1AC7E3" w14:textId="77777777">
        <w:trPr>
          <w:divId w:val="1659267375"/>
          <w:tblCellSpacing w:w="15" w:type="dxa"/>
        </w:trPr>
        <w:tc>
          <w:tcPr>
            <w:tcW w:w="0" w:type="auto"/>
            <w:vAlign w:val="center"/>
            <w:hideMark/>
          </w:tcPr>
          <w:p w14:paraId="17BAD2EE" w14:textId="77777777" w:rsidR="0095430C" w:rsidRDefault="0095430C">
            <w:pPr>
              <w:rPr>
                <w:rFonts w:eastAsia="Times New Roman"/>
                <w:lang w:val="en-US"/>
              </w:rPr>
            </w:pPr>
          </w:p>
        </w:tc>
        <w:tc>
          <w:tcPr>
            <w:tcW w:w="0" w:type="auto"/>
            <w:vAlign w:val="center"/>
            <w:hideMark/>
          </w:tcPr>
          <w:p w14:paraId="753AC169" w14:textId="77777777" w:rsidR="0095430C"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95430C" w14:paraId="0EF3D6E1" w14:textId="77777777">
        <w:trPr>
          <w:divId w:val="1659267375"/>
          <w:tblCellSpacing w:w="15" w:type="dxa"/>
        </w:trPr>
        <w:tc>
          <w:tcPr>
            <w:tcW w:w="0" w:type="auto"/>
            <w:vAlign w:val="center"/>
            <w:hideMark/>
          </w:tcPr>
          <w:p w14:paraId="20733B4A" w14:textId="77777777" w:rsidR="0095430C" w:rsidRDefault="0095430C">
            <w:pPr>
              <w:rPr>
                <w:rFonts w:eastAsia="Times New Roman"/>
                <w:lang w:val="en-US"/>
              </w:rPr>
            </w:pPr>
          </w:p>
        </w:tc>
        <w:tc>
          <w:tcPr>
            <w:tcW w:w="0" w:type="auto"/>
            <w:vAlign w:val="center"/>
            <w:hideMark/>
          </w:tcPr>
          <w:p w14:paraId="7FB647F7" w14:textId="77777777" w:rsidR="0095430C"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95430C" w14:paraId="29779DA7" w14:textId="77777777">
        <w:trPr>
          <w:divId w:val="1659267375"/>
          <w:tblCellSpacing w:w="15" w:type="dxa"/>
        </w:trPr>
        <w:tc>
          <w:tcPr>
            <w:tcW w:w="0" w:type="auto"/>
            <w:vAlign w:val="center"/>
            <w:hideMark/>
          </w:tcPr>
          <w:p w14:paraId="3B872ADD" w14:textId="77777777" w:rsidR="0095430C" w:rsidRDefault="0095430C">
            <w:pPr>
              <w:rPr>
                <w:rFonts w:eastAsia="Times New Roman"/>
                <w:lang w:val="en-US"/>
              </w:rPr>
            </w:pPr>
          </w:p>
        </w:tc>
        <w:tc>
          <w:tcPr>
            <w:tcW w:w="0" w:type="auto"/>
            <w:vAlign w:val="center"/>
            <w:hideMark/>
          </w:tcPr>
          <w:p w14:paraId="4B8431CF" w14:textId="77777777" w:rsidR="0095430C"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95430C" w14:paraId="6EED40F0" w14:textId="77777777">
        <w:trPr>
          <w:divId w:val="1659267375"/>
          <w:tblCellSpacing w:w="15" w:type="dxa"/>
        </w:trPr>
        <w:tc>
          <w:tcPr>
            <w:tcW w:w="0" w:type="auto"/>
            <w:vAlign w:val="center"/>
            <w:hideMark/>
          </w:tcPr>
          <w:p w14:paraId="6CE7E622" w14:textId="77777777" w:rsidR="0095430C" w:rsidRDefault="0095430C">
            <w:pPr>
              <w:rPr>
                <w:rFonts w:eastAsia="Times New Roman"/>
                <w:lang w:val="en-US"/>
              </w:rPr>
            </w:pPr>
          </w:p>
        </w:tc>
        <w:tc>
          <w:tcPr>
            <w:tcW w:w="0" w:type="auto"/>
            <w:vAlign w:val="center"/>
            <w:hideMark/>
          </w:tcPr>
          <w:p w14:paraId="177497B9" w14:textId="77777777" w:rsidR="0095430C"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95430C" w14:paraId="013927C6" w14:textId="77777777">
        <w:trPr>
          <w:divId w:val="1659267375"/>
          <w:tblCellSpacing w:w="15" w:type="dxa"/>
        </w:trPr>
        <w:tc>
          <w:tcPr>
            <w:tcW w:w="0" w:type="auto"/>
            <w:vAlign w:val="center"/>
            <w:hideMark/>
          </w:tcPr>
          <w:p w14:paraId="1EE121E3" w14:textId="77777777" w:rsidR="0095430C" w:rsidRDefault="0095430C">
            <w:pPr>
              <w:rPr>
                <w:rFonts w:eastAsia="Times New Roman"/>
                <w:lang w:val="en-US"/>
              </w:rPr>
            </w:pPr>
          </w:p>
        </w:tc>
        <w:tc>
          <w:tcPr>
            <w:tcW w:w="0" w:type="auto"/>
            <w:vAlign w:val="center"/>
            <w:hideMark/>
          </w:tcPr>
          <w:p w14:paraId="3DDDCE1E" w14:textId="77777777" w:rsidR="0095430C"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95430C" w14:paraId="37DCB5F0" w14:textId="77777777">
        <w:trPr>
          <w:divId w:val="1659267375"/>
          <w:tblCellSpacing w:w="15" w:type="dxa"/>
        </w:trPr>
        <w:tc>
          <w:tcPr>
            <w:tcW w:w="0" w:type="auto"/>
            <w:vAlign w:val="center"/>
            <w:hideMark/>
          </w:tcPr>
          <w:p w14:paraId="08B7865D" w14:textId="77777777" w:rsidR="0095430C" w:rsidRDefault="0095430C">
            <w:pPr>
              <w:rPr>
                <w:rFonts w:eastAsia="Times New Roman"/>
                <w:lang w:val="en-US"/>
              </w:rPr>
            </w:pPr>
          </w:p>
        </w:tc>
        <w:tc>
          <w:tcPr>
            <w:tcW w:w="0" w:type="auto"/>
            <w:vAlign w:val="center"/>
            <w:hideMark/>
          </w:tcPr>
          <w:p w14:paraId="03AA5071" w14:textId="77777777" w:rsidR="0095430C"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95430C" w14:paraId="284A0187" w14:textId="77777777">
        <w:trPr>
          <w:divId w:val="1659267375"/>
          <w:tblCellSpacing w:w="15" w:type="dxa"/>
        </w:trPr>
        <w:tc>
          <w:tcPr>
            <w:tcW w:w="0" w:type="auto"/>
            <w:vAlign w:val="center"/>
            <w:hideMark/>
          </w:tcPr>
          <w:p w14:paraId="293C80D5" w14:textId="77777777" w:rsidR="0095430C" w:rsidRDefault="0095430C">
            <w:pPr>
              <w:rPr>
                <w:rFonts w:eastAsia="Times New Roman"/>
                <w:lang w:val="en-US"/>
              </w:rPr>
            </w:pPr>
          </w:p>
        </w:tc>
        <w:tc>
          <w:tcPr>
            <w:tcW w:w="0" w:type="auto"/>
            <w:vAlign w:val="center"/>
            <w:hideMark/>
          </w:tcPr>
          <w:p w14:paraId="112735DC" w14:textId="77777777" w:rsidR="0095430C"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95430C" w14:paraId="2270E2C6" w14:textId="77777777">
        <w:trPr>
          <w:divId w:val="1659267375"/>
          <w:tblCellSpacing w:w="15" w:type="dxa"/>
        </w:trPr>
        <w:tc>
          <w:tcPr>
            <w:tcW w:w="0" w:type="auto"/>
            <w:vAlign w:val="center"/>
            <w:hideMark/>
          </w:tcPr>
          <w:p w14:paraId="3A297242" w14:textId="77777777" w:rsidR="0095430C" w:rsidRDefault="0095430C">
            <w:pPr>
              <w:rPr>
                <w:rFonts w:eastAsia="Times New Roman"/>
                <w:lang w:val="en-US"/>
              </w:rPr>
            </w:pPr>
          </w:p>
        </w:tc>
        <w:tc>
          <w:tcPr>
            <w:tcW w:w="0" w:type="auto"/>
            <w:vAlign w:val="center"/>
            <w:hideMark/>
          </w:tcPr>
          <w:p w14:paraId="63111C20" w14:textId="77777777" w:rsidR="0095430C"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95430C" w14:paraId="58F7A9C3" w14:textId="77777777">
        <w:trPr>
          <w:divId w:val="1659267375"/>
          <w:tblCellSpacing w:w="15" w:type="dxa"/>
        </w:trPr>
        <w:tc>
          <w:tcPr>
            <w:tcW w:w="0" w:type="auto"/>
            <w:vAlign w:val="center"/>
            <w:hideMark/>
          </w:tcPr>
          <w:p w14:paraId="5FB89607" w14:textId="77777777" w:rsidR="0095430C" w:rsidRDefault="0095430C">
            <w:pPr>
              <w:rPr>
                <w:rFonts w:eastAsia="Times New Roman"/>
                <w:lang w:val="en-US"/>
              </w:rPr>
            </w:pPr>
          </w:p>
        </w:tc>
        <w:tc>
          <w:tcPr>
            <w:tcW w:w="0" w:type="auto"/>
            <w:vAlign w:val="center"/>
            <w:hideMark/>
          </w:tcPr>
          <w:p w14:paraId="47606B0D" w14:textId="77777777" w:rsidR="0095430C"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95430C" w14:paraId="6994908B" w14:textId="77777777">
        <w:trPr>
          <w:divId w:val="1659267375"/>
          <w:tblCellSpacing w:w="15" w:type="dxa"/>
        </w:trPr>
        <w:tc>
          <w:tcPr>
            <w:tcW w:w="0" w:type="auto"/>
            <w:vAlign w:val="center"/>
            <w:hideMark/>
          </w:tcPr>
          <w:p w14:paraId="30388817" w14:textId="77777777" w:rsidR="0095430C" w:rsidRDefault="0095430C">
            <w:pPr>
              <w:rPr>
                <w:rFonts w:eastAsia="Times New Roman"/>
                <w:lang w:val="en-US"/>
              </w:rPr>
            </w:pPr>
          </w:p>
        </w:tc>
        <w:tc>
          <w:tcPr>
            <w:tcW w:w="0" w:type="auto"/>
            <w:vAlign w:val="center"/>
            <w:hideMark/>
          </w:tcPr>
          <w:p w14:paraId="03C9A390" w14:textId="77777777" w:rsidR="0095430C"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95430C" w14:paraId="6F45C599" w14:textId="77777777">
        <w:trPr>
          <w:divId w:val="1659267375"/>
          <w:tblCellSpacing w:w="15" w:type="dxa"/>
        </w:trPr>
        <w:tc>
          <w:tcPr>
            <w:tcW w:w="0" w:type="auto"/>
            <w:vAlign w:val="center"/>
            <w:hideMark/>
          </w:tcPr>
          <w:p w14:paraId="037A1E69" w14:textId="77777777" w:rsidR="0095430C" w:rsidRDefault="0095430C">
            <w:pPr>
              <w:rPr>
                <w:rFonts w:eastAsia="Times New Roman"/>
                <w:lang w:val="en-US"/>
              </w:rPr>
            </w:pPr>
          </w:p>
        </w:tc>
        <w:tc>
          <w:tcPr>
            <w:tcW w:w="0" w:type="auto"/>
            <w:vAlign w:val="center"/>
            <w:hideMark/>
          </w:tcPr>
          <w:p w14:paraId="7EED438F" w14:textId="77777777" w:rsidR="0095430C"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95430C" w14:paraId="59C8B857" w14:textId="77777777">
        <w:trPr>
          <w:divId w:val="1659267375"/>
          <w:tblCellSpacing w:w="15" w:type="dxa"/>
        </w:trPr>
        <w:tc>
          <w:tcPr>
            <w:tcW w:w="0" w:type="auto"/>
            <w:vAlign w:val="center"/>
            <w:hideMark/>
          </w:tcPr>
          <w:p w14:paraId="62BA7A23" w14:textId="77777777" w:rsidR="0095430C" w:rsidRDefault="0095430C">
            <w:pPr>
              <w:rPr>
                <w:rFonts w:eastAsia="Times New Roman"/>
                <w:lang w:val="en-US"/>
              </w:rPr>
            </w:pPr>
          </w:p>
        </w:tc>
        <w:tc>
          <w:tcPr>
            <w:tcW w:w="0" w:type="auto"/>
            <w:vAlign w:val="center"/>
            <w:hideMark/>
          </w:tcPr>
          <w:p w14:paraId="26EC7EC9" w14:textId="77777777" w:rsidR="0095430C"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95430C" w14:paraId="6C999441" w14:textId="77777777">
        <w:trPr>
          <w:divId w:val="1659267375"/>
          <w:tblCellSpacing w:w="15" w:type="dxa"/>
        </w:trPr>
        <w:tc>
          <w:tcPr>
            <w:tcW w:w="0" w:type="auto"/>
            <w:vAlign w:val="center"/>
            <w:hideMark/>
          </w:tcPr>
          <w:p w14:paraId="0454BAD9" w14:textId="77777777" w:rsidR="0095430C" w:rsidRDefault="0095430C">
            <w:pPr>
              <w:rPr>
                <w:rFonts w:eastAsia="Times New Roman"/>
                <w:lang w:val="en-US"/>
              </w:rPr>
            </w:pPr>
          </w:p>
        </w:tc>
        <w:tc>
          <w:tcPr>
            <w:tcW w:w="0" w:type="auto"/>
            <w:vAlign w:val="center"/>
            <w:hideMark/>
          </w:tcPr>
          <w:p w14:paraId="4190D71F" w14:textId="77777777" w:rsidR="0095430C"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95430C" w14:paraId="2FBF1E4B" w14:textId="77777777">
        <w:trPr>
          <w:divId w:val="1659267375"/>
          <w:tblCellSpacing w:w="15" w:type="dxa"/>
        </w:trPr>
        <w:tc>
          <w:tcPr>
            <w:tcW w:w="0" w:type="auto"/>
            <w:vAlign w:val="center"/>
            <w:hideMark/>
          </w:tcPr>
          <w:p w14:paraId="5AD97334" w14:textId="77777777" w:rsidR="0095430C" w:rsidRDefault="0095430C">
            <w:pPr>
              <w:rPr>
                <w:rFonts w:eastAsia="Times New Roman"/>
                <w:lang w:val="en-US"/>
              </w:rPr>
            </w:pPr>
          </w:p>
        </w:tc>
        <w:tc>
          <w:tcPr>
            <w:tcW w:w="0" w:type="auto"/>
            <w:vAlign w:val="center"/>
            <w:hideMark/>
          </w:tcPr>
          <w:p w14:paraId="632579D0" w14:textId="77777777" w:rsidR="0095430C"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95430C" w14:paraId="5B37A8BC" w14:textId="77777777">
        <w:trPr>
          <w:divId w:val="1659267375"/>
          <w:tblCellSpacing w:w="15" w:type="dxa"/>
        </w:trPr>
        <w:tc>
          <w:tcPr>
            <w:tcW w:w="0" w:type="auto"/>
            <w:vAlign w:val="center"/>
            <w:hideMark/>
          </w:tcPr>
          <w:p w14:paraId="51F9F524" w14:textId="77777777" w:rsidR="0095430C" w:rsidRDefault="0095430C">
            <w:pPr>
              <w:rPr>
                <w:rFonts w:eastAsia="Times New Roman"/>
                <w:lang w:val="en-US"/>
              </w:rPr>
            </w:pPr>
          </w:p>
        </w:tc>
        <w:tc>
          <w:tcPr>
            <w:tcW w:w="0" w:type="auto"/>
            <w:vAlign w:val="center"/>
            <w:hideMark/>
          </w:tcPr>
          <w:p w14:paraId="7D3E545F" w14:textId="77777777" w:rsidR="0095430C"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95430C" w14:paraId="668A202E" w14:textId="77777777">
        <w:trPr>
          <w:divId w:val="1659267375"/>
          <w:tblCellSpacing w:w="15" w:type="dxa"/>
        </w:trPr>
        <w:tc>
          <w:tcPr>
            <w:tcW w:w="0" w:type="auto"/>
            <w:vAlign w:val="center"/>
            <w:hideMark/>
          </w:tcPr>
          <w:p w14:paraId="0151279E" w14:textId="77777777" w:rsidR="0095430C" w:rsidRDefault="0095430C">
            <w:pPr>
              <w:rPr>
                <w:rFonts w:eastAsia="Times New Roman"/>
                <w:lang w:val="en-US"/>
              </w:rPr>
            </w:pPr>
          </w:p>
        </w:tc>
        <w:tc>
          <w:tcPr>
            <w:tcW w:w="0" w:type="auto"/>
            <w:vAlign w:val="center"/>
            <w:hideMark/>
          </w:tcPr>
          <w:p w14:paraId="21697A6B" w14:textId="77777777" w:rsidR="0095430C"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95430C" w14:paraId="6199A9E0" w14:textId="77777777">
        <w:trPr>
          <w:divId w:val="1659267375"/>
          <w:tblCellSpacing w:w="15" w:type="dxa"/>
        </w:trPr>
        <w:tc>
          <w:tcPr>
            <w:tcW w:w="0" w:type="auto"/>
            <w:vAlign w:val="center"/>
            <w:hideMark/>
          </w:tcPr>
          <w:p w14:paraId="5C016AB9" w14:textId="77777777" w:rsidR="0095430C" w:rsidRDefault="0095430C">
            <w:pPr>
              <w:rPr>
                <w:rFonts w:eastAsia="Times New Roman"/>
                <w:lang w:val="en-US"/>
              </w:rPr>
            </w:pPr>
          </w:p>
        </w:tc>
        <w:tc>
          <w:tcPr>
            <w:tcW w:w="0" w:type="auto"/>
            <w:vAlign w:val="center"/>
            <w:hideMark/>
          </w:tcPr>
          <w:p w14:paraId="3D6833D8" w14:textId="77777777" w:rsidR="0095430C"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95430C" w14:paraId="0E7F1628" w14:textId="77777777">
        <w:trPr>
          <w:divId w:val="1659267375"/>
          <w:tblCellSpacing w:w="15" w:type="dxa"/>
        </w:trPr>
        <w:tc>
          <w:tcPr>
            <w:tcW w:w="0" w:type="auto"/>
            <w:vAlign w:val="center"/>
            <w:hideMark/>
          </w:tcPr>
          <w:p w14:paraId="5F16F05B" w14:textId="77777777" w:rsidR="0095430C" w:rsidRDefault="0095430C">
            <w:pPr>
              <w:rPr>
                <w:rFonts w:eastAsia="Times New Roman"/>
                <w:lang w:val="en-US"/>
              </w:rPr>
            </w:pPr>
          </w:p>
        </w:tc>
        <w:tc>
          <w:tcPr>
            <w:tcW w:w="0" w:type="auto"/>
            <w:vAlign w:val="center"/>
            <w:hideMark/>
          </w:tcPr>
          <w:p w14:paraId="0E0FC82D" w14:textId="77777777" w:rsidR="0095430C"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95430C" w14:paraId="76233AC8" w14:textId="77777777">
        <w:trPr>
          <w:divId w:val="1659267375"/>
          <w:tblCellSpacing w:w="15" w:type="dxa"/>
        </w:trPr>
        <w:tc>
          <w:tcPr>
            <w:tcW w:w="0" w:type="auto"/>
            <w:vAlign w:val="center"/>
            <w:hideMark/>
          </w:tcPr>
          <w:p w14:paraId="3C81ABA9" w14:textId="77777777" w:rsidR="0095430C" w:rsidRDefault="0095430C">
            <w:pPr>
              <w:rPr>
                <w:rFonts w:eastAsia="Times New Roman"/>
                <w:lang w:val="en-US"/>
              </w:rPr>
            </w:pPr>
          </w:p>
        </w:tc>
        <w:tc>
          <w:tcPr>
            <w:tcW w:w="0" w:type="auto"/>
            <w:vAlign w:val="center"/>
            <w:hideMark/>
          </w:tcPr>
          <w:p w14:paraId="55A355E6" w14:textId="77777777" w:rsidR="0095430C"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95430C" w14:paraId="5AE3F606" w14:textId="77777777">
        <w:trPr>
          <w:divId w:val="1659267375"/>
          <w:tblCellSpacing w:w="15" w:type="dxa"/>
        </w:trPr>
        <w:tc>
          <w:tcPr>
            <w:tcW w:w="0" w:type="auto"/>
            <w:vAlign w:val="center"/>
            <w:hideMark/>
          </w:tcPr>
          <w:p w14:paraId="40930FE1" w14:textId="77777777" w:rsidR="0095430C" w:rsidRDefault="0095430C">
            <w:pPr>
              <w:rPr>
                <w:rFonts w:eastAsia="Times New Roman"/>
                <w:lang w:val="en-US"/>
              </w:rPr>
            </w:pPr>
          </w:p>
        </w:tc>
        <w:tc>
          <w:tcPr>
            <w:tcW w:w="0" w:type="auto"/>
            <w:vAlign w:val="center"/>
            <w:hideMark/>
          </w:tcPr>
          <w:p w14:paraId="64D50314" w14:textId="77777777" w:rsidR="0095430C"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95430C" w14:paraId="5F03C425" w14:textId="77777777">
        <w:trPr>
          <w:divId w:val="1659267375"/>
          <w:tblCellSpacing w:w="15" w:type="dxa"/>
        </w:trPr>
        <w:tc>
          <w:tcPr>
            <w:tcW w:w="0" w:type="auto"/>
            <w:vAlign w:val="center"/>
            <w:hideMark/>
          </w:tcPr>
          <w:p w14:paraId="76622343" w14:textId="77777777" w:rsidR="0095430C" w:rsidRDefault="0095430C">
            <w:pPr>
              <w:rPr>
                <w:rFonts w:eastAsia="Times New Roman"/>
                <w:lang w:val="en-US"/>
              </w:rPr>
            </w:pPr>
          </w:p>
        </w:tc>
        <w:tc>
          <w:tcPr>
            <w:tcW w:w="0" w:type="auto"/>
            <w:vAlign w:val="center"/>
            <w:hideMark/>
          </w:tcPr>
          <w:p w14:paraId="2DEFAE70" w14:textId="77777777" w:rsidR="0095430C"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95430C" w14:paraId="7C99B715" w14:textId="77777777">
        <w:trPr>
          <w:divId w:val="1659267375"/>
          <w:tblCellSpacing w:w="15" w:type="dxa"/>
        </w:trPr>
        <w:tc>
          <w:tcPr>
            <w:tcW w:w="0" w:type="auto"/>
            <w:vAlign w:val="center"/>
            <w:hideMark/>
          </w:tcPr>
          <w:p w14:paraId="2E88A7E5" w14:textId="77777777" w:rsidR="0095430C" w:rsidRDefault="0095430C">
            <w:pPr>
              <w:rPr>
                <w:rFonts w:eastAsia="Times New Roman"/>
                <w:lang w:val="en-US"/>
              </w:rPr>
            </w:pPr>
          </w:p>
        </w:tc>
        <w:tc>
          <w:tcPr>
            <w:tcW w:w="0" w:type="auto"/>
            <w:vAlign w:val="center"/>
            <w:hideMark/>
          </w:tcPr>
          <w:p w14:paraId="4B9DB79C"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Bulk Materials Handling Plant Operator </w:t>
            </w:r>
          </w:p>
        </w:tc>
      </w:tr>
      <w:tr w:rsidR="0095430C" w14:paraId="5F3A9349" w14:textId="77777777">
        <w:trPr>
          <w:divId w:val="1659267375"/>
          <w:tblCellSpacing w:w="15" w:type="dxa"/>
        </w:trPr>
        <w:tc>
          <w:tcPr>
            <w:tcW w:w="0" w:type="auto"/>
            <w:vAlign w:val="center"/>
            <w:hideMark/>
          </w:tcPr>
          <w:p w14:paraId="3011918C" w14:textId="77777777" w:rsidR="0095430C" w:rsidRDefault="0095430C">
            <w:pPr>
              <w:rPr>
                <w:rFonts w:eastAsia="Times New Roman"/>
                <w:lang w:val="en-US"/>
              </w:rPr>
            </w:pPr>
          </w:p>
        </w:tc>
        <w:tc>
          <w:tcPr>
            <w:tcW w:w="0" w:type="auto"/>
            <w:vAlign w:val="center"/>
            <w:hideMark/>
          </w:tcPr>
          <w:p w14:paraId="2D097782" w14:textId="77777777" w:rsidR="0095430C"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95430C" w14:paraId="0AB3CCA8" w14:textId="77777777">
        <w:trPr>
          <w:divId w:val="1659267375"/>
          <w:tblCellSpacing w:w="15" w:type="dxa"/>
        </w:trPr>
        <w:tc>
          <w:tcPr>
            <w:tcW w:w="0" w:type="auto"/>
            <w:vAlign w:val="center"/>
            <w:hideMark/>
          </w:tcPr>
          <w:p w14:paraId="65314849" w14:textId="77777777" w:rsidR="0095430C" w:rsidRDefault="0095430C">
            <w:pPr>
              <w:rPr>
                <w:rFonts w:eastAsia="Times New Roman"/>
                <w:lang w:val="en-US"/>
              </w:rPr>
            </w:pPr>
          </w:p>
        </w:tc>
        <w:tc>
          <w:tcPr>
            <w:tcW w:w="0" w:type="auto"/>
            <w:vAlign w:val="center"/>
            <w:hideMark/>
          </w:tcPr>
          <w:p w14:paraId="2EAF0085" w14:textId="77777777" w:rsidR="0095430C"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95430C" w14:paraId="1EEA308D" w14:textId="77777777">
        <w:trPr>
          <w:divId w:val="1659267375"/>
          <w:tblCellSpacing w:w="15" w:type="dxa"/>
        </w:trPr>
        <w:tc>
          <w:tcPr>
            <w:tcW w:w="0" w:type="auto"/>
            <w:vAlign w:val="center"/>
            <w:hideMark/>
          </w:tcPr>
          <w:p w14:paraId="2EBEF072" w14:textId="77777777" w:rsidR="0095430C" w:rsidRDefault="0095430C">
            <w:pPr>
              <w:rPr>
                <w:rFonts w:eastAsia="Times New Roman"/>
                <w:lang w:val="en-US"/>
              </w:rPr>
            </w:pPr>
          </w:p>
        </w:tc>
        <w:tc>
          <w:tcPr>
            <w:tcW w:w="0" w:type="auto"/>
            <w:vAlign w:val="center"/>
            <w:hideMark/>
          </w:tcPr>
          <w:p w14:paraId="6E1B0DB8" w14:textId="77777777" w:rsidR="0095430C"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95430C" w14:paraId="7FA71D6A" w14:textId="77777777">
        <w:trPr>
          <w:divId w:val="1659267375"/>
          <w:tblCellSpacing w:w="15" w:type="dxa"/>
        </w:trPr>
        <w:tc>
          <w:tcPr>
            <w:tcW w:w="0" w:type="auto"/>
            <w:vAlign w:val="center"/>
            <w:hideMark/>
          </w:tcPr>
          <w:p w14:paraId="1955497F" w14:textId="77777777" w:rsidR="0095430C" w:rsidRDefault="0095430C">
            <w:pPr>
              <w:rPr>
                <w:rFonts w:eastAsia="Times New Roman"/>
                <w:lang w:val="en-US"/>
              </w:rPr>
            </w:pPr>
          </w:p>
        </w:tc>
        <w:tc>
          <w:tcPr>
            <w:tcW w:w="0" w:type="auto"/>
            <w:vAlign w:val="center"/>
            <w:hideMark/>
          </w:tcPr>
          <w:p w14:paraId="77F1506B" w14:textId="77777777" w:rsidR="0095430C"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95430C" w14:paraId="1C44067F" w14:textId="77777777">
        <w:trPr>
          <w:divId w:val="1659267375"/>
          <w:tblCellSpacing w:w="15" w:type="dxa"/>
        </w:trPr>
        <w:tc>
          <w:tcPr>
            <w:tcW w:w="0" w:type="auto"/>
            <w:vAlign w:val="center"/>
            <w:hideMark/>
          </w:tcPr>
          <w:p w14:paraId="49207826" w14:textId="77777777" w:rsidR="0095430C" w:rsidRDefault="0095430C">
            <w:pPr>
              <w:rPr>
                <w:rFonts w:eastAsia="Times New Roman"/>
                <w:lang w:val="en-US"/>
              </w:rPr>
            </w:pPr>
          </w:p>
        </w:tc>
        <w:tc>
          <w:tcPr>
            <w:tcW w:w="0" w:type="auto"/>
            <w:vAlign w:val="center"/>
            <w:hideMark/>
          </w:tcPr>
          <w:p w14:paraId="7DAE2164" w14:textId="77777777" w:rsidR="0095430C"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95430C" w14:paraId="441D8E7C" w14:textId="77777777">
        <w:trPr>
          <w:divId w:val="1659267375"/>
          <w:tblCellSpacing w:w="15" w:type="dxa"/>
        </w:trPr>
        <w:tc>
          <w:tcPr>
            <w:tcW w:w="0" w:type="auto"/>
            <w:vAlign w:val="center"/>
            <w:hideMark/>
          </w:tcPr>
          <w:p w14:paraId="78B9F1B4" w14:textId="77777777" w:rsidR="0095430C" w:rsidRDefault="0095430C">
            <w:pPr>
              <w:rPr>
                <w:rFonts w:eastAsia="Times New Roman"/>
                <w:lang w:val="en-US"/>
              </w:rPr>
            </w:pPr>
          </w:p>
        </w:tc>
        <w:tc>
          <w:tcPr>
            <w:tcW w:w="0" w:type="auto"/>
            <w:vAlign w:val="center"/>
            <w:hideMark/>
          </w:tcPr>
          <w:p w14:paraId="107A6FBE" w14:textId="77777777" w:rsidR="0095430C"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95430C" w14:paraId="607B61A7" w14:textId="77777777">
        <w:trPr>
          <w:divId w:val="1659267375"/>
          <w:tblCellSpacing w:w="15" w:type="dxa"/>
        </w:trPr>
        <w:tc>
          <w:tcPr>
            <w:tcW w:w="0" w:type="auto"/>
            <w:vAlign w:val="center"/>
            <w:hideMark/>
          </w:tcPr>
          <w:p w14:paraId="3CF0094F" w14:textId="77777777" w:rsidR="0095430C" w:rsidRDefault="0095430C">
            <w:pPr>
              <w:rPr>
                <w:rFonts w:eastAsia="Times New Roman"/>
                <w:lang w:val="en-US"/>
              </w:rPr>
            </w:pPr>
          </w:p>
        </w:tc>
        <w:tc>
          <w:tcPr>
            <w:tcW w:w="0" w:type="auto"/>
            <w:vAlign w:val="center"/>
            <w:hideMark/>
          </w:tcPr>
          <w:p w14:paraId="5FA1E281" w14:textId="77777777" w:rsidR="0095430C"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95430C" w14:paraId="30029ACA" w14:textId="77777777">
        <w:trPr>
          <w:divId w:val="1659267375"/>
          <w:tblCellSpacing w:w="15" w:type="dxa"/>
        </w:trPr>
        <w:tc>
          <w:tcPr>
            <w:tcW w:w="0" w:type="auto"/>
            <w:vAlign w:val="center"/>
            <w:hideMark/>
          </w:tcPr>
          <w:p w14:paraId="785E27FE" w14:textId="77777777" w:rsidR="0095430C" w:rsidRDefault="0095430C">
            <w:pPr>
              <w:rPr>
                <w:rFonts w:eastAsia="Times New Roman"/>
                <w:lang w:val="en-US"/>
              </w:rPr>
            </w:pPr>
          </w:p>
        </w:tc>
        <w:tc>
          <w:tcPr>
            <w:tcW w:w="0" w:type="auto"/>
            <w:vAlign w:val="center"/>
            <w:hideMark/>
          </w:tcPr>
          <w:p w14:paraId="4F3143CB" w14:textId="77777777" w:rsidR="0095430C"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95430C" w14:paraId="1909F5BE" w14:textId="77777777">
        <w:trPr>
          <w:divId w:val="1659267375"/>
          <w:tblCellSpacing w:w="15" w:type="dxa"/>
        </w:trPr>
        <w:tc>
          <w:tcPr>
            <w:tcW w:w="0" w:type="auto"/>
            <w:vAlign w:val="center"/>
            <w:hideMark/>
          </w:tcPr>
          <w:p w14:paraId="6EF8FB44" w14:textId="77777777" w:rsidR="0095430C" w:rsidRDefault="0095430C">
            <w:pPr>
              <w:rPr>
                <w:rFonts w:eastAsia="Times New Roman"/>
                <w:lang w:val="en-US"/>
              </w:rPr>
            </w:pPr>
          </w:p>
        </w:tc>
        <w:tc>
          <w:tcPr>
            <w:tcW w:w="0" w:type="auto"/>
            <w:vAlign w:val="center"/>
            <w:hideMark/>
          </w:tcPr>
          <w:p w14:paraId="60CC4F45" w14:textId="77777777" w:rsidR="0095430C"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95430C" w14:paraId="56967F64" w14:textId="77777777">
        <w:trPr>
          <w:divId w:val="1659267375"/>
          <w:tblCellSpacing w:w="15" w:type="dxa"/>
        </w:trPr>
        <w:tc>
          <w:tcPr>
            <w:tcW w:w="0" w:type="auto"/>
            <w:vAlign w:val="center"/>
            <w:hideMark/>
          </w:tcPr>
          <w:p w14:paraId="2E252E2D" w14:textId="77777777" w:rsidR="0095430C" w:rsidRDefault="0095430C">
            <w:pPr>
              <w:rPr>
                <w:rFonts w:eastAsia="Times New Roman"/>
                <w:lang w:val="en-US"/>
              </w:rPr>
            </w:pPr>
          </w:p>
        </w:tc>
        <w:tc>
          <w:tcPr>
            <w:tcW w:w="0" w:type="auto"/>
            <w:vAlign w:val="center"/>
            <w:hideMark/>
          </w:tcPr>
          <w:p w14:paraId="63693802" w14:textId="77777777" w:rsidR="0095430C"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95430C" w14:paraId="5BC96EA9" w14:textId="77777777">
        <w:trPr>
          <w:divId w:val="1659267375"/>
          <w:tblCellSpacing w:w="15" w:type="dxa"/>
        </w:trPr>
        <w:tc>
          <w:tcPr>
            <w:tcW w:w="0" w:type="auto"/>
            <w:vAlign w:val="center"/>
            <w:hideMark/>
          </w:tcPr>
          <w:p w14:paraId="66A1F0EC" w14:textId="77777777" w:rsidR="0095430C" w:rsidRDefault="0095430C">
            <w:pPr>
              <w:rPr>
                <w:rFonts w:eastAsia="Times New Roman"/>
                <w:lang w:val="en-US"/>
              </w:rPr>
            </w:pPr>
          </w:p>
        </w:tc>
        <w:tc>
          <w:tcPr>
            <w:tcW w:w="0" w:type="auto"/>
            <w:vAlign w:val="center"/>
            <w:hideMark/>
          </w:tcPr>
          <w:p w14:paraId="6DA48684" w14:textId="77777777" w:rsidR="0095430C"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95430C" w14:paraId="6CDADFFE" w14:textId="77777777">
        <w:trPr>
          <w:divId w:val="1659267375"/>
          <w:tblCellSpacing w:w="15" w:type="dxa"/>
        </w:trPr>
        <w:tc>
          <w:tcPr>
            <w:tcW w:w="0" w:type="auto"/>
            <w:vAlign w:val="center"/>
            <w:hideMark/>
          </w:tcPr>
          <w:p w14:paraId="59A73B36" w14:textId="77777777" w:rsidR="0095430C" w:rsidRDefault="0095430C">
            <w:pPr>
              <w:rPr>
                <w:rFonts w:eastAsia="Times New Roman"/>
                <w:lang w:val="en-US"/>
              </w:rPr>
            </w:pPr>
          </w:p>
        </w:tc>
        <w:tc>
          <w:tcPr>
            <w:tcW w:w="0" w:type="auto"/>
            <w:vAlign w:val="center"/>
            <w:hideMark/>
          </w:tcPr>
          <w:p w14:paraId="7F975D15" w14:textId="77777777" w:rsidR="0095430C"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95430C" w14:paraId="37DC8F60" w14:textId="77777777">
        <w:trPr>
          <w:divId w:val="1659267375"/>
          <w:tblCellSpacing w:w="15" w:type="dxa"/>
        </w:trPr>
        <w:tc>
          <w:tcPr>
            <w:tcW w:w="0" w:type="auto"/>
            <w:vAlign w:val="center"/>
            <w:hideMark/>
          </w:tcPr>
          <w:p w14:paraId="23D00CBC" w14:textId="77777777" w:rsidR="0095430C" w:rsidRDefault="0095430C">
            <w:pPr>
              <w:rPr>
                <w:rFonts w:eastAsia="Times New Roman"/>
                <w:lang w:val="en-US"/>
              </w:rPr>
            </w:pPr>
          </w:p>
        </w:tc>
        <w:tc>
          <w:tcPr>
            <w:tcW w:w="0" w:type="auto"/>
            <w:vAlign w:val="center"/>
            <w:hideMark/>
          </w:tcPr>
          <w:p w14:paraId="7F854CB4" w14:textId="77777777" w:rsidR="0095430C"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95430C" w14:paraId="1CE4E6BE" w14:textId="77777777">
        <w:trPr>
          <w:divId w:val="1659267375"/>
          <w:tblCellSpacing w:w="15" w:type="dxa"/>
        </w:trPr>
        <w:tc>
          <w:tcPr>
            <w:tcW w:w="0" w:type="auto"/>
            <w:vAlign w:val="center"/>
            <w:hideMark/>
          </w:tcPr>
          <w:p w14:paraId="237524A0" w14:textId="77777777" w:rsidR="0095430C" w:rsidRDefault="0095430C">
            <w:pPr>
              <w:rPr>
                <w:rFonts w:eastAsia="Times New Roman"/>
                <w:lang w:val="en-US"/>
              </w:rPr>
            </w:pPr>
          </w:p>
        </w:tc>
        <w:tc>
          <w:tcPr>
            <w:tcW w:w="0" w:type="auto"/>
            <w:vAlign w:val="center"/>
            <w:hideMark/>
          </w:tcPr>
          <w:p w14:paraId="600AE44A" w14:textId="77777777" w:rsidR="0095430C"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95430C" w14:paraId="4A26D745" w14:textId="77777777">
        <w:trPr>
          <w:divId w:val="1659267375"/>
          <w:tblCellSpacing w:w="15" w:type="dxa"/>
        </w:trPr>
        <w:tc>
          <w:tcPr>
            <w:tcW w:w="0" w:type="auto"/>
            <w:vAlign w:val="center"/>
            <w:hideMark/>
          </w:tcPr>
          <w:p w14:paraId="1474C42B" w14:textId="77777777" w:rsidR="0095430C" w:rsidRDefault="0095430C">
            <w:pPr>
              <w:rPr>
                <w:rFonts w:eastAsia="Times New Roman"/>
                <w:lang w:val="en-US"/>
              </w:rPr>
            </w:pPr>
          </w:p>
        </w:tc>
        <w:tc>
          <w:tcPr>
            <w:tcW w:w="0" w:type="auto"/>
            <w:vAlign w:val="center"/>
            <w:hideMark/>
          </w:tcPr>
          <w:p w14:paraId="5E96617D" w14:textId="77777777" w:rsidR="0095430C"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95430C" w14:paraId="44EA546F" w14:textId="77777777">
        <w:trPr>
          <w:divId w:val="1659267375"/>
          <w:tblCellSpacing w:w="15" w:type="dxa"/>
        </w:trPr>
        <w:tc>
          <w:tcPr>
            <w:tcW w:w="0" w:type="auto"/>
            <w:vAlign w:val="center"/>
            <w:hideMark/>
          </w:tcPr>
          <w:p w14:paraId="4F1D4A42" w14:textId="77777777" w:rsidR="0095430C" w:rsidRDefault="0095430C">
            <w:pPr>
              <w:rPr>
                <w:rFonts w:eastAsia="Times New Roman"/>
                <w:lang w:val="en-US"/>
              </w:rPr>
            </w:pPr>
          </w:p>
        </w:tc>
        <w:tc>
          <w:tcPr>
            <w:tcW w:w="0" w:type="auto"/>
            <w:vAlign w:val="center"/>
            <w:hideMark/>
          </w:tcPr>
          <w:p w14:paraId="31B697CD" w14:textId="77777777" w:rsidR="0095430C"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95430C" w14:paraId="661FDAEB" w14:textId="77777777">
        <w:trPr>
          <w:divId w:val="1659267375"/>
          <w:tblCellSpacing w:w="15" w:type="dxa"/>
        </w:trPr>
        <w:tc>
          <w:tcPr>
            <w:tcW w:w="0" w:type="auto"/>
            <w:vAlign w:val="center"/>
            <w:hideMark/>
          </w:tcPr>
          <w:p w14:paraId="6CB612AB" w14:textId="77777777" w:rsidR="0095430C" w:rsidRDefault="0095430C">
            <w:pPr>
              <w:rPr>
                <w:rFonts w:eastAsia="Times New Roman"/>
                <w:lang w:val="en-US"/>
              </w:rPr>
            </w:pPr>
          </w:p>
        </w:tc>
        <w:tc>
          <w:tcPr>
            <w:tcW w:w="0" w:type="auto"/>
            <w:vAlign w:val="center"/>
            <w:hideMark/>
          </w:tcPr>
          <w:p w14:paraId="1FF71CFD" w14:textId="77777777" w:rsidR="0095430C"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95430C" w14:paraId="4E7BD20E" w14:textId="77777777">
        <w:trPr>
          <w:divId w:val="1659267375"/>
          <w:tblCellSpacing w:w="15" w:type="dxa"/>
        </w:trPr>
        <w:tc>
          <w:tcPr>
            <w:tcW w:w="0" w:type="auto"/>
            <w:vAlign w:val="center"/>
            <w:hideMark/>
          </w:tcPr>
          <w:p w14:paraId="6F1E4E5F" w14:textId="77777777" w:rsidR="0095430C" w:rsidRDefault="0095430C">
            <w:pPr>
              <w:rPr>
                <w:rFonts w:eastAsia="Times New Roman"/>
                <w:lang w:val="en-US"/>
              </w:rPr>
            </w:pPr>
          </w:p>
        </w:tc>
        <w:tc>
          <w:tcPr>
            <w:tcW w:w="0" w:type="auto"/>
            <w:vAlign w:val="center"/>
            <w:hideMark/>
          </w:tcPr>
          <w:p w14:paraId="78B18D04" w14:textId="77777777" w:rsidR="0095430C"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95430C" w14:paraId="6F87814C" w14:textId="77777777">
        <w:trPr>
          <w:divId w:val="1659267375"/>
          <w:tblCellSpacing w:w="15" w:type="dxa"/>
        </w:trPr>
        <w:tc>
          <w:tcPr>
            <w:tcW w:w="0" w:type="auto"/>
            <w:vAlign w:val="center"/>
            <w:hideMark/>
          </w:tcPr>
          <w:p w14:paraId="7F3649CF" w14:textId="77777777" w:rsidR="0095430C" w:rsidRDefault="0095430C">
            <w:pPr>
              <w:rPr>
                <w:rFonts w:eastAsia="Times New Roman"/>
                <w:lang w:val="en-US"/>
              </w:rPr>
            </w:pPr>
          </w:p>
        </w:tc>
        <w:tc>
          <w:tcPr>
            <w:tcW w:w="0" w:type="auto"/>
            <w:vAlign w:val="center"/>
            <w:hideMark/>
          </w:tcPr>
          <w:p w14:paraId="60BA8B86" w14:textId="77777777" w:rsidR="0095430C"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95430C" w14:paraId="38B9BC78" w14:textId="77777777">
        <w:trPr>
          <w:divId w:val="1659267375"/>
          <w:tblCellSpacing w:w="15" w:type="dxa"/>
        </w:trPr>
        <w:tc>
          <w:tcPr>
            <w:tcW w:w="0" w:type="auto"/>
            <w:vAlign w:val="center"/>
            <w:hideMark/>
          </w:tcPr>
          <w:p w14:paraId="3C7836D9" w14:textId="77777777" w:rsidR="0095430C" w:rsidRDefault="0095430C">
            <w:pPr>
              <w:rPr>
                <w:rFonts w:eastAsia="Times New Roman"/>
                <w:lang w:val="en-US"/>
              </w:rPr>
            </w:pPr>
          </w:p>
        </w:tc>
        <w:tc>
          <w:tcPr>
            <w:tcW w:w="0" w:type="auto"/>
            <w:vAlign w:val="center"/>
            <w:hideMark/>
          </w:tcPr>
          <w:p w14:paraId="6ADCEE95" w14:textId="77777777" w:rsidR="0095430C"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95430C" w14:paraId="52567587" w14:textId="77777777">
        <w:trPr>
          <w:divId w:val="1659267375"/>
          <w:tblCellSpacing w:w="15" w:type="dxa"/>
        </w:trPr>
        <w:tc>
          <w:tcPr>
            <w:tcW w:w="0" w:type="auto"/>
            <w:vAlign w:val="center"/>
            <w:hideMark/>
          </w:tcPr>
          <w:p w14:paraId="488028A0" w14:textId="77777777" w:rsidR="0095430C" w:rsidRDefault="0095430C">
            <w:pPr>
              <w:rPr>
                <w:rFonts w:eastAsia="Times New Roman"/>
                <w:lang w:val="en-US"/>
              </w:rPr>
            </w:pPr>
          </w:p>
        </w:tc>
        <w:tc>
          <w:tcPr>
            <w:tcW w:w="0" w:type="auto"/>
            <w:vAlign w:val="center"/>
            <w:hideMark/>
          </w:tcPr>
          <w:p w14:paraId="77A36494" w14:textId="77777777" w:rsidR="0095430C"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95430C" w14:paraId="1199EDAE" w14:textId="77777777">
        <w:trPr>
          <w:divId w:val="1659267375"/>
          <w:tblCellSpacing w:w="15" w:type="dxa"/>
        </w:trPr>
        <w:tc>
          <w:tcPr>
            <w:tcW w:w="0" w:type="auto"/>
            <w:vAlign w:val="center"/>
            <w:hideMark/>
          </w:tcPr>
          <w:p w14:paraId="59E7AE4F" w14:textId="77777777" w:rsidR="0095430C" w:rsidRDefault="0095430C">
            <w:pPr>
              <w:rPr>
                <w:rFonts w:eastAsia="Times New Roman"/>
                <w:lang w:val="en-US"/>
              </w:rPr>
            </w:pPr>
          </w:p>
        </w:tc>
        <w:tc>
          <w:tcPr>
            <w:tcW w:w="0" w:type="auto"/>
            <w:vAlign w:val="center"/>
            <w:hideMark/>
          </w:tcPr>
          <w:p w14:paraId="2816E69D" w14:textId="77777777" w:rsidR="0095430C"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95430C" w14:paraId="1EA8E2BC" w14:textId="77777777">
        <w:trPr>
          <w:divId w:val="1659267375"/>
          <w:tblCellSpacing w:w="15" w:type="dxa"/>
        </w:trPr>
        <w:tc>
          <w:tcPr>
            <w:tcW w:w="0" w:type="auto"/>
            <w:vAlign w:val="center"/>
            <w:hideMark/>
          </w:tcPr>
          <w:p w14:paraId="593FDB1D" w14:textId="77777777" w:rsidR="0095430C" w:rsidRDefault="0095430C">
            <w:pPr>
              <w:rPr>
                <w:rFonts w:eastAsia="Times New Roman"/>
                <w:lang w:val="en-US"/>
              </w:rPr>
            </w:pPr>
          </w:p>
        </w:tc>
        <w:tc>
          <w:tcPr>
            <w:tcW w:w="0" w:type="auto"/>
            <w:vAlign w:val="center"/>
            <w:hideMark/>
          </w:tcPr>
          <w:p w14:paraId="01C5DC81" w14:textId="77777777" w:rsidR="0095430C"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95430C" w14:paraId="6277D1F2" w14:textId="77777777">
        <w:trPr>
          <w:divId w:val="1659267375"/>
          <w:tblCellSpacing w:w="15" w:type="dxa"/>
        </w:trPr>
        <w:tc>
          <w:tcPr>
            <w:tcW w:w="0" w:type="auto"/>
            <w:vAlign w:val="center"/>
            <w:hideMark/>
          </w:tcPr>
          <w:p w14:paraId="500EFDAC" w14:textId="77777777" w:rsidR="0095430C" w:rsidRDefault="0095430C">
            <w:pPr>
              <w:rPr>
                <w:rFonts w:eastAsia="Times New Roman"/>
                <w:lang w:val="en-US"/>
              </w:rPr>
            </w:pPr>
          </w:p>
        </w:tc>
        <w:tc>
          <w:tcPr>
            <w:tcW w:w="0" w:type="auto"/>
            <w:vAlign w:val="center"/>
            <w:hideMark/>
          </w:tcPr>
          <w:p w14:paraId="6A2682E1" w14:textId="77777777" w:rsidR="0095430C"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95430C" w14:paraId="2CE276BA" w14:textId="77777777">
        <w:trPr>
          <w:divId w:val="1659267375"/>
          <w:tblCellSpacing w:w="15" w:type="dxa"/>
        </w:trPr>
        <w:tc>
          <w:tcPr>
            <w:tcW w:w="0" w:type="auto"/>
            <w:vAlign w:val="center"/>
            <w:hideMark/>
          </w:tcPr>
          <w:p w14:paraId="29BE1372" w14:textId="77777777" w:rsidR="0095430C" w:rsidRDefault="0095430C">
            <w:pPr>
              <w:rPr>
                <w:rFonts w:eastAsia="Times New Roman"/>
                <w:lang w:val="en-US"/>
              </w:rPr>
            </w:pPr>
          </w:p>
        </w:tc>
        <w:tc>
          <w:tcPr>
            <w:tcW w:w="0" w:type="auto"/>
            <w:vAlign w:val="center"/>
            <w:hideMark/>
          </w:tcPr>
          <w:p w14:paraId="7BFCD0C8" w14:textId="77777777" w:rsidR="0095430C"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95430C" w14:paraId="1EFC60B8" w14:textId="77777777">
        <w:trPr>
          <w:divId w:val="1659267375"/>
          <w:tblCellSpacing w:w="15" w:type="dxa"/>
        </w:trPr>
        <w:tc>
          <w:tcPr>
            <w:tcW w:w="0" w:type="auto"/>
            <w:vAlign w:val="center"/>
            <w:hideMark/>
          </w:tcPr>
          <w:p w14:paraId="06F190F8" w14:textId="77777777" w:rsidR="0095430C" w:rsidRDefault="0095430C">
            <w:pPr>
              <w:rPr>
                <w:rFonts w:eastAsia="Times New Roman"/>
                <w:lang w:val="en-US"/>
              </w:rPr>
            </w:pPr>
          </w:p>
        </w:tc>
        <w:tc>
          <w:tcPr>
            <w:tcW w:w="0" w:type="auto"/>
            <w:vAlign w:val="center"/>
            <w:hideMark/>
          </w:tcPr>
          <w:p w14:paraId="7C5333EF" w14:textId="77777777" w:rsidR="0095430C"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95430C" w14:paraId="64802D26" w14:textId="77777777">
        <w:trPr>
          <w:divId w:val="1659267375"/>
          <w:tblCellSpacing w:w="15" w:type="dxa"/>
        </w:trPr>
        <w:tc>
          <w:tcPr>
            <w:tcW w:w="0" w:type="auto"/>
            <w:vAlign w:val="center"/>
            <w:hideMark/>
          </w:tcPr>
          <w:p w14:paraId="53174749" w14:textId="77777777" w:rsidR="0095430C" w:rsidRDefault="0095430C">
            <w:pPr>
              <w:rPr>
                <w:rFonts w:eastAsia="Times New Roman"/>
                <w:lang w:val="en-US"/>
              </w:rPr>
            </w:pPr>
          </w:p>
        </w:tc>
        <w:tc>
          <w:tcPr>
            <w:tcW w:w="0" w:type="auto"/>
            <w:vAlign w:val="center"/>
            <w:hideMark/>
          </w:tcPr>
          <w:p w14:paraId="3F16B08F" w14:textId="77777777" w:rsidR="0095430C"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95430C" w14:paraId="176DA5C1" w14:textId="77777777">
        <w:trPr>
          <w:divId w:val="1659267375"/>
          <w:tblCellSpacing w:w="15" w:type="dxa"/>
        </w:trPr>
        <w:tc>
          <w:tcPr>
            <w:tcW w:w="0" w:type="auto"/>
            <w:vAlign w:val="center"/>
            <w:hideMark/>
          </w:tcPr>
          <w:p w14:paraId="2450E46C" w14:textId="77777777" w:rsidR="0095430C" w:rsidRDefault="0095430C">
            <w:pPr>
              <w:rPr>
                <w:rFonts w:eastAsia="Times New Roman"/>
                <w:lang w:val="en-US"/>
              </w:rPr>
            </w:pPr>
          </w:p>
        </w:tc>
        <w:tc>
          <w:tcPr>
            <w:tcW w:w="0" w:type="auto"/>
            <w:vAlign w:val="center"/>
            <w:hideMark/>
          </w:tcPr>
          <w:p w14:paraId="4E57C000" w14:textId="77777777" w:rsidR="0095430C"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95430C" w14:paraId="581C050A" w14:textId="77777777">
        <w:trPr>
          <w:divId w:val="1659267375"/>
          <w:tblCellSpacing w:w="15" w:type="dxa"/>
        </w:trPr>
        <w:tc>
          <w:tcPr>
            <w:tcW w:w="0" w:type="auto"/>
            <w:vAlign w:val="center"/>
            <w:hideMark/>
          </w:tcPr>
          <w:p w14:paraId="647CAA36" w14:textId="77777777" w:rsidR="0095430C" w:rsidRDefault="0095430C">
            <w:pPr>
              <w:rPr>
                <w:rFonts w:eastAsia="Times New Roman"/>
                <w:lang w:val="en-US"/>
              </w:rPr>
            </w:pPr>
          </w:p>
        </w:tc>
        <w:tc>
          <w:tcPr>
            <w:tcW w:w="0" w:type="auto"/>
            <w:vAlign w:val="center"/>
            <w:hideMark/>
          </w:tcPr>
          <w:p w14:paraId="1D9AD64D" w14:textId="77777777" w:rsidR="0095430C"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95430C" w14:paraId="351C16CD" w14:textId="77777777">
        <w:trPr>
          <w:divId w:val="1659267375"/>
          <w:tblCellSpacing w:w="15" w:type="dxa"/>
        </w:trPr>
        <w:tc>
          <w:tcPr>
            <w:tcW w:w="0" w:type="auto"/>
            <w:vAlign w:val="center"/>
            <w:hideMark/>
          </w:tcPr>
          <w:p w14:paraId="45FA2BE5" w14:textId="77777777" w:rsidR="0095430C" w:rsidRDefault="0095430C">
            <w:pPr>
              <w:rPr>
                <w:rFonts w:eastAsia="Times New Roman"/>
                <w:lang w:val="en-US"/>
              </w:rPr>
            </w:pPr>
          </w:p>
        </w:tc>
        <w:tc>
          <w:tcPr>
            <w:tcW w:w="0" w:type="auto"/>
            <w:vAlign w:val="center"/>
            <w:hideMark/>
          </w:tcPr>
          <w:p w14:paraId="2972D32C" w14:textId="77777777" w:rsidR="0095430C"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95430C" w14:paraId="53FB1A3F" w14:textId="77777777">
        <w:trPr>
          <w:divId w:val="1659267375"/>
          <w:tblCellSpacing w:w="15" w:type="dxa"/>
        </w:trPr>
        <w:tc>
          <w:tcPr>
            <w:tcW w:w="0" w:type="auto"/>
            <w:vAlign w:val="center"/>
            <w:hideMark/>
          </w:tcPr>
          <w:p w14:paraId="11A38BD2" w14:textId="77777777" w:rsidR="0095430C" w:rsidRDefault="0095430C">
            <w:pPr>
              <w:rPr>
                <w:rFonts w:eastAsia="Times New Roman"/>
                <w:lang w:val="en-US"/>
              </w:rPr>
            </w:pPr>
          </w:p>
        </w:tc>
        <w:tc>
          <w:tcPr>
            <w:tcW w:w="0" w:type="auto"/>
            <w:vAlign w:val="center"/>
            <w:hideMark/>
          </w:tcPr>
          <w:p w14:paraId="4A37A67E" w14:textId="77777777" w:rsidR="0095430C"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95430C" w14:paraId="3E2BA0AE" w14:textId="77777777">
        <w:trPr>
          <w:divId w:val="1659267375"/>
          <w:tblCellSpacing w:w="15" w:type="dxa"/>
        </w:trPr>
        <w:tc>
          <w:tcPr>
            <w:tcW w:w="0" w:type="auto"/>
            <w:vAlign w:val="center"/>
            <w:hideMark/>
          </w:tcPr>
          <w:p w14:paraId="632AC0FF" w14:textId="77777777" w:rsidR="0095430C" w:rsidRDefault="0095430C">
            <w:pPr>
              <w:rPr>
                <w:rFonts w:eastAsia="Times New Roman"/>
                <w:lang w:val="en-US"/>
              </w:rPr>
            </w:pPr>
          </w:p>
        </w:tc>
        <w:tc>
          <w:tcPr>
            <w:tcW w:w="0" w:type="auto"/>
            <w:vAlign w:val="center"/>
            <w:hideMark/>
          </w:tcPr>
          <w:p w14:paraId="7A3AD5DE" w14:textId="77777777" w:rsidR="0095430C"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95430C" w14:paraId="0A42FEA7" w14:textId="77777777">
        <w:trPr>
          <w:divId w:val="1659267375"/>
          <w:tblCellSpacing w:w="15" w:type="dxa"/>
        </w:trPr>
        <w:tc>
          <w:tcPr>
            <w:tcW w:w="0" w:type="auto"/>
            <w:vAlign w:val="center"/>
            <w:hideMark/>
          </w:tcPr>
          <w:p w14:paraId="2AC016F1" w14:textId="77777777" w:rsidR="0095430C" w:rsidRDefault="0095430C">
            <w:pPr>
              <w:rPr>
                <w:rFonts w:eastAsia="Times New Roman"/>
                <w:lang w:val="en-US"/>
              </w:rPr>
            </w:pPr>
          </w:p>
        </w:tc>
        <w:tc>
          <w:tcPr>
            <w:tcW w:w="0" w:type="auto"/>
            <w:vAlign w:val="center"/>
            <w:hideMark/>
          </w:tcPr>
          <w:p w14:paraId="263CEC53" w14:textId="77777777" w:rsidR="0095430C"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95430C" w14:paraId="7B4E15B0" w14:textId="77777777">
        <w:trPr>
          <w:divId w:val="1659267375"/>
          <w:tblCellSpacing w:w="15" w:type="dxa"/>
        </w:trPr>
        <w:tc>
          <w:tcPr>
            <w:tcW w:w="0" w:type="auto"/>
            <w:vAlign w:val="center"/>
            <w:hideMark/>
          </w:tcPr>
          <w:p w14:paraId="472FFF9E" w14:textId="77777777" w:rsidR="0095430C" w:rsidRDefault="0095430C">
            <w:pPr>
              <w:rPr>
                <w:rFonts w:eastAsia="Times New Roman"/>
                <w:lang w:val="en-US"/>
              </w:rPr>
            </w:pPr>
          </w:p>
        </w:tc>
        <w:tc>
          <w:tcPr>
            <w:tcW w:w="0" w:type="auto"/>
            <w:vAlign w:val="center"/>
            <w:hideMark/>
          </w:tcPr>
          <w:p w14:paraId="176E3E05" w14:textId="77777777" w:rsidR="0095430C"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95430C" w14:paraId="08444EDD" w14:textId="77777777">
        <w:trPr>
          <w:divId w:val="1659267375"/>
          <w:tblCellSpacing w:w="15" w:type="dxa"/>
        </w:trPr>
        <w:tc>
          <w:tcPr>
            <w:tcW w:w="0" w:type="auto"/>
            <w:vAlign w:val="center"/>
            <w:hideMark/>
          </w:tcPr>
          <w:p w14:paraId="7DA2F2E6" w14:textId="77777777" w:rsidR="0095430C" w:rsidRDefault="0095430C">
            <w:pPr>
              <w:rPr>
                <w:rFonts w:eastAsia="Times New Roman"/>
                <w:lang w:val="en-US"/>
              </w:rPr>
            </w:pPr>
          </w:p>
        </w:tc>
        <w:tc>
          <w:tcPr>
            <w:tcW w:w="0" w:type="auto"/>
            <w:vAlign w:val="center"/>
            <w:hideMark/>
          </w:tcPr>
          <w:p w14:paraId="6F4D6C65" w14:textId="77777777" w:rsidR="0095430C"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95430C" w14:paraId="08E05C93" w14:textId="77777777">
        <w:trPr>
          <w:divId w:val="1659267375"/>
          <w:tblCellSpacing w:w="15" w:type="dxa"/>
        </w:trPr>
        <w:tc>
          <w:tcPr>
            <w:tcW w:w="0" w:type="auto"/>
            <w:vAlign w:val="center"/>
            <w:hideMark/>
          </w:tcPr>
          <w:p w14:paraId="3F92249D" w14:textId="77777777" w:rsidR="0095430C" w:rsidRDefault="0095430C">
            <w:pPr>
              <w:rPr>
                <w:rFonts w:eastAsia="Times New Roman"/>
                <w:lang w:val="en-US"/>
              </w:rPr>
            </w:pPr>
          </w:p>
        </w:tc>
        <w:tc>
          <w:tcPr>
            <w:tcW w:w="0" w:type="auto"/>
            <w:vAlign w:val="center"/>
            <w:hideMark/>
          </w:tcPr>
          <w:p w14:paraId="64937AF1" w14:textId="77777777" w:rsidR="0095430C"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95430C" w14:paraId="35A0FE76" w14:textId="77777777">
        <w:trPr>
          <w:divId w:val="1659267375"/>
          <w:tblCellSpacing w:w="15" w:type="dxa"/>
        </w:trPr>
        <w:tc>
          <w:tcPr>
            <w:tcW w:w="0" w:type="auto"/>
            <w:vAlign w:val="center"/>
            <w:hideMark/>
          </w:tcPr>
          <w:p w14:paraId="224C31E5" w14:textId="77777777" w:rsidR="0095430C" w:rsidRDefault="0095430C">
            <w:pPr>
              <w:rPr>
                <w:rFonts w:eastAsia="Times New Roman"/>
                <w:lang w:val="en-US"/>
              </w:rPr>
            </w:pPr>
          </w:p>
        </w:tc>
        <w:tc>
          <w:tcPr>
            <w:tcW w:w="0" w:type="auto"/>
            <w:vAlign w:val="center"/>
            <w:hideMark/>
          </w:tcPr>
          <w:p w14:paraId="6022E466" w14:textId="77777777" w:rsidR="0095430C"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95430C" w14:paraId="2B0F9AB4" w14:textId="77777777">
        <w:trPr>
          <w:divId w:val="1659267375"/>
          <w:tblCellSpacing w:w="15" w:type="dxa"/>
        </w:trPr>
        <w:tc>
          <w:tcPr>
            <w:tcW w:w="0" w:type="auto"/>
            <w:vAlign w:val="center"/>
            <w:hideMark/>
          </w:tcPr>
          <w:p w14:paraId="7C4ED3CC" w14:textId="77777777" w:rsidR="0095430C" w:rsidRDefault="0095430C">
            <w:pPr>
              <w:rPr>
                <w:rFonts w:eastAsia="Times New Roman"/>
                <w:lang w:val="en-US"/>
              </w:rPr>
            </w:pPr>
          </w:p>
        </w:tc>
        <w:tc>
          <w:tcPr>
            <w:tcW w:w="0" w:type="auto"/>
            <w:vAlign w:val="center"/>
            <w:hideMark/>
          </w:tcPr>
          <w:p w14:paraId="77203EA1" w14:textId="77777777" w:rsidR="0095430C"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95430C" w14:paraId="762D0E81" w14:textId="77777777">
        <w:trPr>
          <w:divId w:val="1659267375"/>
          <w:tblCellSpacing w:w="15" w:type="dxa"/>
        </w:trPr>
        <w:tc>
          <w:tcPr>
            <w:tcW w:w="0" w:type="auto"/>
            <w:vAlign w:val="center"/>
            <w:hideMark/>
          </w:tcPr>
          <w:p w14:paraId="10AEBABE" w14:textId="77777777" w:rsidR="0095430C" w:rsidRDefault="0095430C">
            <w:pPr>
              <w:rPr>
                <w:rFonts w:eastAsia="Times New Roman"/>
                <w:lang w:val="en-US"/>
              </w:rPr>
            </w:pPr>
          </w:p>
        </w:tc>
        <w:tc>
          <w:tcPr>
            <w:tcW w:w="0" w:type="auto"/>
            <w:vAlign w:val="center"/>
            <w:hideMark/>
          </w:tcPr>
          <w:p w14:paraId="1A3ECC37" w14:textId="77777777" w:rsidR="0095430C"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95430C" w14:paraId="192D49BA" w14:textId="77777777">
        <w:trPr>
          <w:divId w:val="1659267375"/>
          <w:tblCellSpacing w:w="15" w:type="dxa"/>
        </w:trPr>
        <w:tc>
          <w:tcPr>
            <w:tcW w:w="0" w:type="auto"/>
            <w:vAlign w:val="center"/>
            <w:hideMark/>
          </w:tcPr>
          <w:p w14:paraId="3992515E" w14:textId="77777777" w:rsidR="0095430C" w:rsidRDefault="0095430C">
            <w:pPr>
              <w:rPr>
                <w:rFonts w:eastAsia="Times New Roman"/>
                <w:lang w:val="en-US"/>
              </w:rPr>
            </w:pPr>
          </w:p>
        </w:tc>
        <w:tc>
          <w:tcPr>
            <w:tcW w:w="0" w:type="auto"/>
            <w:vAlign w:val="center"/>
            <w:hideMark/>
          </w:tcPr>
          <w:p w14:paraId="3D484935" w14:textId="77777777" w:rsidR="0095430C"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95430C" w14:paraId="4613EAD5" w14:textId="77777777">
        <w:trPr>
          <w:divId w:val="1659267375"/>
          <w:tblCellSpacing w:w="15" w:type="dxa"/>
        </w:trPr>
        <w:tc>
          <w:tcPr>
            <w:tcW w:w="0" w:type="auto"/>
            <w:vAlign w:val="center"/>
            <w:hideMark/>
          </w:tcPr>
          <w:p w14:paraId="79722561" w14:textId="77777777" w:rsidR="0095430C" w:rsidRDefault="0095430C">
            <w:pPr>
              <w:rPr>
                <w:rFonts w:eastAsia="Times New Roman"/>
                <w:lang w:val="en-US"/>
              </w:rPr>
            </w:pPr>
          </w:p>
        </w:tc>
        <w:tc>
          <w:tcPr>
            <w:tcW w:w="0" w:type="auto"/>
            <w:vAlign w:val="center"/>
            <w:hideMark/>
          </w:tcPr>
          <w:p w14:paraId="2B10FF03" w14:textId="77777777" w:rsidR="0095430C"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95430C" w14:paraId="50E78D76" w14:textId="77777777">
        <w:trPr>
          <w:divId w:val="1659267375"/>
          <w:tblCellSpacing w:w="15" w:type="dxa"/>
        </w:trPr>
        <w:tc>
          <w:tcPr>
            <w:tcW w:w="0" w:type="auto"/>
            <w:vAlign w:val="center"/>
            <w:hideMark/>
          </w:tcPr>
          <w:p w14:paraId="0524D7EE" w14:textId="77777777" w:rsidR="0095430C" w:rsidRDefault="0095430C">
            <w:pPr>
              <w:rPr>
                <w:rFonts w:eastAsia="Times New Roman"/>
                <w:lang w:val="en-US"/>
              </w:rPr>
            </w:pPr>
          </w:p>
        </w:tc>
        <w:tc>
          <w:tcPr>
            <w:tcW w:w="0" w:type="auto"/>
            <w:vAlign w:val="center"/>
            <w:hideMark/>
          </w:tcPr>
          <w:p w14:paraId="717C842C" w14:textId="77777777" w:rsidR="0095430C"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95430C" w14:paraId="53D9CBFC" w14:textId="77777777">
        <w:trPr>
          <w:divId w:val="1659267375"/>
          <w:tblCellSpacing w:w="15" w:type="dxa"/>
        </w:trPr>
        <w:tc>
          <w:tcPr>
            <w:tcW w:w="0" w:type="auto"/>
            <w:vAlign w:val="center"/>
            <w:hideMark/>
          </w:tcPr>
          <w:p w14:paraId="5E2ABCE9" w14:textId="77777777" w:rsidR="0095430C" w:rsidRDefault="0095430C">
            <w:pPr>
              <w:rPr>
                <w:rFonts w:eastAsia="Times New Roman"/>
                <w:lang w:val="en-US"/>
              </w:rPr>
            </w:pPr>
          </w:p>
        </w:tc>
        <w:tc>
          <w:tcPr>
            <w:tcW w:w="0" w:type="auto"/>
            <w:vAlign w:val="center"/>
            <w:hideMark/>
          </w:tcPr>
          <w:p w14:paraId="289E16B4" w14:textId="77777777" w:rsidR="0095430C"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95430C" w14:paraId="75A77B8E" w14:textId="77777777">
        <w:trPr>
          <w:divId w:val="1659267375"/>
          <w:tblCellSpacing w:w="15" w:type="dxa"/>
        </w:trPr>
        <w:tc>
          <w:tcPr>
            <w:tcW w:w="0" w:type="auto"/>
            <w:vAlign w:val="center"/>
            <w:hideMark/>
          </w:tcPr>
          <w:p w14:paraId="65735F28" w14:textId="77777777" w:rsidR="0095430C" w:rsidRDefault="0095430C">
            <w:pPr>
              <w:rPr>
                <w:rFonts w:eastAsia="Times New Roman"/>
                <w:lang w:val="en-US"/>
              </w:rPr>
            </w:pPr>
          </w:p>
        </w:tc>
        <w:tc>
          <w:tcPr>
            <w:tcW w:w="0" w:type="auto"/>
            <w:vAlign w:val="center"/>
            <w:hideMark/>
          </w:tcPr>
          <w:p w14:paraId="16166EDB" w14:textId="77777777" w:rsidR="0095430C"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95430C" w14:paraId="6615BC10" w14:textId="77777777">
        <w:trPr>
          <w:divId w:val="1659267375"/>
          <w:tblCellSpacing w:w="15" w:type="dxa"/>
        </w:trPr>
        <w:tc>
          <w:tcPr>
            <w:tcW w:w="0" w:type="auto"/>
            <w:vAlign w:val="center"/>
            <w:hideMark/>
          </w:tcPr>
          <w:p w14:paraId="353BF909" w14:textId="77777777" w:rsidR="0095430C" w:rsidRDefault="0095430C">
            <w:pPr>
              <w:rPr>
                <w:rFonts w:eastAsia="Times New Roman"/>
                <w:lang w:val="en-US"/>
              </w:rPr>
            </w:pPr>
          </w:p>
        </w:tc>
        <w:tc>
          <w:tcPr>
            <w:tcW w:w="0" w:type="auto"/>
            <w:vAlign w:val="center"/>
            <w:hideMark/>
          </w:tcPr>
          <w:p w14:paraId="58CDB140" w14:textId="77777777" w:rsidR="0095430C"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95430C" w14:paraId="390474BA" w14:textId="77777777">
        <w:trPr>
          <w:divId w:val="1659267375"/>
          <w:tblCellSpacing w:w="15" w:type="dxa"/>
        </w:trPr>
        <w:tc>
          <w:tcPr>
            <w:tcW w:w="0" w:type="auto"/>
            <w:vAlign w:val="center"/>
            <w:hideMark/>
          </w:tcPr>
          <w:p w14:paraId="6ADCAD84" w14:textId="77777777" w:rsidR="0095430C" w:rsidRDefault="0095430C">
            <w:pPr>
              <w:rPr>
                <w:rFonts w:eastAsia="Times New Roman"/>
                <w:lang w:val="en-US"/>
              </w:rPr>
            </w:pPr>
          </w:p>
        </w:tc>
        <w:tc>
          <w:tcPr>
            <w:tcW w:w="0" w:type="auto"/>
            <w:vAlign w:val="center"/>
            <w:hideMark/>
          </w:tcPr>
          <w:p w14:paraId="2EF99CE3" w14:textId="77777777" w:rsidR="0095430C"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95430C" w14:paraId="6FC0A4CD" w14:textId="77777777">
        <w:trPr>
          <w:divId w:val="1659267375"/>
          <w:tblCellSpacing w:w="15" w:type="dxa"/>
        </w:trPr>
        <w:tc>
          <w:tcPr>
            <w:tcW w:w="0" w:type="auto"/>
            <w:vAlign w:val="center"/>
            <w:hideMark/>
          </w:tcPr>
          <w:p w14:paraId="7AFEC940" w14:textId="77777777" w:rsidR="0095430C" w:rsidRDefault="0095430C">
            <w:pPr>
              <w:rPr>
                <w:rFonts w:eastAsia="Times New Roman"/>
                <w:lang w:val="en-US"/>
              </w:rPr>
            </w:pPr>
          </w:p>
        </w:tc>
        <w:tc>
          <w:tcPr>
            <w:tcW w:w="0" w:type="auto"/>
            <w:vAlign w:val="center"/>
            <w:hideMark/>
          </w:tcPr>
          <w:p w14:paraId="1B7B999C" w14:textId="77777777" w:rsidR="0095430C"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95430C" w14:paraId="7C1E0D94" w14:textId="77777777">
        <w:trPr>
          <w:divId w:val="1659267375"/>
          <w:tblCellSpacing w:w="15" w:type="dxa"/>
        </w:trPr>
        <w:tc>
          <w:tcPr>
            <w:tcW w:w="0" w:type="auto"/>
            <w:vAlign w:val="center"/>
            <w:hideMark/>
          </w:tcPr>
          <w:p w14:paraId="4C7F2FFA" w14:textId="77777777" w:rsidR="0095430C" w:rsidRDefault="0095430C">
            <w:pPr>
              <w:rPr>
                <w:rFonts w:eastAsia="Times New Roman"/>
                <w:lang w:val="en-US"/>
              </w:rPr>
            </w:pPr>
          </w:p>
        </w:tc>
        <w:tc>
          <w:tcPr>
            <w:tcW w:w="0" w:type="auto"/>
            <w:vAlign w:val="center"/>
            <w:hideMark/>
          </w:tcPr>
          <w:p w14:paraId="46606C0D" w14:textId="77777777" w:rsidR="0095430C"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95430C" w14:paraId="651FC3DE" w14:textId="77777777">
        <w:trPr>
          <w:divId w:val="1659267375"/>
          <w:tblCellSpacing w:w="15" w:type="dxa"/>
        </w:trPr>
        <w:tc>
          <w:tcPr>
            <w:tcW w:w="0" w:type="auto"/>
            <w:vAlign w:val="center"/>
            <w:hideMark/>
          </w:tcPr>
          <w:p w14:paraId="27FBE552" w14:textId="77777777" w:rsidR="0095430C" w:rsidRDefault="0095430C">
            <w:pPr>
              <w:rPr>
                <w:rFonts w:eastAsia="Times New Roman"/>
                <w:lang w:val="en-US"/>
              </w:rPr>
            </w:pPr>
          </w:p>
        </w:tc>
        <w:tc>
          <w:tcPr>
            <w:tcW w:w="0" w:type="auto"/>
            <w:vAlign w:val="center"/>
            <w:hideMark/>
          </w:tcPr>
          <w:p w14:paraId="05994CB1" w14:textId="77777777" w:rsidR="0095430C"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95430C" w14:paraId="21960007" w14:textId="77777777">
        <w:trPr>
          <w:divId w:val="1659267375"/>
          <w:tblCellSpacing w:w="15" w:type="dxa"/>
        </w:trPr>
        <w:tc>
          <w:tcPr>
            <w:tcW w:w="0" w:type="auto"/>
            <w:vAlign w:val="center"/>
            <w:hideMark/>
          </w:tcPr>
          <w:p w14:paraId="0EAA03E1" w14:textId="77777777" w:rsidR="0095430C" w:rsidRDefault="0095430C">
            <w:pPr>
              <w:rPr>
                <w:rFonts w:eastAsia="Times New Roman"/>
                <w:lang w:val="en-US"/>
              </w:rPr>
            </w:pPr>
          </w:p>
        </w:tc>
        <w:tc>
          <w:tcPr>
            <w:tcW w:w="0" w:type="auto"/>
            <w:vAlign w:val="center"/>
            <w:hideMark/>
          </w:tcPr>
          <w:p w14:paraId="2B637541" w14:textId="77777777" w:rsidR="0095430C"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95430C" w14:paraId="25A433C4" w14:textId="77777777">
        <w:trPr>
          <w:divId w:val="1659267375"/>
          <w:tblCellSpacing w:w="15" w:type="dxa"/>
        </w:trPr>
        <w:tc>
          <w:tcPr>
            <w:tcW w:w="0" w:type="auto"/>
            <w:vAlign w:val="center"/>
            <w:hideMark/>
          </w:tcPr>
          <w:p w14:paraId="128BD5FA" w14:textId="77777777" w:rsidR="0095430C" w:rsidRDefault="0095430C">
            <w:pPr>
              <w:rPr>
                <w:rFonts w:eastAsia="Times New Roman"/>
                <w:lang w:val="en-US"/>
              </w:rPr>
            </w:pPr>
          </w:p>
        </w:tc>
        <w:tc>
          <w:tcPr>
            <w:tcW w:w="0" w:type="auto"/>
            <w:vAlign w:val="center"/>
            <w:hideMark/>
          </w:tcPr>
          <w:p w14:paraId="199C8B99" w14:textId="77777777" w:rsidR="0095430C"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95430C" w14:paraId="4F30F938" w14:textId="77777777">
        <w:trPr>
          <w:divId w:val="1659267375"/>
          <w:tblCellSpacing w:w="15" w:type="dxa"/>
        </w:trPr>
        <w:tc>
          <w:tcPr>
            <w:tcW w:w="0" w:type="auto"/>
            <w:vAlign w:val="center"/>
            <w:hideMark/>
          </w:tcPr>
          <w:p w14:paraId="2762AF1C" w14:textId="77777777" w:rsidR="0095430C" w:rsidRDefault="0095430C">
            <w:pPr>
              <w:rPr>
                <w:rFonts w:eastAsia="Times New Roman"/>
                <w:lang w:val="en-US"/>
              </w:rPr>
            </w:pPr>
          </w:p>
        </w:tc>
        <w:tc>
          <w:tcPr>
            <w:tcW w:w="0" w:type="auto"/>
            <w:vAlign w:val="center"/>
            <w:hideMark/>
          </w:tcPr>
          <w:p w14:paraId="0FE494E6" w14:textId="77777777" w:rsidR="0095430C"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95430C" w14:paraId="4102C255" w14:textId="77777777">
        <w:trPr>
          <w:divId w:val="1659267375"/>
          <w:tblCellSpacing w:w="15" w:type="dxa"/>
        </w:trPr>
        <w:tc>
          <w:tcPr>
            <w:tcW w:w="0" w:type="auto"/>
            <w:vAlign w:val="center"/>
            <w:hideMark/>
          </w:tcPr>
          <w:p w14:paraId="24D5C5FE" w14:textId="77777777" w:rsidR="0095430C" w:rsidRDefault="0095430C">
            <w:pPr>
              <w:rPr>
                <w:rFonts w:eastAsia="Times New Roman"/>
                <w:lang w:val="en-US"/>
              </w:rPr>
            </w:pPr>
          </w:p>
        </w:tc>
        <w:tc>
          <w:tcPr>
            <w:tcW w:w="0" w:type="auto"/>
            <w:vAlign w:val="center"/>
            <w:hideMark/>
          </w:tcPr>
          <w:p w14:paraId="38196349" w14:textId="77777777" w:rsidR="0095430C"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95430C" w14:paraId="1BFEF509" w14:textId="77777777">
        <w:trPr>
          <w:divId w:val="1659267375"/>
          <w:tblCellSpacing w:w="15" w:type="dxa"/>
        </w:trPr>
        <w:tc>
          <w:tcPr>
            <w:tcW w:w="0" w:type="auto"/>
            <w:vAlign w:val="center"/>
            <w:hideMark/>
          </w:tcPr>
          <w:p w14:paraId="21E6166A" w14:textId="77777777" w:rsidR="0095430C" w:rsidRDefault="0095430C">
            <w:pPr>
              <w:rPr>
                <w:rFonts w:eastAsia="Times New Roman"/>
                <w:lang w:val="en-US"/>
              </w:rPr>
            </w:pPr>
          </w:p>
        </w:tc>
        <w:tc>
          <w:tcPr>
            <w:tcW w:w="0" w:type="auto"/>
            <w:vAlign w:val="center"/>
            <w:hideMark/>
          </w:tcPr>
          <w:p w14:paraId="12F6AAB1" w14:textId="77777777" w:rsidR="0095430C"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95430C" w14:paraId="470C6C3D" w14:textId="77777777">
        <w:trPr>
          <w:divId w:val="1659267375"/>
          <w:tblCellSpacing w:w="15" w:type="dxa"/>
        </w:trPr>
        <w:tc>
          <w:tcPr>
            <w:tcW w:w="0" w:type="auto"/>
            <w:vAlign w:val="center"/>
            <w:hideMark/>
          </w:tcPr>
          <w:p w14:paraId="1F0B1E9B" w14:textId="77777777" w:rsidR="0095430C" w:rsidRDefault="0095430C">
            <w:pPr>
              <w:rPr>
                <w:rFonts w:eastAsia="Times New Roman"/>
                <w:lang w:val="en-US"/>
              </w:rPr>
            </w:pPr>
          </w:p>
        </w:tc>
        <w:tc>
          <w:tcPr>
            <w:tcW w:w="0" w:type="auto"/>
            <w:vAlign w:val="center"/>
            <w:hideMark/>
          </w:tcPr>
          <w:p w14:paraId="08A1ECF7" w14:textId="77777777" w:rsidR="0095430C"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95430C" w14:paraId="3162C0C7" w14:textId="77777777">
        <w:trPr>
          <w:divId w:val="1659267375"/>
          <w:tblCellSpacing w:w="15" w:type="dxa"/>
        </w:trPr>
        <w:tc>
          <w:tcPr>
            <w:tcW w:w="0" w:type="auto"/>
            <w:vAlign w:val="center"/>
            <w:hideMark/>
          </w:tcPr>
          <w:p w14:paraId="42A135F4" w14:textId="77777777" w:rsidR="0095430C" w:rsidRDefault="0095430C">
            <w:pPr>
              <w:rPr>
                <w:rFonts w:eastAsia="Times New Roman"/>
                <w:lang w:val="en-US"/>
              </w:rPr>
            </w:pPr>
          </w:p>
        </w:tc>
        <w:tc>
          <w:tcPr>
            <w:tcW w:w="0" w:type="auto"/>
            <w:vAlign w:val="center"/>
            <w:hideMark/>
          </w:tcPr>
          <w:p w14:paraId="3D9FAAA8" w14:textId="77777777" w:rsidR="0095430C"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95430C" w14:paraId="19A48A0F" w14:textId="77777777">
        <w:trPr>
          <w:divId w:val="1659267375"/>
          <w:tblCellSpacing w:w="15" w:type="dxa"/>
        </w:trPr>
        <w:tc>
          <w:tcPr>
            <w:tcW w:w="0" w:type="auto"/>
            <w:vAlign w:val="center"/>
            <w:hideMark/>
          </w:tcPr>
          <w:p w14:paraId="348A72A7" w14:textId="77777777" w:rsidR="0095430C" w:rsidRDefault="0095430C">
            <w:pPr>
              <w:rPr>
                <w:rFonts w:eastAsia="Times New Roman"/>
                <w:lang w:val="en-US"/>
              </w:rPr>
            </w:pPr>
          </w:p>
        </w:tc>
        <w:tc>
          <w:tcPr>
            <w:tcW w:w="0" w:type="auto"/>
            <w:vAlign w:val="center"/>
            <w:hideMark/>
          </w:tcPr>
          <w:p w14:paraId="3E5D3AC6" w14:textId="77777777" w:rsidR="0095430C"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95430C" w14:paraId="64C7C557" w14:textId="77777777">
        <w:trPr>
          <w:divId w:val="1659267375"/>
          <w:tblCellSpacing w:w="15" w:type="dxa"/>
        </w:trPr>
        <w:tc>
          <w:tcPr>
            <w:tcW w:w="0" w:type="auto"/>
            <w:vAlign w:val="center"/>
            <w:hideMark/>
          </w:tcPr>
          <w:p w14:paraId="585129E7" w14:textId="77777777" w:rsidR="0095430C" w:rsidRDefault="0095430C">
            <w:pPr>
              <w:rPr>
                <w:rFonts w:eastAsia="Times New Roman"/>
                <w:lang w:val="en-US"/>
              </w:rPr>
            </w:pPr>
          </w:p>
        </w:tc>
        <w:tc>
          <w:tcPr>
            <w:tcW w:w="0" w:type="auto"/>
            <w:vAlign w:val="center"/>
            <w:hideMark/>
          </w:tcPr>
          <w:p w14:paraId="3CC1758F" w14:textId="77777777" w:rsidR="0095430C"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95430C" w14:paraId="41B98E38" w14:textId="77777777">
        <w:trPr>
          <w:divId w:val="1659267375"/>
          <w:tblCellSpacing w:w="15" w:type="dxa"/>
        </w:trPr>
        <w:tc>
          <w:tcPr>
            <w:tcW w:w="0" w:type="auto"/>
            <w:vAlign w:val="center"/>
            <w:hideMark/>
          </w:tcPr>
          <w:p w14:paraId="5EEA8501" w14:textId="77777777" w:rsidR="0095430C" w:rsidRDefault="0095430C">
            <w:pPr>
              <w:rPr>
                <w:rFonts w:eastAsia="Times New Roman"/>
                <w:lang w:val="en-US"/>
              </w:rPr>
            </w:pPr>
          </w:p>
        </w:tc>
        <w:tc>
          <w:tcPr>
            <w:tcW w:w="0" w:type="auto"/>
            <w:vAlign w:val="center"/>
            <w:hideMark/>
          </w:tcPr>
          <w:p w14:paraId="65FD4E81" w14:textId="77777777" w:rsidR="0095430C"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95430C" w14:paraId="01B13CDF" w14:textId="77777777">
        <w:trPr>
          <w:divId w:val="1659267375"/>
          <w:tblCellSpacing w:w="15" w:type="dxa"/>
        </w:trPr>
        <w:tc>
          <w:tcPr>
            <w:tcW w:w="0" w:type="auto"/>
            <w:vAlign w:val="center"/>
            <w:hideMark/>
          </w:tcPr>
          <w:p w14:paraId="0691CEA4" w14:textId="77777777" w:rsidR="0095430C" w:rsidRDefault="0095430C">
            <w:pPr>
              <w:rPr>
                <w:rFonts w:eastAsia="Times New Roman"/>
                <w:lang w:val="en-US"/>
              </w:rPr>
            </w:pPr>
          </w:p>
        </w:tc>
        <w:tc>
          <w:tcPr>
            <w:tcW w:w="0" w:type="auto"/>
            <w:vAlign w:val="center"/>
            <w:hideMark/>
          </w:tcPr>
          <w:p w14:paraId="22B12A51" w14:textId="77777777" w:rsidR="0095430C"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95430C" w14:paraId="4392A86F" w14:textId="77777777">
        <w:trPr>
          <w:divId w:val="1659267375"/>
          <w:tblCellSpacing w:w="15" w:type="dxa"/>
        </w:trPr>
        <w:tc>
          <w:tcPr>
            <w:tcW w:w="0" w:type="auto"/>
            <w:vAlign w:val="center"/>
            <w:hideMark/>
          </w:tcPr>
          <w:p w14:paraId="0778E984" w14:textId="77777777" w:rsidR="0095430C" w:rsidRDefault="0095430C">
            <w:pPr>
              <w:rPr>
                <w:rFonts w:eastAsia="Times New Roman"/>
                <w:lang w:val="en-US"/>
              </w:rPr>
            </w:pPr>
          </w:p>
        </w:tc>
        <w:tc>
          <w:tcPr>
            <w:tcW w:w="0" w:type="auto"/>
            <w:vAlign w:val="center"/>
            <w:hideMark/>
          </w:tcPr>
          <w:p w14:paraId="44A330C4" w14:textId="77777777" w:rsidR="0095430C"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95430C" w14:paraId="0005AD8A" w14:textId="77777777">
        <w:trPr>
          <w:divId w:val="1659267375"/>
          <w:tblCellSpacing w:w="15" w:type="dxa"/>
        </w:trPr>
        <w:tc>
          <w:tcPr>
            <w:tcW w:w="0" w:type="auto"/>
            <w:vAlign w:val="center"/>
            <w:hideMark/>
          </w:tcPr>
          <w:p w14:paraId="6C5481B0" w14:textId="77777777" w:rsidR="0095430C" w:rsidRDefault="0095430C">
            <w:pPr>
              <w:rPr>
                <w:rFonts w:eastAsia="Times New Roman"/>
                <w:lang w:val="en-US"/>
              </w:rPr>
            </w:pPr>
          </w:p>
        </w:tc>
        <w:tc>
          <w:tcPr>
            <w:tcW w:w="0" w:type="auto"/>
            <w:vAlign w:val="center"/>
            <w:hideMark/>
          </w:tcPr>
          <w:p w14:paraId="01003534" w14:textId="77777777" w:rsidR="0095430C"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95430C" w14:paraId="670BFFC2" w14:textId="77777777">
        <w:trPr>
          <w:divId w:val="1659267375"/>
          <w:tblCellSpacing w:w="15" w:type="dxa"/>
        </w:trPr>
        <w:tc>
          <w:tcPr>
            <w:tcW w:w="0" w:type="auto"/>
            <w:vAlign w:val="center"/>
            <w:hideMark/>
          </w:tcPr>
          <w:p w14:paraId="74DF2999" w14:textId="77777777" w:rsidR="0095430C" w:rsidRDefault="0095430C">
            <w:pPr>
              <w:rPr>
                <w:rFonts w:eastAsia="Times New Roman"/>
                <w:lang w:val="en-US"/>
              </w:rPr>
            </w:pPr>
          </w:p>
        </w:tc>
        <w:tc>
          <w:tcPr>
            <w:tcW w:w="0" w:type="auto"/>
            <w:vAlign w:val="center"/>
            <w:hideMark/>
          </w:tcPr>
          <w:p w14:paraId="304BCD34" w14:textId="77777777" w:rsidR="0095430C"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95430C" w14:paraId="6E879725" w14:textId="77777777">
        <w:trPr>
          <w:divId w:val="1659267375"/>
          <w:tblCellSpacing w:w="15" w:type="dxa"/>
        </w:trPr>
        <w:tc>
          <w:tcPr>
            <w:tcW w:w="0" w:type="auto"/>
            <w:vAlign w:val="center"/>
            <w:hideMark/>
          </w:tcPr>
          <w:p w14:paraId="525F9456" w14:textId="77777777" w:rsidR="0095430C" w:rsidRDefault="0095430C">
            <w:pPr>
              <w:rPr>
                <w:rFonts w:eastAsia="Times New Roman"/>
                <w:lang w:val="en-US"/>
              </w:rPr>
            </w:pPr>
          </w:p>
        </w:tc>
        <w:tc>
          <w:tcPr>
            <w:tcW w:w="0" w:type="auto"/>
            <w:vAlign w:val="center"/>
            <w:hideMark/>
          </w:tcPr>
          <w:p w14:paraId="37CA7F6F" w14:textId="77777777" w:rsidR="0095430C"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95430C" w14:paraId="39E78199" w14:textId="77777777">
        <w:trPr>
          <w:divId w:val="1659267375"/>
          <w:tblCellSpacing w:w="15" w:type="dxa"/>
        </w:trPr>
        <w:tc>
          <w:tcPr>
            <w:tcW w:w="0" w:type="auto"/>
            <w:vAlign w:val="center"/>
            <w:hideMark/>
          </w:tcPr>
          <w:p w14:paraId="62BE4DC4" w14:textId="77777777" w:rsidR="0095430C" w:rsidRDefault="0095430C">
            <w:pPr>
              <w:rPr>
                <w:rFonts w:eastAsia="Times New Roman"/>
                <w:lang w:val="en-US"/>
              </w:rPr>
            </w:pPr>
          </w:p>
        </w:tc>
        <w:tc>
          <w:tcPr>
            <w:tcW w:w="0" w:type="auto"/>
            <w:vAlign w:val="center"/>
            <w:hideMark/>
          </w:tcPr>
          <w:p w14:paraId="39BA44A0" w14:textId="77777777" w:rsidR="0095430C"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95430C" w14:paraId="662A3A30" w14:textId="77777777">
        <w:trPr>
          <w:divId w:val="1659267375"/>
          <w:tblCellSpacing w:w="15" w:type="dxa"/>
        </w:trPr>
        <w:tc>
          <w:tcPr>
            <w:tcW w:w="0" w:type="auto"/>
            <w:vAlign w:val="center"/>
            <w:hideMark/>
          </w:tcPr>
          <w:p w14:paraId="01638B66" w14:textId="77777777" w:rsidR="0095430C" w:rsidRDefault="0095430C">
            <w:pPr>
              <w:rPr>
                <w:rFonts w:eastAsia="Times New Roman"/>
                <w:lang w:val="en-US"/>
              </w:rPr>
            </w:pPr>
          </w:p>
        </w:tc>
        <w:tc>
          <w:tcPr>
            <w:tcW w:w="0" w:type="auto"/>
            <w:vAlign w:val="center"/>
            <w:hideMark/>
          </w:tcPr>
          <w:p w14:paraId="62E78019" w14:textId="77777777" w:rsidR="0095430C"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95430C" w14:paraId="736C7BA8" w14:textId="77777777">
        <w:trPr>
          <w:divId w:val="1659267375"/>
          <w:tblCellSpacing w:w="15" w:type="dxa"/>
        </w:trPr>
        <w:tc>
          <w:tcPr>
            <w:tcW w:w="0" w:type="auto"/>
            <w:vAlign w:val="center"/>
            <w:hideMark/>
          </w:tcPr>
          <w:p w14:paraId="7D073972" w14:textId="77777777" w:rsidR="0095430C" w:rsidRDefault="0095430C">
            <w:pPr>
              <w:rPr>
                <w:rFonts w:eastAsia="Times New Roman"/>
                <w:lang w:val="en-US"/>
              </w:rPr>
            </w:pPr>
          </w:p>
        </w:tc>
        <w:tc>
          <w:tcPr>
            <w:tcW w:w="0" w:type="auto"/>
            <w:vAlign w:val="center"/>
            <w:hideMark/>
          </w:tcPr>
          <w:p w14:paraId="1933CDD7" w14:textId="77777777" w:rsidR="0095430C"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95430C" w14:paraId="2084D8B5" w14:textId="77777777">
        <w:trPr>
          <w:divId w:val="1659267375"/>
          <w:tblCellSpacing w:w="15" w:type="dxa"/>
        </w:trPr>
        <w:tc>
          <w:tcPr>
            <w:tcW w:w="0" w:type="auto"/>
            <w:vAlign w:val="center"/>
            <w:hideMark/>
          </w:tcPr>
          <w:p w14:paraId="23D0D1F8" w14:textId="77777777" w:rsidR="0095430C" w:rsidRDefault="0095430C">
            <w:pPr>
              <w:rPr>
                <w:rFonts w:eastAsia="Times New Roman"/>
                <w:lang w:val="en-US"/>
              </w:rPr>
            </w:pPr>
          </w:p>
        </w:tc>
        <w:tc>
          <w:tcPr>
            <w:tcW w:w="0" w:type="auto"/>
            <w:vAlign w:val="center"/>
            <w:hideMark/>
          </w:tcPr>
          <w:p w14:paraId="1D13ED57" w14:textId="77777777" w:rsidR="0095430C"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95430C" w14:paraId="22C3C91C" w14:textId="77777777">
        <w:trPr>
          <w:divId w:val="1659267375"/>
          <w:tblCellSpacing w:w="15" w:type="dxa"/>
        </w:trPr>
        <w:tc>
          <w:tcPr>
            <w:tcW w:w="0" w:type="auto"/>
            <w:vAlign w:val="center"/>
            <w:hideMark/>
          </w:tcPr>
          <w:p w14:paraId="237A50C7" w14:textId="77777777" w:rsidR="0095430C" w:rsidRDefault="0095430C">
            <w:pPr>
              <w:rPr>
                <w:rFonts w:eastAsia="Times New Roman"/>
                <w:lang w:val="en-US"/>
              </w:rPr>
            </w:pPr>
          </w:p>
        </w:tc>
        <w:tc>
          <w:tcPr>
            <w:tcW w:w="0" w:type="auto"/>
            <w:vAlign w:val="center"/>
            <w:hideMark/>
          </w:tcPr>
          <w:p w14:paraId="26799E8A" w14:textId="77777777" w:rsidR="0095430C"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95430C" w14:paraId="0F7C45B5" w14:textId="77777777">
        <w:trPr>
          <w:divId w:val="1659267375"/>
          <w:tblCellSpacing w:w="15" w:type="dxa"/>
        </w:trPr>
        <w:tc>
          <w:tcPr>
            <w:tcW w:w="0" w:type="auto"/>
            <w:vAlign w:val="center"/>
            <w:hideMark/>
          </w:tcPr>
          <w:p w14:paraId="4C06FAC2" w14:textId="77777777" w:rsidR="0095430C" w:rsidRDefault="0095430C">
            <w:pPr>
              <w:rPr>
                <w:rFonts w:eastAsia="Times New Roman"/>
                <w:lang w:val="en-US"/>
              </w:rPr>
            </w:pPr>
          </w:p>
        </w:tc>
        <w:tc>
          <w:tcPr>
            <w:tcW w:w="0" w:type="auto"/>
            <w:vAlign w:val="center"/>
            <w:hideMark/>
          </w:tcPr>
          <w:p w14:paraId="42CEB82C" w14:textId="77777777" w:rsidR="0095430C"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95430C" w14:paraId="44CB4992" w14:textId="77777777">
        <w:trPr>
          <w:divId w:val="1659267375"/>
          <w:tblCellSpacing w:w="15" w:type="dxa"/>
        </w:trPr>
        <w:tc>
          <w:tcPr>
            <w:tcW w:w="0" w:type="auto"/>
            <w:vAlign w:val="center"/>
            <w:hideMark/>
          </w:tcPr>
          <w:p w14:paraId="2D8ADC70" w14:textId="77777777" w:rsidR="0095430C" w:rsidRDefault="0095430C">
            <w:pPr>
              <w:rPr>
                <w:rFonts w:eastAsia="Times New Roman"/>
                <w:lang w:val="en-US"/>
              </w:rPr>
            </w:pPr>
          </w:p>
        </w:tc>
        <w:tc>
          <w:tcPr>
            <w:tcW w:w="0" w:type="auto"/>
            <w:vAlign w:val="center"/>
            <w:hideMark/>
          </w:tcPr>
          <w:p w14:paraId="43378A8E" w14:textId="77777777" w:rsidR="0095430C"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95430C" w14:paraId="381B655B" w14:textId="77777777">
        <w:trPr>
          <w:divId w:val="1659267375"/>
          <w:tblCellSpacing w:w="15" w:type="dxa"/>
        </w:trPr>
        <w:tc>
          <w:tcPr>
            <w:tcW w:w="0" w:type="auto"/>
            <w:vAlign w:val="center"/>
            <w:hideMark/>
          </w:tcPr>
          <w:p w14:paraId="45D233AA" w14:textId="77777777" w:rsidR="0095430C" w:rsidRDefault="0095430C">
            <w:pPr>
              <w:rPr>
                <w:rFonts w:eastAsia="Times New Roman"/>
                <w:lang w:val="en-US"/>
              </w:rPr>
            </w:pPr>
          </w:p>
        </w:tc>
        <w:tc>
          <w:tcPr>
            <w:tcW w:w="0" w:type="auto"/>
            <w:vAlign w:val="center"/>
            <w:hideMark/>
          </w:tcPr>
          <w:p w14:paraId="2C14E17E" w14:textId="77777777" w:rsidR="0095430C"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95430C" w14:paraId="5ABBBA8E" w14:textId="77777777">
        <w:trPr>
          <w:divId w:val="1659267375"/>
          <w:tblCellSpacing w:w="15" w:type="dxa"/>
        </w:trPr>
        <w:tc>
          <w:tcPr>
            <w:tcW w:w="0" w:type="auto"/>
            <w:vAlign w:val="center"/>
            <w:hideMark/>
          </w:tcPr>
          <w:p w14:paraId="0E0C31F2" w14:textId="77777777" w:rsidR="0095430C" w:rsidRDefault="0095430C">
            <w:pPr>
              <w:rPr>
                <w:rFonts w:eastAsia="Times New Roman"/>
                <w:lang w:val="en-US"/>
              </w:rPr>
            </w:pPr>
          </w:p>
        </w:tc>
        <w:tc>
          <w:tcPr>
            <w:tcW w:w="0" w:type="auto"/>
            <w:vAlign w:val="center"/>
            <w:hideMark/>
          </w:tcPr>
          <w:p w14:paraId="04E4DB3F" w14:textId="77777777" w:rsidR="0095430C"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95430C" w14:paraId="2E3D77F5" w14:textId="77777777">
        <w:trPr>
          <w:divId w:val="1659267375"/>
          <w:tblCellSpacing w:w="15" w:type="dxa"/>
        </w:trPr>
        <w:tc>
          <w:tcPr>
            <w:tcW w:w="0" w:type="auto"/>
            <w:vAlign w:val="center"/>
            <w:hideMark/>
          </w:tcPr>
          <w:p w14:paraId="6EF0BC0A" w14:textId="77777777" w:rsidR="0095430C" w:rsidRDefault="0095430C">
            <w:pPr>
              <w:rPr>
                <w:rFonts w:eastAsia="Times New Roman"/>
                <w:lang w:val="en-US"/>
              </w:rPr>
            </w:pPr>
          </w:p>
        </w:tc>
        <w:tc>
          <w:tcPr>
            <w:tcW w:w="0" w:type="auto"/>
            <w:vAlign w:val="center"/>
            <w:hideMark/>
          </w:tcPr>
          <w:p w14:paraId="246ABF66" w14:textId="77777777" w:rsidR="0095430C"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95430C" w14:paraId="00487B5D" w14:textId="77777777">
        <w:trPr>
          <w:divId w:val="1659267375"/>
          <w:tblCellSpacing w:w="15" w:type="dxa"/>
        </w:trPr>
        <w:tc>
          <w:tcPr>
            <w:tcW w:w="0" w:type="auto"/>
            <w:vAlign w:val="center"/>
            <w:hideMark/>
          </w:tcPr>
          <w:p w14:paraId="072FCBEC" w14:textId="77777777" w:rsidR="0095430C" w:rsidRDefault="0095430C">
            <w:pPr>
              <w:rPr>
                <w:rFonts w:eastAsia="Times New Roman"/>
                <w:lang w:val="en-US"/>
              </w:rPr>
            </w:pPr>
          </w:p>
        </w:tc>
        <w:tc>
          <w:tcPr>
            <w:tcW w:w="0" w:type="auto"/>
            <w:vAlign w:val="center"/>
            <w:hideMark/>
          </w:tcPr>
          <w:p w14:paraId="4FAECF03" w14:textId="77777777" w:rsidR="0095430C"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95430C" w14:paraId="4B849D44" w14:textId="77777777">
        <w:trPr>
          <w:divId w:val="1659267375"/>
          <w:tblCellSpacing w:w="15" w:type="dxa"/>
        </w:trPr>
        <w:tc>
          <w:tcPr>
            <w:tcW w:w="0" w:type="auto"/>
            <w:vAlign w:val="center"/>
            <w:hideMark/>
          </w:tcPr>
          <w:p w14:paraId="77B14705" w14:textId="77777777" w:rsidR="0095430C" w:rsidRDefault="0095430C">
            <w:pPr>
              <w:rPr>
                <w:rFonts w:eastAsia="Times New Roman"/>
                <w:lang w:val="en-US"/>
              </w:rPr>
            </w:pPr>
          </w:p>
        </w:tc>
        <w:tc>
          <w:tcPr>
            <w:tcW w:w="0" w:type="auto"/>
            <w:vAlign w:val="center"/>
            <w:hideMark/>
          </w:tcPr>
          <w:p w14:paraId="66FE7969" w14:textId="77777777" w:rsidR="0095430C"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95430C" w14:paraId="5EC943FF" w14:textId="77777777">
        <w:trPr>
          <w:divId w:val="1659267375"/>
          <w:tblCellSpacing w:w="15" w:type="dxa"/>
        </w:trPr>
        <w:tc>
          <w:tcPr>
            <w:tcW w:w="0" w:type="auto"/>
            <w:vAlign w:val="center"/>
            <w:hideMark/>
          </w:tcPr>
          <w:p w14:paraId="399217AA" w14:textId="77777777" w:rsidR="0095430C" w:rsidRDefault="0095430C">
            <w:pPr>
              <w:rPr>
                <w:rFonts w:eastAsia="Times New Roman"/>
                <w:lang w:val="en-US"/>
              </w:rPr>
            </w:pPr>
          </w:p>
        </w:tc>
        <w:tc>
          <w:tcPr>
            <w:tcW w:w="0" w:type="auto"/>
            <w:vAlign w:val="center"/>
            <w:hideMark/>
          </w:tcPr>
          <w:p w14:paraId="34A2A60E" w14:textId="77777777" w:rsidR="0095430C"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95430C" w14:paraId="1164808C" w14:textId="77777777">
        <w:trPr>
          <w:divId w:val="1659267375"/>
          <w:tblCellSpacing w:w="15" w:type="dxa"/>
        </w:trPr>
        <w:tc>
          <w:tcPr>
            <w:tcW w:w="0" w:type="auto"/>
            <w:vAlign w:val="center"/>
            <w:hideMark/>
          </w:tcPr>
          <w:p w14:paraId="6A427077" w14:textId="77777777" w:rsidR="0095430C" w:rsidRDefault="0095430C">
            <w:pPr>
              <w:rPr>
                <w:rFonts w:eastAsia="Times New Roman"/>
                <w:lang w:val="en-US"/>
              </w:rPr>
            </w:pPr>
          </w:p>
        </w:tc>
        <w:tc>
          <w:tcPr>
            <w:tcW w:w="0" w:type="auto"/>
            <w:vAlign w:val="center"/>
            <w:hideMark/>
          </w:tcPr>
          <w:p w14:paraId="11E1757A" w14:textId="77777777" w:rsidR="0095430C"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95430C" w14:paraId="3FAEB5B9" w14:textId="77777777">
        <w:trPr>
          <w:divId w:val="1659267375"/>
          <w:tblCellSpacing w:w="15" w:type="dxa"/>
        </w:trPr>
        <w:tc>
          <w:tcPr>
            <w:tcW w:w="0" w:type="auto"/>
            <w:vAlign w:val="center"/>
            <w:hideMark/>
          </w:tcPr>
          <w:p w14:paraId="57A42950" w14:textId="77777777" w:rsidR="0095430C" w:rsidRDefault="0095430C">
            <w:pPr>
              <w:rPr>
                <w:rFonts w:eastAsia="Times New Roman"/>
                <w:lang w:val="en-US"/>
              </w:rPr>
            </w:pPr>
          </w:p>
        </w:tc>
        <w:tc>
          <w:tcPr>
            <w:tcW w:w="0" w:type="auto"/>
            <w:vAlign w:val="center"/>
            <w:hideMark/>
          </w:tcPr>
          <w:p w14:paraId="4FD1D394" w14:textId="77777777" w:rsidR="0095430C"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95430C" w14:paraId="74127FE3" w14:textId="77777777">
        <w:trPr>
          <w:divId w:val="1659267375"/>
          <w:tblCellSpacing w:w="15" w:type="dxa"/>
        </w:trPr>
        <w:tc>
          <w:tcPr>
            <w:tcW w:w="0" w:type="auto"/>
            <w:vAlign w:val="center"/>
            <w:hideMark/>
          </w:tcPr>
          <w:p w14:paraId="2C7E55B2" w14:textId="77777777" w:rsidR="0095430C" w:rsidRDefault="0095430C">
            <w:pPr>
              <w:rPr>
                <w:rFonts w:eastAsia="Times New Roman"/>
                <w:lang w:val="en-US"/>
              </w:rPr>
            </w:pPr>
          </w:p>
        </w:tc>
        <w:tc>
          <w:tcPr>
            <w:tcW w:w="0" w:type="auto"/>
            <w:vAlign w:val="center"/>
            <w:hideMark/>
          </w:tcPr>
          <w:p w14:paraId="05AA5F31" w14:textId="77777777" w:rsidR="0095430C"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95430C" w14:paraId="390013CC" w14:textId="77777777">
        <w:trPr>
          <w:divId w:val="1659267375"/>
          <w:tblCellSpacing w:w="15" w:type="dxa"/>
        </w:trPr>
        <w:tc>
          <w:tcPr>
            <w:tcW w:w="0" w:type="auto"/>
            <w:vAlign w:val="center"/>
            <w:hideMark/>
          </w:tcPr>
          <w:p w14:paraId="04C1244D" w14:textId="77777777" w:rsidR="0095430C" w:rsidRDefault="0095430C">
            <w:pPr>
              <w:rPr>
                <w:rFonts w:eastAsia="Times New Roman"/>
                <w:lang w:val="en-US"/>
              </w:rPr>
            </w:pPr>
          </w:p>
        </w:tc>
        <w:tc>
          <w:tcPr>
            <w:tcW w:w="0" w:type="auto"/>
            <w:vAlign w:val="center"/>
            <w:hideMark/>
          </w:tcPr>
          <w:p w14:paraId="009A42C4" w14:textId="77777777" w:rsidR="0095430C"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95430C" w14:paraId="5388FA79" w14:textId="77777777">
        <w:trPr>
          <w:divId w:val="1659267375"/>
          <w:tblCellSpacing w:w="15" w:type="dxa"/>
        </w:trPr>
        <w:tc>
          <w:tcPr>
            <w:tcW w:w="0" w:type="auto"/>
            <w:vAlign w:val="center"/>
            <w:hideMark/>
          </w:tcPr>
          <w:p w14:paraId="53045499" w14:textId="77777777" w:rsidR="0095430C" w:rsidRDefault="0095430C">
            <w:pPr>
              <w:rPr>
                <w:rFonts w:eastAsia="Times New Roman"/>
                <w:lang w:val="en-US"/>
              </w:rPr>
            </w:pPr>
          </w:p>
        </w:tc>
        <w:tc>
          <w:tcPr>
            <w:tcW w:w="0" w:type="auto"/>
            <w:vAlign w:val="center"/>
            <w:hideMark/>
          </w:tcPr>
          <w:p w14:paraId="682E4E91" w14:textId="77777777" w:rsidR="0095430C"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95430C" w14:paraId="285BAB5F" w14:textId="77777777">
        <w:trPr>
          <w:divId w:val="1659267375"/>
          <w:tblCellSpacing w:w="15" w:type="dxa"/>
        </w:trPr>
        <w:tc>
          <w:tcPr>
            <w:tcW w:w="0" w:type="auto"/>
            <w:vAlign w:val="center"/>
            <w:hideMark/>
          </w:tcPr>
          <w:p w14:paraId="48FDE014" w14:textId="77777777" w:rsidR="0095430C" w:rsidRDefault="0095430C">
            <w:pPr>
              <w:rPr>
                <w:rFonts w:eastAsia="Times New Roman"/>
                <w:lang w:val="en-US"/>
              </w:rPr>
            </w:pPr>
          </w:p>
        </w:tc>
        <w:tc>
          <w:tcPr>
            <w:tcW w:w="0" w:type="auto"/>
            <w:vAlign w:val="center"/>
            <w:hideMark/>
          </w:tcPr>
          <w:p w14:paraId="4E8A3D3A" w14:textId="77777777" w:rsidR="0095430C"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95430C" w14:paraId="0195100A" w14:textId="77777777">
        <w:trPr>
          <w:divId w:val="1659267375"/>
          <w:tblCellSpacing w:w="15" w:type="dxa"/>
        </w:trPr>
        <w:tc>
          <w:tcPr>
            <w:tcW w:w="0" w:type="auto"/>
            <w:vAlign w:val="center"/>
            <w:hideMark/>
          </w:tcPr>
          <w:p w14:paraId="5FCA120F" w14:textId="77777777" w:rsidR="0095430C" w:rsidRDefault="0095430C">
            <w:pPr>
              <w:rPr>
                <w:rFonts w:eastAsia="Times New Roman"/>
                <w:lang w:val="en-US"/>
              </w:rPr>
            </w:pPr>
          </w:p>
        </w:tc>
        <w:tc>
          <w:tcPr>
            <w:tcW w:w="0" w:type="auto"/>
            <w:vAlign w:val="center"/>
            <w:hideMark/>
          </w:tcPr>
          <w:p w14:paraId="6623AC47" w14:textId="77777777" w:rsidR="0095430C"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95430C" w14:paraId="73C463DA" w14:textId="77777777">
        <w:trPr>
          <w:divId w:val="1659267375"/>
          <w:tblCellSpacing w:w="15" w:type="dxa"/>
        </w:trPr>
        <w:tc>
          <w:tcPr>
            <w:tcW w:w="0" w:type="auto"/>
            <w:vAlign w:val="center"/>
            <w:hideMark/>
          </w:tcPr>
          <w:p w14:paraId="4E9506DB" w14:textId="77777777" w:rsidR="0095430C" w:rsidRDefault="0095430C">
            <w:pPr>
              <w:rPr>
                <w:rFonts w:eastAsia="Times New Roman"/>
                <w:lang w:val="en-US"/>
              </w:rPr>
            </w:pPr>
          </w:p>
        </w:tc>
        <w:tc>
          <w:tcPr>
            <w:tcW w:w="0" w:type="auto"/>
            <w:vAlign w:val="center"/>
            <w:hideMark/>
          </w:tcPr>
          <w:p w14:paraId="4634D461" w14:textId="77777777" w:rsidR="0095430C"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95430C" w14:paraId="61384624" w14:textId="77777777">
        <w:trPr>
          <w:divId w:val="1659267375"/>
          <w:tblCellSpacing w:w="15" w:type="dxa"/>
        </w:trPr>
        <w:tc>
          <w:tcPr>
            <w:tcW w:w="0" w:type="auto"/>
            <w:vAlign w:val="center"/>
            <w:hideMark/>
          </w:tcPr>
          <w:p w14:paraId="5037A17F" w14:textId="77777777" w:rsidR="0095430C" w:rsidRDefault="0095430C">
            <w:pPr>
              <w:rPr>
                <w:rFonts w:eastAsia="Times New Roman"/>
                <w:lang w:val="en-US"/>
              </w:rPr>
            </w:pPr>
          </w:p>
        </w:tc>
        <w:tc>
          <w:tcPr>
            <w:tcW w:w="0" w:type="auto"/>
            <w:vAlign w:val="center"/>
            <w:hideMark/>
          </w:tcPr>
          <w:p w14:paraId="013B765C" w14:textId="77777777" w:rsidR="0095430C"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95430C" w14:paraId="6701B623" w14:textId="77777777">
        <w:trPr>
          <w:divId w:val="1659267375"/>
          <w:tblCellSpacing w:w="15" w:type="dxa"/>
        </w:trPr>
        <w:tc>
          <w:tcPr>
            <w:tcW w:w="0" w:type="auto"/>
            <w:vAlign w:val="center"/>
            <w:hideMark/>
          </w:tcPr>
          <w:p w14:paraId="46E7BF0D" w14:textId="77777777" w:rsidR="0095430C" w:rsidRDefault="0095430C">
            <w:pPr>
              <w:rPr>
                <w:rFonts w:eastAsia="Times New Roman"/>
                <w:lang w:val="en-US"/>
              </w:rPr>
            </w:pPr>
          </w:p>
        </w:tc>
        <w:tc>
          <w:tcPr>
            <w:tcW w:w="0" w:type="auto"/>
            <w:vAlign w:val="center"/>
            <w:hideMark/>
          </w:tcPr>
          <w:p w14:paraId="43993136" w14:textId="77777777" w:rsidR="0095430C"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95430C" w14:paraId="3E599561" w14:textId="77777777">
        <w:trPr>
          <w:divId w:val="1659267375"/>
          <w:tblCellSpacing w:w="15" w:type="dxa"/>
        </w:trPr>
        <w:tc>
          <w:tcPr>
            <w:tcW w:w="0" w:type="auto"/>
            <w:vAlign w:val="center"/>
            <w:hideMark/>
          </w:tcPr>
          <w:p w14:paraId="47B54E88" w14:textId="77777777" w:rsidR="0095430C" w:rsidRDefault="0095430C">
            <w:pPr>
              <w:rPr>
                <w:rFonts w:eastAsia="Times New Roman"/>
                <w:lang w:val="en-US"/>
              </w:rPr>
            </w:pPr>
          </w:p>
        </w:tc>
        <w:tc>
          <w:tcPr>
            <w:tcW w:w="0" w:type="auto"/>
            <w:vAlign w:val="center"/>
            <w:hideMark/>
          </w:tcPr>
          <w:p w14:paraId="11928DE0" w14:textId="77777777" w:rsidR="0095430C"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95430C" w14:paraId="76876086" w14:textId="77777777">
        <w:trPr>
          <w:divId w:val="1659267375"/>
          <w:tblCellSpacing w:w="15" w:type="dxa"/>
        </w:trPr>
        <w:tc>
          <w:tcPr>
            <w:tcW w:w="0" w:type="auto"/>
            <w:vAlign w:val="center"/>
            <w:hideMark/>
          </w:tcPr>
          <w:p w14:paraId="0DC47D43" w14:textId="77777777" w:rsidR="0095430C" w:rsidRDefault="0095430C">
            <w:pPr>
              <w:rPr>
                <w:rFonts w:eastAsia="Times New Roman"/>
                <w:lang w:val="en-US"/>
              </w:rPr>
            </w:pPr>
          </w:p>
        </w:tc>
        <w:tc>
          <w:tcPr>
            <w:tcW w:w="0" w:type="auto"/>
            <w:vAlign w:val="center"/>
            <w:hideMark/>
          </w:tcPr>
          <w:p w14:paraId="460630B5" w14:textId="77777777" w:rsidR="0095430C"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95430C" w14:paraId="0A8A02E9" w14:textId="77777777">
        <w:trPr>
          <w:divId w:val="1659267375"/>
          <w:tblCellSpacing w:w="15" w:type="dxa"/>
        </w:trPr>
        <w:tc>
          <w:tcPr>
            <w:tcW w:w="0" w:type="auto"/>
            <w:vAlign w:val="center"/>
            <w:hideMark/>
          </w:tcPr>
          <w:p w14:paraId="428EED8A" w14:textId="77777777" w:rsidR="0095430C" w:rsidRDefault="0095430C">
            <w:pPr>
              <w:rPr>
                <w:rFonts w:eastAsia="Times New Roman"/>
                <w:lang w:val="en-US"/>
              </w:rPr>
            </w:pPr>
          </w:p>
        </w:tc>
        <w:tc>
          <w:tcPr>
            <w:tcW w:w="0" w:type="auto"/>
            <w:vAlign w:val="center"/>
            <w:hideMark/>
          </w:tcPr>
          <w:p w14:paraId="003BA087" w14:textId="77777777" w:rsidR="0095430C"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95430C" w14:paraId="1CC96814" w14:textId="77777777">
        <w:trPr>
          <w:divId w:val="1659267375"/>
          <w:tblCellSpacing w:w="15" w:type="dxa"/>
        </w:trPr>
        <w:tc>
          <w:tcPr>
            <w:tcW w:w="0" w:type="auto"/>
            <w:vAlign w:val="center"/>
            <w:hideMark/>
          </w:tcPr>
          <w:p w14:paraId="6B9E4A08" w14:textId="77777777" w:rsidR="0095430C" w:rsidRDefault="0095430C">
            <w:pPr>
              <w:rPr>
                <w:rFonts w:eastAsia="Times New Roman"/>
                <w:lang w:val="en-US"/>
              </w:rPr>
            </w:pPr>
          </w:p>
        </w:tc>
        <w:tc>
          <w:tcPr>
            <w:tcW w:w="0" w:type="auto"/>
            <w:vAlign w:val="center"/>
            <w:hideMark/>
          </w:tcPr>
          <w:p w14:paraId="328B15A0" w14:textId="77777777" w:rsidR="0095430C"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95430C" w14:paraId="0DCC99A0" w14:textId="77777777">
        <w:trPr>
          <w:divId w:val="1659267375"/>
          <w:tblCellSpacing w:w="15" w:type="dxa"/>
        </w:trPr>
        <w:tc>
          <w:tcPr>
            <w:tcW w:w="0" w:type="auto"/>
            <w:vAlign w:val="center"/>
            <w:hideMark/>
          </w:tcPr>
          <w:p w14:paraId="75AA8FA5" w14:textId="77777777" w:rsidR="0095430C" w:rsidRDefault="0095430C">
            <w:pPr>
              <w:rPr>
                <w:rFonts w:eastAsia="Times New Roman"/>
                <w:lang w:val="en-US"/>
              </w:rPr>
            </w:pPr>
          </w:p>
        </w:tc>
        <w:tc>
          <w:tcPr>
            <w:tcW w:w="0" w:type="auto"/>
            <w:vAlign w:val="center"/>
            <w:hideMark/>
          </w:tcPr>
          <w:p w14:paraId="2B55989D" w14:textId="77777777" w:rsidR="0095430C"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95430C" w14:paraId="14365A15" w14:textId="77777777">
        <w:trPr>
          <w:divId w:val="1659267375"/>
          <w:tblCellSpacing w:w="15" w:type="dxa"/>
        </w:trPr>
        <w:tc>
          <w:tcPr>
            <w:tcW w:w="0" w:type="auto"/>
            <w:vAlign w:val="center"/>
            <w:hideMark/>
          </w:tcPr>
          <w:p w14:paraId="7D2E59C0" w14:textId="77777777" w:rsidR="0095430C" w:rsidRDefault="0095430C">
            <w:pPr>
              <w:rPr>
                <w:rFonts w:eastAsia="Times New Roman"/>
                <w:lang w:val="en-US"/>
              </w:rPr>
            </w:pPr>
          </w:p>
        </w:tc>
        <w:tc>
          <w:tcPr>
            <w:tcW w:w="0" w:type="auto"/>
            <w:vAlign w:val="center"/>
            <w:hideMark/>
          </w:tcPr>
          <w:p w14:paraId="763617A7" w14:textId="77777777" w:rsidR="0095430C"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95430C" w14:paraId="6DC631C2" w14:textId="77777777">
        <w:trPr>
          <w:divId w:val="1659267375"/>
          <w:tblCellSpacing w:w="15" w:type="dxa"/>
        </w:trPr>
        <w:tc>
          <w:tcPr>
            <w:tcW w:w="0" w:type="auto"/>
            <w:vAlign w:val="center"/>
            <w:hideMark/>
          </w:tcPr>
          <w:p w14:paraId="042A8736" w14:textId="77777777" w:rsidR="0095430C" w:rsidRDefault="0095430C">
            <w:pPr>
              <w:rPr>
                <w:rFonts w:eastAsia="Times New Roman"/>
                <w:lang w:val="en-US"/>
              </w:rPr>
            </w:pPr>
          </w:p>
        </w:tc>
        <w:tc>
          <w:tcPr>
            <w:tcW w:w="0" w:type="auto"/>
            <w:vAlign w:val="center"/>
            <w:hideMark/>
          </w:tcPr>
          <w:p w14:paraId="6E91E334" w14:textId="77777777" w:rsidR="0095430C"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95430C" w14:paraId="17C443A1" w14:textId="77777777">
        <w:trPr>
          <w:divId w:val="1659267375"/>
          <w:tblCellSpacing w:w="15" w:type="dxa"/>
        </w:trPr>
        <w:tc>
          <w:tcPr>
            <w:tcW w:w="0" w:type="auto"/>
            <w:vAlign w:val="center"/>
            <w:hideMark/>
          </w:tcPr>
          <w:p w14:paraId="676FC0A8" w14:textId="77777777" w:rsidR="0095430C" w:rsidRDefault="0095430C">
            <w:pPr>
              <w:rPr>
                <w:rFonts w:eastAsia="Times New Roman"/>
                <w:lang w:val="en-US"/>
              </w:rPr>
            </w:pPr>
          </w:p>
        </w:tc>
        <w:tc>
          <w:tcPr>
            <w:tcW w:w="0" w:type="auto"/>
            <w:vAlign w:val="center"/>
            <w:hideMark/>
          </w:tcPr>
          <w:p w14:paraId="453EDD80" w14:textId="77777777" w:rsidR="0095430C"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95430C" w14:paraId="6FB67531" w14:textId="77777777">
        <w:trPr>
          <w:divId w:val="1659267375"/>
          <w:tblCellSpacing w:w="15" w:type="dxa"/>
        </w:trPr>
        <w:tc>
          <w:tcPr>
            <w:tcW w:w="0" w:type="auto"/>
            <w:vAlign w:val="center"/>
            <w:hideMark/>
          </w:tcPr>
          <w:p w14:paraId="5F633FF1" w14:textId="77777777" w:rsidR="0095430C" w:rsidRDefault="0095430C">
            <w:pPr>
              <w:rPr>
                <w:rFonts w:eastAsia="Times New Roman"/>
                <w:lang w:val="en-US"/>
              </w:rPr>
            </w:pPr>
          </w:p>
        </w:tc>
        <w:tc>
          <w:tcPr>
            <w:tcW w:w="0" w:type="auto"/>
            <w:vAlign w:val="center"/>
            <w:hideMark/>
          </w:tcPr>
          <w:p w14:paraId="7D98F330" w14:textId="77777777" w:rsidR="0095430C"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95430C" w14:paraId="08BC973E" w14:textId="77777777">
        <w:trPr>
          <w:divId w:val="1659267375"/>
          <w:tblCellSpacing w:w="15" w:type="dxa"/>
        </w:trPr>
        <w:tc>
          <w:tcPr>
            <w:tcW w:w="0" w:type="auto"/>
            <w:vAlign w:val="center"/>
            <w:hideMark/>
          </w:tcPr>
          <w:p w14:paraId="45BAC346" w14:textId="77777777" w:rsidR="0095430C" w:rsidRDefault="0095430C">
            <w:pPr>
              <w:rPr>
                <w:rFonts w:eastAsia="Times New Roman"/>
                <w:lang w:val="en-US"/>
              </w:rPr>
            </w:pPr>
          </w:p>
        </w:tc>
        <w:tc>
          <w:tcPr>
            <w:tcW w:w="0" w:type="auto"/>
            <w:vAlign w:val="center"/>
            <w:hideMark/>
          </w:tcPr>
          <w:p w14:paraId="28E2329E" w14:textId="77777777" w:rsidR="0095430C"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95430C" w14:paraId="652AA36E" w14:textId="77777777">
        <w:trPr>
          <w:divId w:val="1659267375"/>
          <w:tblCellSpacing w:w="15" w:type="dxa"/>
        </w:trPr>
        <w:tc>
          <w:tcPr>
            <w:tcW w:w="0" w:type="auto"/>
            <w:vAlign w:val="center"/>
            <w:hideMark/>
          </w:tcPr>
          <w:p w14:paraId="4602CFB5" w14:textId="77777777" w:rsidR="0095430C" w:rsidRDefault="0095430C">
            <w:pPr>
              <w:rPr>
                <w:rFonts w:eastAsia="Times New Roman"/>
                <w:lang w:val="en-US"/>
              </w:rPr>
            </w:pPr>
          </w:p>
        </w:tc>
        <w:tc>
          <w:tcPr>
            <w:tcW w:w="0" w:type="auto"/>
            <w:vAlign w:val="center"/>
            <w:hideMark/>
          </w:tcPr>
          <w:p w14:paraId="74E736B5" w14:textId="77777777" w:rsidR="0095430C"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95430C" w14:paraId="2018DB80" w14:textId="77777777">
        <w:trPr>
          <w:divId w:val="1659267375"/>
          <w:tblCellSpacing w:w="15" w:type="dxa"/>
        </w:trPr>
        <w:tc>
          <w:tcPr>
            <w:tcW w:w="0" w:type="auto"/>
            <w:vAlign w:val="center"/>
            <w:hideMark/>
          </w:tcPr>
          <w:p w14:paraId="2FCC9F89" w14:textId="77777777" w:rsidR="0095430C" w:rsidRDefault="0095430C">
            <w:pPr>
              <w:rPr>
                <w:rFonts w:eastAsia="Times New Roman"/>
                <w:lang w:val="en-US"/>
              </w:rPr>
            </w:pPr>
          </w:p>
        </w:tc>
        <w:tc>
          <w:tcPr>
            <w:tcW w:w="0" w:type="auto"/>
            <w:vAlign w:val="center"/>
            <w:hideMark/>
          </w:tcPr>
          <w:p w14:paraId="581105D0" w14:textId="77777777" w:rsidR="0095430C"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95430C" w14:paraId="4954317A" w14:textId="77777777">
        <w:trPr>
          <w:divId w:val="1659267375"/>
          <w:tblCellSpacing w:w="15" w:type="dxa"/>
        </w:trPr>
        <w:tc>
          <w:tcPr>
            <w:tcW w:w="0" w:type="auto"/>
            <w:vAlign w:val="center"/>
            <w:hideMark/>
          </w:tcPr>
          <w:p w14:paraId="74A9764B" w14:textId="77777777" w:rsidR="0095430C" w:rsidRDefault="0095430C">
            <w:pPr>
              <w:rPr>
                <w:rFonts w:eastAsia="Times New Roman"/>
                <w:lang w:val="en-US"/>
              </w:rPr>
            </w:pPr>
          </w:p>
        </w:tc>
        <w:tc>
          <w:tcPr>
            <w:tcW w:w="0" w:type="auto"/>
            <w:vAlign w:val="center"/>
            <w:hideMark/>
          </w:tcPr>
          <w:p w14:paraId="242C0F50" w14:textId="77777777" w:rsidR="0095430C"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95430C" w14:paraId="28C60303" w14:textId="77777777">
        <w:trPr>
          <w:divId w:val="1659267375"/>
          <w:tblCellSpacing w:w="15" w:type="dxa"/>
        </w:trPr>
        <w:tc>
          <w:tcPr>
            <w:tcW w:w="0" w:type="auto"/>
            <w:vAlign w:val="center"/>
            <w:hideMark/>
          </w:tcPr>
          <w:p w14:paraId="3DFADEC0" w14:textId="77777777" w:rsidR="0095430C" w:rsidRDefault="0095430C">
            <w:pPr>
              <w:rPr>
                <w:rFonts w:eastAsia="Times New Roman"/>
                <w:lang w:val="en-US"/>
              </w:rPr>
            </w:pPr>
          </w:p>
        </w:tc>
        <w:tc>
          <w:tcPr>
            <w:tcW w:w="0" w:type="auto"/>
            <w:vAlign w:val="center"/>
            <w:hideMark/>
          </w:tcPr>
          <w:p w14:paraId="5C4045E3" w14:textId="77777777" w:rsidR="0095430C"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95430C" w14:paraId="0DB03D74" w14:textId="77777777">
        <w:trPr>
          <w:divId w:val="1659267375"/>
          <w:tblCellSpacing w:w="15" w:type="dxa"/>
        </w:trPr>
        <w:tc>
          <w:tcPr>
            <w:tcW w:w="0" w:type="auto"/>
            <w:vAlign w:val="center"/>
            <w:hideMark/>
          </w:tcPr>
          <w:p w14:paraId="4F6E52FF" w14:textId="77777777" w:rsidR="0095430C" w:rsidRDefault="0095430C">
            <w:pPr>
              <w:rPr>
                <w:rFonts w:eastAsia="Times New Roman"/>
                <w:lang w:val="en-US"/>
              </w:rPr>
            </w:pPr>
          </w:p>
        </w:tc>
        <w:tc>
          <w:tcPr>
            <w:tcW w:w="0" w:type="auto"/>
            <w:vAlign w:val="center"/>
            <w:hideMark/>
          </w:tcPr>
          <w:p w14:paraId="5672D05C" w14:textId="77777777" w:rsidR="0095430C"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95430C" w14:paraId="676E2F7C" w14:textId="77777777">
        <w:trPr>
          <w:divId w:val="1659267375"/>
          <w:tblCellSpacing w:w="15" w:type="dxa"/>
        </w:trPr>
        <w:tc>
          <w:tcPr>
            <w:tcW w:w="0" w:type="auto"/>
            <w:vAlign w:val="center"/>
            <w:hideMark/>
          </w:tcPr>
          <w:p w14:paraId="3D32516D" w14:textId="77777777" w:rsidR="0095430C" w:rsidRDefault="0095430C">
            <w:pPr>
              <w:rPr>
                <w:rFonts w:eastAsia="Times New Roman"/>
                <w:lang w:val="en-US"/>
              </w:rPr>
            </w:pPr>
          </w:p>
        </w:tc>
        <w:tc>
          <w:tcPr>
            <w:tcW w:w="0" w:type="auto"/>
            <w:vAlign w:val="center"/>
            <w:hideMark/>
          </w:tcPr>
          <w:p w14:paraId="4E6A849C" w14:textId="77777777" w:rsidR="0095430C"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95430C" w14:paraId="14838ECC" w14:textId="77777777">
        <w:trPr>
          <w:divId w:val="1659267375"/>
          <w:tblCellSpacing w:w="15" w:type="dxa"/>
        </w:trPr>
        <w:tc>
          <w:tcPr>
            <w:tcW w:w="0" w:type="auto"/>
            <w:vAlign w:val="center"/>
            <w:hideMark/>
          </w:tcPr>
          <w:p w14:paraId="09208796" w14:textId="77777777" w:rsidR="0095430C" w:rsidRDefault="0095430C">
            <w:pPr>
              <w:rPr>
                <w:rFonts w:eastAsia="Times New Roman"/>
                <w:lang w:val="en-US"/>
              </w:rPr>
            </w:pPr>
          </w:p>
        </w:tc>
        <w:tc>
          <w:tcPr>
            <w:tcW w:w="0" w:type="auto"/>
            <w:vAlign w:val="center"/>
            <w:hideMark/>
          </w:tcPr>
          <w:p w14:paraId="3FFE294F" w14:textId="77777777" w:rsidR="0095430C"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95430C" w14:paraId="197CC50D" w14:textId="77777777">
        <w:trPr>
          <w:divId w:val="1659267375"/>
          <w:tblCellSpacing w:w="15" w:type="dxa"/>
        </w:trPr>
        <w:tc>
          <w:tcPr>
            <w:tcW w:w="0" w:type="auto"/>
            <w:vAlign w:val="center"/>
            <w:hideMark/>
          </w:tcPr>
          <w:p w14:paraId="1609EC72" w14:textId="77777777" w:rsidR="0095430C" w:rsidRDefault="0095430C">
            <w:pPr>
              <w:rPr>
                <w:rFonts w:eastAsia="Times New Roman"/>
                <w:lang w:val="en-US"/>
              </w:rPr>
            </w:pPr>
          </w:p>
        </w:tc>
        <w:tc>
          <w:tcPr>
            <w:tcW w:w="0" w:type="auto"/>
            <w:vAlign w:val="center"/>
            <w:hideMark/>
          </w:tcPr>
          <w:p w14:paraId="15C09E12" w14:textId="77777777" w:rsidR="0095430C"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95430C" w14:paraId="799334D1" w14:textId="77777777">
        <w:trPr>
          <w:divId w:val="1659267375"/>
          <w:tblCellSpacing w:w="15" w:type="dxa"/>
        </w:trPr>
        <w:tc>
          <w:tcPr>
            <w:tcW w:w="0" w:type="auto"/>
            <w:vAlign w:val="center"/>
            <w:hideMark/>
          </w:tcPr>
          <w:p w14:paraId="62A03327" w14:textId="77777777" w:rsidR="0095430C" w:rsidRDefault="0095430C">
            <w:pPr>
              <w:rPr>
                <w:rFonts w:eastAsia="Times New Roman"/>
                <w:lang w:val="en-US"/>
              </w:rPr>
            </w:pPr>
          </w:p>
        </w:tc>
        <w:tc>
          <w:tcPr>
            <w:tcW w:w="0" w:type="auto"/>
            <w:vAlign w:val="center"/>
            <w:hideMark/>
          </w:tcPr>
          <w:p w14:paraId="36D7382F" w14:textId="77777777" w:rsidR="0095430C"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95430C" w14:paraId="06562604" w14:textId="77777777">
        <w:trPr>
          <w:divId w:val="1659267375"/>
          <w:tblCellSpacing w:w="15" w:type="dxa"/>
        </w:trPr>
        <w:tc>
          <w:tcPr>
            <w:tcW w:w="0" w:type="auto"/>
            <w:vAlign w:val="center"/>
            <w:hideMark/>
          </w:tcPr>
          <w:p w14:paraId="1F5E3CA6" w14:textId="77777777" w:rsidR="0095430C" w:rsidRDefault="0095430C">
            <w:pPr>
              <w:rPr>
                <w:rFonts w:eastAsia="Times New Roman"/>
                <w:lang w:val="en-US"/>
              </w:rPr>
            </w:pPr>
          </w:p>
        </w:tc>
        <w:tc>
          <w:tcPr>
            <w:tcW w:w="0" w:type="auto"/>
            <w:vAlign w:val="center"/>
            <w:hideMark/>
          </w:tcPr>
          <w:p w14:paraId="7D49768E" w14:textId="77777777" w:rsidR="0095430C"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95430C" w14:paraId="47518CEF" w14:textId="77777777">
        <w:trPr>
          <w:divId w:val="1659267375"/>
          <w:tblCellSpacing w:w="15" w:type="dxa"/>
        </w:trPr>
        <w:tc>
          <w:tcPr>
            <w:tcW w:w="0" w:type="auto"/>
            <w:vAlign w:val="center"/>
            <w:hideMark/>
          </w:tcPr>
          <w:p w14:paraId="31FD27D1" w14:textId="77777777" w:rsidR="0095430C" w:rsidRDefault="0095430C">
            <w:pPr>
              <w:rPr>
                <w:rFonts w:eastAsia="Times New Roman"/>
                <w:lang w:val="en-US"/>
              </w:rPr>
            </w:pPr>
          </w:p>
        </w:tc>
        <w:tc>
          <w:tcPr>
            <w:tcW w:w="0" w:type="auto"/>
            <w:vAlign w:val="center"/>
            <w:hideMark/>
          </w:tcPr>
          <w:p w14:paraId="57ED57E3" w14:textId="77777777" w:rsidR="0095430C"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95430C" w14:paraId="64ED9F3F" w14:textId="77777777">
        <w:trPr>
          <w:divId w:val="1659267375"/>
          <w:tblCellSpacing w:w="15" w:type="dxa"/>
        </w:trPr>
        <w:tc>
          <w:tcPr>
            <w:tcW w:w="0" w:type="auto"/>
            <w:vAlign w:val="center"/>
            <w:hideMark/>
          </w:tcPr>
          <w:p w14:paraId="1E989520" w14:textId="77777777" w:rsidR="0095430C" w:rsidRDefault="0095430C">
            <w:pPr>
              <w:rPr>
                <w:rFonts w:eastAsia="Times New Roman"/>
                <w:lang w:val="en-US"/>
              </w:rPr>
            </w:pPr>
          </w:p>
        </w:tc>
        <w:tc>
          <w:tcPr>
            <w:tcW w:w="0" w:type="auto"/>
            <w:vAlign w:val="center"/>
            <w:hideMark/>
          </w:tcPr>
          <w:p w14:paraId="5E9DC078" w14:textId="77777777" w:rsidR="0095430C"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95430C" w14:paraId="7A19E954" w14:textId="77777777">
        <w:trPr>
          <w:divId w:val="1659267375"/>
          <w:tblCellSpacing w:w="15" w:type="dxa"/>
        </w:trPr>
        <w:tc>
          <w:tcPr>
            <w:tcW w:w="0" w:type="auto"/>
            <w:vAlign w:val="center"/>
            <w:hideMark/>
          </w:tcPr>
          <w:p w14:paraId="0B03240F" w14:textId="77777777" w:rsidR="0095430C" w:rsidRDefault="0095430C">
            <w:pPr>
              <w:rPr>
                <w:rFonts w:eastAsia="Times New Roman"/>
                <w:lang w:val="en-US"/>
              </w:rPr>
            </w:pPr>
          </w:p>
        </w:tc>
        <w:tc>
          <w:tcPr>
            <w:tcW w:w="0" w:type="auto"/>
            <w:vAlign w:val="center"/>
            <w:hideMark/>
          </w:tcPr>
          <w:p w14:paraId="128B03B5" w14:textId="77777777" w:rsidR="0095430C"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95430C" w14:paraId="22BFE410" w14:textId="77777777">
        <w:trPr>
          <w:divId w:val="1659267375"/>
          <w:tblCellSpacing w:w="15" w:type="dxa"/>
        </w:trPr>
        <w:tc>
          <w:tcPr>
            <w:tcW w:w="0" w:type="auto"/>
            <w:vAlign w:val="center"/>
            <w:hideMark/>
          </w:tcPr>
          <w:p w14:paraId="4F192CA8" w14:textId="77777777" w:rsidR="0095430C" w:rsidRDefault="0095430C">
            <w:pPr>
              <w:rPr>
                <w:rFonts w:eastAsia="Times New Roman"/>
                <w:lang w:val="en-US"/>
              </w:rPr>
            </w:pPr>
          </w:p>
        </w:tc>
        <w:tc>
          <w:tcPr>
            <w:tcW w:w="0" w:type="auto"/>
            <w:vAlign w:val="center"/>
            <w:hideMark/>
          </w:tcPr>
          <w:p w14:paraId="13D30DAA" w14:textId="77777777" w:rsidR="0095430C"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95430C" w14:paraId="239A84E5" w14:textId="77777777">
        <w:trPr>
          <w:divId w:val="1659267375"/>
          <w:tblCellSpacing w:w="15" w:type="dxa"/>
        </w:trPr>
        <w:tc>
          <w:tcPr>
            <w:tcW w:w="0" w:type="auto"/>
            <w:vAlign w:val="center"/>
            <w:hideMark/>
          </w:tcPr>
          <w:p w14:paraId="369D0138" w14:textId="77777777" w:rsidR="0095430C" w:rsidRDefault="0095430C">
            <w:pPr>
              <w:rPr>
                <w:rFonts w:eastAsia="Times New Roman"/>
                <w:lang w:val="en-US"/>
              </w:rPr>
            </w:pPr>
          </w:p>
        </w:tc>
        <w:tc>
          <w:tcPr>
            <w:tcW w:w="0" w:type="auto"/>
            <w:vAlign w:val="center"/>
            <w:hideMark/>
          </w:tcPr>
          <w:p w14:paraId="40449F27" w14:textId="77777777" w:rsidR="0095430C"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95430C" w14:paraId="77737FB3" w14:textId="77777777">
        <w:trPr>
          <w:divId w:val="1659267375"/>
          <w:tblCellSpacing w:w="15" w:type="dxa"/>
        </w:trPr>
        <w:tc>
          <w:tcPr>
            <w:tcW w:w="0" w:type="auto"/>
            <w:vAlign w:val="center"/>
            <w:hideMark/>
          </w:tcPr>
          <w:p w14:paraId="79E903FA" w14:textId="77777777" w:rsidR="0095430C" w:rsidRDefault="0095430C">
            <w:pPr>
              <w:rPr>
                <w:rFonts w:eastAsia="Times New Roman"/>
                <w:lang w:val="en-US"/>
              </w:rPr>
            </w:pPr>
          </w:p>
        </w:tc>
        <w:tc>
          <w:tcPr>
            <w:tcW w:w="0" w:type="auto"/>
            <w:vAlign w:val="center"/>
            <w:hideMark/>
          </w:tcPr>
          <w:p w14:paraId="7B4A9643" w14:textId="77777777" w:rsidR="0095430C"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95430C" w14:paraId="65C8D026" w14:textId="77777777">
        <w:trPr>
          <w:divId w:val="1659267375"/>
          <w:tblCellSpacing w:w="15" w:type="dxa"/>
        </w:trPr>
        <w:tc>
          <w:tcPr>
            <w:tcW w:w="0" w:type="auto"/>
            <w:vAlign w:val="center"/>
            <w:hideMark/>
          </w:tcPr>
          <w:p w14:paraId="24F6DD81" w14:textId="77777777" w:rsidR="0095430C" w:rsidRDefault="0095430C">
            <w:pPr>
              <w:rPr>
                <w:rFonts w:eastAsia="Times New Roman"/>
                <w:lang w:val="en-US"/>
              </w:rPr>
            </w:pPr>
          </w:p>
        </w:tc>
        <w:tc>
          <w:tcPr>
            <w:tcW w:w="0" w:type="auto"/>
            <w:vAlign w:val="center"/>
            <w:hideMark/>
          </w:tcPr>
          <w:p w14:paraId="2D9C71DC" w14:textId="77777777" w:rsidR="0095430C"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95430C" w14:paraId="7CB9D5DE" w14:textId="77777777">
        <w:trPr>
          <w:divId w:val="1659267375"/>
          <w:tblCellSpacing w:w="15" w:type="dxa"/>
        </w:trPr>
        <w:tc>
          <w:tcPr>
            <w:tcW w:w="0" w:type="auto"/>
            <w:vAlign w:val="center"/>
            <w:hideMark/>
          </w:tcPr>
          <w:p w14:paraId="63E629BA" w14:textId="77777777" w:rsidR="0095430C" w:rsidRDefault="0095430C">
            <w:pPr>
              <w:rPr>
                <w:rFonts w:eastAsia="Times New Roman"/>
                <w:lang w:val="en-US"/>
              </w:rPr>
            </w:pPr>
          </w:p>
        </w:tc>
        <w:tc>
          <w:tcPr>
            <w:tcW w:w="0" w:type="auto"/>
            <w:vAlign w:val="center"/>
            <w:hideMark/>
          </w:tcPr>
          <w:p w14:paraId="0FDBC24E" w14:textId="77777777" w:rsidR="0095430C"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95430C" w14:paraId="2FEFDB2C" w14:textId="77777777">
        <w:trPr>
          <w:divId w:val="1659267375"/>
          <w:tblCellSpacing w:w="15" w:type="dxa"/>
        </w:trPr>
        <w:tc>
          <w:tcPr>
            <w:tcW w:w="0" w:type="auto"/>
            <w:vAlign w:val="center"/>
            <w:hideMark/>
          </w:tcPr>
          <w:p w14:paraId="004E93F2" w14:textId="77777777" w:rsidR="0095430C" w:rsidRDefault="0095430C">
            <w:pPr>
              <w:rPr>
                <w:rFonts w:eastAsia="Times New Roman"/>
                <w:lang w:val="en-US"/>
              </w:rPr>
            </w:pPr>
          </w:p>
        </w:tc>
        <w:tc>
          <w:tcPr>
            <w:tcW w:w="0" w:type="auto"/>
            <w:vAlign w:val="center"/>
            <w:hideMark/>
          </w:tcPr>
          <w:p w14:paraId="618E6CC6" w14:textId="77777777" w:rsidR="0095430C"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95430C" w14:paraId="197A8C32" w14:textId="77777777">
        <w:trPr>
          <w:divId w:val="1659267375"/>
          <w:tblCellSpacing w:w="15" w:type="dxa"/>
        </w:trPr>
        <w:tc>
          <w:tcPr>
            <w:tcW w:w="0" w:type="auto"/>
            <w:vAlign w:val="center"/>
            <w:hideMark/>
          </w:tcPr>
          <w:p w14:paraId="1FB7F6C9" w14:textId="77777777" w:rsidR="0095430C" w:rsidRDefault="0095430C">
            <w:pPr>
              <w:rPr>
                <w:rFonts w:eastAsia="Times New Roman"/>
                <w:lang w:val="en-US"/>
              </w:rPr>
            </w:pPr>
          </w:p>
        </w:tc>
        <w:tc>
          <w:tcPr>
            <w:tcW w:w="0" w:type="auto"/>
            <w:vAlign w:val="center"/>
            <w:hideMark/>
          </w:tcPr>
          <w:p w14:paraId="6F8341A7" w14:textId="77777777" w:rsidR="0095430C"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95430C" w14:paraId="067910C7" w14:textId="77777777">
        <w:trPr>
          <w:divId w:val="1659267375"/>
          <w:tblCellSpacing w:w="15" w:type="dxa"/>
        </w:trPr>
        <w:tc>
          <w:tcPr>
            <w:tcW w:w="0" w:type="auto"/>
            <w:vAlign w:val="center"/>
            <w:hideMark/>
          </w:tcPr>
          <w:p w14:paraId="0D611CA1" w14:textId="77777777" w:rsidR="0095430C" w:rsidRDefault="0095430C">
            <w:pPr>
              <w:rPr>
                <w:rFonts w:eastAsia="Times New Roman"/>
                <w:lang w:val="en-US"/>
              </w:rPr>
            </w:pPr>
          </w:p>
        </w:tc>
        <w:tc>
          <w:tcPr>
            <w:tcW w:w="0" w:type="auto"/>
            <w:vAlign w:val="center"/>
            <w:hideMark/>
          </w:tcPr>
          <w:p w14:paraId="61940462" w14:textId="77777777" w:rsidR="0095430C"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95430C" w14:paraId="7F964B31" w14:textId="77777777">
        <w:trPr>
          <w:divId w:val="1659267375"/>
          <w:tblCellSpacing w:w="15" w:type="dxa"/>
        </w:trPr>
        <w:tc>
          <w:tcPr>
            <w:tcW w:w="0" w:type="auto"/>
            <w:vAlign w:val="center"/>
            <w:hideMark/>
          </w:tcPr>
          <w:p w14:paraId="6D85485B" w14:textId="77777777" w:rsidR="0095430C" w:rsidRDefault="0095430C">
            <w:pPr>
              <w:rPr>
                <w:rFonts w:eastAsia="Times New Roman"/>
                <w:lang w:val="en-US"/>
              </w:rPr>
            </w:pPr>
          </w:p>
        </w:tc>
        <w:tc>
          <w:tcPr>
            <w:tcW w:w="0" w:type="auto"/>
            <w:vAlign w:val="center"/>
            <w:hideMark/>
          </w:tcPr>
          <w:p w14:paraId="2D35AF64" w14:textId="77777777" w:rsidR="0095430C"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95430C" w14:paraId="61805013" w14:textId="77777777">
        <w:trPr>
          <w:divId w:val="1659267375"/>
          <w:tblCellSpacing w:w="15" w:type="dxa"/>
        </w:trPr>
        <w:tc>
          <w:tcPr>
            <w:tcW w:w="0" w:type="auto"/>
            <w:vAlign w:val="center"/>
            <w:hideMark/>
          </w:tcPr>
          <w:p w14:paraId="43CF9C06" w14:textId="77777777" w:rsidR="0095430C" w:rsidRDefault="0095430C">
            <w:pPr>
              <w:rPr>
                <w:rFonts w:eastAsia="Times New Roman"/>
                <w:lang w:val="en-US"/>
              </w:rPr>
            </w:pPr>
          </w:p>
        </w:tc>
        <w:tc>
          <w:tcPr>
            <w:tcW w:w="0" w:type="auto"/>
            <w:vAlign w:val="center"/>
            <w:hideMark/>
          </w:tcPr>
          <w:p w14:paraId="0EA16A86" w14:textId="77777777" w:rsidR="0095430C"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95430C" w14:paraId="7B22AE66" w14:textId="77777777">
        <w:trPr>
          <w:divId w:val="1659267375"/>
          <w:tblCellSpacing w:w="15" w:type="dxa"/>
        </w:trPr>
        <w:tc>
          <w:tcPr>
            <w:tcW w:w="0" w:type="auto"/>
            <w:vAlign w:val="center"/>
            <w:hideMark/>
          </w:tcPr>
          <w:p w14:paraId="128CC7FD" w14:textId="77777777" w:rsidR="0095430C" w:rsidRDefault="0095430C">
            <w:pPr>
              <w:rPr>
                <w:rFonts w:eastAsia="Times New Roman"/>
                <w:lang w:val="en-US"/>
              </w:rPr>
            </w:pPr>
          </w:p>
        </w:tc>
        <w:tc>
          <w:tcPr>
            <w:tcW w:w="0" w:type="auto"/>
            <w:vAlign w:val="center"/>
            <w:hideMark/>
          </w:tcPr>
          <w:p w14:paraId="3DE0FBA5" w14:textId="77777777" w:rsidR="0095430C"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95430C" w14:paraId="4FCFD22B" w14:textId="77777777">
        <w:trPr>
          <w:divId w:val="1659267375"/>
          <w:tblCellSpacing w:w="15" w:type="dxa"/>
        </w:trPr>
        <w:tc>
          <w:tcPr>
            <w:tcW w:w="0" w:type="auto"/>
            <w:vAlign w:val="center"/>
            <w:hideMark/>
          </w:tcPr>
          <w:p w14:paraId="7C896780" w14:textId="77777777" w:rsidR="0095430C" w:rsidRDefault="0095430C">
            <w:pPr>
              <w:rPr>
                <w:rFonts w:eastAsia="Times New Roman"/>
                <w:lang w:val="en-US"/>
              </w:rPr>
            </w:pPr>
          </w:p>
        </w:tc>
        <w:tc>
          <w:tcPr>
            <w:tcW w:w="0" w:type="auto"/>
            <w:vAlign w:val="center"/>
            <w:hideMark/>
          </w:tcPr>
          <w:p w14:paraId="3E54A1CC" w14:textId="77777777" w:rsidR="0095430C"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95430C" w14:paraId="4CE462C8" w14:textId="77777777">
        <w:trPr>
          <w:divId w:val="1659267375"/>
          <w:tblCellSpacing w:w="15" w:type="dxa"/>
        </w:trPr>
        <w:tc>
          <w:tcPr>
            <w:tcW w:w="0" w:type="auto"/>
            <w:vAlign w:val="center"/>
            <w:hideMark/>
          </w:tcPr>
          <w:p w14:paraId="72BEAB43" w14:textId="77777777" w:rsidR="0095430C" w:rsidRDefault="0095430C">
            <w:pPr>
              <w:rPr>
                <w:rFonts w:eastAsia="Times New Roman"/>
                <w:lang w:val="en-US"/>
              </w:rPr>
            </w:pPr>
          </w:p>
        </w:tc>
        <w:tc>
          <w:tcPr>
            <w:tcW w:w="0" w:type="auto"/>
            <w:vAlign w:val="center"/>
            <w:hideMark/>
          </w:tcPr>
          <w:p w14:paraId="17BD1BE8" w14:textId="77777777" w:rsidR="0095430C"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95430C" w14:paraId="694D594C" w14:textId="77777777">
        <w:trPr>
          <w:divId w:val="1659267375"/>
          <w:tblCellSpacing w:w="15" w:type="dxa"/>
        </w:trPr>
        <w:tc>
          <w:tcPr>
            <w:tcW w:w="0" w:type="auto"/>
            <w:vAlign w:val="center"/>
            <w:hideMark/>
          </w:tcPr>
          <w:p w14:paraId="70AE61C7" w14:textId="77777777" w:rsidR="0095430C" w:rsidRDefault="0095430C">
            <w:pPr>
              <w:rPr>
                <w:rFonts w:eastAsia="Times New Roman"/>
                <w:lang w:val="en-US"/>
              </w:rPr>
            </w:pPr>
          </w:p>
        </w:tc>
        <w:tc>
          <w:tcPr>
            <w:tcW w:w="0" w:type="auto"/>
            <w:vAlign w:val="center"/>
            <w:hideMark/>
          </w:tcPr>
          <w:p w14:paraId="6CEA084D" w14:textId="77777777" w:rsidR="0095430C"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95430C" w14:paraId="4449050D" w14:textId="77777777">
        <w:trPr>
          <w:divId w:val="1659267375"/>
          <w:tblCellSpacing w:w="15" w:type="dxa"/>
        </w:trPr>
        <w:tc>
          <w:tcPr>
            <w:tcW w:w="0" w:type="auto"/>
            <w:vAlign w:val="center"/>
            <w:hideMark/>
          </w:tcPr>
          <w:p w14:paraId="5767A508" w14:textId="77777777" w:rsidR="0095430C" w:rsidRDefault="0095430C">
            <w:pPr>
              <w:rPr>
                <w:rFonts w:eastAsia="Times New Roman"/>
                <w:lang w:val="en-US"/>
              </w:rPr>
            </w:pPr>
          </w:p>
        </w:tc>
        <w:tc>
          <w:tcPr>
            <w:tcW w:w="0" w:type="auto"/>
            <w:vAlign w:val="center"/>
            <w:hideMark/>
          </w:tcPr>
          <w:p w14:paraId="3E32F760" w14:textId="77777777" w:rsidR="0095430C"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95430C" w14:paraId="3805CE45" w14:textId="77777777">
        <w:trPr>
          <w:divId w:val="1659267375"/>
          <w:tblCellSpacing w:w="15" w:type="dxa"/>
        </w:trPr>
        <w:tc>
          <w:tcPr>
            <w:tcW w:w="0" w:type="auto"/>
            <w:vAlign w:val="center"/>
            <w:hideMark/>
          </w:tcPr>
          <w:p w14:paraId="4053A222" w14:textId="77777777" w:rsidR="0095430C" w:rsidRDefault="0095430C">
            <w:pPr>
              <w:rPr>
                <w:rFonts w:eastAsia="Times New Roman"/>
                <w:lang w:val="en-US"/>
              </w:rPr>
            </w:pPr>
          </w:p>
        </w:tc>
        <w:tc>
          <w:tcPr>
            <w:tcW w:w="0" w:type="auto"/>
            <w:vAlign w:val="center"/>
            <w:hideMark/>
          </w:tcPr>
          <w:p w14:paraId="637FC718" w14:textId="77777777" w:rsidR="0095430C"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95430C" w14:paraId="3AB8849C" w14:textId="77777777">
        <w:trPr>
          <w:divId w:val="1659267375"/>
          <w:tblCellSpacing w:w="15" w:type="dxa"/>
        </w:trPr>
        <w:tc>
          <w:tcPr>
            <w:tcW w:w="0" w:type="auto"/>
            <w:vAlign w:val="center"/>
            <w:hideMark/>
          </w:tcPr>
          <w:p w14:paraId="51C6EBC8" w14:textId="77777777" w:rsidR="0095430C" w:rsidRDefault="0095430C">
            <w:pPr>
              <w:rPr>
                <w:rFonts w:eastAsia="Times New Roman"/>
                <w:lang w:val="en-US"/>
              </w:rPr>
            </w:pPr>
          </w:p>
        </w:tc>
        <w:tc>
          <w:tcPr>
            <w:tcW w:w="0" w:type="auto"/>
            <w:vAlign w:val="center"/>
            <w:hideMark/>
          </w:tcPr>
          <w:p w14:paraId="575032C5" w14:textId="77777777" w:rsidR="0095430C"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95430C" w14:paraId="74C51DA7" w14:textId="77777777">
        <w:trPr>
          <w:divId w:val="1659267375"/>
          <w:tblCellSpacing w:w="15" w:type="dxa"/>
        </w:trPr>
        <w:tc>
          <w:tcPr>
            <w:tcW w:w="0" w:type="auto"/>
            <w:vAlign w:val="center"/>
            <w:hideMark/>
          </w:tcPr>
          <w:p w14:paraId="53C434BB" w14:textId="77777777" w:rsidR="0095430C" w:rsidRDefault="0095430C">
            <w:pPr>
              <w:rPr>
                <w:rFonts w:eastAsia="Times New Roman"/>
                <w:lang w:val="en-US"/>
              </w:rPr>
            </w:pPr>
          </w:p>
        </w:tc>
        <w:tc>
          <w:tcPr>
            <w:tcW w:w="0" w:type="auto"/>
            <w:vAlign w:val="center"/>
            <w:hideMark/>
          </w:tcPr>
          <w:p w14:paraId="2927BE88" w14:textId="77777777" w:rsidR="0095430C"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95430C" w14:paraId="5557C963" w14:textId="77777777">
        <w:trPr>
          <w:divId w:val="1659267375"/>
          <w:tblCellSpacing w:w="15" w:type="dxa"/>
        </w:trPr>
        <w:tc>
          <w:tcPr>
            <w:tcW w:w="0" w:type="auto"/>
            <w:vAlign w:val="center"/>
            <w:hideMark/>
          </w:tcPr>
          <w:p w14:paraId="490F7CFD" w14:textId="77777777" w:rsidR="0095430C" w:rsidRDefault="0095430C">
            <w:pPr>
              <w:rPr>
                <w:rFonts w:eastAsia="Times New Roman"/>
                <w:lang w:val="en-US"/>
              </w:rPr>
            </w:pPr>
          </w:p>
        </w:tc>
        <w:tc>
          <w:tcPr>
            <w:tcW w:w="0" w:type="auto"/>
            <w:vAlign w:val="center"/>
            <w:hideMark/>
          </w:tcPr>
          <w:p w14:paraId="723AD059" w14:textId="77777777" w:rsidR="0095430C"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95430C" w14:paraId="7581B92E" w14:textId="77777777">
        <w:trPr>
          <w:divId w:val="1659267375"/>
          <w:tblCellSpacing w:w="15" w:type="dxa"/>
        </w:trPr>
        <w:tc>
          <w:tcPr>
            <w:tcW w:w="0" w:type="auto"/>
            <w:vAlign w:val="center"/>
            <w:hideMark/>
          </w:tcPr>
          <w:p w14:paraId="23D5B9E7" w14:textId="77777777" w:rsidR="0095430C" w:rsidRDefault="0095430C">
            <w:pPr>
              <w:rPr>
                <w:rFonts w:eastAsia="Times New Roman"/>
                <w:lang w:val="en-US"/>
              </w:rPr>
            </w:pPr>
          </w:p>
        </w:tc>
        <w:tc>
          <w:tcPr>
            <w:tcW w:w="0" w:type="auto"/>
            <w:vAlign w:val="center"/>
            <w:hideMark/>
          </w:tcPr>
          <w:p w14:paraId="59498BB6" w14:textId="77777777" w:rsidR="0095430C"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95430C" w14:paraId="6829655A" w14:textId="77777777">
        <w:trPr>
          <w:divId w:val="1659267375"/>
          <w:tblCellSpacing w:w="15" w:type="dxa"/>
        </w:trPr>
        <w:tc>
          <w:tcPr>
            <w:tcW w:w="0" w:type="auto"/>
            <w:vAlign w:val="center"/>
            <w:hideMark/>
          </w:tcPr>
          <w:p w14:paraId="0CAA016A" w14:textId="77777777" w:rsidR="0095430C" w:rsidRDefault="0095430C">
            <w:pPr>
              <w:rPr>
                <w:rFonts w:eastAsia="Times New Roman"/>
                <w:lang w:val="en-US"/>
              </w:rPr>
            </w:pPr>
          </w:p>
        </w:tc>
        <w:tc>
          <w:tcPr>
            <w:tcW w:w="0" w:type="auto"/>
            <w:vAlign w:val="center"/>
            <w:hideMark/>
          </w:tcPr>
          <w:p w14:paraId="710501F7" w14:textId="77777777" w:rsidR="0095430C"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95430C" w14:paraId="6AD72803" w14:textId="77777777">
        <w:trPr>
          <w:divId w:val="1659267375"/>
          <w:tblCellSpacing w:w="15" w:type="dxa"/>
        </w:trPr>
        <w:tc>
          <w:tcPr>
            <w:tcW w:w="0" w:type="auto"/>
            <w:vAlign w:val="center"/>
            <w:hideMark/>
          </w:tcPr>
          <w:p w14:paraId="17221B05" w14:textId="77777777" w:rsidR="0095430C" w:rsidRDefault="0095430C">
            <w:pPr>
              <w:rPr>
                <w:rFonts w:eastAsia="Times New Roman"/>
                <w:lang w:val="en-US"/>
              </w:rPr>
            </w:pPr>
          </w:p>
        </w:tc>
        <w:tc>
          <w:tcPr>
            <w:tcW w:w="0" w:type="auto"/>
            <w:vAlign w:val="center"/>
            <w:hideMark/>
          </w:tcPr>
          <w:p w14:paraId="127342D2" w14:textId="77777777" w:rsidR="0095430C"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95430C" w14:paraId="355F7E83" w14:textId="77777777">
        <w:trPr>
          <w:divId w:val="1659267375"/>
          <w:tblCellSpacing w:w="15" w:type="dxa"/>
        </w:trPr>
        <w:tc>
          <w:tcPr>
            <w:tcW w:w="0" w:type="auto"/>
            <w:vAlign w:val="center"/>
            <w:hideMark/>
          </w:tcPr>
          <w:p w14:paraId="5B26DDFE" w14:textId="77777777" w:rsidR="0095430C" w:rsidRDefault="0095430C">
            <w:pPr>
              <w:rPr>
                <w:rFonts w:eastAsia="Times New Roman"/>
                <w:lang w:val="en-US"/>
              </w:rPr>
            </w:pPr>
          </w:p>
        </w:tc>
        <w:tc>
          <w:tcPr>
            <w:tcW w:w="0" w:type="auto"/>
            <w:vAlign w:val="center"/>
            <w:hideMark/>
          </w:tcPr>
          <w:p w14:paraId="7D1F507B" w14:textId="77777777" w:rsidR="0095430C"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95430C" w14:paraId="015450CE" w14:textId="77777777">
        <w:trPr>
          <w:divId w:val="1659267375"/>
          <w:tblCellSpacing w:w="15" w:type="dxa"/>
        </w:trPr>
        <w:tc>
          <w:tcPr>
            <w:tcW w:w="0" w:type="auto"/>
            <w:vAlign w:val="center"/>
            <w:hideMark/>
          </w:tcPr>
          <w:p w14:paraId="2B853CEF" w14:textId="77777777" w:rsidR="0095430C" w:rsidRDefault="0095430C">
            <w:pPr>
              <w:rPr>
                <w:rFonts w:eastAsia="Times New Roman"/>
                <w:lang w:val="en-US"/>
              </w:rPr>
            </w:pPr>
          </w:p>
        </w:tc>
        <w:tc>
          <w:tcPr>
            <w:tcW w:w="0" w:type="auto"/>
            <w:vAlign w:val="center"/>
            <w:hideMark/>
          </w:tcPr>
          <w:p w14:paraId="317F7265" w14:textId="77777777" w:rsidR="0095430C"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95430C" w14:paraId="7292ACF4" w14:textId="77777777">
        <w:trPr>
          <w:divId w:val="1659267375"/>
          <w:tblCellSpacing w:w="15" w:type="dxa"/>
        </w:trPr>
        <w:tc>
          <w:tcPr>
            <w:tcW w:w="0" w:type="auto"/>
            <w:vAlign w:val="center"/>
            <w:hideMark/>
          </w:tcPr>
          <w:p w14:paraId="1AACA696" w14:textId="77777777" w:rsidR="0095430C" w:rsidRDefault="0095430C">
            <w:pPr>
              <w:rPr>
                <w:rFonts w:eastAsia="Times New Roman"/>
                <w:lang w:val="en-US"/>
              </w:rPr>
            </w:pPr>
          </w:p>
        </w:tc>
        <w:tc>
          <w:tcPr>
            <w:tcW w:w="0" w:type="auto"/>
            <w:vAlign w:val="center"/>
            <w:hideMark/>
          </w:tcPr>
          <w:p w14:paraId="6C7F815D" w14:textId="77777777" w:rsidR="0095430C"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95430C" w14:paraId="08EE0AAE" w14:textId="77777777">
        <w:trPr>
          <w:divId w:val="1659267375"/>
          <w:tblCellSpacing w:w="15" w:type="dxa"/>
        </w:trPr>
        <w:tc>
          <w:tcPr>
            <w:tcW w:w="0" w:type="auto"/>
            <w:vAlign w:val="center"/>
            <w:hideMark/>
          </w:tcPr>
          <w:p w14:paraId="0001FEE9" w14:textId="77777777" w:rsidR="0095430C" w:rsidRDefault="0095430C">
            <w:pPr>
              <w:rPr>
                <w:rFonts w:eastAsia="Times New Roman"/>
                <w:lang w:val="en-US"/>
              </w:rPr>
            </w:pPr>
          </w:p>
        </w:tc>
        <w:tc>
          <w:tcPr>
            <w:tcW w:w="0" w:type="auto"/>
            <w:vAlign w:val="center"/>
            <w:hideMark/>
          </w:tcPr>
          <w:p w14:paraId="679CE445" w14:textId="77777777" w:rsidR="0095430C"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95430C" w14:paraId="10B73985" w14:textId="77777777">
        <w:trPr>
          <w:divId w:val="1659267375"/>
          <w:tblCellSpacing w:w="15" w:type="dxa"/>
        </w:trPr>
        <w:tc>
          <w:tcPr>
            <w:tcW w:w="0" w:type="auto"/>
            <w:vAlign w:val="center"/>
            <w:hideMark/>
          </w:tcPr>
          <w:p w14:paraId="2F1C6DDC" w14:textId="77777777" w:rsidR="0095430C" w:rsidRDefault="0095430C">
            <w:pPr>
              <w:rPr>
                <w:rFonts w:eastAsia="Times New Roman"/>
                <w:lang w:val="en-US"/>
              </w:rPr>
            </w:pPr>
          </w:p>
        </w:tc>
        <w:tc>
          <w:tcPr>
            <w:tcW w:w="0" w:type="auto"/>
            <w:vAlign w:val="center"/>
            <w:hideMark/>
          </w:tcPr>
          <w:p w14:paraId="70AF50AF" w14:textId="77777777" w:rsidR="0095430C"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95430C" w14:paraId="0F46FC45" w14:textId="77777777">
        <w:trPr>
          <w:divId w:val="1659267375"/>
          <w:tblCellSpacing w:w="15" w:type="dxa"/>
        </w:trPr>
        <w:tc>
          <w:tcPr>
            <w:tcW w:w="0" w:type="auto"/>
            <w:vAlign w:val="center"/>
            <w:hideMark/>
          </w:tcPr>
          <w:p w14:paraId="6026652D" w14:textId="77777777" w:rsidR="0095430C" w:rsidRDefault="0095430C">
            <w:pPr>
              <w:rPr>
                <w:rFonts w:eastAsia="Times New Roman"/>
                <w:lang w:val="en-US"/>
              </w:rPr>
            </w:pPr>
          </w:p>
        </w:tc>
        <w:tc>
          <w:tcPr>
            <w:tcW w:w="0" w:type="auto"/>
            <w:vAlign w:val="center"/>
            <w:hideMark/>
          </w:tcPr>
          <w:p w14:paraId="3C046297" w14:textId="77777777" w:rsidR="0095430C"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95430C" w14:paraId="5E4390F9" w14:textId="77777777">
        <w:trPr>
          <w:divId w:val="1659267375"/>
          <w:tblCellSpacing w:w="15" w:type="dxa"/>
        </w:trPr>
        <w:tc>
          <w:tcPr>
            <w:tcW w:w="0" w:type="auto"/>
            <w:vAlign w:val="center"/>
            <w:hideMark/>
          </w:tcPr>
          <w:p w14:paraId="3148AC7F" w14:textId="77777777" w:rsidR="0095430C" w:rsidRDefault="0095430C">
            <w:pPr>
              <w:rPr>
                <w:rFonts w:eastAsia="Times New Roman"/>
                <w:lang w:val="en-US"/>
              </w:rPr>
            </w:pPr>
          </w:p>
        </w:tc>
        <w:tc>
          <w:tcPr>
            <w:tcW w:w="0" w:type="auto"/>
            <w:vAlign w:val="center"/>
            <w:hideMark/>
          </w:tcPr>
          <w:p w14:paraId="4C0E5E46" w14:textId="77777777" w:rsidR="0095430C"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95430C" w14:paraId="46A1FB46" w14:textId="77777777">
        <w:trPr>
          <w:divId w:val="1659267375"/>
          <w:tblCellSpacing w:w="15" w:type="dxa"/>
        </w:trPr>
        <w:tc>
          <w:tcPr>
            <w:tcW w:w="0" w:type="auto"/>
            <w:vAlign w:val="center"/>
            <w:hideMark/>
          </w:tcPr>
          <w:p w14:paraId="611D8FB9" w14:textId="77777777" w:rsidR="0095430C" w:rsidRDefault="0095430C">
            <w:pPr>
              <w:rPr>
                <w:rFonts w:eastAsia="Times New Roman"/>
                <w:lang w:val="en-US"/>
              </w:rPr>
            </w:pPr>
          </w:p>
        </w:tc>
        <w:tc>
          <w:tcPr>
            <w:tcW w:w="0" w:type="auto"/>
            <w:vAlign w:val="center"/>
            <w:hideMark/>
          </w:tcPr>
          <w:p w14:paraId="461FA24B" w14:textId="77777777" w:rsidR="0095430C"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95430C" w14:paraId="395CBC9B" w14:textId="77777777">
        <w:trPr>
          <w:divId w:val="1659267375"/>
          <w:tblCellSpacing w:w="15" w:type="dxa"/>
        </w:trPr>
        <w:tc>
          <w:tcPr>
            <w:tcW w:w="0" w:type="auto"/>
            <w:vAlign w:val="center"/>
            <w:hideMark/>
          </w:tcPr>
          <w:p w14:paraId="4F319913" w14:textId="77777777" w:rsidR="0095430C" w:rsidRDefault="0095430C">
            <w:pPr>
              <w:rPr>
                <w:rFonts w:eastAsia="Times New Roman"/>
                <w:lang w:val="en-US"/>
              </w:rPr>
            </w:pPr>
          </w:p>
        </w:tc>
        <w:tc>
          <w:tcPr>
            <w:tcW w:w="0" w:type="auto"/>
            <w:vAlign w:val="center"/>
            <w:hideMark/>
          </w:tcPr>
          <w:p w14:paraId="3CCA5647" w14:textId="77777777" w:rsidR="0095430C"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95430C" w14:paraId="50F98866" w14:textId="77777777">
        <w:trPr>
          <w:divId w:val="1659267375"/>
          <w:tblCellSpacing w:w="15" w:type="dxa"/>
        </w:trPr>
        <w:tc>
          <w:tcPr>
            <w:tcW w:w="0" w:type="auto"/>
            <w:vAlign w:val="center"/>
            <w:hideMark/>
          </w:tcPr>
          <w:p w14:paraId="35BC65D8" w14:textId="77777777" w:rsidR="0095430C" w:rsidRDefault="0095430C">
            <w:pPr>
              <w:rPr>
                <w:rFonts w:eastAsia="Times New Roman"/>
                <w:lang w:val="en-US"/>
              </w:rPr>
            </w:pPr>
          </w:p>
        </w:tc>
        <w:tc>
          <w:tcPr>
            <w:tcW w:w="0" w:type="auto"/>
            <w:vAlign w:val="center"/>
            <w:hideMark/>
          </w:tcPr>
          <w:p w14:paraId="179BD9A7" w14:textId="77777777" w:rsidR="0095430C"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95430C" w14:paraId="718CBD12" w14:textId="77777777">
        <w:trPr>
          <w:divId w:val="1659267375"/>
          <w:tblCellSpacing w:w="15" w:type="dxa"/>
        </w:trPr>
        <w:tc>
          <w:tcPr>
            <w:tcW w:w="0" w:type="auto"/>
            <w:vAlign w:val="center"/>
            <w:hideMark/>
          </w:tcPr>
          <w:p w14:paraId="0FF29BC1" w14:textId="77777777" w:rsidR="0095430C" w:rsidRDefault="0095430C">
            <w:pPr>
              <w:rPr>
                <w:rFonts w:eastAsia="Times New Roman"/>
                <w:lang w:val="en-US"/>
              </w:rPr>
            </w:pPr>
          </w:p>
        </w:tc>
        <w:tc>
          <w:tcPr>
            <w:tcW w:w="0" w:type="auto"/>
            <w:vAlign w:val="center"/>
            <w:hideMark/>
          </w:tcPr>
          <w:p w14:paraId="694E07C3" w14:textId="77777777" w:rsidR="0095430C"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95430C" w14:paraId="6D7064D3" w14:textId="77777777">
        <w:trPr>
          <w:divId w:val="1659267375"/>
          <w:tblCellSpacing w:w="15" w:type="dxa"/>
        </w:trPr>
        <w:tc>
          <w:tcPr>
            <w:tcW w:w="0" w:type="auto"/>
            <w:vAlign w:val="center"/>
            <w:hideMark/>
          </w:tcPr>
          <w:p w14:paraId="3F3E57B2" w14:textId="77777777" w:rsidR="0095430C" w:rsidRDefault="0095430C">
            <w:pPr>
              <w:rPr>
                <w:rFonts w:eastAsia="Times New Roman"/>
                <w:lang w:val="en-US"/>
              </w:rPr>
            </w:pPr>
          </w:p>
        </w:tc>
        <w:tc>
          <w:tcPr>
            <w:tcW w:w="0" w:type="auto"/>
            <w:vAlign w:val="center"/>
            <w:hideMark/>
          </w:tcPr>
          <w:p w14:paraId="55B720C1" w14:textId="77777777" w:rsidR="0095430C"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95430C" w14:paraId="0FAC0633" w14:textId="77777777">
        <w:trPr>
          <w:divId w:val="1659267375"/>
          <w:tblCellSpacing w:w="15" w:type="dxa"/>
        </w:trPr>
        <w:tc>
          <w:tcPr>
            <w:tcW w:w="0" w:type="auto"/>
            <w:vAlign w:val="center"/>
            <w:hideMark/>
          </w:tcPr>
          <w:p w14:paraId="0BD8F542" w14:textId="77777777" w:rsidR="0095430C" w:rsidRDefault="0095430C">
            <w:pPr>
              <w:rPr>
                <w:rFonts w:eastAsia="Times New Roman"/>
                <w:lang w:val="en-US"/>
              </w:rPr>
            </w:pPr>
          </w:p>
        </w:tc>
        <w:tc>
          <w:tcPr>
            <w:tcW w:w="0" w:type="auto"/>
            <w:vAlign w:val="center"/>
            <w:hideMark/>
          </w:tcPr>
          <w:p w14:paraId="1D45892B" w14:textId="77777777" w:rsidR="0095430C"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95430C" w14:paraId="66D0D220" w14:textId="77777777">
        <w:trPr>
          <w:divId w:val="1659267375"/>
          <w:tblCellSpacing w:w="15" w:type="dxa"/>
        </w:trPr>
        <w:tc>
          <w:tcPr>
            <w:tcW w:w="0" w:type="auto"/>
            <w:vAlign w:val="center"/>
            <w:hideMark/>
          </w:tcPr>
          <w:p w14:paraId="55768241" w14:textId="77777777" w:rsidR="0095430C" w:rsidRDefault="0095430C">
            <w:pPr>
              <w:rPr>
                <w:rFonts w:eastAsia="Times New Roman"/>
                <w:lang w:val="en-US"/>
              </w:rPr>
            </w:pPr>
          </w:p>
        </w:tc>
        <w:tc>
          <w:tcPr>
            <w:tcW w:w="0" w:type="auto"/>
            <w:vAlign w:val="center"/>
            <w:hideMark/>
          </w:tcPr>
          <w:p w14:paraId="3E6FEC80" w14:textId="77777777" w:rsidR="0095430C"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95430C" w14:paraId="3833AEAF" w14:textId="77777777">
        <w:trPr>
          <w:divId w:val="1659267375"/>
          <w:tblCellSpacing w:w="15" w:type="dxa"/>
        </w:trPr>
        <w:tc>
          <w:tcPr>
            <w:tcW w:w="0" w:type="auto"/>
            <w:vAlign w:val="center"/>
            <w:hideMark/>
          </w:tcPr>
          <w:p w14:paraId="7419F77A" w14:textId="77777777" w:rsidR="0095430C" w:rsidRDefault="0095430C">
            <w:pPr>
              <w:rPr>
                <w:rFonts w:eastAsia="Times New Roman"/>
                <w:lang w:val="en-US"/>
              </w:rPr>
            </w:pPr>
          </w:p>
        </w:tc>
        <w:tc>
          <w:tcPr>
            <w:tcW w:w="0" w:type="auto"/>
            <w:vAlign w:val="center"/>
            <w:hideMark/>
          </w:tcPr>
          <w:p w14:paraId="23380C11" w14:textId="77777777" w:rsidR="0095430C"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95430C" w14:paraId="2526515E" w14:textId="77777777">
        <w:trPr>
          <w:divId w:val="1659267375"/>
          <w:tblCellSpacing w:w="15" w:type="dxa"/>
        </w:trPr>
        <w:tc>
          <w:tcPr>
            <w:tcW w:w="0" w:type="auto"/>
            <w:vAlign w:val="center"/>
            <w:hideMark/>
          </w:tcPr>
          <w:p w14:paraId="31C1467E" w14:textId="77777777" w:rsidR="0095430C" w:rsidRDefault="0095430C">
            <w:pPr>
              <w:rPr>
                <w:rFonts w:eastAsia="Times New Roman"/>
                <w:lang w:val="en-US"/>
              </w:rPr>
            </w:pPr>
          </w:p>
        </w:tc>
        <w:tc>
          <w:tcPr>
            <w:tcW w:w="0" w:type="auto"/>
            <w:vAlign w:val="center"/>
            <w:hideMark/>
          </w:tcPr>
          <w:p w14:paraId="5EBA1E39" w14:textId="77777777" w:rsidR="0095430C"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95430C" w14:paraId="27AE92CA" w14:textId="77777777">
        <w:trPr>
          <w:divId w:val="1659267375"/>
          <w:tblCellSpacing w:w="15" w:type="dxa"/>
        </w:trPr>
        <w:tc>
          <w:tcPr>
            <w:tcW w:w="0" w:type="auto"/>
            <w:vAlign w:val="center"/>
            <w:hideMark/>
          </w:tcPr>
          <w:p w14:paraId="4A0C42C3" w14:textId="77777777" w:rsidR="0095430C" w:rsidRDefault="0095430C">
            <w:pPr>
              <w:rPr>
                <w:rFonts w:eastAsia="Times New Roman"/>
                <w:lang w:val="en-US"/>
              </w:rPr>
            </w:pPr>
          </w:p>
        </w:tc>
        <w:tc>
          <w:tcPr>
            <w:tcW w:w="0" w:type="auto"/>
            <w:vAlign w:val="center"/>
            <w:hideMark/>
          </w:tcPr>
          <w:p w14:paraId="536A14D8" w14:textId="77777777" w:rsidR="0095430C"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95430C" w14:paraId="743E5E0C" w14:textId="77777777">
        <w:trPr>
          <w:divId w:val="1659267375"/>
          <w:tblCellSpacing w:w="15" w:type="dxa"/>
        </w:trPr>
        <w:tc>
          <w:tcPr>
            <w:tcW w:w="0" w:type="auto"/>
            <w:vAlign w:val="center"/>
            <w:hideMark/>
          </w:tcPr>
          <w:p w14:paraId="6F420D92" w14:textId="77777777" w:rsidR="0095430C" w:rsidRDefault="0095430C">
            <w:pPr>
              <w:rPr>
                <w:rFonts w:eastAsia="Times New Roman"/>
                <w:lang w:val="en-US"/>
              </w:rPr>
            </w:pPr>
          </w:p>
        </w:tc>
        <w:tc>
          <w:tcPr>
            <w:tcW w:w="0" w:type="auto"/>
            <w:vAlign w:val="center"/>
            <w:hideMark/>
          </w:tcPr>
          <w:p w14:paraId="540F9119" w14:textId="77777777" w:rsidR="0095430C"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95430C" w14:paraId="1985DA81" w14:textId="77777777">
        <w:trPr>
          <w:divId w:val="1659267375"/>
          <w:tblCellSpacing w:w="15" w:type="dxa"/>
        </w:trPr>
        <w:tc>
          <w:tcPr>
            <w:tcW w:w="0" w:type="auto"/>
            <w:vAlign w:val="center"/>
            <w:hideMark/>
          </w:tcPr>
          <w:p w14:paraId="17AAD6C4" w14:textId="77777777" w:rsidR="0095430C" w:rsidRDefault="0095430C">
            <w:pPr>
              <w:rPr>
                <w:rFonts w:eastAsia="Times New Roman"/>
                <w:lang w:val="en-US"/>
              </w:rPr>
            </w:pPr>
          </w:p>
        </w:tc>
        <w:tc>
          <w:tcPr>
            <w:tcW w:w="0" w:type="auto"/>
            <w:vAlign w:val="center"/>
            <w:hideMark/>
          </w:tcPr>
          <w:p w14:paraId="0FFDDFF8" w14:textId="77777777" w:rsidR="0095430C"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95430C" w14:paraId="526D4E07" w14:textId="77777777">
        <w:trPr>
          <w:divId w:val="1659267375"/>
          <w:tblCellSpacing w:w="15" w:type="dxa"/>
        </w:trPr>
        <w:tc>
          <w:tcPr>
            <w:tcW w:w="0" w:type="auto"/>
            <w:vAlign w:val="center"/>
            <w:hideMark/>
          </w:tcPr>
          <w:p w14:paraId="3F1C3D30" w14:textId="77777777" w:rsidR="0095430C" w:rsidRDefault="0095430C">
            <w:pPr>
              <w:rPr>
                <w:rFonts w:eastAsia="Times New Roman"/>
                <w:lang w:val="en-US"/>
              </w:rPr>
            </w:pPr>
          </w:p>
        </w:tc>
        <w:tc>
          <w:tcPr>
            <w:tcW w:w="0" w:type="auto"/>
            <w:vAlign w:val="center"/>
            <w:hideMark/>
          </w:tcPr>
          <w:p w14:paraId="3964285D" w14:textId="77777777" w:rsidR="0095430C"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95430C" w14:paraId="02A5C9FF" w14:textId="77777777">
        <w:trPr>
          <w:divId w:val="1659267375"/>
          <w:tblCellSpacing w:w="15" w:type="dxa"/>
        </w:trPr>
        <w:tc>
          <w:tcPr>
            <w:tcW w:w="0" w:type="auto"/>
            <w:vAlign w:val="center"/>
            <w:hideMark/>
          </w:tcPr>
          <w:p w14:paraId="46573F01" w14:textId="77777777" w:rsidR="0095430C" w:rsidRDefault="0095430C">
            <w:pPr>
              <w:rPr>
                <w:rFonts w:eastAsia="Times New Roman"/>
                <w:lang w:val="en-US"/>
              </w:rPr>
            </w:pPr>
          </w:p>
        </w:tc>
        <w:tc>
          <w:tcPr>
            <w:tcW w:w="0" w:type="auto"/>
            <w:vAlign w:val="center"/>
            <w:hideMark/>
          </w:tcPr>
          <w:p w14:paraId="1C18E8C0" w14:textId="77777777" w:rsidR="0095430C"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95430C" w14:paraId="5F0E1075" w14:textId="77777777">
        <w:trPr>
          <w:divId w:val="1659267375"/>
          <w:tblCellSpacing w:w="15" w:type="dxa"/>
        </w:trPr>
        <w:tc>
          <w:tcPr>
            <w:tcW w:w="0" w:type="auto"/>
            <w:vAlign w:val="center"/>
            <w:hideMark/>
          </w:tcPr>
          <w:p w14:paraId="2D42F09D" w14:textId="77777777" w:rsidR="0095430C" w:rsidRDefault="0095430C">
            <w:pPr>
              <w:rPr>
                <w:rFonts w:eastAsia="Times New Roman"/>
                <w:lang w:val="en-US"/>
              </w:rPr>
            </w:pPr>
          </w:p>
        </w:tc>
        <w:tc>
          <w:tcPr>
            <w:tcW w:w="0" w:type="auto"/>
            <w:vAlign w:val="center"/>
            <w:hideMark/>
          </w:tcPr>
          <w:p w14:paraId="7C157A9F" w14:textId="77777777" w:rsidR="0095430C"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95430C" w14:paraId="6B24073A" w14:textId="77777777">
        <w:trPr>
          <w:divId w:val="1659267375"/>
          <w:tblCellSpacing w:w="15" w:type="dxa"/>
        </w:trPr>
        <w:tc>
          <w:tcPr>
            <w:tcW w:w="0" w:type="auto"/>
            <w:vAlign w:val="center"/>
            <w:hideMark/>
          </w:tcPr>
          <w:p w14:paraId="399A4B85" w14:textId="77777777" w:rsidR="0095430C" w:rsidRDefault="0095430C">
            <w:pPr>
              <w:rPr>
                <w:rFonts w:eastAsia="Times New Roman"/>
                <w:lang w:val="en-US"/>
              </w:rPr>
            </w:pPr>
          </w:p>
        </w:tc>
        <w:tc>
          <w:tcPr>
            <w:tcW w:w="0" w:type="auto"/>
            <w:vAlign w:val="center"/>
            <w:hideMark/>
          </w:tcPr>
          <w:p w14:paraId="6F50002F" w14:textId="77777777" w:rsidR="0095430C"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95430C" w14:paraId="72664ACC" w14:textId="77777777">
        <w:trPr>
          <w:divId w:val="1659267375"/>
          <w:tblCellSpacing w:w="15" w:type="dxa"/>
        </w:trPr>
        <w:tc>
          <w:tcPr>
            <w:tcW w:w="0" w:type="auto"/>
            <w:vAlign w:val="center"/>
            <w:hideMark/>
          </w:tcPr>
          <w:p w14:paraId="60363B86" w14:textId="77777777" w:rsidR="0095430C" w:rsidRDefault="0095430C">
            <w:pPr>
              <w:rPr>
                <w:rFonts w:eastAsia="Times New Roman"/>
                <w:lang w:val="en-US"/>
              </w:rPr>
            </w:pPr>
          </w:p>
        </w:tc>
        <w:tc>
          <w:tcPr>
            <w:tcW w:w="0" w:type="auto"/>
            <w:vAlign w:val="center"/>
            <w:hideMark/>
          </w:tcPr>
          <w:p w14:paraId="1B965C79" w14:textId="77777777" w:rsidR="0095430C"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95430C" w14:paraId="340E43FC" w14:textId="77777777">
        <w:trPr>
          <w:divId w:val="1659267375"/>
          <w:tblCellSpacing w:w="15" w:type="dxa"/>
        </w:trPr>
        <w:tc>
          <w:tcPr>
            <w:tcW w:w="0" w:type="auto"/>
            <w:vAlign w:val="center"/>
            <w:hideMark/>
          </w:tcPr>
          <w:p w14:paraId="595060D4" w14:textId="77777777" w:rsidR="0095430C" w:rsidRDefault="0095430C">
            <w:pPr>
              <w:rPr>
                <w:rFonts w:eastAsia="Times New Roman"/>
                <w:lang w:val="en-US"/>
              </w:rPr>
            </w:pPr>
          </w:p>
        </w:tc>
        <w:tc>
          <w:tcPr>
            <w:tcW w:w="0" w:type="auto"/>
            <w:vAlign w:val="center"/>
            <w:hideMark/>
          </w:tcPr>
          <w:p w14:paraId="7B9F946E" w14:textId="77777777" w:rsidR="0095430C"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95430C" w14:paraId="5BF41A8B" w14:textId="77777777">
        <w:trPr>
          <w:divId w:val="1659267375"/>
          <w:tblCellSpacing w:w="15" w:type="dxa"/>
        </w:trPr>
        <w:tc>
          <w:tcPr>
            <w:tcW w:w="0" w:type="auto"/>
            <w:vAlign w:val="center"/>
            <w:hideMark/>
          </w:tcPr>
          <w:p w14:paraId="2252F67C" w14:textId="77777777" w:rsidR="0095430C" w:rsidRDefault="0095430C">
            <w:pPr>
              <w:rPr>
                <w:rFonts w:eastAsia="Times New Roman"/>
                <w:lang w:val="en-US"/>
              </w:rPr>
            </w:pPr>
          </w:p>
        </w:tc>
        <w:tc>
          <w:tcPr>
            <w:tcW w:w="0" w:type="auto"/>
            <w:vAlign w:val="center"/>
            <w:hideMark/>
          </w:tcPr>
          <w:p w14:paraId="63C6C804" w14:textId="77777777" w:rsidR="0095430C"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95430C" w14:paraId="391A3A0A" w14:textId="77777777">
        <w:trPr>
          <w:divId w:val="1659267375"/>
          <w:tblCellSpacing w:w="15" w:type="dxa"/>
        </w:trPr>
        <w:tc>
          <w:tcPr>
            <w:tcW w:w="0" w:type="auto"/>
            <w:vAlign w:val="center"/>
            <w:hideMark/>
          </w:tcPr>
          <w:p w14:paraId="3EAB1F36" w14:textId="77777777" w:rsidR="0095430C" w:rsidRDefault="0095430C">
            <w:pPr>
              <w:rPr>
                <w:rFonts w:eastAsia="Times New Roman"/>
                <w:lang w:val="en-US"/>
              </w:rPr>
            </w:pPr>
          </w:p>
        </w:tc>
        <w:tc>
          <w:tcPr>
            <w:tcW w:w="0" w:type="auto"/>
            <w:vAlign w:val="center"/>
            <w:hideMark/>
          </w:tcPr>
          <w:p w14:paraId="45D936DB" w14:textId="77777777" w:rsidR="0095430C"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95430C" w14:paraId="1FFE2107" w14:textId="77777777">
        <w:trPr>
          <w:divId w:val="1659267375"/>
          <w:tblCellSpacing w:w="15" w:type="dxa"/>
        </w:trPr>
        <w:tc>
          <w:tcPr>
            <w:tcW w:w="0" w:type="auto"/>
            <w:vAlign w:val="center"/>
            <w:hideMark/>
          </w:tcPr>
          <w:p w14:paraId="3E315A3D" w14:textId="77777777" w:rsidR="0095430C" w:rsidRDefault="0095430C">
            <w:pPr>
              <w:rPr>
                <w:rFonts w:eastAsia="Times New Roman"/>
                <w:lang w:val="en-US"/>
              </w:rPr>
            </w:pPr>
          </w:p>
        </w:tc>
        <w:tc>
          <w:tcPr>
            <w:tcW w:w="0" w:type="auto"/>
            <w:vAlign w:val="center"/>
            <w:hideMark/>
          </w:tcPr>
          <w:p w14:paraId="065FB061" w14:textId="77777777" w:rsidR="0095430C"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95430C" w14:paraId="7567339D" w14:textId="77777777">
        <w:trPr>
          <w:divId w:val="1659267375"/>
          <w:tblCellSpacing w:w="15" w:type="dxa"/>
        </w:trPr>
        <w:tc>
          <w:tcPr>
            <w:tcW w:w="0" w:type="auto"/>
            <w:vAlign w:val="center"/>
            <w:hideMark/>
          </w:tcPr>
          <w:p w14:paraId="7345CE53" w14:textId="77777777" w:rsidR="0095430C" w:rsidRDefault="0095430C">
            <w:pPr>
              <w:rPr>
                <w:rFonts w:eastAsia="Times New Roman"/>
                <w:lang w:val="en-US"/>
              </w:rPr>
            </w:pPr>
          </w:p>
        </w:tc>
        <w:tc>
          <w:tcPr>
            <w:tcW w:w="0" w:type="auto"/>
            <w:vAlign w:val="center"/>
            <w:hideMark/>
          </w:tcPr>
          <w:p w14:paraId="58093C9D" w14:textId="77777777" w:rsidR="0095430C"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95430C" w14:paraId="61B44E39" w14:textId="77777777">
        <w:trPr>
          <w:divId w:val="1659267375"/>
          <w:tblCellSpacing w:w="15" w:type="dxa"/>
        </w:trPr>
        <w:tc>
          <w:tcPr>
            <w:tcW w:w="0" w:type="auto"/>
            <w:vAlign w:val="center"/>
            <w:hideMark/>
          </w:tcPr>
          <w:p w14:paraId="13341369" w14:textId="77777777" w:rsidR="0095430C" w:rsidRDefault="0095430C">
            <w:pPr>
              <w:rPr>
                <w:rFonts w:eastAsia="Times New Roman"/>
                <w:lang w:val="en-US"/>
              </w:rPr>
            </w:pPr>
          </w:p>
        </w:tc>
        <w:tc>
          <w:tcPr>
            <w:tcW w:w="0" w:type="auto"/>
            <w:vAlign w:val="center"/>
            <w:hideMark/>
          </w:tcPr>
          <w:p w14:paraId="4FD962E8" w14:textId="77777777" w:rsidR="0095430C"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95430C" w14:paraId="0D07F806" w14:textId="77777777">
        <w:trPr>
          <w:divId w:val="1659267375"/>
          <w:tblCellSpacing w:w="15" w:type="dxa"/>
        </w:trPr>
        <w:tc>
          <w:tcPr>
            <w:tcW w:w="0" w:type="auto"/>
            <w:vAlign w:val="center"/>
            <w:hideMark/>
          </w:tcPr>
          <w:p w14:paraId="5D29C8C8" w14:textId="77777777" w:rsidR="0095430C" w:rsidRDefault="0095430C">
            <w:pPr>
              <w:rPr>
                <w:rFonts w:eastAsia="Times New Roman"/>
                <w:lang w:val="en-US"/>
              </w:rPr>
            </w:pPr>
          </w:p>
        </w:tc>
        <w:tc>
          <w:tcPr>
            <w:tcW w:w="0" w:type="auto"/>
            <w:vAlign w:val="center"/>
            <w:hideMark/>
          </w:tcPr>
          <w:p w14:paraId="270885F6" w14:textId="77777777" w:rsidR="0095430C"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95430C" w14:paraId="550A20D6" w14:textId="77777777">
        <w:trPr>
          <w:divId w:val="1659267375"/>
          <w:tblCellSpacing w:w="15" w:type="dxa"/>
        </w:trPr>
        <w:tc>
          <w:tcPr>
            <w:tcW w:w="0" w:type="auto"/>
            <w:vAlign w:val="center"/>
            <w:hideMark/>
          </w:tcPr>
          <w:p w14:paraId="05C2C6DD" w14:textId="77777777" w:rsidR="0095430C" w:rsidRDefault="0095430C">
            <w:pPr>
              <w:rPr>
                <w:rFonts w:eastAsia="Times New Roman"/>
                <w:lang w:val="en-US"/>
              </w:rPr>
            </w:pPr>
          </w:p>
        </w:tc>
        <w:tc>
          <w:tcPr>
            <w:tcW w:w="0" w:type="auto"/>
            <w:vAlign w:val="center"/>
            <w:hideMark/>
          </w:tcPr>
          <w:p w14:paraId="1C53C71B" w14:textId="77777777" w:rsidR="0095430C"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95430C" w14:paraId="1E4DC410" w14:textId="77777777">
        <w:trPr>
          <w:divId w:val="1659267375"/>
          <w:tblCellSpacing w:w="15" w:type="dxa"/>
        </w:trPr>
        <w:tc>
          <w:tcPr>
            <w:tcW w:w="0" w:type="auto"/>
            <w:vAlign w:val="center"/>
            <w:hideMark/>
          </w:tcPr>
          <w:p w14:paraId="009A9D45" w14:textId="77777777" w:rsidR="0095430C" w:rsidRDefault="0095430C">
            <w:pPr>
              <w:rPr>
                <w:rFonts w:eastAsia="Times New Roman"/>
                <w:lang w:val="en-US"/>
              </w:rPr>
            </w:pPr>
          </w:p>
        </w:tc>
        <w:tc>
          <w:tcPr>
            <w:tcW w:w="0" w:type="auto"/>
            <w:vAlign w:val="center"/>
            <w:hideMark/>
          </w:tcPr>
          <w:p w14:paraId="46900648" w14:textId="77777777" w:rsidR="0095430C"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95430C" w14:paraId="45919123" w14:textId="77777777">
        <w:trPr>
          <w:divId w:val="1659267375"/>
          <w:tblCellSpacing w:w="15" w:type="dxa"/>
        </w:trPr>
        <w:tc>
          <w:tcPr>
            <w:tcW w:w="0" w:type="auto"/>
            <w:vAlign w:val="center"/>
            <w:hideMark/>
          </w:tcPr>
          <w:p w14:paraId="286758D4" w14:textId="77777777" w:rsidR="0095430C" w:rsidRDefault="0095430C">
            <w:pPr>
              <w:rPr>
                <w:rFonts w:eastAsia="Times New Roman"/>
                <w:lang w:val="en-US"/>
              </w:rPr>
            </w:pPr>
          </w:p>
        </w:tc>
        <w:tc>
          <w:tcPr>
            <w:tcW w:w="0" w:type="auto"/>
            <w:vAlign w:val="center"/>
            <w:hideMark/>
          </w:tcPr>
          <w:p w14:paraId="1FC78DA4" w14:textId="77777777" w:rsidR="0095430C"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95430C" w14:paraId="01911A2F" w14:textId="77777777">
        <w:trPr>
          <w:divId w:val="1659267375"/>
          <w:tblCellSpacing w:w="15" w:type="dxa"/>
        </w:trPr>
        <w:tc>
          <w:tcPr>
            <w:tcW w:w="0" w:type="auto"/>
            <w:vAlign w:val="center"/>
            <w:hideMark/>
          </w:tcPr>
          <w:p w14:paraId="7C79CD45" w14:textId="77777777" w:rsidR="0095430C" w:rsidRDefault="0095430C">
            <w:pPr>
              <w:rPr>
                <w:rFonts w:eastAsia="Times New Roman"/>
                <w:lang w:val="en-US"/>
              </w:rPr>
            </w:pPr>
          </w:p>
        </w:tc>
        <w:tc>
          <w:tcPr>
            <w:tcW w:w="0" w:type="auto"/>
            <w:vAlign w:val="center"/>
            <w:hideMark/>
          </w:tcPr>
          <w:p w14:paraId="67C4BCEF" w14:textId="77777777" w:rsidR="0095430C"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95430C" w14:paraId="00216880" w14:textId="77777777">
        <w:trPr>
          <w:divId w:val="1659267375"/>
          <w:tblCellSpacing w:w="15" w:type="dxa"/>
        </w:trPr>
        <w:tc>
          <w:tcPr>
            <w:tcW w:w="0" w:type="auto"/>
            <w:vAlign w:val="center"/>
            <w:hideMark/>
          </w:tcPr>
          <w:p w14:paraId="36A62C21" w14:textId="77777777" w:rsidR="0095430C" w:rsidRDefault="0095430C">
            <w:pPr>
              <w:rPr>
                <w:rFonts w:eastAsia="Times New Roman"/>
                <w:lang w:val="en-US"/>
              </w:rPr>
            </w:pPr>
          </w:p>
        </w:tc>
        <w:tc>
          <w:tcPr>
            <w:tcW w:w="0" w:type="auto"/>
            <w:vAlign w:val="center"/>
            <w:hideMark/>
          </w:tcPr>
          <w:p w14:paraId="1FF7CA87" w14:textId="77777777" w:rsidR="0095430C"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95430C" w14:paraId="16BF0579" w14:textId="77777777">
        <w:trPr>
          <w:divId w:val="1659267375"/>
          <w:tblCellSpacing w:w="15" w:type="dxa"/>
        </w:trPr>
        <w:tc>
          <w:tcPr>
            <w:tcW w:w="0" w:type="auto"/>
            <w:vAlign w:val="center"/>
            <w:hideMark/>
          </w:tcPr>
          <w:p w14:paraId="1CB2A69B" w14:textId="77777777" w:rsidR="0095430C" w:rsidRDefault="0095430C">
            <w:pPr>
              <w:rPr>
                <w:rFonts w:eastAsia="Times New Roman"/>
                <w:lang w:val="en-US"/>
              </w:rPr>
            </w:pPr>
          </w:p>
        </w:tc>
        <w:tc>
          <w:tcPr>
            <w:tcW w:w="0" w:type="auto"/>
            <w:vAlign w:val="center"/>
            <w:hideMark/>
          </w:tcPr>
          <w:p w14:paraId="0CAE5351" w14:textId="77777777" w:rsidR="0095430C"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95430C" w14:paraId="64C54D97" w14:textId="77777777">
        <w:trPr>
          <w:divId w:val="1659267375"/>
          <w:tblCellSpacing w:w="15" w:type="dxa"/>
        </w:trPr>
        <w:tc>
          <w:tcPr>
            <w:tcW w:w="0" w:type="auto"/>
            <w:vAlign w:val="center"/>
            <w:hideMark/>
          </w:tcPr>
          <w:p w14:paraId="3941AB87" w14:textId="77777777" w:rsidR="0095430C" w:rsidRDefault="0095430C">
            <w:pPr>
              <w:rPr>
                <w:rFonts w:eastAsia="Times New Roman"/>
                <w:lang w:val="en-US"/>
              </w:rPr>
            </w:pPr>
          </w:p>
        </w:tc>
        <w:tc>
          <w:tcPr>
            <w:tcW w:w="0" w:type="auto"/>
            <w:vAlign w:val="center"/>
            <w:hideMark/>
          </w:tcPr>
          <w:p w14:paraId="275E393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Pest or Weed Controller </w:t>
            </w:r>
          </w:p>
        </w:tc>
      </w:tr>
      <w:tr w:rsidR="0095430C" w14:paraId="1EF85368" w14:textId="77777777">
        <w:trPr>
          <w:divId w:val="1659267375"/>
          <w:tblCellSpacing w:w="15" w:type="dxa"/>
        </w:trPr>
        <w:tc>
          <w:tcPr>
            <w:tcW w:w="0" w:type="auto"/>
            <w:vAlign w:val="center"/>
            <w:hideMark/>
          </w:tcPr>
          <w:p w14:paraId="003E818F" w14:textId="77777777" w:rsidR="0095430C" w:rsidRDefault="0095430C">
            <w:pPr>
              <w:rPr>
                <w:rFonts w:eastAsia="Times New Roman"/>
                <w:lang w:val="en-US"/>
              </w:rPr>
            </w:pPr>
          </w:p>
        </w:tc>
        <w:tc>
          <w:tcPr>
            <w:tcW w:w="0" w:type="auto"/>
            <w:vAlign w:val="center"/>
            <w:hideMark/>
          </w:tcPr>
          <w:p w14:paraId="78FD0D68" w14:textId="77777777" w:rsidR="0095430C"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95430C" w14:paraId="4FD58D7E" w14:textId="77777777">
        <w:trPr>
          <w:divId w:val="1659267375"/>
          <w:tblCellSpacing w:w="15" w:type="dxa"/>
        </w:trPr>
        <w:tc>
          <w:tcPr>
            <w:tcW w:w="0" w:type="auto"/>
            <w:vAlign w:val="center"/>
            <w:hideMark/>
          </w:tcPr>
          <w:p w14:paraId="37A491FA" w14:textId="77777777" w:rsidR="0095430C" w:rsidRDefault="0095430C">
            <w:pPr>
              <w:rPr>
                <w:rFonts w:eastAsia="Times New Roman"/>
                <w:lang w:val="en-US"/>
              </w:rPr>
            </w:pPr>
          </w:p>
        </w:tc>
        <w:tc>
          <w:tcPr>
            <w:tcW w:w="0" w:type="auto"/>
            <w:vAlign w:val="center"/>
            <w:hideMark/>
          </w:tcPr>
          <w:p w14:paraId="3F80EB74" w14:textId="77777777" w:rsidR="0095430C"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95430C" w14:paraId="75A5F600" w14:textId="77777777">
        <w:trPr>
          <w:divId w:val="1659267375"/>
          <w:tblCellSpacing w:w="15" w:type="dxa"/>
        </w:trPr>
        <w:tc>
          <w:tcPr>
            <w:tcW w:w="0" w:type="auto"/>
            <w:vAlign w:val="center"/>
            <w:hideMark/>
          </w:tcPr>
          <w:p w14:paraId="4EA1F822" w14:textId="77777777" w:rsidR="0095430C" w:rsidRDefault="0095430C">
            <w:pPr>
              <w:rPr>
                <w:rFonts w:eastAsia="Times New Roman"/>
                <w:lang w:val="en-US"/>
              </w:rPr>
            </w:pPr>
          </w:p>
        </w:tc>
        <w:tc>
          <w:tcPr>
            <w:tcW w:w="0" w:type="auto"/>
            <w:vAlign w:val="center"/>
            <w:hideMark/>
          </w:tcPr>
          <w:p w14:paraId="36B916A1" w14:textId="77777777" w:rsidR="0095430C"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95430C" w14:paraId="036DDEE8" w14:textId="77777777">
        <w:trPr>
          <w:divId w:val="1659267375"/>
          <w:tblCellSpacing w:w="15" w:type="dxa"/>
        </w:trPr>
        <w:tc>
          <w:tcPr>
            <w:tcW w:w="0" w:type="auto"/>
            <w:vAlign w:val="center"/>
            <w:hideMark/>
          </w:tcPr>
          <w:p w14:paraId="7ADB6431" w14:textId="77777777" w:rsidR="0095430C" w:rsidRDefault="0095430C">
            <w:pPr>
              <w:rPr>
                <w:rFonts w:eastAsia="Times New Roman"/>
                <w:lang w:val="en-US"/>
              </w:rPr>
            </w:pPr>
          </w:p>
        </w:tc>
        <w:tc>
          <w:tcPr>
            <w:tcW w:w="0" w:type="auto"/>
            <w:vAlign w:val="center"/>
            <w:hideMark/>
          </w:tcPr>
          <w:p w14:paraId="4D9FB84A" w14:textId="77777777" w:rsidR="0095430C"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95430C" w14:paraId="18DA6B3C" w14:textId="77777777">
        <w:trPr>
          <w:divId w:val="1659267375"/>
          <w:tblCellSpacing w:w="15" w:type="dxa"/>
        </w:trPr>
        <w:tc>
          <w:tcPr>
            <w:tcW w:w="0" w:type="auto"/>
            <w:vAlign w:val="center"/>
            <w:hideMark/>
          </w:tcPr>
          <w:p w14:paraId="290D0C9A" w14:textId="77777777" w:rsidR="0095430C" w:rsidRDefault="0095430C">
            <w:pPr>
              <w:rPr>
                <w:rFonts w:eastAsia="Times New Roman"/>
                <w:lang w:val="en-US"/>
              </w:rPr>
            </w:pPr>
          </w:p>
        </w:tc>
        <w:tc>
          <w:tcPr>
            <w:tcW w:w="0" w:type="auto"/>
            <w:vAlign w:val="center"/>
            <w:hideMark/>
          </w:tcPr>
          <w:p w14:paraId="74A92AC3" w14:textId="77777777" w:rsidR="0095430C"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95430C" w14:paraId="38BD2008" w14:textId="77777777">
        <w:trPr>
          <w:divId w:val="1659267375"/>
          <w:tblCellSpacing w:w="15" w:type="dxa"/>
        </w:trPr>
        <w:tc>
          <w:tcPr>
            <w:tcW w:w="0" w:type="auto"/>
            <w:vAlign w:val="center"/>
            <w:hideMark/>
          </w:tcPr>
          <w:p w14:paraId="0E50A1F6" w14:textId="77777777" w:rsidR="0095430C" w:rsidRDefault="0095430C">
            <w:pPr>
              <w:rPr>
                <w:rFonts w:eastAsia="Times New Roman"/>
                <w:lang w:val="en-US"/>
              </w:rPr>
            </w:pPr>
          </w:p>
        </w:tc>
        <w:tc>
          <w:tcPr>
            <w:tcW w:w="0" w:type="auto"/>
            <w:vAlign w:val="center"/>
            <w:hideMark/>
          </w:tcPr>
          <w:p w14:paraId="46620095" w14:textId="77777777" w:rsidR="0095430C"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95430C" w14:paraId="5BBE9BBA" w14:textId="77777777">
        <w:trPr>
          <w:divId w:val="1659267375"/>
          <w:tblCellSpacing w:w="15" w:type="dxa"/>
        </w:trPr>
        <w:tc>
          <w:tcPr>
            <w:tcW w:w="0" w:type="auto"/>
            <w:vAlign w:val="center"/>
            <w:hideMark/>
          </w:tcPr>
          <w:p w14:paraId="4A82ACD2" w14:textId="77777777" w:rsidR="0095430C" w:rsidRDefault="0095430C">
            <w:pPr>
              <w:rPr>
                <w:rFonts w:eastAsia="Times New Roman"/>
                <w:lang w:val="en-US"/>
              </w:rPr>
            </w:pPr>
          </w:p>
        </w:tc>
        <w:tc>
          <w:tcPr>
            <w:tcW w:w="0" w:type="auto"/>
            <w:vAlign w:val="center"/>
            <w:hideMark/>
          </w:tcPr>
          <w:p w14:paraId="122CCCEF"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Kitchenhand </w:t>
            </w:r>
          </w:p>
        </w:tc>
      </w:tr>
      <w:tr w:rsidR="0095430C" w14:paraId="006A68BD" w14:textId="77777777">
        <w:trPr>
          <w:divId w:val="1659267375"/>
          <w:tblCellSpacing w:w="15" w:type="dxa"/>
        </w:trPr>
        <w:tc>
          <w:tcPr>
            <w:tcW w:w="0" w:type="auto"/>
            <w:vAlign w:val="center"/>
            <w:hideMark/>
          </w:tcPr>
          <w:p w14:paraId="3A692389" w14:textId="77777777" w:rsidR="0095430C" w:rsidRDefault="0095430C">
            <w:pPr>
              <w:rPr>
                <w:rFonts w:eastAsia="Times New Roman"/>
                <w:lang w:val="en-US"/>
              </w:rPr>
            </w:pPr>
          </w:p>
        </w:tc>
        <w:tc>
          <w:tcPr>
            <w:tcW w:w="0" w:type="auto"/>
            <w:vAlign w:val="center"/>
            <w:hideMark/>
          </w:tcPr>
          <w:p w14:paraId="6E8506FF" w14:textId="77777777" w:rsidR="0095430C"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95430C" w14:paraId="4204EBBC" w14:textId="77777777">
        <w:trPr>
          <w:divId w:val="1659267375"/>
          <w:tblCellSpacing w:w="15" w:type="dxa"/>
        </w:trPr>
        <w:tc>
          <w:tcPr>
            <w:tcW w:w="0" w:type="auto"/>
            <w:vAlign w:val="center"/>
            <w:hideMark/>
          </w:tcPr>
          <w:p w14:paraId="0D40D721" w14:textId="77777777" w:rsidR="0095430C" w:rsidRDefault="0095430C">
            <w:pPr>
              <w:rPr>
                <w:rFonts w:eastAsia="Times New Roman"/>
                <w:lang w:val="en-US"/>
              </w:rPr>
            </w:pPr>
          </w:p>
        </w:tc>
        <w:tc>
          <w:tcPr>
            <w:tcW w:w="0" w:type="auto"/>
            <w:vAlign w:val="center"/>
            <w:hideMark/>
          </w:tcPr>
          <w:p w14:paraId="0B89D6DF" w14:textId="77777777" w:rsidR="0095430C"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95430C" w14:paraId="62B6835E" w14:textId="77777777">
        <w:trPr>
          <w:divId w:val="1659267375"/>
          <w:tblCellSpacing w:w="15" w:type="dxa"/>
        </w:trPr>
        <w:tc>
          <w:tcPr>
            <w:tcW w:w="0" w:type="auto"/>
            <w:vAlign w:val="center"/>
            <w:hideMark/>
          </w:tcPr>
          <w:p w14:paraId="51D46EC3" w14:textId="77777777" w:rsidR="0095430C" w:rsidRDefault="0095430C">
            <w:pPr>
              <w:rPr>
                <w:rFonts w:eastAsia="Times New Roman"/>
                <w:lang w:val="en-US"/>
              </w:rPr>
            </w:pPr>
          </w:p>
        </w:tc>
        <w:tc>
          <w:tcPr>
            <w:tcW w:w="0" w:type="auto"/>
            <w:vAlign w:val="center"/>
            <w:hideMark/>
          </w:tcPr>
          <w:p w14:paraId="5DAA20BB" w14:textId="77777777" w:rsidR="0095430C"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95430C" w14:paraId="0E117434" w14:textId="77777777">
        <w:trPr>
          <w:divId w:val="1659267375"/>
          <w:tblCellSpacing w:w="15" w:type="dxa"/>
        </w:trPr>
        <w:tc>
          <w:tcPr>
            <w:tcW w:w="0" w:type="auto"/>
            <w:vAlign w:val="center"/>
            <w:hideMark/>
          </w:tcPr>
          <w:p w14:paraId="0EDA9A66" w14:textId="77777777" w:rsidR="0095430C" w:rsidRDefault="0095430C">
            <w:pPr>
              <w:rPr>
                <w:rFonts w:eastAsia="Times New Roman"/>
                <w:lang w:val="en-US"/>
              </w:rPr>
            </w:pPr>
          </w:p>
        </w:tc>
        <w:tc>
          <w:tcPr>
            <w:tcW w:w="0" w:type="auto"/>
            <w:vAlign w:val="center"/>
            <w:hideMark/>
          </w:tcPr>
          <w:p w14:paraId="7361E815" w14:textId="77777777" w:rsidR="0095430C"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95430C" w14:paraId="553869FF" w14:textId="77777777">
        <w:trPr>
          <w:divId w:val="1659267375"/>
          <w:tblCellSpacing w:w="15" w:type="dxa"/>
        </w:trPr>
        <w:tc>
          <w:tcPr>
            <w:tcW w:w="0" w:type="auto"/>
            <w:vAlign w:val="center"/>
            <w:hideMark/>
          </w:tcPr>
          <w:p w14:paraId="4EA3AB0F" w14:textId="77777777" w:rsidR="0095430C" w:rsidRDefault="0095430C">
            <w:pPr>
              <w:rPr>
                <w:rFonts w:eastAsia="Times New Roman"/>
                <w:lang w:val="en-US"/>
              </w:rPr>
            </w:pPr>
          </w:p>
        </w:tc>
        <w:tc>
          <w:tcPr>
            <w:tcW w:w="0" w:type="auto"/>
            <w:vAlign w:val="center"/>
            <w:hideMark/>
          </w:tcPr>
          <w:p w14:paraId="77E632D1"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Truck Driver's Offsider </w:t>
            </w:r>
          </w:p>
        </w:tc>
      </w:tr>
      <w:tr w:rsidR="0095430C" w14:paraId="4C970911" w14:textId="77777777">
        <w:trPr>
          <w:divId w:val="1659267375"/>
          <w:tblCellSpacing w:w="15" w:type="dxa"/>
        </w:trPr>
        <w:tc>
          <w:tcPr>
            <w:tcW w:w="0" w:type="auto"/>
            <w:vAlign w:val="center"/>
            <w:hideMark/>
          </w:tcPr>
          <w:p w14:paraId="70472F07" w14:textId="77777777" w:rsidR="0095430C" w:rsidRDefault="0095430C">
            <w:pPr>
              <w:rPr>
                <w:rFonts w:eastAsia="Times New Roman"/>
                <w:lang w:val="en-US"/>
              </w:rPr>
            </w:pPr>
          </w:p>
        </w:tc>
        <w:tc>
          <w:tcPr>
            <w:tcW w:w="0" w:type="auto"/>
            <w:vAlign w:val="center"/>
            <w:hideMark/>
          </w:tcPr>
          <w:p w14:paraId="75E4261C" w14:textId="77777777" w:rsidR="0095430C"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95430C" w14:paraId="0965FEE4" w14:textId="77777777">
        <w:trPr>
          <w:divId w:val="1659267375"/>
          <w:tblCellSpacing w:w="15" w:type="dxa"/>
        </w:trPr>
        <w:tc>
          <w:tcPr>
            <w:tcW w:w="0" w:type="auto"/>
            <w:vAlign w:val="center"/>
            <w:hideMark/>
          </w:tcPr>
          <w:p w14:paraId="5943A59E" w14:textId="77777777" w:rsidR="0095430C" w:rsidRDefault="0095430C">
            <w:pPr>
              <w:rPr>
                <w:rFonts w:eastAsia="Times New Roman"/>
                <w:lang w:val="en-US"/>
              </w:rPr>
            </w:pPr>
          </w:p>
        </w:tc>
        <w:tc>
          <w:tcPr>
            <w:tcW w:w="0" w:type="auto"/>
            <w:vAlign w:val="center"/>
            <w:hideMark/>
          </w:tcPr>
          <w:p w14:paraId="13359371" w14:textId="77777777" w:rsidR="0095430C"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95430C" w14:paraId="168D6672" w14:textId="77777777">
        <w:trPr>
          <w:divId w:val="1659267375"/>
          <w:tblCellSpacing w:w="15" w:type="dxa"/>
        </w:trPr>
        <w:tc>
          <w:tcPr>
            <w:tcW w:w="0" w:type="auto"/>
            <w:vAlign w:val="center"/>
            <w:hideMark/>
          </w:tcPr>
          <w:p w14:paraId="28F02415" w14:textId="77777777" w:rsidR="0095430C" w:rsidRDefault="0095430C">
            <w:pPr>
              <w:rPr>
                <w:rFonts w:eastAsia="Times New Roman"/>
                <w:lang w:val="en-US"/>
              </w:rPr>
            </w:pPr>
          </w:p>
        </w:tc>
        <w:tc>
          <w:tcPr>
            <w:tcW w:w="0" w:type="auto"/>
            <w:vAlign w:val="center"/>
            <w:hideMark/>
          </w:tcPr>
          <w:p w14:paraId="1FA4F666" w14:textId="77777777" w:rsidR="0095430C"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95430C" w14:paraId="4028107F" w14:textId="77777777">
        <w:trPr>
          <w:divId w:val="1659267375"/>
          <w:tblCellSpacing w:w="15" w:type="dxa"/>
        </w:trPr>
        <w:tc>
          <w:tcPr>
            <w:tcW w:w="0" w:type="auto"/>
            <w:vAlign w:val="center"/>
            <w:hideMark/>
          </w:tcPr>
          <w:p w14:paraId="499FF084" w14:textId="77777777" w:rsidR="0095430C" w:rsidRDefault="0095430C">
            <w:pPr>
              <w:rPr>
                <w:rFonts w:eastAsia="Times New Roman"/>
                <w:lang w:val="en-US"/>
              </w:rPr>
            </w:pPr>
          </w:p>
        </w:tc>
        <w:tc>
          <w:tcPr>
            <w:tcW w:w="0" w:type="auto"/>
            <w:vAlign w:val="center"/>
            <w:hideMark/>
          </w:tcPr>
          <w:p w14:paraId="17DACE46" w14:textId="77777777" w:rsidR="0095430C"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95430C" w14:paraId="13BAB817" w14:textId="77777777">
        <w:trPr>
          <w:divId w:val="1659267375"/>
          <w:tblCellSpacing w:w="15" w:type="dxa"/>
        </w:trPr>
        <w:tc>
          <w:tcPr>
            <w:tcW w:w="0" w:type="auto"/>
            <w:vAlign w:val="center"/>
            <w:hideMark/>
          </w:tcPr>
          <w:p w14:paraId="5C0DB366" w14:textId="77777777" w:rsidR="0095430C" w:rsidRDefault="0095430C">
            <w:pPr>
              <w:rPr>
                <w:rFonts w:eastAsia="Times New Roman"/>
                <w:lang w:val="en-US"/>
              </w:rPr>
            </w:pPr>
          </w:p>
        </w:tc>
        <w:tc>
          <w:tcPr>
            <w:tcW w:w="0" w:type="auto"/>
            <w:vAlign w:val="center"/>
            <w:hideMark/>
          </w:tcPr>
          <w:p w14:paraId="14A8330A" w14:textId="77777777" w:rsidR="0095430C"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95430C" w14:paraId="764048D2" w14:textId="77777777">
        <w:trPr>
          <w:divId w:val="1659267375"/>
          <w:tblCellSpacing w:w="15" w:type="dxa"/>
        </w:trPr>
        <w:tc>
          <w:tcPr>
            <w:tcW w:w="0" w:type="auto"/>
            <w:vAlign w:val="center"/>
            <w:hideMark/>
          </w:tcPr>
          <w:p w14:paraId="7D34F955" w14:textId="77777777" w:rsidR="0095430C" w:rsidRDefault="0095430C">
            <w:pPr>
              <w:rPr>
                <w:rFonts w:eastAsia="Times New Roman"/>
                <w:lang w:val="en-US"/>
              </w:rPr>
            </w:pPr>
          </w:p>
        </w:tc>
        <w:tc>
          <w:tcPr>
            <w:tcW w:w="0" w:type="auto"/>
            <w:vAlign w:val="center"/>
            <w:hideMark/>
          </w:tcPr>
          <w:p w14:paraId="744E2DCF" w14:textId="77777777" w:rsidR="0095430C"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95430C" w14:paraId="4A839AFA" w14:textId="77777777">
        <w:trPr>
          <w:divId w:val="1659267375"/>
          <w:tblCellSpacing w:w="15" w:type="dxa"/>
        </w:trPr>
        <w:tc>
          <w:tcPr>
            <w:tcW w:w="0" w:type="auto"/>
            <w:vAlign w:val="center"/>
            <w:hideMark/>
          </w:tcPr>
          <w:p w14:paraId="1B368C6A" w14:textId="77777777" w:rsidR="0095430C" w:rsidRDefault="0095430C">
            <w:pPr>
              <w:rPr>
                <w:rFonts w:eastAsia="Times New Roman"/>
                <w:lang w:val="en-US"/>
              </w:rPr>
            </w:pPr>
          </w:p>
        </w:tc>
        <w:tc>
          <w:tcPr>
            <w:tcW w:w="0" w:type="auto"/>
            <w:vAlign w:val="center"/>
            <w:hideMark/>
          </w:tcPr>
          <w:p w14:paraId="16B5762F" w14:textId="77777777" w:rsidR="0095430C"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95430C" w14:paraId="7C01DE18" w14:textId="77777777">
        <w:trPr>
          <w:divId w:val="1659267375"/>
          <w:tblCellSpacing w:w="15" w:type="dxa"/>
        </w:trPr>
        <w:tc>
          <w:tcPr>
            <w:tcW w:w="0" w:type="auto"/>
            <w:vAlign w:val="center"/>
            <w:hideMark/>
          </w:tcPr>
          <w:p w14:paraId="35DD419C" w14:textId="77777777" w:rsidR="0095430C" w:rsidRDefault="0095430C">
            <w:pPr>
              <w:rPr>
                <w:rFonts w:eastAsia="Times New Roman"/>
                <w:lang w:val="en-US"/>
              </w:rPr>
            </w:pPr>
          </w:p>
        </w:tc>
        <w:tc>
          <w:tcPr>
            <w:tcW w:w="0" w:type="auto"/>
            <w:vAlign w:val="center"/>
            <w:hideMark/>
          </w:tcPr>
          <w:p w14:paraId="042AE0E2" w14:textId="77777777" w:rsidR="0095430C"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95430C" w14:paraId="7A72DE96" w14:textId="77777777">
        <w:trPr>
          <w:divId w:val="1659267375"/>
          <w:tblCellSpacing w:w="15" w:type="dxa"/>
        </w:trPr>
        <w:tc>
          <w:tcPr>
            <w:tcW w:w="0" w:type="auto"/>
            <w:vAlign w:val="center"/>
            <w:hideMark/>
          </w:tcPr>
          <w:p w14:paraId="6EB22E0F" w14:textId="77777777" w:rsidR="0095430C" w:rsidRDefault="0095430C">
            <w:pPr>
              <w:rPr>
                <w:rFonts w:eastAsia="Times New Roman"/>
                <w:lang w:val="en-US"/>
              </w:rPr>
            </w:pPr>
          </w:p>
        </w:tc>
        <w:tc>
          <w:tcPr>
            <w:tcW w:w="0" w:type="auto"/>
            <w:vAlign w:val="center"/>
            <w:hideMark/>
          </w:tcPr>
          <w:p w14:paraId="449DF2A8" w14:textId="77777777" w:rsidR="0095430C" w:rsidRDefault="005B11EB">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95430C" w14:paraId="5DB07638" w14:textId="77777777">
        <w:trPr>
          <w:divId w:val="1659267375"/>
          <w:tblCellSpacing w:w="15" w:type="dxa"/>
        </w:trPr>
        <w:tc>
          <w:tcPr>
            <w:tcW w:w="0" w:type="auto"/>
            <w:vAlign w:val="center"/>
            <w:hideMark/>
          </w:tcPr>
          <w:p w14:paraId="23D20C3E" w14:textId="77777777" w:rsidR="0095430C" w:rsidRDefault="0095430C">
            <w:pPr>
              <w:rPr>
                <w:rFonts w:eastAsia="Times New Roman"/>
                <w:lang w:val="en-US"/>
              </w:rPr>
            </w:pPr>
          </w:p>
        </w:tc>
        <w:tc>
          <w:tcPr>
            <w:tcW w:w="0" w:type="auto"/>
            <w:vAlign w:val="center"/>
            <w:hideMark/>
          </w:tcPr>
          <w:p w14:paraId="4C2C61CB" w14:textId="77777777" w:rsidR="0095430C"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95430C" w14:paraId="1A174713" w14:textId="77777777">
        <w:trPr>
          <w:divId w:val="1659267375"/>
          <w:tblCellSpacing w:w="15" w:type="dxa"/>
        </w:trPr>
        <w:tc>
          <w:tcPr>
            <w:tcW w:w="0" w:type="auto"/>
            <w:vAlign w:val="center"/>
            <w:hideMark/>
          </w:tcPr>
          <w:p w14:paraId="55B43B80" w14:textId="77777777" w:rsidR="0095430C" w:rsidRDefault="0095430C">
            <w:pPr>
              <w:rPr>
                <w:rFonts w:eastAsia="Times New Roman"/>
                <w:lang w:val="en-US"/>
              </w:rPr>
            </w:pPr>
          </w:p>
        </w:tc>
        <w:tc>
          <w:tcPr>
            <w:tcW w:w="0" w:type="auto"/>
            <w:vAlign w:val="center"/>
            <w:hideMark/>
          </w:tcPr>
          <w:p w14:paraId="7E5B92AF" w14:textId="77777777" w:rsidR="0095430C"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95430C" w14:paraId="35FE394D" w14:textId="77777777">
        <w:trPr>
          <w:divId w:val="1659267375"/>
          <w:tblCellSpacing w:w="15" w:type="dxa"/>
        </w:trPr>
        <w:tc>
          <w:tcPr>
            <w:tcW w:w="0" w:type="auto"/>
            <w:vAlign w:val="center"/>
            <w:hideMark/>
          </w:tcPr>
          <w:p w14:paraId="0A0E755A" w14:textId="77777777" w:rsidR="0095430C" w:rsidRDefault="0095430C">
            <w:pPr>
              <w:rPr>
                <w:rFonts w:eastAsia="Times New Roman"/>
                <w:lang w:val="en-US"/>
              </w:rPr>
            </w:pPr>
          </w:p>
        </w:tc>
        <w:tc>
          <w:tcPr>
            <w:tcW w:w="0" w:type="auto"/>
            <w:vAlign w:val="center"/>
            <w:hideMark/>
          </w:tcPr>
          <w:p w14:paraId="67B8C22D" w14:textId="77777777" w:rsidR="0095430C"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95430C" w14:paraId="5984A075" w14:textId="77777777">
        <w:trPr>
          <w:divId w:val="1659267375"/>
          <w:tblCellSpacing w:w="15" w:type="dxa"/>
        </w:trPr>
        <w:tc>
          <w:tcPr>
            <w:tcW w:w="0" w:type="auto"/>
            <w:vAlign w:val="center"/>
            <w:hideMark/>
          </w:tcPr>
          <w:p w14:paraId="74E90999" w14:textId="77777777" w:rsidR="0095430C" w:rsidRDefault="0095430C">
            <w:pPr>
              <w:rPr>
                <w:rFonts w:eastAsia="Times New Roman"/>
                <w:lang w:val="en-US"/>
              </w:rPr>
            </w:pPr>
          </w:p>
        </w:tc>
        <w:tc>
          <w:tcPr>
            <w:tcW w:w="0" w:type="auto"/>
            <w:vAlign w:val="center"/>
            <w:hideMark/>
          </w:tcPr>
          <w:p w14:paraId="2B222F7D" w14:textId="77777777" w:rsidR="0095430C"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95430C" w14:paraId="0EF5EFC4" w14:textId="77777777">
        <w:trPr>
          <w:divId w:val="1659267375"/>
          <w:tblCellSpacing w:w="15" w:type="dxa"/>
        </w:trPr>
        <w:tc>
          <w:tcPr>
            <w:tcW w:w="0" w:type="auto"/>
            <w:vAlign w:val="center"/>
            <w:hideMark/>
          </w:tcPr>
          <w:p w14:paraId="500C7E5F" w14:textId="77777777" w:rsidR="0095430C" w:rsidRDefault="0095430C">
            <w:pPr>
              <w:rPr>
                <w:rFonts w:eastAsia="Times New Roman"/>
                <w:lang w:val="en-US"/>
              </w:rPr>
            </w:pPr>
          </w:p>
        </w:tc>
        <w:tc>
          <w:tcPr>
            <w:tcW w:w="0" w:type="auto"/>
            <w:vAlign w:val="center"/>
            <w:hideMark/>
          </w:tcPr>
          <w:p w14:paraId="0A58E280" w14:textId="77777777" w:rsidR="0095430C"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95430C" w14:paraId="1B4D666F" w14:textId="77777777">
        <w:trPr>
          <w:divId w:val="1659267375"/>
          <w:tblCellSpacing w:w="15" w:type="dxa"/>
        </w:trPr>
        <w:tc>
          <w:tcPr>
            <w:tcW w:w="0" w:type="auto"/>
            <w:vAlign w:val="center"/>
            <w:hideMark/>
          </w:tcPr>
          <w:p w14:paraId="0BFBEC93" w14:textId="77777777" w:rsidR="0095430C" w:rsidRDefault="0095430C">
            <w:pPr>
              <w:rPr>
                <w:rFonts w:eastAsia="Times New Roman"/>
                <w:lang w:val="en-US"/>
              </w:rPr>
            </w:pPr>
          </w:p>
        </w:tc>
        <w:tc>
          <w:tcPr>
            <w:tcW w:w="0" w:type="auto"/>
            <w:vAlign w:val="center"/>
            <w:hideMark/>
          </w:tcPr>
          <w:p w14:paraId="5AAF89FC" w14:textId="77777777" w:rsidR="0095430C" w:rsidRDefault="005B11EB">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95430C" w14:paraId="413F6A7C" w14:textId="77777777">
        <w:trPr>
          <w:divId w:val="1659267375"/>
          <w:tblCellSpacing w:w="15" w:type="dxa"/>
        </w:trPr>
        <w:tc>
          <w:tcPr>
            <w:tcW w:w="0" w:type="auto"/>
            <w:vAlign w:val="center"/>
            <w:hideMark/>
          </w:tcPr>
          <w:p w14:paraId="035F7AA8" w14:textId="77777777" w:rsidR="0095430C" w:rsidRDefault="0095430C">
            <w:pPr>
              <w:rPr>
                <w:rFonts w:eastAsia="Times New Roman"/>
                <w:lang w:val="en-US"/>
              </w:rPr>
            </w:pPr>
          </w:p>
        </w:tc>
        <w:tc>
          <w:tcPr>
            <w:tcW w:w="0" w:type="auto"/>
            <w:vAlign w:val="center"/>
            <w:hideMark/>
          </w:tcPr>
          <w:p w14:paraId="00F139B4" w14:textId="77777777" w:rsidR="0095430C"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95430C" w14:paraId="2FD96878" w14:textId="77777777">
        <w:trPr>
          <w:divId w:val="1659267375"/>
          <w:tblCellSpacing w:w="15" w:type="dxa"/>
        </w:trPr>
        <w:tc>
          <w:tcPr>
            <w:tcW w:w="0" w:type="auto"/>
            <w:vAlign w:val="center"/>
            <w:hideMark/>
          </w:tcPr>
          <w:p w14:paraId="38E4E473" w14:textId="77777777" w:rsidR="0095430C" w:rsidRDefault="0095430C">
            <w:pPr>
              <w:rPr>
                <w:rFonts w:eastAsia="Times New Roman"/>
                <w:lang w:val="en-US"/>
              </w:rPr>
            </w:pPr>
          </w:p>
        </w:tc>
        <w:tc>
          <w:tcPr>
            <w:tcW w:w="0" w:type="auto"/>
            <w:vAlign w:val="center"/>
            <w:hideMark/>
          </w:tcPr>
          <w:p w14:paraId="401CE712" w14:textId="77777777" w:rsidR="0095430C"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95430C" w14:paraId="0B510026" w14:textId="77777777">
        <w:trPr>
          <w:divId w:val="1659267375"/>
          <w:tblCellSpacing w:w="15" w:type="dxa"/>
        </w:trPr>
        <w:tc>
          <w:tcPr>
            <w:tcW w:w="0" w:type="auto"/>
            <w:vAlign w:val="center"/>
            <w:hideMark/>
          </w:tcPr>
          <w:p w14:paraId="42898FA5" w14:textId="77777777" w:rsidR="0095430C" w:rsidRDefault="0095430C">
            <w:pPr>
              <w:rPr>
                <w:rFonts w:eastAsia="Times New Roman"/>
                <w:lang w:val="en-US"/>
              </w:rPr>
            </w:pPr>
          </w:p>
        </w:tc>
        <w:tc>
          <w:tcPr>
            <w:tcW w:w="0" w:type="auto"/>
            <w:vAlign w:val="center"/>
            <w:hideMark/>
          </w:tcPr>
          <w:p w14:paraId="325894CB" w14:textId="77777777" w:rsidR="0095430C"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95430C" w14:paraId="2D5221FC" w14:textId="77777777">
        <w:trPr>
          <w:divId w:val="1659267375"/>
          <w:tblCellSpacing w:w="15" w:type="dxa"/>
        </w:trPr>
        <w:tc>
          <w:tcPr>
            <w:tcW w:w="0" w:type="auto"/>
            <w:vAlign w:val="center"/>
            <w:hideMark/>
          </w:tcPr>
          <w:p w14:paraId="3D7F6176" w14:textId="77777777" w:rsidR="0095430C" w:rsidRDefault="0095430C">
            <w:pPr>
              <w:rPr>
                <w:rFonts w:eastAsia="Times New Roman"/>
                <w:lang w:val="en-US"/>
              </w:rPr>
            </w:pPr>
          </w:p>
        </w:tc>
        <w:tc>
          <w:tcPr>
            <w:tcW w:w="0" w:type="auto"/>
            <w:vAlign w:val="center"/>
            <w:hideMark/>
          </w:tcPr>
          <w:p w14:paraId="5ACAB36C" w14:textId="77777777" w:rsidR="0095430C"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95430C" w14:paraId="0D3E4470" w14:textId="77777777">
        <w:trPr>
          <w:divId w:val="1659267375"/>
          <w:tblCellSpacing w:w="15" w:type="dxa"/>
        </w:trPr>
        <w:tc>
          <w:tcPr>
            <w:tcW w:w="0" w:type="auto"/>
            <w:vAlign w:val="center"/>
            <w:hideMark/>
          </w:tcPr>
          <w:p w14:paraId="42EE7BAA" w14:textId="77777777" w:rsidR="0095430C" w:rsidRDefault="0095430C">
            <w:pPr>
              <w:rPr>
                <w:rFonts w:eastAsia="Times New Roman"/>
                <w:lang w:val="en-US"/>
              </w:rPr>
            </w:pPr>
          </w:p>
        </w:tc>
        <w:tc>
          <w:tcPr>
            <w:tcW w:w="0" w:type="auto"/>
            <w:vAlign w:val="center"/>
            <w:hideMark/>
          </w:tcPr>
          <w:p w14:paraId="520B0EA9" w14:textId="77777777" w:rsidR="0095430C" w:rsidRDefault="005B11EB">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95430C" w14:paraId="2C246F05" w14:textId="77777777">
        <w:trPr>
          <w:divId w:val="1659267375"/>
          <w:tblCellSpacing w:w="15" w:type="dxa"/>
        </w:trPr>
        <w:tc>
          <w:tcPr>
            <w:tcW w:w="0" w:type="auto"/>
            <w:vAlign w:val="center"/>
            <w:hideMark/>
          </w:tcPr>
          <w:p w14:paraId="28D42467" w14:textId="77777777" w:rsidR="0095430C" w:rsidRDefault="0095430C">
            <w:pPr>
              <w:rPr>
                <w:rFonts w:eastAsia="Times New Roman"/>
                <w:lang w:val="en-US"/>
              </w:rPr>
            </w:pPr>
          </w:p>
        </w:tc>
        <w:tc>
          <w:tcPr>
            <w:tcW w:w="0" w:type="auto"/>
            <w:vAlign w:val="center"/>
            <w:hideMark/>
          </w:tcPr>
          <w:p w14:paraId="6D85413B" w14:textId="77777777" w:rsidR="0095430C"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95430C" w14:paraId="7D005B93" w14:textId="77777777">
        <w:trPr>
          <w:divId w:val="1659267375"/>
          <w:tblCellSpacing w:w="15" w:type="dxa"/>
        </w:trPr>
        <w:tc>
          <w:tcPr>
            <w:tcW w:w="0" w:type="auto"/>
            <w:vAlign w:val="center"/>
            <w:hideMark/>
          </w:tcPr>
          <w:p w14:paraId="0CC3CC97" w14:textId="77777777" w:rsidR="0095430C" w:rsidRDefault="0095430C">
            <w:pPr>
              <w:rPr>
                <w:rFonts w:eastAsia="Times New Roman"/>
                <w:lang w:val="en-US"/>
              </w:rPr>
            </w:pPr>
          </w:p>
        </w:tc>
        <w:tc>
          <w:tcPr>
            <w:tcW w:w="0" w:type="auto"/>
            <w:vAlign w:val="center"/>
            <w:hideMark/>
          </w:tcPr>
          <w:p w14:paraId="4E8C720E" w14:textId="77777777" w:rsidR="0095430C"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95430C" w14:paraId="07C19095" w14:textId="77777777">
        <w:trPr>
          <w:divId w:val="1659267375"/>
          <w:tblCellSpacing w:w="15" w:type="dxa"/>
        </w:trPr>
        <w:tc>
          <w:tcPr>
            <w:tcW w:w="0" w:type="auto"/>
            <w:vAlign w:val="center"/>
            <w:hideMark/>
          </w:tcPr>
          <w:p w14:paraId="11C6041A" w14:textId="77777777" w:rsidR="0095430C" w:rsidRDefault="0095430C">
            <w:pPr>
              <w:rPr>
                <w:rFonts w:eastAsia="Times New Roman"/>
                <w:lang w:val="en-US"/>
              </w:rPr>
            </w:pPr>
          </w:p>
        </w:tc>
        <w:tc>
          <w:tcPr>
            <w:tcW w:w="0" w:type="auto"/>
            <w:vAlign w:val="center"/>
            <w:hideMark/>
          </w:tcPr>
          <w:p w14:paraId="749809EC" w14:textId="77777777" w:rsidR="0095430C"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95430C" w14:paraId="0494FC65" w14:textId="77777777">
        <w:trPr>
          <w:divId w:val="1659267375"/>
          <w:tblCellSpacing w:w="15" w:type="dxa"/>
        </w:trPr>
        <w:tc>
          <w:tcPr>
            <w:tcW w:w="0" w:type="auto"/>
            <w:vAlign w:val="center"/>
            <w:hideMark/>
          </w:tcPr>
          <w:p w14:paraId="27D462B2" w14:textId="77777777" w:rsidR="0095430C" w:rsidRDefault="0095430C">
            <w:pPr>
              <w:rPr>
                <w:rFonts w:eastAsia="Times New Roman"/>
                <w:lang w:val="en-US"/>
              </w:rPr>
            </w:pPr>
          </w:p>
        </w:tc>
        <w:tc>
          <w:tcPr>
            <w:tcW w:w="0" w:type="auto"/>
            <w:vAlign w:val="center"/>
            <w:hideMark/>
          </w:tcPr>
          <w:p w14:paraId="19DB13D8" w14:textId="77777777" w:rsidR="0095430C"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95430C" w14:paraId="6EBF91A7" w14:textId="77777777">
        <w:trPr>
          <w:divId w:val="1659267375"/>
          <w:tblCellSpacing w:w="15" w:type="dxa"/>
        </w:trPr>
        <w:tc>
          <w:tcPr>
            <w:tcW w:w="0" w:type="auto"/>
            <w:vAlign w:val="center"/>
            <w:hideMark/>
          </w:tcPr>
          <w:p w14:paraId="62A367A3" w14:textId="77777777" w:rsidR="0095430C" w:rsidRDefault="0095430C">
            <w:pPr>
              <w:rPr>
                <w:rFonts w:eastAsia="Times New Roman"/>
                <w:lang w:val="en-US"/>
              </w:rPr>
            </w:pPr>
          </w:p>
        </w:tc>
        <w:tc>
          <w:tcPr>
            <w:tcW w:w="0" w:type="auto"/>
            <w:vAlign w:val="center"/>
            <w:hideMark/>
          </w:tcPr>
          <w:p w14:paraId="31CBB3DA" w14:textId="77777777" w:rsidR="0095430C"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95430C" w14:paraId="741B5EDA" w14:textId="77777777">
        <w:trPr>
          <w:divId w:val="1659267375"/>
          <w:tblCellSpacing w:w="15" w:type="dxa"/>
        </w:trPr>
        <w:tc>
          <w:tcPr>
            <w:tcW w:w="0" w:type="auto"/>
            <w:vAlign w:val="center"/>
            <w:hideMark/>
          </w:tcPr>
          <w:p w14:paraId="46439D3E" w14:textId="77777777" w:rsidR="0095430C" w:rsidRDefault="0095430C">
            <w:pPr>
              <w:rPr>
                <w:rFonts w:eastAsia="Times New Roman"/>
                <w:lang w:val="en-US"/>
              </w:rPr>
            </w:pPr>
          </w:p>
        </w:tc>
        <w:tc>
          <w:tcPr>
            <w:tcW w:w="0" w:type="auto"/>
            <w:vAlign w:val="center"/>
            <w:hideMark/>
          </w:tcPr>
          <w:p w14:paraId="2AF42AD1" w14:textId="77777777" w:rsidR="0095430C"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95430C" w14:paraId="20B407F3" w14:textId="77777777">
        <w:trPr>
          <w:divId w:val="1659267375"/>
          <w:tblCellSpacing w:w="15" w:type="dxa"/>
        </w:trPr>
        <w:tc>
          <w:tcPr>
            <w:tcW w:w="0" w:type="auto"/>
            <w:vAlign w:val="center"/>
            <w:hideMark/>
          </w:tcPr>
          <w:p w14:paraId="5912C39C" w14:textId="77777777" w:rsidR="0095430C" w:rsidRDefault="0095430C">
            <w:pPr>
              <w:rPr>
                <w:rFonts w:eastAsia="Times New Roman"/>
                <w:lang w:val="en-US"/>
              </w:rPr>
            </w:pPr>
          </w:p>
        </w:tc>
        <w:tc>
          <w:tcPr>
            <w:tcW w:w="0" w:type="auto"/>
            <w:vAlign w:val="center"/>
            <w:hideMark/>
          </w:tcPr>
          <w:p w14:paraId="3FE71F99" w14:textId="77777777" w:rsidR="0095430C"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95430C" w14:paraId="5C037904" w14:textId="77777777">
        <w:trPr>
          <w:divId w:val="1659267375"/>
          <w:tblCellSpacing w:w="15" w:type="dxa"/>
        </w:trPr>
        <w:tc>
          <w:tcPr>
            <w:tcW w:w="0" w:type="auto"/>
            <w:vAlign w:val="center"/>
            <w:hideMark/>
          </w:tcPr>
          <w:p w14:paraId="35A1C72D" w14:textId="77777777" w:rsidR="0095430C" w:rsidRDefault="0095430C">
            <w:pPr>
              <w:rPr>
                <w:rFonts w:eastAsia="Times New Roman"/>
                <w:lang w:val="en-US"/>
              </w:rPr>
            </w:pPr>
          </w:p>
        </w:tc>
        <w:tc>
          <w:tcPr>
            <w:tcW w:w="0" w:type="auto"/>
            <w:vAlign w:val="center"/>
            <w:hideMark/>
          </w:tcPr>
          <w:p w14:paraId="1A62D148" w14:textId="77777777" w:rsidR="0095430C"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95430C" w14:paraId="424F07B2" w14:textId="77777777">
        <w:trPr>
          <w:divId w:val="1659267375"/>
          <w:tblCellSpacing w:w="15" w:type="dxa"/>
        </w:trPr>
        <w:tc>
          <w:tcPr>
            <w:tcW w:w="0" w:type="auto"/>
            <w:vAlign w:val="center"/>
            <w:hideMark/>
          </w:tcPr>
          <w:p w14:paraId="0C4681B2" w14:textId="77777777" w:rsidR="0095430C" w:rsidRDefault="0095430C">
            <w:pPr>
              <w:rPr>
                <w:rFonts w:eastAsia="Times New Roman"/>
                <w:lang w:val="en-US"/>
              </w:rPr>
            </w:pPr>
          </w:p>
        </w:tc>
        <w:tc>
          <w:tcPr>
            <w:tcW w:w="0" w:type="auto"/>
            <w:vAlign w:val="center"/>
            <w:hideMark/>
          </w:tcPr>
          <w:p w14:paraId="07EA4B15" w14:textId="77777777" w:rsidR="0095430C"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95430C" w14:paraId="3C862FDF" w14:textId="77777777">
        <w:trPr>
          <w:divId w:val="1659267375"/>
          <w:tblCellSpacing w:w="15" w:type="dxa"/>
        </w:trPr>
        <w:tc>
          <w:tcPr>
            <w:tcW w:w="0" w:type="auto"/>
            <w:vAlign w:val="center"/>
            <w:hideMark/>
          </w:tcPr>
          <w:p w14:paraId="6CE711CD" w14:textId="77777777" w:rsidR="0095430C" w:rsidRDefault="0095430C">
            <w:pPr>
              <w:rPr>
                <w:rFonts w:eastAsia="Times New Roman"/>
                <w:lang w:val="en-US"/>
              </w:rPr>
            </w:pPr>
          </w:p>
        </w:tc>
        <w:tc>
          <w:tcPr>
            <w:tcW w:w="0" w:type="auto"/>
            <w:vAlign w:val="center"/>
            <w:hideMark/>
          </w:tcPr>
          <w:p w14:paraId="77A2D304" w14:textId="77777777" w:rsidR="0095430C"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95430C" w14:paraId="1D47FB5B" w14:textId="77777777">
        <w:trPr>
          <w:divId w:val="1659267375"/>
          <w:tblCellSpacing w:w="15" w:type="dxa"/>
        </w:trPr>
        <w:tc>
          <w:tcPr>
            <w:tcW w:w="0" w:type="auto"/>
            <w:vAlign w:val="center"/>
            <w:hideMark/>
          </w:tcPr>
          <w:p w14:paraId="02E75BC0" w14:textId="77777777" w:rsidR="0095430C" w:rsidRDefault="0095430C">
            <w:pPr>
              <w:rPr>
                <w:rFonts w:eastAsia="Times New Roman"/>
                <w:lang w:val="en-US"/>
              </w:rPr>
            </w:pPr>
          </w:p>
        </w:tc>
        <w:tc>
          <w:tcPr>
            <w:tcW w:w="0" w:type="auto"/>
            <w:vAlign w:val="center"/>
            <w:hideMark/>
          </w:tcPr>
          <w:p w14:paraId="00B79125" w14:textId="77777777" w:rsidR="0095430C" w:rsidRDefault="005B11EB">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14:paraId="6D82A465" w14:textId="77777777" w:rsidR="0095430C" w:rsidRDefault="005B11EB">
      <w:pPr>
        <w:pStyle w:val="Heading1"/>
        <w:divId w:val="1787694692"/>
        <w:rPr>
          <w:rFonts w:eastAsia="Times New Roman"/>
          <w:lang w:val="en-US"/>
        </w:rPr>
      </w:pPr>
      <w:r>
        <w:rPr>
          <w:rFonts w:eastAsia="Times New Roman"/>
          <w:lang w:val="en-US"/>
        </w:rPr>
        <w:t>CBCC</w:t>
      </w:r>
    </w:p>
    <w:p w14:paraId="47E9BBA7" w14:textId="77777777" w:rsidR="0095430C" w:rsidRDefault="005B11EB">
      <w:pPr>
        <w:pStyle w:val="Heading2"/>
        <w:divId w:val="178769469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95430C" w14:paraId="063739CA" w14:textId="77777777">
        <w:trPr>
          <w:divId w:val="1787694692"/>
          <w:tblCellSpacing w:w="15" w:type="dxa"/>
        </w:trPr>
        <w:tc>
          <w:tcPr>
            <w:tcW w:w="0" w:type="auto"/>
            <w:vAlign w:val="center"/>
            <w:hideMark/>
          </w:tcPr>
          <w:p w14:paraId="6CD0C8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B2CB8A" w14:textId="77777777" w:rsidR="0095430C" w:rsidRDefault="005B11EB">
            <w:pPr>
              <w:rPr>
                <w:rFonts w:eastAsia="Times New Roman"/>
                <w:lang w:val="en-US"/>
              </w:rPr>
            </w:pPr>
            <w:r>
              <w:rPr>
                <w:rFonts w:eastAsia="Times New Roman"/>
                <w:lang w:val="en-US"/>
              </w:rPr>
              <w:t xml:space="preserve">Contract Actor Role Codes (Contract Actor Role Codes) </w:t>
            </w:r>
          </w:p>
        </w:tc>
      </w:tr>
      <w:tr w:rsidR="0095430C" w14:paraId="0B7802C8" w14:textId="77777777">
        <w:trPr>
          <w:divId w:val="1787694692"/>
          <w:tblCellSpacing w:w="15" w:type="dxa"/>
        </w:trPr>
        <w:tc>
          <w:tcPr>
            <w:tcW w:w="0" w:type="auto"/>
            <w:vAlign w:val="center"/>
            <w:hideMark/>
          </w:tcPr>
          <w:p w14:paraId="0FB0A6E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FF4EA0" w14:textId="77777777" w:rsidR="0095430C" w:rsidRDefault="005B11EB">
            <w:pPr>
              <w:rPr>
                <w:rFonts w:eastAsia="Times New Roman"/>
                <w:lang w:val="en-US"/>
              </w:rPr>
            </w:pPr>
            <w:r>
              <w:rPr>
                <w:rFonts w:eastAsia="Times New Roman"/>
                <w:lang w:val="en-US"/>
              </w:rPr>
              <w:t>This value set includes sample Contract Actor Role codes.</w:t>
            </w:r>
          </w:p>
        </w:tc>
      </w:tr>
      <w:tr w:rsidR="0095430C" w14:paraId="5DFC2B60" w14:textId="77777777">
        <w:trPr>
          <w:divId w:val="1787694692"/>
          <w:tblCellSpacing w:w="15" w:type="dxa"/>
        </w:trPr>
        <w:tc>
          <w:tcPr>
            <w:tcW w:w="0" w:type="auto"/>
            <w:vAlign w:val="center"/>
            <w:hideMark/>
          </w:tcPr>
          <w:p w14:paraId="160F5E0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69785FD" w14:textId="77777777" w:rsidR="0095430C" w:rsidRDefault="005B11EB">
            <w:pPr>
              <w:rPr>
                <w:rFonts w:eastAsia="Times New Roman"/>
                <w:lang w:val="en-US"/>
              </w:rPr>
            </w:pPr>
            <w:r>
              <w:rPr>
                <w:rFonts w:eastAsia="Times New Roman"/>
                <w:lang w:val="en-US"/>
              </w:rPr>
              <w:t>This is an example set</w:t>
            </w:r>
          </w:p>
        </w:tc>
      </w:tr>
      <w:tr w:rsidR="0095430C" w14:paraId="1A964097" w14:textId="77777777">
        <w:trPr>
          <w:divId w:val="1787694692"/>
          <w:tblCellSpacing w:w="15" w:type="dxa"/>
        </w:trPr>
        <w:tc>
          <w:tcPr>
            <w:tcW w:w="0" w:type="auto"/>
            <w:vAlign w:val="center"/>
            <w:hideMark/>
          </w:tcPr>
          <w:p w14:paraId="2E18F4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63829C" w14:textId="77777777" w:rsidR="0095430C" w:rsidRDefault="005B11EB">
            <w:pPr>
              <w:rPr>
                <w:rFonts w:eastAsia="Times New Roman"/>
                <w:lang w:val="en-US"/>
              </w:rPr>
            </w:pPr>
            <w:r>
              <w:rPr>
                <w:rFonts w:eastAsia="Times New Roman"/>
                <w:b/>
                <w:bCs/>
                <w:lang w:val="en-US"/>
              </w:rPr>
              <w:t xml:space="preserve">: </w:t>
            </w:r>
          </w:p>
        </w:tc>
      </w:tr>
      <w:tr w:rsidR="0095430C" w14:paraId="2487BDA5" w14:textId="77777777">
        <w:trPr>
          <w:divId w:val="1787694692"/>
          <w:tblCellSpacing w:w="15" w:type="dxa"/>
        </w:trPr>
        <w:tc>
          <w:tcPr>
            <w:tcW w:w="0" w:type="auto"/>
            <w:vAlign w:val="center"/>
            <w:hideMark/>
          </w:tcPr>
          <w:p w14:paraId="113890E3" w14:textId="77777777" w:rsidR="0095430C" w:rsidRDefault="0095430C">
            <w:pPr>
              <w:rPr>
                <w:rFonts w:eastAsia="Times New Roman"/>
                <w:lang w:val="en-US"/>
              </w:rPr>
            </w:pPr>
          </w:p>
        </w:tc>
        <w:tc>
          <w:tcPr>
            <w:tcW w:w="0" w:type="auto"/>
            <w:vAlign w:val="center"/>
            <w:hideMark/>
          </w:tcPr>
          <w:p w14:paraId="421B1880" w14:textId="77777777" w:rsidR="0095430C" w:rsidRDefault="005B11EB">
            <w:pPr>
              <w:rPr>
                <w:rFonts w:eastAsia="Times New Roman"/>
                <w:lang w:val="en-US"/>
              </w:rPr>
            </w:pPr>
            <w:r>
              <w:rPr>
                <w:rFonts w:eastAsia="Times New Roman"/>
                <w:b/>
                <w:bCs/>
                <w:lang w:val="en-US"/>
              </w:rPr>
              <w:t xml:space="preserve">: </w:t>
            </w:r>
          </w:p>
        </w:tc>
      </w:tr>
    </w:tbl>
    <w:p w14:paraId="06831FF0" w14:textId="77777777" w:rsidR="0095430C" w:rsidRDefault="005B11EB">
      <w:pPr>
        <w:pStyle w:val="Heading1"/>
        <w:divId w:val="198932570"/>
        <w:rPr>
          <w:rFonts w:eastAsia="Times New Roman"/>
          <w:lang w:val="en-US"/>
        </w:rPr>
      </w:pPr>
      <w:r>
        <w:rPr>
          <w:rFonts w:eastAsia="Times New Roman"/>
          <w:lang w:val="en-US"/>
        </w:rPr>
        <w:t>CDC via PHIN VADS</w:t>
      </w:r>
    </w:p>
    <w:p w14:paraId="6F6CE81E" w14:textId="77777777" w:rsidR="0095430C" w:rsidRDefault="005B11EB">
      <w:pPr>
        <w:pStyle w:val="Heading1"/>
        <w:divId w:val="821233667"/>
        <w:rPr>
          <w:rFonts w:eastAsia="Times New Roman"/>
          <w:lang w:val="en-US"/>
        </w:rPr>
      </w:pPr>
      <w:r>
        <w:rPr>
          <w:rFonts w:eastAsia="Times New Roman"/>
          <w:lang w:val="en-US"/>
        </w:rPr>
        <w:t>DAF Project</w:t>
      </w:r>
    </w:p>
    <w:p w14:paraId="4011AE00" w14:textId="77777777" w:rsidR="0095430C" w:rsidRDefault="005B11EB">
      <w:pPr>
        <w:pStyle w:val="Heading1"/>
        <w:divId w:val="1606227093"/>
        <w:rPr>
          <w:rFonts w:eastAsia="Times New Roman"/>
          <w:lang w:val="en-US"/>
        </w:rPr>
      </w:pPr>
      <w:r>
        <w:rPr>
          <w:rFonts w:eastAsia="Times New Roman"/>
          <w:lang w:val="en-US"/>
        </w:rPr>
        <w:t>DAF Project team</w:t>
      </w:r>
    </w:p>
    <w:p w14:paraId="014D0D72" w14:textId="77777777" w:rsidR="0095430C" w:rsidRDefault="005B11EB">
      <w:pPr>
        <w:pStyle w:val="Heading1"/>
        <w:divId w:val="831028757"/>
        <w:rPr>
          <w:rFonts w:eastAsia="Times New Roman"/>
          <w:lang w:val="en-US"/>
        </w:rPr>
      </w:pPr>
      <w:r>
        <w:rPr>
          <w:rFonts w:eastAsia="Times New Roman"/>
          <w:lang w:val="en-US"/>
        </w:rPr>
        <w:t>DAF</w:t>
      </w:r>
    </w:p>
    <w:p w14:paraId="040980EB" w14:textId="77777777" w:rsidR="0095430C" w:rsidRDefault="005B11EB">
      <w:pPr>
        <w:pStyle w:val="Heading1"/>
        <w:divId w:val="588392973"/>
        <w:rPr>
          <w:rFonts w:eastAsia="Times New Roman"/>
          <w:lang w:val="en-US"/>
        </w:rPr>
      </w:pPr>
      <w:r>
        <w:rPr>
          <w:rFonts w:eastAsia="Times New Roman"/>
          <w:lang w:val="en-US"/>
        </w:rPr>
        <w:t>FHIR NutritionOrder team</w:t>
      </w:r>
    </w:p>
    <w:p w14:paraId="7BA37B2E" w14:textId="77777777" w:rsidR="0095430C"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04239A" w14:textId="77777777">
        <w:trPr>
          <w:divId w:val="588392973"/>
          <w:tblCellSpacing w:w="15" w:type="dxa"/>
        </w:trPr>
        <w:tc>
          <w:tcPr>
            <w:tcW w:w="0" w:type="auto"/>
            <w:vAlign w:val="center"/>
            <w:hideMark/>
          </w:tcPr>
          <w:p w14:paraId="49B987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9BE098" w14:textId="77777777" w:rsidR="0095430C" w:rsidRDefault="005B11EB">
            <w:pPr>
              <w:rPr>
                <w:rFonts w:eastAsia="Times New Roman"/>
                <w:lang w:val="en-US"/>
              </w:rPr>
            </w:pPr>
            <w:r>
              <w:rPr>
                <w:rFonts w:eastAsia="Times New Roman"/>
                <w:lang w:val="en-US"/>
              </w:rPr>
              <w:t xml:space="preserve">Diet Codes (Diet Codes) </w:t>
            </w:r>
          </w:p>
        </w:tc>
      </w:tr>
      <w:tr w:rsidR="0095430C" w14:paraId="4ADE665E" w14:textId="77777777">
        <w:trPr>
          <w:divId w:val="588392973"/>
          <w:tblCellSpacing w:w="15" w:type="dxa"/>
        </w:trPr>
        <w:tc>
          <w:tcPr>
            <w:tcW w:w="0" w:type="auto"/>
            <w:vAlign w:val="center"/>
            <w:hideMark/>
          </w:tcPr>
          <w:p w14:paraId="09D6928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BF2440" w14:textId="77777777" w:rsidR="0095430C" w:rsidRDefault="005B11EB">
            <w:pPr>
              <w:rPr>
                <w:rFonts w:eastAsia="Times New Roman"/>
                <w:lang w:val="en-US"/>
              </w:rPr>
            </w:pPr>
            <w:r>
              <w:rPr>
                <w:rFonts w:eastAsia="Times New Roman"/>
                <w:lang w:val="en-US"/>
              </w:rPr>
              <w:t xml:space="preserve">DietCode :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95430C" w14:paraId="223C59EB" w14:textId="77777777">
        <w:trPr>
          <w:divId w:val="588392973"/>
          <w:tblCellSpacing w:w="15" w:type="dxa"/>
        </w:trPr>
        <w:tc>
          <w:tcPr>
            <w:tcW w:w="0" w:type="auto"/>
            <w:vAlign w:val="center"/>
            <w:hideMark/>
          </w:tcPr>
          <w:p w14:paraId="510A0A0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306FC4"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0524A31" w14:textId="77777777" w:rsidR="0095430C"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A84D48" w14:textId="77777777">
        <w:trPr>
          <w:divId w:val="588392973"/>
          <w:tblCellSpacing w:w="15" w:type="dxa"/>
        </w:trPr>
        <w:tc>
          <w:tcPr>
            <w:tcW w:w="0" w:type="auto"/>
            <w:vAlign w:val="center"/>
            <w:hideMark/>
          </w:tcPr>
          <w:p w14:paraId="6FF4E7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67F82B" w14:textId="77777777" w:rsidR="0095430C" w:rsidRDefault="005B11EB">
            <w:pPr>
              <w:rPr>
                <w:rFonts w:eastAsia="Times New Roman"/>
                <w:lang w:val="en-US"/>
              </w:rPr>
            </w:pPr>
            <w:r>
              <w:rPr>
                <w:rFonts w:eastAsia="Times New Roman"/>
                <w:lang w:val="en-US"/>
              </w:rPr>
              <w:t xml:space="preserve">Enteral Formula Additive Type Code (Enteral Formula Additive Type Code) </w:t>
            </w:r>
          </w:p>
        </w:tc>
      </w:tr>
      <w:tr w:rsidR="0095430C" w14:paraId="7530A0E2" w14:textId="77777777">
        <w:trPr>
          <w:divId w:val="588392973"/>
          <w:tblCellSpacing w:w="15" w:type="dxa"/>
        </w:trPr>
        <w:tc>
          <w:tcPr>
            <w:tcW w:w="0" w:type="auto"/>
            <w:vAlign w:val="center"/>
            <w:hideMark/>
          </w:tcPr>
          <w:p w14:paraId="4FA99DD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91852E3" w14:textId="77777777" w:rsidR="0095430C" w:rsidRDefault="005B11EB">
            <w:pPr>
              <w:rPr>
                <w:rFonts w:eastAsia="Times New Roman"/>
                <w:lang w:val="en-US"/>
              </w:rPr>
            </w:pPr>
            <w:r>
              <w:rPr>
                <w:rFonts w:eastAsia="Times New Roman"/>
                <w:lang w:val="en-US"/>
              </w:rPr>
              <w:t xml:space="preserve">EnteralFormulaAdditiveType : Codes for the type of modular component such as protein, carbohydrate or fiber to be provided in addition to or mixed with the base formula. This value set is provided as a suggestive example </w:t>
            </w:r>
          </w:p>
        </w:tc>
      </w:tr>
      <w:tr w:rsidR="0095430C" w14:paraId="3D6750EC" w14:textId="77777777">
        <w:trPr>
          <w:divId w:val="588392973"/>
          <w:tblCellSpacing w:w="15" w:type="dxa"/>
        </w:trPr>
        <w:tc>
          <w:tcPr>
            <w:tcW w:w="0" w:type="auto"/>
            <w:vAlign w:val="center"/>
            <w:hideMark/>
          </w:tcPr>
          <w:p w14:paraId="6598F6C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8415504" w14:textId="77777777" w:rsidR="0095430C" w:rsidRDefault="005B11EB">
            <w:pPr>
              <w:rPr>
                <w:rFonts w:eastAsia="Times New Roman"/>
                <w:lang w:val="en-US"/>
              </w:rPr>
            </w:pPr>
            <w:r>
              <w:rPr>
                <w:rFonts w:eastAsia="Times New Roman"/>
                <w:b/>
                <w:bCs/>
                <w:lang w:val="en-US"/>
              </w:rPr>
              <w:t xml:space="preserve">Modular lipid enteral formula component: </w:t>
            </w:r>
          </w:p>
        </w:tc>
      </w:tr>
      <w:tr w:rsidR="0095430C" w14:paraId="2C735FF1" w14:textId="77777777">
        <w:trPr>
          <w:divId w:val="588392973"/>
          <w:tblCellSpacing w:w="15" w:type="dxa"/>
        </w:trPr>
        <w:tc>
          <w:tcPr>
            <w:tcW w:w="0" w:type="auto"/>
            <w:vAlign w:val="center"/>
            <w:hideMark/>
          </w:tcPr>
          <w:p w14:paraId="3F9838BD" w14:textId="77777777" w:rsidR="0095430C" w:rsidRDefault="0095430C">
            <w:pPr>
              <w:rPr>
                <w:rFonts w:eastAsia="Times New Roman"/>
                <w:lang w:val="en-US"/>
              </w:rPr>
            </w:pPr>
          </w:p>
        </w:tc>
        <w:tc>
          <w:tcPr>
            <w:tcW w:w="0" w:type="auto"/>
            <w:vAlign w:val="center"/>
            <w:hideMark/>
          </w:tcPr>
          <w:p w14:paraId="4DC57DAE" w14:textId="77777777" w:rsidR="0095430C" w:rsidRDefault="005B11EB">
            <w:pPr>
              <w:rPr>
                <w:rFonts w:eastAsia="Times New Roman"/>
                <w:lang w:val="en-US"/>
              </w:rPr>
            </w:pPr>
            <w:r>
              <w:rPr>
                <w:rFonts w:eastAsia="Times New Roman"/>
                <w:b/>
                <w:bCs/>
                <w:lang w:val="en-US"/>
              </w:rPr>
              <w:t xml:space="preserve">Modular protein enteral formula component: </w:t>
            </w:r>
          </w:p>
        </w:tc>
      </w:tr>
      <w:tr w:rsidR="0095430C" w14:paraId="0BB86C9F" w14:textId="77777777">
        <w:trPr>
          <w:divId w:val="588392973"/>
          <w:tblCellSpacing w:w="15" w:type="dxa"/>
        </w:trPr>
        <w:tc>
          <w:tcPr>
            <w:tcW w:w="0" w:type="auto"/>
            <w:vAlign w:val="center"/>
            <w:hideMark/>
          </w:tcPr>
          <w:p w14:paraId="61347152" w14:textId="77777777" w:rsidR="0095430C" w:rsidRDefault="0095430C">
            <w:pPr>
              <w:rPr>
                <w:rFonts w:eastAsia="Times New Roman"/>
                <w:lang w:val="en-US"/>
              </w:rPr>
            </w:pPr>
          </w:p>
        </w:tc>
        <w:tc>
          <w:tcPr>
            <w:tcW w:w="0" w:type="auto"/>
            <w:vAlign w:val="center"/>
            <w:hideMark/>
          </w:tcPr>
          <w:p w14:paraId="33EC4FA6" w14:textId="77777777" w:rsidR="0095430C" w:rsidRDefault="005B11EB">
            <w:pPr>
              <w:rPr>
                <w:rFonts w:eastAsia="Times New Roman"/>
                <w:lang w:val="en-US"/>
              </w:rPr>
            </w:pPr>
            <w:r>
              <w:rPr>
                <w:rFonts w:eastAsia="Times New Roman"/>
                <w:b/>
                <w:bCs/>
                <w:lang w:val="en-US"/>
              </w:rPr>
              <w:t xml:space="preserve">Modular carbohydrate enteral formula component: </w:t>
            </w:r>
          </w:p>
        </w:tc>
      </w:tr>
      <w:tr w:rsidR="0095430C" w14:paraId="407513E7" w14:textId="77777777">
        <w:trPr>
          <w:divId w:val="588392973"/>
          <w:tblCellSpacing w:w="15" w:type="dxa"/>
        </w:trPr>
        <w:tc>
          <w:tcPr>
            <w:tcW w:w="0" w:type="auto"/>
            <w:vAlign w:val="center"/>
            <w:hideMark/>
          </w:tcPr>
          <w:p w14:paraId="3D2BD705" w14:textId="77777777" w:rsidR="0095430C" w:rsidRDefault="0095430C">
            <w:pPr>
              <w:rPr>
                <w:rFonts w:eastAsia="Times New Roman"/>
                <w:lang w:val="en-US"/>
              </w:rPr>
            </w:pPr>
          </w:p>
        </w:tc>
        <w:tc>
          <w:tcPr>
            <w:tcW w:w="0" w:type="auto"/>
            <w:vAlign w:val="center"/>
            <w:hideMark/>
          </w:tcPr>
          <w:p w14:paraId="55E4AAB0" w14:textId="77777777" w:rsidR="0095430C" w:rsidRDefault="005B11EB">
            <w:pPr>
              <w:rPr>
                <w:rFonts w:eastAsia="Times New Roman"/>
                <w:lang w:val="en-US"/>
              </w:rPr>
            </w:pPr>
            <w:r>
              <w:rPr>
                <w:rFonts w:eastAsia="Times New Roman"/>
                <w:b/>
                <w:bCs/>
                <w:lang w:val="en-US"/>
              </w:rPr>
              <w:t xml:space="preserve">Modular fiber enteral formula component: </w:t>
            </w:r>
          </w:p>
        </w:tc>
      </w:tr>
      <w:tr w:rsidR="0095430C" w14:paraId="7C2B7FC6" w14:textId="77777777">
        <w:trPr>
          <w:divId w:val="588392973"/>
          <w:tblCellSpacing w:w="15" w:type="dxa"/>
        </w:trPr>
        <w:tc>
          <w:tcPr>
            <w:tcW w:w="0" w:type="auto"/>
            <w:vAlign w:val="center"/>
            <w:hideMark/>
          </w:tcPr>
          <w:p w14:paraId="66896952" w14:textId="77777777" w:rsidR="0095430C" w:rsidRDefault="0095430C">
            <w:pPr>
              <w:rPr>
                <w:rFonts w:eastAsia="Times New Roman"/>
                <w:lang w:val="en-US"/>
              </w:rPr>
            </w:pPr>
          </w:p>
        </w:tc>
        <w:tc>
          <w:tcPr>
            <w:tcW w:w="0" w:type="auto"/>
            <w:vAlign w:val="center"/>
            <w:hideMark/>
          </w:tcPr>
          <w:p w14:paraId="409A57EA" w14:textId="77777777" w:rsidR="0095430C" w:rsidRDefault="005B11EB">
            <w:pPr>
              <w:rPr>
                <w:rFonts w:eastAsia="Times New Roman"/>
                <w:lang w:val="en-US"/>
              </w:rPr>
            </w:pPr>
            <w:r>
              <w:rPr>
                <w:rFonts w:eastAsia="Times New Roman"/>
                <w:b/>
                <w:bCs/>
                <w:lang w:val="en-US"/>
              </w:rPr>
              <w:t xml:space="preserve">Added water: </w:t>
            </w:r>
          </w:p>
        </w:tc>
      </w:tr>
    </w:tbl>
    <w:p w14:paraId="2BD1D1FB" w14:textId="77777777" w:rsidR="0095430C"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B928DC" w14:textId="77777777">
        <w:trPr>
          <w:divId w:val="588392973"/>
          <w:tblCellSpacing w:w="15" w:type="dxa"/>
        </w:trPr>
        <w:tc>
          <w:tcPr>
            <w:tcW w:w="0" w:type="auto"/>
            <w:vAlign w:val="center"/>
            <w:hideMark/>
          </w:tcPr>
          <w:p w14:paraId="2B71582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50E049" w14:textId="77777777" w:rsidR="0095430C" w:rsidRDefault="005B11EB">
            <w:pPr>
              <w:rPr>
                <w:rFonts w:eastAsia="Times New Roman"/>
                <w:lang w:val="en-US"/>
              </w:rPr>
            </w:pPr>
            <w:r>
              <w:rPr>
                <w:rFonts w:eastAsia="Times New Roman"/>
                <w:lang w:val="en-US"/>
              </w:rPr>
              <w:t xml:space="preserve">Enteral Formula Type Codes (Enteral Formula Type Codes) </w:t>
            </w:r>
          </w:p>
        </w:tc>
      </w:tr>
      <w:tr w:rsidR="0095430C" w14:paraId="2DC0AB6B" w14:textId="77777777">
        <w:trPr>
          <w:divId w:val="588392973"/>
          <w:tblCellSpacing w:w="15" w:type="dxa"/>
        </w:trPr>
        <w:tc>
          <w:tcPr>
            <w:tcW w:w="0" w:type="auto"/>
            <w:vAlign w:val="center"/>
            <w:hideMark/>
          </w:tcPr>
          <w:p w14:paraId="75615FA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A0754C" w14:textId="77777777" w:rsidR="0095430C" w:rsidRDefault="005B11EB">
            <w:pPr>
              <w:rPr>
                <w:rFonts w:eastAsia="Times New Roman"/>
                <w:lang w:val="en-US"/>
              </w:rPr>
            </w:pPr>
            <w:r>
              <w:rPr>
                <w:rFonts w:eastAsia="Times New Roman"/>
                <w:lang w:val="en-US"/>
              </w:rPr>
              <w:t xml:space="preserve">EnteralFormulaType : Codes for type of enteral formula to be administered to patient. This value set is is composed of SNOMED CT (US Extension) Concepts from SCTID 470581016 Enteral+supplement feeds heirarchy and is provided as a suggestive example </w:t>
            </w:r>
          </w:p>
        </w:tc>
      </w:tr>
      <w:tr w:rsidR="0095430C" w14:paraId="66CC3857" w14:textId="77777777">
        <w:trPr>
          <w:divId w:val="588392973"/>
          <w:tblCellSpacing w:w="15" w:type="dxa"/>
        </w:trPr>
        <w:tc>
          <w:tcPr>
            <w:tcW w:w="0" w:type="auto"/>
            <w:vAlign w:val="center"/>
            <w:hideMark/>
          </w:tcPr>
          <w:p w14:paraId="537CF44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BB4EBE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39A6002" w14:textId="77777777" w:rsidR="0095430C"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71057C7" w14:textId="77777777">
        <w:trPr>
          <w:divId w:val="588392973"/>
          <w:tblCellSpacing w:w="15" w:type="dxa"/>
        </w:trPr>
        <w:tc>
          <w:tcPr>
            <w:tcW w:w="0" w:type="auto"/>
            <w:vAlign w:val="center"/>
            <w:hideMark/>
          </w:tcPr>
          <w:p w14:paraId="146216F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183E07" w14:textId="77777777" w:rsidR="0095430C" w:rsidRDefault="005B11EB">
            <w:pPr>
              <w:rPr>
                <w:rFonts w:eastAsia="Times New Roman"/>
                <w:lang w:val="en-US"/>
              </w:rPr>
            </w:pPr>
            <w:r>
              <w:rPr>
                <w:rFonts w:eastAsia="Times New Roman"/>
                <w:lang w:val="en-US"/>
              </w:rPr>
              <w:t xml:space="preserve">Enteral Route Codes (Enteral Route Codes) </w:t>
            </w:r>
          </w:p>
        </w:tc>
      </w:tr>
      <w:tr w:rsidR="0095430C" w14:paraId="6FF7C1C0" w14:textId="77777777">
        <w:trPr>
          <w:divId w:val="588392973"/>
          <w:tblCellSpacing w:w="15" w:type="dxa"/>
        </w:trPr>
        <w:tc>
          <w:tcPr>
            <w:tcW w:w="0" w:type="auto"/>
            <w:vAlign w:val="center"/>
            <w:hideMark/>
          </w:tcPr>
          <w:p w14:paraId="590440D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383FE4" w14:textId="77777777" w:rsidR="0095430C" w:rsidRDefault="005B11EB">
            <w:pPr>
              <w:rPr>
                <w:rFonts w:eastAsia="Times New Roman"/>
                <w:lang w:val="en-US"/>
              </w:rPr>
            </w:pPr>
            <w:r>
              <w:rPr>
                <w:rFonts w:eastAsia="Times New Roman"/>
                <w:lang w:val="en-US"/>
              </w:rPr>
              <w:t xml:space="preserve">EnteralRouteOfAdministration: Codes specifying the route of administration of enteral formula. This value set is composed of HL7 V3 codes and is provided as a suggestive example </w:t>
            </w:r>
          </w:p>
        </w:tc>
      </w:tr>
    </w:tbl>
    <w:p w14:paraId="0ED0DE3C" w14:textId="77777777" w:rsidR="0095430C"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E48DBF" w14:textId="77777777">
        <w:trPr>
          <w:divId w:val="588392973"/>
          <w:tblCellSpacing w:w="15" w:type="dxa"/>
        </w:trPr>
        <w:tc>
          <w:tcPr>
            <w:tcW w:w="0" w:type="auto"/>
            <w:vAlign w:val="center"/>
            <w:hideMark/>
          </w:tcPr>
          <w:p w14:paraId="7DEA64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1CD358" w14:textId="77777777" w:rsidR="0095430C" w:rsidRDefault="005B11EB">
            <w:pPr>
              <w:rPr>
                <w:rFonts w:eastAsia="Times New Roman"/>
                <w:lang w:val="en-US"/>
              </w:rPr>
            </w:pPr>
            <w:r>
              <w:rPr>
                <w:rFonts w:eastAsia="Times New Roman"/>
                <w:lang w:val="en-US"/>
              </w:rPr>
              <w:t xml:space="preserve">Fluid Consistency Type Codes (Fluid Consistency Type Codes) </w:t>
            </w:r>
          </w:p>
        </w:tc>
      </w:tr>
      <w:tr w:rsidR="0095430C" w14:paraId="6BE0D436" w14:textId="77777777">
        <w:trPr>
          <w:divId w:val="588392973"/>
          <w:tblCellSpacing w:w="15" w:type="dxa"/>
        </w:trPr>
        <w:tc>
          <w:tcPr>
            <w:tcW w:w="0" w:type="auto"/>
            <w:vAlign w:val="center"/>
            <w:hideMark/>
          </w:tcPr>
          <w:p w14:paraId="5B1E836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CA39D93" w14:textId="77777777" w:rsidR="0095430C" w:rsidRDefault="005B11EB">
            <w:pPr>
              <w:rPr>
                <w:rFonts w:eastAsia="Times New Roman"/>
                <w:lang w:val="en-US"/>
              </w:rPr>
            </w:pPr>
            <w:r>
              <w:rPr>
                <w:rFonts w:eastAsia="Times New Roman"/>
                <w:lang w:val="en-US"/>
              </w:rPr>
              <w:t xml:space="preserve">FluidConsistencyType : Codes used to represent the consistency of fluids and liquids provided to the patient. This value set includes all the children of SNOMED CT Concepts from SCTID(US Extension): 435681000124103 Dietary liquid consistency diet (regime/therapy) and is provided as a suggestive example </w:t>
            </w:r>
          </w:p>
        </w:tc>
      </w:tr>
      <w:tr w:rsidR="0095430C" w14:paraId="58082332" w14:textId="77777777">
        <w:trPr>
          <w:divId w:val="588392973"/>
          <w:tblCellSpacing w:w="15" w:type="dxa"/>
        </w:trPr>
        <w:tc>
          <w:tcPr>
            <w:tcW w:w="0" w:type="auto"/>
            <w:vAlign w:val="center"/>
            <w:hideMark/>
          </w:tcPr>
          <w:p w14:paraId="2B3A043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BC0A1B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14:paraId="4B3B26FB" w14:textId="77777777" w:rsidR="0095430C"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448F80" w14:textId="77777777">
        <w:trPr>
          <w:divId w:val="588392973"/>
          <w:tblCellSpacing w:w="15" w:type="dxa"/>
        </w:trPr>
        <w:tc>
          <w:tcPr>
            <w:tcW w:w="0" w:type="auto"/>
            <w:vAlign w:val="center"/>
            <w:hideMark/>
          </w:tcPr>
          <w:p w14:paraId="375341A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0A6EAD" w14:textId="77777777" w:rsidR="0095430C" w:rsidRDefault="005B11EB">
            <w:pPr>
              <w:rPr>
                <w:rFonts w:eastAsia="Times New Roman"/>
                <w:lang w:val="en-US"/>
              </w:rPr>
            </w:pPr>
            <w:r>
              <w:rPr>
                <w:rFonts w:eastAsia="Times New Roman"/>
                <w:lang w:val="en-US"/>
              </w:rPr>
              <w:t xml:space="preserve">Food Type Codes (Food Type Codes) </w:t>
            </w:r>
          </w:p>
        </w:tc>
      </w:tr>
      <w:tr w:rsidR="0095430C" w14:paraId="724060A3" w14:textId="77777777">
        <w:trPr>
          <w:divId w:val="588392973"/>
          <w:tblCellSpacing w:w="15" w:type="dxa"/>
        </w:trPr>
        <w:tc>
          <w:tcPr>
            <w:tcW w:w="0" w:type="auto"/>
            <w:vAlign w:val="center"/>
            <w:hideMark/>
          </w:tcPr>
          <w:p w14:paraId="10422B9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8F3711" w14:textId="77777777" w:rsidR="0095430C" w:rsidRDefault="005B11EB">
            <w:pPr>
              <w:rPr>
                <w:rFonts w:eastAsia="Times New Roman"/>
                <w:lang w:val="en-US"/>
              </w:rPr>
            </w:pPr>
            <w:r>
              <w:rPr>
                <w:rFonts w:eastAsia="Times New Roman"/>
                <w:lang w:val="en-US"/>
              </w:rPr>
              <w:t xml:space="preserve">FoodType : This value set represents SNOMED CT codes for types of foods. This value set includes all the children of SNOMED CT Concepts from SCTID 255620007 Foods (substance) and is provided as a suggestive example </w:t>
            </w:r>
          </w:p>
        </w:tc>
      </w:tr>
      <w:tr w:rsidR="0095430C" w14:paraId="730B8F88" w14:textId="77777777">
        <w:trPr>
          <w:divId w:val="588392973"/>
          <w:tblCellSpacing w:w="15" w:type="dxa"/>
        </w:trPr>
        <w:tc>
          <w:tcPr>
            <w:tcW w:w="0" w:type="auto"/>
            <w:vAlign w:val="center"/>
            <w:hideMark/>
          </w:tcPr>
          <w:p w14:paraId="2AC848C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09C9BA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D8E5403" w14:textId="77777777" w:rsidR="0095430C"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C86AB10" w14:textId="77777777">
        <w:trPr>
          <w:divId w:val="588392973"/>
          <w:tblCellSpacing w:w="15" w:type="dxa"/>
        </w:trPr>
        <w:tc>
          <w:tcPr>
            <w:tcW w:w="0" w:type="auto"/>
            <w:vAlign w:val="center"/>
            <w:hideMark/>
          </w:tcPr>
          <w:p w14:paraId="7839B77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93FB81A" w14:textId="77777777" w:rsidR="0095430C" w:rsidRDefault="005B11EB">
            <w:pPr>
              <w:rPr>
                <w:rFonts w:eastAsia="Times New Roman"/>
                <w:lang w:val="en-US"/>
              </w:rPr>
            </w:pPr>
            <w:r>
              <w:rPr>
                <w:rFonts w:eastAsia="Times New Roman"/>
                <w:lang w:val="en-US"/>
              </w:rPr>
              <w:t xml:space="preserve">Nutrient Modifier Codes (Nutrient Modifier Codes) </w:t>
            </w:r>
          </w:p>
        </w:tc>
      </w:tr>
      <w:tr w:rsidR="0095430C" w14:paraId="6EE2AD4C" w14:textId="77777777">
        <w:trPr>
          <w:divId w:val="588392973"/>
          <w:tblCellSpacing w:w="15" w:type="dxa"/>
        </w:trPr>
        <w:tc>
          <w:tcPr>
            <w:tcW w:w="0" w:type="auto"/>
            <w:vAlign w:val="center"/>
            <w:hideMark/>
          </w:tcPr>
          <w:p w14:paraId="555D7B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466D79" w14:textId="77777777" w:rsidR="0095430C" w:rsidRDefault="005B11EB">
            <w:pPr>
              <w:rPr>
                <w:rFonts w:eastAsia="Times New Roman"/>
                <w:lang w:val="en-US"/>
              </w:rPr>
            </w:pPr>
            <w:r>
              <w:rPr>
                <w:rFonts w:eastAsia="Times New Roman"/>
                <w:lang w:val="en-US"/>
              </w:rPr>
              <w:t xml:space="preserve">NutrientModifier : Codes for types of nutrient that is being modified such as carbohydrate or sodium. This value set includes all the children of SNOMED CT Concepts from SCTID 226355009 Nutrients (substance), Sodium, Potassium and Fluid and is provided as a suggestive example </w:t>
            </w:r>
          </w:p>
        </w:tc>
      </w:tr>
      <w:tr w:rsidR="0095430C" w14:paraId="4C07A98A" w14:textId="77777777">
        <w:trPr>
          <w:divId w:val="588392973"/>
          <w:tblCellSpacing w:w="15" w:type="dxa"/>
        </w:trPr>
        <w:tc>
          <w:tcPr>
            <w:tcW w:w="0" w:type="auto"/>
            <w:vAlign w:val="center"/>
            <w:hideMark/>
          </w:tcPr>
          <w:p w14:paraId="091F1DA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C0FF1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5D000133" w14:textId="77777777" w:rsidR="0095430C"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06FB37" w14:textId="77777777">
        <w:trPr>
          <w:divId w:val="588392973"/>
          <w:tblCellSpacing w:w="15" w:type="dxa"/>
        </w:trPr>
        <w:tc>
          <w:tcPr>
            <w:tcW w:w="0" w:type="auto"/>
            <w:vAlign w:val="center"/>
            <w:hideMark/>
          </w:tcPr>
          <w:p w14:paraId="643AFB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C41FDB" w14:textId="77777777" w:rsidR="0095430C" w:rsidRDefault="005B11EB">
            <w:pPr>
              <w:rPr>
                <w:rFonts w:eastAsia="Times New Roman"/>
                <w:lang w:val="en-US"/>
              </w:rPr>
            </w:pPr>
            <w:r>
              <w:rPr>
                <w:rFonts w:eastAsia="Times New Roman"/>
                <w:lang w:val="en-US"/>
              </w:rPr>
              <w:t xml:space="preserve">Supplement Type Codes (Supplement Type Codes) </w:t>
            </w:r>
          </w:p>
        </w:tc>
      </w:tr>
      <w:tr w:rsidR="0095430C" w14:paraId="0A9B2645" w14:textId="77777777">
        <w:trPr>
          <w:divId w:val="588392973"/>
          <w:tblCellSpacing w:w="15" w:type="dxa"/>
        </w:trPr>
        <w:tc>
          <w:tcPr>
            <w:tcW w:w="0" w:type="auto"/>
            <w:vAlign w:val="center"/>
            <w:hideMark/>
          </w:tcPr>
          <w:p w14:paraId="76E01A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E69C444" w14:textId="77777777" w:rsidR="0095430C" w:rsidRDefault="005B11EB">
            <w:pPr>
              <w:rPr>
                <w:rFonts w:eastAsia="Times New Roman"/>
                <w:lang w:val="en-US"/>
              </w:rPr>
            </w:pPr>
            <w:r>
              <w:rPr>
                <w:rFonts w:eastAsia="Times New Roman"/>
                <w:lang w:val="en-US"/>
              </w:rPr>
              <w:t xml:space="preserve">SupplementType : Codes for nutritional supplements to be provided to the patient. This value set is is composed of SNOMED CT (US Extension) Concepts from SCTID 470581016 Enteral+supplement feeds heirarchy and is provided as a suggestive example </w:t>
            </w:r>
          </w:p>
        </w:tc>
      </w:tr>
      <w:tr w:rsidR="0095430C" w14:paraId="380D8AB2" w14:textId="77777777">
        <w:trPr>
          <w:divId w:val="588392973"/>
          <w:tblCellSpacing w:w="15" w:type="dxa"/>
        </w:trPr>
        <w:tc>
          <w:tcPr>
            <w:tcW w:w="0" w:type="auto"/>
            <w:vAlign w:val="center"/>
            <w:hideMark/>
          </w:tcPr>
          <w:p w14:paraId="7D17D61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67C427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A8E977E" w14:textId="77777777" w:rsidR="0095430C"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460FF7" w14:textId="77777777">
        <w:trPr>
          <w:divId w:val="588392973"/>
          <w:tblCellSpacing w:w="15" w:type="dxa"/>
        </w:trPr>
        <w:tc>
          <w:tcPr>
            <w:tcW w:w="0" w:type="auto"/>
            <w:vAlign w:val="center"/>
            <w:hideMark/>
          </w:tcPr>
          <w:p w14:paraId="4B56AB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0D320D" w14:textId="77777777" w:rsidR="0095430C" w:rsidRDefault="005B11EB">
            <w:pPr>
              <w:rPr>
                <w:rFonts w:eastAsia="Times New Roman"/>
                <w:lang w:val="en-US"/>
              </w:rPr>
            </w:pPr>
            <w:r>
              <w:rPr>
                <w:rFonts w:eastAsia="Times New Roman"/>
                <w:lang w:val="en-US"/>
              </w:rPr>
              <w:t xml:space="preserve">Texture Modified Food Type Codes (Texture Modified Food Type Codes) </w:t>
            </w:r>
          </w:p>
        </w:tc>
      </w:tr>
      <w:tr w:rsidR="0095430C" w14:paraId="46E9C126" w14:textId="77777777">
        <w:trPr>
          <w:divId w:val="588392973"/>
          <w:tblCellSpacing w:w="15" w:type="dxa"/>
        </w:trPr>
        <w:tc>
          <w:tcPr>
            <w:tcW w:w="0" w:type="auto"/>
            <w:vAlign w:val="center"/>
            <w:hideMark/>
          </w:tcPr>
          <w:p w14:paraId="0ADF38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79ACDF" w14:textId="77777777" w:rsidR="0095430C"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 xml:space="preserve">value set is composed SNOMED CT Concepts from SCTID 255620007 Foods (substance) and is provided as a suggestive example </w:t>
            </w:r>
          </w:p>
        </w:tc>
      </w:tr>
      <w:tr w:rsidR="0095430C" w14:paraId="104790AC" w14:textId="77777777">
        <w:trPr>
          <w:divId w:val="588392973"/>
          <w:tblCellSpacing w:w="15" w:type="dxa"/>
        </w:trPr>
        <w:tc>
          <w:tcPr>
            <w:tcW w:w="0" w:type="auto"/>
            <w:vAlign w:val="center"/>
            <w:hideMark/>
          </w:tcPr>
          <w:p w14:paraId="10A3BC5A"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747D9199"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85D427" w14:textId="77777777" w:rsidR="0095430C"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DEF8FB" w14:textId="77777777">
        <w:trPr>
          <w:divId w:val="588392973"/>
          <w:tblCellSpacing w:w="15" w:type="dxa"/>
        </w:trPr>
        <w:tc>
          <w:tcPr>
            <w:tcW w:w="0" w:type="auto"/>
            <w:vAlign w:val="center"/>
            <w:hideMark/>
          </w:tcPr>
          <w:p w14:paraId="3D28A27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ECFE27" w14:textId="77777777" w:rsidR="0095430C" w:rsidRDefault="005B11EB">
            <w:pPr>
              <w:rPr>
                <w:rFonts w:eastAsia="Times New Roman"/>
                <w:lang w:val="en-US"/>
              </w:rPr>
            </w:pPr>
            <w:r>
              <w:rPr>
                <w:rFonts w:eastAsia="Times New Roman"/>
                <w:lang w:val="en-US"/>
              </w:rPr>
              <w:t xml:space="preserve">Texture Modifier Codes (Texture Modifier Codes) </w:t>
            </w:r>
          </w:p>
        </w:tc>
      </w:tr>
      <w:tr w:rsidR="0095430C" w14:paraId="48CFB646" w14:textId="77777777">
        <w:trPr>
          <w:divId w:val="588392973"/>
          <w:tblCellSpacing w:w="15" w:type="dxa"/>
        </w:trPr>
        <w:tc>
          <w:tcPr>
            <w:tcW w:w="0" w:type="auto"/>
            <w:vAlign w:val="center"/>
            <w:hideMark/>
          </w:tcPr>
          <w:p w14:paraId="150294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F102106" w14:textId="77777777" w:rsidR="0095430C"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heirarchy and is provided as a suggestive example </w:t>
            </w:r>
          </w:p>
        </w:tc>
      </w:tr>
      <w:tr w:rsidR="0095430C" w14:paraId="6C32A272" w14:textId="77777777">
        <w:trPr>
          <w:divId w:val="588392973"/>
          <w:tblCellSpacing w:w="15" w:type="dxa"/>
        </w:trPr>
        <w:tc>
          <w:tcPr>
            <w:tcW w:w="0" w:type="auto"/>
            <w:vAlign w:val="center"/>
            <w:hideMark/>
          </w:tcPr>
          <w:p w14:paraId="6390862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A766CA4"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D8EEB91" w14:textId="77777777" w:rsidR="0095430C" w:rsidRDefault="005B11EB">
      <w:pPr>
        <w:pStyle w:val="Heading1"/>
        <w:divId w:val="1511137374"/>
        <w:rPr>
          <w:rFonts w:eastAsia="Times New Roman"/>
          <w:lang w:val="en-US"/>
        </w:rPr>
      </w:pPr>
      <w:r>
        <w:rPr>
          <w:rFonts w:eastAsia="Times New Roman"/>
          <w:lang w:val="en-US"/>
        </w:rPr>
        <w:t>FHIR OO CDA Template team</w:t>
      </w:r>
    </w:p>
    <w:p w14:paraId="1EF01922" w14:textId="77777777" w:rsidR="0095430C" w:rsidRDefault="005B11EB">
      <w:pPr>
        <w:pStyle w:val="Heading1"/>
        <w:divId w:val="1387684731"/>
        <w:rPr>
          <w:rFonts w:eastAsia="Times New Roman"/>
          <w:lang w:val="en-US"/>
        </w:rPr>
      </w:pPr>
      <w:r>
        <w:rPr>
          <w:rFonts w:eastAsia="Times New Roman"/>
          <w:lang w:val="en-US"/>
        </w:rPr>
        <w:t>FHIR Project</w:t>
      </w:r>
    </w:p>
    <w:p w14:paraId="7C00DFC6" w14:textId="77777777" w:rsidR="0095430C"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66DCE8" w14:textId="77777777">
        <w:trPr>
          <w:divId w:val="1387684731"/>
          <w:tblCellSpacing w:w="15" w:type="dxa"/>
        </w:trPr>
        <w:tc>
          <w:tcPr>
            <w:tcW w:w="0" w:type="auto"/>
            <w:vAlign w:val="center"/>
            <w:hideMark/>
          </w:tcPr>
          <w:p w14:paraId="4895B87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D3CCDC" w14:textId="77777777" w:rsidR="0095430C" w:rsidRDefault="005B11EB">
            <w:pPr>
              <w:rPr>
                <w:rFonts w:eastAsia="Times New Roman"/>
                <w:lang w:val="en-US"/>
              </w:rPr>
            </w:pPr>
            <w:r>
              <w:rPr>
                <w:rFonts w:eastAsia="Times New Roman"/>
                <w:lang w:val="en-US"/>
              </w:rPr>
              <w:t xml:space="preserve">Care Plan Activity (Care Plan Activity) </w:t>
            </w:r>
          </w:p>
        </w:tc>
      </w:tr>
      <w:tr w:rsidR="0095430C" w14:paraId="0196D1CB" w14:textId="77777777">
        <w:trPr>
          <w:divId w:val="1387684731"/>
          <w:tblCellSpacing w:w="15" w:type="dxa"/>
        </w:trPr>
        <w:tc>
          <w:tcPr>
            <w:tcW w:w="0" w:type="auto"/>
            <w:vAlign w:val="center"/>
            <w:hideMark/>
          </w:tcPr>
          <w:p w14:paraId="3F3560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C82094" w14:textId="77777777" w:rsidR="0095430C" w:rsidRDefault="005B11EB">
            <w:pPr>
              <w:rPr>
                <w:rFonts w:eastAsia="Times New Roman"/>
                <w:lang w:val="en-US"/>
              </w:rPr>
            </w:pPr>
            <w:r>
              <w:rPr>
                <w:rFonts w:eastAsia="Times New Roman"/>
                <w:lang w:val="en-US"/>
              </w:rPr>
              <w:t>Example Codes for types of activities that can appear in a care plan</w:t>
            </w:r>
          </w:p>
        </w:tc>
      </w:tr>
      <w:tr w:rsidR="0095430C" w14:paraId="1731DB12" w14:textId="77777777">
        <w:trPr>
          <w:divId w:val="1387684731"/>
          <w:tblCellSpacing w:w="15" w:type="dxa"/>
        </w:trPr>
        <w:tc>
          <w:tcPr>
            <w:tcW w:w="0" w:type="auto"/>
            <w:vAlign w:val="center"/>
            <w:hideMark/>
          </w:tcPr>
          <w:p w14:paraId="11FB0E5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76134C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EAE0293" w14:textId="77777777" w:rsidR="0095430C"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E41B940" w14:textId="77777777">
        <w:trPr>
          <w:divId w:val="1387684731"/>
          <w:tblCellSpacing w:w="15" w:type="dxa"/>
        </w:trPr>
        <w:tc>
          <w:tcPr>
            <w:tcW w:w="0" w:type="auto"/>
            <w:vAlign w:val="center"/>
            <w:hideMark/>
          </w:tcPr>
          <w:p w14:paraId="24A5B4B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12BF4E" w14:textId="77777777" w:rsidR="0095430C" w:rsidRDefault="005B11EB">
            <w:pPr>
              <w:rPr>
                <w:rFonts w:eastAsia="Times New Roman"/>
                <w:lang w:val="en-US"/>
              </w:rPr>
            </w:pPr>
            <w:r>
              <w:rPr>
                <w:rFonts w:eastAsia="Times New Roman"/>
                <w:lang w:val="en-US"/>
              </w:rPr>
              <w:t xml:space="preserve">Common UCUM units (Common U C U M units) </w:t>
            </w:r>
          </w:p>
        </w:tc>
      </w:tr>
      <w:tr w:rsidR="0095430C" w14:paraId="5943E8F6" w14:textId="77777777">
        <w:trPr>
          <w:divId w:val="1387684731"/>
          <w:tblCellSpacing w:w="15" w:type="dxa"/>
        </w:trPr>
        <w:tc>
          <w:tcPr>
            <w:tcW w:w="0" w:type="auto"/>
            <w:vAlign w:val="center"/>
            <w:hideMark/>
          </w:tcPr>
          <w:p w14:paraId="1A6CA2A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A857FA" w14:textId="77777777" w:rsidR="0095430C" w:rsidRDefault="005B11EB">
            <w:pPr>
              <w:rPr>
                <w:rFonts w:eastAsia="Times New Roman"/>
                <w:lang w:val="en-US"/>
              </w:rPr>
            </w:pPr>
            <w:r>
              <w:rPr>
                <w:rFonts w:eastAsia="Times New Roman"/>
                <w:lang w:val="en-US"/>
              </w:rPr>
              <w:t>Commonly encountered UCUM units (for purposes of helping populate look ups</w:t>
            </w:r>
          </w:p>
        </w:tc>
      </w:tr>
      <w:tr w:rsidR="0095430C" w14:paraId="562C969A" w14:textId="77777777">
        <w:trPr>
          <w:divId w:val="1387684731"/>
          <w:tblCellSpacing w:w="15" w:type="dxa"/>
        </w:trPr>
        <w:tc>
          <w:tcPr>
            <w:tcW w:w="0" w:type="auto"/>
            <w:vAlign w:val="center"/>
            <w:hideMark/>
          </w:tcPr>
          <w:p w14:paraId="1D4D08B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F547581" w14:textId="77777777" w:rsidR="0095430C" w:rsidRDefault="005B11EB">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14:paraId="079A6964" w14:textId="77777777" w:rsidR="0095430C"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875809" w14:textId="77777777">
        <w:trPr>
          <w:divId w:val="1387684731"/>
          <w:tblCellSpacing w:w="15" w:type="dxa"/>
        </w:trPr>
        <w:tc>
          <w:tcPr>
            <w:tcW w:w="0" w:type="auto"/>
            <w:vAlign w:val="center"/>
            <w:hideMark/>
          </w:tcPr>
          <w:p w14:paraId="49C9D3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ED05630" w14:textId="77777777" w:rsidR="0095430C" w:rsidRDefault="005B11EB">
            <w:pPr>
              <w:rPr>
                <w:rFonts w:eastAsia="Times New Roman"/>
                <w:lang w:val="en-US"/>
              </w:rPr>
            </w:pPr>
            <w:r>
              <w:rPr>
                <w:rFonts w:eastAsia="Times New Roman"/>
                <w:lang w:val="en-US"/>
              </w:rPr>
              <w:t xml:space="preserve">Designation Use (Designation Use) </w:t>
            </w:r>
          </w:p>
        </w:tc>
      </w:tr>
      <w:tr w:rsidR="0095430C" w14:paraId="2A52B9CE" w14:textId="77777777">
        <w:trPr>
          <w:divId w:val="1387684731"/>
          <w:tblCellSpacing w:w="15" w:type="dxa"/>
        </w:trPr>
        <w:tc>
          <w:tcPr>
            <w:tcW w:w="0" w:type="auto"/>
            <w:vAlign w:val="center"/>
            <w:hideMark/>
          </w:tcPr>
          <w:p w14:paraId="584940F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D4EFD29" w14:textId="77777777" w:rsidR="0095430C" w:rsidRDefault="005B11EB">
            <w:pPr>
              <w:rPr>
                <w:rFonts w:eastAsia="Times New Roman"/>
                <w:lang w:val="en-US"/>
              </w:rPr>
            </w:pPr>
            <w:r>
              <w:rPr>
                <w:rFonts w:eastAsia="Times New Roman"/>
                <w:lang w:val="en-US"/>
              </w:rPr>
              <w:t>Details of how a designation would be used</w:t>
            </w:r>
          </w:p>
        </w:tc>
      </w:tr>
      <w:tr w:rsidR="0095430C" w14:paraId="590E95FA" w14:textId="77777777">
        <w:trPr>
          <w:divId w:val="1387684731"/>
          <w:tblCellSpacing w:w="15" w:type="dxa"/>
        </w:trPr>
        <w:tc>
          <w:tcPr>
            <w:tcW w:w="0" w:type="auto"/>
            <w:vAlign w:val="center"/>
            <w:hideMark/>
          </w:tcPr>
          <w:p w14:paraId="42AED8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8AABC8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F9C6DFD" w14:textId="77777777" w:rsidR="0095430C"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5B721F8" w14:textId="77777777">
        <w:trPr>
          <w:divId w:val="1387684731"/>
          <w:tblCellSpacing w:w="15" w:type="dxa"/>
        </w:trPr>
        <w:tc>
          <w:tcPr>
            <w:tcW w:w="0" w:type="auto"/>
            <w:vAlign w:val="center"/>
            <w:hideMark/>
          </w:tcPr>
          <w:p w14:paraId="4F34586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304AED" w14:textId="77777777" w:rsidR="0095430C" w:rsidRDefault="005B11EB">
            <w:pPr>
              <w:rPr>
                <w:rFonts w:eastAsia="Times New Roman"/>
                <w:lang w:val="en-US"/>
              </w:rPr>
            </w:pPr>
            <w:r>
              <w:rPr>
                <w:rFonts w:eastAsia="Times New Roman"/>
                <w:lang w:val="en-US"/>
              </w:rPr>
              <w:t xml:space="preserve">Example Message Reason Codes (Example Message Reason Codes) </w:t>
            </w:r>
          </w:p>
        </w:tc>
      </w:tr>
      <w:tr w:rsidR="0095430C" w14:paraId="0847AA42" w14:textId="77777777">
        <w:trPr>
          <w:divId w:val="1387684731"/>
          <w:tblCellSpacing w:w="15" w:type="dxa"/>
        </w:trPr>
        <w:tc>
          <w:tcPr>
            <w:tcW w:w="0" w:type="auto"/>
            <w:vAlign w:val="center"/>
            <w:hideMark/>
          </w:tcPr>
          <w:p w14:paraId="7D9EDF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F47C0C" w14:textId="77777777" w:rsidR="0095430C" w:rsidRDefault="005B11EB">
            <w:pPr>
              <w:rPr>
                <w:rFonts w:eastAsia="Times New Roman"/>
                <w:lang w:val="en-US"/>
              </w:rPr>
            </w:pPr>
            <w:r>
              <w:rPr>
                <w:rFonts w:eastAsia="Times New Roman"/>
                <w:lang w:val="en-US"/>
              </w:rPr>
              <w:t>Example Message Reasons. These are the set of codes that might be used an updating an encounter using admin-update</w:t>
            </w:r>
          </w:p>
        </w:tc>
      </w:tr>
      <w:tr w:rsidR="0095430C" w14:paraId="693B591A" w14:textId="77777777">
        <w:trPr>
          <w:divId w:val="1387684731"/>
          <w:tblCellSpacing w:w="15" w:type="dxa"/>
        </w:trPr>
        <w:tc>
          <w:tcPr>
            <w:tcW w:w="0" w:type="auto"/>
            <w:vAlign w:val="center"/>
            <w:hideMark/>
          </w:tcPr>
          <w:p w14:paraId="405B6D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944583" w14:textId="77777777" w:rsidR="0095430C" w:rsidRDefault="005B11EB">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95430C" w14:paraId="7D844EDA" w14:textId="77777777">
        <w:trPr>
          <w:divId w:val="1387684731"/>
          <w:tblCellSpacing w:w="15" w:type="dxa"/>
        </w:trPr>
        <w:tc>
          <w:tcPr>
            <w:tcW w:w="0" w:type="auto"/>
            <w:vAlign w:val="center"/>
            <w:hideMark/>
          </w:tcPr>
          <w:p w14:paraId="24D62239" w14:textId="77777777" w:rsidR="0095430C" w:rsidRDefault="0095430C">
            <w:pPr>
              <w:rPr>
                <w:rFonts w:eastAsia="Times New Roman"/>
                <w:lang w:val="en-US"/>
              </w:rPr>
            </w:pPr>
          </w:p>
        </w:tc>
        <w:tc>
          <w:tcPr>
            <w:tcW w:w="0" w:type="auto"/>
            <w:vAlign w:val="center"/>
            <w:hideMark/>
          </w:tcPr>
          <w:p w14:paraId="45EBAE23" w14:textId="77777777" w:rsidR="0095430C" w:rsidRDefault="005B11EB">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95430C" w14:paraId="1B62B4EE" w14:textId="77777777">
        <w:trPr>
          <w:divId w:val="1387684731"/>
          <w:tblCellSpacing w:w="15" w:type="dxa"/>
        </w:trPr>
        <w:tc>
          <w:tcPr>
            <w:tcW w:w="0" w:type="auto"/>
            <w:vAlign w:val="center"/>
            <w:hideMark/>
          </w:tcPr>
          <w:p w14:paraId="57D1EEBD" w14:textId="77777777" w:rsidR="0095430C" w:rsidRDefault="0095430C">
            <w:pPr>
              <w:rPr>
                <w:rFonts w:eastAsia="Times New Roman"/>
                <w:lang w:val="en-US"/>
              </w:rPr>
            </w:pPr>
          </w:p>
        </w:tc>
        <w:tc>
          <w:tcPr>
            <w:tcW w:w="0" w:type="auto"/>
            <w:vAlign w:val="center"/>
            <w:hideMark/>
          </w:tcPr>
          <w:p w14:paraId="2BC0B815" w14:textId="77777777" w:rsidR="0095430C" w:rsidRDefault="005B11EB">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95430C" w14:paraId="5EECC378" w14:textId="77777777">
        <w:trPr>
          <w:divId w:val="1387684731"/>
          <w:tblCellSpacing w:w="15" w:type="dxa"/>
        </w:trPr>
        <w:tc>
          <w:tcPr>
            <w:tcW w:w="0" w:type="auto"/>
            <w:vAlign w:val="center"/>
            <w:hideMark/>
          </w:tcPr>
          <w:p w14:paraId="34C3C3E3" w14:textId="77777777" w:rsidR="0095430C" w:rsidRDefault="0095430C">
            <w:pPr>
              <w:rPr>
                <w:rFonts w:eastAsia="Times New Roman"/>
                <w:lang w:val="en-US"/>
              </w:rPr>
            </w:pPr>
          </w:p>
        </w:tc>
        <w:tc>
          <w:tcPr>
            <w:tcW w:w="0" w:type="auto"/>
            <w:vAlign w:val="center"/>
            <w:hideMark/>
          </w:tcPr>
          <w:p w14:paraId="553EA27F" w14:textId="77777777" w:rsidR="0095430C" w:rsidRDefault="005B11EB">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95430C" w14:paraId="14858BC3" w14:textId="77777777">
        <w:trPr>
          <w:divId w:val="1387684731"/>
          <w:tblCellSpacing w:w="15" w:type="dxa"/>
        </w:trPr>
        <w:tc>
          <w:tcPr>
            <w:tcW w:w="0" w:type="auto"/>
            <w:vAlign w:val="center"/>
            <w:hideMark/>
          </w:tcPr>
          <w:p w14:paraId="3C13AA8F" w14:textId="77777777" w:rsidR="0095430C" w:rsidRDefault="0095430C">
            <w:pPr>
              <w:rPr>
                <w:rFonts w:eastAsia="Times New Roman"/>
                <w:lang w:val="en-US"/>
              </w:rPr>
            </w:pPr>
          </w:p>
        </w:tc>
        <w:tc>
          <w:tcPr>
            <w:tcW w:w="0" w:type="auto"/>
            <w:vAlign w:val="center"/>
            <w:hideMark/>
          </w:tcPr>
          <w:p w14:paraId="5983133A" w14:textId="77777777" w:rsidR="0095430C" w:rsidRDefault="005B11EB">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95430C" w14:paraId="3EA9931B" w14:textId="77777777">
        <w:trPr>
          <w:divId w:val="1387684731"/>
          <w:tblCellSpacing w:w="15" w:type="dxa"/>
        </w:trPr>
        <w:tc>
          <w:tcPr>
            <w:tcW w:w="0" w:type="auto"/>
            <w:vAlign w:val="center"/>
            <w:hideMark/>
          </w:tcPr>
          <w:p w14:paraId="624F7CB2" w14:textId="77777777" w:rsidR="0095430C" w:rsidRDefault="0095430C">
            <w:pPr>
              <w:rPr>
                <w:rFonts w:eastAsia="Times New Roman"/>
                <w:lang w:val="en-US"/>
              </w:rPr>
            </w:pPr>
          </w:p>
        </w:tc>
        <w:tc>
          <w:tcPr>
            <w:tcW w:w="0" w:type="auto"/>
            <w:vAlign w:val="center"/>
            <w:hideMark/>
          </w:tcPr>
          <w:p w14:paraId="1E6FB619" w14:textId="77777777" w:rsidR="0095430C" w:rsidRDefault="005B11EB">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14:paraId="0A7D4B3A" w14:textId="77777777" w:rsidR="0095430C"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A976FE" w14:textId="77777777">
        <w:trPr>
          <w:divId w:val="1387684731"/>
          <w:tblCellSpacing w:w="15" w:type="dxa"/>
        </w:trPr>
        <w:tc>
          <w:tcPr>
            <w:tcW w:w="0" w:type="auto"/>
            <w:vAlign w:val="center"/>
            <w:hideMark/>
          </w:tcPr>
          <w:p w14:paraId="03BBB0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6C6D49" w14:textId="77777777" w:rsidR="0095430C" w:rsidRDefault="005B11EB">
            <w:pPr>
              <w:rPr>
                <w:rFonts w:eastAsia="Times New Roman"/>
                <w:lang w:val="en-US"/>
              </w:rPr>
            </w:pPr>
            <w:r>
              <w:rPr>
                <w:rFonts w:eastAsia="Times New Roman"/>
                <w:lang w:val="en-US"/>
              </w:rPr>
              <w:t xml:space="preserve">Example Use Codes for List (Example Use Codes for List) </w:t>
            </w:r>
          </w:p>
        </w:tc>
      </w:tr>
      <w:tr w:rsidR="0095430C" w14:paraId="780A2185" w14:textId="77777777">
        <w:trPr>
          <w:divId w:val="1387684731"/>
          <w:tblCellSpacing w:w="15" w:type="dxa"/>
        </w:trPr>
        <w:tc>
          <w:tcPr>
            <w:tcW w:w="0" w:type="auto"/>
            <w:vAlign w:val="center"/>
            <w:hideMark/>
          </w:tcPr>
          <w:p w14:paraId="1446B03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E2DB75" w14:textId="77777777" w:rsidR="0095430C" w:rsidRDefault="005B11EB">
            <w:pPr>
              <w:rPr>
                <w:rFonts w:eastAsia="Times New Roman"/>
                <w:lang w:val="en-US"/>
              </w:rPr>
            </w:pPr>
            <w:r>
              <w:rPr>
                <w:rFonts w:eastAsia="Times New Roman"/>
                <w:lang w:val="en-US"/>
              </w:rPr>
              <w:t>Example use codes for the List resource - typical kinds of use. TODO: Does LOINC define useful codes?</w:t>
            </w:r>
          </w:p>
        </w:tc>
      </w:tr>
      <w:tr w:rsidR="0095430C" w14:paraId="23B0D85A" w14:textId="77777777">
        <w:trPr>
          <w:divId w:val="1387684731"/>
          <w:tblCellSpacing w:w="15" w:type="dxa"/>
        </w:trPr>
        <w:tc>
          <w:tcPr>
            <w:tcW w:w="0" w:type="auto"/>
            <w:vAlign w:val="center"/>
            <w:hideMark/>
          </w:tcPr>
          <w:p w14:paraId="37B4DBA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5ABA7B" w14:textId="77777777" w:rsidR="0095430C" w:rsidRDefault="005B11EB">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95430C" w14:paraId="38271A57" w14:textId="77777777">
        <w:trPr>
          <w:divId w:val="1387684731"/>
          <w:tblCellSpacing w:w="15" w:type="dxa"/>
        </w:trPr>
        <w:tc>
          <w:tcPr>
            <w:tcW w:w="0" w:type="auto"/>
            <w:vAlign w:val="center"/>
            <w:hideMark/>
          </w:tcPr>
          <w:p w14:paraId="5268BC1A" w14:textId="77777777" w:rsidR="0095430C" w:rsidRDefault="0095430C">
            <w:pPr>
              <w:rPr>
                <w:rFonts w:eastAsia="Times New Roman"/>
                <w:lang w:val="en-US"/>
              </w:rPr>
            </w:pPr>
          </w:p>
        </w:tc>
        <w:tc>
          <w:tcPr>
            <w:tcW w:w="0" w:type="auto"/>
            <w:vAlign w:val="center"/>
            <w:hideMark/>
          </w:tcPr>
          <w:p w14:paraId="17050F42" w14:textId="77777777" w:rsidR="0095430C" w:rsidRDefault="005B11EB">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95430C" w14:paraId="37E97ADA" w14:textId="77777777">
        <w:trPr>
          <w:divId w:val="1387684731"/>
          <w:tblCellSpacing w:w="15" w:type="dxa"/>
        </w:trPr>
        <w:tc>
          <w:tcPr>
            <w:tcW w:w="0" w:type="auto"/>
            <w:vAlign w:val="center"/>
            <w:hideMark/>
          </w:tcPr>
          <w:p w14:paraId="4F2A3A65" w14:textId="77777777" w:rsidR="0095430C" w:rsidRDefault="0095430C">
            <w:pPr>
              <w:rPr>
                <w:rFonts w:eastAsia="Times New Roman"/>
                <w:lang w:val="en-US"/>
              </w:rPr>
            </w:pPr>
          </w:p>
        </w:tc>
        <w:tc>
          <w:tcPr>
            <w:tcW w:w="0" w:type="auto"/>
            <w:vAlign w:val="center"/>
            <w:hideMark/>
          </w:tcPr>
          <w:p w14:paraId="220F16C6" w14:textId="77777777" w:rsidR="0095430C" w:rsidRDefault="005B11EB">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95430C" w14:paraId="2B946E52" w14:textId="77777777">
        <w:trPr>
          <w:divId w:val="1387684731"/>
          <w:tblCellSpacing w:w="15" w:type="dxa"/>
        </w:trPr>
        <w:tc>
          <w:tcPr>
            <w:tcW w:w="0" w:type="auto"/>
            <w:vAlign w:val="center"/>
            <w:hideMark/>
          </w:tcPr>
          <w:p w14:paraId="131ADDA2" w14:textId="77777777" w:rsidR="0095430C" w:rsidRDefault="0095430C">
            <w:pPr>
              <w:rPr>
                <w:rFonts w:eastAsia="Times New Roman"/>
                <w:lang w:val="en-US"/>
              </w:rPr>
            </w:pPr>
          </w:p>
        </w:tc>
        <w:tc>
          <w:tcPr>
            <w:tcW w:w="0" w:type="auto"/>
            <w:vAlign w:val="center"/>
            <w:hideMark/>
          </w:tcPr>
          <w:p w14:paraId="08B53A90" w14:textId="77777777" w:rsidR="0095430C" w:rsidRDefault="005B11EB">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95430C" w14:paraId="1764A42E" w14:textId="77777777">
        <w:trPr>
          <w:divId w:val="1387684731"/>
          <w:tblCellSpacing w:w="15" w:type="dxa"/>
        </w:trPr>
        <w:tc>
          <w:tcPr>
            <w:tcW w:w="0" w:type="auto"/>
            <w:vAlign w:val="center"/>
            <w:hideMark/>
          </w:tcPr>
          <w:p w14:paraId="7859089E" w14:textId="77777777" w:rsidR="0095430C" w:rsidRDefault="0095430C">
            <w:pPr>
              <w:rPr>
                <w:rFonts w:eastAsia="Times New Roman"/>
                <w:lang w:val="en-US"/>
              </w:rPr>
            </w:pPr>
          </w:p>
        </w:tc>
        <w:tc>
          <w:tcPr>
            <w:tcW w:w="0" w:type="auto"/>
            <w:vAlign w:val="center"/>
            <w:hideMark/>
          </w:tcPr>
          <w:p w14:paraId="0AAC8485" w14:textId="77777777" w:rsidR="0095430C" w:rsidRDefault="005B11EB">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95430C" w14:paraId="53B7E77F" w14:textId="77777777">
        <w:trPr>
          <w:divId w:val="1387684731"/>
          <w:tblCellSpacing w:w="15" w:type="dxa"/>
        </w:trPr>
        <w:tc>
          <w:tcPr>
            <w:tcW w:w="0" w:type="auto"/>
            <w:vAlign w:val="center"/>
            <w:hideMark/>
          </w:tcPr>
          <w:p w14:paraId="0AFB4597" w14:textId="77777777" w:rsidR="0095430C" w:rsidRDefault="0095430C">
            <w:pPr>
              <w:rPr>
                <w:rFonts w:eastAsia="Times New Roman"/>
                <w:lang w:val="en-US"/>
              </w:rPr>
            </w:pPr>
          </w:p>
        </w:tc>
        <w:tc>
          <w:tcPr>
            <w:tcW w:w="0" w:type="auto"/>
            <w:vAlign w:val="center"/>
            <w:hideMark/>
          </w:tcPr>
          <w:p w14:paraId="64A97344" w14:textId="77777777" w:rsidR="0095430C"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specialised for more specific uses, such as a ward round list) </w:t>
            </w:r>
          </w:p>
        </w:tc>
      </w:tr>
      <w:tr w:rsidR="0095430C" w14:paraId="1461B6BB" w14:textId="77777777">
        <w:trPr>
          <w:divId w:val="1387684731"/>
          <w:tblCellSpacing w:w="15" w:type="dxa"/>
        </w:trPr>
        <w:tc>
          <w:tcPr>
            <w:tcW w:w="0" w:type="auto"/>
            <w:vAlign w:val="center"/>
            <w:hideMark/>
          </w:tcPr>
          <w:p w14:paraId="5138CD46" w14:textId="77777777" w:rsidR="0095430C" w:rsidRDefault="0095430C">
            <w:pPr>
              <w:rPr>
                <w:rFonts w:eastAsia="Times New Roman"/>
                <w:lang w:val="en-US"/>
              </w:rPr>
            </w:pPr>
          </w:p>
        </w:tc>
        <w:tc>
          <w:tcPr>
            <w:tcW w:w="0" w:type="auto"/>
            <w:vAlign w:val="center"/>
            <w:hideMark/>
          </w:tcPr>
          <w:p w14:paraId="0B27E3FA" w14:textId="77777777" w:rsidR="0095430C" w:rsidRDefault="005B11EB">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95430C" w14:paraId="32FE5C14" w14:textId="77777777">
        <w:trPr>
          <w:divId w:val="1387684731"/>
          <w:tblCellSpacing w:w="15" w:type="dxa"/>
        </w:trPr>
        <w:tc>
          <w:tcPr>
            <w:tcW w:w="0" w:type="auto"/>
            <w:vAlign w:val="center"/>
            <w:hideMark/>
          </w:tcPr>
          <w:p w14:paraId="03ABCD4C" w14:textId="77777777" w:rsidR="0095430C" w:rsidRDefault="0095430C">
            <w:pPr>
              <w:rPr>
                <w:rFonts w:eastAsia="Times New Roman"/>
                <w:lang w:val="en-US"/>
              </w:rPr>
            </w:pPr>
          </w:p>
        </w:tc>
        <w:tc>
          <w:tcPr>
            <w:tcW w:w="0" w:type="auto"/>
            <w:vAlign w:val="center"/>
            <w:hideMark/>
          </w:tcPr>
          <w:p w14:paraId="70EF9A46" w14:textId="77777777" w:rsidR="0095430C" w:rsidRDefault="005B11EB">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95430C" w14:paraId="36A108A0" w14:textId="77777777">
        <w:trPr>
          <w:divId w:val="1387684731"/>
          <w:tblCellSpacing w:w="15" w:type="dxa"/>
        </w:trPr>
        <w:tc>
          <w:tcPr>
            <w:tcW w:w="0" w:type="auto"/>
            <w:vAlign w:val="center"/>
            <w:hideMark/>
          </w:tcPr>
          <w:p w14:paraId="631F2D6D" w14:textId="77777777" w:rsidR="0095430C" w:rsidRDefault="0095430C">
            <w:pPr>
              <w:rPr>
                <w:rFonts w:eastAsia="Times New Roman"/>
                <w:lang w:val="en-US"/>
              </w:rPr>
            </w:pPr>
          </w:p>
        </w:tc>
        <w:tc>
          <w:tcPr>
            <w:tcW w:w="0" w:type="auto"/>
            <w:vAlign w:val="center"/>
            <w:hideMark/>
          </w:tcPr>
          <w:p w14:paraId="3E1E9759" w14:textId="77777777" w:rsidR="0095430C" w:rsidRDefault="005B11EB">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14:paraId="5AD4AD0D" w14:textId="77777777" w:rsidR="0095430C"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F708713" w14:textId="77777777">
        <w:trPr>
          <w:divId w:val="1387684731"/>
          <w:tblCellSpacing w:w="15" w:type="dxa"/>
        </w:trPr>
        <w:tc>
          <w:tcPr>
            <w:tcW w:w="0" w:type="auto"/>
            <w:vAlign w:val="center"/>
            <w:hideMark/>
          </w:tcPr>
          <w:p w14:paraId="2BFFBE2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2E2C92" w14:textId="77777777" w:rsidR="0095430C" w:rsidRDefault="005B11EB">
            <w:pPr>
              <w:rPr>
                <w:rFonts w:eastAsia="Times New Roman"/>
                <w:lang w:val="en-US"/>
              </w:rPr>
            </w:pPr>
            <w:r>
              <w:rPr>
                <w:rFonts w:eastAsia="Times New Roman"/>
                <w:lang w:val="en-US"/>
              </w:rPr>
              <w:t xml:space="preserve">FHIR Restful Interactions (F H I R Restful Interactions) </w:t>
            </w:r>
          </w:p>
        </w:tc>
      </w:tr>
      <w:tr w:rsidR="0095430C" w14:paraId="3183B4A2" w14:textId="77777777">
        <w:trPr>
          <w:divId w:val="1387684731"/>
          <w:tblCellSpacing w:w="15" w:type="dxa"/>
        </w:trPr>
        <w:tc>
          <w:tcPr>
            <w:tcW w:w="0" w:type="auto"/>
            <w:vAlign w:val="center"/>
            <w:hideMark/>
          </w:tcPr>
          <w:p w14:paraId="5AFAB9E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BB5A4A" w14:textId="77777777" w:rsidR="0095430C" w:rsidRDefault="005B11EB">
            <w:pPr>
              <w:rPr>
                <w:rFonts w:eastAsia="Times New Roman"/>
                <w:lang w:val="en-US"/>
              </w:rPr>
            </w:pPr>
            <w:r>
              <w:rPr>
                <w:rFonts w:eastAsia="Times New Roman"/>
                <w:lang w:val="en-US"/>
              </w:rPr>
              <w:t>The set of interactions defined by the RESTful part of the FHIR specification</w:t>
            </w:r>
          </w:p>
        </w:tc>
      </w:tr>
      <w:tr w:rsidR="0095430C" w14:paraId="0399D1AE" w14:textId="77777777">
        <w:trPr>
          <w:divId w:val="1387684731"/>
          <w:tblCellSpacing w:w="15" w:type="dxa"/>
        </w:trPr>
        <w:tc>
          <w:tcPr>
            <w:tcW w:w="0" w:type="auto"/>
            <w:vAlign w:val="center"/>
            <w:hideMark/>
          </w:tcPr>
          <w:p w14:paraId="24B565F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15C0FF" w14:textId="77777777" w:rsidR="0095430C"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95430C" w14:paraId="5460A13A" w14:textId="77777777">
        <w:trPr>
          <w:divId w:val="1387684731"/>
          <w:tblCellSpacing w:w="15" w:type="dxa"/>
        </w:trPr>
        <w:tc>
          <w:tcPr>
            <w:tcW w:w="0" w:type="auto"/>
            <w:vAlign w:val="center"/>
            <w:hideMark/>
          </w:tcPr>
          <w:p w14:paraId="3F0DA7EC" w14:textId="77777777" w:rsidR="0095430C" w:rsidRDefault="0095430C">
            <w:pPr>
              <w:rPr>
                <w:rFonts w:eastAsia="Times New Roman"/>
                <w:lang w:val="en-US"/>
              </w:rPr>
            </w:pPr>
          </w:p>
        </w:tc>
        <w:tc>
          <w:tcPr>
            <w:tcW w:w="0" w:type="auto"/>
            <w:vAlign w:val="center"/>
            <w:hideMark/>
          </w:tcPr>
          <w:p w14:paraId="09EFECEB" w14:textId="77777777" w:rsidR="0095430C" w:rsidRDefault="005B11EB">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95430C" w14:paraId="37E986A2" w14:textId="77777777">
        <w:trPr>
          <w:divId w:val="1387684731"/>
          <w:tblCellSpacing w:w="15" w:type="dxa"/>
        </w:trPr>
        <w:tc>
          <w:tcPr>
            <w:tcW w:w="0" w:type="auto"/>
            <w:vAlign w:val="center"/>
            <w:hideMark/>
          </w:tcPr>
          <w:p w14:paraId="1A160E35" w14:textId="77777777" w:rsidR="0095430C" w:rsidRDefault="0095430C">
            <w:pPr>
              <w:rPr>
                <w:rFonts w:eastAsia="Times New Roman"/>
                <w:lang w:val="en-US"/>
              </w:rPr>
            </w:pPr>
          </w:p>
        </w:tc>
        <w:tc>
          <w:tcPr>
            <w:tcW w:w="0" w:type="auto"/>
            <w:vAlign w:val="center"/>
            <w:hideMark/>
          </w:tcPr>
          <w:p w14:paraId="5B2BBC74"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95430C" w14:paraId="7C7C57D9" w14:textId="77777777">
        <w:trPr>
          <w:divId w:val="1387684731"/>
          <w:tblCellSpacing w:w="15" w:type="dxa"/>
        </w:trPr>
        <w:tc>
          <w:tcPr>
            <w:tcW w:w="0" w:type="auto"/>
            <w:vAlign w:val="center"/>
            <w:hideMark/>
          </w:tcPr>
          <w:p w14:paraId="14DEBC30" w14:textId="77777777" w:rsidR="0095430C" w:rsidRDefault="0095430C">
            <w:pPr>
              <w:rPr>
                <w:rFonts w:eastAsia="Times New Roman"/>
                <w:lang w:val="en-US"/>
              </w:rPr>
            </w:pPr>
          </w:p>
        </w:tc>
        <w:tc>
          <w:tcPr>
            <w:tcW w:w="0" w:type="auto"/>
            <w:vAlign w:val="center"/>
            <w:hideMark/>
          </w:tcPr>
          <w:p w14:paraId="3FE62DEB"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95430C" w14:paraId="62119CD9" w14:textId="77777777">
        <w:trPr>
          <w:divId w:val="1387684731"/>
          <w:tblCellSpacing w:w="15" w:type="dxa"/>
        </w:trPr>
        <w:tc>
          <w:tcPr>
            <w:tcW w:w="0" w:type="auto"/>
            <w:vAlign w:val="center"/>
            <w:hideMark/>
          </w:tcPr>
          <w:p w14:paraId="49432AF9" w14:textId="77777777" w:rsidR="0095430C" w:rsidRDefault="0095430C">
            <w:pPr>
              <w:rPr>
                <w:rFonts w:eastAsia="Times New Roman"/>
                <w:lang w:val="en-US"/>
              </w:rPr>
            </w:pPr>
          </w:p>
        </w:tc>
        <w:tc>
          <w:tcPr>
            <w:tcW w:w="0" w:type="auto"/>
            <w:vAlign w:val="center"/>
            <w:hideMark/>
          </w:tcPr>
          <w:p w14:paraId="30D47823" w14:textId="77777777" w:rsidR="0095430C"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type of resource, or the entire system </w:t>
            </w:r>
          </w:p>
        </w:tc>
      </w:tr>
      <w:tr w:rsidR="0095430C" w14:paraId="5C18390B" w14:textId="77777777">
        <w:trPr>
          <w:divId w:val="1387684731"/>
          <w:tblCellSpacing w:w="15" w:type="dxa"/>
        </w:trPr>
        <w:tc>
          <w:tcPr>
            <w:tcW w:w="0" w:type="auto"/>
            <w:vAlign w:val="center"/>
            <w:hideMark/>
          </w:tcPr>
          <w:p w14:paraId="58BB0B45" w14:textId="77777777" w:rsidR="0095430C" w:rsidRDefault="0095430C">
            <w:pPr>
              <w:rPr>
                <w:rFonts w:eastAsia="Times New Roman"/>
                <w:lang w:val="en-US"/>
              </w:rPr>
            </w:pPr>
          </w:p>
        </w:tc>
        <w:tc>
          <w:tcPr>
            <w:tcW w:w="0" w:type="auto"/>
            <w:vAlign w:val="center"/>
            <w:hideMark/>
          </w:tcPr>
          <w:p w14:paraId="1AAC3920" w14:textId="77777777" w:rsidR="0095430C" w:rsidRDefault="005B11EB">
            <w:pPr>
              <w:rPr>
                <w:rFonts w:eastAsia="Times New Roman"/>
                <w:lang w:val="en-US"/>
              </w:rPr>
            </w:pPr>
            <w:r>
              <w:rPr>
                <w:rFonts w:eastAsia="Times New Roman"/>
                <w:b/>
                <w:bCs/>
                <w:lang w:val="en-US"/>
              </w:rPr>
              <w:t xml:space="preserve">history-instance: </w:t>
            </w:r>
            <w:r>
              <w:rPr>
                <w:rFonts w:eastAsia="Times New Roman"/>
                <w:lang w:val="en-US"/>
              </w:rPr>
              <w:t xml:space="preserve">Retrieve the update history for a particular resource </w:t>
            </w:r>
          </w:p>
        </w:tc>
      </w:tr>
      <w:tr w:rsidR="0095430C" w14:paraId="0E753D7E" w14:textId="77777777">
        <w:trPr>
          <w:divId w:val="1387684731"/>
          <w:tblCellSpacing w:w="15" w:type="dxa"/>
        </w:trPr>
        <w:tc>
          <w:tcPr>
            <w:tcW w:w="0" w:type="auto"/>
            <w:vAlign w:val="center"/>
            <w:hideMark/>
          </w:tcPr>
          <w:p w14:paraId="28515295" w14:textId="77777777" w:rsidR="0095430C" w:rsidRDefault="0095430C">
            <w:pPr>
              <w:rPr>
                <w:rFonts w:eastAsia="Times New Roman"/>
                <w:lang w:val="en-US"/>
              </w:rPr>
            </w:pPr>
          </w:p>
        </w:tc>
        <w:tc>
          <w:tcPr>
            <w:tcW w:w="0" w:type="auto"/>
            <w:vAlign w:val="center"/>
            <w:hideMark/>
          </w:tcPr>
          <w:p w14:paraId="52D9F412" w14:textId="77777777" w:rsidR="0095430C" w:rsidRDefault="005B11EB">
            <w:pPr>
              <w:rPr>
                <w:rFonts w:eastAsia="Times New Roman"/>
                <w:lang w:val="en-US"/>
              </w:rPr>
            </w:pPr>
            <w:r>
              <w:rPr>
                <w:rFonts w:eastAsia="Times New Roman"/>
                <w:b/>
                <w:bCs/>
                <w:lang w:val="en-US"/>
              </w:rPr>
              <w:t xml:space="preserve">history-type: </w:t>
            </w:r>
            <w:r>
              <w:rPr>
                <w:rFonts w:eastAsia="Times New Roman"/>
                <w:lang w:val="en-US"/>
              </w:rPr>
              <w:t xml:space="preserve">Retrieve the update history for a all resources of a particular type </w:t>
            </w:r>
          </w:p>
        </w:tc>
      </w:tr>
      <w:tr w:rsidR="0095430C" w14:paraId="5960C8FA" w14:textId="77777777">
        <w:trPr>
          <w:divId w:val="1387684731"/>
          <w:tblCellSpacing w:w="15" w:type="dxa"/>
        </w:trPr>
        <w:tc>
          <w:tcPr>
            <w:tcW w:w="0" w:type="auto"/>
            <w:vAlign w:val="center"/>
            <w:hideMark/>
          </w:tcPr>
          <w:p w14:paraId="42C4D447" w14:textId="77777777" w:rsidR="0095430C" w:rsidRDefault="0095430C">
            <w:pPr>
              <w:rPr>
                <w:rFonts w:eastAsia="Times New Roman"/>
                <w:lang w:val="en-US"/>
              </w:rPr>
            </w:pPr>
          </w:p>
        </w:tc>
        <w:tc>
          <w:tcPr>
            <w:tcW w:w="0" w:type="auto"/>
            <w:vAlign w:val="center"/>
            <w:hideMark/>
          </w:tcPr>
          <w:p w14:paraId="141088E7" w14:textId="77777777" w:rsidR="0095430C" w:rsidRDefault="005B11EB">
            <w:pPr>
              <w:rPr>
                <w:rFonts w:eastAsia="Times New Roman"/>
                <w:lang w:val="en-US"/>
              </w:rPr>
            </w:pPr>
            <w:r>
              <w:rPr>
                <w:rFonts w:eastAsia="Times New Roman"/>
                <w:b/>
                <w:bCs/>
                <w:lang w:val="en-US"/>
              </w:rPr>
              <w:t xml:space="preserve">history-system: </w:t>
            </w:r>
            <w:r>
              <w:rPr>
                <w:rFonts w:eastAsia="Times New Roman"/>
                <w:lang w:val="en-US"/>
              </w:rPr>
              <w:t xml:space="preserve">Retrieve the update history for all resources on a system </w:t>
            </w:r>
          </w:p>
        </w:tc>
      </w:tr>
      <w:tr w:rsidR="0095430C" w14:paraId="5E27ECD2" w14:textId="77777777">
        <w:trPr>
          <w:divId w:val="1387684731"/>
          <w:tblCellSpacing w:w="15" w:type="dxa"/>
        </w:trPr>
        <w:tc>
          <w:tcPr>
            <w:tcW w:w="0" w:type="auto"/>
            <w:vAlign w:val="center"/>
            <w:hideMark/>
          </w:tcPr>
          <w:p w14:paraId="710B0E76" w14:textId="77777777" w:rsidR="0095430C" w:rsidRDefault="0095430C">
            <w:pPr>
              <w:rPr>
                <w:rFonts w:eastAsia="Times New Roman"/>
                <w:lang w:val="en-US"/>
              </w:rPr>
            </w:pPr>
          </w:p>
        </w:tc>
        <w:tc>
          <w:tcPr>
            <w:tcW w:w="0" w:type="auto"/>
            <w:vAlign w:val="center"/>
            <w:hideMark/>
          </w:tcPr>
          <w:p w14:paraId="5036B76F"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95430C" w14:paraId="4E88A370" w14:textId="77777777">
        <w:trPr>
          <w:divId w:val="1387684731"/>
          <w:tblCellSpacing w:w="15" w:type="dxa"/>
        </w:trPr>
        <w:tc>
          <w:tcPr>
            <w:tcW w:w="0" w:type="auto"/>
            <w:vAlign w:val="center"/>
            <w:hideMark/>
          </w:tcPr>
          <w:p w14:paraId="3CB529C7" w14:textId="77777777" w:rsidR="0095430C" w:rsidRDefault="0095430C">
            <w:pPr>
              <w:rPr>
                <w:rFonts w:eastAsia="Times New Roman"/>
                <w:lang w:val="en-US"/>
              </w:rPr>
            </w:pPr>
          </w:p>
        </w:tc>
        <w:tc>
          <w:tcPr>
            <w:tcW w:w="0" w:type="auto"/>
            <w:vAlign w:val="center"/>
            <w:hideMark/>
          </w:tcPr>
          <w:p w14:paraId="0D1089F1" w14:textId="77777777" w:rsidR="0095430C" w:rsidRDefault="005B11EB">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95430C" w14:paraId="5E2EB608" w14:textId="77777777">
        <w:trPr>
          <w:divId w:val="1387684731"/>
          <w:tblCellSpacing w:w="15" w:type="dxa"/>
        </w:trPr>
        <w:tc>
          <w:tcPr>
            <w:tcW w:w="0" w:type="auto"/>
            <w:vAlign w:val="center"/>
            <w:hideMark/>
          </w:tcPr>
          <w:p w14:paraId="6AF2E510" w14:textId="77777777" w:rsidR="0095430C" w:rsidRDefault="0095430C">
            <w:pPr>
              <w:rPr>
                <w:rFonts w:eastAsia="Times New Roman"/>
                <w:lang w:val="en-US"/>
              </w:rPr>
            </w:pPr>
          </w:p>
        </w:tc>
        <w:tc>
          <w:tcPr>
            <w:tcW w:w="0" w:type="auto"/>
            <w:vAlign w:val="center"/>
            <w:hideMark/>
          </w:tcPr>
          <w:p w14:paraId="034A8DCD" w14:textId="77777777" w:rsidR="0095430C" w:rsidRDefault="005B11EB">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95430C" w14:paraId="69A732DF" w14:textId="77777777">
        <w:trPr>
          <w:divId w:val="1387684731"/>
          <w:tblCellSpacing w:w="15" w:type="dxa"/>
        </w:trPr>
        <w:tc>
          <w:tcPr>
            <w:tcW w:w="0" w:type="auto"/>
            <w:vAlign w:val="center"/>
            <w:hideMark/>
          </w:tcPr>
          <w:p w14:paraId="410A3277" w14:textId="77777777" w:rsidR="0095430C" w:rsidRDefault="0095430C">
            <w:pPr>
              <w:rPr>
                <w:rFonts w:eastAsia="Times New Roman"/>
                <w:lang w:val="en-US"/>
              </w:rPr>
            </w:pPr>
          </w:p>
        </w:tc>
        <w:tc>
          <w:tcPr>
            <w:tcW w:w="0" w:type="auto"/>
            <w:vAlign w:val="center"/>
            <w:hideMark/>
          </w:tcPr>
          <w:p w14:paraId="3F3EDCBE" w14:textId="77777777" w:rsidR="0095430C" w:rsidRDefault="005B11EB">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95430C" w14:paraId="2C02FD7A" w14:textId="77777777">
        <w:trPr>
          <w:divId w:val="1387684731"/>
          <w:tblCellSpacing w:w="15" w:type="dxa"/>
        </w:trPr>
        <w:tc>
          <w:tcPr>
            <w:tcW w:w="0" w:type="auto"/>
            <w:vAlign w:val="center"/>
            <w:hideMark/>
          </w:tcPr>
          <w:p w14:paraId="4E578AA6" w14:textId="77777777" w:rsidR="0095430C" w:rsidRDefault="0095430C">
            <w:pPr>
              <w:rPr>
                <w:rFonts w:eastAsia="Times New Roman"/>
                <w:lang w:val="en-US"/>
              </w:rPr>
            </w:pPr>
          </w:p>
        </w:tc>
        <w:tc>
          <w:tcPr>
            <w:tcW w:w="0" w:type="auto"/>
            <w:vAlign w:val="center"/>
            <w:hideMark/>
          </w:tcPr>
          <w:p w14:paraId="0F6EE2E4" w14:textId="77777777" w:rsidR="0095430C" w:rsidRDefault="005B11EB">
            <w:pPr>
              <w:rPr>
                <w:rFonts w:eastAsia="Times New Roman"/>
                <w:lang w:val="en-US"/>
              </w:rPr>
            </w:pPr>
            <w:r>
              <w:rPr>
                <w:rFonts w:eastAsia="Times New Roman"/>
                <w:b/>
                <w:bCs/>
                <w:lang w:val="en-US"/>
              </w:rPr>
              <w:t xml:space="preserve">validate: </w:t>
            </w:r>
            <w:r>
              <w:rPr>
                <w:rFonts w:eastAsia="Times New Roman"/>
                <w:lang w:val="en-US"/>
              </w:rPr>
              <w:t xml:space="preserve">Check that the content would be acceptable as an update </w:t>
            </w:r>
          </w:p>
        </w:tc>
      </w:tr>
      <w:tr w:rsidR="0095430C" w14:paraId="3814A31E" w14:textId="77777777">
        <w:trPr>
          <w:divId w:val="1387684731"/>
          <w:tblCellSpacing w:w="15" w:type="dxa"/>
        </w:trPr>
        <w:tc>
          <w:tcPr>
            <w:tcW w:w="0" w:type="auto"/>
            <w:vAlign w:val="center"/>
            <w:hideMark/>
          </w:tcPr>
          <w:p w14:paraId="09C2F117" w14:textId="77777777" w:rsidR="0095430C" w:rsidRDefault="0095430C">
            <w:pPr>
              <w:rPr>
                <w:rFonts w:eastAsia="Times New Roman"/>
                <w:lang w:val="en-US"/>
              </w:rPr>
            </w:pPr>
          </w:p>
        </w:tc>
        <w:tc>
          <w:tcPr>
            <w:tcW w:w="0" w:type="auto"/>
            <w:vAlign w:val="center"/>
            <w:hideMark/>
          </w:tcPr>
          <w:p w14:paraId="16A7A293"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95430C" w14:paraId="36FA7285" w14:textId="77777777">
        <w:trPr>
          <w:divId w:val="1387684731"/>
          <w:tblCellSpacing w:w="15" w:type="dxa"/>
        </w:trPr>
        <w:tc>
          <w:tcPr>
            <w:tcW w:w="0" w:type="auto"/>
            <w:vAlign w:val="center"/>
            <w:hideMark/>
          </w:tcPr>
          <w:p w14:paraId="0AC274D7" w14:textId="77777777" w:rsidR="0095430C" w:rsidRDefault="0095430C">
            <w:pPr>
              <w:rPr>
                <w:rFonts w:eastAsia="Times New Roman"/>
                <w:lang w:val="en-US"/>
              </w:rPr>
            </w:pPr>
          </w:p>
        </w:tc>
        <w:tc>
          <w:tcPr>
            <w:tcW w:w="0" w:type="auto"/>
            <w:vAlign w:val="center"/>
            <w:hideMark/>
          </w:tcPr>
          <w:p w14:paraId="610925C2"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95430C" w14:paraId="5D17FF90" w14:textId="77777777">
        <w:trPr>
          <w:divId w:val="1387684731"/>
          <w:tblCellSpacing w:w="15" w:type="dxa"/>
        </w:trPr>
        <w:tc>
          <w:tcPr>
            <w:tcW w:w="0" w:type="auto"/>
            <w:vAlign w:val="center"/>
            <w:hideMark/>
          </w:tcPr>
          <w:p w14:paraId="41083980" w14:textId="77777777" w:rsidR="0095430C" w:rsidRDefault="0095430C">
            <w:pPr>
              <w:rPr>
                <w:rFonts w:eastAsia="Times New Roman"/>
                <w:lang w:val="en-US"/>
              </w:rPr>
            </w:pPr>
          </w:p>
        </w:tc>
        <w:tc>
          <w:tcPr>
            <w:tcW w:w="0" w:type="auto"/>
            <w:vAlign w:val="center"/>
            <w:hideMark/>
          </w:tcPr>
          <w:p w14:paraId="7392AD87" w14:textId="77777777" w:rsidR="0095430C" w:rsidRDefault="005B11EB">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14:paraId="7CB42A53" w14:textId="77777777" w:rsidR="0095430C"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6C0D3C" w14:textId="77777777">
        <w:trPr>
          <w:divId w:val="1387684731"/>
          <w:tblCellSpacing w:w="15" w:type="dxa"/>
        </w:trPr>
        <w:tc>
          <w:tcPr>
            <w:tcW w:w="0" w:type="auto"/>
            <w:vAlign w:val="center"/>
            <w:hideMark/>
          </w:tcPr>
          <w:p w14:paraId="26C8AB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B63CAE7" w14:textId="77777777" w:rsidR="0095430C" w:rsidRDefault="005B11EB">
            <w:pPr>
              <w:rPr>
                <w:rFonts w:eastAsia="Times New Roman"/>
                <w:lang w:val="en-US"/>
              </w:rPr>
            </w:pPr>
            <w:r>
              <w:rPr>
                <w:rFonts w:eastAsia="Times New Roman"/>
                <w:lang w:val="en-US"/>
              </w:rPr>
              <w:t xml:space="preserve">List Empty Reasons (List Empty Reasons) </w:t>
            </w:r>
          </w:p>
        </w:tc>
      </w:tr>
      <w:tr w:rsidR="0095430C" w14:paraId="19A61B79" w14:textId="77777777">
        <w:trPr>
          <w:divId w:val="1387684731"/>
          <w:tblCellSpacing w:w="15" w:type="dxa"/>
        </w:trPr>
        <w:tc>
          <w:tcPr>
            <w:tcW w:w="0" w:type="auto"/>
            <w:vAlign w:val="center"/>
            <w:hideMark/>
          </w:tcPr>
          <w:p w14:paraId="524480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900AAD3" w14:textId="77777777" w:rsidR="0095430C" w:rsidRDefault="005B11EB">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95430C" w14:paraId="7C8F1C1D" w14:textId="77777777">
        <w:trPr>
          <w:divId w:val="1387684731"/>
          <w:tblCellSpacing w:w="15" w:type="dxa"/>
        </w:trPr>
        <w:tc>
          <w:tcPr>
            <w:tcW w:w="0" w:type="auto"/>
            <w:vAlign w:val="center"/>
            <w:hideMark/>
          </w:tcPr>
          <w:p w14:paraId="1478BAF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AA4111" w14:textId="77777777" w:rsidR="0095430C"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judgement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95430C" w14:paraId="590C1241" w14:textId="77777777">
        <w:trPr>
          <w:divId w:val="1387684731"/>
          <w:tblCellSpacing w:w="15" w:type="dxa"/>
        </w:trPr>
        <w:tc>
          <w:tcPr>
            <w:tcW w:w="0" w:type="auto"/>
            <w:vAlign w:val="center"/>
            <w:hideMark/>
          </w:tcPr>
          <w:p w14:paraId="193676F4" w14:textId="77777777" w:rsidR="0095430C" w:rsidRDefault="0095430C">
            <w:pPr>
              <w:rPr>
                <w:rFonts w:eastAsia="Times New Roman"/>
                <w:lang w:val="en-US"/>
              </w:rPr>
            </w:pPr>
          </w:p>
        </w:tc>
        <w:tc>
          <w:tcPr>
            <w:tcW w:w="0" w:type="auto"/>
            <w:vAlign w:val="center"/>
            <w:hideMark/>
          </w:tcPr>
          <w:p w14:paraId="597E3034" w14:textId="77777777" w:rsidR="0095430C" w:rsidRDefault="005B11EB">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95430C" w14:paraId="70E6648F" w14:textId="77777777">
        <w:trPr>
          <w:divId w:val="1387684731"/>
          <w:tblCellSpacing w:w="15" w:type="dxa"/>
        </w:trPr>
        <w:tc>
          <w:tcPr>
            <w:tcW w:w="0" w:type="auto"/>
            <w:vAlign w:val="center"/>
            <w:hideMark/>
          </w:tcPr>
          <w:p w14:paraId="3F253FE0" w14:textId="77777777" w:rsidR="0095430C" w:rsidRDefault="0095430C">
            <w:pPr>
              <w:rPr>
                <w:rFonts w:eastAsia="Times New Roman"/>
                <w:lang w:val="en-US"/>
              </w:rPr>
            </w:pPr>
          </w:p>
        </w:tc>
        <w:tc>
          <w:tcPr>
            <w:tcW w:w="0" w:type="auto"/>
            <w:vAlign w:val="center"/>
            <w:hideMark/>
          </w:tcPr>
          <w:p w14:paraId="13103C4F" w14:textId="77777777" w:rsidR="0095430C" w:rsidRDefault="005B11EB">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w:t>
            </w:r>
            <w:r>
              <w:rPr>
                <w:rFonts w:eastAsia="Times New Roman"/>
                <w:lang w:val="en-US"/>
              </w:rPr>
              <w:lastRenderedPageBreak/>
              <w:t xml:space="preserve">particular information in question was withheld due to its contents - it can also be a policy decision </w:t>
            </w:r>
          </w:p>
        </w:tc>
      </w:tr>
      <w:tr w:rsidR="0095430C" w14:paraId="1A58F927" w14:textId="77777777">
        <w:trPr>
          <w:divId w:val="1387684731"/>
          <w:tblCellSpacing w:w="15" w:type="dxa"/>
        </w:trPr>
        <w:tc>
          <w:tcPr>
            <w:tcW w:w="0" w:type="auto"/>
            <w:vAlign w:val="center"/>
            <w:hideMark/>
          </w:tcPr>
          <w:p w14:paraId="51ACB530" w14:textId="77777777" w:rsidR="0095430C" w:rsidRDefault="0095430C">
            <w:pPr>
              <w:rPr>
                <w:rFonts w:eastAsia="Times New Roman"/>
                <w:lang w:val="en-US"/>
              </w:rPr>
            </w:pPr>
          </w:p>
        </w:tc>
        <w:tc>
          <w:tcPr>
            <w:tcW w:w="0" w:type="auto"/>
            <w:vAlign w:val="center"/>
            <w:hideMark/>
          </w:tcPr>
          <w:p w14:paraId="69AFDA5C"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95430C" w14:paraId="5688CF08" w14:textId="77777777">
        <w:trPr>
          <w:divId w:val="1387684731"/>
          <w:tblCellSpacing w:w="15" w:type="dxa"/>
        </w:trPr>
        <w:tc>
          <w:tcPr>
            <w:tcW w:w="0" w:type="auto"/>
            <w:vAlign w:val="center"/>
            <w:hideMark/>
          </w:tcPr>
          <w:p w14:paraId="625B1F10" w14:textId="77777777" w:rsidR="0095430C" w:rsidRDefault="0095430C">
            <w:pPr>
              <w:rPr>
                <w:rFonts w:eastAsia="Times New Roman"/>
                <w:lang w:val="en-US"/>
              </w:rPr>
            </w:pPr>
          </w:p>
        </w:tc>
        <w:tc>
          <w:tcPr>
            <w:tcW w:w="0" w:type="auto"/>
            <w:vAlign w:val="center"/>
            <w:hideMark/>
          </w:tcPr>
          <w:p w14:paraId="5CC3971B" w14:textId="77777777" w:rsidR="0095430C" w:rsidRDefault="005B11EB">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95430C" w14:paraId="6768D5C5" w14:textId="77777777">
        <w:trPr>
          <w:divId w:val="1387684731"/>
          <w:tblCellSpacing w:w="15" w:type="dxa"/>
        </w:trPr>
        <w:tc>
          <w:tcPr>
            <w:tcW w:w="0" w:type="auto"/>
            <w:vAlign w:val="center"/>
            <w:hideMark/>
          </w:tcPr>
          <w:p w14:paraId="597B5925" w14:textId="77777777" w:rsidR="0095430C" w:rsidRDefault="0095430C">
            <w:pPr>
              <w:rPr>
                <w:rFonts w:eastAsia="Times New Roman"/>
                <w:lang w:val="en-US"/>
              </w:rPr>
            </w:pPr>
          </w:p>
        </w:tc>
        <w:tc>
          <w:tcPr>
            <w:tcW w:w="0" w:type="auto"/>
            <w:vAlign w:val="center"/>
            <w:hideMark/>
          </w:tcPr>
          <w:p w14:paraId="6C17C837" w14:textId="77777777" w:rsidR="0095430C" w:rsidRDefault="005B11EB">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14:paraId="3BDDE712" w14:textId="77777777" w:rsidR="0095430C"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5CE642" w14:textId="77777777">
        <w:trPr>
          <w:divId w:val="1387684731"/>
          <w:tblCellSpacing w:w="15" w:type="dxa"/>
        </w:trPr>
        <w:tc>
          <w:tcPr>
            <w:tcW w:w="0" w:type="auto"/>
            <w:vAlign w:val="center"/>
            <w:hideMark/>
          </w:tcPr>
          <w:p w14:paraId="4AF664B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982D61C" w14:textId="77777777" w:rsidR="0095430C" w:rsidRDefault="005B11EB">
            <w:pPr>
              <w:rPr>
                <w:rFonts w:eastAsia="Times New Roman"/>
                <w:lang w:val="en-US"/>
              </w:rPr>
            </w:pPr>
            <w:r>
              <w:rPr>
                <w:rFonts w:eastAsia="Times New Roman"/>
                <w:lang w:val="en-US"/>
              </w:rPr>
              <w:t xml:space="preserve">List Order Codes (List Order Codes) </w:t>
            </w:r>
          </w:p>
        </w:tc>
      </w:tr>
      <w:tr w:rsidR="0095430C" w14:paraId="1CAAA21B" w14:textId="77777777">
        <w:trPr>
          <w:divId w:val="1387684731"/>
          <w:tblCellSpacing w:w="15" w:type="dxa"/>
        </w:trPr>
        <w:tc>
          <w:tcPr>
            <w:tcW w:w="0" w:type="auto"/>
            <w:vAlign w:val="center"/>
            <w:hideMark/>
          </w:tcPr>
          <w:p w14:paraId="15FA56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C25102" w14:textId="77777777" w:rsidR="0095430C" w:rsidRDefault="005B11EB">
            <w:pPr>
              <w:rPr>
                <w:rFonts w:eastAsia="Times New Roman"/>
                <w:lang w:val="en-US"/>
              </w:rPr>
            </w:pPr>
            <w:r>
              <w:rPr>
                <w:rFonts w:eastAsia="Times New Roman"/>
                <w:lang w:val="en-US"/>
              </w:rPr>
              <w:t>Base values for the order of the items in a list resource</w:t>
            </w:r>
          </w:p>
        </w:tc>
      </w:tr>
      <w:tr w:rsidR="0095430C" w14:paraId="15232CC6" w14:textId="77777777">
        <w:trPr>
          <w:divId w:val="1387684731"/>
          <w:tblCellSpacing w:w="15" w:type="dxa"/>
        </w:trPr>
        <w:tc>
          <w:tcPr>
            <w:tcW w:w="0" w:type="auto"/>
            <w:vAlign w:val="center"/>
            <w:hideMark/>
          </w:tcPr>
          <w:p w14:paraId="59199A4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63FB583" w14:textId="77777777" w:rsidR="0095430C" w:rsidRDefault="005B11EB">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95430C" w14:paraId="0C6FDF60" w14:textId="77777777">
        <w:trPr>
          <w:divId w:val="1387684731"/>
          <w:tblCellSpacing w:w="15" w:type="dxa"/>
        </w:trPr>
        <w:tc>
          <w:tcPr>
            <w:tcW w:w="0" w:type="auto"/>
            <w:vAlign w:val="center"/>
            <w:hideMark/>
          </w:tcPr>
          <w:p w14:paraId="017954AB" w14:textId="77777777" w:rsidR="0095430C" w:rsidRDefault="0095430C">
            <w:pPr>
              <w:rPr>
                <w:rFonts w:eastAsia="Times New Roman"/>
                <w:lang w:val="en-US"/>
              </w:rPr>
            </w:pPr>
          </w:p>
        </w:tc>
        <w:tc>
          <w:tcPr>
            <w:tcW w:w="0" w:type="auto"/>
            <w:vAlign w:val="center"/>
            <w:hideMark/>
          </w:tcPr>
          <w:p w14:paraId="26B1C218" w14:textId="77777777" w:rsidR="0095430C" w:rsidRDefault="005B11EB">
            <w:pPr>
              <w:rPr>
                <w:rFonts w:eastAsia="Times New Roman"/>
                <w:lang w:val="en-US"/>
              </w:rPr>
            </w:pPr>
            <w:r>
              <w:rPr>
                <w:rFonts w:eastAsia="Times New Roman"/>
                <w:b/>
                <w:bCs/>
                <w:lang w:val="en-US"/>
              </w:rPr>
              <w:t xml:space="preserve">Sorted by System: </w:t>
            </w:r>
            <w:r>
              <w:rPr>
                <w:rFonts w:eastAsia="Times New Roman"/>
                <w:lang w:val="en-US"/>
              </w:rPr>
              <w:t xml:space="preserve">The list was sorted by the system. The criteria the user used are not specified; define additional codes to specify a particular order (or use other defined codes) </w:t>
            </w:r>
          </w:p>
        </w:tc>
      </w:tr>
      <w:tr w:rsidR="0095430C" w14:paraId="0DCAECF7" w14:textId="77777777">
        <w:trPr>
          <w:divId w:val="1387684731"/>
          <w:tblCellSpacing w:w="15" w:type="dxa"/>
        </w:trPr>
        <w:tc>
          <w:tcPr>
            <w:tcW w:w="0" w:type="auto"/>
            <w:vAlign w:val="center"/>
            <w:hideMark/>
          </w:tcPr>
          <w:p w14:paraId="3AD91DE2" w14:textId="77777777" w:rsidR="0095430C" w:rsidRDefault="0095430C">
            <w:pPr>
              <w:rPr>
                <w:rFonts w:eastAsia="Times New Roman"/>
                <w:lang w:val="en-US"/>
              </w:rPr>
            </w:pPr>
          </w:p>
        </w:tc>
        <w:tc>
          <w:tcPr>
            <w:tcW w:w="0" w:type="auto"/>
            <w:vAlign w:val="center"/>
            <w:hideMark/>
          </w:tcPr>
          <w:p w14:paraId="365C4B8B" w14:textId="77777777" w:rsidR="0095430C" w:rsidRDefault="005B11EB">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95430C" w14:paraId="39F37D44" w14:textId="77777777">
        <w:trPr>
          <w:divId w:val="1387684731"/>
          <w:tblCellSpacing w:w="15" w:type="dxa"/>
        </w:trPr>
        <w:tc>
          <w:tcPr>
            <w:tcW w:w="0" w:type="auto"/>
            <w:vAlign w:val="center"/>
            <w:hideMark/>
          </w:tcPr>
          <w:p w14:paraId="3CF16E90" w14:textId="77777777" w:rsidR="0095430C" w:rsidRDefault="0095430C">
            <w:pPr>
              <w:rPr>
                <w:rFonts w:eastAsia="Times New Roman"/>
                <w:lang w:val="en-US"/>
              </w:rPr>
            </w:pPr>
          </w:p>
        </w:tc>
        <w:tc>
          <w:tcPr>
            <w:tcW w:w="0" w:type="auto"/>
            <w:vAlign w:val="center"/>
            <w:hideMark/>
          </w:tcPr>
          <w:p w14:paraId="152B51F2" w14:textId="77777777" w:rsidR="0095430C" w:rsidRDefault="005B11EB">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is not explicit in the list itself </w:t>
            </w:r>
          </w:p>
        </w:tc>
      </w:tr>
      <w:tr w:rsidR="0095430C" w14:paraId="53C054DF" w14:textId="77777777">
        <w:trPr>
          <w:divId w:val="1387684731"/>
          <w:tblCellSpacing w:w="15" w:type="dxa"/>
        </w:trPr>
        <w:tc>
          <w:tcPr>
            <w:tcW w:w="0" w:type="auto"/>
            <w:vAlign w:val="center"/>
            <w:hideMark/>
          </w:tcPr>
          <w:p w14:paraId="4D197710" w14:textId="77777777" w:rsidR="0095430C" w:rsidRDefault="0095430C">
            <w:pPr>
              <w:rPr>
                <w:rFonts w:eastAsia="Times New Roman"/>
                <w:lang w:val="en-US"/>
              </w:rPr>
            </w:pPr>
          </w:p>
        </w:tc>
        <w:tc>
          <w:tcPr>
            <w:tcW w:w="0" w:type="auto"/>
            <w:vAlign w:val="center"/>
            <w:hideMark/>
          </w:tcPr>
          <w:p w14:paraId="64F98716" w14:textId="77777777" w:rsidR="0095430C" w:rsidRDefault="005B11EB">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95430C" w14:paraId="0D06494B" w14:textId="77777777">
        <w:trPr>
          <w:divId w:val="1387684731"/>
          <w:tblCellSpacing w:w="15" w:type="dxa"/>
        </w:trPr>
        <w:tc>
          <w:tcPr>
            <w:tcW w:w="0" w:type="auto"/>
            <w:vAlign w:val="center"/>
            <w:hideMark/>
          </w:tcPr>
          <w:p w14:paraId="1484CED9" w14:textId="77777777" w:rsidR="0095430C" w:rsidRDefault="0095430C">
            <w:pPr>
              <w:rPr>
                <w:rFonts w:eastAsia="Times New Roman"/>
                <w:lang w:val="en-US"/>
              </w:rPr>
            </w:pPr>
          </w:p>
        </w:tc>
        <w:tc>
          <w:tcPr>
            <w:tcW w:w="0" w:type="auto"/>
            <w:vAlign w:val="center"/>
            <w:hideMark/>
          </w:tcPr>
          <w:p w14:paraId="46001A85" w14:textId="77777777" w:rsidR="0095430C" w:rsidRDefault="005B11EB">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95430C" w14:paraId="5DEAE757" w14:textId="77777777">
        <w:trPr>
          <w:divId w:val="1387684731"/>
          <w:tblCellSpacing w:w="15" w:type="dxa"/>
        </w:trPr>
        <w:tc>
          <w:tcPr>
            <w:tcW w:w="0" w:type="auto"/>
            <w:vAlign w:val="center"/>
            <w:hideMark/>
          </w:tcPr>
          <w:p w14:paraId="45368814" w14:textId="77777777" w:rsidR="0095430C" w:rsidRDefault="0095430C">
            <w:pPr>
              <w:rPr>
                <w:rFonts w:eastAsia="Times New Roman"/>
                <w:lang w:val="en-US"/>
              </w:rPr>
            </w:pPr>
          </w:p>
        </w:tc>
        <w:tc>
          <w:tcPr>
            <w:tcW w:w="0" w:type="auto"/>
            <w:vAlign w:val="center"/>
            <w:hideMark/>
          </w:tcPr>
          <w:p w14:paraId="580F4C31" w14:textId="77777777" w:rsidR="0095430C" w:rsidRDefault="005B11EB">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95430C" w14:paraId="35D6D55A" w14:textId="77777777">
        <w:trPr>
          <w:divId w:val="1387684731"/>
          <w:tblCellSpacing w:w="15" w:type="dxa"/>
        </w:trPr>
        <w:tc>
          <w:tcPr>
            <w:tcW w:w="0" w:type="auto"/>
            <w:vAlign w:val="center"/>
            <w:hideMark/>
          </w:tcPr>
          <w:p w14:paraId="17B9D1E5" w14:textId="77777777" w:rsidR="0095430C" w:rsidRDefault="0095430C">
            <w:pPr>
              <w:rPr>
                <w:rFonts w:eastAsia="Times New Roman"/>
                <w:lang w:val="en-US"/>
              </w:rPr>
            </w:pPr>
          </w:p>
        </w:tc>
        <w:tc>
          <w:tcPr>
            <w:tcW w:w="0" w:type="auto"/>
            <w:vAlign w:val="center"/>
            <w:hideMark/>
          </w:tcPr>
          <w:p w14:paraId="4EB5F723" w14:textId="77777777" w:rsidR="0095430C"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14:paraId="0DC3BD28" w14:textId="77777777" w:rsidR="0095430C"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A9587C" w14:textId="77777777">
        <w:trPr>
          <w:divId w:val="1387684731"/>
          <w:tblCellSpacing w:w="15" w:type="dxa"/>
        </w:trPr>
        <w:tc>
          <w:tcPr>
            <w:tcW w:w="0" w:type="auto"/>
            <w:vAlign w:val="center"/>
            <w:hideMark/>
          </w:tcPr>
          <w:p w14:paraId="293C6A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D7D23E" w14:textId="77777777" w:rsidR="0095430C" w:rsidRDefault="005B11EB">
            <w:pPr>
              <w:rPr>
                <w:rFonts w:eastAsia="Times New Roman"/>
                <w:lang w:val="en-US"/>
              </w:rPr>
            </w:pPr>
            <w:r>
              <w:rPr>
                <w:rFonts w:eastAsia="Times New Roman"/>
                <w:lang w:val="en-US"/>
              </w:rPr>
              <w:t xml:space="preserve">Participant Roles (Participant Roles) </w:t>
            </w:r>
          </w:p>
        </w:tc>
      </w:tr>
      <w:tr w:rsidR="0095430C" w14:paraId="1E509036" w14:textId="77777777">
        <w:trPr>
          <w:divId w:val="1387684731"/>
          <w:tblCellSpacing w:w="15" w:type="dxa"/>
        </w:trPr>
        <w:tc>
          <w:tcPr>
            <w:tcW w:w="0" w:type="auto"/>
            <w:vAlign w:val="center"/>
            <w:hideMark/>
          </w:tcPr>
          <w:p w14:paraId="1AB45D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6914D3" w14:textId="77777777" w:rsidR="0095430C" w:rsidRDefault="005B11EB">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95430C" w14:paraId="27B0323A" w14:textId="77777777">
        <w:trPr>
          <w:divId w:val="1387684731"/>
          <w:tblCellSpacing w:w="15" w:type="dxa"/>
        </w:trPr>
        <w:tc>
          <w:tcPr>
            <w:tcW w:w="0" w:type="auto"/>
            <w:vAlign w:val="center"/>
            <w:hideMark/>
          </w:tcPr>
          <w:p w14:paraId="13B92BE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D51C6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D83B07D" w14:textId="77777777" w:rsidR="0095430C" w:rsidRDefault="005B11EB">
      <w:pPr>
        <w:pStyle w:val="Heading1"/>
        <w:divId w:val="330329585"/>
        <w:rPr>
          <w:rFonts w:eastAsia="Times New Roman"/>
          <w:lang w:val="en-US"/>
        </w:rPr>
      </w:pPr>
      <w:r>
        <w:rPr>
          <w:rFonts w:eastAsia="Times New Roman"/>
          <w:lang w:val="en-US"/>
        </w:rPr>
        <w:lastRenderedPageBreak/>
        <w:t>FHIR Project team</w:t>
      </w:r>
    </w:p>
    <w:p w14:paraId="301687F3" w14:textId="77777777" w:rsidR="0095430C"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8"/>
      </w:tblGrid>
      <w:tr w:rsidR="0095430C" w14:paraId="29331D3A" w14:textId="77777777">
        <w:trPr>
          <w:divId w:val="330329585"/>
          <w:tblCellSpacing w:w="15" w:type="dxa"/>
        </w:trPr>
        <w:tc>
          <w:tcPr>
            <w:tcW w:w="0" w:type="auto"/>
            <w:vAlign w:val="center"/>
            <w:hideMark/>
          </w:tcPr>
          <w:p w14:paraId="6B6A354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8A5030" w14:textId="77777777" w:rsidR="0095430C" w:rsidRDefault="005B11EB">
            <w:pPr>
              <w:rPr>
                <w:rFonts w:eastAsia="Times New Roman"/>
                <w:lang w:val="en-US"/>
              </w:rPr>
            </w:pPr>
            <w:r>
              <w:rPr>
                <w:rFonts w:eastAsia="Times New Roman"/>
                <w:lang w:val="en-US"/>
              </w:rPr>
              <w:t xml:space="preserve">Adjudication Codes (Adjudication Codes) </w:t>
            </w:r>
          </w:p>
        </w:tc>
      </w:tr>
      <w:tr w:rsidR="0095430C" w14:paraId="36C16142" w14:textId="77777777">
        <w:trPr>
          <w:divId w:val="330329585"/>
          <w:tblCellSpacing w:w="15" w:type="dxa"/>
        </w:trPr>
        <w:tc>
          <w:tcPr>
            <w:tcW w:w="0" w:type="auto"/>
            <w:vAlign w:val="center"/>
            <w:hideMark/>
          </w:tcPr>
          <w:p w14:paraId="28F501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3823C7" w14:textId="77777777" w:rsidR="0095430C" w:rsidRDefault="005B11EB">
            <w:pPr>
              <w:rPr>
                <w:rFonts w:eastAsia="Times New Roman"/>
                <w:lang w:val="en-US"/>
              </w:rPr>
            </w:pPr>
            <w:r>
              <w:rPr>
                <w:rFonts w:eastAsia="Times New Roman"/>
                <w:lang w:val="en-US"/>
              </w:rPr>
              <w:t>This value set includes a smattering of Adjudication codes</w:t>
            </w:r>
          </w:p>
        </w:tc>
      </w:tr>
      <w:tr w:rsidR="0095430C" w14:paraId="77F8E631" w14:textId="77777777">
        <w:trPr>
          <w:divId w:val="330329585"/>
          <w:tblCellSpacing w:w="15" w:type="dxa"/>
        </w:trPr>
        <w:tc>
          <w:tcPr>
            <w:tcW w:w="0" w:type="auto"/>
            <w:vAlign w:val="center"/>
            <w:hideMark/>
          </w:tcPr>
          <w:p w14:paraId="33BD044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559254D" w14:textId="77777777" w:rsidR="0095430C" w:rsidRDefault="005B11EB">
            <w:pPr>
              <w:rPr>
                <w:rFonts w:eastAsia="Times New Roman"/>
                <w:lang w:val="en-US"/>
              </w:rPr>
            </w:pPr>
            <w:r>
              <w:rPr>
                <w:rFonts w:eastAsia="Times New Roman"/>
                <w:lang w:val="en-US"/>
              </w:rPr>
              <w:t>This is an example set</w:t>
            </w:r>
          </w:p>
        </w:tc>
      </w:tr>
      <w:tr w:rsidR="0095430C" w14:paraId="272DDC78" w14:textId="77777777">
        <w:trPr>
          <w:divId w:val="330329585"/>
          <w:tblCellSpacing w:w="15" w:type="dxa"/>
        </w:trPr>
        <w:tc>
          <w:tcPr>
            <w:tcW w:w="0" w:type="auto"/>
            <w:vAlign w:val="center"/>
            <w:hideMark/>
          </w:tcPr>
          <w:p w14:paraId="22A3E34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540AC5" w14:textId="77777777" w:rsidR="0095430C" w:rsidRDefault="005B11EB">
            <w:pPr>
              <w:rPr>
                <w:rFonts w:eastAsia="Times New Roman"/>
                <w:lang w:val="en-US"/>
              </w:rPr>
            </w:pPr>
            <w:r>
              <w:rPr>
                <w:rFonts w:eastAsia="Times New Roman"/>
                <w:b/>
                <w:bCs/>
                <w:lang w:val="en-US"/>
              </w:rPr>
              <w:t xml:space="preserve">: </w:t>
            </w:r>
          </w:p>
        </w:tc>
      </w:tr>
      <w:tr w:rsidR="0095430C" w14:paraId="39EE0EAB" w14:textId="77777777">
        <w:trPr>
          <w:divId w:val="330329585"/>
          <w:tblCellSpacing w:w="15" w:type="dxa"/>
        </w:trPr>
        <w:tc>
          <w:tcPr>
            <w:tcW w:w="0" w:type="auto"/>
            <w:vAlign w:val="center"/>
            <w:hideMark/>
          </w:tcPr>
          <w:p w14:paraId="256FA436" w14:textId="77777777" w:rsidR="0095430C" w:rsidRDefault="0095430C">
            <w:pPr>
              <w:rPr>
                <w:rFonts w:eastAsia="Times New Roman"/>
                <w:lang w:val="en-US"/>
              </w:rPr>
            </w:pPr>
          </w:p>
        </w:tc>
        <w:tc>
          <w:tcPr>
            <w:tcW w:w="0" w:type="auto"/>
            <w:vAlign w:val="center"/>
            <w:hideMark/>
          </w:tcPr>
          <w:p w14:paraId="46FB836F" w14:textId="77777777" w:rsidR="0095430C" w:rsidRDefault="005B11EB">
            <w:pPr>
              <w:rPr>
                <w:rFonts w:eastAsia="Times New Roman"/>
                <w:lang w:val="en-US"/>
              </w:rPr>
            </w:pPr>
            <w:r>
              <w:rPr>
                <w:rFonts w:eastAsia="Times New Roman"/>
                <w:b/>
                <w:bCs/>
                <w:lang w:val="en-US"/>
              </w:rPr>
              <w:t xml:space="preserve">: </w:t>
            </w:r>
          </w:p>
        </w:tc>
      </w:tr>
      <w:tr w:rsidR="0095430C" w14:paraId="74879F54" w14:textId="77777777">
        <w:trPr>
          <w:divId w:val="330329585"/>
          <w:tblCellSpacing w:w="15" w:type="dxa"/>
        </w:trPr>
        <w:tc>
          <w:tcPr>
            <w:tcW w:w="0" w:type="auto"/>
            <w:vAlign w:val="center"/>
            <w:hideMark/>
          </w:tcPr>
          <w:p w14:paraId="7CB58BB0" w14:textId="77777777" w:rsidR="0095430C" w:rsidRDefault="0095430C">
            <w:pPr>
              <w:rPr>
                <w:rFonts w:eastAsia="Times New Roman"/>
                <w:lang w:val="en-US"/>
              </w:rPr>
            </w:pPr>
          </w:p>
        </w:tc>
        <w:tc>
          <w:tcPr>
            <w:tcW w:w="0" w:type="auto"/>
            <w:vAlign w:val="center"/>
            <w:hideMark/>
          </w:tcPr>
          <w:p w14:paraId="5BBCC969" w14:textId="77777777" w:rsidR="0095430C" w:rsidRDefault="005B11EB">
            <w:pPr>
              <w:rPr>
                <w:rFonts w:eastAsia="Times New Roman"/>
                <w:lang w:val="en-US"/>
              </w:rPr>
            </w:pPr>
            <w:r>
              <w:rPr>
                <w:rFonts w:eastAsia="Times New Roman"/>
                <w:b/>
                <w:bCs/>
                <w:lang w:val="en-US"/>
              </w:rPr>
              <w:t xml:space="preserve">: </w:t>
            </w:r>
          </w:p>
        </w:tc>
      </w:tr>
      <w:tr w:rsidR="0095430C" w14:paraId="5AE64E48" w14:textId="77777777">
        <w:trPr>
          <w:divId w:val="330329585"/>
          <w:tblCellSpacing w:w="15" w:type="dxa"/>
        </w:trPr>
        <w:tc>
          <w:tcPr>
            <w:tcW w:w="0" w:type="auto"/>
            <w:vAlign w:val="center"/>
            <w:hideMark/>
          </w:tcPr>
          <w:p w14:paraId="11F83FB9" w14:textId="77777777" w:rsidR="0095430C" w:rsidRDefault="0095430C">
            <w:pPr>
              <w:rPr>
                <w:rFonts w:eastAsia="Times New Roman"/>
                <w:lang w:val="en-US"/>
              </w:rPr>
            </w:pPr>
          </w:p>
        </w:tc>
        <w:tc>
          <w:tcPr>
            <w:tcW w:w="0" w:type="auto"/>
            <w:vAlign w:val="center"/>
            <w:hideMark/>
          </w:tcPr>
          <w:p w14:paraId="7BB14663" w14:textId="77777777" w:rsidR="0095430C" w:rsidRDefault="005B11EB">
            <w:pPr>
              <w:rPr>
                <w:rFonts w:eastAsia="Times New Roman"/>
                <w:lang w:val="en-US"/>
              </w:rPr>
            </w:pPr>
            <w:r>
              <w:rPr>
                <w:rFonts w:eastAsia="Times New Roman"/>
                <w:b/>
                <w:bCs/>
                <w:lang w:val="en-US"/>
              </w:rPr>
              <w:t xml:space="preserve">: </w:t>
            </w:r>
          </w:p>
        </w:tc>
      </w:tr>
      <w:tr w:rsidR="0095430C" w14:paraId="4F2A4798" w14:textId="77777777">
        <w:trPr>
          <w:divId w:val="330329585"/>
          <w:tblCellSpacing w:w="15" w:type="dxa"/>
        </w:trPr>
        <w:tc>
          <w:tcPr>
            <w:tcW w:w="0" w:type="auto"/>
            <w:vAlign w:val="center"/>
            <w:hideMark/>
          </w:tcPr>
          <w:p w14:paraId="505605FC" w14:textId="77777777" w:rsidR="0095430C" w:rsidRDefault="0095430C">
            <w:pPr>
              <w:rPr>
                <w:rFonts w:eastAsia="Times New Roman"/>
                <w:lang w:val="en-US"/>
              </w:rPr>
            </w:pPr>
          </w:p>
        </w:tc>
        <w:tc>
          <w:tcPr>
            <w:tcW w:w="0" w:type="auto"/>
            <w:vAlign w:val="center"/>
            <w:hideMark/>
          </w:tcPr>
          <w:p w14:paraId="0F30689F" w14:textId="77777777" w:rsidR="0095430C" w:rsidRDefault="005B11EB">
            <w:pPr>
              <w:rPr>
                <w:rFonts w:eastAsia="Times New Roman"/>
                <w:lang w:val="en-US"/>
              </w:rPr>
            </w:pPr>
            <w:r>
              <w:rPr>
                <w:rFonts w:eastAsia="Times New Roman"/>
                <w:b/>
                <w:bCs/>
                <w:lang w:val="en-US"/>
              </w:rPr>
              <w:t xml:space="preserve">: </w:t>
            </w:r>
          </w:p>
        </w:tc>
      </w:tr>
      <w:tr w:rsidR="0095430C" w14:paraId="4AC77B1C" w14:textId="77777777">
        <w:trPr>
          <w:divId w:val="330329585"/>
          <w:tblCellSpacing w:w="15" w:type="dxa"/>
        </w:trPr>
        <w:tc>
          <w:tcPr>
            <w:tcW w:w="0" w:type="auto"/>
            <w:vAlign w:val="center"/>
            <w:hideMark/>
          </w:tcPr>
          <w:p w14:paraId="24097606" w14:textId="77777777" w:rsidR="0095430C" w:rsidRDefault="0095430C">
            <w:pPr>
              <w:rPr>
                <w:rFonts w:eastAsia="Times New Roman"/>
                <w:lang w:val="en-US"/>
              </w:rPr>
            </w:pPr>
          </w:p>
        </w:tc>
        <w:tc>
          <w:tcPr>
            <w:tcW w:w="0" w:type="auto"/>
            <w:vAlign w:val="center"/>
            <w:hideMark/>
          </w:tcPr>
          <w:p w14:paraId="1A019BEC" w14:textId="77777777" w:rsidR="0095430C" w:rsidRDefault="005B11EB">
            <w:pPr>
              <w:rPr>
                <w:rFonts w:eastAsia="Times New Roman"/>
                <w:lang w:val="en-US"/>
              </w:rPr>
            </w:pPr>
            <w:r>
              <w:rPr>
                <w:rFonts w:eastAsia="Times New Roman"/>
                <w:b/>
                <w:bCs/>
                <w:lang w:val="en-US"/>
              </w:rPr>
              <w:t xml:space="preserve">: </w:t>
            </w:r>
          </w:p>
        </w:tc>
      </w:tr>
      <w:tr w:rsidR="0095430C" w14:paraId="03C2C574" w14:textId="77777777">
        <w:trPr>
          <w:divId w:val="330329585"/>
          <w:tblCellSpacing w:w="15" w:type="dxa"/>
        </w:trPr>
        <w:tc>
          <w:tcPr>
            <w:tcW w:w="0" w:type="auto"/>
            <w:vAlign w:val="center"/>
            <w:hideMark/>
          </w:tcPr>
          <w:p w14:paraId="61CABADC" w14:textId="77777777" w:rsidR="0095430C" w:rsidRDefault="0095430C">
            <w:pPr>
              <w:rPr>
                <w:rFonts w:eastAsia="Times New Roman"/>
                <w:lang w:val="en-US"/>
              </w:rPr>
            </w:pPr>
          </w:p>
        </w:tc>
        <w:tc>
          <w:tcPr>
            <w:tcW w:w="0" w:type="auto"/>
            <w:vAlign w:val="center"/>
            <w:hideMark/>
          </w:tcPr>
          <w:p w14:paraId="396F7405" w14:textId="77777777" w:rsidR="0095430C" w:rsidRDefault="005B11EB">
            <w:pPr>
              <w:rPr>
                <w:rFonts w:eastAsia="Times New Roman"/>
                <w:lang w:val="en-US"/>
              </w:rPr>
            </w:pPr>
            <w:r>
              <w:rPr>
                <w:rFonts w:eastAsia="Times New Roman"/>
                <w:b/>
                <w:bCs/>
                <w:lang w:val="en-US"/>
              </w:rPr>
              <w:t xml:space="preserve">: </w:t>
            </w:r>
          </w:p>
        </w:tc>
      </w:tr>
    </w:tbl>
    <w:p w14:paraId="621D9A40" w14:textId="77777777" w:rsidR="0095430C"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F73B3C" w14:textId="77777777">
        <w:trPr>
          <w:divId w:val="330329585"/>
          <w:tblCellSpacing w:w="15" w:type="dxa"/>
        </w:trPr>
        <w:tc>
          <w:tcPr>
            <w:tcW w:w="0" w:type="auto"/>
            <w:vAlign w:val="center"/>
            <w:hideMark/>
          </w:tcPr>
          <w:p w14:paraId="24B3826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9EC4F9" w14:textId="77777777" w:rsidR="0095430C" w:rsidRDefault="005B11EB">
            <w:pPr>
              <w:rPr>
                <w:rFonts w:eastAsia="Times New Roman"/>
                <w:lang w:val="en-US"/>
              </w:rPr>
            </w:pPr>
            <w:r>
              <w:rPr>
                <w:rFonts w:eastAsia="Times New Roman"/>
                <w:lang w:val="en-US"/>
              </w:rPr>
              <w:t xml:space="preserve">AdmitSource (Admit Source) </w:t>
            </w:r>
          </w:p>
        </w:tc>
      </w:tr>
      <w:tr w:rsidR="0095430C" w14:paraId="7BCED430" w14:textId="77777777">
        <w:trPr>
          <w:divId w:val="330329585"/>
          <w:tblCellSpacing w:w="15" w:type="dxa"/>
        </w:trPr>
        <w:tc>
          <w:tcPr>
            <w:tcW w:w="0" w:type="auto"/>
            <w:vAlign w:val="center"/>
            <w:hideMark/>
          </w:tcPr>
          <w:p w14:paraId="55A817C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A61DB8" w14:textId="77777777" w:rsidR="0095430C"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95430C" w14:paraId="62289540" w14:textId="77777777">
        <w:trPr>
          <w:divId w:val="330329585"/>
          <w:tblCellSpacing w:w="15" w:type="dxa"/>
        </w:trPr>
        <w:tc>
          <w:tcPr>
            <w:tcW w:w="0" w:type="auto"/>
            <w:vAlign w:val="center"/>
            <w:hideMark/>
          </w:tcPr>
          <w:p w14:paraId="48AF260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53C13B" w14:textId="77777777" w:rsidR="0095430C" w:rsidRDefault="005B11EB">
            <w:pPr>
              <w:rPr>
                <w:rFonts w:eastAsia="Times New Roman"/>
                <w:lang w:val="en-US"/>
              </w:rPr>
            </w:pPr>
            <w:r>
              <w:rPr>
                <w:rFonts w:eastAsia="Times New Roman"/>
                <w:b/>
                <w:bCs/>
                <w:lang w:val="en-US"/>
              </w:rPr>
              <w:t xml:space="preserve">Transferred from other hospital: </w:t>
            </w:r>
          </w:p>
        </w:tc>
      </w:tr>
      <w:tr w:rsidR="0095430C" w14:paraId="236A00F6" w14:textId="77777777">
        <w:trPr>
          <w:divId w:val="330329585"/>
          <w:tblCellSpacing w:w="15" w:type="dxa"/>
        </w:trPr>
        <w:tc>
          <w:tcPr>
            <w:tcW w:w="0" w:type="auto"/>
            <w:vAlign w:val="center"/>
            <w:hideMark/>
          </w:tcPr>
          <w:p w14:paraId="49F2A785" w14:textId="77777777" w:rsidR="0095430C" w:rsidRDefault="0095430C">
            <w:pPr>
              <w:rPr>
                <w:rFonts w:eastAsia="Times New Roman"/>
                <w:lang w:val="en-US"/>
              </w:rPr>
            </w:pPr>
          </w:p>
        </w:tc>
        <w:tc>
          <w:tcPr>
            <w:tcW w:w="0" w:type="auto"/>
            <w:vAlign w:val="center"/>
            <w:hideMark/>
          </w:tcPr>
          <w:p w14:paraId="7D11800A" w14:textId="77777777" w:rsidR="0095430C" w:rsidRDefault="005B11EB">
            <w:pPr>
              <w:rPr>
                <w:rFonts w:eastAsia="Times New Roman"/>
                <w:lang w:val="en-US"/>
              </w:rPr>
            </w:pPr>
            <w:r>
              <w:rPr>
                <w:rFonts w:eastAsia="Times New Roman"/>
                <w:b/>
                <w:bCs/>
                <w:lang w:val="en-US"/>
              </w:rPr>
              <w:t xml:space="preserve">From accident/emergency department: </w:t>
            </w:r>
          </w:p>
        </w:tc>
      </w:tr>
      <w:tr w:rsidR="0095430C" w14:paraId="4A85F19A" w14:textId="77777777">
        <w:trPr>
          <w:divId w:val="330329585"/>
          <w:tblCellSpacing w:w="15" w:type="dxa"/>
        </w:trPr>
        <w:tc>
          <w:tcPr>
            <w:tcW w:w="0" w:type="auto"/>
            <w:vAlign w:val="center"/>
            <w:hideMark/>
          </w:tcPr>
          <w:p w14:paraId="34B3A4A0" w14:textId="77777777" w:rsidR="0095430C" w:rsidRDefault="0095430C">
            <w:pPr>
              <w:rPr>
                <w:rFonts w:eastAsia="Times New Roman"/>
                <w:lang w:val="en-US"/>
              </w:rPr>
            </w:pPr>
          </w:p>
        </w:tc>
        <w:tc>
          <w:tcPr>
            <w:tcW w:w="0" w:type="auto"/>
            <w:vAlign w:val="center"/>
            <w:hideMark/>
          </w:tcPr>
          <w:p w14:paraId="6ABF5DFF" w14:textId="77777777" w:rsidR="0095430C" w:rsidRDefault="005B11EB">
            <w:pPr>
              <w:rPr>
                <w:rFonts w:eastAsia="Times New Roman"/>
                <w:lang w:val="en-US"/>
              </w:rPr>
            </w:pPr>
            <w:r>
              <w:rPr>
                <w:rFonts w:eastAsia="Times New Roman"/>
                <w:b/>
                <w:bCs/>
                <w:lang w:val="en-US"/>
              </w:rPr>
              <w:t xml:space="preserve">From outpatient department: </w:t>
            </w:r>
          </w:p>
        </w:tc>
      </w:tr>
      <w:tr w:rsidR="0095430C" w14:paraId="7A3CAC45" w14:textId="77777777">
        <w:trPr>
          <w:divId w:val="330329585"/>
          <w:tblCellSpacing w:w="15" w:type="dxa"/>
        </w:trPr>
        <w:tc>
          <w:tcPr>
            <w:tcW w:w="0" w:type="auto"/>
            <w:vAlign w:val="center"/>
            <w:hideMark/>
          </w:tcPr>
          <w:p w14:paraId="0F92855A" w14:textId="77777777" w:rsidR="0095430C" w:rsidRDefault="0095430C">
            <w:pPr>
              <w:rPr>
                <w:rFonts w:eastAsia="Times New Roman"/>
                <w:lang w:val="en-US"/>
              </w:rPr>
            </w:pPr>
          </w:p>
        </w:tc>
        <w:tc>
          <w:tcPr>
            <w:tcW w:w="0" w:type="auto"/>
            <w:vAlign w:val="center"/>
            <w:hideMark/>
          </w:tcPr>
          <w:p w14:paraId="03129076" w14:textId="77777777" w:rsidR="0095430C" w:rsidRDefault="005B11EB">
            <w:pPr>
              <w:rPr>
                <w:rFonts w:eastAsia="Times New Roman"/>
                <w:lang w:val="en-US"/>
              </w:rPr>
            </w:pPr>
            <w:r>
              <w:rPr>
                <w:rFonts w:eastAsia="Times New Roman"/>
                <w:b/>
                <w:bCs/>
                <w:lang w:val="en-US"/>
              </w:rPr>
              <w:t xml:space="preserve">Born in hospital: </w:t>
            </w:r>
          </w:p>
        </w:tc>
      </w:tr>
      <w:tr w:rsidR="0095430C" w14:paraId="3B868F31" w14:textId="77777777">
        <w:trPr>
          <w:divId w:val="330329585"/>
          <w:tblCellSpacing w:w="15" w:type="dxa"/>
        </w:trPr>
        <w:tc>
          <w:tcPr>
            <w:tcW w:w="0" w:type="auto"/>
            <w:vAlign w:val="center"/>
            <w:hideMark/>
          </w:tcPr>
          <w:p w14:paraId="04A9D61F" w14:textId="77777777" w:rsidR="0095430C" w:rsidRDefault="0095430C">
            <w:pPr>
              <w:rPr>
                <w:rFonts w:eastAsia="Times New Roman"/>
                <w:lang w:val="en-US"/>
              </w:rPr>
            </w:pPr>
          </w:p>
        </w:tc>
        <w:tc>
          <w:tcPr>
            <w:tcW w:w="0" w:type="auto"/>
            <w:vAlign w:val="center"/>
            <w:hideMark/>
          </w:tcPr>
          <w:p w14:paraId="028821D5" w14:textId="77777777" w:rsidR="0095430C" w:rsidRDefault="005B11EB">
            <w:pPr>
              <w:rPr>
                <w:rFonts w:eastAsia="Times New Roman"/>
                <w:lang w:val="en-US"/>
              </w:rPr>
            </w:pPr>
            <w:r>
              <w:rPr>
                <w:rFonts w:eastAsia="Times New Roman"/>
                <w:b/>
                <w:bCs/>
                <w:lang w:val="en-US"/>
              </w:rPr>
              <w:t xml:space="preserve">General Practitioner referral: </w:t>
            </w:r>
          </w:p>
        </w:tc>
      </w:tr>
      <w:tr w:rsidR="0095430C" w14:paraId="3923E4E8" w14:textId="77777777">
        <w:trPr>
          <w:divId w:val="330329585"/>
          <w:tblCellSpacing w:w="15" w:type="dxa"/>
        </w:trPr>
        <w:tc>
          <w:tcPr>
            <w:tcW w:w="0" w:type="auto"/>
            <w:vAlign w:val="center"/>
            <w:hideMark/>
          </w:tcPr>
          <w:p w14:paraId="34302817" w14:textId="77777777" w:rsidR="0095430C" w:rsidRDefault="0095430C">
            <w:pPr>
              <w:rPr>
                <w:rFonts w:eastAsia="Times New Roman"/>
                <w:lang w:val="en-US"/>
              </w:rPr>
            </w:pPr>
          </w:p>
        </w:tc>
        <w:tc>
          <w:tcPr>
            <w:tcW w:w="0" w:type="auto"/>
            <w:vAlign w:val="center"/>
            <w:hideMark/>
          </w:tcPr>
          <w:p w14:paraId="367ECA4E" w14:textId="77777777" w:rsidR="0095430C" w:rsidRDefault="005B11EB">
            <w:pPr>
              <w:rPr>
                <w:rFonts w:eastAsia="Times New Roman"/>
                <w:lang w:val="en-US"/>
              </w:rPr>
            </w:pPr>
            <w:r>
              <w:rPr>
                <w:rFonts w:eastAsia="Times New Roman"/>
                <w:b/>
                <w:bCs/>
                <w:lang w:val="en-US"/>
              </w:rPr>
              <w:t xml:space="preserve">Medical Practitioner/physician referral: </w:t>
            </w:r>
          </w:p>
        </w:tc>
      </w:tr>
      <w:tr w:rsidR="0095430C" w14:paraId="09909CD0" w14:textId="77777777">
        <w:trPr>
          <w:divId w:val="330329585"/>
          <w:tblCellSpacing w:w="15" w:type="dxa"/>
        </w:trPr>
        <w:tc>
          <w:tcPr>
            <w:tcW w:w="0" w:type="auto"/>
            <w:vAlign w:val="center"/>
            <w:hideMark/>
          </w:tcPr>
          <w:p w14:paraId="31117891" w14:textId="77777777" w:rsidR="0095430C" w:rsidRDefault="0095430C">
            <w:pPr>
              <w:rPr>
                <w:rFonts w:eastAsia="Times New Roman"/>
                <w:lang w:val="en-US"/>
              </w:rPr>
            </w:pPr>
          </w:p>
        </w:tc>
        <w:tc>
          <w:tcPr>
            <w:tcW w:w="0" w:type="auto"/>
            <w:vAlign w:val="center"/>
            <w:hideMark/>
          </w:tcPr>
          <w:p w14:paraId="064B15D1" w14:textId="77777777" w:rsidR="0095430C" w:rsidRDefault="005B11EB">
            <w:pPr>
              <w:rPr>
                <w:rFonts w:eastAsia="Times New Roman"/>
                <w:lang w:val="en-US"/>
              </w:rPr>
            </w:pPr>
            <w:r>
              <w:rPr>
                <w:rFonts w:eastAsia="Times New Roman"/>
                <w:b/>
                <w:bCs/>
                <w:lang w:val="en-US"/>
              </w:rPr>
              <w:t xml:space="preserve">From nursing home: </w:t>
            </w:r>
          </w:p>
        </w:tc>
      </w:tr>
      <w:tr w:rsidR="0095430C" w14:paraId="5CBDD9A8" w14:textId="77777777">
        <w:trPr>
          <w:divId w:val="330329585"/>
          <w:tblCellSpacing w:w="15" w:type="dxa"/>
        </w:trPr>
        <w:tc>
          <w:tcPr>
            <w:tcW w:w="0" w:type="auto"/>
            <w:vAlign w:val="center"/>
            <w:hideMark/>
          </w:tcPr>
          <w:p w14:paraId="0BDC9FA6" w14:textId="77777777" w:rsidR="0095430C" w:rsidRDefault="0095430C">
            <w:pPr>
              <w:rPr>
                <w:rFonts w:eastAsia="Times New Roman"/>
                <w:lang w:val="en-US"/>
              </w:rPr>
            </w:pPr>
          </w:p>
        </w:tc>
        <w:tc>
          <w:tcPr>
            <w:tcW w:w="0" w:type="auto"/>
            <w:vAlign w:val="center"/>
            <w:hideMark/>
          </w:tcPr>
          <w:p w14:paraId="29E54CBE" w14:textId="77777777" w:rsidR="0095430C" w:rsidRDefault="005B11EB">
            <w:pPr>
              <w:rPr>
                <w:rFonts w:eastAsia="Times New Roman"/>
                <w:lang w:val="en-US"/>
              </w:rPr>
            </w:pPr>
            <w:r>
              <w:rPr>
                <w:rFonts w:eastAsia="Times New Roman"/>
                <w:b/>
                <w:bCs/>
                <w:lang w:val="en-US"/>
              </w:rPr>
              <w:t xml:space="preserve">From psychiatric hospital: </w:t>
            </w:r>
          </w:p>
        </w:tc>
      </w:tr>
      <w:tr w:rsidR="0095430C" w14:paraId="1F49E4B0" w14:textId="77777777">
        <w:trPr>
          <w:divId w:val="330329585"/>
          <w:tblCellSpacing w:w="15" w:type="dxa"/>
        </w:trPr>
        <w:tc>
          <w:tcPr>
            <w:tcW w:w="0" w:type="auto"/>
            <w:vAlign w:val="center"/>
            <w:hideMark/>
          </w:tcPr>
          <w:p w14:paraId="7A53EA8E" w14:textId="77777777" w:rsidR="0095430C" w:rsidRDefault="0095430C">
            <w:pPr>
              <w:rPr>
                <w:rFonts w:eastAsia="Times New Roman"/>
                <w:lang w:val="en-US"/>
              </w:rPr>
            </w:pPr>
          </w:p>
        </w:tc>
        <w:tc>
          <w:tcPr>
            <w:tcW w:w="0" w:type="auto"/>
            <w:vAlign w:val="center"/>
            <w:hideMark/>
          </w:tcPr>
          <w:p w14:paraId="005A3257" w14:textId="77777777" w:rsidR="0095430C" w:rsidRDefault="005B11EB">
            <w:pPr>
              <w:rPr>
                <w:rFonts w:eastAsia="Times New Roman"/>
                <w:lang w:val="en-US"/>
              </w:rPr>
            </w:pPr>
            <w:r>
              <w:rPr>
                <w:rFonts w:eastAsia="Times New Roman"/>
                <w:b/>
                <w:bCs/>
                <w:lang w:val="en-US"/>
              </w:rPr>
              <w:t xml:space="preserve">From rehabilitation facility: </w:t>
            </w:r>
          </w:p>
        </w:tc>
      </w:tr>
      <w:tr w:rsidR="0095430C" w14:paraId="3A1407C4" w14:textId="77777777">
        <w:trPr>
          <w:divId w:val="330329585"/>
          <w:tblCellSpacing w:w="15" w:type="dxa"/>
        </w:trPr>
        <w:tc>
          <w:tcPr>
            <w:tcW w:w="0" w:type="auto"/>
            <w:vAlign w:val="center"/>
            <w:hideMark/>
          </w:tcPr>
          <w:p w14:paraId="70D6E670" w14:textId="77777777" w:rsidR="0095430C" w:rsidRDefault="0095430C">
            <w:pPr>
              <w:rPr>
                <w:rFonts w:eastAsia="Times New Roman"/>
                <w:lang w:val="en-US"/>
              </w:rPr>
            </w:pPr>
          </w:p>
        </w:tc>
        <w:tc>
          <w:tcPr>
            <w:tcW w:w="0" w:type="auto"/>
            <w:vAlign w:val="center"/>
            <w:hideMark/>
          </w:tcPr>
          <w:p w14:paraId="7F534F3E" w14:textId="77777777" w:rsidR="0095430C" w:rsidRDefault="005B11EB">
            <w:pPr>
              <w:rPr>
                <w:rFonts w:eastAsia="Times New Roman"/>
                <w:lang w:val="en-US"/>
              </w:rPr>
            </w:pPr>
            <w:r>
              <w:rPr>
                <w:rFonts w:eastAsia="Times New Roman"/>
                <w:b/>
                <w:bCs/>
                <w:lang w:val="en-US"/>
              </w:rPr>
              <w:t xml:space="preserve">Other: </w:t>
            </w:r>
          </w:p>
        </w:tc>
      </w:tr>
    </w:tbl>
    <w:p w14:paraId="2D7AC8FD" w14:textId="77777777" w:rsidR="0095430C"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795533" w14:textId="77777777">
        <w:trPr>
          <w:divId w:val="330329585"/>
          <w:tblCellSpacing w:w="15" w:type="dxa"/>
        </w:trPr>
        <w:tc>
          <w:tcPr>
            <w:tcW w:w="0" w:type="auto"/>
            <w:vAlign w:val="center"/>
            <w:hideMark/>
          </w:tcPr>
          <w:p w14:paraId="5A7D632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50E54C" w14:textId="77777777" w:rsidR="0095430C"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95430C" w14:paraId="3529A784" w14:textId="77777777">
        <w:trPr>
          <w:divId w:val="330329585"/>
          <w:tblCellSpacing w:w="15" w:type="dxa"/>
        </w:trPr>
        <w:tc>
          <w:tcPr>
            <w:tcW w:w="0" w:type="auto"/>
            <w:vAlign w:val="center"/>
            <w:hideMark/>
          </w:tcPr>
          <w:p w14:paraId="6AC64F0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D2C703" w14:textId="77777777" w:rsidR="0095430C"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95430C" w14:paraId="6DDA4D6C" w14:textId="77777777">
        <w:trPr>
          <w:divId w:val="330329585"/>
          <w:tblCellSpacing w:w="15" w:type="dxa"/>
        </w:trPr>
        <w:tc>
          <w:tcPr>
            <w:tcW w:w="0" w:type="auto"/>
            <w:vAlign w:val="center"/>
            <w:hideMark/>
          </w:tcPr>
          <w:p w14:paraId="1A0C3C3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26F95FF" w14:textId="77777777" w:rsidR="0095430C" w:rsidRDefault="005B11EB">
            <w:pPr>
              <w:rPr>
                <w:rFonts w:eastAsia="Times New Roman"/>
                <w:lang w:val="en-US"/>
              </w:rPr>
            </w:pPr>
            <w:r>
              <w:rPr>
                <w:rFonts w:eastAsia="Times New Roman"/>
                <w:lang w:val="en-US"/>
              </w:rPr>
              <w:t xml:space="preserve">This value set includes content from SNOMED CT, which is copyright Â© 2002+ </w:t>
            </w:r>
            <w:r>
              <w:rPr>
                <w:rFonts w:eastAsia="Times New Roman"/>
                <w:lang w:val="en-US"/>
              </w:rPr>
              <w:lastRenderedPageBreak/>
              <w:t xml:space="preserve">International Health Terminology Standards Development Organisation (IHTSDO), and distributed by agreement between IHTSDO and HL7. Implementer use of SNOMED CT is not covered by this agreement </w:t>
            </w:r>
          </w:p>
        </w:tc>
      </w:tr>
    </w:tbl>
    <w:p w14:paraId="6AD916C0" w14:textId="77777777" w:rsidR="0095430C"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41DFB3" w14:textId="77777777">
        <w:trPr>
          <w:divId w:val="330329585"/>
          <w:tblCellSpacing w:w="15" w:type="dxa"/>
        </w:trPr>
        <w:tc>
          <w:tcPr>
            <w:tcW w:w="0" w:type="auto"/>
            <w:vAlign w:val="center"/>
            <w:hideMark/>
          </w:tcPr>
          <w:p w14:paraId="254AC0F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D93E90" w14:textId="77777777" w:rsidR="0095430C" w:rsidRDefault="005B11EB">
            <w:pPr>
              <w:rPr>
                <w:rFonts w:eastAsia="Times New Roman"/>
                <w:lang w:val="en-US"/>
              </w:rPr>
            </w:pPr>
            <w:r>
              <w:rPr>
                <w:rFonts w:eastAsia="Times New Roman"/>
                <w:lang w:val="en-US"/>
              </w:rPr>
              <w:t xml:space="preserve">AnimalBreeds (Animal Breeds) </w:t>
            </w:r>
          </w:p>
        </w:tc>
      </w:tr>
      <w:tr w:rsidR="0095430C" w14:paraId="25F8F102" w14:textId="77777777">
        <w:trPr>
          <w:divId w:val="330329585"/>
          <w:tblCellSpacing w:w="15" w:type="dxa"/>
        </w:trPr>
        <w:tc>
          <w:tcPr>
            <w:tcW w:w="0" w:type="auto"/>
            <w:vAlign w:val="center"/>
            <w:hideMark/>
          </w:tcPr>
          <w:p w14:paraId="562F91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E01E57" w14:textId="77777777" w:rsidR="0095430C" w:rsidRDefault="005B11EB">
            <w:pPr>
              <w:rPr>
                <w:rFonts w:eastAsia="Times New Roman"/>
                <w:lang w:val="en-US"/>
              </w:rPr>
            </w:pPr>
            <w:r>
              <w:rPr>
                <w:rFonts w:eastAsia="Times New Roman"/>
                <w:lang w:val="en-US"/>
              </w:rPr>
              <w:t>This example value set defines a set of codes that can be used to indicate breeds of species.</w:t>
            </w:r>
          </w:p>
        </w:tc>
      </w:tr>
      <w:tr w:rsidR="0095430C" w14:paraId="0E0C0FC8" w14:textId="77777777">
        <w:trPr>
          <w:divId w:val="330329585"/>
          <w:tblCellSpacing w:w="15" w:type="dxa"/>
        </w:trPr>
        <w:tc>
          <w:tcPr>
            <w:tcW w:w="0" w:type="auto"/>
            <w:vAlign w:val="center"/>
            <w:hideMark/>
          </w:tcPr>
          <w:p w14:paraId="5A42A7E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2F2786" w14:textId="77777777" w:rsidR="0095430C" w:rsidRDefault="005B11EB">
            <w:pPr>
              <w:rPr>
                <w:rFonts w:eastAsia="Times New Roman"/>
                <w:lang w:val="en-US"/>
              </w:rPr>
            </w:pPr>
            <w:r>
              <w:rPr>
                <w:rFonts w:eastAsia="Times New Roman"/>
                <w:b/>
                <w:bCs/>
                <w:lang w:val="en-US"/>
              </w:rPr>
              <w:t xml:space="preserve">German Shepherd Dog: </w:t>
            </w:r>
          </w:p>
        </w:tc>
      </w:tr>
      <w:tr w:rsidR="0095430C" w14:paraId="2837E8EA" w14:textId="77777777">
        <w:trPr>
          <w:divId w:val="330329585"/>
          <w:tblCellSpacing w:w="15" w:type="dxa"/>
        </w:trPr>
        <w:tc>
          <w:tcPr>
            <w:tcW w:w="0" w:type="auto"/>
            <w:vAlign w:val="center"/>
            <w:hideMark/>
          </w:tcPr>
          <w:p w14:paraId="7FC625CC" w14:textId="77777777" w:rsidR="0095430C" w:rsidRDefault="0095430C">
            <w:pPr>
              <w:rPr>
                <w:rFonts w:eastAsia="Times New Roman"/>
                <w:lang w:val="en-US"/>
              </w:rPr>
            </w:pPr>
          </w:p>
        </w:tc>
        <w:tc>
          <w:tcPr>
            <w:tcW w:w="0" w:type="auto"/>
            <w:vAlign w:val="center"/>
            <w:hideMark/>
          </w:tcPr>
          <w:p w14:paraId="6FA50183" w14:textId="77777777" w:rsidR="0095430C" w:rsidRDefault="005B11EB">
            <w:pPr>
              <w:rPr>
                <w:rFonts w:eastAsia="Times New Roman"/>
                <w:lang w:val="en-US"/>
              </w:rPr>
            </w:pPr>
            <w:r>
              <w:rPr>
                <w:rFonts w:eastAsia="Times New Roman"/>
                <w:b/>
                <w:bCs/>
                <w:lang w:val="en-US"/>
              </w:rPr>
              <w:t xml:space="preserve">Irish Terrier: </w:t>
            </w:r>
          </w:p>
        </w:tc>
      </w:tr>
      <w:tr w:rsidR="0095430C" w14:paraId="0EDFBC40" w14:textId="77777777">
        <w:trPr>
          <w:divId w:val="330329585"/>
          <w:tblCellSpacing w:w="15" w:type="dxa"/>
        </w:trPr>
        <w:tc>
          <w:tcPr>
            <w:tcW w:w="0" w:type="auto"/>
            <w:vAlign w:val="center"/>
            <w:hideMark/>
          </w:tcPr>
          <w:p w14:paraId="03EF2943" w14:textId="77777777" w:rsidR="0095430C" w:rsidRDefault="0095430C">
            <w:pPr>
              <w:rPr>
                <w:rFonts w:eastAsia="Times New Roman"/>
                <w:lang w:val="en-US"/>
              </w:rPr>
            </w:pPr>
          </w:p>
        </w:tc>
        <w:tc>
          <w:tcPr>
            <w:tcW w:w="0" w:type="auto"/>
            <w:vAlign w:val="center"/>
            <w:hideMark/>
          </w:tcPr>
          <w:p w14:paraId="090E9110" w14:textId="77777777" w:rsidR="0095430C" w:rsidRDefault="005B11EB">
            <w:pPr>
              <w:rPr>
                <w:rFonts w:eastAsia="Times New Roman"/>
                <w:lang w:val="en-US"/>
              </w:rPr>
            </w:pPr>
            <w:r>
              <w:rPr>
                <w:rFonts w:eastAsia="Times New Roman"/>
                <w:b/>
                <w:bCs/>
                <w:lang w:val="en-US"/>
              </w:rPr>
              <w:t xml:space="preserve">Tibetan Mastiff: </w:t>
            </w:r>
          </w:p>
        </w:tc>
      </w:tr>
      <w:tr w:rsidR="0095430C" w14:paraId="2081EFE1" w14:textId="77777777">
        <w:trPr>
          <w:divId w:val="330329585"/>
          <w:tblCellSpacing w:w="15" w:type="dxa"/>
        </w:trPr>
        <w:tc>
          <w:tcPr>
            <w:tcW w:w="0" w:type="auto"/>
            <w:vAlign w:val="center"/>
            <w:hideMark/>
          </w:tcPr>
          <w:p w14:paraId="3845A7E3" w14:textId="77777777" w:rsidR="0095430C" w:rsidRDefault="0095430C">
            <w:pPr>
              <w:rPr>
                <w:rFonts w:eastAsia="Times New Roman"/>
                <w:lang w:val="en-US"/>
              </w:rPr>
            </w:pPr>
          </w:p>
        </w:tc>
        <w:tc>
          <w:tcPr>
            <w:tcW w:w="0" w:type="auto"/>
            <w:vAlign w:val="center"/>
            <w:hideMark/>
          </w:tcPr>
          <w:p w14:paraId="634671A0" w14:textId="77777777" w:rsidR="0095430C" w:rsidRDefault="005B11EB">
            <w:pPr>
              <w:rPr>
                <w:rFonts w:eastAsia="Times New Roman"/>
                <w:lang w:val="en-US"/>
              </w:rPr>
            </w:pPr>
            <w:r>
              <w:rPr>
                <w:rFonts w:eastAsia="Times New Roman"/>
                <w:b/>
                <w:bCs/>
                <w:lang w:val="en-US"/>
              </w:rPr>
              <w:t xml:space="preserve">Golden Retriever: </w:t>
            </w:r>
          </w:p>
        </w:tc>
      </w:tr>
    </w:tbl>
    <w:p w14:paraId="33DC3BAB" w14:textId="77777777" w:rsidR="0095430C"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547C3C8" w14:textId="77777777">
        <w:trPr>
          <w:divId w:val="330329585"/>
          <w:tblCellSpacing w:w="15" w:type="dxa"/>
        </w:trPr>
        <w:tc>
          <w:tcPr>
            <w:tcW w:w="0" w:type="auto"/>
            <w:vAlign w:val="center"/>
            <w:hideMark/>
          </w:tcPr>
          <w:p w14:paraId="22E9DA0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5EF0C7" w14:textId="77777777" w:rsidR="0095430C" w:rsidRDefault="005B11EB">
            <w:pPr>
              <w:rPr>
                <w:rFonts w:eastAsia="Times New Roman"/>
                <w:lang w:val="en-US"/>
              </w:rPr>
            </w:pPr>
            <w:r>
              <w:rPr>
                <w:rFonts w:eastAsia="Times New Roman"/>
                <w:lang w:val="en-US"/>
              </w:rPr>
              <w:t xml:space="preserve">AnimalSpecies (Animal Species) </w:t>
            </w:r>
          </w:p>
        </w:tc>
      </w:tr>
      <w:tr w:rsidR="0095430C" w14:paraId="7EDB2D88" w14:textId="77777777">
        <w:trPr>
          <w:divId w:val="330329585"/>
          <w:tblCellSpacing w:w="15" w:type="dxa"/>
        </w:trPr>
        <w:tc>
          <w:tcPr>
            <w:tcW w:w="0" w:type="auto"/>
            <w:vAlign w:val="center"/>
            <w:hideMark/>
          </w:tcPr>
          <w:p w14:paraId="3D2EA00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0BF1D7D" w14:textId="77777777" w:rsidR="0095430C"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95430C" w14:paraId="0FAC7BF6" w14:textId="77777777">
        <w:trPr>
          <w:divId w:val="330329585"/>
          <w:tblCellSpacing w:w="15" w:type="dxa"/>
        </w:trPr>
        <w:tc>
          <w:tcPr>
            <w:tcW w:w="0" w:type="auto"/>
            <w:vAlign w:val="center"/>
            <w:hideMark/>
          </w:tcPr>
          <w:p w14:paraId="396EB48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10EEF8" w14:textId="77777777" w:rsidR="0095430C" w:rsidRDefault="005B11EB">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95430C" w14:paraId="70D7CABD" w14:textId="77777777">
        <w:trPr>
          <w:divId w:val="330329585"/>
          <w:tblCellSpacing w:w="15" w:type="dxa"/>
        </w:trPr>
        <w:tc>
          <w:tcPr>
            <w:tcW w:w="0" w:type="auto"/>
            <w:vAlign w:val="center"/>
            <w:hideMark/>
          </w:tcPr>
          <w:p w14:paraId="671C3401" w14:textId="77777777" w:rsidR="0095430C" w:rsidRDefault="0095430C">
            <w:pPr>
              <w:rPr>
                <w:rFonts w:eastAsia="Times New Roman"/>
                <w:lang w:val="en-US"/>
              </w:rPr>
            </w:pPr>
          </w:p>
        </w:tc>
        <w:tc>
          <w:tcPr>
            <w:tcW w:w="0" w:type="auto"/>
            <w:vAlign w:val="center"/>
            <w:hideMark/>
          </w:tcPr>
          <w:p w14:paraId="4003E793" w14:textId="77777777" w:rsidR="0095430C" w:rsidRDefault="005B11EB">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95430C" w14:paraId="1F1E2480" w14:textId="77777777">
        <w:trPr>
          <w:divId w:val="330329585"/>
          <w:tblCellSpacing w:w="15" w:type="dxa"/>
        </w:trPr>
        <w:tc>
          <w:tcPr>
            <w:tcW w:w="0" w:type="auto"/>
            <w:vAlign w:val="center"/>
            <w:hideMark/>
          </w:tcPr>
          <w:p w14:paraId="2189BAC9" w14:textId="77777777" w:rsidR="0095430C" w:rsidRDefault="0095430C">
            <w:pPr>
              <w:rPr>
                <w:rFonts w:eastAsia="Times New Roman"/>
                <w:lang w:val="en-US"/>
              </w:rPr>
            </w:pPr>
          </w:p>
        </w:tc>
        <w:tc>
          <w:tcPr>
            <w:tcW w:w="0" w:type="auto"/>
            <w:vAlign w:val="center"/>
            <w:hideMark/>
          </w:tcPr>
          <w:p w14:paraId="3BCF69E4" w14:textId="77777777" w:rsidR="0095430C" w:rsidRDefault="005B11EB">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14:paraId="626AFFB7" w14:textId="77777777" w:rsidR="0095430C"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43E13D7" w14:textId="77777777">
        <w:trPr>
          <w:divId w:val="330329585"/>
          <w:tblCellSpacing w:w="15" w:type="dxa"/>
        </w:trPr>
        <w:tc>
          <w:tcPr>
            <w:tcW w:w="0" w:type="auto"/>
            <w:vAlign w:val="center"/>
            <w:hideMark/>
          </w:tcPr>
          <w:p w14:paraId="3DE0F8A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B105F2" w14:textId="77777777" w:rsidR="0095430C" w:rsidRDefault="005B11EB">
            <w:pPr>
              <w:rPr>
                <w:rFonts w:eastAsia="Times New Roman"/>
                <w:lang w:val="en-US"/>
              </w:rPr>
            </w:pPr>
            <w:r>
              <w:rPr>
                <w:rFonts w:eastAsia="Times New Roman"/>
                <w:lang w:val="en-US"/>
              </w:rPr>
              <w:t xml:space="preserve">Basic Resource Types (Basic Resource Types) </w:t>
            </w:r>
          </w:p>
        </w:tc>
      </w:tr>
      <w:tr w:rsidR="0095430C" w14:paraId="101B7565" w14:textId="77777777">
        <w:trPr>
          <w:divId w:val="330329585"/>
          <w:tblCellSpacing w:w="15" w:type="dxa"/>
        </w:trPr>
        <w:tc>
          <w:tcPr>
            <w:tcW w:w="0" w:type="auto"/>
            <w:vAlign w:val="center"/>
            <w:hideMark/>
          </w:tcPr>
          <w:p w14:paraId="0C8C13E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E4FF1A" w14:textId="77777777" w:rsidR="0095430C"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95430C" w14:paraId="1F3AE684" w14:textId="77777777">
        <w:trPr>
          <w:divId w:val="330329585"/>
          <w:tblCellSpacing w:w="15" w:type="dxa"/>
        </w:trPr>
        <w:tc>
          <w:tcPr>
            <w:tcW w:w="0" w:type="auto"/>
            <w:vAlign w:val="center"/>
            <w:hideMark/>
          </w:tcPr>
          <w:p w14:paraId="08735B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C84D70D"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95430C" w14:paraId="64BFDE92" w14:textId="77777777">
        <w:trPr>
          <w:divId w:val="330329585"/>
          <w:tblCellSpacing w:w="15" w:type="dxa"/>
        </w:trPr>
        <w:tc>
          <w:tcPr>
            <w:tcW w:w="0" w:type="auto"/>
            <w:vAlign w:val="center"/>
            <w:hideMark/>
          </w:tcPr>
          <w:p w14:paraId="31AA12CC" w14:textId="77777777" w:rsidR="0095430C" w:rsidRDefault="0095430C">
            <w:pPr>
              <w:rPr>
                <w:rFonts w:eastAsia="Times New Roman"/>
                <w:lang w:val="en-US"/>
              </w:rPr>
            </w:pPr>
          </w:p>
        </w:tc>
        <w:tc>
          <w:tcPr>
            <w:tcW w:w="0" w:type="auto"/>
            <w:vAlign w:val="center"/>
            <w:hideMark/>
          </w:tcPr>
          <w:p w14:paraId="649FE277" w14:textId="77777777" w:rsidR="0095430C"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95430C" w14:paraId="67662325" w14:textId="77777777">
        <w:trPr>
          <w:divId w:val="330329585"/>
          <w:tblCellSpacing w:w="15" w:type="dxa"/>
        </w:trPr>
        <w:tc>
          <w:tcPr>
            <w:tcW w:w="0" w:type="auto"/>
            <w:vAlign w:val="center"/>
            <w:hideMark/>
          </w:tcPr>
          <w:p w14:paraId="2FCA8418" w14:textId="77777777" w:rsidR="0095430C" w:rsidRDefault="0095430C">
            <w:pPr>
              <w:rPr>
                <w:rFonts w:eastAsia="Times New Roman"/>
                <w:lang w:val="en-US"/>
              </w:rPr>
            </w:pPr>
          </w:p>
        </w:tc>
        <w:tc>
          <w:tcPr>
            <w:tcW w:w="0" w:type="auto"/>
            <w:vAlign w:val="center"/>
            <w:hideMark/>
          </w:tcPr>
          <w:p w14:paraId="073A6CA1" w14:textId="77777777" w:rsidR="0095430C"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95430C" w14:paraId="2089B756" w14:textId="77777777">
        <w:trPr>
          <w:divId w:val="330329585"/>
          <w:tblCellSpacing w:w="15" w:type="dxa"/>
        </w:trPr>
        <w:tc>
          <w:tcPr>
            <w:tcW w:w="0" w:type="auto"/>
            <w:vAlign w:val="center"/>
            <w:hideMark/>
          </w:tcPr>
          <w:p w14:paraId="545F274B" w14:textId="77777777" w:rsidR="0095430C" w:rsidRDefault="0095430C">
            <w:pPr>
              <w:rPr>
                <w:rFonts w:eastAsia="Times New Roman"/>
                <w:lang w:val="en-US"/>
              </w:rPr>
            </w:pPr>
          </w:p>
        </w:tc>
        <w:tc>
          <w:tcPr>
            <w:tcW w:w="0" w:type="auto"/>
            <w:vAlign w:val="center"/>
            <w:hideMark/>
          </w:tcPr>
          <w:p w14:paraId="617354D1" w14:textId="77777777" w:rsidR="0095430C" w:rsidRDefault="005B11EB">
            <w:pPr>
              <w:rPr>
                <w:rFonts w:eastAsia="Times New Roman"/>
                <w:lang w:val="en-US"/>
              </w:rPr>
            </w:pPr>
            <w:r>
              <w:rPr>
                <w:rFonts w:eastAsia="Times New Roman"/>
                <w:b/>
                <w:bCs/>
                <w:lang w:val="en-US"/>
              </w:rPr>
              <w:t xml:space="preserve">Appointment Request: </w:t>
            </w:r>
            <w:r>
              <w:rPr>
                <w:rFonts w:eastAsia="Times New Roman"/>
                <w:lang w:val="en-US"/>
              </w:rPr>
              <w:t xml:space="preserve">A request that a time be scheduled for a type of service for a specified patient, potentially subject to other constraints </w:t>
            </w:r>
          </w:p>
        </w:tc>
      </w:tr>
      <w:tr w:rsidR="0095430C" w14:paraId="65D66EE8" w14:textId="77777777">
        <w:trPr>
          <w:divId w:val="330329585"/>
          <w:tblCellSpacing w:w="15" w:type="dxa"/>
        </w:trPr>
        <w:tc>
          <w:tcPr>
            <w:tcW w:w="0" w:type="auto"/>
            <w:vAlign w:val="center"/>
            <w:hideMark/>
          </w:tcPr>
          <w:p w14:paraId="5E4B16D0" w14:textId="77777777" w:rsidR="0095430C" w:rsidRDefault="0095430C">
            <w:pPr>
              <w:rPr>
                <w:rFonts w:eastAsia="Times New Roman"/>
                <w:lang w:val="en-US"/>
              </w:rPr>
            </w:pPr>
          </w:p>
        </w:tc>
        <w:tc>
          <w:tcPr>
            <w:tcW w:w="0" w:type="auto"/>
            <w:vAlign w:val="center"/>
            <w:hideMark/>
          </w:tcPr>
          <w:p w14:paraId="01B708BA" w14:textId="77777777" w:rsidR="0095430C" w:rsidRDefault="005B11EB">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95430C" w14:paraId="4B8ABA6F" w14:textId="77777777">
        <w:trPr>
          <w:divId w:val="330329585"/>
          <w:tblCellSpacing w:w="15" w:type="dxa"/>
        </w:trPr>
        <w:tc>
          <w:tcPr>
            <w:tcW w:w="0" w:type="auto"/>
            <w:vAlign w:val="center"/>
            <w:hideMark/>
          </w:tcPr>
          <w:p w14:paraId="6E69A1FB" w14:textId="77777777" w:rsidR="0095430C" w:rsidRDefault="0095430C">
            <w:pPr>
              <w:rPr>
                <w:rFonts w:eastAsia="Times New Roman"/>
                <w:lang w:val="en-US"/>
              </w:rPr>
            </w:pPr>
          </w:p>
        </w:tc>
        <w:tc>
          <w:tcPr>
            <w:tcW w:w="0" w:type="auto"/>
            <w:vAlign w:val="center"/>
            <w:hideMark/>
          </w:tcPr>
          <w:p w14:paraId="65781A02"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nutritonal material to be delivered to a patient. </w:t>
            </w:r>
          </w:p>
        </w:tc>
      </w:tr>
      <w:tr w:rsidR="0095430C" w14:paraId="75541A14" w14:textId="77777777">
        <w:trPr>
          <w:divId w:val="330329585"/>
          <w:tblCellSpacing w:w="15" w:type="dxa"/>
        </w:trPr>
        <w:tc>
          <w:tcPr>
            <w:tcW w:w="0" w:type="auto"/>
            <w:vAlign w:val="center"/>
            <w:hideMark/>
          </w:tcPr>
          <w:p w14:paraId="241F09E5" w14:textId="77777777" w:rsidR="0095430C" w:rsidRDefault="0095430C">
            <w:pPr>
              <w:rPr>
                <w:rFonts w:eastAsia="Times New Roman"/>
                <w:lang w:val="en-US"/>
              </w:rPr>
            </w:pPr>
          </w:p>
        </w:tc>
        <w:tc>
          <w:tcPr>
            <w:tcW w:w="0" w:type="auto"/>
            <w:vAlign w:val="center"/>
            <w:hideMark/>
          </w:tcPr>
          <w:p w14:paraId="55CB5A4D" w14:textId="77777777" w:rsidR="0095430C"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95430C" w14:paraId="484CE417" w14:textId="77777777">
        <w:trPr>
          <w:divId w:val="330329585"/>
          <w:tblCellSpacing w:w="15" w:type="dxa"/>
        </w:trPr>
        <w:tc>
          <w:tcPr>
            <w:tcW w:w="0" w:type="auto"/>
            <w:vAlign w:val="center"/>
            <w:hideMark/>
          </w:tcPr>
          <w:p w14:paraId="367976DD" w14:textId="77777777" w:rsidR="0095430C" w:rsidRDefault="0095430C">
            <w:pPr>
              <w:rPr>
                <w:rFonts w:eastAsia="Times New Roman"/>
                <w:lang w:val="en-US"/>
              </w:rPr>
            </w:pPr>
          </w:p>
        </w:tc>
        <w:tc>
          <w:tcPr>
            <w:tcW w:w="0" w:type="auto"/>
            <w:vAlign w:val="center"/>
            <w:hideMark/>
          </w:tcPr>
          <w:p w14:paraId="6CD1D107" w14:textId="77777777" w:rsidR="0095430C"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95430C" w14:paraId="529E9D83" w14:textId="77777777">
        <w:trPr>
          <w:divId w:val="330329585"/>
          <w:tblCellSpacing w:w="15" w:type="dxa"/>
        </w:trPr>
        <w:tc>
          <w:tcPr>
            <w:tcW w:w="0" w:type="auto"/>
            <w:vAlign w:val="center"/>
            <w:hideMark/>
          </w:tcPr>
          <w:p w14:paraId="48D72B95" w14:textId="77777777" w:rsidR="0095430C" w:rsidRDefault="0095430C">
            <w:pPr>
              <w:rPr>
                <w:rFonts w:eastAsia="Times New Roman"/>
                <w:lang w:val="en-US"/>
              </w:rPr>
            </w:pPr>
          </w:p>
        </w:tc>
        <w:tc>
          <w:tcPr>
            <w:tcW w:w="0" w:type="auto"/>
            <w:vAlign w:val="center"/>
            <w:hideMark/>
          </w:tcPr>
          <w:p w14:paraId="01AFDC2F" w14:textId="77777777" w:rsidR="0095430C" w:rsidRDefault="005B11EB">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95430C" w14:paraId="5C4FAD5E" w14:textId="77777777">
        <w:trPr>
          <w:divId w:val="330329585"/>
          <w:tblCellSpacing w:w="15" w:type="dxa"/>
        </w:trPr>
        <w:tc>
          <w:tcPr>
            <w:tcW w:w="0" w:type="auto"/>
            <w:vAlign w:val="center"/>
            <w:hideMark/>
          </w:tcPr>
          <w:p w14:paraId="2A0D8B67" w14:textId="77777777" w:rsidR="0095430C" w:rsidRDefault="0095430C">
            <w:pPr>
              <w:rPr>
                <w:rFonts w:eastAsia="Times New Roman"/>
                <w:lang w:val="en-US"/>
              </w:rPr>
            </w:pPr>
          </w:p>
        </w:tc>
        <w:tc>
          <w:tcPr>
            <w:tcW w:w="0" w:type="auto"/>
            <w:vAlign w:val="center"/>
            <w:hideMark/>
          </w:tcPr>
          <w:p w14:paraId="64A9AC9B" w14:textId="77777777" w:rsidR="0095430C"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95430C" w14:paraId="69ECEB7E" w14:textId="77777777">
        <w:trPr>
          <w:divId w:val="330329585"/>
          <w:tblCellSpacing w:w="15" w:type="dxa"/>
        </w:trPr>
        <w:tc>
          <w:tcPr>
            <w:tcW w:w="0" w:type="auto"/>
            <w:vAlign w:val="center"/>
            <w:hideMark/>
          </w:tcPr>
          <w:p w14:paraId="77BAE109" w14:textId="77777777" w:rsidR="0095430C" w:rsidRDefault="0095430C">
            <w:pPr>
              <w:rPr>
                <w:rFonts w:eastAsia="Times New Roman"/>
                <w:lang w:val="en-US"/>
              </w:rPr>
            </w:pPr>
          </w:p>
        </w:tc>
        <w:tc>
          <w:tcPr>
            <w:tcW w:w="0" w:type="auto"/>
            <w:vAlign w:val="center"/>
            <w:hideMark/>
          </w:tcPr>
          <w:p w14:paraId="57581A11" w14:textId="77777777" w:rsidR="0095430C"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95430C" w14:paraId="055E0867" w14:textId="77777777">
        <w:trPr>
          <w:divId w:val="330329585"/>
          <w:tblCellSpacing w:w="15" w:type="dxa"/>
        </w:trPr>
        <w:tc>
          <w:tcPr>
            <w:tcW w:w="0" w:type="auto"/>
            <w:vAlign w:val="center"/>
            <w:hideMark/>
          </w:tcPr>
          <w:p w14:paraId="41134180" w14:textId="77777777" w:rsidR="0095430C" w:rsidRDefault="0095430C">
            <w:pPr>
              <w:rPr>
                <w:rFonts w:eastAsia="Times New Roman"/>
                <w:lang w:val="en-US"/>
              </w:rPr>
            </w:pPr>
          </w:p>
        </w:tc>
        <w:tc>
          <w:tcPr>
            <w:tcW w:w="0" w:type="auto"/>
            <w:vAlign w:val="center"/>
            <w:hideMark/>
          </w:tcPr>
          <w:p w14:paraId="1AC4A797" w14:textId="77777777" w:rsidR="0095430C"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95430C" w14:paraId="5E9E88CB" w14:textId="77777777">
        <w:trPr>
          <w:divId w:val="330329585"/>
          <w:tblCellSpacing w:w="15" w:type="dxa"/>
        </w:trPr>
        <w:tc>
          <w:tcPr>
            <w:tcW w:w="0" w:type="auto"/>
            <w:vAlign w:val="center"/>
            <w:hideMark/>
          </w:tcPr>
          <w:p w14:paraId="037501E8" w14:textId="77777777" w:rsidR="0095430C" w:rsidRDefault="0095430C">
            <w:pPr>
              <w:rPr>
                <w:rFonts w:eastAsia="Times New Roman"/>
                <w:lang w:val="en-US"/>
              </w:rPr>
            </w:pPr>
          </w:p>
        </w:tc>
        <w:tc>
          <w:tcPr>
            <w:tcW w:w="0" w:type="auto"/>
            <w:vAlign w:val="center"/>
            <w:hideMark/>
          </w:tcPr>
          <w:p w14:paraId="3AD6D462" w14:textId="77777777" w:rsidR="0095430C" w:rsidRDefault="005B11EB">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predication of the cost that would be paid under an insurance plan for a hypothetical claim for goods or services </w:t>
            </w:r>
          </w:p>
        </w:tc>
      </w:tr>
      <w:tr w:rsidR="0095430C" w14:paraId="216DDA3D" w14:textId="77777777">
        <w:trPr>
          <w:divId w:val="330329585"/>
          <w:tblCellSpacing w:w="15" w:type="dxa"/>
        </w:trPr>
        <w:tc>
          <w:tcPr>
            <w:tcW w:w="0" w:type="auto"/>
            <w:vAlign w:val="center"/>
            <w:hideMark/>
          </w:tcPr>
          <w:p w14:paraId="02F2C1BF" w14:textId="77777777" w:rsidR="0095430C" w:rsidRDefault="0095430C">
            <w:pPr>
              <w:rPr>
                <w:rFonts w:eastAsia="Times New Roman"/>
                <w:lang w:val="en-US"/>
              </w:rPr>
            </w:pPr>
          </w:p>
        </w:tc>
        <w:tc>
          <w:tcPr>
            <w:tcW w:w="0" w:type="auto"/>
            <w:vAlign w:val="center"/>
            <w:hideMark/>
          </w:tcPr>
          <w:p w14:paraId="35FF6260" w14:textId="77777777" w:rsidR="0095430C" w:rsidRDefault="005B11EB">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95430C" w14:paraId="335A1B24" w14:textId="77777777">
        <w:trPr>
          <w:divId w:val="330329585"/>
          <w:tblCellSpacing w:w="15" w:type="dxa"/>
        </w:trPr>
        <w:tc>
          <w:tcPr>
            <w:tcW w:w="0" w:type="auto"/>
            <w:vAlign w:val="center"/>
            <w:hideMark/>
          </w:tcPr>
          <w:p w14:paraId="0E5A2D15" w14:textId="77777777" w:rsidR="0095430C" w:rsidRDefault="0095430C">
            <w:pPr>
              <w:rPr>
                <w:rFonts w:eastAsia="Times New Roman"/>
                <w:lang w:val="en-US"/>
              </w:rPr>
            </w:pPr>
          </w:p>
        </w:tc>
        <w:tc>
          <w:tcPr>
            <w:tcW w:w="0" w:type="auto"/>
            <w:vAlign w:val="center"/>
            <w:hideMark/>
          </w:tcPr>
          <w:p w14:paraId="348026B7" w14:textId="77777777" w:rsidR="0095430C" w:rsidRDefault="005B11EB">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95430C" w14:paraId="7A8633A6" w14:textId="77777777">
        <w:trPr>
          <w:divId w:val="330329585"/>
          <w:tblCellSpacing w:w="15" w:type="dxa"/>
        </w:trPr>
        <w:tc>
          <w:tcPr>
            <w:tcW w:w="0" w:type="auto"/>
            <w:vAlign w:val="center"/>
            <w:hideMark/>
          </w:tcPr>
          <w:p w14:paraId="22CFF3B2" w14:textId="77777777" w:rsidR="0095430C" w:rsidRDefault="0095430C">
            <w:pPr>
              <w:rPr>
                <w:rFonts w:eastAsia="Times New Roman"/>
                <w:lang w:val="en-US"/>
              </w:rPr>
            </w:pPr>
          </w:p>
        </w:tc>
        <w:tc>
          <w:tcPr>
            <w:tcW w:w="0" w:type="auto"/>
            <w:vAlign w:val="center"/>
            <w:hideMark/>
          </w:tcPr>
          <w:p w14:paraId="1EC4AF4F" w14:textId="77777777" w:rsidR="0095430C"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14:paraId="0978723A" w14:textId="77777777" w:rsidR="0095430C"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2B87211" w14:textId="77777777">
        <w:trPr>
          <w:divId w:val="330329585"/>
          <w:tblCellSpacing w:w="15" w:type="dxa"/>
        </w:trPr>
        <w:tc>
          <w:tcPr>
            <w:tcW w:w="0" w:type="auto"/>
            <w:vAlign w:val="center"/>
            <w:hideMark/>
          </w:tcPr>
          <w:p w14:paraId="6CC2C58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21B20E" w14:textId="77777777" w:rsidR="0095430C"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95430C" w14:paraId="23354040" w14:textId="77777777">
        <w:trPr>
          <w:divId w:val="330329585"/>
          <w:tblCellSpacing w:w="15" w:type="dxa"/>
        </w:trPr>
        <w:tc>
          <w:tcPr>
            <w:tcW w:w="0" w:type="auto"/>
            <w:vAlign w:val="center"/>
            <w:hideMark/>
          </w:tcPr>
          <w:p w14:paraId="68FCCBB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521227F"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14:paraId="4CEE901F" w14:textId="77777777" w:rsidR="0095430C"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FFBCFE9" w14:textId="77777777">
        <w:trPr>
          <w:divId w:val="330329585"/>
          <w:tblCellSpacing w:w="15" w:type="dxa"/>
        </w:trPr>
        <w:tc>
          <w:tcPr>
            <w:tcW w:w="0" w:type="auto"/>
            <w:vAlign w:val="center"/>
            <w:hideMark/>
          </w:tcPr>
          <w:p w14:paraId="771BC9E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1E930B" w14:textId="77777777" w:rsidR="0095430C" w:rsidRDefault="005B11EB">
            <w:pPr>
              <w:rPr>
                <w:rFonts w:eastAsia="Times New Roman"/>
                <w:lang w:val="en-US"/>
              </w:rPr>
            </w:pPr>
            <w:r>
              <w:rPr>
                <w:rFonts w:eastAsia="Times New Roman"/>
                <w:lang w:val="en-US"/>
              </w:rPr>
              <w:t xml:space="preserve">Condition Category Codes (Condition Category Codes) </w:t>
            </w:r>
          </w:p>
        </w:tc>
      </w:tr>
      <w:tr w:rsidR="0095430C" w14:paraId="6DC1F6E6" w14:textId="77777777">
        <w:trPr>
          <w:divId w:val="330329585"/>
          <w:tblCellSpacing w:w="15" w:type="dxa"/>
        </w:trPr>
        <w:tc>
          <w:tcPr>
            <w:tcW w:w="0" w:type="auto"/>
            <w:vAlign w:val="center"/>
            <w:hideMark/>
          </w:tcPr>
          <w:p w14:paraId="6A63D8F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8844BE" w14:textId="77777777" w:rsidR="0095430C" w:rsidRDefault="005B11EB">
            <w:pPr>
              <w:rPr>
                <w:rFonts w:eastAsia="Times New Roman"/>
                <w:lang w:val="en-US"/>
              </w:rPr>
            </w:pPr>
            <w:r>
              <w:rPr>
                <w:rFonts w:eastAsia="Times New Roman"/>
                <w:lang w:val="en-US"/>
              </w:rPr>
              <w:t>Preferred value set for Condition Categories</w:t>
            </w:r>
          </w:p>
        </w:tc>
      </w:tr>
      <w:tr w:rsidR="0095430C" w14:paraId="55FF2A99" w14:textId="77777777">
        <w:trPr>
          <w:divId w:val="330329585"/>
          <w:tblCellSpacing w:w="15" w:type="dxa"/>
        </w:trPr>
        <w:tc>
          <w:tcPr>
            <w:tcW w:w="0" w:type="auto"/>
            <w:vAlign w:val="center"/>
            <w:hideMark/>
          </w:tcPr>
          <w:p w14:paraId="4529D98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189FEC1" w14:textId="77777777" w:rsidR="0095430C" w:rsidRDefault="005B11EB">
            <w:pPr>
              <w:rPr>
                <w:rFonts w:eastAsia="Times New Roman"/>
                <w:lang w:val="en-US"/>
              </w:rPr>
            </w:pPr>
            <w:r>
              <w:rPr>
                <w:rFonts w:eastAsia="Times New Roman"/>
                <w:b/>
                <w:bCs/>
                <w:lang w:val="en-US"/>
              </w:rPr>
              <w:t xml:space="preserve">Complaint: </w:t>
            </w:r>
            <w:r>
              <w:rPr>
                <w:rFonts w:eastAsia="Times New Roman"/>
                <w:lang w:val="en-US"/>
              </w:rPr>
              <w:t xml:space="preserve">The patient considers the condition an issue to be addressed </w:t>
            </w:r>
          </w:p>
        </w:tc>
      </w:tr>
      <w:tr w:rsidR="0095430C" w14:paraId="54873A4C" w14:textId="77777777">
        <w:trPr>
          <w:divId w:val="330329585"/>
          <w:tblCellSpacing w:w="15" w:type="dxa"/>
        </w:trPr>
        <w:tc>
          <w:tcPr>
            <w:tcW w:w="0" w:type="auto"/>
            <w:vAlign w:val="center"/>
            <w:hideMark/>
          </w:tcPr>
          <w:p w14:paraId="39120C6B" w14:textId="77777777" w:rsidR="0095430C" w:rsidRDefault="0095430C">
            <w:pPr>
              <w:rPr>
                <w:rFonts w:eastAsia="Times New Roman"/>
                <w:lang w:val="en-US"/>
              </w:rPr>
            </w:pPr>
          </w:p>
        </w:tc>
        <w:tc>
          <w:tcPr>
            <w:tcW w:w="0" w:type="auto"/>
            <w:vAlign w:val="center"/>
            <w:hideMark/>
          </w:tcPr>
          <w:p w14:paraId="047340BD" w14:textId="77777777" w:rsidR="0095430C" w:rsidRDefault="005B11EB">
            <w:pPr>
              <w:rPr>
                <w:rFonts w:eastAsia="Times New Roman"/>
                <w:lang w:val="en-US"/>
              </w:rPr>
            </w:pPr>
            <w:r>
              <w:rPr>
                <w:rFonts w:eastAsia="Times New Roman"/>
                <w:b/>
                <w:bCs/>
                <w:lang w:val="en-US"/>
              </w:rPr>
              <w:t xml:space="preserve">Symptom: </w:t>
            </w:r>
            <w:r>
              <w:rPr>
                <w:rFonts w:eastAsia="Times New Roman"/>
                <w:lang w:val="en-US"/>
              </w:rPr>
              <w:t xml:space="preserve">A symptom of a condition (as might be mentioned in a review of systems) </w:t>
            </w:r>
          </w:p>
        </w:tc>
      </w:tr>
      <w:tr w:rsidR="0095430C" w14:paraId="155C7240" w14:textId="77777777">
        <w:trPr>
          <w:divId w:val="330329585"/>
          <w:tblCellSpacing w:w="15" w:type="dxa"/>
        </w:trPr>
        <w:tc>
          <w:tcPr>
            <w:tcW w:w="0" w:type="auto"/>
            <w:vAlign w:val="center"/>
            <w:hideMark/>
          </w:tcPr>
          <w:p w14:paraId="62D452D2" w14:textId="77777777" w:rsidR="0095430C" w:rsidRDefault="0095430C">
            <w:pPr>
              <w:rPr>
                <w:rFonts w:eastAsia="Times New Roman"/>
                <w:lang w:val="en-US"/>
              </w:rPr>
            </w:pPr>
          </w:p>
        </w:tc>
        <w:tc>
          <w:tcPr>
            <w:tcW w:w="0" w:type="auto"/>
            <w:vAlign w:val="center"/>
            <w:hideMark/>
          </w:tcPr>
          <w:p w14:paraId="067A1AA2" w14:textId="77777777" w:rsidR="0095430C"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made by a healthcare provider </w:t>
            </w:r>
          </w:p>
        </w:tc>
      </w:tr>
      <w:tr w:rsidR="0095430C" w14:paraId="3365B943" w14:textId="77777777">
        <w:trPr>
          <w:divId w:val="330329585"/>
          <w:tblCellSpacing w:w="15" w:type="dxa"/>
        </w:trPr>
        <w:tc>
          <w:tcPr>
            <w:tcW w:w="0" w:type="auto"/>
            <w:vAlign w:val="center"/>
            <w:hideMark/>
          </w:tcPr>
          <w:p w14:paraId="1697B9F9" w14:textId="77777777" w:rsidR="0095430C" w:rsidRDefault="0095430C">
            <w:pPr>
              <w:rPr>
                <w:rFonts w:eastAsia="Times New Roman"/>
                <w:lang w:val="en-US"/>
              </w:rPr>
            </w:pPr>
          </w:p>
        </w:tc>
        <w:tc>
          <w:tcPr>
            <w:tcW w:w="0" w:type="auto"/>
            <w:vAlign w:val="center"/>
            <w:hideMark/>
          </w:tcPr>
          <w:p w14:paraId="55C64C30" w14:textId="77777777" w:rsidR="0095430C" w:rsidRDefault="005B11EB">
            <w:pPr>
              <w:rPr>
                <w:rFonts w:eastAsia="Times New Roman"/>
                <w:lang w:val="en-US"/>
              </w:rPr>
            </w:pPr>
            <w:r>
              <w:rPr>
                <w:rFonts w:eastAsia="Times New Roman"/>
                <w:b/>
                <w:bCs/>
                <w:lang w:val="en-US"/>
              </w:rPr>
              <w:t xml:space="preserve">Diagnosis: </w:t>
            </w:r>
            <w:r>
              <w:rPr>
                <w:rFonts w:eastAsia="Times New Roman"/>
                <w:lang w:val="en-US"/>
              </w:rPr>
              <w:t xml:space="preserve">This is a judgment made by a healthcare provider that the patient has a particular disease or condition </w:t>
            </w:r>
          </w:p>
        </w:tc>
      </w:tr>
    </w:tbl>
    <w:p w14:paraId="6081016D" w14:textId="77777777" w:rsidR="0095430C"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7C95938" w14:textId="77777777">
        <w:trPr>
          <w:divId w:val="330329585"/>
          <w:tblCellSpacing w:w="15" w:type="dxa"/>
        </w:trPr>
        <w:tc>
          <w:tcPr>
            <w:tcW w:w="0" w:type="auto"/>
            <w:vAlign w:val="center"/>
            <w:hideMark/>
          </w:tcPr>
          <w:p w14:paraId="5020946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CE928A7" w14:textId="77777777" w:rsidR="0095430C" w:rsidRDefault="005B11EB">
            <w:pPr>
              <w:rPr>
                <w:rFonts w:eastAsia="Times New Roman"/>
                <w:lang w:val="en-US"/>
              </w:rPr>
            </w:pPr>
            <w:r>
              <w:rPr>
                <w:rFonts w:eastAsia="Times New Roman"/>
                <w:lang w:val="en-US"/>
              </w:rPr>
              <w:t xml:space="preserve">Condition Cause Codes (Condition Cause Codes) </w:t>
            </w:r>
          </w:p>
        </w:tc>
      </w:tr>
      <w:tr w:rsidR="0095430C" w14:paraId="5117ECC6" w14:textId="77777777">
        <w:trPr>
          <w:divId w:val="330329585"/>
          <w:tblCellSpacing w:w="15" w:type="dxa"/>
        </w:trPr>
        <w:tc>
          <w:tcPr>
            <w:tcW w:w="0" w:type="auto"/>
            <w:vAlign w:val="center"/>
            <w:hideMark/>
          </w:tcPr>
          <w:p w14:paraId="3270AF4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8013340" w14:textId="77777777" w:rsidR="0095430C" w:rsidRDefault="005B11EB">
            <w:pPr>
              <w:rPr>
                <w:rFonts w:eastAsia="Times New Roman"/>
                <w:lang w:val="en-US"/>
              </w:rPr>
            </w:pPr>
            <w:r>
              <w:rPr>
                <w:rFonts w:eastAsia="Times New Roman"/>
                <w:lang w:val="en-US"/>
              </w:rPr>
              <w:t>Example value set for Cause of Condition codes</w:t>
            </w:r>
          </w:p>
        </w:tc>
      </w:tr>
      <w:tr w:rsidR="0095430C" w14:paraId="4268BD6F" w14:textId="77777777">
        <w:trPr>
          <w:divId w:val="330329585"/>
          <w:tblCellSpacing w:w="15" w:type="dxa"/>
        </w:trPr>
        <w:tc>
          <w:tcPr>
            <w:tcW w:w="0" w:type="auto"/>
            <w:vAlign w:val="center"/>
            <w:hideMark/>
          </w:tcPr>
          <w:p w14:paraId="1DE34F8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46FDC71"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73811C2" w14:textId="77777777" w:rsidR="0095430C"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B7A0E7" w14:textId="77777777">
        <w:trPr>
          <w:divId w:val="330329585"/>
          <w:tblCellSpacing w:w="15" w:type="dxa"/>
        </w:trPr>
        <w:tc>
          <w:tcPr>
            <w:tcW w:w="0" w:type="auto"/>
            <w:vAlign w:val="center"/>
            <w:hideMark/>
          </w:tcPr>
          <w:p w14:paraId="4D0E0F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F729B2C" w14:textId="77777777" w:rsidR="0095430C" w:rsidRDefault="005B11EB">
            <w:pPr>
              <w:rPr>
                <w:rFonts w:eastAsia="Times New Roman"/>
                <w:lang w:val="en-US"/>
              </w:rPr>
            </w:pPr>
            <w:r>
              <w:rPr>
                <w:rFonts w:eastAsia="Times New Roman"/>
                <w:lang w:val="en-US"/>
              </w:rPr>
              <w:t xml:space="preserve">Condition Clinical Status Codes (Condition Clinical Status Codes) </w:t>
            </w:r>
          </w:p>
        </w:tc>
      </w:tr>
      <w:tr w:rsidR="0095430C" w14:paraId="7F546157" w14:textId="77777777">
        <w:trPr>
          <w:divId w:val="330329585"/>
          <w:tblCellSpacing w:w="15" w:type="dxa"/>
        </w:trPr>
        <w:tc>
          <w:tcPr>
            <w:tcW w:w="0" w:type="auto"/>
            <w:vAlign w:val="center"/>
            <w:hideMark/>
          </w:tcPr>
          <w:p w14:paraId="51A4A76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B7841F" w14:textId="77777777" w:rsidR="0095430C" w:rsidRDefault="005B11EB">
            <w:pPr>
              <w:rPr>
                <w:rFonts w:eastAsia="Times New Roman"/>
                <w:lang w:val="en-US"/>
              </w:rPr>
            </w:pPr>
            <w:r>
              <w:rPr>
                <w:rFonts w:eastAsia="Times New Roman"/>
                <w:lang w:val="en-US"/>
              </w:rPr>
              <w:t>Preferred value set for Condition Clinical Status</w:t>
            </w:r>
          </w:p>
        </w:tc>
      </w:tr>
      <w:tr w:rsidR="0095430C" w14:paraId="558A6AEC" w14:textId="77777777">
        <w:trPr>
          <w:divId w:val="330329585"/>
          <w:tblCellSpacing w:w="15" w:type="dxa"/>
        </w:trPr>
        <w:tc>
          <w:tcPr>
            <w:tcW w:w="0" w:type="auto"/>
            <w:vAlign w:val="center"/>
            <w:hideMark/>
          </w:tcPr>
          <w:p w14:paraId="63273C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531646"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w:t>
            </w:r>
          </w:p>
        </w:tc>
      </w:tr>
      <w:tr w:rsidR="0095430C" w14:paraId="5184588C" w14:textId="77777777">
        <w:trPr>
          <w:divId w:val="330329585"/>
          <w:tblCellSpacing w:w="15" w:type="dxa"/>
        </w:trPr>
        <w:tc>
          <w:tcPr>
            <w:tcW w:w="0" w:type="auto"/>
            <w:vAlign w:val="center"/>
            <w:hideMark/>
          </w:tcPr>
          <w:p w14:paraId="3A34C45D" w14:textId="77777777" w:rsidR="0095430C" w:rsidRDefault="0095430C">
            <w:pPr>
              <w:rPr>
                <w:rFonts w:eastAsia="Times New Roman"/>
                <w:lang w:val="en-US"/>
              </w:rPr>
            </w:pPr>
          </w:p>
        </w:tc>
        <w:tc>
          <w:tcPr>
            <w:tcW w:w="0" w:type="auto"/>
            <w:vAlign w:val="center"/>
            <w:hideMark/>
          </w:tcPr>
          <w:p w14:paraId="155DFB74" w14:textId="77777777" w:rsidR="0095430C" w:rsidRDefault="005B11EB">
            <w:pPr>
              <w:rPr>
                <w:rFonts w:eastAsia="Times New Roman"/>
                <w:lang w:val="en-US"/>
              </w:rPr>
            </w:pPr>
            <w:r>
              <w:rPr>
                <w:rFonts w:eastAsia="Times New Roman"/>
                <w:b/>
                <w:bCs/>
                <w:lang w:val="en-US"/>
              </w:rPr>
              <w:t xml:space="preserve">Relapse: </w:t>
            </w:r>
            <w:r>
              <w:rPr>
                <w:rFonts w:eastAsia="Times New Roman"/>
                <w:lang w:val="en-US"/>
              </w:rPr>
              <w:t xml:space="preserve">The subject is re-experiencing the symptoms of the condition after a period of remission or presumed resolution </w:t>
            </w:r>
          </w:p>
        </w:tc>
      </w:tr>
      <w:tr w:rsidR="0095430C" w14:paraId="26E358A0" w14:textId="77777777">
        <w:trPr>
          <w:divId w:val="330329585"/>
          <w:tblCellSpacing w:w="15" w:type="dxa"/>
        </w:trPr>
        <w:tc>
          <w:tcPr>
            <w:tcW w:w="0" w:type="auto"/>
            <w:vAlign w:val="center"/>
            <w:hideMark/>
          </w:tcPr>
          <w:p w14:paraId="5D45D0AB" w14:textId="77777777" w:rsidR="0095430C" w:rsidRDefault="0095430C">
            <w:pPr>
              <w:rPr>
                <w:rFonts w:eastAsia="Times New Roman"/>
                <w:lang w:val="en-US"/>
              </w:rPr>
            </w:pPr>
          </w:p>
        </w:tc>
        <w:tc>
          <w:tcPr>
            <w:tcW w:w="0" w:type="auto"/>
            <w:vAlign w:val="center"/>
            <w:hideMark/>
          </w:tcPr>
          <w:p w14:paraId="5A6319D8" w14:textId="77777777" w:rsidR="0095430C" w:rsidRDefault="005B11EB">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95430C" w14:paraId="0B23C4C4" w14:textId="77777777">
        <w:trPr>
          <w:divId w:val="330329585"/>
          <w:tblCellSpacing w:w="15" w:type="dxa"/>
        </w:trPr>
        <w:tc>
          <w:tcPr>
            <w:tcW w:w="0" w:type="auto"/>
            <w:vAlign w:val="center"/>
            <w:hideMark/>
          </w:tcPr>
          <w:p w14:paraId="7ACBADD7" w14:textId="77777777" w:rsidR="0095430C" w:rsidRDefault="0095430C">
            <w:pPr>
              <w:rPr>
                <w:rFonts w:eastAsia="Times New Roman"/>
                <w:lang w:val="en-US"/>
              </w:rPr>
            </w:pPr>
          </w:p>
        </w:tc>
        <w:tc>
          <w:tcPr>
            <w:tcW w:w="0" w:type="auto"/>
            <w:vAlign w:val="center"/>
            <w:hideMark/>
          </w:tcPr>
          <w:p w14:paraId="72D90863"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no perceived risk of the symptoms returning </w:t>
            </w:r>
          </w:p>
        </w:tc>
      </w:tr>
    </w:tbl>
    <w:p w14:paraId="76403DFC" w14:textId="77777777" w:rsidR="0095430C"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781F538" w14:textId="77777777">
        <w:trPr>
          <w:divId w:val="330329585"/>
          <w:tblCellSpacing w:w="15" w:type="dxa"/>
        </w:trPr>
        <w:tc>
          <w:tcPr>
            <w:tcW w:w="0" w:type="auto"/>
            <w:vAlign w:val="center"/>
            <w:hideMark/>
          </w:tcPr>
          <w:p w14:paraId="1996E1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648653" w14:textId="77777777" w:rsidR="0095430C" w:rsidRDefault="005B11EB">
            <w:pPr>
              <w:rPr>
                <w:rFonts w:eastAsia="Times New Roman"/>
                <w:lang w:val="en-US"/>
              </w:rPr>
            </w:pPr>
            <w:r>
              <w:rPr>
                <w:rFonts w:eastAsia="Times New Roman"/>
                <w:lang w:val="en-US"/>
              </w:rPr>
              <w:t xml:space="preserve">Condition Outcome Codes (Condition Outcome Codes) </w:t>
            </w:r>
          </w:p>
        </w:tc>
      </w:tr>
      <w:tr w:rsidR="0095430C" w14:paraId="19C7EC10" w14:textId="77777777">
        <w:trPr>
          <w:divId w:val="330329585"/>
          <w:tblCellSpacing w:w="15" w:type="dxa"/>
        </w:trPr>
        <w:tc>
          <w:tcPr>
            <w:tcW w:w="0" w:type="auto"/>
            <w:vAlign w:val="center"/>
            <w:hideMark/>
          </w:tcPr>
          <w:p w14:paraId="5FA941B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4B7B58" w14:textId="77777777" w:rsidR="0095430C" w:rsidRDefault="005B11EB">
            <w:pPr>
              <w:rPr>
                <w:rFonts w:eastAsia="Times New Roman"/>
                <w:lang w:val="en-US"/>
              </w:rPr>
            </w:pPr>
            <w:r>
              <w:rPr>
                <w:rFonts w:eastAsia="Times New Roman"/>
                <w:lang w:val="en-US"/>
              </w:rPr>
              <w:t>Example value set for Condition Outcomes</w:t>
            </w:r>
          </w:p>
        </w:tc>
      </w:tr>
      <w:tr w:rsidR="0095430C" w14:paraId="243F443A" w14:textId="77777777">
        <w:trPr>
          <w:divId w:val="330329585"/>
          <w:tblCellSpacing w:w="15" w:type="dxa"/>
        </w:trPr>
        <w:tc>
          <w:tcPr>
            <w:tcW w:w="0" w:type="auto"/>
            <w:vAlign w:val="center"/>
            <w:hideMark/>
          </w:tcPr>
          <w:p w14:paraId="25B7D67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8AC477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A29394B" w14:textId="77777777" w:rsidR="0095430C"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D0FEF2" w14:textId="77777777">
        <w:trPr>
          <w:divId w:val="330329585"/>
          <w:tblCellSpacing w:w="15" w:type="dxa"/>
        </w:trPr>
        <w:tc>
          <w:tcPr>
            <w:tcW w:w="0" w:type="auto"/>
            <w:vAlign w:val="center"/>
            <w:hideMark/>
          </w:tcPr>
          <w:p w14:paraId="0A87AC0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DEF105" w14:textId="77777777" w:rsidR="0095430C" w:rsidRDefault="005B11EB">
            <w:pPr>
              <w:rPr>
                <w:rFonts w:eastAsia="Times New Roman"/>
                <w:lang w:val="en-US"/>
              </w:rPr>
            </w:pPr>
            <w:r>
              <w:rPr>
                <w:rFonts w:eastAsia="Times New Roman"/>
                <w:lang w:val="en-US"/>
              </w:rPr>
              <w:t xml:space="preserve">Condition Predecessor Codes (Condition Predecessor Codes) </w:t>
            </w:r>
          </w:p>
        </w:tc>
      </w:tr>
      <w:tr w:rsidR="0095430C" w14:paraId="18F0316B" w14:textId="77777777">
        <w:trPr>
          <w:divId w:val="330329585"/>
          <w:tblCellSpacing w:w="15" w:type="dxa"/>
        </w:trPr>
        <w:tc>
          <w:tcPr>
            <w:tcW w:w="0" w:type="auto"/>
            <w:vAlign w:val="center"/>
            <w:hideMark/>
          </w:tcPr>
          <w:p w14:paraId="5CD151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526B4BA" w14:textId="77777777" w:rsidR="0095430C" w:rsidRDefault="005B11EB">
            <w:pPr>
              <w:rPr>
                <w:rFonts w:eastAsia="Times New Roman"/>
                <w:lang w:val="en-US"/>
              </w:rPr>
            </w:pPr>
            <w:r>
              <w:rPr>
                <w:rFonts w:eastAsia="Times New Roman"/>
                <w:lang w:val="en-US"/>
              </w:rPr>
              <w:t>Example value set for Condition Predecessor codes</w:t>
            </w:r>
          </w:p>
        </w:tc>
      </w:tr>
      <w:tr w:rsidR="0095430C" w14:paraId="03FA7CCB" w14:textId="77777777">
        <w:trPr>
          <w:divId w:val="330329585"/>
          <w:tblCellSpacing w:w="15" w:type="dxa"/>
        </w:trPr>
        <w:tc>
          <w:tcPr>
            <w:tcW w:w="0" w:type="auto"/>
            <w:vAlign w:val="center"/>
            <w:hideMark/>
          </w:tcPr>
          <w:p w14:paraId="51A4944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D99A2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14:paraId="3B922FF1" w14:textId="77777777" w:rsidR="0095430C"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8F587D" w14:textId="77777777">
        <w:trPr>
          <w:divId w:val="330329585"/>
          <w:tblCellSpacing w:w="15" w:type="dxa"/>
        </w:trPr>
        <w:tc>
          <w:tcPr>
            <w:tcW w:w="0" w:type="auto"/>
            <w:vAlign w:val="center"/>
            <w:hideMark/>
          </w:tcPr>
          <w:p w14:paraId="724613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5CA0BE" w14:textId="77777777" w:rsidR="0095430C" w:rsidRDefault="005B11EB">
            <w:pPr>
              <w:rPr>
                <w:rFonts w:eastAsia="Times New Roman"/>
                <w:lang w:val="en-US"/>
              </w:rPr>
            </w:pPr>
            <w:r>
              <w:rPr>
                <w:rFonts w:eastAsia="Times New Roman"/>
                <w:lang w:val="en-US"/>
              </w:rPr>
              <w:t xml:space="preserve">Condition/Diagnosis Certainty (Condition/ Diagnosis Certainty) </w:t>
            </w:r>
          </w:p>
        </w:tc>
      </w:tr>
      <w:tr w:rsidR="0095430C" w14:paraId="6AEFDA8A" w14:textId="77777777">
        <w:trPr>
          <w:divId w:val="330329585"/>
          <w:tblCellSpacing w:w="15" w:type="dxa"/>
        </w:trPr>
        <w:tc>
          <w:tcPr>
            <w:tcW w:w="0" w:type="auto"/>
            <w:vAlign w:val="center"/>
            <w:hideMark/>
          </w:tcPr>
          <w:p w14:paraId="0F4287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544BE2" w14:textId="77777777" w:rsidR="0095430C" w:rsidRDefault="005B11EB">
            <w:pPr>
              <w:rPr>
                <w:rFonts w:eastAsia="Times New Roman"/>
                <w:lang w:val="en-US"/>
              </w:rPr>
            </w:pPr>
            <w:r>
              <w:rPr>
                <w:rFonts w:eastAsia="Times New Roman"/>
                <w:lang w:val="en-US"/>
              </w:rPr>
              <w:t>Example value set for Condition/Problem/Diagnosis certainty</w:t>
            </w:r>
          </w:p>
        </w:tc>
      </w:tr>
      <w:tr w:rsidR="0095430C" w14:paraId="58747954" w14:textId="77777777">
        <w:trPr>
          <w:divId w:val="330329585"/>
          <w:tblCellSpacing w:w="15" w:type="dxa"/>
        </w:trPr>
        <w:tc>
          <w:tcPr>
            <w:tcW w:w="0" w:type="auto"/>
            <w:vAlign w:val="center"/>
            <w:hideMark/>
          </w:tcPr>
          <w:p w14:paraId="0E9FDE3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1D989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75F717F" w14:textId="77777777" w:rsidR="0095430C"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6850F4C" w14:textId="77777777">
        <w:trPr>
          <w:divId w:val="330329585"/>
          <w:tblCellSpacing w:w="15" w:type="dxa"/>
        </w:trPr>
        <w:tc>
          <w:tcPr>
            <w:tcW w:w="0" w:type="auto"/>
            <w:vAlign w:val="center"/>
            <w:hideMark/>
          </w:tcPr>
          <w:p w14:paraId="7391D0C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03529C" w14:textId="77777777" w:rsidR="0095430C" w:rsidRDefault="005B11EB">
            <w:pPr>
              <w:rPr>
                <w:rFonts w:eastAsia="Times New Roman"/>
                <w:lang w:val="en-US"/>
              </w:rPr>
            </w:pPr>
            <w:r>
              <w:rPr>
                <w:rFonts w:eastAsia="Times New Roman"/>
                <w:lang w:val="en-US"/>
              </w:rPr>
              <w:t xml:space="preserve">Condition/Diagnosis Severity (Condition/ Diagnosis Severity) </w:t>
            </w:r>
          </w:p>
        </w:tc>
      </w:tr>
      <w:tr w:rsidR="0095430C" w14:paraId="7932C75B" w14:textId="77777777">
        <w:trPr>
          <w:divId w:val="330329585"/>
          <w:tblCellSpacing w:w="15" w:type="dxa"/>
        </w:trPr>
        <w:tc>
          <w:tcPr>
            <w:tcW w:w="0" w:type="auto"/>
            <w:vAlign w:val="center"/>
            <w:hideMark/>
          </w:tcPr>
          <w:p w14:paraId="19A8D4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CF25EFB" w14:textId="77777777" w:rsidR="0095430C" w:rsidRDefault="005B11EB">
            <w:pPr>
              <w:rPr>
                <w:rFonts w:eastAsia="Times New Roman"/>
                <w:lang w:val="en-US"/>
              </w:rPr>
            </w:pPr>
            <w:r>
              <w:rPr>
                <w:rFonts w:eastAsia="Times New Roman"/>
                <w:lang w:val="en-US"/>
              </w:rPr>
              <w:t>Preferred value set for Condition/Diagnosis severity grading</w:t>
            </w:r>
          </w:p>
        </w:tc>
      </w:tr>
      <w:tr w:rsidR="0095430C" w14:paraId="3A38DF27" w14:textId="77777777">
        <w:trPr>
          <w:divId w:val="330329585"/>
          <w:tblCellSpacing w:w="15" w:type="dxa"/>
        </w:trPr>
        <w:tc>
          <w:tcPr>
            <w:tcW w:w="0" w:type="auto"/>
            <w:vAlign w:val="center"/>
            <w:hideMark/>
          </w:tcPr>
          <w:p w14:paraId="2C16D7C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360F8E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2D5A7F8" w14:textId="77777777" w:rsidR="0095430C"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8AD15B" w14:textId="77777777">
        <w:trPr>
          <w:divId w:val="330329585"/>
          <w:tblCellSpacing w:w="15" w:type="dxa"/>
        </w:trPr>
        <w:tc>
          <w:tcPr>
            <w:tcW w:w="0" w:type="auto"/>
            <w:vAlign w:val="center"/>
            <w:hideMark/>
          </w:tcPr>
          <w:p w14:paraId="4999B5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E42C78" w14:textId="77777777" w:rsidR="0095430C" w:rsidRDefault="005B11EB">
            <w:pPr>
              <w:rPr>
                <w:rFonts w:eastAsia="Times New Roman"/>
                <w:lang w:val="en-US"/>
              </w:rPr>
            </w:pPr>
            <w:r>
              <w:rPr>
                <w:rFonts w:eastAsia="Times New Roman"/>
                <w:lang w:val="en-US"/>
              </w:rPr>
              <w:t xml:space="preserve">Condition/Problem/Diagnosis Codes (Condition/ Problem/ Diagnosis Codes) </w:t>
            </w:r>
          </w:p>
        </w:tc>
      </w:tr>
      <w:tr w:rsidR="0095430C" w14:paraId="3FB2BA91" w14:textId="77777777">
        <w:trPr>
          <w:divId w:val="330329585"/>
          <w:tblCellSpacing w:w="15" w:type="dxa"/>
        </w:trPr>
        <w:tc>
          <w:tcPr>
            <w:tcW w:w="0" w:type="auto"/>
            <w:vAlign w:val="center"/>
            <w:hideMark/>
          </w:tcPr>
          <w:p w14:paraId="6C8E81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FC8623" w14:textId="77777777" w:rsidR="0095430C" w:rsidRDefault="005B11EB">
            <w:pPr>
              <w:rPr>
                <w:rFonts w:eastAsia="Times New Roman"/>
                <w:lang w:val="en-US"/>
              </w:rPr>
            </w:pPr>
            <w:r>
              <w:rPr>
                <w:rFonts w:eastAsia="Times New Roman"/>
                <w:lang w:val="en-US"/>
              </w:rPr>
              <w:t>Example value set for Condition/Problem/Diagnosis codes</w:t>
            </w:r>
          </w:p>
        </w:tc>
      </w:tr>
      <w:tr w:rsidR="0095430C" w14:paraId="7F21EBED" w14:textId="77777777">
        <w:trPr>
          <w:divId w:val="330329585"/>
          <w:tblCellSpacing w:w="15" w:type="dxa"/>
        </w:trPr>
        <w:tc>
          <w:tcPr>
            <w:tcW w:w="0" w:type="auto"/>
            <w:vAlign w:val="center"/>
            <w:hideMark/>
          </w:tcPr>
          <w:p w14:paraId="46AC1BF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3B919D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5364EF96" w14:textId="77777777" w:rsidR="0095430C"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85A9F40" w14:textId="77777777">
        <w:trPr>
          <w:divId w:val="330329585"/>
          <w:tblCellSpacing w:w="15" w:type="dxa"/>
        </w:trPr>
        <w:tc>
          <w:tcPr>
            <w:tcW w:w="0" w:type="auto"/>
            <w:vAlign w:val="center"/>
            <w:hideMark/>
          </w:tcPr>
          <w:p w14:paraId="62483D8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6C9346" w14:textId="77777777" w:rsidR="0095430C" w:rsidRDefault="005B11EB">
            <w:pPr>
              <w:rPr>
                <w:rFonts w:eastAsia="Times New Roman"/>
                <w:lang w:val="en-US"/>
              </w:rPr>
            </w:pPr>
            <w:r>
              <w:rPr>
                <w:rFonts w:eastAsia="Times New Roman"/>
                <w:lang w:val="en-US"/>
              </w:rPr>
              <w:t xml:space="preserve">ContactEntityType (Contact Entity Type) </w:t>
            </w:r>
          </w:p>
        </w:tc>
      </w:tr>
      <w:tr w:rsidR="0095430C" w14:paraId="5E0E2700" w14:textId="77777777">
        <w:trPr>
          <w:divId w:val="330329585"/>
          <w:tblCellSpacing w:w="15" w:type="dxa"/>
        </w:trPr>
        <w:tc>
          <w:tcPr>
            <w:tcW w:w="0" w:type="auto"/>
            <w:vAlign w:val="center"/>
            <w:hideMark/>
          </w:tcPr>
          <w:p w14:paraId="579C244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28A351"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95430C" w14:paraId="4191ED0A" w14:textId="77777777">
        <w:trPr>
          <w:divId w:val="330329585"/>
          <w:tblCellSpacing w:w="15" w:type="dxa"/>
        </w:trPr>
        <w:tc>
          <w:tcPr>
            <w:tcW w:w="0" w:type="auto"/>
            <w:vAlign w:val="center"/>
            <w:hideMark/>
          </w:tcPr>
          <w:p w14:paraId="5FFB1D4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F9E939E" w14:textId="77777777" w:rsidR="0095430C" w:rsidRDefault="005B11EB">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95430C" w14:paraId="23A8878D" w14:textId="77777777">
        <w:trPr>
          <w:divId w:val="330329585"/>
          <w:tblCellSpacing w:w="15" w:type="dxa"/>
        </w:trPr>
        <w:tc>
          <w:tcPr>
            <w:tcW w:w="0" w:type="auto"/>
            <w:vAlign w:val="center"/>
            <w:hideMark/>
          </w:tcPr>
          <w:p w14:paraId="163F6DE7" w14:textId="77777777" w:rsidR="0095430C" w:rsidRDefault="0095430C">
            <w:pPr>
              <w:rPr>
                <w:rFonts w:eastAsia="Times New Roman"/>
                <w:lang w:val="en-US"/>
              </w:rPr>
            </w:pPr>
          </w:p>
        </w:tc>
        <w:tc>
          <w:tcPr>
            <w:tcW w:w="0" w:type="auto"/>
            <w:vAlign w:val="center"/>
            <w:hideMark/>
          </w:tcPr>
          <w:p w14:paraId="1A680585"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95430C" w14:paraId="5509D9BB" w14:textId="77777777">
        <w:trPr>
          <w:divId w:val="330329585"/>
          <w:tblCellSpacing w:w="15" w:type="dxa"/>
        </w:trPr>
        <w:tc>
          <w:tcPr>
            <w:tcW w:w="0" w:type="auto"/>
            <w:vAlign w:val="center"/>
            <w:hideMark/>
          </w:tcPr>
          <w:p w14:paraId="1364E399" w14:textId="77777777" w:rsidR="0095430C" w:rsidRDefault="0095430C">
            <w:pPr>
              <w:rPr>
                <w:rFonts w:eastAsia="Times New Roman"/>
                <w:lang w:val="en-US"/>
              </w:rPr>
            </w:pPr>
          </w:p>
        </w:tc>
        <w:tc>
          <w:tcPr>
            <w:tcW w:w="0" w:type="auto"/>
            <w:vAlign w:val="center"/>
            <w:hideMark/>
          </w:tcPr>
          <w:p w14:paraId="207C20FA" w14:textId="77777777" w:rsidR="0095430C" w:rsidRDefault="005B11EB">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95430C" w14:paraId="197618EF" w14:textId="77777777">
        <w:trPr>
          <w:divId w:val="330329585"/>
          <w:tblCellSpacing w:w="15" w:type="dxa"/>
        </w:trPr>
        <w:tc>
          <w:tcPr>
            <w:tcW w:w="0" w:type="auto"/>
            <w:vAlign w:val="center"/>
            <w:hideMark/>
          </w:tcPr>
          <w:p w14:paraId="75F2BCA3" w14:textId="77777777" w:rsidR="0095430C" w:rsidRDefault="0095430C">
            <w:pPr>
              <w:rPr>
                <w:rFonts w:eastAsia="Times New Roman"/>
                <w:lang w:val="en-US"/>
              </w:rPr>
            </w:pPr>
          </w:p>
        </w:tc>
        <w:tc>
          <w:tcPr>
            <w:tcW w:w="0" w:type="auto"/>
            <w:vAlign w:val="center"/>
            <w:hideMark/>
          </w:tcPr>
          <w:p w14:paraId="7C3BB405" w14:textId="77777777" w:rsidR="0095430C" w:rsidRDefault="005B11EB">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95430C" w14:paraId="13E6E395" w14:textId="77777777">
        <w:trPr>
          <w:divId w:val="330329585"/>
          <w:tblCellSpacing w:w="15" w:type="dxa"/>
        </w:trPr>
        <w:tc>
          <w:tcPr>
            <w:tcW w:w="0" w:type="auto"/>
            <w:vAlign w:val="center"/>
            <w:hideMark/>
          </w:tcPr>
          <w:p w14:paraId="62A738B4" w14:textId="77777777" w:rsidR="0095430C" w:rsidRDefault="0095430C">
            <w:pPr>
              <w:rPr>
                <w:rFonts w:eastAsia="Times New Roman"/>
                <w:lang w:val="en-US"/>
              </w:rPr>
            </w:pPr>
          </w:p>
        </w:tc>
        <w:tc>
          <w:tcPr>
            <w:tcW w:w="0" w:type="auto"/>
            <w:vAlign w:val="center"/>
            <w:hideMark/>
          </w:tcPr>
          <w:p w14:paraId="44372DDA"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95430C" w14:paraId="78A0C8C7" w14:textId="77777777">
        <w:trPr>
          <w:divId w:val="330329585"/>
          <w:tblCellSpacing w:w="15" w:type="dxa"/>
        </w:trPr>
        <w:tc>
          <w:tcPr>
            <w:tcW w:w="0" w:type="auto"/>
            <w:vAlign w:val="center"/>
            <w:hideMark/>
          </w:tcPr>
          <w:p w14:paraId="1BB58760" w14:textId="77777777" w:rsidR="0095430C" w:rsidRDefault="0095430C">
            <w:pPr>
              <w:rPr>
                <w:rFonts w:eastAsia="Times New Roman"/>
                <w:lang w:val="en-US"/>
              </w:rPr>
            </w:pPr>
          </w:p>
        </w:tc>
        <w:tc>
          <w:tcPr>
            <w:tcW w:w="0" w:type="auto"/>
            <w:vAlign w:val="center"/>
            <w:hideMark/>
          </w:tcPr>
          <w:p w14:paraId="1E1722DA" w14:textId="77777777" w:rsidR="0095430C" w:rsidRDefault="005B11EB">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14:paraId="4B43745A" w14:textId="77777777" w:rsidR="0095430C"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B39158" w14:textId="77777777">
        <w:trPr>
          <w:divId w:val="330329585"/>
          <w:tblCellSpacing w:w="15" w:type="dxa"/>
        </w:trPr>
        <w:tc>
          <w:tcPr>
            <w:tcW w:w="0" w:type="auto"/>
            <w:vAlign w:val="center"/>
            <w:hideMark/>
          </w:tcPr>
          <w:p w14:paraId="75D3767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75726D" w14:textId="77777777" w:rsidR="0095430C" w:rsidRDefault="005B11EB">
            <w:pPr>
              <w:rPr>
                <w:rFonts w:eastAsia="Times New Roman"/>
                <w:lang w:val="en-US"/>
              </w:rPr>
            </w:pPr>
            <w:r>
              <w:rPr>
                <w:rFonts w:eastAsia="Times New Roman"/>
                <w:lang w:val="en-US"/>
              </w:rPr>
              <w:t xml:space="preserve">Context of Use ValueSet (Context of Use Value Set) </w:t>
            </w:r>
          </w:p>
        </w:tc>
      </w:tr>
      <w:tr w:rsidR="0095430C" w14:paraId="0CACE4E4" w14:textId="77777777">
        <w:trPr>
          <w:divId w:val="330329585"/>
          <w:tblCellSpacing w:w="15" w:type="dxa"/>
        </w:trPr>
        <w:tc>
          <w:tcPr>
            <w:tcW w:w="0" w:type="auto"/>
            <w:vAlign w:val="center"/>
            <w:hideMark/>
          </w:tcPr>
          <w:p w14:paraId="13DBBD5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FFB099E" w14:textId="77777777" w:rsidR="0095430C" w:rsidRDefault="005B11EB">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bl>
    <w:p w14:paraId="5FD5C748" w14:textId="77777777" w:rsidR="0095430C"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685FE5" w14:textId="77777777">
        <w:trPr>
          <w:divId w:val="330329585"/>
          <w:tblCellSpacing w:w="15" w:type="dxa"/>
        </w:trPr>
        <w:tc>
          <w:tcPr>
            <w:tcW w:w="0" w:type="auto"/>
            <w:vAlign w:val="center"/>
            <w:hideMark/>
          </w:tcPr>
          <w:p w14:paraId="274B07C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76F381" w14:textId="77777777" w:rsidR="0095430C" w:rsidRDefault="005B11EB">
            <w:pPr>
              <w:rPr>
                <w:rFonts w:eastAsia="Times New Roman"/>
                <w:lang w:val="en-US"/>
              </w:rPr>
            </w:pPr>
            <w:r>
              <w:rPr>
                <w:rFonts w:eastAsia="Times New Roman"/>
                <w:lang w:val="en-US"/>
              </w:rPr>
              <w:t xml:space="preserve">DAF SNOMED CT Substances Other Than Clinical Drugs (D A F S N O M E D C T Substances Other Than Clinical Drugs) </w:t>
            </w:r>
          </w:p>
        </w:tc>
      </w:tr>
      <w:tr w:rsidR="0095430C" w14:paraId="11C8FD1D" w14:textId="77777777">
        <w:trPr>
          <w:divId w:val="330329585"/>
          <w:tblCellSpacing w:w="15" w:type="dxa"/>
        </w:trPr>
        <w:tc>
          <w:tcPr>
            <w:tcW w:w="0" w:type="auto"/>
            <w:vAlign w:val="center"/>
            <w:hideMark/>
          </w:tcPr>
          <w:p w14:paraId="5933D1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007D05" w14:textId="77777777" w:rsidR="0095430C" w:rsidRDefault="005B11EB">
            <w:pPr>
              <w:rPr>
                <w:rFonts w:eastAsia="Times New Roman"/>
                <w:lang w:val="en-US"/>
              </w:rPr>
            </w:pPr>
            <w:r>
              <w:rPr>
                <w:rFonts w:eastAsia="Times New Roman"/>
                <w:lang w:val="en-US"/>
              </w:rPr>
              <w:t xml:space="preserve">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 </w:t>
            </w:r>
          </w:p>
        </w:tc>
      </w:tr>
      <w:tr w:rsidR="0095430C" w14:paraId="559659E0" w14:textId="77777777">
        <w:trPr>
          <w:divId w:val="330329585"/>
          <w:tblCellSpacing w:w="15" w:type="dxa"/>
        </w:trPr>
        <w:tc>
          <w:tcPr>
            <w:tcW w:w="0" w:type="auto"/>
            <w:vAlign w:val="center"/>
            <w:hideMark/>
          </w:tcPr>
          <w:p w14:paraId="66A3024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69B0EE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402D08D" w14:textId="77777777" w:rsidR="0095430C"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0B740F3" w14:textId="77777777">
        <w:trPr>
          <w:divId w:val="330329585"/>
          <w:tblCellSpacing w:w="15" w:type="dxa"/>
        </w:trPr>
        <w:tc>
          <w:tcPr>
            <w:tcW w:w="0" w:type="auto"/>
            <w:vAlign w:val="center"/>
            <w:hideMark/>
          </w:tcPr>
          <w:p w14:paraId="7B0773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E53F38" w14:textId="77777777" w:rsidR="0095430C" w:rsidRDefault="005B11EB">
            <w:pPr>
              <w:rPr>
                <w:rFonts w:eastAsia="Times New Roman"/>
                <w:lang w:val="en-US"/>
              </w:rPr>
            </w:pPr>
            <w:r>
              <w:rPr>
                <w:rFonts w:eastAsia="Times New Roman"/>
                <w:lang w:val="en-US"/>
              </w:rPr>
              <w:t xml:space="preserve">DAF Substance ND-FRT codes (D A F Substance N D- F R T codes) </w:t>
            </w:r>
          </w:p>
        </w:tc>
      </w:tr>
      <w:tr w:rsidR="0095430C" w14:paraId="4FCF6F91" w14:textId="77777777">
        <w:trPr>
          <w:divId w:val="330329585"/>
          <w:tblCellSpacing w:w="15" w:type="dxa"/>
        </w:trPr>
        <w:tc>
          <w:tcPr>
            <w:tcW w:w="0" w:type="auto"/>
            <w:vAlign w:val="center"/>
            <w:hideMark/>
          </w:tcPr>
          <w:p w14:paraId="7143A2E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CDAF6B" w14:textId="77777777" w:rsidR="0095430C" w:rsidRDefault="005B11EB">
            <w:pPr>
              <w:rPr>
                <w:rFonts w:eastAsia="Times New Roman"/>
                <w:lang w:val="en-US"/>
              </w:rPr>
            </w:pPr>
            <w:r>
              <w:rPr>
                <w:rFonts w:eastAsia="Times New Roman"/>
                <w:lang w:val="en-US"/>
              </w:rPr>
              <w:t xml:space="preserve">All ND-FRT NUIs for concepts that are subsumed by 'Mechanism of Action - N0000000223', 'Physiologic Effect - N0000009802' or 'Chemical Structure - N0000000002' </w:t>
            </w:r>
          </w:p>
        </w:tc>
      </w:tr>
    </w:tbl>
    <w:p w14:paraId="63F7E364" w14:textId="77777777" w:rsidR="0095430C"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9"/>
      </w:tblGrid>
      <w:tr w:rsidR="0095430C" w14:paraId="434AA607" w14:textId="77777777">
        <w:trPr>
          <w:divId w:val="330329585"/>
          <w:tblCellSpacing w:w="15" w:type="dxa"/>
        </w:trPr>
        <w:tc>
          <w:tcPr>
            <w:tcW w:w="0" w:type="auto"/>
            <w:vAlign w:val="center"/>
            <w:hideMark/>
          </w:tcPr>
          <w:p w14:paraId="37DB6BB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7C10786" w14:textId="77777777" w:rsidR="0095430C" w:rsidRDefault="005B11EB">
            <w:pPr>
              <w:rPr>
                <w:rFonts w:eastAsia="Times New Roman"/>
                <w:lang w:val="en-US"/>
              </w:rPr>
            </w:pPr>
            <w:r>
              <w:rPr>
                <w:rFonts w:eastAsia="Times New Roman"/>
                <w:lang w:val="en-US"/>
              </w:rPr>
              <w:t xml:space="preserve">DAF Substance RxNorm Codes (D A F Substance Rx Norm Codes) </w:t>
            </w:r>
          </w:p>
        </w:tc>
      </w:tr>
      <w:tr w:rsidR="0095430C" w14:paraId="4F890588" w14:textId="77777777">
        <w:trPr>
          <w:divId w:val="330329585"/>
          <w:tblCellSpacing w:w="15" w:type="dxa"/>
        </w:trPr>
        <w:tc>
          <w:tcPr>
            <w:tcW w:w="0" w:type="auto"/>
            <w:vAlign w:val="center"/>
            <w:hideMark/>
          </w:tcPr>
          <w:p w14:paraId="21D028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A4BA39" w14:textId="77777777" w:rsidR="0095430C" w:rsidRDefault="005B11EB">
            <w:pPr>
              <w:rPr>
                <w:rFonts w:eastAsia="Times New Roman"/>
                <w:lang w:val="en-US"/>
              </w:rPr>
            </w:pPr>
            <w:r>
              <w:rPr>
                <w:rFonts w:eastAsia="Times New Roman"/>
                <w:lang w:val="en-US"/>
              </w:rPr>
              <w:t>All RxNorm codes that have TTY = IN,PIN,MIN,BN, but TTY != OCD</w:t>
            </w:r>
          </w:p>
        </w:tc>
      </w:tr>
    </w:tbl>
    <w:p w14:paraId="56A610AA" w14:textId="77777777" w:rsidR="0095430C"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75"/>
      </w:tblGrid>
      <w:tr w:rsidR="0095430C" w14:paraId="0F802CCC" w14:textId="77777777">
        <w:trPr>
          <w:divId w:val="330329585"/>
          <w:tblCellSpacing w:w="15" w:type="dxa"/>
        </w:trPr>
        <w:tc>
          <w:tcPr>
            <w:tcW w:w="0" w:type="auto"/>
            <w:vAlign w:val="center"/>
            <w:hideMark/>
          </w:tcPr>
          <w:p w14:paraId="3BDA36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D7A14E3" w14:textId="77777777" w:rsidR="0095430C" w:rsidRDefault="005B11EB">
            <w:pPr>
              <w:rPr>
                <w:rFonts w:eastAsia="Times New Roman"/>
                <w:lang w:val="en-US"/>
              </w:rPr>
            </w:pPr>
            <w:r>
              <w:rPr>
                <w:rFonts w:eastAsia="Times New Roman"/>
                <w:lang w:val="en-US"/>
              </w:rPr>
              <w:t xml:space="preserve">DAF Substance UNII Codes (D A F Substance U N I I Codes) </w:t>
            </w:r>
          </w:p>
        </w:tc>
      </w:tr>
      <w:tr w:rsidR="0095430C" w14:paraId="7A80B382" w14:textId="77777777">
        <w:trPr>
          <w:divId w:val="330329585"/>
          <w:tblCellSpacing w:w="15" w:type="dxa"/>
        </w:trPr>
        <w:tc>
          <w:tcPr>
            <w:tcW w:w="0" w:type="auto"/>
            <w:vAlign w:val="center"/>
            <w:hideMark/>
          </w:tcPr>
          <w:p w14:paraId="434349E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0776FAD0" w14:textId="77777777" w:rsidR="0095430C" w:rsidRDefault="005B11EB">
            <w:pPr>
              <w:rPr>
                <w:rFonts w:eastAsia="Times New Roman"/>
                <w:lang w:val="en-US"/>
              </w:rPr>
            </w:pPr>
            <w:r>
              <w:rPr>
                <w:rFonts w:eastAsia="Times New Roman"/>
                <w:lang w:val="en-US"/>
              </w:rPr>
              <w:t>All UNII codes</w:t>
            </w:r>
          </w:p>
        </w:tc>
      </w:tr>
    </w:tbl>
    <w:p w14:paraId="36737A0A" w14:textId="77777777" w:rsidR="0095430C"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95430C" w14:paraId="49E20AEE" w14:textId="77777777">
        <w:trPr>
          <w:divId w:val="330329585"/>
          <w:tblCellSpacing w:w="15" w:type="dxa"/>
        </w:trPr>
        <w:tc>
          <w:tcPr>
            <w:tcW w:w="0" w:type="auto"/>
            <w:vAlign w:val="center"/>
            <w:hideMark/>
          </w:tcPr>
          <w:p w14:paraId="071D96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17B75C" w14:textId="77777777" w:rsidR="0095430C" w:rsidRDefault="005B11EB">
            <w:pPr>
              <w:rPr>
                <w:rFonts w:eastAsia="Times New Roman"/>
                <w:lang w:val="en-US"/>
              </w:rPr>
            </w:pPr>
            <w:r>
              <w:rPr>
                <w:rFonts w:eastAsia="Times New Roman"/>
                <w:lang w:val="en-US"/>
              </w:rPr>
              <w:t xml:space="preserve">Diagnostic Service Section Codes (Diagnostic Service Section Codes) </w:t>
            </w:r>
          </w:p>
        </w:tc>
      </w:tr>
      <w:tr w:rsidR="0095430C" w14:paraId="318C56AC" w14:textId="77777777">
        <w:trPr>
          <w:divId w:val="330329585"/>
          <w:tblCellSpacing w:w="15" w:type="dxa"/>
        </w:trPr>
        <w:tc>
          <w:tcPr>
            <w:tcW w:w="0" w:type="auto"/>
            <w:vAlign w:val="center"/>
            <w:hideMark/>
          </w:tcPr>
          <w:p w14:paraId="7FCA236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8BC0EB1" w14:textId="77777777" w:rsidR="0095430C" w:rsidRDefault="005B11EB">
            <w:pPr>
              <w:rPr>
                <w:rFonts w:eastAsia="Times New Roman"/>
                <w:lang w:val="en-US"/>
              </w:rPr>
            </w:pPr>
            <w:r>
              <w:rPr>
                <w:rFonts w:eastAsia="Times New Roman"/>
                <w:lang w:val="en-US"/>
              </w:rPr>
              <w:t>This value set includes all the codes in HL7 v2 table 0074</w:t>
            </w:r>
          </w:p>
        </w:tc>
      </w:tr>
    </w:tbl>
    <w:p w14:paraId="6FE5CB10" w14:textId="77777777" w:rsidR="0095430C"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E2AC6FA" w14:textId="77777777">
        <w:trPr>
          <w:divId w:val="330329585"/>
          <w:tblCellSpacing w:w="15" w:type="dxa"/>
        </w:trPr>
        <w:tc>
          <w:tcPr>
            <w:tcW w:w="0" w:type="auto"/>
            <w:vAlign w:val="center"/>
            <w:hideMark/>
          </w:tcPr>
          <w:p w14:paraId="5DAC290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B01538" w14:textId="77777777" w:rsidR="0095430C" w:rsidRDefault="005B11EB">
            <w:pPr>
              <w:rPr>
                <w:rFonts w:eastAsia="Times New Roman"/>
                <w:lang w:val="en-US"/>
              </w:rPr>
            </w:pPr>
            <w:r>
              <w:rPr>
                <w:rFonts w:eastAsia="Times New Roman"/>
                <w:lang w:val="en-US"/>
              </w:rPr>
              <w:t xml:space="preserve">Diet (Diet) </w:t>
            </w:r>
          </w:p>
        </w:tc>
      </w:tr>
      <w:tr w:rsidR="0095430C" w14:paraId="79D6FDF8" w14:textId="77777777">
        <w:trPr>
          <w:divId w:val="330329585"/>
          <w:tblCellSpacing w:w="15" w:type="dxa"/>
        </w:trPr>
        <w:tc>
          <w:tcPr>
            <w:tcW w:w="0" w:type="auto"/>
            <w:vAlign w:val="center"/>
            <w:hideMark/>
          </w:tcPr>
          <w:p w14:paraId="7A20698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CE12B" w14:textId="77777777" w:rsidR="0095430C"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95430C" w14:paraId="69887942" w14:textId="77777777">
        <w:trPr>
          <w:divId w:val="330329585"/>
          <w:tblCellSpacing w:w="15" w:type="dxa"/>
        </w:trPr>
        <w:tc>
          <w:tcPr>
            <w:tcW w:w="0" w:type="auto"/>
            <w:vAlign w:val="center"/>
            <w:hideMark/>
          </w:tcPr>
          <w:p w14:paraId="47D9FAA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07166FC" w14:textId="77777777" w:rsidR="0095430C" w:rsidRDefault="005B11EB">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95430C" w14:paraId="73E954E1" w14:textId="77777777">
        <w:trPr>
          <w:divId w:val="330329585"/>
          <w:tblCellSpacing w:w="15" w:type="dxa"/>
        </w:trPr>
        <w:tc>
          <w:tcPr>
            <w:tcW w:w="0" w:type="auto"/>
            <w:vAlign w:val="center"/>
            <w:hideMark/>
          </w:tcPr>
          <w:p w14:paraId="33A0BD28" w14:textId="77777777" w:rsidR="0095430C" w:rsidRDefault="0095430C">
            <w:pPr>
              <w:rPr>
                <w:rFonts w:eastAsia="Times New Roman"/>
                <w:lang w:val="en-US"/>
              </w:rPr>
            </w:pPr>
          </w:p>
        </w:tc>
        <w:tc>
          <w:tcPr>
            <w:tcW w:w="0" w:type="auto"/>
            <w:vAlign w:val="center"/>
            <w:hideMark/>
          </w:tcPr>
          <w:p w14:paraId="38857BC0" w14:textId="77777777" w:rsidR="0095430C" w:rsidRDefault="005B11EB">
            <w:pPr>
              <w:rPr>
                <w:rFonts w:eastAsia="Times New Roman"/>
                <w:lang w:val="en-US"/>
              </w:rPr>
            </w:pPr>
            <w:r>
              <w:rPr>
                <w:rFonts w:eastAsia="Times New Roman"/>
                <w:b/>
                <w:bCs/>
                <w:lang w:val="en-US"/>
              </w:rPr>
              <w:t xml:space="preserve">Dairy Free: </w:t>
            </w:r>
            <w:r>
              <w:rPr>
                <w:rFonts w:eastAsia="Times New Roman"/>
                <w:lang w:val="en-US"/>
              </w:rPr>
              <w:t xml:space="preserve">Exludes dairy products </w:t>
            </w:r>
          </w:p>
        </w:tc>
      </w:tr>
      <w:tr w:rsidR="0095430C" w14:paraId="4EA6CD53" w14:textId="77777777">
        <w:trPr>
          <w:divId w:val="330329585"/>
          <w:tblCellSpacing w:w="15" w:type="dxa"/>
        </w:trPr>
        <w:tc>
          <w:tcPr>
            <w:tcW w:w="0" w:type="auto"/>
            <w:vAlign w:val="center"/>
            <w:hideMark/>
          </w:tcPr>
          <w:p w14:paraId="596A3DAA" w14:textId="77777777" w:rsidR="0095430C" w:rsidRDefault="0095430C">
            <w:pPr>
              <w:rPr>
                <w:rFonts w:eastAsia="Times New Roman"/>
                <w:lang w:val="en-US"/>
              </w:rPr>
            </w:pPr>
          </w:p>
        </w:tc>
        <w:tc>
          <w:tcPr>
            <w:tcW w:w="0" w:type="auto"/>
            <w:vAlign w:val="center"/>
            <w:hideMark/>
          </w:tcPr>
          <w:p w14:paraId="5BCC7B66" w14:textId="77777777" w:rsidR="0095430C" w:rsidRDefault="005B11EB">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95430C" w14:paraId="25FA20B5" w14:textId="77777777">
        <w:trPr>
          <w:divId w:val="330329585"/>
          <w:tblCellSpacing w:w="15" w:type="dxa"/>
        </w:trPr>
        <w:tc>
          <w:tcPr>
            <w:tcW w:w="0" w:type="auto"/>
            <w:vAlign w:val="center"/>
            <w:hideMark/>
          </w:tcPr>
          <w:p w14:paraId="701FB7C0" w14:textId="77777777" w:rsidR="0095430C" w:rsidRDefault="0095430C">
            <w:pPr>
              <w:rPr>
                <w:rFonts w:eastAsia="Times New Roman"/>
                <w:lang w:val="en-US"/>
              </w:rPr>
            </w:pPr>
          </w:p>
        </w:tc>
        <w:tc>
          <w:tcPr>
            <w:tcW w:w="0" w:type="auto"/>
            <w:vAlign w:val="center"/>
            <w:hideMark/>
          </w:tcPr>
          <w:p w14:paraId="0BD92F59" w14:textId="77777777" w:rsidR="0095430C" w:rsidRDefault="005B11EB">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95430C" w14:paraId="18AECE31" w14:textId="77777777">
        <w:trPr>
          <w:divId w:val="330329585"/>
          <w:tblCellSpacing w:w="15" w:type="dxa"/>
        </w:trPr>
        <w:tc>
          <w:tcPr>
            <w:tcW w:w="0" w:type="auto"/>
            <w:vAlign w:val="center"/>
            <w:hideMark/>
          </w:tcPr>
          <w:p w14:paraId="07C57C26" w14:textId="77777777" w:rsidR="0095430C" w:rsidRDefault="0095430C">
            <w:pPr>
              <w:rPr>
                <w:rFonts w:eastAsia="Times New Roman"/>
                <w:lang w:val="en-US"/>
              </w:rPr>
            </w:pPr>
          </w:p>
        </w:tc>
        <w:tc>
          <w:tcPr>
            <w:tcW w:w="0" w:type="auto"/>
            <w:vAlign w:val="center"/>
            <w:hideMark/>
          </w:tcPr>
          <w:p w14:paraId="3E3880B7" w14:textId="77777777" w:rsidR="0095430C" w:rsidRDefault="005B11EB">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95430C" w14:paraId="046A107F" w14:textId="77777777">
        <w:trPr>
          <w:divId w:val="330329585"/>
          <w:tblCellSpacing w:w="15" w:type="dxa"/>
        </w:trPr>
        <w:tc>
          <w:tcPr>
            <w:tcW w:w="0" w:type="auto"/>
            <w:vAlign w:val="center"/>
            <w:hideMark/>
          </w:tcPr>
          <w:p w14:paraId="0528DBE3" w14:textId="77777777" w:rsidR="0095430C" w:rsidRDefault="0095430C">
            <w:pPr>
              <w:rPr>
                <w:rFonts w:eastAsia="Times New Roman"/>
                <w:lang w:val="en-US"/>
              </w:rPr>
            </w:pPr>
          </w:p>
        </w:tc>
        <w:tc>
          <w:tcPr>
            <w:tcW w:w="0" w:type="auto"/>
            <w:vAlign w:val="center"/>
            <w:hideMark/>
          </w:tcPr>
          <w:p w14:paraId="0B883BC8" w14:textId="77777777" w:rsidR="0095430C" w:rsidRDefault="005B11EB">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95430C" w14:paraId="7223D68B" w14:textId="77777777">
        <w:trPr>
          <w:divId w:val="330329585"/>
          <w:tblCellSpacing w:w="15" w:type="dxa"/>
        </w:trPr>
        <w:tc>
          <w:tcPr>
            <w:tcW w:w="0" w:type="auto"/>
            <w:vAlign w:val="center"/>
            <w:hideMark/>
          </w:tcPr>
          <w:p w14:paraId="74078B63" w14:textId="77777777" w:rsidR="0095430C" w:rsidRDefault="0095430C">
            <w:pPr>
              <w:rPr>
                <w:rFonts w:eastAsia="Times New Roman"/>
                <w:lang w:val="en-US"/>
              </w:rPr>
            </w:pPr>
          </w:p>
        </w:tc>
        <w:tc>
          <w:tcPr>
            <w:tcW w:w="0" w:type="auto"/>
            <w:vAlign w:val="center"/>
            <w:hideMark/>
          </w:tcPr>
          <w:p w14:paraId="607B3818" w14:textId="77777777" w:rsidR="0095430C" w:rsidRDefault="005B11EB">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14:paraId="63EA8CED" w14:textId="77777777" w:rsidR="0095430C"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7FA544" w14:textId="77777777">
        <w:trPr>
          <w:divId w:val="330329585"/>
          <w:tblCellSpacing w:w="15" w:type="dxa"/>
        </w:trPr>
        <w:tc>
          <w:tcPr>
            <w:tcW w:w="0" w:type="auto"/>
            <w:vAlign w:val="center"/>
            <w:hideMark/>
          </w:tcPr>
          <w:p w14:paraId="382D58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EB4C894" w14:textId="77777777" w:rsidR="0095430C" w:rsidRDefault="005B11EB">
            <w:pPr>
              <w:rPr>
                <w:rFonts w:eastAsia="Times New Roman"/>
                <w:lang w:val="en-US"/>
              </w:rPr>
            </w:pPr>
            <w:r>
              <w:rPr>
                <w:rFonts w:eastAsia="Times New Roman"/>
                <w:lang w:val="en-US"/>
              </w:rPr>
              <w:t xml:space="preserve">DischargeDisposition (Discharge Disposition) </w:t>
            </w:r>
          </w:p>
        </w:tc>
      </w:tr>
      <w:tr w:rsidR="0095430C" w14:paraId="6B7A85A5" w14:textId="77777777">
        <w:trPr>
          <w:divId w:val="330329585"/>
          <w:tblCellSpacing w:w="15" w:type="dxa"/>
        </w:trPr>
        <w:tc>
          <w:tcPr>
            <w:tcW w:w="0" w:type="auto"/>
            <w:vAlign w:val="center"/>
            <w:hideMark/>
          </w:tcPr>
          <w:p w14:paraId="13F3F0D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6AC7AA" w14:textId="77777777" w:rsidR="0095430C" w:rsidRDefault="005B11EB">
            <w:pPr>
              <w:rPr>
                <w:rFonts w:eastAsia="Times New Roman"/>
                <w:lang w:val="en-US"/>
              </w:rPr>
            </w:pPr>
            <w:r>
              <w:rPr>
                <w:rFonts w:eastAsia="Times New Roman"/>
                <w:lang w:val="en-US"/>
              </w:rPr>
              <w:t>This value set defines a set of codes that can be used to where the patient left the hospital</w:t>
            </w:r>
          </w:p>
        </w:tc>
      </w:tr>
      <w:tr w:rsidR="0095430C" w14:paraId="555368F0" w14:textId="77777777">
        <w:trPr>
          <w:divId w:val="330329585"/>
          <w:tblCellSpacing w:w="15" w:type="dxa"/>
        </w:trPr>
        <w:tc>
          <w:tcPr>
            <w:tcW w:w="0" w:type="auto"/>
            <w:vAlign w:val="center"/>
            <w:hideMark/>
          </w:tcPr>
          <w:p w14:paraId="5665F05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FC14A7D" w14:textId="77777777" w:rsidR="0095430C" w:rsidRDefault="005B11EB">
            <w:pPr>
              <w:rPr>
                <w:rFonts w:eastAsia="Times New Roman"/>
                <w:lang w:val="en-US"/>
              </w:rPr>
            </w:pPr>
            <w:r>
              <w:rPr>
                <w:rFonts w:eastAsia="Times New Roman"/>
                <w:b/>
                <w:bCs/>
                <w:lang w:val="en-US"/>
              </w:rPr>
              <w:t xml:space="preserve">Home: </w:t>
            </w:r>
          </w:p>
        </w:tc>
      </w:tr>
      <w:tr w:rsidR="0095430C" w14:paraId="09C8B946" w14:textId="77777777">
        <w:trPr>
          <w:divId w:val="330329585"/>
          <w:tblCellSpacing w:w="15" w:type="dxa"/>
        </w:trPr>
        <w:tc>
          <w:tcPr>
            <w:tcW w:w="0" w:type="auto"/>
            <w:vAlign w:val="center"/>
            <w:hideMark/>
          </w:tcPr>
          <w:p w14:paraId="7BED9C9F" w14:textId="77777777" w:rsidR="0095430C" w:rsidRDefault="0095430C">
            <w:pPr>
              <w:rPr>
                <w:rFonts w:eastAsia="Times New Roman"/>
                <w:lang w:val="en-US"/>
              </w:rPr>
            </w:pPr>
          </w:p>
        </w:tc>
        <w:tc>
          <w:tcPr>
            <w:tcW w:w="0" w:type="auto"/>
            <w:vAlign w:val="center"/>
            <w:hideMark/>
          </w:tcPr>
          <w:p w14:paraId="659E6D01" w14:textId="77777777" w:rsidR="0095430C" w:rsidRDefault="005B11EB">
            <w:pPr>
              <w:rPr>
                <w:rFonts w:eastAsia="Times New Roman"/>
                <w:lang w:val="en-US"/>
              </w:rPr>
            </w:pPr>
            <w:r>
              <w:rPr>
                <w:rFonts w:eastAsia="Times New Roman"/>
                <w:b/>
                <w:bCs/>
                <w:lang w:val="en-US"/>
              </w:rPr>
              <w:t xml:space="preserve">Other healthcare facility: </w:t>
            </w:r>
          </w:p>
        </w:tc>
      </w:tr>
      <w:tr w:rsidR="0095430C" w14:paraId="783AF079" w14:textId="77777777">
        <w:trPr>
          <w:divId w:val="330329585"/>
          <w:tblCellSpacing w:w="15" w:type="dxa"/>
        </w:trPr>
        <w:tc>
          <w:tcPr>
            <w:tcW w:w="0" w:type="auto"/>
            <w:vAlign w:val="center"/>
            <w:hideMark/>
          </w:tcPr>
          <w:p w14:paraId="74787A35" w14:textId="77777777" w:rsidR="0095430C" w:rsidRDefault="0095430C">
            <w:pPr>
              <w:rPr>
                <w:rFonts w:eastAsia="Times New Roman"/>
                <w:lang w:val="en-US"/>
              </w:rPr>
            </w:pPr>
          </w:p>
        </w:tc>
        <w:tc>
          <w:tcPr>
            <w:tcW w:w="0" w:type="auto"/>
            <w:vAlign w:val="center"/>
            <w:hideMark/>
          </w:tcPr>
          <w:p w14:paraId="4CF543E8" w14:textId="77777777" w:rsidR="0095430C" w:rsidRDefault="005B11EB">
            <w:pPr>
              <w:rPr>
                <w:rFonts w:eastAsia="Times New Roman"/>
                <w:lang w:val="en-US"/>
              </w:rPr>
            </w:pPr>
            <w:r>
              <w:rPr>
                <w:rFonts w:eastAsia="Times New Roman"/>
                <w:b/>
                <w:bCs/>
                <w:lang w:val="en-US"/>
              </w:rPr>
              <w:t xml:space="preserve">Hospice: </w:t>
            </w:r>
          </w:p>
        </w:tc>
      </w:tr>
      <w:tr w:rsidR="0095430C" w14:paraId="6EE5D0A2" w14:textId="77777777">
        <w:trPr>
          <w:divId w:val="330329585"/>
          <w:tblCellSpacing w:w="15" w:type="dxa"/>
        </w:trPr>
        <w:tc>
          <w:tcPr>
            <w:tcW w:w="0" w:type="auto"/>
            <w:vAlign w:val="center"/>
            <w:hideMark/>
          </w:tcPr>
          <w:p w14:paraId="08283FF5" w14:textId="77777777" w:rsidR="0095430C" w:rsidRDefault="0095430C">
            <w:pPr>
              <w:rPr>
                <w:rFonts w:eastAsia="Times New Roman"/>
                <w:lang w:val="en-US"/>
              </w:rPr>
            </w:pPr>
          </w:p>
        </w:tc>
        <w:tc>
          <w:tcPr>
            <w:tcW w:w="0" w:type="auto"/>
            <w:vAlign w:val="center"/>
            <w:hideMark/>
          </w:tcPr>
          <w:p w14:paraId="0B2A3FFF" w14:textId="77777777" w:rsidR="0095430C" w:rsidRDefault="005B11EB">
            <w:pPr>
              <w:rPr>
                <w:rFonts w:eastAsia="Times New Roman"/>
                <w:lang w:val="en-US"/>
              </w:rPr>
            </w:pPr>
            <w:r>
              <w:rPr>
                <w:rFonts w:eastAsia="Times New Roman"/>
                <w:b/>
                <w:bCs/>
                <w:lang w:val="en-US"/>
              </w:rPr>
              <w:t xml:space="preserve">Long-term care: </w:t>
            </w:r>
          </w:p>
        </w:tc>
      </w:tr>
      <w:tr w:rsidR="0095430C" w14:paraId="0ED57E92" w14:textId="77777777">
        <w:trPr>
          <w:divId w:val="330329585"/>
          <w:tblCellSpacing w:w="15" w:type="dxa"/>
        </w:trPr>
        <w:tc>
          <w:tcPr>
            <w:tcW w:w="0" w:type="auto"/>
            <w:vAlign w:val="center"/>
            <w:hideMark/>
          </w:tcPr>
          <w:p w14:paraId="0181BD22" w14:textId="77777777" w:rsidR="0095430C" w:rsidRDefault="0095430C">
            <w:pPr>
              <w:rPr>
                <w:rFonts w:eastAsia="Times New Roman"/>
                <w:lang w:val="en-US"/>
              </w:rPr>
            </w:pPr>
          </w:p>
        </w:tc>
        <w:tc>
          <w:tcPr>
            <w:tcW w:w="0" w:type="auto"/>
            <w:vAlign w:val="center"/>
            <w:hideMark/>
          </w:tcPr>
          <w:p w14:paraId="69417294" w14:textId="77777777" w:rsidR="0095430C" w:rsidRDefault="005B11EB">
            <w:pPr>
              <w:rPr>
                <w:rFonts w:eastAsia="Times New Roman"/>
                <w:lang w:val="en-US"/>
              </w:rPr>
            </w:pPr>
            <w:r>
              <w:rPr>
                <w:rFonts w:eastAsia="Times New Roman"/>
                <w:b/>
                <w:bCs/>
                <w:lang w:val="en-US"/>
              </w:rPr>
              <w:t xml:space="preserve">Left against advice: </w:t>
            </w:r>
          </w:p>
        </w:tc>
      </w:tr>
      <w:tr w:rsidR="0095430C" w14:paraId="6A8207FA" w14:textId="77777777">
        <w:trPr>
          <w:divId w:val="330329585"/>
          <w:tblCellSpacing w:w="15" w:type="dxa"/>
        </w:trPr>
        <w:tc>
          <w:tcPr>
            <w:tcW w:w="0" w:type="auto"/>
            <w:vAlign w:val="center"/>
            <w:hideMark/>
          </w:tcPr>
          <w:p w14:paraId="2F656E13" w14:textId="77777777" w:rsidR="0095430C" w:rsidRDefault="0095430C">
            <w:pPr>
              <w:rPr>
                <w:rFonts w:eastAsia="Times New Roman"/>
                <w:lang w:val="en-US"/>
              </w:rPr>
            </w:pPr>
          </w:p>
        </w:tc>
        <w:tc>
          <w:tcPr>
            <w:tcW w:w="0" w:type="auto"/>
            <w:vAlign w:val="center"/>
            <w:hideMark/>
          </w:tcPr>
          <w:p w14:paraId="613C89DF" w14:textId="77777777" w:rsidR="0095430C" w:rsidRDefault="005B11EB">
            <w:pPr>
              <w:rPr>
                <w:rFonts w:eastAsia="Times New Roman"/>
                <w:lang w:val="en-US"/>
              </w:rPr>
            </w:pPr>
            <w:r>
              <w:rPr>
                <w:rFonts w:eastAsia="Times New Roman"/>
                <w:b/>
                <w:bCs/>
                <w:lang w:val="en-US"/>
              </w:rPr>
              <w:t xml:space="preserve">Expired: </w:t>
            </w:r>
          </w:p>
        </w:tc>
      </w:tr>
      <w:tr w:rsidR="0095430C" w14:paraId="06A3E7CB" w14:textId="77777777">
        <w:trPr>
          <w:divId w:val="330329585"/>
          <w:tblCellSpacing w:w="15" w:type="dxa"/>
        </w:trPr>
        <w:tc>
          <w:tcPr>
            <w:tcW w:w="0" w:type="auto"/>
            <w:vAlign w:val="center"/>
            <w:hideMark/>
          </w:tcPr>
          <w:p w14:paraId="1978E51A" w14:textId="77777777" w:rsidR="0095430C" w:rsidRDefault="0095430C">
            <w:pPr>
              <w:rPr>
                <w:rFonts w:eastAsia="Times New Roman"/>
                <w:lang w:val="en-US"/>
              </w:rPr>
            </w:pPr>
          </w:p>
        </w:tc>
        <w:tc>
          <w:tcPr>
            <w:tcW w:w="0" w:type="auto"/>
            <w:vAlign w:val="center"/>
            <w:hideMark/>
          </w:tcPr>
          <w:p w14:paraId="4DF9E3C5" w14:textId="77777777" w:rsidR="0095430C" w:rsidRDefault="005B11EB">
            <w:pPr>
              <w:rPr>
                <w:rFonts w:eastAsia="Times New Roman"/>
                <w:lang w:val="en-US"/>
              </w:rPr>
            </w:pPr>
            <w:r>
              <w:rPr>
                <w:rFonts w:eastAsia="Times New Roman"/>
                <w:b/>
                <w:bCs/>
                <w:lang w:val="en-US"/>
              </w:rPr>
              <w:t xml:space="preserve">Psychiatric hospital: </w:t>
            </w:r>
          </w:p>
        </w:tc>
      </w:tr>
      <w:tr w:rsidR="0095430C" w14:paraId="0BC25AAD" w14:textId="77777777">
        <w:trPr>
          <w:divId w:val="330329585"/>
          <w:tblCellSpacing w:w="15" w:type="dxa"/>
        </w:trPr>
        <w:tc>
          <w:tcPr>
            <w:tcW w:w="0" w:type="auto"/>
            <w:vAlign w:val="center"/>
            <w:hideMark/>
          </w:tcPr>
          <w:p w14:paraId="59000773" w14:textId="77777777" w:rsidR="0095430C" w:rsidRDefault="0095430C">
            <w:pPr>
              <w:rPr>
                <w:rFonts w:eastAsia="Times New Roman"/>
                <w:lang w:val="en-US"/>
              </w:rPr>
            </w:pPr>
          </w:p>
        </w:tc>
        <w:tc>
          <w:tcPr>
            <w:tcW w:w="0" w:type="auto"/>
            <w:vAlign w:val="center"/>
            <w:hideMark/>
          </w:tcPr>
          <w:p w14:paraId="712AA329" w14:textId="77777777" w:rsidR="0095430C" w:rsidRDefault="005B11EB">
            <w:pPr>
              <w:rPr>
                <w:rFonts w:eastAsia="Times New Roman"/>
                <w:lang w:val="en-US"/>
              </w:rPr>
            </w:pPr>
            <w:r>
              <w:rPr>
                <w:rFonts w:eastAsia="Times New Roman"/>
                <w:b/>
                <w:bCs/>
                <w:lang w:val="en-US"/>
              </w:rPr>
              <w:t xml:space="preserve">Rehabilitation: </w:t>
            </w:r>
          </w:p>
        </w:tc>
      </w:tr>
      <w:tr w:rsidR="0095430C" w14:paraId="3EDD9C3C" w14:textId="77777777">
        <w:trPr>
          <w:divId w:val="330329585"/>
          <w:tblCellSpacing w:w="15" w:type="dxa"/>
        </w:trPr>
        <w:tc>
          <w:tcPr>
            <w:tcW w:w="0" w:type="auto"/>
            <w:vAlign w:val="center"/>
            <w:hideMark/>
          </w:tcPr>
          <w:p w14:paraId="3A1D5F36" w14:textId="77777777" w:rsidR="0095430C" w:rsidRDefault="0095430C">
            <w:pPr>
              <w:rPr>
                <w:rFonts w:eastAsia="Times New Roman"/>
                <w:lang w:val="en-US"/>
              </w:rPr>
            </w:pPr>
          </w:p>
        </w:tc>
        <w:tc>
          <w:tcPr>
            <w:tcW w:w="0" w:type="auto"/>
            <w:vAlign w:val="center"/>
            <w:hideMark/>
          </w:tcPr>
          <w:p w14:paraId="13DA7595" w14:textId="77777777" w:rsidR="0095430C" w:rsidRDefault="005B11EB">
            <w:pPr>
              <w:rPr>
                <w:rFonts w:eastAsia="Times New Roman"/>
                <w:lang w:val="en-US"/>
              </w:rPr>
            </w:pPr>
            <w:r>
              <w:rPr>
                <w:rFonts w:eastAsia="Times New Roman"/>
                <w:b/>
                <w:bCs/>
                <w:lang w:val="en-US"/>
              </w:rPr>
              <w:t xml:space="preserve">Other: </w:t>
            </w:r>
          </w:p>
        </w:tc>
      </w:tr>
    </w:tbl>
    <w:p w14:paraId="56BF9219" w14:textId="77777777" w:rsidR="0095430C"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6A39CEB" w14:textId="77777777">
        <w:trPr>
          <w:divId w:val="330329585"/>
          <w:tblCellSpacing w:w="15" w:type="dxa"/>
        </w:trPr>
        <w:tc>
          <w:tcPr>
            <w:tcW w:w="0" w:type="auto"/>
            <w:vAlign w:val="center"/>
            <w:hideMark/>
          </w:tcPr>
          <w:p w14:paraId="0E549C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1513C0" w14:textId="77777777" w:rsidR="0095430C" w:rsidRDefault="005B11EB">
            <w:pPr>
              <w:rPr>
                <w:rFonts w:eastAsia="Times New Roman"/>
                <w:lang w:val="en-US"/>
              </w:rPr>
            </w:pPr>
            <w:r>
              <w:rPr>
                <w:rFonts w:eastAsia="Times New Roman"/>
                <w:lang w:val="en-US"/>
              </w:rPr>
              <w:t xml:space="preserve">Encounter Priority (Encounter Priority) </w:t>
            </w:r>
          </w:p>
        </w:tc>
      </w:tr>
      <w:tr w:rsidR="0095430C" w14:paraId="51CF30F9" w14:textId="77777777">
        <w:trPr>
          <w:divId w:val="330329585"/>
          <w:tblCellSpacing w:w="15" w:type="dxa"/>
        </w:trPr>
        <w:tc>
          <w:tcPr>
            <w:tcW w:w="0" w:type="auto"/>
            <w:vAlign w:val="center"/>
            <w:hideMark/>
          </w:tcPr>
          <w:p w14:paraId="0DC7B9FE"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236F7DA" w14:textId="77777777" w:rsidR="0095430C" w:rsidRDefault="005B11EB">
            <w:pPr>
              <w:rPr>
                <w:rFonts w:eastAsia="Times New Roman"/>
                <w:lang w:val="en-US"/>
              </w:rPr>
            </w:pPr>
            <w:r>
              <w:rPr>
                <w:rFonts w:eastAsia="Times New Roman"/>
                <w:lang w:val="en-US"/>
              </w:rPr>
              <w:t xml:space="preserve">This is an example value set defined by the FHIR project, that could be used in Emergency to indicate the encounter priority as determined by triage. </w:t>
            </w:r>
          </w:p>
        </w:tc>
      </w:tr>
      <w:tr w:rsidR="0095430C" w14:paraId="75C08B04" w14:textId="77777777">
        <w:trPr>
          <w:divId w:val="330329585"/>
          <w:tblCellSpacing w:w="15" w:type="dxa"/>
        </w:trPr>
        <w:tc>
          <w:tcPr>
            <w:tcW w:w="0" w:type="auto"/>
            <w:vAlign w:val="center"/>
            <w:hideMark/>
          </w:tcPr>
          <w:p w14:paraId="1496A4F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4254EA" w14:textId="77777777" w:rsidR="0095430C" w:rsidRDefault="005B11EB">
            <w:pPr>
              <w:rPr>
                <w:rFonts w:eastAsia="Times New Roman"/>
                <w:lang w:val="en-US"/>
              </w:rPr>
            </w:pPr>
            <w:r>
              <w:rPr>
                <w:rFonts w:eastAsia="Times New Roman"/>
                <w:b/>
                <w:bCs/>
                <w:lang w:val="en-US"/>
              </w:rPr>
              <w:t xml:space="preserve">Immediate: </w:t>
            </w:r>
            <w:r>
              <w:rPr>
                <w:rFonts w:eastAsia="Times New Roman"/>
                <w:lang w:val="en-US"/>
              </w:rPr>
              <w:t xml:space="preserve">Within seconds </w:t>
            </w:r>
          </w:p>
        </w:tc>
      </w:tr>
      <w:tr w:rsidR="0095430C" w14:paraId="48C303EA" w14:textId="77777777">
        <w:trPr>
          <w:divId w:val="330329585"/>
          <w:tblCellSpacing w:w="15" w:type="dxa"/>
        </w:trPr>
        <w:tc>
          <w:tcPr>
            <w:tcW w:w="0" w:type="auto"/>
            <w:vAlign w:val="center"/>
            <w:hideMark/>
          </w:tcPr>
          <w:p w14:paraId="76A21BF3" w14:textId="77777777" w:rsidR="0095430C" w:rsidRDefault="0095430C">
            <w:pPr>
              <w:rPr>
                <w:rFonts w:eastAsia="Times New Roman"/>
                <w:lang w:val="en-US"/>
              </w:rPr>
            </w:pPr>
          </w:p>
        </w:tc>
        <w:tc>
          <w:tcPr>
            <w:tcW w:w="0" w:type="auto"/>
            <w:vAlign w:val="center"/>
            <w:hideMark/>
          </w:tcPr>
          <w:p w14:paraId="44173116"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Within 10 minutes </w:t>
            </w:r>
          </w:p>
        </w:tc>
      </w:tr>
      <w:tr w:rsidR="0095430C" w14:paraId="2138D011" w14:textId="77777777">
        <w:trPr>
          <w:divId w:val="330329585"/>
          <w:tblCellSpacing w:w="15" w:type="dxa"/>
        </w:trPr>
        <w:tc>
          <w:tcPr>
            <w:tcW w:w="0" w:type="auto"/>
            <w:vAlign w:val="center"/>
            <w:hideMark/>
          </w:tcPr>
          <w:p w14:paraId="7C7A0990" w14:textId="77777777" w:rsidR="0095430C" w:rsidRDefault="0095430C">
            <w:pPr>
              <w:rPr>
                <w:rFonts w:eastAsia="Times New Roman"/>
                <w:lang w:val="en-US"/>
              </w:rPr>
            </w:pPr>
          </w:p>
        </w:tc>
        <w:tc>
          <w:tcPr>
            <w:tcW w:w="0" w:type="auto"/>
            <w:vAlign w:val="center"/>
            <w:hideMark/>
          </w:tcPr>
          <w:p w14:paraId="70CDC62E"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Within 30 minutes </w:t>
            </w:r>
          </w:p>
        </w:tc>
      </w:tr>
      <w:tr w:rsidR="0095430C" w14:paraId="20E0AC5C" w14:textId="77777777">
        <w:trPr>
          <w:divId w:val="330329585"/>
          <w:tblCellSpacing w:w="15" w:type="dxa"/>
        </w:trPr>
        <w:tc>
          <w:tcPr>
            <w:tcW w:w="0" w:type="auto"/>
            <w:vAlign w:val="center"/>
            <w:hideMark/>
          </w:tcPr>
          <w:p w14:paraId="1B92F1AC" w14:textId="77777777" w:rsidR="0095430C" w:rsidRDefault="0095430C">
            <w:pPr>
              <w:rPr>
                <w:rFonts w:eastAsia="Times New Roman"/>
                <w:lang w:val="en-US"/>
              </w:rPr>
            </w:pPr>
          </w:p>
        </w:tc>
        <w:tc>
          <w:tcPr>
            <w:tcW w:w="0" w:type="auto"/>
            <w:vAlign w:val="center"/>
            <w:hideMark/>
          </w:tcPr>
          <w:p w14:paraId="6F4E10A0" w14:textId="77777777" w:rsidR="0095430C" w:rsidRDefault="005B11EB">
            <w:pPr>
              <w:rPr>
                <w:rFonts w:eastAsia="Times New Roman"/>
                <w:lang w:val="en-US"/>
              </w:rPr>
            </w:pPr>
            <w:r>
              <w:rPr>
                <w:rFonts w:eastAsia="Times New Roman"/>
                <w:b/>
                <w:bCs/>
                <w:lang w:val="en-US"/>
              </w:rPr>
              <w:t xml:space="preserve">Semi-urgent: </w:t>
            </w:r>
            <w:r>
              <w:rPr>
                <w:rFonts w:eastAsia="Times New Roman"/>
                <w:lang w:val="en-US"/>
              </w:rPr>
              <w:t xml:space="preserve">Within 60 minutes </w:t>
            </w:r>
          </w:p>
        </w:tc>
      </w:tr>
      <w:tr w:rsidR="0095430C" w14:paraId="12E7E807" w14:textId="77777777">
        <w:trPr>
          <w:divId w:val="330329585"/>
          <w:tblCellSpacing w:w="15" w:type="dxa"/>
        </w:trPr>
        <w:tc>
          <w:tcPr>
            <w:tcW w:w="0" w:type="auto"/>
            <w:vAlign w:val="center"/>
            <w:hideMark/>
          </w:tcPr>
          <w:p w14:paraId="6640FDFE" w14:textId="77777777" w:rsidR="0095430C" w:rsidRDefault="0095430C">
            <w:pPr>
              <w:rPr>
                <w:rFonts w:eastAsia="Times New Roman"/>
                <w:lang w:val="en-US"/>
              </w:rPr>
            </w:pPr>
          </w:p>
        </w:tc>
        <w:tc>
          <w:tcPr>
            <w:tcW w:w="0" w:type="auto"/>
            <w:vAlign w:val="center"/>
            <w:hideMark/>
          </w:tcPr>
          <w:p w14:paraId="665CD86E" w14:textId="77777777" w:rsidR="0095430C" w:rsidRDefault="005B11EB">
            <w:pPr>
              <w:rPr>
                <w:rFonts w:eastAsia="Times New Roman"/>
                <w:lang w:val="en-US"/>
              </w:rPr>
            </w:pPr>
            <w:r>
              <w:rPr>
                <w:rFonts w:eastAsia="Times New Roman"/>
                <w:b/>
                <w:bCs/>
                <w:lang w:val="en-US"/>
              </w:rPr>
              <w:t xml:space="preserve">Non-urgent: </w:t>
            </w:r>
            <w:r>
              <w:rPr>
                <w:rFonts w:eastAsia="Times New Roman"/>
                <w:lang w:val="en-US"/>
              </w:rPr>
              <w:t xml:space="preserve">Within 120 minutes </w:t>
            </w:r>
          </w:p>
        </w:tc>
      </w:tr>
    </w:tbl>
    <w:p w14:paraId="65BD15E1" w14:textId="77777777" w:rsidR="0095430C"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B674136" w14:textId="77777777">
        <w:trPr>
          <w:divId w:val="330329585"/>
          <w:tblCellSpacing w:w="15" w:type="dxa"/>
        </w:trPr>
        <w:tc>
          <w:tcPr>
            <w:tcW w:w="0" w:type="auto"/>
            <w:vAlign w:val="center"/>
            <w:hideMark/>
          </w:tcPr>
          <w:p w14:paraId="21FD41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BC90F93" w14:textId="77777777" w:rsidR="0095430C" w:rsidRDefault="005B11EB">
            <w:pPr>
              <w:rPr>
                <w:rFonts w:eastAsia="Times New Roman"/>
                <w:lang w:val="en-US"/>
              </w:rPr>
            </w:pPr>
            <w:r>
              <w:rPr>
                <w:rFonts w:eastAsia="Times New Roman"/>
                <w:lang w:val="en-US"/>
              </w:rPr>
              <w:t xml:space="preserve">Encounter Reason Codes (Encounter Reason Codes) </w:t>
            </w:r>
          </w:p>
        </w:tc>
      </w:tr>
      <w:tr w:rsidR="0095430C" w14:paraId="4A64BD4F" w14:textId="77777777">
        <w:trPr>
          <w:divId w:val="330329585"/>
          <w:tblCellSpacing w:w="15" w:type="dxa"/>
        </w:trPr>
        <w:tc>
          <w:tcPr>
            <w:tcW w:w="0" w:type="auto"/>
            <w:vAlign w:val="center"/>
            <w:hideMark/>
          </w:tcPr>
          <w:p w14:paraId="033D81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8C6753" w14:textId="77777777" w:rsidR="0095430C" w:rsidRDefault="005B11EB">
            <w:pPr>
              <w:rPr>
                <w:rFonts w:eastAsia="Times New Roman"/>
                <w:lang w:val="en-US"/>
              </w:rPr>
            </w:pPr>
            <w:r>
              <w:rPr>
                <w:rFonts w:eastAsia="Times New Roman"/>
                <w:lang w:val="en-US"/>
              </w:rPr>
              <w:t>This examples value set defines the set of codes that can be used to indicate reasons for an encounter</w:t>
            </w:r>
          </w:p>
        </w:tc>
      </w:tr>
      <w:tr w:rsidR="0095430C" w14:paraId="396CF781" w14:textId="77777777">
        <w:trPr>
          <w:divId w:val="330329585"/>
          <w:tblCellSpacing w:w="15" w:type="dxa"/>
        </w:trPr>
        <w:tc>
          <w:tcPr>
            <w:tcW w:w="0" w:type="auto"/>
            <w:vAlign w:val="center"/>
            <w:hideMark/>
          </w:tcPr>
          <w:p w14:paraId="15BF6E9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02907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5FD46D" w14:textId="77777777" w:rsidR="0095430C"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547287" w14:textId="77777777">
        <w:trPr>
          <w:divId w:val="330329585"/>
          <w:tblCellSpacing w:w="15" w:type="dxa"/>
        </w:trPr>
        <w:tc>
          <w:tcPr>
            <w:tcW w:w="0" w:type="auto"/>
            <w:vAlign w:val="center"/>
            <w:hideMark/>
          </w:tcPr>
          <w:p w14:paraId="0B6514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DB7641" w14:textId="77777777" w:rsidR="0095430C" w:rsidRDefault="005B11EB">
            <w:pPr>
              <w:rPr>
                <w:rFonts w:eastAsia="Times New Roman"/>
                <w:lang w:val="en-US"/>
              </w:rPr>
            </w:pPr>
            <w:r>
              <w:rPr>
                <w:rFonts w:eastAsia="Times New Roman"/>
                <w:lang w:val="en-US"/>
              </w:rPr>
              <w:t xml:space="preserve">EncounterType (Encounter Type) </w:t>
            </w:r>
          </w:p>
        </w:tc>
      </w:tr>
      <w:tr w:rsidR="0095430C" w14:paraId="7691EF1B" w14:textId="77777777">
        <w:trPr>
          <w:divId w:val="330329585"/>
          <w:tblCellSpacing w:w="15" w:type="dxa"/>
        </w:trPr>
        <w:tc>
          <w:tcPr>
            <w:tcW w:w="0" w:type="auto"/>
            <w:vAlign w:val="center"/>
            <w:hideMark/>
          </w:tcPr>
          <w:p w14:paraId="7FBA99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AD4738"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provided . </w:t>
            </w:r>
          </w:p>
        </w:tc>
      </w:tr>
      <w:tr w:rsidR="0095430C" w14:paraId="0839DAB3" w14:textId="77777777">
        <w:trPr>
          <w:divId w:val="330329585"/>
          <w:tblCellSpacing w:w="15" w:type="dxa"/>
        </w:trPr>
        <w:tc>
          <w:tcPr>
            <w:tcW w:w="0" w:type="auto"/>
            <w:vAlign w:val="center"/>
            <w:hideMark/>
          </w:tcPr>
          <w:p w14:paraId="578ECEC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C9E83FA" w14:textId="77777777" w:rsidR="0095430C" w:rsidRDefault="005B11EB">
            <w:pPr>
              <w:rPr>
                <w:rFonts w:eastAsia="Times New Roman"/>
                <w:lang w:val="en-US"/>
              </w:rPr>
            </w:pPr>
            <w:r>
              <w:rPr>
                <w:rFonts w:eastAsia="Times New Roman"/>
                <w:b/>
                <w:bCs/>
                <w:lang w:val="en-US"/>
              </w:rPr>
              <w:t xml:space="preserve">Annual diabetes mellitus screening: </w:t>
            </w:r>
          </w:p>
        </w:tc>
      </w:tr>
      <w:tr w:rsidR="0095430C" w14:paraId="5E0396D2" w14:textId="77777777">
        <w:trPr>
          <w:divId w:val="330329585"/>
          <w:tblCellSpacing w:w="15" w:type="dxa"/>
        </w:trPr>
        <w:tc>
          <w:tcPr>
            <w:tcW w:w="0" w:type="auto"/>
            <w:vAlign w:val="center"/>
            <w:hideMark/>
          </w:tcPr>
          <w:p w14:paraId="2E87C671" w14:textId="77777777" w:rsidR="0095430C" w:rsidRDefault="0095430C">
            <w:pPr>
              <w:rPr>
                <w:rFonts w:eastAsia="Times New Roman"/>
                <w:lang w:val="en-US"/>
              </w:rPr>
            </w:pPr>
          </w:p>
        </w:tc>
        <w:tc>
          <w:tcPr>
            <w:tcW w:w="0" w:type="auto"/>
            <w:vAlign w:val="center"/>
            <w:hideMark/>
          </w:tcPr>
          <w:p w14:paraId="29D4A67B" w14:textId="77777777" w:rsidR="0095430C" w:rsidRDefault="005B11EB">
            <w:pPr>
              <w:rPr>
                <w:rFonts w:eastAsia="Times New Roman"/>
                <w:lang w:val="en-US"/>
              </w:rPr>
            </w:pPr>
            <w:r>
              <w:rPr>
                <w:rFonts w:eastAsia="Times New Roman"/>
                <w:b/>
                <w:bCs/>
                <w:lang w:val="en-US"/>
              </w:rPr>
              <w:t xml:space="preserve">Bone drilling/bone marrow punction in clinic: </w:t>
            </w:r>
          </w:p>
        </w:tc>
      </w:tr>
      <w:tr w:rsidR="0095430C" w14:paraId="5F7B1D07" w14:textId="77777777">
        <w:trPr>
          <w:divId w:val="330329585"/>
          <w:tblCellSpacing w:w="15" w:type="dxa"/>
        </w:trPr>
        <w:tc>
          <w:tcPr>
            <w:tcW w:w="0" w:type="auto"/>
            <w:vAlign w:val="center"/>
            <w:hideMark/>
          </w:tcPr>
          <w:p w14:paraId="4ABDE3D5" w14:textId="77777777" w:rsidR="0095430C" w:rsidRDefault="0095430C">
            <w:pPr>
              <w:rPr>
                <w:rFonts w:eastAsia="Times New Roman"/>
                <w:lang w:val="en-US"/>
              </w:rPr>
            </w:pPr>
          </w:p>
        </w:tc>
        <w:tc>
          <w:tcPr>
            <w:tcW w:w="0" w:type="auto"/>
            <w:vAlign w:val="center"/>
            <w:hideMark/>
          </w:tcPr>
          <w:p w14:paraId="71DA51A5" w14:textId="77777777" w:rsidR="0095430C" w:rsidRDefault="005B11EB">
            <w:pPr>
              <w:rPr>
                <w:rFonts w:eastAsia="Times New Roman"/>
                <w:lang w:val="en-US"/>
              </w:rPr>
            </w:pPr>
            <w:r>
              <w:rPr>
                <w:rFonts w:eastAsia="Times New Roman"/>
                <w:b/>
                <w:bCs/>
                <w:lang w:val="en-US"/>
              </w:rPr>
              <w:t xml:space="preserve">Infant colon screening - 60 minutes: </w:t>
            </w:r>
          </w:p>
        </w:tc>
      </w:tr>
      <w:tr w:rsidR="0095430C" w14:paraId="2C6A9BF3" w14:textId="77777777">
        <w:trPr>
          <w:divId w:val="330329585"/>
          <w:tblCellSpacing w:w="15" w:type="dxa"/>
        </w:trPr>
        <w:tc>
          <w:tcPr>
            <w:tcW w:w="0" w:type="auto"/>
            <w:vAlign w:val="center"/>
            <w:hideMark/>
          </w:tcPr>
          <w:p w14:paraId="11157993" w14:textId="77777777" w:rsidR="0095430C" w:rsidRDefault="0095430C">
            <w:pPr>
              <w:rPr>
                <w:rFonts w:eastAsia="Times New Roman"/>
                <w:lang w:val="en-US"/>
              </w:rPr>
            </w:pPr>
          </w:p>
        </w:tc>
        <w:tc>
          <w:tcPr>
            <w:tcW w:w="0" w:type="auto"/>
            <w:vAlign w:val="center"/>
            <w:hideMark/>
          </w:tcPr>
          <w:p w14:paraId="7FE5C2AE" w14:textId="77777777" w:rsidR="0095430C" w:rsidRDefault="005B11EB">
            <w:pPr>
              <w:rPr>
                <w:rFonts w:eastAsia="Times New Roman"/>
                <w:lang w:val="en-US"/>
              </w:rPr>
            </w:pPr>
            <w:r>
              <w:rPr>
                <w:rFonts w:eastAsia="Times New Roman"/>
                <w:b/>
                <w:bCs/>
                <w:lang w:val="en-US"/>
              </w:rPr>
              <w:t xml:space="preserve">Outpatient Kenacort injection: </w:t>
            </w:r>
          </w:p>
        </w:tc>
      </w:tr>
    </w:tbl>
    <w:p w14:paraId="10ED942B" w14:textId="77777777" w:rsidR="0095430C"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A6EE07" w14:textId="77777777">
        <w:trPr>
          <w:divId w:val="330329585"/>
          <w:tblCellSpacing w:w="15" w:type="dxa"/>
        </w:trPr>
        <w:tc>
          <w:tcPr>
            <w:tcW w:w="0" w:type="auto"/>
            <w:vAlign w:val="center"/>
            <w:hideMark/>
          </w:tcPr>
          <w:p w14:paraId="0559F5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35FFE5" w14:textId="77777777" w:rsidR="0095430C" w:rsidRDefault="005B11EB">
            <w:pPr>
              <w:rPr>
                <w:rFonts w:eastAsia="Times New Roman"/>
                <w:lang w:val="en-US"/>
              </w:rPr>
            </w:pPr>
            <w:r>
              <w:rPr>
                <w:rFonts w:eastAsia="Times New Roman"/>
                <w:lang w:val="en-US"/>
              </w:rPr>
              <w:t xml:space="preserve">Flag Priority Codes (Flag Priority Codes) </w:t>
            </w:r>
          </w:p>
        </w:tc>
      </w:tr>
      <w:tr w:rsidR="0095430C" w14:paraId="6C474856" w14:textId="77777777">
        <w:trPr>
          <w:divId w:val="330329585"/>
          <w:tblCellSpacing w:w="15" w:type="dxa"/>
        </w:trPr>
        <w:tc>
          <w:tcPr>
            <w:tcW w:w="0" w:type="auto"/>
            <w:vAlign w:val="center"/>
            <w:hideMark/>
          </w:tcPr>
          <w:p w14:paraId="280643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52D879" w14:textId="77777777" w:rsidR="0095430C" w:rsidRDefault="005B11EB">
            <w:pPr>
              <w:rPr>
                <w:rFonts w:eastAsia="Times New Roman"/>
                <w:lang w:val="en-US"/>
              </w:rPr>
            </w:pPr>
            <w:r>
              <w:rPr>
                <w:rFonts w:eastAsia="Times New Roman"/>
                <w:lang w:val="en-US"/>
              </w:rPr>
              <w:t>This value set is provided as an exemplar. The value set is driven by IHE Table B.8-4: Abnormal Flags, Alert Priority</w:t>
            </w:r>
          </w:p>
        </w:tc>
      </w:tr>
      <w:tr w:rsidR="0095430C" w14:paraId="4E4DE8B9" w14:textId="77777777">
        <w:trPr>
          <w:divId w:val="330329585"/>
          <w:tblCellSpacing w:w="15" w:type="dxa"/>
        </w:trPr>
        <w:tc>
          <w:tcPr>
            <w:tcW w:w="0" w:type="auto"/>
            <w:vAlign w:val="center"/>
            <w:hideMark/>
          </w:tcPr>
          <w:p w14:paraId="05AEF5C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182B9D" w14:textId="77777777" w:rsidR="0095430C" w:rsidRDefault="005B11EB">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95430C" w14:paraId="381D6C52" w14:textId="77777777">
        <w:trPr>
          <w:divId w:val="330329585"/>
          <w:tblCellSpacing w:w="15" w:type="dxa"/>
        </w:trPr>
        <w:tc>
          <w:tcPr>
            <w:tcW w:w="0" w:type="auto"/>
            <w:vAlign w:val="center"/>
            <w:hideMark/>
          </w:tcPr>
          <w:p w14:paraId="1DE5CE03" w14:textId="77777777" w:rsidR="0095430C" w:rsidRDefault="0095430C">
            <w:pPr>
              <w:rPr>
                <w:rFonts w:eastAsia="Times New Roman"/>
                <w:lang w:val="en-US"/>
              </w:rPr>
            </w:pPr>
          </w:p>
        </w:tc>
        <w:tc>
          <w:tcPr>
            <w:tcW w:w="0" w:type="auto"/>
            <w:vAlign w:val="center"/>
            <w:hideMark/>
          </w:tcPr>
          <w:p w14:paraId="141D0389" w14:textId="77777777" w:rsidR="0095430C" w:rsidRDefault="005B11EB">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95430C" w14:paraId="10AB1566" w14:textId="77777777">
        <w:trPr>
          <w:divId w:val="330329585"/>
          <w:tblCellSpacing w:w="15" w:type="dxa"/>
        </w:trPr>
        <w:tc>
          <w:tcPr>
            <w:tcW w:w="0" w:type="auto"/>
            <w:vAlign w:val="center"/>
            <w:hideMark/>
          </w:tcPr>
          <w:p w14:paraId="5BD15F8D" w14:textId="77777777" w:rsidR="0095430C" w:rsidRDefault="0095430C">
            <w:pPr>
              <w:rPr>
                <w:rFonts w:eastAsia="Times New Roman"/>
                <w:lang w:val="en-US"/>
              </w:rPr>
            </w:pPr>
          </w:p>
        </w:tc>
        <w:tc>
          <w:tcPr>
            <w:tcW w:w="0" w:type="auto"/>
            <w:vAlign w:val="center"/>
            <w:hideMark/>
          </w:tcPr>
          <w:p w14:paraId="0A4B954B" w14:textId="77777777" w:rsidR="0095430C" w:rsidRDefault="005B11EB">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95430C" w14:paraId="38737626" w14:textId="77777777">
        <w:trPr>
          <w:divId w:val="330329585"/>
          <w:tblCellSpacing w:w="15" w:type="dxa"/>
        </w:trPr>
        <w:tc>
          <w:tcPr>
            <w:tcW w:w="0" w:type="auto"/>
            <w:vAlign w:val="center"/>
            <w:hideMark/>
          </w:tcPr>
          <w:p w14:paraId="0E60918C" w14:textId="77777777" w:rsidR="0095430C" w:rsidRDefault="0095430C">
            <w:pPr>
              <w:rPr>
                <w:rFonts w:eastAsia="Times New Roman"/>
                <w:lang w:val="en-US"/>
              </w:rPr>
            </w:pPr>
          </w:p>
        </w:tc>
        <w:tc>
          <w:tcPr>
            <w:tcW w:w="0" w:type="auto"/>
            <w:vAlign w:val="center"/>
            <w:hideMark/>
          </w:tcPr>
          <w:p w14:paraId="29BC50C6" w14:textId="77777777" w:rsidR="0095430C" w:rsidRDefault="005B11EB">
            <w:pPr>
              <w:rPr>
                <w:rFonts w:eastAsia="Times New Roman"/>
                <w:lang w:val="en-US"/>
              </w:rPr>
            </w:pPr>
            <w:r>
              <w:rPr>
                <w:rFonts w:eastAsia="Times New Roman"/>
                <w:b/>
                <w:bCs/>
                <w:lang w:val="en-US"/>
              </w:rPr>
              <w:t xml:space="preserve">High priority: </w:t>
            </w:r>
            <w:r>
              <w:rPr>
                <w:rFonts w:eastAsia="Times New Roman"/>
                <w:lang w:val="en-US"/>
              </w:rPr>
              <w:t xml:space="preserve">High priority </w:t>
            </w:r>
          </w:p>
        </w:tc>
      </w:tr>
    </w:tbl>
    <w:p w14:paraId="40886ED0" w14:textId="77777777" w:rsidR="0095430C"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DF0D1D0" w14:textId="77777777">
        <w:trPr>
          <w:divId w:val="330329585"/>
          <w:tblCellSpacing w:w="15" w:type="dxa"/>
        </w:trPr>
        <w:tc>
          <w:tcPr>
            <w:tcW w:w="0" w:type="auto"/>
            <w:vAlign w:val="center"/>
            <w:hideMark/>
          </w:tcPr>
          <w:p w14:paraId="4D1007B0"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B03DAE1" w14:textId="77777777" w:rsidR="0095430C" w:rsidRDefault="005B11EB">
            <w:pPr>
              <w:rPr>
                <w:rFonts w:eastAsia="Times New Roman"/>
                <w:lang w:val="en-US"/>
              </w:rPr>
            </w:pPr>
            <w:r>
              <w:rPr>
                <w:rFonts w:eastAsia="Times New Roman"/>
                <w:lang w:val="en-US"/>
              </w:rPr>
              <w:t xml:space="preserve">GenderStatus (Gender Status) </w:t>
            </w:r>
          </w:p>
        </w:tc>
      </w:tr>
      <w:tr w:rsidR="0095430C" w14:paraId="48929DE8" w14:textId="77777777">
        <w:trPr>
          <w:divId w:val="330329585"/>
          <w:tblCellSpacing w:w="15" w:type="dxa"/>
        </w:trPr>
        <w:tc>
          <w:tcPr>
            <w:tcW w:w="0" w:type="auto"/>
            <w:vAlign w:val="center"/>
            <w:hideMark/>
          </w:tcPr>
          <w:p w14:paraId="7AADFDF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F3D72C"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95430C" w14:paraId="1335ABD8" w14:textId="77777777">
        <w:trPr>
          <w:divId w:val="330329585"/>
          <w:tblCellSpacing w:w="15" w:type="dxa"/>
        </w:trPr>
        <w:tc>
          <w:tcPr>
            <w:tcW w:w="0" w:type="auto"/>
            <w:vAlign w:val="center"/>
            <w:hideMark/>
          </w:tcPr>
          <w:p w14:paraId="3BC0AEE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03147B" w14:textId="77777777" w:rsidR="0095430C" w:rsidRDefault="005B11EB">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95430C" w14:paraId="090E9EFA" w14:textId="77777777">
        <w:trPr>
          <w:divId w:val="330329585"/>
          <w:tblCellSpacing w:w="15" w:type="dxa"/>
        </w:trPr>
        <w:tc>
          <w:tcPr>
            <w:tcW w:w="0" w:type="auto"/>
            <w:vAlign w:val="center"/>
            <w:hideMark/>
          </w:tcPr>
          <w:p w14:paraId="0D0E4C4C" w14:textId="77777777" w:rsidR="0095430C" w:rsidRDefault="0095430C">
            <w:pPr>
              <w:rPr>
                <w:rFonts w:eastAsia="Times New Roman"/>
                <w:lang w:val="en-US"/>
              </w:rPr>
            </w:pPr>
          </w:p>
        </w:tc>
        <w:tc>
          <w:tcPr>
            <w:tcW w:w="0" w:type="auto"/>
            <w:vAlign w:val="center"/>
            <w:hideMark/>
          </w:tcPr>
          <w:p w14:paraId="7891B661" w14:textId="77777777" w:rsidR="0095430C" w:rsidRDefault="005B11EB">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95430C" w14:paraId="2C4735AD" w14:textId="77777777">
        <w:trPr>
          <w:divId w:val="330329585"/>
          <w:tblCellSpacing w:w="15" w:type="dxa"/>
        </w:trPr>
        <w:tc>
          <w:tcPr>
            <w:tcW w:w="0" w:type="auto"/>
            <w:vAlign w:val="center"/>
            <w:hideMark/>
          </w:tcPr>
          <w:p w14:paraId="10F59A7D" w14:textId="77777777" w:rsidR="0095430C" w:rsidRDefault="0095430C">
            <w:pPr>
              <w:rPr>
                <w:rFonts w:eastAsia="Times New Roman"/>
                <w:lang w:val="en-US"/>
              </w:rPr>
            </w:pPr>
          </w:p>
        </w:tc>
        <w:tc>
          <w:tcPr>
            <w:tcW w:w="0" w:type="auto"/>
            <w:vAlign w:val="center"/>
            <w:hideMark/>
          </w:tcPr>
          <w:p w14:paraId="393473B2"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14:paraId="42E308A9" w14:textId="77777777" w:rsidR="0095430C"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38DF4AC" w14:textId="77777777">
        <w:trPr>
          <w:divId w:val="330329585"/>
          <w:tblCellSpacing w:w="15" w:type="dxa"/>
        </w:trPr>
        <w:tc>
          <w:tcPr>
            <w:tcW w:w="0" w:type="auto"/>
            <w:vAlign w:val="center"/>
            <w:hideMark/>
          </w:tcPr>
          <w:p w14:paraId="1AD01A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A5E6A4" w14:textId="77777777" w:rsidR="0095430C" w:rsidRDefault="005B11EB">
            <w:pPr>
              <w:rPr>
                <w:rFonts w:eastAsia="Times New Roman"/>
                <w:lang w:val="en-US"/>
              </w:rPr>
            </w:pPr>
            <w:r>
              <w:rPr>
                <w:rFonts w:eastAsia="Times New Roman"/>
                <w:lang w:val="en-US"/>
              </w:rPr>
              <w:t xml:space="preserve">Immunization Reason Codes (Immunization Reason Codes) </w:t>
            </w:r>
          </w:p>
        </w:tc>
      </w:tr>
      <w:tr w:rsidR="0095430C" w14:paraId="28BB8A71" w14:textId="77777777">
        <w:trPr>
          <w:divId w:val="330329585"/>
          <w:tblCellSpacing w:w="15" w:type="dxa"/>
        </w:trPr>
        <w:tc>
          <w:tcPr>
            <w:tcW w:w="0" w:type="auto"/>
            <w:vAlign w:val="center"/>
            <w:hideMark/>
          </w:tcPr>
          <w:p w14:paraId="37F0552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00B8BA"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3E42F7CB" w14:textId="77777777">
        <w:trPr>
          <w:divId w:val="330329585"/>
          <w:tblCellSpacing w:w="15" w:type="dxa"/>
        </w:trPr>
        <w:tc>
          <w:tcPr>
            <w:tcW w:w="0" w:type="auto"/>
            <w:vAlign w:val="center"/>
            <w:hideMark/>
          </w:tcPr>
          <w:p w14:paraId="3DBAE6D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636C57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A29071B" w14:textId="77777777" w:rsidR="0095430C"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00B02C" w14:textId="77777777">
        <w:trPr>
          <w:divId w:val="330329585"/>
          <w:tblCellSpacing w:w="15" w:type="dxa"/>
        </w:trPr>
        <w:tc>
          <w:tcPr>
            <w:tcW w:w="0" w:type="auto"/>
            <w:vAlign w:val="center"/>
            <w:hideMark/>
          </w:tcPr>
          <w:p w14:paraId="030260E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4CBD23" w14:textId="77777777" w:rsidR="0095430C"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95430C" w14:paraId="74F05F93" w14:textId="77777777">
        <w:trPr>
          <w:divId w:val="330329585"/>
          <w:tblCellSpacing w:w="15" w:type="dxa"/>
        </w:trPr>
        <w:tc>
          <w:tcPr>
            <w:tcW w:w="0" w:type="auto"/>
            <w:vAlign w:val="center"/>
            <w:hideMark/>
          </w:tcPr>
          <w:p w14:paraId="39736B4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E68105"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30400E2C" w14:textId="77777777">
        <w:trPr>
          <w:divId w:val="330329585"/>
          <w:tblCellSpacing w:w="15" w:type="dxa"/>
        </w:trPr>
        <w:tc>
          <w:tcPr>
            <w:tcW w:w="0" w:type="auto"/>
            <w:vAlign w:val="center"/>
            <w:hideMark/>
          </w:tcPr>
          <w:p w14:paraId="448F848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0DC589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6C7BFD" w14:textId="77777777" w:rsidR="0095430C"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383AC3" w14:textId="77777777">
        <w:trPr>
          <w:divId w:val="330329585"/>
          <w:tblCellSpacing w:w="15" w:type="dxa"/>
        </w:trPr>
        <w:tc>
          <w:tcPr>
            <w:tcW w:w="0" w:type="auto"/>
            <w:vAlign w:val="center"/>
            <w:hideMark/>
          </w:tcPr>
          <w:p w14:paraId="70DD4FC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499DD0" w14:textId="77777777" w:rsidR="0095430C"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95430C" w14:paraId="182ADD8B" w14:textId="77777777">
        <w:trPr>
          <w:divId w:val="330329585"/>
          <w:tblCellSpacing w:w="15" w:type="dxa"/>
        </w:trPr>
        <w:tc>
          <w:tcPr>
            <w:tcW w:w="0" w:type="auto"/>
            <w:vAlign w:val="center"/>
            <w:hideMark/>
          </w:tcPr>
          <w:p w14:paraId="1C330A9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2AA5E3"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272C288B" w14:textId="77777777">
        <w:trPr>
          <w:divId w:val="330329585"/>
          <w:tblCellSpacing w:w="15" w:type="dxa"/>
        </w:trPr>
        <w:tc>
          <w:tcPr>
            <w:tcW w:w="0" w:type="auto"/>
            <w:vAlign w:val="center"/>
            <w:hideMark/>
          </w:tcPr>
          <w:p w14:paraId="3F81DC83"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73F55E36" w14:textId="77777777" w:rsidR="0095430C" w:rsidRDefault="005B11EB">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95430C" w14:paraId="3C09F102" w14:textId="77777777">
        <w:trPr>
          <w:divId w:val="330329585"/>
          <w:tblCellSpacing w:w="15" w:type="dxa"/>
        </w:trPr>
        <w:tc>
          <w:tcPr>
            <w:tcW w:w="0" w:type="auto"/>
            <w:vAlign w:val="center"/>
            <w:hideMark/>
          </w:tcPr>
          <w:p w14:paraId="641C17C3" w14:textId="77777777" w:rsidR="0095430C" w:rsidRDefault="0095430C">
            <w:pPr>
              <w:rPr>
                <w:rFonts w:eastAsia="Times New Roman"/>
                <w:lang w:val="en-US"/>
              </w:rPr>
            </w:pPr>
          </w:p>
        </w:tc>
        <w:tc>
          <w:tcPr>
            <w:tcW w:w="0" w:type="auto"/>
            <w:vAlign w:val="center"/>
            <w:hideMark/>
          </w:tcPr>
          <w:p w14:paraId="24C887AE" w14:textId="77777777" w:rsidR="0095430C" w:rsidRDefault="005B11EB">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95430C" w14:paraId="24DAC8CC" w14:textId="77777777">
        <w:trPr>
          <w:divId w:val="330329585"/>
          <w:tblCellSpacing w:w="15" w:type="dxa"/>
        </w:trPr>
        <w:tc>
          <w:tcPr>
            <w:tcW w:w="0" w:type="auto"/>
            <w:vAlign w:val="center"/>
            <w:hideMark/>
          </w:tcPr>
          <w:p w14:paraId="646FA88D" w14:textId="77777777" w:rsidR="0095430C" w:rsidRDefault="0095430C">
            <w:pPr>
              <w:rPr>
                <w:rFonts w:eastAsia="Times New Roman"/>
                <w:lang w:val="en-US"/>
              </w:rPr>
            </w:pPr>
          </w:p>
        </w:tc>
        <w:tc>
          <w:tcPr>
            <w:tcW w:w="0" w:type="auto"/>
            <w:vAlign w:val="center"/>
            <w:hideMark/>
          </w:tcPr>
          <w:p w14:paraId="2AA2065C" w14:textId="77777777" w:rsidR="0095430C" w:rsidRDefault="005B11EB">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95430C" w14:paraId="2B7942FF" w14:textId="77777777">
        <w:trPr>
          <w:divId w:val="330329585"/>
          <w:tblCellSpacing w:w="15" w:type="dxa"/>
        </w:trPr>
        <w:tc>
          <w:tcPr>
            <w:tcW w:w="0" w:type="auto"/>
            <w:vAlign w:val="center"/>
            <w:hideMark/>
          </w:tcPr>
          <w:p w14:paraId="7855F79F" w14:textId="77777777" w:rsidR="0095430C" w:rsidRDefault="0095430C">
            <w:pPr>
              <w:rPr>
                <w:rFonts w:eastAsia="Times New Roman"/>
                <w:lang w:val="en-US"/>
              </w:rPr>
            </w:pPr>
          </w:p>
        </w:tc>
        <w:tc>
          <w:tcPr>
            <w:tcW w:w="0" w:type="auto"/>
            <w:vAlign w:val="center"/>
            <w:hideMark/>
          </w:tcPr>
          <w:p w14:paraId="150993D6" w14:textId="77777777" w:rsidR="0095430C" w:rsidRDefault="005B11EB">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95430C" w14:paraId="56DE1655" w14:textId="77777777">
        <w:trPr>
          <w:divId w:val="330329585"/>
          <w:tblCellSpacing w:w="15" w:type="dxa"/>
        </w:trPr>
        <w:tc>
          <w:tcPr>
            <w:tcW w:w="0" w:type="auto"/>
            <w:vAlign w:val="center"/>
            <w:hideMark/>
          </w:tcPr>
          <w:p w14:paraId="660C0AB3" w14:textId="77777777" w:rsidR="0095430C" w:rsidRDefault="0095430C">
            <w:pPr>
              <w:rPr>
                <w:rFonts w:eastAsia="Times New Roman"/>
                <w:lang w:val="en-US"/>
              </w:rPr>
            </w:pPr>
          </w:p>
        </w:tc>
        <w:tc>
          <w:tcPr>
            <w:tcW w:w="0" w:type="auto"/>
            <w:vAlign w:val="center"/>
            <w:hideMark/>
          </w:tcPr>
          <w:p w14:paraId="77035B9A" w14:textId="77777777" w:rsidR="0095430C" w:rsidRDefault="005B11EB">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14:paraId="210BB098" w14:textId="77777777" w:rsidR="0095430C"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236EA0" w14:textId="77777777">
        <w:trPr>
          <w:divId w:val="330329585"/>
          <w:tblCellSpacing w:w="15" w:type="dxa"/>
        </w:trPr>
        <w:tc>
          <w:tcPr>
            <w:tcW w:w="0" w:type="auto"/>
            <w:vAlign w:val="center"/>
            <w:hideMark/>
          </w:tcPr>
          <w:p w14:paraId="5882786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5208AC" w14:textId="77777777" w:rsidR="0095430C"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95430C" w14:paraId="0C8947AD" w14:textId="77777777">
        <w:trPr>
          <w:divId w:val="330329585"/>
          <w:tblCellSpacing w:w="15" w:type="dxa"/>
        </w:trPr>
        <w:tc>
          <w:tcPr>
            <w:tcW w:w="0" w:type="auto"/>
            <w:vAlign w:val="center"/>
            <w:hideMark/>
          </w:tcPr>
          <w:p w14:paraId="1857B63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7F4FC8B"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20A6BD44" w14:textId="77777777">
        <w:trPr>
          <w:divId w:val="330329585"/>
          <w:tblCellSpacing w:w="15" w:type="dxa"/>
        </w:trPr>
        <w:tc>
          <w:tcPr>
            <w:tcW w:w="0" w:type="auto"/>
            <w:vAlign w:val="center"/>
            <w:hideMark/>
          </w:tcPr>
          <w:p w14:paraId="098F6FF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C758CE" w14:textId="77777777" w:rsidR="0095430C" w:rsidRDefault="005B11EB">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95430C" w14:paraId="1821790C" w14:textId="77777777">
        <w:trPr>
          <w:divId w:val="330329585"/>
          <w:tblCellSpacing w:w="15" w:type="dxa"/>
        </w:trPr>
        <w:tc>
          <w:tcPr>
            <w:tcW w:w="0" w:type="auto"/>
            <w:vAlign w:val="center"/>
            <w:hideMark/>
          </w:tcPr>
          <w:p w14:paraId="37B798CB" w14:textId="77777777" w:rsidR="0095430C" w:rsidRDefault="0095430C">
            <w:pPr>
              <w:rPr>
                <w:rFonts w:eastAsia="Times New Roman"/>
                <w:lang w:val="en-US"/>
              </w:rPr>
            </w:pPr>
          </w:p>
        </w:tc>
        <w:tc>
          <w:tcPr>
            <w:tcW w:w="0" w:type="auto"/>
            <w:vAlign w:val="center"/>
            <w:hideMark/>
          </w:tcPr>
          <w:p w14:paraId="196D7B57" w14:textId="77777777" w:rsidR="0095430C" w:rsidRDefault="005B11EB">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14:paraId="572D7CED" w14:textId="77777777" w:rsidR="0095430C"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EB89AE" w14:textId="77777777">
        <w:trPr>
          <w:divId w:val="330329585"/>
          <w:tblCellSpacing w:w="15" w:type="dxa"/>
        </w:trPr>
        <w:tc>
          <w:tcPr>
            <w:tcW w:w="0" w:type="auto"/>
            <w:vAlign w:val="center"/>
            <w:hideMark/>
          </w:tcPr>
          <w:p w14:paraId="071E797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5F317" w14:textId="77777777" w:rsidR="0095430C" w:rsidRDefault="005B11EB">
            <w:pPr>
              <w:rPr>
                <w:rFonts w:eastAsia="Times New Roman"/>
                <w:lang w:val="en-US"/>
              </w:rPr>
            </w:pPr>
            <w:r>
              <w:rPr>
                <w:rFonts w:eastAsia="Times New Roman"/>
                <w:lang w:val="en-US"/>
              </w:rPr>
              <w:t xml:space="preserve">Immunization Route Codes (Immunization Route Codes) </w:t>
            </w:r>
          </w:p>
        </w:tc>
      </w:tr>
      <w:tr w:rsidR="0095430C" w14:paraId="462061FA" w14:textId="77777777">
        <w:trPr>
          <w:divId w:val="330329585"/>
          <w:tblCellSpacing w:w="15" w:type="dxa"/>
        </w:trPr>
        <w:tc>
          <w:tcPr>
            <w:tcW w:w="0" w:type="auto"/>
            <w:vAlign w:val="center"/>
            <w:hideMark/>
          </w:tcPr>
          <w:p w14:paraId="780DA7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D68105"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14:paraId="635B8065" w14:textId="77777777" w:rsidR="0095430C"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2A9403" w14:textId="77777777">
        <w:trPr>
          <w:divId w:val="330329585"/>
          <w:tblCellSpacing w:w="15" w:type="dxa"/>
        </w:trPr>
        <w:tc>
          <w:tcPr>
            <w:tcW w:w="0" w:type="auto"/>
            <w:vAlign w:val="center"/>
            <w:hideMark/>
          </w:tcPr>
          <w:p w14:paraId="485994F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FB454EB" w14:textId="77777777" w:rsidR="0095430C" w:rsidRDefault="005B11EB">
            <w:pPr>
              <w:rPr>
                <w:rFonts w:eastAsia="Times New Roman"/>
                <w:lang w:val="en-US"/>
              </w:rPr>
            </w:pPr>
            <w:r>
              <w:rPr>
                <w:rFonts w:eastAsia="Times New Roman"/>
                <w:lang w:val="en-US"/>
              </w:rPr>
              <w:t xml:space="preserve">LOINC Codes (L O I N C Codes) </w:t>
            </w:r>
          </w:p>
        </w:tc>
      </w:tr>
      <w:tr w:rsidR="0095430C" w14:paraId="6E515268" w14:textId="77777777">
        <w:trPr>
          <w:divId w:val="330329585"/>
          <w:tblCellSpacing w:w="15" w:type="dxa"/>
        </w:trPr>
        <w:tc>
          <w:tcPr>
            <w:tcW w:w="0" w:type="auto"/>
            <w:vAlign w:val="center"/>
            <w:hideMark/>
          </w:tcPr>
          <w:p w14:paraId="607D0C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4FF406" w14:textId="77777777" w:rsidR="0095430C" w:rsidRDefault="005B11EB">
            <w:pPr>
              <w:rPr>
                <w:rFonts w:eastAsia="Times New Roman"/>
                <w:lang w:val="en-US"/>
              </w:rPr>
            </w:pPr>
            <w:r>
              <w:rPr>
                <w:rFonts w:eastAsia="Times New Roman"/>
                <w:lang w:val="en-US"/>
              </w:rPr>
              <w:t>This value set includes all LOINC codes</w:t>
            </w:r>
          </w:p>
        </w:tc>
      </w:tr>
      <w:tr w:rsidR="0095430C" w14:paraId="38FC57EB" w14:textId="77777777">
        <w:trPr>
          <w:divId w:val="330329585"/>
          <w:tblCellSpacing w:w="15" w:type="dxa"/>
        </w:trPr>
        <w:tc>
          <w:tcPr>
            <w:tcW w:w="0" w:type="auto"/>
            <w:vAlign w:val="center"/>
            <w:hideMark/>
          </w:tcPr>
          <w:p w14:paraId="40D363E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AB9193"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43C5AFF5" w14:textId="77777777" w:rsidR="0095430C"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FD72CB" w14:textId="77777777">
        <w:trPr>
          <w:divId w:val="330329585"/>
          <w:tblCellSpacing w:w="15" w:type="dxa"/>
        </w:trPr>
        <w:tc>
          <w:tcPr>
            <w:tcW w:w="0" w:type="auto"/>
            <w:vAlign w:val="center"/>
            <w:hideMark/>
          </w:tcPr>
          <w:p w14:paraId="11FC1E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374FCF"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7028413D" w14:textId="77777777">
        <w:trPr>
          <w:divId w:val="330329585"/>
          <w:tblCellSpacing w:w="15" w:type="dxa"/>
        </w:trPr>
        <w:tc>
          <w:tcPr>
            <w:tcW w:w="0" w:type="auto"/>
            <w:vAlign w:val="center"/>
            <w:hideMark/>
          </w:tcPr>
          <w:p w14:paraId="7A29B13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811C52"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39A92A8E" w14:textId="77777777">
        <w:trPr>
          <w:divId w:val="330329585"/>
          <w:tblCellSpacing w:w="15" w:type="dxa"/>
        </w:trPr>
        <w:tc>
          <w:tcPr>
            <w:tcW w:w="0" w:type="auto"/>
            <w:vAlign w:val="center"/>
            <w:hideMark/>
          </w:tcPr>
          <w:p w14:paraId="535BBDF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194846E"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w:t>
            </w:r>
            <w:r>
              <w:rPr>
                <w:rFonts w:eastAsia="Times New Roman"/>
                <w:lang w:val="en-US"/>
              </w:rPr>
              <w:lastRenderedPageBreak/>
              <w:t xml:space="preserve">the LOINC Committee, and available at no cost under the license at http://loinc.org/terms-of-use </w:t>
            </w:r>
          </w:p>
        </w:tc>
      </w:tr>
    </w:tbl>
    <w:p w14:paraId="29D26514" w14:textId="77777777" w:rsidR="0095430C" w:rsidRDefault="005B11EB">
      <w:pPr>
        <w:pStyle w:val="Heading2"/>
        <w:divId w:val="330329585"/>
        <w:rPr>
          <w:rFonts w:eastAsia="Times New Roman"/>
          <w:lang w:val="en-US"/>
        </w:rPr>
      </w:pPr>
      <w:r>
        <w:rPr>
          <w:rFonts w:eastAsia="Times New Roman"/>
          <w:lang w:val="en-US"/>
        </w:rPr>
        <w:lastRenderedPageBreak/>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4718276" w14:textId="77777777">
        <w:trPr>
          <w:divId w:val="330329585"/>
          <w:tblCellSpacing w:w="15" w:type="dxa"/>
        </w:trPr>
        <w:tc>
          <w:tcPr>
            <w:tcW w:w="0" w:type="auto"/>
            <w:vAlign w:val="center"/>
            <w:hideMark/>
          </w:tcPr>
          <w:p w14:paraId="077C66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A83FC43" w14:textId="77777777" w:rsidR="0095430C" w:rsidRDefault="005B11EB">
            <w:pPr>
              <w:rPr>
                <w:rFonts w:eastAsia="Times New Roman"/>
                <w:lang w:val="en-US"/>
              </w:rPr>
            </w:pPr>
            <w:r>
              <w:rPr>
                <w:rFonts w:eastAsia="Times New Roman"/>
                <w:lang w:val="en-US"/>
              </w:rPr>
              <w:t xml:space="preserve">LOINC Diagnostic Order Codes (L O I N C Diagnostic Order Codes) </w:t>
            </w:r>
          </w:p>
        </w:tc>
      </w:tr>
      <w:tr w:rsidR="0095430C" w14:paraId="0EAECDFA" w14:textId="77777777">
        <w:trPr>
          <w:divId w:val="330329585"/>
          <w:tblCellSpacing w:w="15" w:type="dxa"/>
        </w:trPr>
        <w:tc>
          <w:tcPr>
            <w:tcW w:w="0" w:type="auto"/>
            <w:vAlign w:val="center"/>
            <w:hideMark/>
          </w:tcPr>
          <w:p w14:paraId="51A6C6D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268451" w14:textId="77777777" w:rsidR="0095430C" w:rsidRDefault="005B11EB">
            <w:pPr>
              <w:rPr>
                <w:rFonts w:eastAsia="Times New Roman"/>
                <w:lang w:val="en-US"/>
              </w:rPr>
            </w:pPr>
            <w:r>
              <w:rPr>
                <w:rFonts w:eastAsia="Times New Roman"/>
                <w:lang w:val="en-US"/>
              </w:rPr>
              <w:t>This value set includes all the LOINC Order codes</w:t>
            </w:r>
          </w:p>
        </w:tc>
      </w:tr>
      <w:tr w:rsidR="0095430C" w14:paraId="45B9826D" w14:textId="77777777">
        <w:trPr>
          <w:divId w:val="330329585"/>
          <w:tblCellSpacing w:w="15" w:type="dxa"/>
        </w:trPr>
        <w:tc>
          <w:tcPr>
            <w:tcW w:w="0" w:type="auto"/>
            <w:vAlign w:val="center"/>
            <w:hideMark/>
          </w:tcPr>
          <w:p w14:paraId="6320AC4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7E5CC2"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78CD647D" w14:textId="77777777" w:rsidR="0095430C"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331D7A" w14:textId="77777777">
        <w:trPr>
          <w:divId w:val="330329585"/>
          <w:tblCellSpacing w:w="15" w:type="dxa"/>
        </w:trPr>
        <w:tc>
          <w:tcPr>
            <w:tcW w:w="0" w:type="auto"/>
            <w:vAlign w:val="center"/>
            <w:hideMark/>
          </w:tcPr>
          <w:p w14:paraId="7A9507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5CB907" w14:textId="77777777" w:rsidR="0095430C" w:rsidRDefault="005B11EB">
            <w:pPr>
              <w:rPr>
                <w:rFonts w:eastAsia="Times New Roman"/>
                <w:lang w:val="en-US"/>
              </w:rPr>
            </w:pPr>
            <w:r>
              <w:rPr>
                <w:rFonts w:eastAsia="Times New Roman"/>
                <w:lang w:val="en-US"/>
              </w:rPr>
              <w:t xml:space="preserve">LOINC Diagnostic Report Codes (L O I N C Diagnostic Report Codes) </w:t>
            </w:r>
          </w:p>
        </w:tc>
      </w:tr>
      <w:tr w:rsidR="0095430C" w14:paraId="2CB5D9EF" w14:textId="77777777">
        <w:trPr>
          <w:divId w:val="330329585"/>
          <w:tblCellSpacing w:w="15" w:type="dxa"/>
        </w:trPr>
        <w:tc>
          <w:tcPr>
            <w:tcW w:w="0" w:type="auto"/>
            <w:vAlign w:val="center"/>
            <w:hideMark/>
          </w:tcPr>
          <w:p w14:paraId="15FECCA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AFDFBE8" w14:textId="77777777" w:rsidR="0095430C" w:rsidRDefault="005B11EB">
            <w:pPr>
              <w:rPr>
                <w:rFonts w:eastAsia="Times New Roman"/>
                <w:lang w:val="en-US"/>
              </w:rPr>
            </w:pPr>
            <w:r>
              <w:rPr>
                <w:rFonts w:eastAsia="Times New Roman"/>
                <w:lang w:val="en-US"/>
              </w:rPr>
              <w:t>This value set includes all the LOINC codes which relate to Diagnostic Observations</w:t>
            </w:r>
          </w:p>
        </w:tc>
      </w:tr>
      <w:tr w:rsidR="0095430C" w14:paraId="530DDBA9" w14:textId="77777777">
        <w:trPr>
          <w:divId w:val="330329585"/>
          <w:tblCellSpacing w:w="15" w:type="dxa"/>
        </w:trPr>
        <w:tc>
          <w:tcPr>
            <w:tcW w:w="0" w:type="auto"/>
            <w:vAlign w:val="center"/>
            <w:hideMark/>
          </w:tcPr>
          <w:p w14:paraId="577679F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31F841"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5B0BA96" w14:textId="77777777" w:rsidR="0095430C"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94E463" w14:textId="77777777">
        <w:trPr>
          <w:divId w:val="330329585"/>
          <w:tblCellSpacing w:w="15" w:type="dxa"/>
        </w:trPr>
        <w:tc>
          <w:tcPr>
            <w:tcW w:w="0" w:type="auto"/>
            <w:vAlign w:val="center"/>
            <w:hideMark/>
          </w:tcPr>
          <w:p w14:paraId="77F2DE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478A64" w14:textId="77777777" w:rsidR="0095430C" w:rsidRDefault="005B11EB">
            <w:pPr>
              <w:rPr>
                <w:rFonts w:eastAsia="Times New Roman"/>
                <w:lang w:val="en-US"/>
              </w:rPr>
            </w:pPr>
            <w:r>
              <w:rPr>
                <w:rFonts w:eastAsia="Times New Roman"/>
                <w:lang w:val="en-US"/>
              </w:rPr>
              <w:t xml:space="preserve">LocationType (Location Type) </w:t>
            </w:r>
          </w:p>
        </w:tc>
      </w:tr>
      <w:tr w:rsidR="0095430C" w14:paraId="2DB5F6E9" w14:textId="77777777">
        <w:trPr>
          <w:divId w:val="330329585"/>
          <w:tblCellSpacing w:w="15" w:type="dxa"/>
        </w:trPr>
        <w:tc>
          <w:tcPr>
            <w:tcW w:w="0" w:type="auto"/>
            <w:vAlign w:val="center"/>
            <w:hideMark/>
          </w:tcPr>
          <w:p w14:paraId="650A7D6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7AF280" w14:textId="77777777" w:rsidR="0095430C"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95430C" w14:paraId="7AF30BAA" w14:textId="77777777">
        <w:trPr>
          <w:divId w:val="330329585"/>
          <w:tblCellSpacing w:w="15" w:type="dxa"/>
        </w:trPr>
        <w:tc>
          <w:tcPr>
            <w:tcW w:w="0" w:type="auto"/>
            <w:vAlign w:val="center"/>
            <w:hideMark/>
          </w:tcPr>
          <w:p w14:paraId="38CE1D6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64A4983" w14:textId="77777777" w:rsidR="0095430C"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95430C" w14:paraId="06A32C2B" w14:textId="77777777">
        <w:trPr>
          <w:divId w:val="330329585"/>
          <w:tblCellSpacing w:w="15" w:type="dxa"/>
        </w:trPr>
        <w:tc>
          <w:tcPr>
            <w:tcW w:w="0" w:type="auto"/>
            <w:vAlign w:val="center"/>
            <w:hideMark/>
          </w:tcPr>
          <w:p w14:paraId="59137A3C" w14:textId="77777777" w:rsidR="0095430C" w:rsidRDefault="0095430C">
            <w:pPr>
              <w:rPr>
                <w:rFonts w:eastAsia="Times New Roman"/>
                <w:lang w:val="en-US"/>
              </w:rPr>
            </w:pPr>
          </w:p>
        </w:tc>
        <w:tc>
          <w:tcPr>
            <w:tcW w:w="0" w:type="auto"/>
            <w:vAlign w:val="center"/>
            <w:hideMark/>
          </w:tcPr>
          <w:p w14:paraId="5B4524D7" w14:textId="77777777" w:rsidR="0095430C"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95430C" w14:paraId="1D360A29" w14:textId="77777777">
        <w:trPr>
          <w:divId w:val="330329585"/>
          <w:tblCellSpacing w:w="15" w:type="dxa"/>
        </w:trPr>
        <w:tc>
          <w:tcPr>
            <w:tcW w:w="0" w:type="auto"/>
            <w:vAlign w:val="center"/>
            <w:hideMark/>
          </w:tcPr>
          <w:p w14:paraId="3CE21BDA" w14:textId="77777777" w:rsidR="0095430C" w:rsidRDefault="0095430C">
            <w:pPr>
              <w:rPr>
                <w:rFonts w:eastAsia="Times New Roman"/>
                <w:lang w:val="en-US"/>
              </w:rPr>
            </w:pPr>
          </w:p>
        </w:tc>
        <w:tc>
          <w:tcPr>
            <w:tcW w:w="0" w:type="auto"/>
            <w:vAlign w:val="center"/>
            <w:hideMark/>
          </w:tcPr>
          <w:p w14:paraId="495356CE" w14:textId="77777777" w:rsidR="0095430C" w:rsidRDefault="005B11EB">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95430C" w14:paraId="570AA9B2" w14:textId="77777777">
        <w:trPr>
          <w:divId w:val="330329585"/>
          <w:tblCellSpacing w:w="15" w:type="dxa"/>
        </w:trPr>
        <w:tc>
          <w:tcPr>
            <w:tcW w:w="0" w:type="auto"/>
            <w:vAlign w:val="center"/>
            <w:hideMark/>
          </w:tcPr>
          <w:p w14:paraId="3D307AE5" w14:textId="77777777" w:rsidR="0095430C" w:rsidRDefault="0095430C">
            <w:pPr>
              <w:rPr>
                <w:rFonts w:eastAsia="Times New Roman"/>
                <w:lang w:val="en-US"/>
              </w:rPr>
            </w:pPr>
          </w:p>
        </w:tc>
        <w:tc>
          <w:tcPr>
            <w:tcW w:w="0" w:type="auto"/>
            <w:vAlign w:val="center"/>
            <w:hideMark/>
          </w:tcPr>
          <w:p w14:paraId="07E77F48" w14:textId="77777777" w:rsidR="0095430C" w:rsidRDefault="005B11EB">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is not within </w:t>
            </w:r>
          </w:p>
        </w:tc>
      </w:tr>
      <w:tr w:rsidR="0095430C" w14:paraId="6378D74C" w14:textId="77777777">
        <w:trPr>
          <w:divId w:val="330329585"/>
          <w:tblCellSpacing w:w="15" w:type="dxa"/>
        </w:trPr>
        <w:tc>
          <w:tcPr>
            <w:tcW w:w="0" w:type="auto"/>
            <w:vAlign w:val="center"/>
            <w:hideMark/>
          </w:tcPr>
          <w:p w14:paraId="4F1D08E0" w14:textId="77777777" w:rsidR="0095430C" w:rsidRDefault="0095430C">
            <w:pPr>
              <w:rPr>
                <w:rFonts w:eastAsia="Times New Roman"/>
                <w:lang w:val="en-US"/>
              </w:rPr>
            </w:pPr>
          </w:p>
        </w:tc>
        <w:tc>
          <w:tcPr>
            <w:tcW w:w="0" w:type="auto"/>
            <w:vAlign w:val="center"/>
            <w:hideMark/>
          </w:tcPr>
          <w:p w14:paraId="27EA52D7" w14:textId="77777777" w:rsidR="0095430C" w:rsidRDefault="005B11EB">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95430C" w14:paraId="07592AC2" w14:textId="77777777">
        <w:trPr>
          <w:divId w:val="330329585"/>
          <w:tblCellSpacing w:w="15" w:type="dxa"/>
        </w:trPr>
        <w:tc>
          <w:tcPr>
            <w:tcW w:w="0" w:type="auto"/>
            <w:vAlign w:val="center"/>
            <w:hideMark/>
          </w:tcPr>
          <w:p w14:paraId="2DE86C9B" w14:textId="77777777" w:rsidR="0095430C" w:rsidRDefault="0095430C">
            <w:pPr>
              <w:rPr>
                <w:rFonts w:eastAsia="Times New Roman"/>
                <w:lang w:val="en-US"/>
              </w:rPr>
            </w:pPr>
          </w:p>
        </w:tc>
        <w:tc>
          <w:tcPr>
            <w:tcW w:w="0" w:type="auto"/>
            <w:vAlign w:val="center"/>
            <w:hideMark/>
          </w:tcPr>
          <w:p w14:paraId="489B42A9" w14:textId="77777777" w:rsidR="0095430C" w:rsidRDefault="005B11EB">
            <w:pPr>
              <w:rPr>
                <w:rFonts w:eastAsia="Times New Roman"/>
                <w:lang w:val="en-US"/>
              </w:rPr>
            </w:pPr>
            <w:r>
              <w:rPr>
                <w:rFonts w:eastAsia="Times New Roman"/>
                <w:b/>
                <w:bCs/>
                <w:lang w:val="en-US"/>
              </w:rPr>
              <w:t xml:space="preserve">Bed: </w:t>
            </w:r>
            <w:r>
              <w:rPr>
                <w:rFonts w:eastAsia="Times New Roman"/>
                <w:lang w:val="en-US"/>
              </w:rPr>
              <w:t xml:space="preserve">A space that is allocated for sleeping/laying on </w:t>
            </w:r>
          </w:p>
        </w:tc>
      </w:tr>
      <w:tr w:rsidR="0095430C" w14:paraId="6308994D" w14:textId="77777777">
        <w:trPr>
          <w:divId w:val="330329585"/>
          <w:tblCellSpacing w:w="15" w:type="dxa"/>
        </w:trPr>
        <w:tc>
          <w:tcPr>
            <w:tcW w:w="0" w:type="auto"/>
            <w:vAlign w:val="center"/>
            <w:hideMark/>
          </w:tcPr>
          <w:p w14:paraId="02CA1465" w14:textId="77777777" w:rsidR="0095430C" w:rsidRDefault="0095430C">
            <w:pPr>
              <w:rPr>
                <w:rFonts w:eastAsia="Times New Roman"/>
                <w:lang w:val="en-US"/>
              </w:rPr>
            </w:pPr>
          </w:p>
        </w:tc>
        <w:tc>
          <w:tcPr>
            <w:tcW w:w="0" w:type="auto"/>
            <w:vAlign w:val="center"/>
            <w:hideMark/>
          </w:tcPr>
          <w:p w14:paraId="1D7D17D9" w14:textId="77777777" w:rsidR="0095430C" w:rsidRDefault="005B11EB">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95430C" w14:paraId="5CD4E0CC" w14:textId="77777777">
        <w:trPr>
          <w:divId w:val="330329585"/>
          <w:tblCellSpacing w:w="15" w:type="dxa"/>
        </w:trPr>
        <w:tc>
          <w:tcPr>
            <w:tcW w:w="0" w:type="auto"/>
            <w:vAlign w:val="center"/>
            <w:hideMark/>
          </w:tcPr>
          <w:p w14:paraId="5BEE1C07" w14:textId="77777777" w:rsidR="0095430C" w:rsidRDefault="0095430C">
            <w:pPr>
              <w:rPr>
                <w:rFonts w:eastAsia="Times New Roman"/>
                <w:lang w:val="en-US"/>
              </w:rPr>
            </w:pPr>
          </w:p>
        </w:tc>
        <w:tc>
          <w:tcPr>
            <w:tcW w:w="0" w:type="auto"/>
            <w:vAlign w:val="center"/>
            <w:hideMark/>
          </w:tcPr>
          <w:p w14:paraId="58B61873" w14:textId="77777777" w:rsidR="0095430C" w:rsidRDefault="005B11EB">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95430C" w14:paraId="1482E3AC" w14:textId="77777777">
        <w:trPr>
          <w:divId w:val="330329585"/>
          <w:tblCellSpacing w:w="15" w:type="dxa"/>
        </w:trPr>
        <w:tc>
          <w:tcPr>
            <w:tcW w:w="0" w:type="auto"/>
            <w:vAlign w:val="center"/>
            <w:hideMark/>
          </w:tcPr>
          <w:p w14:paraId="6DC0D6F6" w14:textId="77777777" w:rsidR="0095430C" w:rsidRDefault="0095430C">
            <w:pPr>
              <w:rPr>
                <w:rFonts w:eastAsia="Times New Roman"/>
                <w:lang w:val="en-US"/>
              </w:rPr>
            </w:pPr>
          </w:p>
        </w:tc>
        <w:tc>
          <w:tcPr>
            <w:tcW w:w="0" w:type="auto"/>
            <w:vAlign w:val="center"/>
            <w:hideMark/>
          </w:tcPr>
          <w:p w14:paraId="1A0387F1" w14:textId="77777777" w:rsidR="0095430C" w:rsidRDefault="005B11EB">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95430C" w14:paraId="76CDF47E" w14:textId="77777777">
        <w:trPr>
          <w:divId w:val="330329585"/>
          <w:tblCellSpacing w:w="15" w:type="dxa"/>
        </w:trPr>
        <w:tc>
          <w:tcPr>
            <w:tcW w:w="0" w:type="auto"/>
            <w:vAlign w:val="center"/>
            <w:hideMark/>
          </w:tcPr>
          <w:p w14:paraId="7C64FD05" w14:textId="77777777" w:rsidR="0095430C" w:rsidRDefault="0095430C">
            <w:pPr>
              <w:rPr>
                <w:rFonts w:eastAsia="Times New Roman"/>
                <w:lang w:val="en-US"/>
              </w:rPr>
            </w:pPr>
          </w:p>
        </w:tc>
        <w:tc>
          <w:tcPr>
            <w:tcW w:w="0" w:type="auto"/>
            <w:vAlign w:val="center"/>
            <w:hideMark/>
          </w:tcPr>
          <w:p w14:paraId="494BAA38" w14:textId="77777777" w:rsidR="0095430C" w:rsidRDefault="005B11EB">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95430C" w14:paraId="7099D4A0" w14:textId="77777777">
        <w:trPr>
          <w:divId w:val="330329585"/>
          <w:tblCellSpacing w:w="15" w:type="dxa"/>
        </w:trPr>
        <w:tc>
          <w:tcPr>
            <w:tcW w:w="0" w:type="auto"/>
            <w:vAlign w:val="center"/>
            <w:hideMark/>
          </w:tcPr>
          <w:p w14:paraId="562970EB" w14:textId="77777777" w:rsidR="0095430C" w:rsidRDefault="0095430C">
            <w:pPr>
              <w:rPr>
                <w:rFonts w:eastAsia="Times New Roman"/>
                <w:lang w:val="en-US"/>
              </w:rPr>
            </w:pPr>
          </w:p>
        </w:tc>
        <w:tc>
          <w:tcPr>
            <w:tcW w:w="0" w:type="auto"/>
            <w:vAlign w:val="center"/>
            <w:hideMark/>
          </w:tcPr>
          <w:p w14:paraId="0EDDDDFC" w14:textId="77777777" w:rsidR="0095430C"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Province or State (community or Government), Business (throughout the enterprise), </w:t>
            </w:r>
            <w:r>
              <w:rPr>
                <w:rFonts w:eastAsia="Times New Roman"/>
                <w:lang w:val="en-US"/>
              </w:rPr>
              <w:lastRenderedPageBreak/>
              <w:t xml:space="preserve">Nation with a business scope of an agency (eg. CDC, FDA etc.) or a Business segment (UK Pharmacy) </w:t>
            </w:r>
          </w:p>
        </w:tc>
      </w:tr>
      <w:tr w:rsidR="0095430C" w14:paraId="3F21B359" w14:textId="77777777">
        <w:trPr>
          <w:divId w:val="330329585"/>
          <w:tblCellSpacing w:w="15" w:type="dxa"/>
        </w:trPr>
        <w:tc>
          <w:tcPr>
            <w:tcW w:w="0" w:type="auto"/>
            <w:vAlign w:val="center"/>
            <w:hideMark/>
          </w:tcPr>
          <w:p w14:paraId="587EF449" w14:textId="77777777" w:rsidR="0095430C" w:rsidRDefault="0095430C">
            <w:pPr>
              <w:rPr>
                <w:rFonts w:eastAsia="Times New Roman"/>
                <w:lang w:val="en-US"/>
              </w:rPr>
            </w:pPr>
          </w:p>
        </w:tc>
        <w:tc>
          <w:tcPr>
            <w:tcW w:w="0" w:type="auto"/>
            <w:vAlign w:val="center"/>
            <w:hideMark/>
          </w:tcPr>
          <w:p w14:paraId="196E7F98" w14:textId="77777777" w:rsidR="0095430C" w:rsidRDefault="005B11EB">
            <w:pPr>
              <w:rPr>
                <w:rFonts w:eastAsia="Times New Roman"/>
                <w:lang w:val="en-US"/>
              </w:rPr>
            </w:pPr>
            <w:r>
              <w:rPr>
                <w:rFonts w:eastAsia="Times New Roman"/>
                <w:b/>
                <w:bCs/>
                <w:lang w:val="en-US"/>
              </w:rPr>
              <w:t xml:space="preserve">Area: </w:t>
            </w:r>
            <w:r>
              <w:rPr>
                <w:rFonts w:eastAsia="Times New Roman"/>
                <w:lang w:val="en-US"/>
              </w:rPr>
              <w:t xml:space="preserve">An defined boundary, such as a state, region, country, county </w:t>
            </w:r>
          </w:p>
        </w:tc>
      </w:tr>
    </w:tbl>
    <w:p w14:paraId="0AEA41F7" w14:textId="77777777" w:rsidR="0095430C"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C0BCCA8" w14:textId="77777777">
        <w:trPr>
          <w:divId w:val="330329585"/>
          <w:tblCellSpacing w:w="15" w:type="dxa"/>
        </w:trPr>
        <w:tc>
          <w:tcPr>
            <w:tcW w:w="0" w:type="auto"/>
            <w:vAlign w:val="center"/>
            <w:hideMark/>
          </w:tcPr>
          <w:p w14:paraId="57F1520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E4EAAD" w14:textId="77777777" w:rsidR="0095430C" w:rsidRDefault="005B11EB">
            <w:pPr>
              <w:rPr>
                <w:rFonts w:eastAsia="Times New Roman"/>
                <w:lang w:val="en-US"/>
              </w:rPr>
            </w:pPr>
            <w:r>
              <w:rPr>
                <w:rFonts w:eastAsia="Times New Roman"/>
                <w:lang w:val="en-US"/>
              </w:rPr>
              <w:t xml:space="preserve">Manifestation and Symptom Codes (Manifestation and Symptom Codes) </w:t>
            </w:r>
          </w:p>
        </w:tc>
      </w:tr>
      <w:tr w:rsidR="0095430C" w14:paraId="7F1121A7" w14:textId="77777777">
        <w:trPr>
          <w:divId w:val="330329585"/>
          <w:tblCellSpacing w:w="15" w:type="dxa"/>
        </w:trPr>
        <w:tc>
          <w:tcPr>
            <w:tcW w:w="0" w:type="auto"/>
            <w:vAlign w:val="center"/>
            <w:hideMark/>
          </w:tcPr>
          <w:p w14:paraId="1BB732C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22FB57" w14:textId="77777777" w:rsidR="0095430C" w:rsidRDefault="005B11EB">
            <w:pPr>
              <w:rPr>
                <w:rFonts w:eastAsia="Times New Roman"/>
                <w:lang w:val="en-US"/>
              </w:rPr>
            </w:pPr>
            <w:r>
              <w:rPr>
                <w:rFonts w:eastAsia="Times New Roman"/>
                <w:lang w:val="en-US"/>
              </w:rPr>
              <w:t>Example value set for Manifestion and Symptom codes</w:t>
            </w:r>
          </w:p>
        </w:tc>
      </w:tr>
      <w:tr w:rsidR="0095430C" w14:paraId="516820DC" w14:textId="77777777">
        <w:trPr>
          <w:divId w:val="330329585"/>
          <w:tblCellSpacing w:w="15" w:type="dxa"/>
        </w:trPr>
        <w:tc>
          <w:tcPr>
            <w:tcW w:w="0" w:type="auto"/>
            <w:vAlign w:val="center"/>
            <w:hideMark/>
          </w:tcPr>
          <w:p w14:paraId="4F44F6D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BE2A4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2C16D91" w14:textId="77777777" w:rsidR="0095430C"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3DC4121" w14:textId="77777777">
        <w:trPr>
          <w:divId w:val="330329585"/>
          <w:tblCellSpacing w:w="15" w:type="dxa"/>
        </w:trPr>
        <w:tc>
          <w:tcPr>
            <w:tcW w:w="0" w:type="auto"/>
            <w:vAlign w:val="center"/>
            <w:hideMark/>
          </w:tcPr>
          <w:p w14:paraId="71951EC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C9AC1B" w14:textId="77777777" w:rsidR="0095430C" w:rsidRDefault="005B11EB">
            <w:pPr>
              <w:rPr>
                <w:rFonts w:eastAsia="Times New Roman"/>
                <w:lang w:val="en-US"/>
              </w:rPr>
            </w:pPr>
            <w:r>
              <w:rPr>
                <w:rFonts w:eastAsia="Times New Roman"/>
                <w:lang w:val="en-US"/>
              </w:rPr>
              <w:t xml:space="preserve">Marital Status Codes (Marital Status Codes) </w:t>
            </w:r>
          </w:p>
        </w:tc>
      </w:tr>
      <w:tr w:rsidR="0095430C" w14:paraId="53EEA80E" w14:textId="77777777">
        <w:trPr>
          <w:divId w:val="330329585"/>
          <w:tblCellSpacing w:w="15" w:type="dxa"/>
        </w:trPr>
        <w:tc>
          <w:tcPr>
            <w:tcW w:w="0" w:type="auto"/>
            <w:vAlign w:val="center"/>
            <w:hideMark/>
          </w:tcPr>
          <w:p w14:paraId="43BB67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6F4D21" w14:textId="77777777" w:rsidR="0095430C" w:rsidRDefault="005B11EB">
            <w:pPr>
              <w:rPr>
                <w:rFonts w:eastAsia="Times New Roman"/>
                <w:lang w:val="en-US"/>
              </w:rPr>
            </w:pPr>
            <w:r>
              <w:rPr>
                <w:rFonts w:eastAsia="Times New Roman"/>
                <w:lang w:val="en-US"/>
              </w:rPr>
              <w:t>This value set defines the set of codes that can be used to indicate the marital status of a person</w:t>
            </w:r>
          </w:p>
        </w:tc>
      </w:tr>
      <w:tr w:rsidR="0095430C" w14:paraId="3BE065E1" w14:textId="77777777">
        <w:trPr>
          <w:divId w:val="330329585"/>
          <w:tblCellSpacing w:w="15" w:type="dxa"/>
        </w:trPr>
        <w:tc>
          <w:tcPr>
            <w:tcW w:w="0" w:type="auto"/>
            <w:vAlign w:val="center"/>
            <w:hideMark/>
          </w:tcPr>
          <w:p w14:paraId="05B1FC5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82AC551" w14:textId="77777777" w:rsidR="0095430C" w:rsidRDefault="005B11EB">
            <w:pPr>
              <w:rPr>
                <w:rFonts w:eastAsia="Times New Roman"/>
                <w:lang w:val="en-US"/>
              </w:rPr>
            </w:pPr>
            <w:r>
              <w:rPr>
                <w:rFonts w:eastAsia="Times New Roman"/>
                <w:b/>
                <w:bCs/>
                <w:lang w:val="en-US"/>
              </w:rPr>
              <w:t xml:space="preserve">unmarried: </w:t>
            </w:r>
            <w:r>
              <w:rPr>
                <w:rFonts w:eastAsia="Times New Roman"/>
                <w:lang w:val="en-US"/>
              </w:rPr>
              <w:t xml:space="preserve">The person is not presently married. The marital history is not known or stated </w:t>
            </w:r>
          </w:p>
        </w:tc>
      </w:tr>
    </w:tbl>
    <w:p w14:paraId="2AB13E15" w14:textId="77777777" w:rsidR="0095430C"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C05C67" w14:textId="77777777">
        <w:trPr>
          <w:divId w:val="330329585"/>
          <w:tblCellSpacing w:w="15" w:type="dxa"/>
        </w:trPr>
        <w:tc>
          <w:tcPr>
            <w:tcW w:w="0" w:type="auto"/>
            <w:vAlign w:val="center"/>
            <w:hideMark/>
          </w:tcPr>
          <w:p w14:paraId="6CA781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1445A2" w14:textId="77777777" w:rsidR="0095430C" w:rsidRDefault="005B11EB">
            <w:pPr>
              <w:rPr>
                <w:rFonts w:eastAsia="Times New Roman"/>
                <w:lang w:val="en-US"/>
              </w:rPr>
            </w:pPr>
            <w:r>
              <w:rPr>
                <w:rFonts w:eastAsia="Times New Roman"/>
                <w:lang w:val="en-US"/>
              </w:rPr>
              <w:t xml:space="preserve">Media Collection View/Projection (Media Collection View/ Projection) </w:t>
            </w:r>
          </w:p>
        </w:tc>
      </w:tr>
      <w:tr w:rsidR="0095430C" w14:paraId="7CD47985" w14:textId="77777777">
        <w:trPr>
          <w:divId w:val="330329585"/>
          <w:tblCellSpacing w:w="15" w:type="dxa"/>
        </w:trPr>
        <w:tc>
          <w:tcPr>
            <w:tcW w:w="0" w:type="auto"/>
            <w:vAlign w:val="center"/>
            <w:hideMark/>
          </w:tcPr>
          <w:p w14:paraId="3BA59B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44E365" w14:textId="77777777" w:rsidR="0095430C" w:rsidRDefault="005B11EB">
            <w:pPr>
              <w:rPr>
                <w:rFonts w:eastAsia="Times New Roman"/>
                <w:lang w:val="en-US"/>
              </w:rPr>
            </w:pPr>
            <w:r>
              <w:rPr>
                <w:rFonts w:eastAsia="Times New Roman"/>
                <w:lang w:val="en-US"/>
              </w:rPr>
              <w:t>Codes defined in SNOMED CT that can be used to record Media Recording views</w:t>
            </w:r>
          </w:p>
        </w:tc>
      </w:tr>
      <w:tr w:rsidR="0095430C" w14:paraId="618C8D4B" w14:textId="77777777">
        <w:trPr>
          <w:divId w:val="330329585"/>
          <w:tblCellSpacing w:w="15" w:type="dxa"/>
        </w:trPr>
        <w:tc>
          <w:tcPr>
            <w:tcW w:w="0" w:type="auto"/>
            <w:vAlign w:val="center"/>
            <w:hideMark/>
          </w:tcPr>
          <w:p w14:paraId="7E46EFB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267C21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81559E7" w14:textId="77777777" w:rsidR="0095430C"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DC90306" w14:textId="77777777">
        <w:trPr>
          <w:divId w:val="330329585"/>
          <w:tblCellSpacing w:w="15" w:type="dxa"/>
        </w:trPr>
        <w:tc>
          <w:tcPr>
            <w:tcW w:w="0" w:type="auto"/>
            <w:vAlign w:val="center"/>
            <w:hideMark/>
          </w:tcPr>
          <w:p w14:paraId="1626D3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A95541E" w14:textId="77777777" w:rsidR="0095430C" w:rsidRDefault="005B11EB">
            <w:pPr>
              <w:rPr>
                <w:rFonts w:eastAsia="Times New Roman"/>
                <w:lang w:val="en-US"/>
              </w:rPr>
            </w:pPr>
            <w:r>
              <w:rPr>
                <w:rFonts w:eastAsia="Times New Roman"/>
                <w:lang w:val="en-US"/>
              </w:rPr>
              <w:t xml:space="preserve">Media SubType (Media Sub Type) </w:t>
            </w:r>
          </w:p>
        </w:tc>
      </w:tr>
      <w:tr w:rsidR="0095430C" w14:paraId="18AB2AC7" w14:textId="77777777">
        <w:trPr>
          <w:divId w:val="330329585"/>
          <w:tblCellSpacing w:w="15" w:type="dxa"/>
        </w:trPr>
        <w:tc>
          <w:tcPr>
            <w:tcW w:w="0" w:type="auto"/>
            <w:vAlign w:val="center"/>
            <w:hideMark/>
          </w:tcPr>
          <w:p w14:paraId="2385EE4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11C478" w14:textId="77777777" w:rsidR="0095430C" w:rsidRDefault="005B11EB">
            <w:pPr>
              <w:rPr>
                <w:rFonts w:eastAsia="Times New Roman"/>
                <w:lang w:val="en-US"/>
              </w:rPr>
            </w:pPr>
            <w:r>
              <w:rPr>
                <w:rFonts w:eastAsia="Times New Roman"/>
                <w:lang w:val="en-US"/>
              </w:rPr>
              <w:t>Detailed information about the type of the image - its kind, purpose, or the kind of equipment used to generate it</w:t>
            </w:r>
          </w:p>
        </w:tc>
      </w:tr>
      <w:tr w:rsidR="0095430C" w14:paraId="27078D27" w14:textId="77777777">
        <w:trPr>
          <w:divId w:val="330329585"/>
          <w:tblCellSpacing w:w="15" w:type="dxa"/>
        </w:trPr>
        <w:tc>
          <w:tcPr>
            <w:tcW w:w="0" w:type="auto"/>
            <w:vAlign w:val="center"/>
            <w:hideMark/>
          </w:tcPr>
          <w:p w14:paraId="7994DF7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4CF95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95430C" w14:paraId="6086C939" w14:textId="77777777">
        <w:trPr>
          <w:divId w:val="330329585"/>
          <w:tblCellSpacing w:w="15" w:type="dxa"/>
        </w:trPr>
        <w:tc>
          <w:tcPr>
            <w:tcW w:w="0" w:type="auto"/>
            <w:vAlign w:val="center"/>
            <w:hideMark/>
          </w:tcPr>
          <w:p w14:paraId="67BECA4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6255EB" w14:textId="77777777" w:rsidR="0095430C"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95430C" w14:paraId="447CC7BE" w14:textId="77777777">
        <w:trPr>
          <w:divId w:val="330329585"/>
          <w:tblCellSpacing w:w="15" w:type="dxa"/>
        </w:trPr>
        <w:tc>
          <w:tcPr>
            <w:tcW w:w="0" w:type="auto"/>
            <w:vAlign w:val="center"/>
            <w:hideMark/>
          </w:tcPr>
          <w:p w14:paraId="2DE27A08" w14:textId="77777777" w:rsidR="0095430C" w:rsidRDefault="0095430C">
            <w:pPr>
              <w:rPr>
                <w:rFonts w:eastAsia="Times New Roman"/>
                <w:lang w:val="en-US"/>
              </w:rPr>
            </w:pPr>
          </w:p>
        </w:tc>
        <w:tc>
          <w:tcPr>
            <w:tcW w:w="0" w:type="auto"/>
            <w:vAlign w:val="center"/>
            <w:hideMark/>
          </w:tcPr>
          <w:p w14:paraId="64705514"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95430C" w14:paraId="1E83FB09" w14:textId="77777777">
        <w:trPr>
          <w:divId w:val="330329585"/>
          <w:tblCellSpacing w:w="15" w:type="dxa"/>
        </w:trPr>
        <w:tc>
          <w:tcPr>
            <w:tcW w:w="0" w:type="auto"/>
            <w:vAlign w:val="center"/>
            <w:hideMark/>
          </w:tcPr>
          <w:p w14:paraId="020797F2" w14:textId="77777777" w:rsidR="0095430C" w:rsidRDefault="0095430C">
            <w:pPr>
              <w:rPr>
                <w:rFonts w:eastAsia="Times New Roman"/>
                <w:lang w:val="en-US"/>
              </w:rPr>
            </w:pPr>
          </w:p>
        </w:tc>
        <w:tc>
          <w:tcPr>
            <w:tcW w:w="0" w:type="auto"/>
            <w:vAlign w:val="center"/>
            <w:hideMark/>
          </w:tcPr>
          <w:p w14:paraId="785CE32C" w14:textId="77777777" w:rsidR="0095430C"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95430C" w14:paraId="14B62752" w14:textId="77777777">
        <w:trPr>
          <w:divId w:val="330329585"/>
          <w:tblCellSpacing w:w="15" w:type="dxa"/>
        </w:trPr>
        <w:tc>
          <w:tcPr>
            <w:tcW w:w="0" w:type="auto"/>
            <w:vAlign w:val="center"/>
            <w:hideMark/>
          </w:tcPr>
          <w:p w14:paraId="48424FFA" w14:textId="77777777" w:rsidR="0095430C" w:rsidRDefault="0095430C">
            <w:pPr>
              <w:rPr>
                <w:rFonts w:eastAsia="Times New Roman"/>
                <w:lang w:val="en-US"/>
              </w:rPr>
            </w:pPr>
          </w:p>
        </w:tc>
        <w:tc>
          <w:tcPr>
            <w:tcW w:w="0" w:type="auto"/>
            <w:vAlign w:val="center"/>
            <w:hideMark/>
          </w:tcPr>
          <w:p w14:paraId="3302FD24" w14:textId="77777777" w:rsidR="0095430C"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95430C" w14:paraId="5D3A1991" w14:textId="77777777">
        <w:trPr>
          <w:divId w:val="330329585"/>
          <w:tblCellSpacing w:w="15" w:type="dxa"/>
        </w:trPr>
        <w:tc>
          <w:tcPr>
            <w:tcW w:w="0" w:type="auto"/>
            <w:vAlign w:val="center"/>
            <w:hideMark/>
          </w:tcPr>
          <w:p w14:paraId="2B0F3514" w14:textId="77777777" w:rsidR="0095430C" w:rsidRDefault="0095430C">
            <w:pPr>
              <w:rPr>
                <w:rFonts w:eastAsia="Times New Roman"/>
                <w:lang w:val="en-US"/>
              </w:rPr>
            </w:pPr>
          </w:p>
        </w:tc>
        <w:tc>
          <w:tcPr>
            <w:tcW w:w="0" w:type="auto"/>
            <w:vAlign w:val="center"/>
            <w:hideMark/>
          </w:tcPr>
          <w:p w14:paraId="01741444" w14:textId="77777777" w:rsidR="0095430C" w:rsidRDefault="005B11EB">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95430C" w14:paraId="5C34A92C" w14:textId="77777777">
        <w:trPr>
          <w:divId w:val="330329585"/>
          <w:tblCellSpacing w:w="15" w:type="dxa"/>
        </w:trPr>
        <w:tc>
          <w:tcPr>
            <w:tcW w:w="0" w:type="auto"/>
            <w:vAlign w:val="center"/>
            <w:hideMark/>
          </w:tcPr>
          <w:p w14:paraId="18F3B79B" w14:textId="77777777" w:rsidR="0095430C" w:rsidRDefault="0095430C">
            <w:pPr>
              <w:rPr>
                <w:rFonts w:eastAsia="Times New Roman"/>
                <w:lang w:val="en-US"/>
              </w:rPr>
            </w:pPr>
          </w:p>
        </w:tc>
        <w:tc>
          <w:tcPr>
            <w:tcW w:w="0" w:type="auto"/>
            <w:vAlign w:val="center"/>
            <w:hideMark/>
          </w:tcPr>
          <w:p w14:paraId="58D771C6" w14:textId="77777777" w:rsidR="0095430C" w:rsidRDefault="005B11EB">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95430C" w14:paraId="445EAE13" w14:textId="77777777">
        <w:trPr>
          <w:divId w:val="330329585"/>
          <w:tblCellSpacing w:w="15" w:type="dxa"/>
        </w:trPr>
        <w:tc>
          <w:tcPr>
            <w:tcW w:w="0" w:type="auto"/>
            <w:vAlign w:val="center"/>
            <w:hideMark/>
          </w:tcPr>
          <w:p w14:paraId="6B4ADA91" w14:textId="77777777" w:rsidR="0095430C" w:rsidRDefault="0095430C">
            <w:pPr>
              <w:rPr>
                <w:rFonts w:eastAsia="Times New Roman"/>
                <w:lang w:val="en-US"/>
              </w:rPr>
            </w:pPr>
          </w:p>
        </w:tc>
        <w:tc>
          <w:tcPr>
            <w:tcW w:w="0" w:type="auto"/>
            <w:vAlign w:val="center"/>
            <w:hideMark/>
          </w:tcPr>
          <w:p w14:paraId="31AFE7DC" w14:textId="77777777" w:rsidR="0095430C" w:rsidRDefault="005B11EB">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95430C" w14:paraId="61CADBBD" w14:textId="77777777">
        <w:trPr>
          <w:divId w:val="330329585"/>
          <w:tblCellSpacing w:w="15" w:type="dxa"/>
        </w:trPr>
        <w:tc>
          <w:tcPr>
            <w:tcW w:w="0" w:type="auto"/>
            <w:vAlign w:val="center"/>
            <w:hideMark/>
          </w:tcPr>
          <w:p w14:paraId="7F48EFDB" w14:textId="77777777" w:rsidR="0095430C" w:rsidRDefault="0095430C">
            <w:pPr>
              <w:rPr>
                <w:rFonts w:eastAsia="Times New Roman"/>
                <w:lang w:val="en-US"/>
              </w:rPr>
            </w:pPr>
          </w:p>
        </w:tc>
        <w:tc>
          <w:tcPr>
            <w:tcW w:w="0" w:type="auto"/>
            <w:vAlign w:val="center"/>
            <w:hideMark/>
          </w:tcPr>
          <w:p w14:paraId="2C26A669" w14:textId="77777777" w:rsidR="0095430C" w:rsidRDefault="005B11EB">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14:paraId="3E5CDA72" w14:textId="77777777" w:rsidR="0095430C"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D1648D7" w14:textId="77777777">
        <w:trPr>
          <w:divId w:val="330329585"/>
          <w:tblCellSpacing w:w="15" w:type="dxa"/>
        </w:trPr>
        <w:tc>
          <w:tcPr>
            <w:tcW w:w="0" w:type="auto"/>
            <w:vAlign w:val="center"/>
            <w:hideMark/>
          </w:tcPr>
          <w:p w14:paraId="0B3519C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2A1939" w14:textId="77777777" w:rsidR="0095430C" w:rsidRDefault="005B11EB">
            <w:pPr>
              <w:rPr>
                <w:rFonts w:eastAsia="Times New Roman"/>
                <w:lang w:val="en-US"/>
              </w:rPr>
            </w:pPr>
            <w:r>
              <w:rPr>
                <w:rFonts w:eastAsia="Times New Roman"/>
                <w:lang w:val="en-US"/>
              </w:rPr>
              <w:t xml:space="preserve">Observation Category Codes (Observation Category Codes) </w:t>
            </w:r>
          </w:p>
        </w:tc>
      </w:tr>
      <w:tr w:rsidR="0095430C" w14:paraId="1533578A" w14:textId="77777777">
        <w:trPr>
          <w:divId w:val="330329585"/>
          <w:tblCellSpacing w:w="15" w:type="dxa"/>
        </w:trPr>
        <w:tc>
          <w:tcPr>
            <w:tcW w:w="0" w:type="auto"/>
            <w:vAlign w:val="center"/>
            <w:hideMark/>
          </w:tcPr>
          <w:p w14:paraId="3AF555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E17ADD" w14:textId="77777777" w:rsidR="0095430C" w:rsidRDefault="005B11EB">
            <w:pPr>
              <w:rPr>
                <w:rFonts w:eastAsia="Times New Roman"/>
                <w:lang w:val="en-US"/>
              </w:rPr>
            </w:pPr>
            <w:r>
              <w:rPr>
                <w:rFonts w:eastAsia="Times New Roman"/>
                <w:lang w:val="en-US"/>
              </w:rPr>
              <w:t>Observation Category codes</w:t>
            </w:r>
          </w:p>
        </w:tc>
      </w:tr>
      <w:tr w:rsidR="0095430C" w14:paraId="155F9674" w14:textId="77777777">
        <w:trPr>
          <w:divId w:val="330329585"/>
          <w:tblCellSpacing w:w="15" w:type="dxa"/>
        </w:trPr>
        <w:tc>
          <w:tcPr>
            <w:tcW w:w="0" w:type="auto"/>
            <w:vAlign w:val="center"/>
            <w:hideMark/>
          </w:tcPr>
          <w:p w14:paraId="6DB2084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F52A2B" w14:textId="77777777" w:rsidR="0095430C" w:rsidRDefault="005B11EB">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patientâ€™s occupational, personal (e.g. lifestyle), social, and environmental history and health risk factors, as well as administrative data such as marital status, race, ethnicity and religious affiliation. </w:t>
            </w:r>
          </w:p>
        </w:tc>
      </w:tr>
      <w:tr w:rsidR="0095430C" w14:paraId="1396C73D" w14:textId="77777777">
        <w:trPr>
          <w:divId w:val="330329585"/>
          <w:tblCellSpacing w:w="15" w:type="dxa"/>
        </w:trPr>
        <w:tc>
          <w:tcPr>
            <w:tcW w:w="0" w:type="auto"/>
            <w:vAlign w:val="center"/>
            <w:hideMark/>
          </w:tcPr>
          <w:p w14:paraId="0F1BAA06" w14:textId="77777777" w:rsidR="0095430C" w:rsidRDefault="0095430C">
            <w:pPr>
              <w:rPr>
                <w:rFonts w:eastAsia="Times New Roman"/>
                <w:lang w:val="en-US"/>
              </w:rPr>
            </w:pPr>
          </w:p>
        </w:tc>
        <w:tc>
          <w:tcPr>
            <w:tcW w:w="0" w:type="auto"/>
            <w:vAlign w:val="center"/>
            <w:hideMark/>
          </w:tcPr>
          <w:p w14:paraId="33565F67" w14:textId="77777777" w:rsidR="0095430C" w:rsidRDefault="005B11EB">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bodyâ€™s basic functions such as such as blood pressure, heart rate, respiratory rate, height, weight, body mass index, head circumference, pulse oximetry, temperature, and body surface area. </w:t>
            </w:r>
          </w:p>
        </w:tc>
      </w:tr>
      <w:tr w:rsidR="0095430C" w14:paraId="1D1FCB4E" w14:textId="77777777">
        <w:trPr>
          <w:divId w:val="330329585"/>
          <w:tblCellSpacing w:w="15" w:type="dxa"/>
        </w:trPr>
        <w:tc>
          <w:tcPr>
            <w:tcW w:w="0" w:type="auto"/>
            <w:vAlign w:val="center"/>
            <w:hideMark/>
          </w:tcPr>
          <w:p w14:paraId="1A663A51" w14:textId="77777777" w:rsidR="0095430C" w:rsidRDefault="0095430C">
            <w:pPr>
              <w:rPr>
                <w:rFonts w:eastAsia="Times New Roman"/>
                <w:lang w:val="en-US"/>
              </w:rPr>
            </w:pPr>
          </w:p>
        </w:tc>
        <w:tc>
          <w:tcPr>
            <w:tcW w:w="0" w:type="auto"/>
            <w:vAlign w:val="center"/>
            <w:hideMark/>
          </w:tcPr>
          <w:p w14:paraId="5ED7F005" w14:textId="77777777" w:rsidR="0095430C"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95430C" w14:paraId="1B5E5058" w14:textId="77777777">
        <w:trPr>
          <w:divId w:val="330329585"/>
          <w:tblCellSpacing w:w="15" w:type="dxa"/>
        </w:trPr>
        <w:tc>
          <w:tcPr>
            <w:tcW w:w="0" w:type="auto"/>
            <w:vAlign w:val="center"/>
            <w:hideMark/>
          </w:tcPr>
          <w:p w14:paraId="67C740DB" w14:textId="77777777" w:rsidR="0095430C" w:rsidRDefault="0095430C">
            <w:pPr>
              <w:rPr>
                <w:rFonts w:eastAsia="Times New Roman"/>
                <w:lang w:val="en-US"/>
              </w:rPr>
            </w:pPr>
          </w:p>
        </w:tc>
        <w:tc>
          <w:tcPr>
            <w:tcW w:w="0" w:type="auto"/>
            <w:vAlign w:val="center"/>
            <w:hideMark/>
          </w:tcPr>
          <w:p w14:paraId="6210035F" w14:textId="77777777" w:rsidR="0095430C"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95430C" w14:paraId="0FD6BD0E" w14:textId="77777777">
        <w:trPr>
          <w:divId w:val="330329585"/>
          <w:tblCellSpacing w:w="15" w:type="dxa"/>
        </w:trPr>
        <w:tc>
          <w:tcPr>
            <w:tcW w:w="0" w:type="auto"/>
            <w:vAlign w:val="center"/>
            <w:hideMark/>
          </w:tcPr>
          <w:p w14:paraId="0C3D0AFA" w14:textId="77777777" w:rsidR="0095430C" w:rsidRDefault="0095430C">
            <w:pPr>
              <w:rPr>
                <w:rFonts w:eastAsia="Times New Roman"/>
                <w:lang w:val="en-US"/>
              </w:rPr>
            </w:pPr>
          </w:p>
        </w:tc>
        <w:tc>
          <w:tcPr>
            <w:tcW w:w="0" w:type="auto"/>
            <w:vAlign w:val="center"/>
            <w:hideMark/>
          </w:tcPr>
          <w:p w14:paraId="1CDAC57B"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95430C" w14:paraId="2B7B1E2B" w14:textId="77777777">
        <w:trPr>
          <w:divId w:val="330329585"/>
          <w:tblCellSpacing w:w="15" w:type="dxa"/>
        </w:trPr>
        <w:tc>
          <w:tcPr>
            <w:tcW w:w="0" w:type="auto"/>
            <w:vAlign w:val="center"/>
            <w:hideMark/>
          </w:tcPr>
          <w:p w14:paraId="3C1F6C7F" w14:textId="77777777" w:rsidR="0095430C" w:rsidRDefault="0095430C">
            <w:pPr>
              <w:rPr>
                <w:rFonts w:eastAsia="Times New Roman"/>
                <w:lang w:val="en-US"/>
              </w:rPr>
            </w:pPr>
          </w:p>
        </w:tc>
        <w:tc>
          <w:tcPr>
            <w:tcW w:w="0" w:type="auto"/>
            <w:vAlign w:val="center"/>
            <w:hideMark/>
          </w:tcPr>
          <w:p w14:paraId="1C9216A3" w14:textId="77777777" w:rsidR="0095430C" w:rsidRDefault="005B11EB">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95430C" w14:paraId="605BEBA3" w14:textId="77777777">
        <w:trPr>
          <w:divId w:val="330329585"/>
          <w:tblCellSpacing w:w="15" w:type="dxa"/>
        </w:trPr>
        <w:tc>
          <w:tcPr>
            <w:tcW w:w="0" w:type="auto"/>
            <w:vAlign w:val="center"/>
            <w:hideMark/>
          </w:tcPr>
          <w:p w14:paraId="2D411EE1" w14:textId="77777777" w:rsidR="0095430C" w:rsidRDefault="0095430C">
            <w:pPr>
              <w:rPr>
                <w:rFonts w:eastAsia="Times New Roman"/>
                <w:lang w:val="en-US"/>
              </w:rPr>
            </w:pPr>
          </w:p>
        </w:tc>
        <w:tc>
          <w:tcPr>
            <w:tcW w:w="0" w:type="auto"/>
            <w:vAlign w:val="center"/>
            <w:hideMark/>
          </w:tcPr>
          <w:p w14:paraId="364A6D9D" w14:textId="77777777" w:rsidR="0095430C" w:rsidRDefault="005B11EB">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patientâ€™s body. </w:t>
            </w:r>
          </w:p>
        </w:tc>
      </w:tr>
      <w:tr w:rsidR="0095430C" w14:paraId="142C9674" w14:textId="77777777">
        <w:trPr>
          <w:divId w:val="330329585"/>
          <w:tblCellSpacing w:w="15" w:type="dxa"/>
        </w:trPr>
        <w:tc>
          <w:tcPr>
            <w:tcW w:w="0" w:type="auto"/>
            <w:vAlign w:val="center"/>
            <w:hideMark/>
          </w:tcPr>
          <w:p w14:paraId="416BB09E" w14:textId="77777777" w:rsidR="0095430C" w:rsidRDefault="0095430C">
            <w:pPr>
              <w:rPr>
                <w:rFonts w:eastAsia="Times New Roman"/>
                <w:lang w:val="en-US"/>
              </w:rPr>
            </w:pPr>
          </w:p>
        </w:tc>
        <w:tc>
          <w:tcPr>
            <w:tcW w:w="0" w:type="auto"/>
            <w:vAlign w:val="center"/>
            <w:hideMark/>
          </w:tcPr>
          <w:p w14:paraId="5B638685" w14:textId="77777777" w:rsidR="0095430C" w:rsidRDefault="005B11EB">
            <w:pPr>
              <w:rPr>
                <w:rFonts w:eastAsia="Times New Roman"/>
                <w:lang w:val="en-US"/>
              </w:rPr>
            </w:pPr>
            <w:r>
              <w:rPr>
                <w:rFonts w:eastAsia="Times New Roman"/>
                <w:b/>
                <w:bCs/>
                <w:lang w:val="en-US"/>
              </w:rPr>
              <w:t xml:space="preserve">Therapy: </w:t>
            </w:r>
            <w:r>
              <w:rPr>
                <w:rFonts w:eastAsia="Times New Roman"/>
                <w:lang w:val="en-US"/>
              </w:rPr>
              <w:t xml:space="preserve">Observations generated by non-interventional treatment protocols (e.g. occupational, physical, radiation, nutritional and medication therapy) </w:t>
            </w:r>
          </w:p>
        </w:tc>
      </w:tr>
    </w:tbl>
    <w:p w14:paraId="0D949678" w14:textId="77777777" w:rsidR="0095430C"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DF57564" w14:textId="77777777">
        <w:trPr>
          <w:divId w:val="330329585"/>
          <w:tblCellSpacing w:w="15" w:type="dxa"/>
        </w:trPr>
        <w:tc>
          <w:tcPr>
            <w:tcW w:w="0" w:type="auto"/>
            <w:vAlign w:val="center"/>
            <w:hideMark/>
          </w:tcPr>
          <w:p w14:paraId="185D212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CDD1C6" w14:textId="77777777" w:rsidR="0095430C" w:rsidRDefault="005B11EB">
            <w:pPr>
              <w:rPr>
                <w:rFonts w:eastAsia="Times New Roman"/>
                <w:lang w:val="en-US"/>
              </w:rPr>
            </w:pPr>
            <w:r>
              <w:rPr>
                <w:rFonts w:eastAsia="Times New Roman"/>
                <w:lang w:val="en-US"/>
              </w:rPr>
              <w:t xml:space="preserve">Observation Interpretation Codes (Observation Interpretation Codes) </w:t>
            </w:r>
          </w:p>
        </w:tc>
      </w:tr>
      <w:tr w:rsidR="0095430C" w14:paraId="1570588C" w14:textId="77777777">
        <w:trPr>
          <w:divId w:val="330329585"/>
          <w:tblCellSpacing w:w="15" w:type="dxa"/>
        </w:trPr>
        <w:tc>
          <w:tcPr>
            <w:tcW w:w="0" w:type="auto"/>
            <w:vAlign w:val="center"/>
            <w:hideMark/>
          </w:tcPr>
          <w:p w14:paraId="0CA55C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E294B9" w14:textId="77777777" w:rsidR="0095430C" w:rsidRDefault="005B11EB">
            <w:pPr>
              <w:rPr>
                <w:rFonts w:eastAsia="Times New Roman"/>
                <w:lang w:val="en-US"/>
              </w:rPr>
            </w:pPr>
            <w:r>
              <w:rPr>
                <w:rFonts w:eastAsia="Times New Roman"/>
                <w:lang w:val="en-US"/>
              </w:rPr>
              <w:t>This value set defines the set of codes that can be used to indicate the meaning/use of a reference range</w:t>
            </w:r>
          </w:p>
        </w:tc>
      </w:tr>
    </w:tbl>
    <w:p w14:paraId="1201B673" w14:textId="77777777" w:rsidR="0095430C"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02206DF" w14:textId="77777777">
        <w:trPr>
          <w:divId w:val="330329585"/>
          <w:tblCellSpacing w:w="15" w:type="dxa"/>
        </w:trPr>
        <w:tc>
          <w:tcPr>
            <w:tcW w:w="0" w:type="auto"/>
            <w:vAlign w:val="center"/>
            <w:hideMark/>
          </w:tcPr>
          <w:p w14:paraId="66C1071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3A92E5" w14:textId="77777777" w:rsidR="0095430C" w:rsidRDefault="005B11EB">
            <w:pPr>
              <w:rPr>
                <w:rFonts w:eastAsia="Times New Roman"/>
                <w:lang w:val="en-US"/>
              </w:rPr>
            </w:pPr>
            <w:r>
              <w:rPr>
                <w:rFonts w:eastAsia="Times New Roman"/>
                <w:lang w:val="en-US"/>
              </w:rPr>
              <w:t xml:space="preserve">Observation Methods (Observation Methods) </w:t>
            </w:r>
          </w:p>
        </w:tc>
      </w:tr>
      <w:tr w:rsidR="0095430C" w14:paraId="163D87DB" w14:textId="77777777">
        <w:trPr>
          <w:divId w:val="330329585"/>
          <w:tblCellSpacing w:w="15" w:type="dxa"/>
        </w:trPr>
        <w:tc>
          <w:tcPr>
            <w:tcW w:w="0" w:type="auto"/>
            <w:vAlign w:val="center"/>
            <w:hideMark/>
          </w:tcPr>
          <w:p w14:paraId="146E95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604B81" w14:textId="77777777" w:rsidR="0095430C" w:rsidRDefault="005B11EB">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loner actively maintained) </w:t>
            </w:r>
          </w:p>
        </w:tc>
      </w:tr>
      <w:tr w:rsidR="0095430C" w14:paraId="1D7A56E2" w14:textId="77777777">
        <w:trPr>
          <w:divId w:val="330329585"/>
          <w:tblCellSpacing w:w="15" w:type="dxa"/>
        </w:trPr>
        <w:tc>
          <w:tcPr>
            <w:tcW w:w="0" w:type="auto"/>
            <w:vAlign w:val="center"/>
            <w:hideMark/>
          </w:tcPr>
          <w:p w14:paraId="519196E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957EF0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963E66D" w14:textId="77777777" w:rsidR="0095430C"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365735" w14:textId="77777777">
        <w:trPr>
          <w:divId w:val="330329585"/>
          <w:tblCellSpacing w:w="15" w:type="dxa"/>
        </w:trPr>
        <w:tc>
          <w:tcPr>
            <w:tcW w:w="0" w:type="auto"/>
            <w:vAlign w:val="center"/>
            <w:hideMark/>
          </w:tcPr>
          <w:p w14:paraId="088BEA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C2F4CD" w14:textId="77777777" w:rsidR="0095430C"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95430C" w14:paraId="6E0527F5" w14:textId="77777777">
        <w:trPr>
          <w:divId w:val="330329585"/>
          <w:tblCellSpacing w:w="15" w:type="dxa"/>
        </w:trPr>
        <w:tc>
          <w:tcPr>
            <w:tcW w:w="0" w:type="auto"/>
            <w:vAlign w:val="center"/>
            <w:hideMark/>
          </w:tcPr>
          <w:p w14:paraId="53BC54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F3976D" w14:textId="77777777" w:rsidR="0095430C" w:rsidRDefault="005B11EB">
            <w:pPr>
              <w:rPr>
                <w:rFonts w:eastAsia="Times New Roman"/>
                <w:lang w:val="en-US"/>
              </w:rPr>
            </w:pPr>
            <w:r>
              <w:rPr>
                <w:rFonts w:eastAsia="Times New Roman"/>
                <w:lang w:val="en-US"/>
              </w:rPr>
              <w:t>This value set defines a set of codes that can be used to indicate the meaning/use of a reference range</w:t>
            </w:r>
          </w:p>
        </w:tc>
      </w:tr>
      <w:tr w:rsidR="0095430C" w14:paraId="487AA970" w14:textId="77777777">
        <w:trPr>
          <w:divId w:val="330329585"/>
          <w:tblCellSpacing w:w="15" w:type="dxa"/>
        </w:trPr>
        <w:tc>
          <w:tcPr>
            <w:tcW w:w="0" w:type="auto"/>
            <w:vAlign w:val="center"/>
            <w:hideMark/>
          </w:tcPr>
          <w:p w14:paraId="56DAC97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7047A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95430C" w14:paraId="6BF2E450" w14:textId="77777777">
        <w:trPr>
          <w:divId w:val="330329585"/>
          <w:tblCellSpacing w:w="15" w:type="dxa"/>
        </w:trPr>
        <w:tc>
          <w:tcPr>
            <w:tcW w:w="0" w:type="auto"/>
            <w:vAlign w:val="center"/>
            <w:hideMark/>
          </w:tcPr>
          <w:p w14:paraId="24C3159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20FF66"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General types of reference range </w:t>
            </w:r>
          </w:p>
        </w:tc>
      </w:tr>
      <w:tr w:rsidR="0095430C" w14:paraId="1D957D29" w14:textId="77777777">
        <w:trPr>
          <w:divId w:val="330329585"/>
          <w:tblCellSpacing w:w="15" w:type="dxa"/>
        </w:trPr>
        <w:tc>
          <w:tcPr>
            <w:tcW w:w="0" w:type="auto"/>
            <w:vAlign w:val="center"/>
            <w:hideMark/>
          </w:tcPr>
          <w:p w14:paraId="602DBF6E" w14:textId="77777777" w:rsidR="0095430C" w:rsidRDefault="0095430C">
            <w:pPr>
              <w:rPr>
                <w:rFonts w:eastAsia="Times New Roman"/>
                <w:lang w:val="en-US"/>
              </w:rPr>
            </w:pPr>
          </w:p>
        </w:tc>
        <w:tc>
          <w:tcPr>
            <w:tcW w:w="0" w:type="auto"/>
            <w:vAlign w:val="center"/>
            <w:hideMark/>
          </w:tcPr>
          <w:p w14:paraId="5615CE3A" w14:textId="77777777" w:rsidR="0095430C" w:rsidRDefault="005B11EB">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95430C" w14:paraId="453B4498" w14:textId="77777777">
        <w:trPr>
          <w:divId w:val="330329585"/>
          <w:tblCellSpacing w:w="15" w:type="dxa"/>
        </w:trPr>
        <w:tc>
          <w:tcPr>
            <w:tcW w:w="0" w:type="auto"/>
            <w:vAlign w:val="center"/>
            <w:hideMark/>
          </w:tcPr>
          <w:p w14:paraId="0AEF4B90" w14:textId="77777777" w:rsidR="0095430C" w:rsidRDefault="0095430C">
            <w:pPr>
              <w:rPr>
                <w:rFonts w:eastAsia="Times New Roman"/>
                <w:lang w:val="en-US"/>
              </w:rPr>
            </w:pPr>
          </w:p>
        </w:tc>
        <w:tc>
          <w:tcPr>
            <w:tcW w:w="0" w:type="auto"/>
            <w:vAlign w:val="center"/>
            <w:hideMark/>
          </w:tcPr>
          <w:p w14:paraId="19329999" w14:textId="77777777" w:rsidR="0095430C" w:rsidRDefault="005B11EB">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95430C" w14:paraId="34C2C93B" w14:textId="77777777">
        <w:trPr>
          <w:divId w:val="330329585"/>
          <w:tblCellSpacing w:w="15" w:type="dxa"/>
        </w:trPr>
        <w:tc>
          <w:tcPr>
            <w:tcW w:w="0" w:type="auto"/>
            <w:vAlign w:val="center"/>
            <w:hideMark/>
          </w:tcPr>
          <w:p w14:paraId="0DC35609" w14:textId="77777777" w:rsidR="0095430C" w:rsidRDefault="0095430C">
            <w:pPr>
              <w:rPr>
                <w:rFonts w:eastAsia="Times New Roman"/>
                <w:lang w:val="en-US"/>
              </w:rPr>
            </w:pPr>
          </w:p>
        </w:tc>
        <w:tc>
          <w:tcPr>
            <w:tcW w:w="0" w:type="auto"/>
            <w:vAlign w:val="center"/>
            <w:hideMark/>
          </w:tcPr>
          <w:p w14:paraId="19C85071" w14:textId="77777777" w:rsidR="0095430C" w:rsidRDefault="005B11EB">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95430C" w14:paraId="5A0C1DAC" w14:textId="77777777">
        <w:trPr>
          <w:divId w:val="330329585"/>
          <w:tblCellSpacing w:w="15" w:type="dxa"/>
        </w:trPr>
        <w:tc>
          <w:tcPr>
            <w:tcW w:w="0" w:type="auto"/>
            <w:vAlign w:val="center"/>
            <w:hideMark/>
          </w:tcPr>
          <w:p w14:paraId="2FAEAF88" w14:textId="77777777" w:rsidR="0095430C" w:rsidRDefault="0095430C">
            <w:pPr>
              <w:rPr>
                <w:rFonts w:eastAsia="Times New Roman"/>
                <w:lang w:val="en-US"/>
              </w:rPr>
            </w:pPr>
          </w:p>
        </w:tc>
        <w:tc>
          <w:tcPr>
            <w:tcW w:w="0" w:type="auto"/>
            <w:vAlign w:val="center"/>
            <w:hideMark/>
          </w:tcPr>
          <w:p w14:paraId="5B90B8BD" w14:textId="77777777" w:rsidR="0095430C" w:rsidRDefault="005B11EB">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95430C" w14:paraId="0596963C" w14:textId="77777777">
        <w:trPr>
          <w:divId w:val="330329585"/>
          <w:tblCellSpacing w:w="15" w:type="dxa"/>
        </w:trPr>
        <w:tc>
          <w:tcPr>
            <w:tcW w:w="0" w:type="auto"/>
            <w:vAlign w:val="center"/>
            <w:hideMark/>
          </w:tcPr>
          <w:p w14:paraId="1DDB48B9" w14:textId="77777777" w:rsidR="0095430C" w:rsidRDefault="0095430C">
            <w:pPr>
              <w:rPr>
                <w:rFonts w:eastAsia="Times New Roman"/>
                <w:lang w:val="en-US"/>
              </w:rPr>
            </w:pPr>
          </w:p>
        </w:tc>
        <w:tc>
          <w:tcPr>
            <w:tcW w:w="0" w:type="auto"/>
            <w:vAlign w:val="center"/>
            <w:hideMark/>
          </w:tcPr>
          <w:p w14:paraId="008190A4" w14:textId="77777777" w:rsidR="0095430C" w:rsidRDefault="005B11EB">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95430C" w14:paraId="1E1CBAD3" w14:textId="77777777">
        <w:trPr>
          <w:divId w:val="330329585"/>
          <w:tblCellSpacing w:w="15" w:type="dxa"/>
        </w:trPr>
        <w:tc>
          <w:tcPr>
            <w:tcW w:w="0" w:type="auto"/>
            <w:vAlign w:val="center"/>
            <w:hideMark/>
          </w:tcPr>
          <w:p w14:paraId="7D0E272E" w14:textId="77777777" w:rsidR="0095430C" w:rsidRDefault="0095430C">
            <w:pPr>
              <w:rPr>
                <w:rFonts w:eastAsia="Times New Roman"/>
                <w:lang w:val="en-US"/>
              </w:rPr>
            </w:pPr>
          </w:p>
        </w:tc>
        <w:tc>
          <w:tcPr>
            <w:tcW w:w="0" w:type="auto"/>
            <w:vAlign w:val="center"/>
            <w:hideMark/>
          </w:tcPr>
          <w:p w14:paraId="2301FB91" w14:textId="77777777" w:rsidR="0095430C" w:rsidRDefault="005B11EB">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95430C" w14:paraId="3CB3D5A8" w14:textId="77777777">
        <w:trPr>
          <w:divId w:val="330329585"/>
          <w:tblCellSpacing w:w="15" w:type="dxa"/>
        </w:trPr>
        <w:tc>
          <w:tcPr>
            <w:tcW w:w="0" w:type="auto"/>
            <w:vAlign w:val="center"/>
            <w:hideMark/>
          </w:tcPr>
          <w:p w14:paraId="4F37FFA0" w14:textId="77777777" w:rsidR="0095430C" w:rsidRDefault="0095430C">
            <w:pPr>
              <w:rPr>
                <w:rFonts w:eastAsia="Times New Roman"/>
                <w:lang w:val="en-US"/>
              </w:rPr>
            </w:pPr>
          </w:p>
        </w:tc>
        <w:tc>
          <w:tcPr>
            <w:tcW w:w="0" w:type="auto"/>
            <w:vAlign w:val="center"/>
            <w:hideMark/>
          </w:tcPr>
          <w:p w14:paraId="32568833"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Endocrine related states that change the expected value </w:t>
            </w:r>
          </w:p>
        </w:tc>
      </w:tr>
      <w:tr w:rsidR="0095430C" w14:paraId="79AA4E37" w14:textId="77777777">
        <w:trPr>
          <w:divId w:val="330329585"/>
          <w:tblCellSpacing w:w="15" w:type="dxa"/>
        </w:trPr>
        <w:tc>
          <w:tcPr>
            <w:tcW w:w="0" w:type="auto"/>
            <w:vAlign w:val="center"/>
            <w:hideMark/>
          </w:tcPr>
          <w:p w14:paraId="5A1872A9" w14:textId="77777777" w:rsidR="0095430C" w:rsidRDefault="0095430C">
            <w:pPr>
              <w:rPr>
                <w:rFonts w:eastAsia="Times New Roman"/>
                <w:lang w:val="en-US"/>
              </w:rPr>
            </w:pPr>
          </w:p>
        </w:tc>
        <w:tc>
          <w:tcPr>
            <w:tcW w:w="0" w:type="auto"/>
            <w:vAlign w:val="center"/>
            <w:hideMark/>
          </w:tcPr>
          <w:p w14:paraId="76F3950F" w14:textId="77777777" w:rsidR="0095430C" w:rsidRDefault="005B11EB">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95430C" w14:paraId="129CCEBF" w14:textId="77777777">
        <w:trPr>
          <w:divId w:val="330329585"/>
          <w:tblCellSpacing w:w="15" w:type="dxa"/>
        </w:trPr>
        <w:tc>
          <w:tcPr>
            <w:tcW w:w="0" w:type="auto"/>
            <w:vAlign w:val="center"/>
            <w:hideMark/>
          </w:tcPr>
          <w:p w14:paraId="1587983B" w14:textId="77777777" w:rsidR="0095430C" w:rsidRDefault="0095430C">
            <w:pPr>
              <w:rPr>
                <w:rFonts w:eastAsia="Times New Roman"/>
                <w:lang w:val="en-US"/>
              </w:rPr>
            </w:pPr>
          </w:p>
        </w:tc>
        <w:tc>
          <w:tcPr>
            <w:tcW w:w="0" w:type="auto"/>
            <w:vAlign w:val="center"/>
            <w:hideMark/>
          </w:tcPr>
          <w:p w14:paraId="0DE7D9D7" w14:textId="77777777" w:rsidR="0095430C" w:rsidRDefault="005B11EB">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95430C" w14:paraId="4FD79CD5" w14:textId="77777777">
        <w:trPr>
          <w:divId w:val="330329585"/>
          <w:tblCellSpacing w:w="15" w:type="dxa"/>
        </w:trPr>
        <w:tc>
          <w:tcPr>
            <w:tcW w:w="0" w:type="auto"/>
            <w:vAlign w:val="center"/>
            <w:hideMark/>
          </w:tcPr>
          <w:p w14:paraId="24B42D5C" w14:textId="77777777" w:rsidR="0095430C" w:rsidRDefault="0095430C">
            <w:pPr>
              <w:rPr>
                <w:rFonts w:eastAsia="Times New Roman"/>
                <w:lang w:val="en-US"/>
              </w:rPr>
            </w:pPr>
          </w:p>
        </w:tc>
        <w:tc>
          <w:tcPr>
            <w:tcW w:w="0" w:type="auto"/>
            <w:vAlign w:val="center"/>
            <w:hideMark/>
          </w:tcPr>
          <w:p w14:paraId="2F3CF033" w14:textId="77777777" w:rsidR="0095430C" w:rsidRDefault="005B11EB">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95430C" w14:paraId="0155C3FE" w14:textId="77777777">
        <w:trPr>
          <w:divId w:val="330329585"/>
          <w:tblCellSpacing w:w="15" w:type="dxa"/>
        </w:trPr>
        <w:tc>
          <w:tcPr>
            <w:tcW w:w="0" w:type="auto"/>
            <w:vAlign w:val="center"/>
            <w:hideMark/>
          </w:tcPr>
          <w:p w14:paraId="1DA87C16" w14:textId="77777777" w:rsidR="0095430C" w:rsidRDefault="0095430C">
            <w:pPr>
              <w:rPr>
                <w:rFonts w:eastAsia="Times New Roman"/>
                <w:lang w:val="en-US"/>
              </w:rPr>
            </w:pPr>
          </w:p>
        </w:tc>
        <w:tc>
          <w:tcPr>
            <w:tcW w:w="0" w:type="auto"/>
            <w:vAlign w:val="center"/>
            <w:hideMark/>
          </w:tcPr>
          <w:p w14:paraId="63AD1043" w14:textId="77777777" w:rsidR="0095430C" w:rsidRDefault="005B11EB">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95430C" w14:paraId="336DD6BF" w14:textId="77777777">
        <w:trPr>
          <w:divId w:val="330329585"/>
          <w:tblCellSpacing w:w="15" w:type="dxa"/>
        </w:trPr>
        <w:tc>
          <w:tcPr>
            <w:tcW w:w="0" w:type="auto"/>
            <w:vAlign w:val="center"/>
            <w:hideMark/>
          </w:tcPr>
          <w:p w14:paraId="524C9F18" w14:textId="77777777" w:rsidR="0095430C" w:rsidRDefault="0095430C">
            <w:pPr>
              <w:rPr>
                <w:rFonts w:eastAsia="Times New Roman"/>
                <w:lang w:val="en-US"/>
              </w:rPr>
            </w:pPr>
          </w:p>
        </w:tc>
        <w:tc>
          <w:tcPr>
            <w:tcW w:w="0" w:type="auto"/>
            <w:vAlign w:val="center"/>
            <w:hideMark/>
          </w:tcPr>
          <w:p w14:paraId="608041EC" w14:textId="77777777" w:rsidR="0095430C" w:rsidRDefault="005B11EB">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14:paraId="17D43954" w14:textId="77777777" w:rsidR="0095430C"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9E6569" w14:textId="77777777">
        <w:trPr>
          <w:divId w:val="330329585"/>
          <w:tblCellSpacing w:w="15" w:type="dxa"/>
        </w:trPr>
        <w:tc>
          <w:tcPr>
            <w:tcW w:w="0" w:type="auto"/>
            <w:vAlign w:val="center"/>
            <w:hideMark/>
          </w:tcPr>
          <w:p w14:paraId="43A7FA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E33505B" w14:textId="77777777" w:rsidR="0095430C" w:rsidRDefault="005B11EB">
            <w:pPr>
              <w:rPr>
                <w:rFonts w:eastAsia="Times New Roman"/>
                <w:lang w:val="en-US"/>
              </w:rPr>
            </w:pPr>
            <w:r>
              <w:rPr>
                <w:rFonts w:eastAsia="Times New Roman"/>
                <w:lang w:val="en-US"/>
              </w:rPr>
              <w:t xml:space="preserve">OrganizationType (Organization Type) </w:t>
            </w:r>
          </w:p>
        </w:tc>
      </w:tr>
      <w:tr w:rsidR="0095430C" w14:paraId="4BD2913C" w14:textId="77777777">
        <w:trPr>
          <w:divId w:val="330329585"/>
          <w:tblCellSpacing w:w="15" w:type="dxa"/>
        </w:trPr>
        <w:tc>
          <w:tcPr>
            <w:tcW w:w="0" w:type="auto"/>
            <w:vAlign w:val="center"/>
            <w:hideMark/>
          </w:tcPr>
          <w:p w14:paraId="24A5496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3FCFF14" w14:textId="77777777" w:rsidR="0095430C" w:rsidRDefault="005B11EB">
            <w:pPr>
              <w:rPr>
                <w:rFonts w:eastAsia="Times New Roman"/>
                <w:lang w:val="en-US"/>
              </w:rPr>
            </w:pPr>
            <w:r>
              <w:rPr>
                <w:rFonts w:eastAsia="Times New Roman"/>
                <w:lang w:val="en-US"/>
              </w:rPr>
              <w:t>This example value set defines a set of codes that can be used to indicate a type of organization.</w:t>
            </w:r>
          </w:p>
        </w:tc>
      </w:tr>
      <w:tr w:rsidR="0095430C" w14:paraId="60D68332" w14:textId="77777777">
        <w:trPr>
          <w:divId w:val="330329585"/>
          <w:tblCellSpacing w:w="15" w:type="dxa"/>
        </w:trPr>
        <w:tc>
          <w:tcPr>
            <w:tcW w:w="0" w:type="auto"/>
            <w:vAlign w:val="center"/>
            <w:hideMark/>
          </w:tcPr>
          <w:p w14:paraId="681A851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C70721C" w14:textId="77777777" w:rsidR="0095430C" w:rsidRDefault="005B11EB">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95430C" w14:paraId="73800558" w14:textId="77777777">
        <w:trPr>
          <w:divId w:val="330329585"/>
          <w:tblCellSpacing w:w="15" w:type="dxa"/>
        </w:trPr>
        <w:tc>
          <w:tcPr>
            <w:tcW w:w="0" w:type="auto"/>
            <w:vAlign w:val="center"/>
            <w:hideMark/>
          </w:tcPr>
          <w:p w14:paraId="20740C01" w14:textId="77777777" w:rsidR="0095430C" w:rsidRDefault="0095430C">
            <w:pPr>
              <w:rPr>
                <w:rFonts w:eastAsia="Times New Roman"/>
                <w:lang w:val="en-US"/>
              </w:rPr>
            </w:pPr>
          </w:p>
        </w:tc>
        <w:tc>
          <w:tcPr>
            <w:tcW w:w="0" w:type="auto"/>
            <w:vAlign w:val="center"/>
            <w:hideMark/>
          </w:tcPr>
          <w:p w14:paraId="1EFD38FD" w14:textId="77777777" w:rsidR="0095430C"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95430C" w14:paraId="327CF998" w14:textId="77777777">
        <w:trPr>
          <w:divId w:val="330329585"/>
          <w:tblCellSpacing w:w="15" w:type="dxa"/>
        </w:trPr>
        <w:tc>
          <w:tcPr>
            <w:tcW w:w="0" w:type="auto"/>
            <w:vAlign w:val="center"/>
            <w:hideMark/>
          </w:tcPr>
          <w:p w14:paraId="1159ED18" w14:textId="77777777" w:rsidR="0095430C" w:rsidRDefault="0095430C">
            <w:pPr>
              <w:rPr>
                <w:rFonts w:eastAsia="Times New Roman"/>
                <w:lang w:val="en-US"/>
              </w:rPr>
            </w:pPr>
          </w:p>
        </w:tc>
        <w:tc>
          <w:tcPr>
            <w:tcW w:w="0" w:type="auto"/>
            <w:vAlign w:val="center"/>
            <w:hideMark/>
          </w:tcPr>
          <w:p w14:paraId="41E96964" w14:textId="77777777" w:rsidR="0095430C" w:rsidRDefault="005B11EB">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usualy a grouping of practitioners that perform a specific function within an organization (which could be a top level organization, or a department) </w:t>
            </w:r>
          </w:p>
        </w:tc>
      </w:tr>
      <w:tr w:rsidR="0095430C" w14:paraId="3A06272F" w14:textId="77777777">
        <w:trPr>
          <w:divId w:val="330329585"/>
          <w:tblCellSpacing w:w="15" w:type="dxa"/>
        </w:trPr>
        <w:tc>
          <w:tcPr>
            <w:tcW w:w="0" w:type="auto"/>
            <w:vAlign w:val="center"/>
            <w:hideMark/>
          </w:tcPr>
          <w:p w14:paraId="7F801501" w14:textId="77777777" w:rsidR="0095430C" w:rsidRDefault="0095430C">
            <w:pPr>
              <w:rPr>
                <w:rFonts w:eastAsia="Times New Roman"/>
                <w:lang w:val="en-US"/>
              </w:rPr>
            </w:pPr>
          </w:p>
        </w:tc>
        <w:tc>
          <w:tcPr>
            <w:tcW w:w="0" w:type="auto"/>
            <w:vAlign w:val="center"/>
            <w:hideMark/>
          </w:tcPr>
          <w:p w14:paraId="6FB2D0EE" w14:textId="77777777" w:rsidR="0095430C" w:rsidRDefault="005B11EB">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95430C" w14:paraId="3D042618" w14:textId="77777777">
        <w:trPr>
          <w:divId w:val="330329585"/>
          <w:tblCellSpacing w:w="15" w:type="dxa"/>
        </w:trPr>
        <w:tc>
          <w:tcPr>
            <w:tcW w:w="0" w:type="auto"/>
            <w:vAlign w:val="center"/>
            <w:hideMark/>
          </w:tcPr>
          <w:p w14:paraId="1919FF22" w14:textId="77777777" w:rsidR="0095430C" w:rsidRDefault="0095430C">
            <w:pPr>
              <w:rPr>
                <w:rFonts w:eastAsia="Times New Roman"/>
                <w:lang w:val="en-US"/>
              </w:rPr>
            </w:pPr>
          </w:p>
        </w:tc>
        <w:tc>
          <w:tcPr>
            <w:tcW w:w="0" w:type="auto"/>
            <w:vAlign w:val="center"/>
            <w:hideMark/>
          </w:tcPr>
          <w:p w14:paraId="155D72A7" w14:textId="77777777" w:rsidR="0095430C" w:rsidRDefault="005B11EB">
            <w:pPr>
              <w:rPr>
                <w:rFonts w:eastAsia="Times New Roman"/>
                <w:lang w:val="en-US"/>
              </w:rPr>
            </w:pPr>
            <w:r>
              <w:rPr>
                <w:rFonts w:eastAsia="Times New Roman"/>
                <w:b/>
                <w:bCs/>
                <w:lang w:val="en-US"/>
              </w:rPr>
              <w:t xml:space="preserve">Insurance Company: </w:t>
            </w:r>
            <w:r>
              <w:rPr>
                <w:rFonts w:eastAsia="Times New Roman"/>
                <w:lang w:val="en-US"/>
              </w:rPr>
              <w:t xml:space="preserve">A company that provides insurance to its subscribers that may include healthcare related policies </w:t>
            </w:r>
          </w:p>
        </w:tc>
      </w:tr>
      <w:tr w:rsidR="0095430C" w14:paraId="1FBDFD99" w14:textId="77777777">
        <w:trPr>
          <w:divId w:val="330329585"/>
          <w:tblCellSpacing w:w="15" w:type="dxa"/>
        </w:trPr>
        <w:tc>
          <w:tcPr>
            <w:tcW w:w="0" w:type="auto"/>
            <w:vAlign w:val="center"/>
            <w:hideMark/>
          </w:tcPr>
          <w:p w14:paraId="63362DC0" w14:textId="77777777" w:rsidR="0095430C" w:rsidRDefault="0095430C">
            <w:pPr>
              <w:rPr>
                <w:rFonts w:eastAsia="Times New Roman"/>
                <w:lang w:val="en-US"/>
              </w:rPr>
            </w:pPr>
          </w:p>
        </w:tc>
        <w:tc>
          <w:tcPr>
            <w:tcW w:w="0" w:type="auto"/>
            <w:vAlign w:val="center"/>
            <w:hideMark/>
          </w:tcPr>
          <w:p w14:paraId="30860015" w14:textId="77777777" w:rsidR="0095430C"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facilitites </w:t>
            </w:r>
          </w:p>
        </w:tc>
      </w:tr>
      <w:tr w:rsidR="0095430C" w14:paraId="41ED23E0" w14:textId="77777777">
        <w:trPr>
          <w:divId w:val="330329585"/>
          <w:tblCellSpacing w:w="15" w:type="dxa"/>
        </w:trPr>
        <w:tc>
          <w:tcPr>
            <w:tcW w:w="0" w:type="auto"/>
            <w:vAlign w:val="center"/>
            <w:hideMark/>
          </w:tcPr>
          <w:p w14:paraId="56B6937F" w14:textId="77777777" w:rsidR="0095430C" w:rsidRDefault="0095430C">
            <w:pPr>
              <w:rPr>
                <w:rFonts w:eastAsia="Times New Roman"/>
                <w:lang w:val="en-US"/>
              </w:rPr>
            </w:pPr>
          </w:p>
        </w:tc>
        <w:tc>
          <w:tcPr>
            <w:tcW w:w="0" w:type="auto"/>
            <w:vAlign w:val="center"/>
            <w:hideMark/>
          </w:tcPr>
          <w:p w14:paraId="354562D4" w14:textId="77777777" w:rsidR="0095430C"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religeous institution </w:t>
            </w:r>
          </w:p>
        </w:tc>
      </w:tr>
      <w:tr w:rsidR="0095430C" w14:paraId="7943B71A" w14:textId="77777777">
        <w:trPr>
          <w:divId w:val="330329585"/>
          <w:tblCellSpacing w:w="15" w:type="dxa"/>
        </w:trPr>
        <w:tc>
          <w:tcPr>
            <w:tcW w:w="0" w:type="auto"/>
            <w:vAlign w:val="center"/>
            <w:hideMark/>
          </w:tcPr>
          <w:p w14:paraId="41861F71" w14:textId="77777777" w:rsidR="0095430C" w:rsidRDefault="0095430C">
            <w:pPr>
              <w:rPr>
                <w:rFonts w:eastAsia="Times New Roman"/>
                <w:lang w:val="en-US"/>
              </w:rPr>
            </w:pPr>
          </w:p>
        </w:tc>
        <w:tc>
          <w:tcPr>
            <w:tcW w:w="0" w:type="auto"/>
            <w:vAlign w:val="center"/>
            <w:hideMark/>
          </w:tcPr>
          <w:p w14:paraId="51710E70" w14:textId="77777777" w:rsidR="0095430C" w:rsidRDefault="005B11EB">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95430C" w14:paraId="49473A41" w14:textId="77777777">
        <w:trPr>
          <w:divId w:val="330329585"/>
          <w:tblCellSpacing w:w="15" w:type="dxa"/>
        </w:trPr>
        <w:tc>
          <w:tcPr>
            <w:tcW w:w="0" w:type="auto"/>
            <w:vAlign w:val="center"/>
            <w:hideMark/>
          </w:tcPr>
          <w:p w14:paraId="35D4472C" w14:textId="77777777" w:rsidR="0095430C" w:rsidRDefault="0095430C">
            <w:pPr>
              <w:rPr>
                <w:rFonts w:eastAsia="Times New Roman"/>
                <w:lang w:val="en-US"/>
              </w:rPr>
            </w:pPr>
          </w:p>
        </w:tc>
        <w:tc>
          <w:tcPr>
            <w:tcW w:w="0" w:type="auto"/>
            <w:vAlign w:val="center"/>
            <w:hideMark/>
          </w:tcPr>
          <w:p w14:paraId="2BBB3E06" w14:textId="77777777" w:rsidR="0095430C" w:rsidRDefault="005B11EB">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95430C" w14:paraId="5F9751DD" w14:textId="77777777">
        <w:trPr>
          <w:divId w:val="330329585"/>
          <w:tblCellSpacing w:w="15" w:type="dxa"/>
        </w:trPr>
        <w:tc>
          <w:tcPr>
            <w:tcW w:w="0" w:type="auto"/>
            <w:vAlign w:val="center"/>
            <w:hideMark/>
          </w:tcPr>
          <w:p w14:paraId="4C92B3CB" w14:textId="77777777" w:rsidR="0095430C" w:rsidRDefault="0095430C">
            <w:pPr>
              <w:rPr>
                <w:rFonts w:eastAsia="Times New Roman"/>
                <w:lang w:val="en-US"/>
              </w:rPr>
            </w:pPr>
          </w:p>
        </w:tc>
        <w:tc>
          <w:tcPr>
            <w:tcW w:w="0" w:type="auto"/>
            <w:vAlign w:val="center"/>
            <w:hideMark/>
          </w:tcPr>
          <w:p w14:paraId="330846F7" w14:textId="77777777" w:rsidR="0095430C"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95430C" w14:paraId="1D8C167D" w14:textId="77777777">
        <w:trPr>
          <w:divId w:val="330329585"/>
          <w:tblCellSpacing w:w="15" w:type="dxa"/>
        </w:trPr>
        <w:tc>
          <w:tcPr>
            <w:tcW w:w="0" w:type="auto"/>
            <w:vAlign w:val="center"/>
            <w:hideMark/>
          </w:tcPr>
          <w:p w14:paraId="4B2C66D9" w14:textId="77777777" w:rsidR="0095430C" w:rsidRDefault="0095430C">
            <w:pPr>
              <w:rPr>
                <w:rFonts w:eastAsia="Times New Roman"/>
                <w:lang w:val="en-US"/>
              </w:rPr>
            </w:pPr>
          </w:p>
        </w:tc>
        <w:tc>
          <w:tcPr>
            <w:tcW w:w="0" w:type="auto"/>
            <w:vAlign w:val="center"/>
            <w:hideMark/>
          </w:tcPr>
          <w:p w14:paraId="01726B54"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14:paraId="224769E4" w14:textId="77777777" w:rsidR="0095430C"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08AA24" w14:textId="77777777">
        <w:trPr>
          <w:divId w:val="330329585"/>
          <w:tblCellSpacing w:w="15" w:type="dxa"/>
        </w:trPr>
        <w:tc>
          <w:tcPr>
            <w:tcW w:w="0" w:type="auto"/>
            <w:vAlign w:val="center"/>
            <w:hideMark/>
          </w:tcPr>
          <w:p w14:paraId="28B622D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E6252A0" w14:textId="77777777" w:rsidR="0095430C" w:rsidRDefault="005B11EB">
            <w:pPr>
              <w:rPr>
                <w:rFonts w:eastAsia="Times New Roman"/>
                <w:lang w:val="en-US"/>
              </w:rPr>
            </w:pPr>
            <w:r>
              <w:rPr>
                <w:rFonts w:eastAsia="Times New Roman"/>
                <w:lang w:val="en-US"/>
              </w:rPr>
              <w:t xml:space="preserve">Parent Relationship Codes (Parent Relationship Codes) </w:t>
            </w:r>
          </w:p>
        </w:tc>
      </w:tr>
      <w:tr w:rsidR="0095430C" w14:paraId="686A6751" w14:textId="77777777">
        <w:trPr>
          <w:divId w:val="330329585"/>
          <w:tblCellSpacing w:w="15" w:type="dxa"/>
        </w:trPr>
        <w:tc>
          <w:tcPr>
            <w:tcW w:w="0" w:type="auto"/>
            <w:vAlign w:val="center"/>
            <w:hideMark/>
          </w:tcPr>
          <w:p w14:paraId="6073F9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3495F9" w14:textId="77777777" w:rsidR="0095430C"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p>
        </w:tc>
      </w:tr>
    </w:tbl>
    <w:p w14:paraId="550A83EA" w14:textId="77777777" w:rsidR="0095430C"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E1FFC1" w14:textId="77777777">
        <w:trPr>
          <w:divId w:val="330329585"/>
          <w:tblCellSpacing w:w="15" w:type="dxa"/>
        </w:trPr>
        <w:tc>
          <w:tcPr>
            <w:tcW w:w="0" w:type="auto"/>
            <w:vAlign w:val="center"/>
            <w:hideMark/>
          </w:tcPr>
          <w:p w14:paraId="0F737AA8"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C353FEB" w14:textId="77777777" w:rsidR="0095430C" w:rsidRDefault="005B11EB">
            <w:pPr>
              <w:rPr>
                <w:rFonts w:eastAsia="Times New Roman"/>
                <w:lang w:val="en-US"/>
              </w:rPr>
            </w:pPr>
            <w:r>
              <w:rPr>
                <w:rFonts w:eastAsia="Times New Roman"/>
                <w:lang w:val="en-US"/>
              </w:rPr>
              <w:t xml:space="preserve">ParticipantType (Participant Type) </w:t>
            </w:r>
          </w:p>
        </w:tc>
      </w:tr>
      <w:tr w:rsidR="0095430C" w14:paraId="32CB86E3" w14:textId="77777777">
        <w:trPr>
          <w:divId w:val="330329585"/>
          <w:tblCellSpacing w:w="15" w:type="dxa"/>
        </w:trPr>
        <w:tc>
          <w:tcPr>
            <w:tcW w:w="0" w:type="auto"/>
            <w:vAlign w:val="center"/>
            <w:hideMark/>
          </w:tcPr>
          <w:p w14:paraId="561D395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A2EDC70" w14:textId="77777777" w:rsidR="0095430C" w:rsidRDefault="005B11EB">
            <w:pPr>
              <w:rPr>
                <w:rFonts w:eastAsia="Times New Roman"/>
                <w:lang w:val="en-US"/>
              </w:rPr>
            </w:pPr>
            <w:r>
              <w:rPr>
                <w:rFonts w:eastAsia="Times New Roman"/>
                <w:lang w:val="en-US"/>
              </w:rPr>
              <w:t>This value set defines a set of codes that can be used to indicate how an individual participates in an encounter</w:t>
            </w:r>
          </w:p>
        </w:tc>
      </w:tr>
      <w:tr w:rsidR="0095430C" w14:paraId="585D878E" w14:textId="77777777">
        <w:trPr>
          <w:divId w:val="330329585"/>
          <w:tblCellSpacing w:w="15" w:type="dxa"/>
        </w:trPr>
        <w:tc>
          <w:tcPr>
            <w:tcW w:w="0" w:type="auto"/>
            <w:vAlign w:val="center"/>
            <w:hideMark/>
          </w:tcPr>
          <w:p w14:paraId="45026F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8BEF07" w14:textId="77777777" w:rsidR="0095430C" w:rsidRDefault="005B11EB">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95430C" w14:paraId="1B6013AD" w14:textId="77777777">
        <w:trPr>
          <w:divId w:val="330329585"/>
          <w:tblCellSpacing w:w="15" w:type="dxa"/>
        </w:trPr>
        <w:tc>
          <w:tcPr>
            <w:tcW w:w="0" w:type="auto"/>
            <w:vAlign w:val="center"/>
            <w:hideMark/>
          </w:tcPr>
          <w:p w14:paraId="17262C47" w14:textId="77777777" w:rsidR="0095430C" w:rsidRDefault="0095430C">
            <w:pPr>
              <w:rPr>
                <w:rFonts w:eastAsia="Times New Roman"/>
                <w:lang w:val="en-US"/>
              </w:rPr>
            </w:pPr>
          </w:p>
        </w:tc>
        <w:tc>
          <w:tcPr>
            <w:tcW w:w="0" w:type="auto"/>
            <w:vAlign w:val="center"/>
            <w:hideMark/>
          </w:tcPr>
          <w:p w14:paraId="2E7D6388"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A person to be contacted in case of an emergency during the encounter </w:t>
            </w:r>
          </w:p>
        </w:tc>
      </w:tr>
    </w:tbl>
    <w:p w14:paraId="4FDFA153" w14:textId="77777777" w:rsidR="0095430C"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D1D6E94" w14:textId="77777777">
        <w:trPr>
          <w:divId w:val="330329585"/>
          <w:tblCellSpacing w:w="15" w:type="dxa"/>
        </w:trPr>
        <w:tc>
          <w:tcPr>
            <w:tcW w:w="0" w:type="auto"/>
            <w:vAlign w:val="center"/>
            <w:hideMark/>
          </w:tcPr>
          <w:p w14:paraId="513CBFF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9C9C1B" w14:textId="77777777" w:rsidR="0095430C" w:rsidRDefault="005B11EB">
            <w:pPr>
              <w:rPr>
                <w:rFonts w:eastAsia="Times New Roman"/>
                <w:lang w:val="en-US"/>
              </w:rPr>
            </w:pPr>
            <w:r>
              <w:rPr>
                <w:rFonts w:eastAsia="Times New Roman"/>
                <w:lang w:val="en-US"/>
              </w:rPr>
              <w:t xml:space="preserve">PatientContactRelationship (Patient Contact Relationship) </w:t>
            </w:r>
          </w:p>
        </w:tc>
      </w:tr>
      <w:tr w:rsidR="0095430C" w14:paraId="5DDFE4B0" w14:textId="77777777">
        <w:trPr>
          <w:divId w:val="330329585"/>
          <w:tblCellSpacing w:w="15" w:type="dxa"/>
        </w:trPr>
        <w:tc>
          <w:tcPr>
            <w:tcW w:w="0" w:type="auto"/>
            <w:vAlign w:val="center"/>
            <w:hideMark/>
          </w:tcPr>
          <w:p w14:paraId="1D281B8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B3E188" w14:textId="77777777" w:rsidR="0095430C" w:rsidRDefault="005B11EB">
            <w:pPr>
              <w:rPr>
                <w:rFonts w:eastAsia="Times New Roman"/>
                <w:lang w:val="en-US"/>
              </w:rPr>
            </w:pPr>
            <w:r>
              <w:rPr>
                <w:rFonts w:eastAsia="Times New Roman"/>
                <w:lang w:val="en-US"/>
              </w:rPr>
              <w:t xml:space="preserve">This value set defines a set of codes that are used to indicate the nature of the relationship between a patient and a contactperson for that patient </w:t>
            </w:r>
          </w:p>
        </w:tc>
      </w:tr>
      <w:tr w:rsidR="0095430C" w14:paraId="589D87E8" w14:textId="77777777">
        <w:trPr>
          <w:divId w:val="330329585"/>
          <w:tblCellSpacing w:w="15" w:type="dxa"/>
        </w:trPr>
        <w:tc>
          <w:tcPr>
            <w:tcW w:w="0" w:type="auto"/>
            <w:vAlign w:val="center"/>
            <w:hideMark/>
          </w:tcPr>
          <w:p w14:paraId="71551C4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2C03E0"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Contact for use in case of emergency </w:t>
            </w:r>
          </w:p>
        </w:tc>
      </w:tr>
      <w:tr w:rsidR="0095430C" w14:paraId="00F88E17" w14:textId="77777777">
        <w:trPr>
          <w:divId w:val="330329585"/>
          <w:tblCellSpacing w:w="15" w:type="dxa"/>
        </w:trPr>
        <w:tc>
          <w:tcPr>
            <w:tcW w:w="0" w:type="auto"/>
            <w:vAlign w:val="center"/>
            <w:hideMark/>
          </w:tcPr>
          <w:p w14:paraId="2E73BFD3" w14:textId="77777777" w:rsidR="0095430C" w:rsidRDefault="0095430C">
            <w:pPr>
              <w:rPr>
                <w:rFonts w:eastAsia="Times New Roman"/>
                <w:lang w:val="en-US"/>
              </w:rPr>
            </w:pPr>
          </w:p>
        </w:tc>
        <w:tc>
          <w:tcPr>
            <w:tcW w:w="0" w:type="auto"/>
            <w:vAlign w:val="center"/>
            <w:hideMark/>
          </w:tcPr>
          <w:p w14:paraId="2992D4C0" w14:textId="77777777" w:rsidR="0095430C" w:rsidRDefault="005B11EB">
            <w:pPr>
              <w:rPr>
                <w:rFonts w:eastAsia="Times New Roman"/>
                <w:lang w:val="en-US"/>
              </w:rPr>
            </w:pPr>
            <w:r>
              <w:rPr>
                <w:rFonts w:eastAsia="Times New Roman"/>
                <w:b/>
                <w:bCs/>
                <w:lang w:val="en-US"/>
              </w:rPr>
              <w:t xml:space="preserve">Family: </w:t>
            </w:r>
          </w:p>
        </w:tc>
      </w:tr>
      <w:tr w:rsidR="0095430C" w14:paraId="51BD86D2" w14:textId="77777777">
        <w:trPr>
          <w:divId w:val="330329585"/>
          <w:tblCellSpacing w:w="15" w:type="dxa"/>
        </w:trPr>
        <w:tc>
          <w:tcPr>
            <w:tcW w:w="0" w:type="auto"/>
            <w:vAlign w:val="center"/>
            <w:hideMark/>
          </w:tcPr>
          <w:p w14:paraId="5A6FAEA4" w14:textId="77777777" w:rsidR="0095430C" w:rsidRDefault="0095430C">
            <w:pPr>
              <w:rPr>
                <w:rFonts w:eastAsia="Times New Roman"/>
                <w:lang w:val="en-US"/>
              </w:rPr>
            </w:pPr>
          </w:p>
        </w:tc>
        <w:tc>
          <w:tcPr>
            <w:tcW w:w="0" w:type="auto"/>
            <w:vAlign w:val="center"/>
            <w:hideMark/>
          </w:tcPr>
          <w:p w14:paraId="098BC2D1" w14:textId="77777777" w:rsidR="0095430C" w:rsidRDefault="005B11EB">
            <w:pPr>
              <w:rPr>
                <w:rFonts w:eastAsia="Times New Roman"/>
                <w:lang w:val="en-US"/>
              </w:rPr>
            </w:pPr>
            <w:r>
              <w:rPr>
                <w:rFonts w:eastAsia="Times New Roman"/>
                <w:b/>
                <w:bCs/>
                <w:lang w:val="en-US"/>
              </w:rPr>
              <w:t xml:space="preserve">Guardian: </w:t>
            </w:r>
          </w:p>
        </w:tc>
      </w:tr>
      <w:tr w:rsidR="0095430C" w14:paraId="16D134B0" w14:textId="77777777">
        <w:trPr>
          <w:divId w:val="330329585"/>
          <w:tblCellSpacing w:w="15" w:type="dxa"/>
        </w:trPr>
        <w:tc>
          <w:tcPr>
            <w:tcW w:w="0" w:type="auto"/>
            <w:vAlign w:val="center"/>
            <w:hideMark/>
          </w:tcPr>
          <w:p w14:paraId="6EE9F749" w14:textId="77777777" w:rsidR="0095430C" w:rsidRDefault="0095430C">
            <w:pPr>
              <w:rPr>
                <w:rFonts w:eastAsia="Times New Roman"/>
                <w:lang w:val="en-US"/>
              </w:rPr>
            </w:pPr>
          </w:p>
        </w:tc>
        <w:tc>
          <w:tcPr>
            <w:tcW w:w="0" w:type="auto"/>
            <w:vAlign w:val="center"/>
            <w:hideMark/>
          </w:tcPr>
          <w:p w14:paraId="20C092EC" w14:textId="77777777" w:rsidR="0095430C" w:rsidRDefault="005B11EB">
            <w:pPr>
              <w:rPr>
                <w:rFonts w:eastAsia="Times New Roman"/>
                <w:lang w:val="en-US"/>
              </w:rPr>
            </w:pPr>
            <w:r>
              <w:rPr>
                <w:rFonts w:eastAsia="Times New Roman"/>
                <w:b/>
                <w:bCs/>
                <w:lang w:val="en-US"/>
              </w:rPr>
              <w:t xml:space="preserve">Friend: </w:t>
            </w:r>
          </w:p>
        </w:tc>
      </w:tr>
      <w:tr w:rsidR="0095430C" w14:paraId="7C6178AB" w14:textId="77777777">
        <w:trPr>
          <w:divId w:val="330329585"/>
          <w:tblCellSpacing w:w="15" w:type="dxa"/>
        </w:trPr>
        <w:tc>
          <w:tcPr>
            <w:tcW w:w="0" w:type="auto"/>
            <w:vAlign w:val="center"/>
            <w:hideMark/>
          </w:tcPr>
          <w:p w14:paraId="72DF0C51" w14:textId="77777777" w:rsidR="0095430C" w:rsidRDefault="0095430C">
            <w:pPr>
              <w:rPr>
                <w:rFonts w:eastAsia="Times New Roman"/>
                <w:lang w:val="en-US"/>
              </w:rPr>
            </w:pPr>
          </w:p>
        </w:tc>
        <w:tc>
          <w:tcPr>
            <w:tcW w:w="0" w:type="auto"/>
            <w:vAlign w:val="center"/>
            <w:hideMark/>
          </w:tcPr>
          <w:p w14:paraId="71E86B18" w14:textId="77777777" w:rsidR="0095430C" w:rsidRDefault="005B11EB">
            <w:pPr>
              <w:rPr>
                <w:rFonts w:eastAsia="Times New Roman"/>
                <w:lang w:val="en-US"/>
              </w:rPr>
            </w:pPr>
            <w:r>
              <w:rPr>
                <w:rFonts w:eastAsia="Times New Roman"/>
                <w:b/>
                <w:bCs/>
                <w:lang w:val="en-US"/>
              </w:rPr>
              <w:t xml:space="preserve">Partner: </w:t>
            </w:r>
          </w:p>
        </w:tc>
      </w:tr>
      <w:tr w:rsidR="0095430C" w14:paraId="608D5EFF" w14:textId="77777777">
        <w:trPr>
          <w:divId w:val="330329585"/>
          <w:tblCellSpacing w:w="15" w:type="dxa"/>
        </w:trPr>
        <w:tc>
          <w:tcPr>
            <w:tcW w:w="0" w:type="auto"/>
            <w:vAlign w:val="center"/>
            <w:hideMark/>
          </w:tcPr>
          <w:p w14:paraId="425F2930" w14:textId="77777777" w:rsidR="0095430C" w:rsidRDefault="0095430C">
            <w:pPr>
              <w:rPr>
                <w:rFonts w:eastAsia="Times New Roman"/>
                <w:lang w:val="en-US"/>
              </w:rPr>
            </w:pPr>
          </w:p>
        </w:tc>
        <w:tc>
          <w:tcPr>
            <w:tcW w:w="0" w:type="auto"/>
            <w:vAlign w:val="center"/>
            <w:hideMark/>
          </w:tcPr>
          <w:p w14:paraId="57BBF406"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patients occupation/employment </w:t>
            </w:r>
          </w:p>
        </w:tc>
      </w:tr>
      <w:tr w:rsidR="0095430C" w14:paraId="7E3A1A1C" w14:textId="77777777">
        <w:trPr>
          <w:divId w:val="330329585"/>
          <w:tblCellSpacing w:w="15" w:type="dxa"/>
        </w:trPr>
        <w:tc>
          <w:tcPr>
            <w:tcW w:w="0" w:type="auto"/>
            <w:vAlign w:val="center"/>
            <w:hideMark/>
          </w:tcPr>
          <w:p w14:paraId="2A824E28" w14:textId="77777777" w:rsidR="0095430C" w:rsidRDefault="0095430C">
            <w:pPr>
              <w:rPr>
                <w:rFonts w:eastAsia="Times New Roman"/>
                <w:lang w:val="en-US"/>
              </w:rPr>
            </w:pPr>
          </w:p>
        </w:tc>
        <w:tc>
          <w:tcPr>
            <w:tcW w:w="0" w:type="auto"/>
            <w:vAlign w:val="center"/>
            <w:hideMark/>
          </w:tcPr>
          <w:p w14:paraId="63FD0F20" w14:textId="77777777" w:rsidR="0095430C" w:rsidRDefault="005B11EB">
            <w:pPr>
              <w:rPr>
                <w:rFonts w:eastAsia="Times New Roman"/>
                <w:lang w:val="en-US"/>
              </w:rPr>
            </w:pPr>
            <w:r>
              <w:rPr>
                <w:rFonts w:eastAsia="Times New Roman"/>
                <w:b/>
                <w:bCs/>
                <w:lang w:val="en-US"/>
              </w:rPr>
              <w:t xml:space="preserve">Caregiver: </w:t>
            </w:r>
            <w:r>
              <w:rPr>
                <w:rFonts w:eastAsia="Times New Roman"/>
                <w:lang w:val="en-US"/>
              </w:rPr>
              <w:t xml:space="preserve">(Non)professional caregiver </w:t>
            </w:r>
          </w:p>
        </w:tc>
      </w:tr>
      <w:tr w:rsidR="0095430C" w14:paraId="37109263" w14:textId="77777777">
        <w:trPr>
          <w:divId w:val="330329585"/>
          <w:tblCellSpacing w:w="15" w:type="dxa"/>
        </w:trPr>
        <w:tc>
          <w:tcPr>
            <w:tcW w:w="0" w:type="auto"/>
            <w:vAlign w:val="center"/>
            <w:hideMark/>
          </w:tcPr>
          <w:p w14:paraId="16089C0F" w14:textId="77777777" w:rsidR="0095430C" w:rsidRDefault="0095430C">
            <w:pPr>
              <w:rPr>
                <w:rFonts w:eastAsia="Times New Roman"/>
                <w:lang w:val="en-US"/>
              </w:rPr>
            </w:pPr>
          </w:p>
        </w:tc>
        <w:tc>
          <w:tcPr>
            <w:tcW w:w="0" w:type="auto"/>
            <w:vAlign w:val="center"/>
            <w:hideMark/>
          </w:tcPr>
          <w:p w14:paraId="6357B6E6" w14:textId="77777777" w:rsidR="0095430C" w:rsidRDefault="005B11EB">
            <w:pPr>
              <w:rPr>
                <w:rFonts w:eastAsia="Times New Roman"/>
                <w:lang w:val="en-US"/>
              </w:rPr>
            </w:pPr>
            <w:r>
              <w:rPr>
                <w:rFonts w:eastAsia="Times New Roman"/>
                <w:b/>
                <w:bCs/>
                <w:lang w:val="en-US"/>
              </w:rPr>
              <w:t xml:space="preserve">Agent: </w:t>
            </w:r>
            <w:r>
              <w:rPr>
                <w:rFonts w:eastAsia="Times New Roman"/>
                <w:lang w:val="en-US"/>
              </w:rPr>
              <w:t xml:space="preserve">Contact that acts on behalf of the patient </w:t>
            </w:r>
          </w:p>
        </w:tc>
      </w:tr>
      <w:tr w:rsidR="0095430C" w14:paraId="50FB9F44" w14:textId="77777777">
        <w:trPr>
          <w:divId w:val="330329585"/>
          <w:tblCellSpacing w:w="15" w:type="dxa"/>
        </w:trPr>
        <w:tc>
          <w:tcPr>
            <w:tcW w:w="0" w:type="auto"/>
            <w:vAlign w:val="center"/>
            <w:hideMark/>
          </w:tcPr>
          <w:p w14:paraId="11CCAAF9" w14:textId="77777777" w:rsidR="0095430C" w:rsidRDefault="0095430C">
            <w:pPr>
              <w:rPr>
                <w:rFonts w:eastAsia="Times New Roman"/>
                <w:lang w:val="en-US"/>
              </w:rPr>
            </w:pPr>
          </w:p>
        </w:tc>
        <w:tc>
          <w:tcPr>
            <w:tcW w:w="0" w:type="auto"/>
            <w:vAlign w:val="center"/>
            <w:hideMark/>
          </w:tcPr>
          <w:p w14:paraId="73C7BF1D" w14:textId="77777777" w:rsidR="0095430C" w:rsidRDefault="005B11EB">
            <w:pPr>
              <w:rPr>
                <w:rFonts w:eastAsia="Times New Roman"/>
                <w:lang w:val="en-US"/>
              </w:rPr>
            </w:pPr>
            <w:r>
              <w:rPr>
                <w:rFonts w:eastAsia="Times New Roman"/>
                <w:b/>
                <w:bCs/>
                <w:lang w:val="en-US"/>
              </w:rPr>
              <w:t xml:space="preserve">Guarantor: </w:t>
            </w:r>
            <w:r>
              <w:rPr>
                <w:rFonts w:eastAsia="Times New Roman"/>
                <w:lang w:val="en-US"/>
              </w:rPr>
              <w:t xml:space="preserve">Contact for financial matters </w:t>
            </w:r>
          </w:p>
        </w:tc>
      </w:tr>
      <w:tr w:rsidR="0095430C" w14:paraId="3789EB22" w14:textId="77777777">
        <w:trPr>
          <w:divId w:val="330329585"/>
          <w:tblCellSpacing w:w="15" w:type="dxa"/>
        </w:trPr>
        <w:tc>
          <w:tcPr>
            <w:tcW w:w="0" w:type="auto"/>
            <w:vAlign w:val="center"/>
            <w:hideMark/>
          </w:tcPr>
          <w:p w14:paraId="6019C48D" w14:textId="77777777" w:rsidR="0095430C" w:rsidRDefault="0095430C">
            <w:pPr>
              <w:rPr>
                <w:rFonts w:eastAsia="Times New Roman"/>
                <w:lang w:val="en-US"/>
              </w:rPr>
            </w:pPr>
          </w:p>
        </w:tc>
        <w:tc>
          <w:tcPr>
            <w:tcW w:w="0" w:type="auto"/>
            <w:vAlign w:val="center"/>
            <w:hideMark/>
          </w:tcPr>
          <w:p w14:paraId="57962EB0" w14:textId="77777777" w:rsidR="0095430C" w:rsidRDefault="005B11EB">
            <w:pPr>
              <w:rPr>
                <w:rFonts w:eastAsia="Times New Roman"/>
                <w:lang w:val="en-US"/>
              </w:rPr>
            </w:pPr>
            <w:r>
              <w:rPr>
                <w:rFonts w:eastAsia="Times New Roman"/>
                <w:b/>
                <w:bCs/>
                <w:lang w:val="en-US"/>
              </w:rPr>
              <w:t xml:space="preserve">Owner of animal: </w:t>
            </w:r>
            <w:r>
              <w:rPr>
                <w:rFonts w:eastAsia="Times New Roman"/>
                <w:lang w:val="en-US"/>
              </w:rPr>
              <w:t xml:space="preserve">For animals, the owner of the animal </w:t>
            </w:r>
          </w:p>
        </w:tc>
      </w:tr>
      <w:tr w:rsidR="0095430C" w14:paraId="57BBF5EA" w14:textId="77777777">
        <w:trPr>
          <w:divId w:val="330329585"/>
          <w:tblCellSpacing w:w="15" w:type="dxa"/>
        </w:trPr>
        <w:tc>
          <w:tcPr>
            <w:tcW w:w="0" w:type="auto"/>
            <w:vAlign w:val="center"/>
            <w:hideMark/>
          </w:tcPr>
          <w:p w14:paraId="410E3EFC" w14:textId="77777777" w:rsidR="0095430C" w:rsidRDefault="0095430C">
            <w:pPr>
              <w:rPr>
                <w:rFonts w:eastAsia="Times New Roman"/>
                <w:lang w:val="en-US"/>
              </w:rPr>
            </w:pPr>
          </w:p>
        </w:tc>
        <w:tc>
          <w:tcPr>
            <w:tcW w:w="0" w:type="auto"/>
            <w:vAlign w:val="center"/>
            <w:hideMark/>
          </w:tcPr>
          <w:p w14:paraId="5A9315E6" w14:textId="77777777" w:rsidR="0095430C" w:rsidRDefault="005B11EB">
            <w:pPr>
              <w:rPr>
                <w:rFonts w:eastAsia="Times New Roman"/>
                <w:lang w:val="en-US"/>
              </w:rPr>
            </w:pPr>
            <w:r>
              <w:rPr>
                <w:rFonts w:eastAsia="Times New Roman"/>
                <w:b/>
                <w:bCs/>
                <w:lang w:val="en-US"/>
              </w:rPr>
              <w:t xml:space="preserve">Parent: </w:t>
            </w:r>
            <w:r>
              <w:rPr>
                <w:rFonts w:eastAsia="Times New Roman"/>
                <w:lang w:val="en-US"/>
              </w:rPr>
              <w:t xml:space="preserve">Parent of the patient </w:t>
            </w:r>
          </w:p>
        </w:tc>
      </w:tr>
    </w:tbl>
    <w:p w14:paraId="60D5F849" w14:textId="77777777" w:rsidR="0095430C"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F36080" w14:textId="77777777">
        <w:trPr>
          <w:divId w:val="330329585"/>
          <w:tblCellSpacing w:w="15" w:type="dxa"/>
        </w:trPr>
        <w:tc>
          <w:tcPr>
            <w:tcW w:w="0" w:type="auto"/>
            <w:vAlign w:val="center"/>
            <w:hideMark/>
          </w:tcPr>
          <w:p w14:paraId="0BA2E00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79991B" w14:textId="77777777" w:rsidR="0095430C" w:rsidRDefault="005B11EB">
            <w:pPr>
              <w:rPr>
                <w:rFonts w:eastAsia="Times New Roman"/>
                <w:lang w:val="en-US"/>
              </w:rPr>
            </w:pPr>
            <w:r>
              <w:rPr>
                <w:rFonts w:eastAsia="Times New Roman"/>
                <w:lang w:val="en-US"/>
              </w:rPr>
              <w:t xml:space="preserve">PatientRelationshipType (Patient Relationship Type) </w:t>
            </w:r>
          </w:p>
        </w:tc>
      </w:tr>
      <w:tr w:rsidR="0095430C" w14:paraId="36FB7260" w14:textId="77777777">
        <w:trPr>
          <w:divId w:val="330329585"/>
          <w:tblCellSpacing w:w="15" w:type="dxa"/>
        </w:trPr>
        <w:tc>
          <w:tcPr>
            <w:tcW w:w="0" w:type="auto"/>
            <w:vAlign w:val="center"/>
            <w:hideMark/>
          </w:tcPr>
          <w:p w14:paraId="4CC9D11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568225E" w14:textId="77777777" w:rsidR="0095430C" w:rsidRDefault="005B11EB">
            <w:pPr>
              <w:rPr>
                <w:rFonts w:eastAsia="Times New Roman"/>
                <w:lang w:val="en-US"/>
              </w:rPr>
            </w:pPr>
            <w:r>
              <w:rPr>
                <w:rFonts w:eastAsia="Times New Roman"/>
                <w:lang w:val="en-US"/>
              </w:rPr>
              <w:t>A set of codes that can be used to indicate the relationship between a Patient and a RelatedPerson.</w:t>
            </w:r>
          </w:p>
        </w:tc>
      </w:tr>
    </w:tbl>
    <w:p w14:paraId="675F9B06" w14:textId="77777777" w:rsidR="0095430C"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9E958C" w14:textId="77777777">
        <w:trPr>
          <w:divId w:val="330329585"/>
          <w:tblCellSpacing w:w="15" w:type="dxa"/>
        </w:trPr>
        <w:tc>
          <w:tcPr>
            <w:tcW w:w="0" w:type="auto"/>
            <w:vAlign w:val="center"/>
            <w:hideMark/>
          </w:tcPr>
          <w:p w14:paraId="59CB205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0A4069D" w14:textId="77777777" w:rsidR="0095430C" w:rsidRDefault="005B11EB">
            <w:pPr>
              <w:rPr>
                <w:rFonts w:eastAsia="Times New Roman"/>
                <w:lang w:val="en-US"/>
              </w:rPr>
            </w:pPr>
            <w:r>
              <w:rPr>
                <w:rFonts w:eastAsia="Times New Roman"/>
                <w:lang w:val="en-US"/>
              </w:rPr>
              <w:t xml:space="preserve">PractitionerRole (Practitioner Role) </w:t>
            </w:r>
          </w:p>
        </w:tc>
      </w:tr>
      <w:tr w:rsidR="0095430C" w14:paraId="6C0CE805" w14:textId="77777777">
        <w:trPr>
          <w:divId w:val="330329585"/>
          <w:tblCellSpacing w:w="15" w:type="dxa"/>
        </w:trPr>
        <w:tc>
          <w:tcPr>
            <w:tcW w:w="0" w:type="auto"/>
            <w:vAlign w:val="center"/>
            <w:hideMark/>
          </w:tcPr>
          <w:p w14:paraId="51DBCD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68EB04" w14:textId="77777777" w:rsidR="0095430C"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95430C" w14:paraId="794513A0" w14:textId="77777777">
        <w:trPr>
          <w:divId w:val="330329585"/>
          <w:tblCellSpacing w:w="15" w:type="dxa"/>
        </w:trPr>
        <w:tc>
          <w:tcPr>
            <w:tcW w:w="0" w:type="auto"/>
            <w:vAlign w:val="center"/>
            <w:hideMark/>
          </w:tcPr>
          <w:p w14:paraId="462DF37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E2DCFF" w14:textId="77777777" w:rsidR="0095430C" w:rsidRDefault="005B11EB">
            <w:pPr>
              <w:rPr>
                <w:rFonts w:eastAsia="Times New Roman"/>
                <w:lang w:val="en-US"/>
              </w:rPr>
            </w:pPr>
            <w:r>
              <w:rPr>
                <w:rFonts w:eastAsia="Times New Roman"/>
                <w:b/>
                <w:bCs/>
                <w:lang w:val="en-US"/>
              </w:rPr>
              <w:t xml:space="preserve">Doctor: </w:t>
            </w:r>
          </w:p>
        </w:tc>
      </w:tr>
      <w:tr w:rsidR="0095430C" w14:paraId="65732882" w14:textId="77777777">
        <w:trPr>
          <w:divId w:val="330329585"/>
          <w:tblCellSpacing w:w="15" w:type="dxa"/>
        </w:trPr>
        <w:tc>
          <w:tcPr>
            <w:tcW w:w="0" w:type="auto"/>
            <w:vAlign w:val="center"/>
            <w:hideMark/>
          </w:tcPr>
          <w:p w14:paraId="6A0EDE07" w14:textId="77777777" w:rsidR="0095430C" w:rsidRDefault="0095430C">
            <w:pPr>
              <w:rPr>
                <w:rFonts w:eastAsia="Times New Roman"/>
                <w:lang w:val="en-US"/>
              </w:rPr>
            </w:pPr>
          </w:p>
        </w:tc>
        <w:tc>
          <w:tcPr>
            <w:tcW w:w="0" w:type="auto"/>
            <w:vAlign w:val="center"/>
            <w:hideMark/>
          </w:tcPr>
          <w:p w14:paraId="5768AAF4" w14:textId="77777777" w:rsidR="0095430C" w:rsidRDefault="005B11EB">
            <w:pPr>
              <w:rPr>
                <w:rFonts w:eastAsia="Times New Roman"/>
                <w:lang w:val="en-US"/>
              </w:rPr>
            </w:pPr>
            <w:r>
              <w:rPr>
                <w:rFonts w:eastAsia="Times New Roman"/>
                <w:b/>
                <w:bCs/>
                <w:lang w:val="en-US"/>
              </w:rPr>
              <w:t xml:space="preserve">Nurse: </w:t>
            </w:r>
          </w:p>
        </w:tc>
      </w:tr>
      <w:tr w:rsidR="0095430C" w14:paraId="0AC19742" w14:textId="77777777">
        <w:trPr>
          <w:divId w:val="330329585"/>
          <w:tblCellSpacing w:w="15" w:type="dxa"/>
        </w:trPr>
        <w:tc>
          <w:tcPr>
            <w:tcW w:w="0" w:type="auto"/>
            <w:vAlign w:val="center"/>
            <w:hideMark/>
          </w:tcPr>
          <w:p w14:paraId="0DE5E337" w14:textId="77777777" w:rsidR="0095430C" w:rsidRDefault="0095430C">
            <w:pPr>
              <w:rPr>
                <w:rFonts w:eastAsia="Times New Roman"/>
                <w:lang w:val="en-US"/>
              </w:rPr>
            </w:pPr>
          </w:p>
        </w:tc>
        <w:tc>
          <w:tcPr>
            <w:tcW w:w="0" w:type="auto"/>
            <w:vAlign w:val="center"/>
            <w:hideMark/>
          </w:tcPr>
          <w:p w14:paraId="474A5C3E" w14:textId="77777777" w:rsidR="0095430C" w:rsidRDefault="005B11EB">
            <w:pPr>
              <w:rPr>
                <w:rFonts w:eastAsia="Times New Roman"/>
                <w:lang w:val="en-US"/>
              </w:rPr>
            </w:pPr>
            <w:r>
              <w:rPr>
                <w:rFonts w:eastAsia="Times New Roman"/>
                <w:b/>
                <w:bCs/>
                <w:lang w:val="en-US"/>
              </w:rPr>
              <w:t xml:space="preserve">Pharmacist: </w:t>
            </w:r>
          </w:p>
        </w:tc>
      </w:tr>
      <w:tr w:rsidR="0095430C" w14:paraId="4CD18812" w14:textId="77777777">
        <w:trPr>
          <w:divId w:val="330329585"/>
          <w:tblCellSpacing w:w="15" w:type="dxa"/>
        </w:trPr>
        <w:tc>
          <w:tcPr>
            <w:tcW w:w="0" w:type="auto"/>
            <w:vAlign w:val="center"/>
            <w:hideMark/>
          </w:tcPr>
          <w:p w14:paraId="3FD4858F" w14:textId="77777777" w:rsidR="0095430C" w:rsidRDefault="0095430C">
            <w:pPr>
              <w:rPr>
                <w:rFonts w:eastAsia="Times New Roman"/>
                <w:lang w:val="en-US"/>
              </w:rPr>
            </w:pPr>
          </w:p>
        </w:tc>
        <w:tc>
          <w:tcPr>
            <w:tcW w:w="0" w:type="auto"/>
            <w:vAlign w:val="center"/>
            <w:hideMark/>
          </w:tcPr>
          <w:p w14:paraId="57149CD5" w14:textId="77777777" w:rsidR="0095430C" w:rsidRDefault="005B11EB">
            <w:pPr>
              <w:rPr>
                <w:rFonts w:eastAsia="Times New Roman"/>
                <w:lang w:val="en-US"/>
              </w:rPr>
            </w:pPr>
            <w:r>
              <w:rPr>
                <w:rFonts w:eastAsia="Times New Roman"/>
                <w:b/>
                <w:bCs/>
                <w:lang w:val="en-US"/>
              </w:rPr>
              <w:t xml:space="preserve">Researcher: </w:t>
            </w:r>
          </w:p>
        </w:tc>
      </w:tr>
      <w:tr w:rsidR="0095430C" w14:paraId="55CBBF89" w14:textId="77777777">
        <w:trPr>
          <w:divId w:val="330329585"/>
          <w:tblCellSpacing w:w="15" w:type="dxa"/>
        </w:trPr>
        <w:tc>
          <w:tcPr>
            <w:tcW w:w="0" w:type="auto"/>
            <w:vAlign w:val="center"/>
            <w:hideMark/>
          </w:tcPr>
          <w:p w14:paraId="1D5DFB93" w14:textId="77777777" w:rsidR="0095430C" w:rsidRDefault="0095430C">
            <w:pPr>
              <w:rPr>
                <w:rFonts w:eastAsia="Times New Roman"/>
                <w:lang w:val="en-US"/>
              </w:rPr>
            </w:pPr>
          </w:p>
        </w:tc>
        <w:tc>
          <w:tcPr>
            <w:tcW w:w="0" w:type="auto"/>
            <w:vAlign w:val="center"/>
            <w:hideMark/>
          </w:tcPr>
          <w:p w14:paraId="3988F27F" w14:textId="77777777" w:rsidR="0095430C" w:rsidRDefault="005B11EB">
            <w:pPr>
              <w:rPr>
                <w:rFonts w:eastAsia="Times New Roman"/>
                <w:lang w:val="en-US"/>
              </w:rPr>
            </w:pPr>
            <w:r>
              <w:rPr>
                <w:rFonts w:eastAsia="Times New Roman"/>
                <w:b/>
                <w:bCs/>
                <w:lang w:val="en-US"/>
              </w:rPr>
              <w:t xml:space="preserve">Teacher/educator: </w:t>
            </w:r>
          </w:p>
        </w:tc>
      </w:tr>
      <w:tr w:rsidR="0095430C" w14:paraId="6E1585D2" w14:textId="77777777">
        <w:trPr>
          <w:divId w:val="330329585"/>
          <w:tblCellSpacing w:w="15" w:type="dxa"/>
        </w:trPr>
        <w:tc>
          <w:tcPr>
            <w:tcW w:w="0" w:type="auto"/>
            <w:vAlign w:val="center"/>
            <w:hideMark/>
          </w:tcPr>
          <w:p w14:paraId="047FDCF7" w14:textId="77777777" w:rsidR="0095430C" w:rsidRDefault="0095430C">
            <w:pPr>
              <w:rPr>
                <w:rFonts w:eastAsia="Times New Roman"/>
                <w:lang w:val="en-US"/>
              </w:rPr>
            </w:pPr>
          </w:p>
        </w:tc>
        <w:tc>
          <w:tcPr>
            <w:tcW w:w="0" w:type="auto"/>
            <w:vAlign w:val="center"/>
            <w:hideMark/>
          </w:tcPr>
          <w:p w14:paraId="384C9C50" w14:textId="77777777" w:rsidR="0095430C" w:rsidRDefault="005B11EB">
            <w:pPr>
              <w:rPr>
                <w:rFonts w:eastAsia="Times New Roman"/>
                <w:lang w:val="en-US"/>
              </w:rPr>
            </w:pPr>
            <w:r>
              <w:rPr>
                <w:rFonts w:eastAsia="Times New Roman"/>
                <w:b/>
                <w:bCs/>
                <w:lang w:val="en-US"/>
              </w:rPr>
              <w:t xml:space="preserve">ICT professional: </w:t>
            </w:r>
          </w:p>
        </w:tc>
      </w:tr>
    </w:tbl>
    <w:p w14:paraId="4ABBC48C" w14:textId="77777777" w:rsidR="0095430C"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B65793" w14:textId="77777777">
        <w:trPr>
          <w:divId w:val="330329585"/>
          <w:tblCellSpacing w:w="15" w:type="dxa"/>
        </w:trPr>
        <w:tc>
          <w:tcPr>
            <w:tcW w:w="0" w:type="auto"/>
            <w:vAlign w:val="center"/>
            <w:hideMark/>
          </w:tcPr>
          <w:p w14:paraId="2070010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E559E5" w14:textId="77777777" w:rsidR="0095430C" w:rsidRDefault="005B11EB">
            <w:pPr>
              <w:rPr>
                <w:rFonts w:eastAsia="Times New Roman"/>
                <w:lang w:val="en-US"/>
              </w:rPr>
            </w:pPr>
            <w:r>
              <w:rPr>
                <w:rFonts w:eastAsia="Times New Roman"/>
                <w:lang w:val="en-US"/>
              </w:rPr>
              <w:t xml:space="preserve">PractitionerSpecialty (Practitioner Specialty) </w:t>
            </w:r>
          </w:p>
        </w:tc>
      </w:tr>
      <w:tr w:rsidR="0095430C" w14:paraId="2F62CE44" w14:textId="77777777">
        <w:trPr>
          <w:divId w:val="330329585"/>
          <w:tblCellSpacing w:w="15" w:type="dxa"/>
        </w:trPr>
        <w:tc>
          <w:tcPr>
            <w:tcW w:w="0" w:type="auto"/>
            <w:vAlign w:val="center"/>
            <w:hideMark/>
          </w:tcPr>
          <w:p w14:paraId="3E4A4A6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159E32" w14:textId="77777777" w:rsidR="0095430C" w:rsidRDefault="005B11EB">
            <w:pPr>
              <w:rPr>
                <w:rFonts w:eastAsia="Times New Roman"/>
                <w:lang w:val="en-US"/>
              </w:rPr>
            </w:pPr>
            <w:r>
              <w:rPr>
                <w:rFonts w:eastAsia="Times New Roman"/>
                <w:lang w:val="en-US"/>
              </w:rPr>
              <w:t>This example value set defines a set of codes that can be used to indicate the specialty of a Practitioner</w:t>
            </w:r>
          </w:p>
        </w:tc>
      </w:tr>
      <w:tr w:rsidR="0095430C" w14:paraId="5A0EB5C5" w14:textId="77777777">
        <w:trPr>
          <w:divId w:val="330329585"/>
          <w:tblCellSpacing w:w="15" w:type="dxa"/>
        </w:trPr>
        <w:tc>
          <w:tcPr>
            <w:tcW w:w="0" w:type="auto"/>
            <w:vAlign w:val="center"/>
            <w:hideMark/>
          </w:tcPr>
          <w:p w14:paraId="7C8FC1F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113AEF" w14:textId="77777777" w:rsidR="0095430C" w:rsidRDefault="005B11EB">
            <w:pPr>
              <w:rPr>
                <w:rFonts w:eastAsia="Times New Roman"/>
                <w:lang w:val="en-US"/>
              </w:rPr>
            </w:pPr>
            <w:r>
              <w:rPr>
                <w:rFonts w:eastAsia="Times New Roman"/>
                <w:b/>
                <w:bCs/>
                <w:lang w:val="en-US"/>
              </w:rPr>
              <w:t xml:space="preserve">Cardiologist: </w:t>
            </w:r>
          </w:p>
        </w:tc>
      </w:tr>
      <w:tr w:rsidR="0095430C" w14:paraId="648CE844" w14:textId="77777777">
        <w:trPr>
          <w:divId w:val="330329585"/>
          <w:tblCellSpacing w:w="15" w:type="dxa"/>
        </w:trPr>
        <w:tc>
          <w:tcPr>
            <w:tcW w:w="0" w:type="auto"/>
            <w:vAlign w:val="center"/>
            <w:hideMark/>
          </w:tcPr>
          <w:p w14:paraId="01602355" w14:textId="77777777" w:rsidR="0095430C" w:rsidRDefault="0095430C">
            <w:pPr>
              <w:rPr>
                <w:rFonts w:eastAsia="Times New Roman"/>
                <w:lang w:val="en-US"/>
              </w:rPr>
            </w:pPr>
          </w:p>
        </w:tc>
        <w:tc>
          <w:tcPr>
            <w:tcW w:w="0" w:type="auto"/>
            <w:vAlign w:val="center"/>
            <w:hideMark/>
          </w:tcPr>
          <w:p w14:paraId="60382268" w14:textId="77777777" w:rsidR="0095430C" w:rsidRDefault="005B11EB">
            <w:pPr>
              <w:rPr>
                <w:rFonts w:eastAsia="Times New Roman"/>
                <w:lang w:val="en-US"/>
              </w:rPr>
            </w:pPr>
            <w:r>
              <w:rPr>
                <w:rFonts w:eastAsia="Times New Roman"/>
                <w:b/>
                <w:bCs/>
                <w:lang w:val="en-US"/>
              </w:rPr>
              <w:t xml:space="preserve">Dentist: </w:t>
            </w:r>
          </w:p>
        </w:tc>
      </w:tr>
      <w:tr w:rsidR="0095430C" w14:paraId="197FCFE9" w14:textId="77777777">
        <w:trPr>
          <w:divId w:val="330329585"/>
          <w:tblCellSpacing w:w="15" w:type="dxa"/>
        </w:trPr>
        <w:tc>
          <w:tcPr>
            <w:tcW w:w="0" w:type="auto"/>
            <w:vAlign w:val="center"/>
            <w:hideMark/>
          </w:tcPr>
          <w:p w14:paraId="0CB76102" w14:textId="77777777" w:rsidR="0095430C" w:rsidRDefault="0095430C">
            <w:pPr>
              <w:rPr>
                <w:rFonts w:eastAsia="Times New Roman"/>
                <w:lang w:val="en-US"/>
              </w:rPr>
            </w:pPr>
          </w:p>
        </w:tc>
        <w:tc>
          <w:tcPr>
            <w:tcW w:w="0" w:type="auto"/>
            <w:vAlign w:val="center"/>
            <w:hideMark/>
          </w:tcPr>
          <w:p w14:paraId="72113735" w14:textId="77777777" w:rsidR="0095430C" w:rsidRDefault="005B11EB">
            <w:pPr>
              <w:rPr>
                <w:rFonts w:eastAsia="Times New Roman"/>
                <w:lang w:val="en-US"/>
              </w:rPr>
            </w:pPr>
            <w:r>
              <w:rPr>
                <w:rFonts w:eastAsia="Times New Roman"/>
                <w:b/>
                <w:bCs/>
                <w:lang w:val="en-US"/>
              </w:rPr>
              <w:t xml:space="preserve">Dietary consultant: </w:t>
            </w:r>
          </w:p>
        </w:tc>
      </w:tr>
      <w:tr w:rsidR="0095430C" w14:paraId="1AD0B86A" w14:textId="77777777">
        <w:trPr>
          <w:divId w:val="330329585"/>
          <w:tblCellSpacing w:w="15" w:type="dxa"/>
        </w:trPr>
        <w:tc>
          <w:tcPr>
            <w:tcW w:w="0" w:type="auto"/>
            <w:vAlign w:val="center"/>
            <w:hideMark/>
          </w:tcPr>
          <w:p w14:paraId="5757E799" w14:textId="77777777" w:rsidR="0095430C" w:rsidRDefault="0095430C">
            <w:pPr>
              <w:rPr>
                <w:rFonts w:eastAsia="Times New Roman"/>
                <w:lang w:val="en-US"/>
              </w:rPr>
            </w:pPr>
          </w:p>
        </w:tc>
        <w:tc>
          <w:tcPr>
            <w:tcW w:w="0" w:type="auto"/>
            <w:vAlign w:val="center"/>
            <w:hideMark/>
          </w:tcPr>
          <w:p w14:paraId="625CBD22" w14:textId="77777777" w:rsidR="0095430C" w:rsidRDefault="005B11EB">
            <w:pPr>
              <w:rPr>
                <w:rFonts w:eastAsia="Times New Roman"/>
                <w:lang w:val="en-US"/>
              </w:rPr>
            </w:pPr>
            <w:r>
              <w:rPr>
                <w:rFonts w:eastAsia="Times New Roman"/>
                <w:b/>
                <w:bCs/>
                <w:lang w:val="en-US"/>
              </w:rPr>
              <w:t xml:space="preserve">Midwife: </w:t>
            </w:r>
          </w:p>
        </w:tc>
      </w:tr>
      <w:tr w:rsidR="0095430C" w14:paraId="1123BAA4" w14:textId="77777777">
        <w:trPr>
          <w:divId w:val="330329585"/>
          <w:tblCellSpacing w:w="15" w:type="dxa"/>
        </w:trPr>
        <w:tc>
          <w:tcPr>
            <w:tcW w:w="0" w:type="auto"/>
            <w:vAlign w:val="center"/>
            <w:hideMark/>
          </w:tcPr>
          <w:p w14:paraId="543F8609" w14:textId="77777777" w:rsidR="0095430C" w:rsidRDefault="0095430C">
            <w:pPr>
              <w:rPr>
                <w:rFonts w:eastAsia="Times New Roman"/>
                <w:lang w:val="en-US"/>
              </w:rPr>
            </w:pPr>
          </w:p>
        </w:tc>
        <w:tc>
          <w:tcPr>
            <w:tcW w:w="0" w:type="auto"/>
            <w:vAlign w:val="center"/>
            <w:hideMark/>
          </w:tcPr>
          <w:p w14:paraId="2405E4B5" w14:textId="77777777" w:rsidR="0095430C" w:rsidRDefault="005B11EB">
            <w:pPr>
              <w:rPr>
                <w:rFonts w:eastAsia="Times New Roman"/>
                <w:lang w:val="en-US"/>
              </w:rPr>
            </w:pPr>
            <w:r>
              <w:rPr>
                <w:rFonts w:eastAsia="Times New Roman"/>
                <w:b/>
                <w:bCs/>
                <w:lang w:val="en-US"/>
              </w:rPr>
              <w:t xml:space="preserve">Systems architect: </w:t>
            </w:r>
          </w:p>
        </w:tc>
      </w:tr>
    </w:tbl>
    <w:p w14:paraId="22BBD29D" w14:textId="77777777" w:rsidR="0095430C"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527770" w14:textId="77777777">
        <w:trPr>
          <w:divId w:val="330329585"/>
          <w:tblCellSpacing w:w="15" w:type="dxa"/>
        </w:trPr>
        <w:tc>
          <w:tcPr>
            <w:tcW w:w="0" w:type="auto"/>
            <w:vAlign w:val="center"/>
            <w:hideMark/>
          </w:tcPr>
          <w:p w14:paraId="1A8B8AE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5BBC44" w14:textId="77777777" w:rsidR="0095430C" w:rsidRDefault="005B11EB">
            <w:pPr>
              <w:rPr>
                <w:rFonts w:eastAsia="Times New Roman"/>
                <w:lang w:val="en-US"/>
              </w:rPr>
            </w:pPr>
            <w:r>
              <w:rPr>
                <w:rFonts w:eastAsia="Times New Roman"/>
                <w:lang w:val="en-US"/>
              </w:rPr>
              <w:t xml:space="preserve">Procedure Category Codes (SNOMED CT) (Procedure Category Codes ( S N O M E D C T)) </w:t>
            </w:r>
          </w:p>
        </w:tc>
      </w:tr>
      <w:tr w:rsidR="0095430C" w14:paraId="2060E11D" w14:textId="77777777">
        <w:trPr>
          <w:divId w:val="330329585"/>
          <w:tblCellSpacing w:w="15" w:type="dxa"/>
        </w:trPr>
        <w:tc>
          <w:tcPr>
            <w:tcW w:w="0" w:type="auto"/>
            <w:vAlign w:val="center"/>
            <w:hideMark/>
          </w:tcPr>
          <w:p w14:paraId="4EBCCB8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D974C1" w14:textId="77777777" w:rsidR="0095430C" w:rsidRDefault="005B11EB">
            <w:pPr>
              <w:rPr>
                <w:rFonts w:eastAsia="Times New Roman"/>
                <w:lang w:val="en-US"/>
              </w:rPr>
            </w:pPr>
            <w:r>
              <w:rPr>
                <w:rFonts w:eastAsia="Times New Roman"/>
                <w:lang w:val="en-US"/>
              </w:rPr>
              <w:t>Procedure Category code: A selection of relevant SNOMED CT codes</w:t>
            </w:r>
          </w:p>
        </w:tc>
      </w:tr>
      <w:tr w:rsidR="0095430C" w14:paraId="6DC77570" w14:textId="77777777">
        <w:trPr>
          <w:divId w:val="330329585"/>
          <w:tblCellSpacing w:w="15" w:type="dxa"/>
        </w:trPr>
        <w:tc>
          <w:tcPr>
            <w:tcW w:w="0" w:type="auto"/>
            <w:vAlign w:val="center"/>
            <w:hideMark/>
          </w:tcPr>
          <w:p w14:paraId="3FA8D69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B3C925A"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7F1355D" w14:textId="77777777" w:rsidR="0095430C"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225F63" w14:textId="77777777">
        <w:trPr>
          <w:divId w:val="330329585"/>
          <w:tblCellSpacing w:w="15" w:type="dxa"/>
        </w:trPr>
        <w:tc>
          <w:tcPr>
            <w:tcW w:w="0" w:type="auto"/>
            <w:vAlign w:val="center"/>
            <w:hideMark/>
          </w:tcPr>
          <w:p w14:paraId="1B98E5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3966EB8" w14:textId="77777777" w:rsidR="0095430C" w:rsidRDefault="005B11EB">
            <w:pPr>
              <w:rPr>
                <w:rFonts w:eastAsia="Times New Roman"/>
                <w:lang w:val="en-US"/>
              </w:rPr>
            </w:pPr>
            <w:r>
              <w:rPr>
                <w:rFonts w:eastAsia="Times New Roman"/>
                <w:lang w:val="en-US"/>
              </w:rPr>
              <w:t xml:space="preserve">Procedure Codes (SNOMED CT) (Procedure Codes ( S N O M E D C T)) </w:t>
            </w:r>
          </w:p>
        </w:tc>
      </w:tr>
      <w:tr w:rsidR="0095430C" w14:paraId="2E111819" w14:textId="77777777">
        <w:trPr>
          <w:divId w:val="330329585"/>
          <w:tblCellSpacing w:w="15" w:type="dxa"/>
        </w:trPr>
        <w:tc>
          <w:tcPr>
            <w:tcW w:w="0" w:type="auto"/>
            <w:vAlign w:val="center"/>
            <w:hideMark/>
          </w:tcPr>
          <w:p w14:paraId="3AB22AF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260816" w14:textId="77777777" w:rsidR="0095430C" w:rsidRDefault="005B11EB">
            <w:pPr>
              <w:rPr>
                <w:rFonts w:eastAsia="Times New Roman"/>
                <w:lang w:val="en-US"/>
              </w:rPr>
            </w:pPr>
            <w:r>
              <w:rPr>
                <w:rFonts w:eastAsia="Times New Roman"/>
                <w:lang w:val="en-US"/>
              </w:rPr>
              <w:t>Procedure Code: All SNOMED CT procedure codes</w:t>
            </w:r>
          </w:p>
        </w:tc>
      </w:tr>
      <w:tr w:rsidR="0095430C" w14:paraId="35B6D48A" w14:textId="77777777">
        <w:trPr>
          <w:divId w:val="330329585"/>
          <w:tblCellSpacing w:w="15" w:type="dxa"/>
        </w:trPr>
        <w:tc>
          <w:tcPr>
            <w:tcW w:w="0" w:type="auto"/>
            <w:vAlign w:val="center"/>
            <w:hideMark/>
          </w:tcPr>
          <w:p w14:paraId="60D6445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708552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2048E25" w14:textId="77777777" w:rsidR="0095430C"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77E9559" w14:textId="77777777">
        <w:trPr>
          <w:divId w:val="330329585"/>
          <w:tblCellSpacing w:w="15" w:type="dxa"/>
        </w:trPr>
        <w:tc>
          <w:tcPr>
            <w:tcW w:w="0" w:type="auto"/>
            <w:vAlign w:val="center"/>
            <w:hideMark/>
          </w:tcPr>
          <w:p w14:paraId="43CDFD6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07E4735" w14:textId="77777777" w:rsidR="0095430C" w:rsidRDefault="005B11EB">
            <w:pPr>
              <w:rPr>
                <w:rFonts w:eastAsia="Times New Roman"/>
                <w:lang w:val="en-US"/>
              </w:rPr>
            </w:pPr>
            <w:r>
              <w:rPr>
                <w:rFonts w:eastAsia="Times New Roman"/>
                <w:lang w:val="en-US"/>
              </w:rPr>
              <w:t xml:space="preserve">Procedure Device Action Codes (Procedure Device Action Codes) </w:t>
            </w:r>
          </w:p>
        </w:tc>
      </w:tr>
      <w:tr w:rsidR="0095430C" w14:paraId="65B5C81D" w14:textId="77777777">
        <w:trPr>
          <w:divId w:val="330329585"/>
          <w:tblCellSpacing w:w="15" w:type="dxa"/>
        </w:trPr>
        <w:tc>
          <w:tcPr>
            <w:tcW w:w="0" w:type="auto"/>
            <w:vAlign w:val="center"/>
            <w:hideMark/>
          </w:tcPr>
          <w:p w14:paraId="6E3429A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2FFACF" w14:textId="77777777" w:rsidR="0095430C" w:rsidRDefault="005B11EB">
            <w:pPr>
              <w:rPr>
                <w:rFonts w:eastAsia="Times New Roman"/>
                <w:lang w:val="en-US"/>
              </w:rPr>
            </w:pPr>
            <w:r>
              <w:rPr>
                <w:rFonts w:eastAsia="Times New Roman"/>
                <w:lang w:val="en-US"/>
              </w:rPr>
              <w:t>Example value set for Procedure Device Action code (what happened to a device during a procedure</w:t>
            </w:r>
          </w:p>
        </w:tc>
      </w:tr>
      <w:tr w:rsidR="0095430C" w14:paraId="2017FF40" w14:textId="77777777">
        <w:trPr>
          <w:divId w:val="330329585"/>
          <w:tblCellSpacing w:w="15" w:type="dxa"/>
        </w:trPr>
        <w:tc>
          <w:tcPr>
            <w:tcW w:w="0" w:type="auto"/>
            <w:vAlign w:val="center"/>
            <w:hideMark/>
          </w:tcPr>
          <w:p w14:paraId="09CAF67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5E560D" w14:textId="77777777" w:rsidR="0095430C" w:rsidRDefault="005B11EB">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95430C" w14:paraId="4192A1CC" w14:textId="77777777">
        <w:trPr>
          <w:divId w:val="330329585"/>
          <w:tblCellSpacing w:w="15" w:type="dxa"/>
        </w:trPr>
        <w:tc>
          <w:tcPr>
            <w:tcW w:w="0" w:type="auto"/>
            <w:vAlign w:val="center"/>
            <w:hideMark/>
          </w:tcPr>
          <w:p w14:paraId="53A7FB83" w14:textId="77777777" w:rsidR="0095430C" w:rsidRDefault="0095430C">
            <w:pPr>
              <w:rPr>
                <w:rFonts w:eastAsia="Times New Roman"/>
                <w:lang w:val="en-US"/>
              </w:rPr>
            </w:pPr>
          </w:p>
        </w:tc>
        <w:tc>
          <w:tcPr>
            <w:tcW w:w="0" w:type="auto"/>
            <w:vAlign w:val="center"/>
            <w:hideMark/>
          </w:tcPr>
          <w:p w14:paraId="6E68B272" w14:textId="77777777" w:rsidR="0095430C" w:rsidRDefault="005B11EB">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95430C" w14:paraId="689A22E0" w14:textId="77777777">
        <w:trPr>
          <w:divId w:val="330329585"/>
          <w:tblCellSpacing w:w="15" w:type="dxa"/>
        </w:trPr>
        <w:tc>
          <w:tcPr>
            <w:tcW w:w="0" w:type="auto"/>
            <w:vAlign w:val="center"/>
            <w:hideMark/>
          </w:tcPr>
          <w:p w14:paraId="3155D59E" w14:textId="77777777" w:rsidR="0095430C" w:rsidRDefault="0095430C">
            <w:pPr>
              <w:rPr>
                <w:rFonts w:eastAsia="Times New Roman"/>
                <w:lang w:val="en-US"/>
              </w:rPr>
            </w:pPr>
          </w:p>
        </w:tc>
        <w:tc>
          <w:tcPr>
            <w:tcW w:w="0" w:type="auto"/>
            <w:vAlign w:val="center"/>
            <w:hideMark/>
          </w:tcPr>
          <w:p w14:paraId="44F0E551" w14:textId="77777777" w:rsidR="0095430C" w:rsidRDefault="005B11E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14:paraId="7C38CC07" w14:textId="77777777" w:rsidR="0095430C"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9D46FFF" w14:textId="77777777">
        <w:trPr>
          <w:divId w:val="330329585"/>
          <w:tblCellSpacing w:w="15" w:type="dxa"/>
        </w:trPr>
        <w:tc>
          <w:tcPr>
            <w:tcW w:w="0" w:type="auto"/>
            <w:vAlign w:val="center"/>
            <w:hideMark/>
          </w:tcPr>
          <w:p w14:paraId="29F834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11A42F" w14:textId="77777777" w:rsidR="0095430C" w:rsidRDefault="005B11EB">
            <w:pPr>
              <w:rPr>
                <w:rFonts w:eastAsia="Times New Roman"/>
                <w:lang w:val="en-US"/>
              </w:rPr>
            </w:pPr>
            <w:r>
              <w:rPr>
                <w:rFonts w:eastAsia="Times New Roman"/>
                <w:lang w:val="en-US"/>
              </w:rPr>
              <w:t xml:space="preserve">Procedure Follow up Codes (SNOMED CT) (Procedure Follow up Codes ( S N O M E D C T)) </w:t>
            </w:r>
          </w:p>
        </w:tc>
      </w:tr>
      <w:tr w:rsidR="0095430C" w14:paraId="7E2F200A" w14:textId="77777777">
        <w:trPr>
          <w:divId w:val="330329585"/>
          <w:tblCellSpacing w:w="15" w:type="dxa"/>
        </w:trPr>
        <w:tc>
          <w:tcPr>
            <w:tcW w:w="0" w:type="auto"/>
            <w:vAlign w:val="center"/>
            <w:hideMark/>
          </w:tcPr>
          <w:p w14:paraId="15D96A1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C7059C" w14:textId="77777777" w:rsidR="0095430C" w:rsidRDefault="005B11EB">
            <w:pPr>
              <w:rPr>
                <w:rFonts w:eastAsia="Times New Roman"/>
                <w:lang w:val="en-US"/>
              </w:rPr>
            </w:pPr>
            <w:r>
              <w:rPr>
                <w:rFonts w:eastAsia="Times New Roman"/>
                <w:lang w:val="en-US"/>
              </w:rPr>
              <w:t>Procedure follow up codes: a selection of snomed codes relevant to procedure follow up</w:t>
            </w:r>
          </w:p>
        </w:tc>
      </w:tr>
      <w:tr w:rsidR="0095430C" w14:paraId="36BDA4CB" w14:textId="77777777">
        <w:trPr>
          <w:divId w:val="330329585"/>
          <w:tblCellSpacing w:w="15" w:type="dxa"/>
        </w:trPr>
        <w:tc>
          <w:tcPr>
            <w:tcW w:w="0" w:type="auto"/>
            <w:vAlign w:val="center"/>
            <w:hideMark/>
          </w:tcPr>
          <w:p w14:paraId="70ED0ED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15EA3C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67CCA0" w14:textId="77777777" w:rsidR="0095430C"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2417873" w14:textId="77777777">
        <w:trPr>
          <w:divId w:val="330329585"/>
          <w:tblCellSpacing w:w="15" w:type="dxa"/>
        </w:trPr>
        <w:tc>
          <w:tcPr>
            <w:tcW w:w="0" w:type="auto"/>
            <w:vAlign w:val="center"/>
            <w:hideMark/>
          </w:tcPr>
          <w:p w14:paraId="3D21D78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569290" w14:textId="77777777" w:rsidR="0095430C" w:rsidRDefault="005B11EB">
            <w:pPr>
              <w:rPr>
                <w:rFonts w:eastAsia="Times New Roman"/>
                <w:lang w:val="en-US"/>
              </w:rPr>
            </w:pPr>
            <w:r>
              <w:rPr>
                <w:rFonts w:eastAsia="Times New Roman"/>
                <w:lang w:val="en-US"/>
              </w:rPr>
              <w:t xml:space="preserve">Procedure Outcome Codes (SNOMED CT) (Procedure Outcome Codes ( S N O M E D C T)) </w:t>
            </w:r>
          </w:p>
        </w:tc>
      </w:tr>
      <w:tr w:rsidR="0095430C" w14:paraId="00A94D2D" w14:textId="77777777">
        <w:trPr>
          <w:divId w:val="330329585"/>
          <w:tblCellSpacing w:w="15" w:type="dxa"/>
        </w:trPr>
        <w:tc>
          <w:tcPr>
            <w:tcW w:w="0" w:type="auto"/>
            <w:vAlign w:val="center"/>
            <w:hideMark/>
          </w:tcPr>
          <w:p w14:paraId="34B6C15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23560E" w14:textId="77777777" w:rsidR="0095430C" w:rsidRDefault="005B11EB">
            <w:pPr>
              <w:rPr>
                <w:rFonts w:eastAsia="Times New Roman"/>
                <w:lang w:val="en-US"/>
              </w:rPr>
            </w:pPr>
            <w:r>
              <w:rPr>
                <w:rFonts w:eastAsia="Times New Roman"/>
                <w:lang w:val="en-US"/>
              </w:rPr>
              <w:t>Procedure Outcome code: A selection of relevant SNOMED CT codes</w:t>
            </w:r>
          </w:p>
        </w:tc>
      </w:tr>
      <w:tr w:rsidR="0095430C" w14:paraId="526D8036" w14:textId="77777777">
        <w:trPr>
          <w:divId w:val="330329585"/>
          <w:tblCellSpacing w:w="15" w:type="dxa"/>
        </w:trPr>
        <w:tc>
          <w:tcPr>
            <w:tcW w:w="0" w:type="auto"/>
            <w:vAlign w:val="center"/>
            <w:hideMark/>
          </w:tcPr>
          <w:p w14:paraId="7A02750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B4FE0B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DDC7161" w14:textId="77777777" w:rsidR="0095430C"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418AB0" w14:textId="77777777">
        <w:trPr>
          <w:divId w:val="330329585"/>
          <w:tblCellSpacing w:w="15" w:type="dxa"/>
        </w:trPr>
        <w:tc>
          <w:tcPr>
            <w:tcW w:w="0" w:type="auto"/>
            <w:vAlign w:val="center"/>
            <w:hideMark/>
          </w:tcPr>
          <w:p w14:paraId="1CF6874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B198D9" w14:textId="77777777" w:rsidR="0095430C" w:rsidRDefault="005B11EB">
            <w:pPr>
              <w:rPr>
                <w:rFonts w:eastAsia="Times New Roman"/>
                <w:lang w:val="en-US"/>
              </w:rPr>
            </w:pPr>
            <w:r>
              <w:rPr>
                <w:rFonts w:eastAsia="Times New Roman"/>
                <w:lang w:val="en-US"/>
              </w:rPr>
              <w:t xml:space="preserve">Procedure Performer Role Codes (Procedure Performer Role Codes) </w:t>
            </w:r>
          </w:p>
        </w:tc>
      </w:tr>
      <w:tr w:rsidR="0095430C" w14:paraId="153D6C85" w14:textId="77777777">
        <w:trPr>
          <w:divId w:val="330329585"/>
          <w:tblCellSpacing w:w="15" w:type="dxa"/>
        </w:trPr>
        <w:tc>
          <w:tcPr>
            <w:tcW w:w="0" w:type="auto"/>
            <w:vAlign w:val="center"/>
            <w:hideMark/>
          </w:tcPr>
          <w:p w14:paraId="3D722AD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E2A76A" w14:textId="77777777" w:rsidR="0095430C"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95430C" w14:paraId="770A667A" w14:textId="77777777">
        <w:trPr>
          <w:divId w:val="330329585"/>
          <w:tblCellSpacing w:w="15" w:type="dxa"/>
        </w:trPr>
        <w:tc>
          <w:tcPr>
            <w:tcW w:w="0" w:type="auto"/>
            <w:vAlign w:val="center"/>
            <w:hideMark/>
          </w:tcPr>
          <w:p w14:paraId="7078EA1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9B8F13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50A498F" w14:textId="77777777" w:rsidR="0095430C"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663CEC" w14:textId="77777777">
        <w:trPr>
          <w:divId w:val="330329585"/>
          <w:tblCellSpacing w:w="15" w:type="dxa"/>
        </w:trPr>
        <w:tc>
          <w:tcPr>
            <w:tcW w:w="0" w:type="auto"/>
            <w:vAlign w:val="center"/>
            <w:hideMark/>
          </w:tcPr>
          <w:p w14:paraId="56B4DAE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33D9ABD" w14:textId="77777777" w:rsidR="0095430C" w:rsidRDefault="005B11EB">
            <w:pPr>
              <w:rPr>
                <w:rFonts w:eastAsia="Times New Roman"/>
                <w:lang w:val="en-US"/>
              </w:rPr>
            </w:pPr>
            <w:r>
              <w:rPr>
                <w:rFonts w:eastAsia="Times New Roman"/>
                <w:lang w:val="en-US"/>
              </w:rPr>
              <w:t xml:space="preserve">Procedure Progress Status Codes (Procedure Progress Status Codes) </w:t>
            </w:r>
          </w:p>
        </w:tc>
      </w:tr>
      <w:tr w:rsidR="0095430C" w14:paraId="7DCD704F" w14:textId="77777777">
        <w:trPr>
          <w:divId w:val="330329585"/>
          <w:tblCellSpacing w:w="15" w:type="dxa"/>
        </w:trPr>
        <w:tc>
          <w:tcPr>
            <w:tcW w:w="0" w:type="auto"/>
            <w:vAlign w:val="center"/>
            <w:hideMark/>
          </w:tcPr>
          <w:p w14:paraId="763BF1B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B5CEDA"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95430C" w14:paraId="45AC4E1F" w14:textId="77777777">
        <w:trPr>
          <w:divId w:val="330329585"/>
          <w:tblCellSpacing w:w="15" w:type="dxa"/>
        </w:trPr>
        <w:tc>
          <w:tcPr>
            <w:tcW w:w="0" w:type="auto"/>
            <w:vAlign w:val="center"/>
            <w:hideMark/>
          </w:tcPr>
          <w:p w14:paraId="4D5A954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71E04D6" w14:textId="77777777" w:rsidR="0095430C" w:rsidRDefault="005B11EB">
            <w:pPr>
              <w:rPr>
                <w:rFonts w:eastAsia="Times New Roman"/>
                <w:lang w:val="en-US"/>
              </w:rPr>
            </w:pPr>
            <w:r>
              <w:rPr>
                <w:rFonts w:eastAsia="Times New Roman"/>
                <w:b/>
                <w:bCs/>
                <w:lang w:val="en-US"/>
              </w:rPr>
              <w:t xml:space="preserve">In Operating Room: </w:t>
            </w:r>
            <w:r>
              <w:rPr>
                <w:rFonts w:eastAsia="Times New Roman"/>
                <w:lang w:val="en-US"/>
              </w:rPr>
              <w:t xml:space="preserve">A patient is in the Operating Room </w:t>
            </w:r>
          </w:p>
        </w:tc>
      </w:tr>
      <w:tr w:rsidR="0095430C" w14:paraId="20918245" w14:textId="77777777">
        <w:trPr>
          <w:divId w:val="330329585"/>
          <w:tblCellSpacing w:w="15" w:type="dxa"/>
        </w:trPr>
        <w:tc>
          <w:tcPr>
            <w:tcW w:w="0" w:type="auto"/>
            <w:vAlign w:val="center"/>
            <w:hideMark/>
          </w:tcPr>
          <w:p w14:paraId="7E3DE6EE" w14:textId="77777777" w:rsidR="0095430C" w:rsidRDefault="0095430C">
            <w:pPr>
              <w:rPr>
                <w:rFonts w:eastAsia="Times New Roman"/>
                <w:lang w:val="en-US"/>
              </w:rPr>
            </w:pPr>
          </w:p>
        </w:tc>
        <w:tc>
          <w:tcPr>
            <w:tcW w:w="0" w:type="auto"/>
            <w:vAlign w:val="center"/>
            <w:hideMark/>
          </w:tcPr>
          <w:p w14:paraId="27D13957" w14:textId="77777777" w:rsidR="0095430C" w:rsidRDefault="005B11EB">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95430C" w14:paraId="65D789CE" w14:textId="77777777">
        <w:trPr>
          <w:divId w:val="330329585"/>
          <w:tblCellSpacing w:w="15" w:type="dxa"/>
        </w:trPr>
        <w:tc>
          <w:tcPr>
            <w:tcW w:w="0" w:type="auto"/>
            <w:vAlign w:val="center"/>
            <w:hideMark/>
          </w:tcPr>
          <w:p w14:paraId="093F455F" w14:textId="77777777" w:rsidR="0095430C" w:rsidRDefault="0095430C">
            <w:pPr>
              <w:rPr>
                <w:rFonts w:eastAsia="Times New Roman"/>
                <w:lang w:val="en-US"/>
              </w:rPr>
            </w:pPr>
          </w:p>
        </w:tc>
        <w:tc>
          <w:tcPr>
            <w:tcW w:w="0" w:type="auto"/>
            <w:vAlign w:val="center"/>
            <w:hideMark/>
          </w:tcPr>
          <w:p w14:paraId="5B54F8BE" w14:textId="77777777" w:rsidR="0095430C" w:rsidRDefault="005B11EB">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95430C" w14:paraId="61235DA8" w14:textId="77777777">
        <w:trPr>
          <w:divId w:val="330329585"/>
          <w:tblCellSpacing w:w="15" w:type="dxa"/>
        </w:trPr>
        <w:tc>
          <w:tcPr>
            <w:tcW w:w="0" w:type="auto"/>
            <w:vAlign w:val="center"/>
            <w:hideMark/>
          </w:tcPr>
          <w:p w14:paraId="18CE9C8C" w14:textId="77777777" w:rsidR="0095430C" w:rsidRDefault="0095430C">
            <w:pPr>
              <w:rPr>
                <w:rFonts w:eastAsia="Times New Roman"/>
                <w:lang w:val="en-US"/>
              </w:rPr>
            </w:pPr>
          </w:p>
        </w:tc>
        <w:tc>
          <w:tcPr>
            <w:tcW w:w="0" w:type="auto"/>
            <w:vAlign w:val="center"/>
            <w:hideMark/>
          </w:tcPr>
          <w:p w14:paraId="4958723D" w14:textId="77777777" w:rsidR="0095430C" w:rsidRDefault="005B11EB">
            <w:pPr>
              <w:rPr>
                <w:rFonts w:eastAsia="Times New Roman"/>
                <w:lang w:val="en-US"/>
              </w:rPr>
            </w:pPr>
            <w:r>
              <w:rPr>
                <w:rFonts w:eastAsia="Times New Roman"/>
                <w:b/>
                <w:bCs/>
                <w:lang w:val="en-US"/>
              </w:rPr>
              <w:t xml:space="preserve">Opened (skin): </w:t>
            </w:r>
          </w:p>
        </w:tc>
      </w:tr>
      <w:tr w:rsidR="0095430C" w14:paraId="55FB079E" w14:textId="77777777">
        <w:trPr>
          <w:divId w:val="330329585"/>
          <w:tblCellSpacing w:w="15" w:type="dxa"/>
        </w:trPr>
        <w:tc>
          <w:tcPr>
            <w:tcW w:w="0" w:type="auto"/>
            <w:vAlign w:val="center"/>
            <w:hideMark/>
          </w:tcPr>
          <w:p w14:paraId="24CCEB85" w14:textId="77777777" w:rsidR="0095430C" w:rsidRDefault="0095430C">
            <w:pPr>
              <w:rPr>
                <w:rFonts w:eastAsia="Times New Roman"/>
                <w:lang w:val="en-US"/>
              </w:rPr>
            </w:pPr>
          </w:p>
        </w:tc>
        <w:tc>
          <w:tcPr>
            <w:tcW w:w="0" w:type="auto"/>
            <w:vAlign w:val="center"/>
            <w:hideMark/>
          </w:tcPr>
          <w:p w14:paraId="64741FF6" w14:textId="77777777" w:rsidR="0095430C" w:rsidRDefault="005B11EB">
            <w:pPr>
              <w:rPr>
                <w:rFonts w:eastAsia="Times New Roman"/>
                <w:lang w:val="en-US"/>
              </w:rPr>
            </w:pPr>
            <w:r>
              <w:rPr>
                <w:rFonts w:eastAsia="Times New Roman"/>
                <w:b/>
                <w:bCs/>
                <w:lang w:val="en-US"/>
              </w:rPr>
              <w:t xml:space="preserve">Closed (skin): </w:t>
            </w:r>
          </w:p>
        </w:tc>
      </w:tr>
      <w:tr w:rsidR="0095430C" w14:paraId="1B989AEF" w14:textId="77777777">
        <w:trPr>
          <w:divId w:val="330329585"/>
          <w:tblCellSpacing w:w="15" w:type="dxa"/>
        </w:trPr>
        <w:tc>
          <w:tcPr>
            <w:tcW w:w="0" w:type="auto"/>
            <w:vAlign w:val="center"/>
            <w:hideMark/>
          </w:tcPr>
          <w:p w14:paraId="1A601DC7" w14:textId="77777777" w:rsidR="0095430C" w:rsidRDefault="0095430C">
            <w:pPr>
              <w:rPr>
                <w:rFonts w:eastAsia="Times New Roman"/>
                <w:lang w:val="en-US"/>
              </w:rPr>
            </w:pPr>
          </w:p>
        </w:tc>
        <w:tc>
          <w:tcPr>
            <w:tcW w:w="0" w:type="auto"/>
            <w:vAlign w:val="center"/>
            <w:hideMark/>
          </w:tcPr>
          <w:p w14:paraId="74632BEA" w14:textId="77777777" w:rsidR="0095430C" w:rsidRDefault="005B11EB">
            <w:pPr>
              <w:rPr>
                <w:rFonts w:eastAsia="Times New Roman"/>
                <w:lang w:val="en-US"/>
              </w:rPr>
            </w:pPr>
            <w:r>
              <w:rPr>
                <w:rFonts w:eastAsia="Times New Roman"/>
                <w:b/>
                <w:bCs/>
                <w:lang w:val="en-US"/>
              </w:rPr>
              <w:t xml:space="preserve">In Recovery Room: </w:t>
            </w:r>
            <w:r>
              <w:rPr>
                <w:rFonts w:eastAsia="Times New Roman"/>
                <w:lang w:val="en-US"/>
              </w:rPr>
              <w:t xml:space="preserve">The patient is in the recovery room </w:t>
            </w:r>
          </w:p>
        </w:tc>
      </w:tr>
    </w:tbl>
    <w:p w14:paraId="487C7E18" w14:textId="77777777" w:rsidR="0095430C"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7F4844" w14:textId="77777777">
        <w:trPr>
          <w:divId w:val="330329585"/>
          <w:tblCellSpacing w:w="15" w:type="dxa"/>
        </w:trPr>
        <w:tc>
          <w:tcPr>
            <w:tcW w:w="0" w:type="auto"/>
            <w:vAlign w:val="center"/>
            <w:hideMark/>
          </w:tcPr>
          <w:p w14:paraId="6AFE2C3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F24CF6" w14:textId="77777777" w:rsidR="0095430C" w:rsidRDefault="005B11EB">
            <w:pPr>
              <w:rPr>
                <w:rFonts w:eastAsia="Times New Roman"/>
                <w:lang w:val="en-US"/>
              </w:rPr>
            </w:pPr>
            <w:r>
              <w:rPr>
                <w:rFonts w:eastAsia="Times New Roman"/>
                <w:lang w:val="en-US"/>
              </w:rPr>
              <w:t xml:space="preserve">Procedure Reason Codes (Procedure Reason Codes) </w:t>
            </w:r>
          </w:p>
        </w:tc>
      </w:tr>
      <w:tr w:rsidR="0095430C" w14:paraId="35D48608" w14:textId="77777777">
        <w:trPr>
          <w:divId w:val="330329585"/>
          <w:tblCellSpacing w:w="15" w:type="dxa"/>
        </w:trPr>
        <w:tc>
          <w:tcPr>
            <w:tcW w:w="0" w:type="auto"/>
            <w:vAlign w:val="center"/>
            <w:hideMark/>
          </w:tcPr>
          <w:p w14:paraId="3B043C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9D9E74" w14:textId="77777777" w:rsidR="0095430C" w:rsidRDefault="005B11EB">
            <w:pPr>
              <w:rPr>
                <w:rFonts w:eastAsia="Times New Roman"/>
                <w:lang w:val="en-US"/>
              </w:rPr>
            </w:pPr>
            <w:r>
              <w:rPr>
                <w:rFonts w:eastAsia="Times New Roman"/>
                <w:lang w:val="en-US"/>
              </w:rPr>
              <w:t>This examples value set defines the set of codes that can be used to indicate a reasons for a procedure.</w:t>
            </w:r>
          </w:p>
        </w:tc>
      </w:tr>
      <w:tr w:rsidR="0095430C" w14:paraId="7990A1DE" w14:textId="77777777">
        <w:trPr>
          <w:divId w:val="330329585"/>
          <w:tblCellSpacing w:w="15" w:type="dxa"/>
        </w:trPr>
        <w:tc>
          <w:tcPr>
            <w:tcW w:w="0" w:type="auto"/>
            <w:vAlign w:val="center"/>
            <w:hideMark/>
          </w:tcPr>
          <w:p w14:paraId="3526BC1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A0AC0B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C9EBCFB" w14:textId="77777777" w:rsidR="0095430C"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193CB76" w14:textId="77777777">
        <w:trPr>
          <w:divId w:val="330329585"/>
          <w:tblCellSpacing w:w="15" w:type="dxa"/>
        </w:trPr>
        <w:tc>
          <w:tcPr>
            <w:tcW w:w="0" w:type="auto"/>
            <w:vAlign w:val="center"/>
            <w:hideMark/>
          </w:tcPr>
          <w:p w14:paraId="30C4C2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638FE4" w14:textId="77777777" w:rsidR="0095430C" w:rsidRDefault="005B11EB">
            <w:pPr>
              <w:rPr>
                <w:rFonts w:eastAsia="Times New Roman"/>
                <w:lang w:val="en-US"/>
              </w:rPr>
            </w:pPr>
            <w:r>
              <w:rPr>
                <w:rFonts w:eastAsia="Times New Roman"/>
                <w:lang w:val="en-US"/>
              </w:rPr>
              <w:t xml:space="preserve">Reason Medication Given Codes (Reason Medication Given Codes) </w:t>
            </w:r>
          </w:p>
        </w:tc>
      </w:tr>
      <w:tr w:rsidR="0095430C" w14:paraId="539ED262" w14:textId="77777777">
        <w:trPr>
          <w:divId w:val="330329585"/>
          <w:tblCellSpacing w:w="15" w:type="dxa"/>
        </w:trPr>
        <w:tc>
          <w:tcPr>
            <w:tcW w:w="0" w:type="auto"/>
            <w:vAlign w:val="center"/>
            <w:hideMark/>
          </w:tcPr>
          <w:p w14:paraId="6DF1391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2835A5"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95430C" w14:paraId="65D19D04" w14:textId="77777777">
        <w:trPr>
          <w:divId w:val="330329585"/>
          <w:tblCellSpacing w:w="15" w:type="dxa"/>
        </w:trPr>
        <w:tc>
          <w:tcPr>
            <w:tcW w:w="0" w:type="auto"/>
            <w:vAlign w:val="center"/>
            <w:hideMark/>
          </w:tcPr>
          <w:p w14:paraId="0EF9D27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0C0968"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95430C" w14:paraId="6C884AD5" w14:textId="77777777">
        <w:trPr>
          <w:divId w:val="330329585"/>
          <w:tblCellSpacing w:w="15" w:type="dxa"/>
        </w:trPr>
        <w:tc>
          <w:tcPr>
            <w:tcW w:w="0" w:type="auto"/>
            <w:vAlign w:val="center"/>
            <w:hideMark/>
          </w:tcPr>
          <w:p w14:paraId="3581922C" w14:textId="77777777" w:rsidR="0095430C" w:rsidRDefault="0095430C">
            <w:pPr>
              <w:rPr>
                <w:rFonts w:eastAsia="Times New Roman"/>
                <w:lang w:val="en-US"/>
              </w:rPr>
            </w:pPr>
          </w:p>
        </w:tc>
        <w:tc>
          <w:tcPr>
            <w:tcW w:w="0" w:type="auto"/>
            <w:vAlign w:val="center"/>
            <w:hideMark/>
          </w:tcPr>
          <w:p w14:paraId="46D17528" w14:textId="77777777" w:rsidR="0095430C" w:rsidRDefault="005B11EB">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95430C" w14:paraId="18216B1F" w14:textId="77777777">
        <w:trPr>
          <w:divId w:val="330329585"/>
          <w:tblCellSpacing w:w="15" w:type="dxa"/>
        </w:trPr>
        <w:tc>
          <w:tcPr>
            <w:tcW w:w="0" w:type="auto"/>
            <w:vAlign w:val="center"/>
            <w:hideMark/>
          </w:tcPr>
          <w:p w14:paraId="43ABBC46" w14:textId="77777777" w:rsidR="0095430C" w:rsidRDefault="0095430C">
            <w:pPr>
              <w:rPr>
                <w:rFonts w:eastAsia="Times New Roman"/>
                <w:lang w:val="en-US"/>
              </w:rPr>
            </w:pPr>
          </w:p>
        </w:tc>
        <w:tc>
          <w:tcPr>
            <w:tcW w:w="0" w:type="auto"/>
            <w:vAlign w:val="center"/>
            <w:hideMark/>
          </w:tcPr>
          <w:p w14:paraId="2E629CAD"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14:paraId="551748AC" w14:textId="77777777" w:rsidR="0095430C"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52C831" w14:textId="77777777">
        <w:trPr>
          <w:divId w:val="330329585"/>
          <w:tblCellSpacing w:w="15" w:type="dxa"/>
        </w:trPr>
        <w:tc>
          <w:tcPr>
            <w:tcW w:w="0" w:type="auto"/>
            <w:vAlign w:val="center"/>
            <w:hideMark/>
          </w:tcPr>
          <w:p w14:paraId="794BC21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A62548E" w14:textId="77777777" w:rsidR="0095430C" w:rsidRDefault="005B11EB">
            <w:pPr>
              <w:rPr>
                <w:rFonts w:eastAsia="Times New Roman"/>
                <w:lang w:val="en-US"/>
              </w:rPr>
            </w:pPr>
            <w:r>
              <w:rPr>
                <w:rFonts w:eastAsia="Times New Roman"/>
                <w:lang w:val="en-US"/>
              </w:rPr>
              <w:t xml:space="preserve">Reason Medication Not Given Codes (Reason Medication Not Given Codes) </w:t>
            </w:r>
          </w:p>
        </w:tc>
      </w:tr>
      <w:tr w:rsidR="0095430C" w14:paraId="152FFCD1" w14:textId="77777777">
        <w:trPr>
          <w:divId w:val="330329585"/>
          <w:tblCellSpacing w:w="15" w:type="dxa"/>
        </w:trPr>
        <w:tc>
          <w:tcPr>
            <w:tcW w:w="0" w:type="auto"/>
            <w:vAlign w:val="center"/>
            <w:hideMark/>
          </w:tcPr>
          <w:p w14:paraId="57D6DC4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8CCD5B9"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95430C" w14:paraId="6E8B07B5" w14:textId="77777777">
        <w:trPr>
          <w:divId w:val="330329585"/>
          <w:tblCellSpacing w:w="15" w:type="dxa"/>
        </w:trPr>
        <w:tc>
          <w:tcPr>
            <w:tcW w:w="0" w:type="auto"/>
            <w:vAlign w:val="center"/>
            <w:hideMark/>
          </w:tcPr>
          <w:p w14:paraId="6D0292E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CA6B82"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95430C" w14:paraId="5521CFA3" w14:textId="77777777">
        <w:trPr>
          <w:divId w:val="330329585"/>
          <w:tblCellSpacing w:w="15" w:type="dxa"/>
        </w:trPr>
        <w:tc>
          <w:tcPr>
            <w:tcW w:w="0" w:type="auto"/>
            <w:vAlign w:val="center"/>
            <w:hideMark/>
          </w:tcPr>
          <w:p w14:paraId="66B38E68" w14:textId="77777777" w:rsidR="0095430C" w:rsidRDefault="0095430C">
            <w:pPr>
              <w:rPr>
                <w:rFonts w:eastAsia="Times New Roman"/>
                <w:lang w:val="en-US"/>
              </w:rPr>
            </w:pPr>
          </w:p>
        </w:tc>
        <w:tc>
          <w:tcPr>
            <w:tcW w:w="0" w:type="auto"/>
            <w:vAlign w:val="center"/>
            <w:hideMark/>
          </w:tcPr>
          <w:p w14:paraId="116B1C1A" w14:textId="77777777" w:rsidR="0095430C" w:rsidRDefault="005B11EB">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95430C" w14:paraId="17D34135" w14:textId="77777777">
        <w:trPr>
          <w:divId w:val="330329585"/>
          <w:tblCellSpacing w:w="15" w:type="dxa"/>
        </w:trPr>
        <w:tc>
          <w:tcPr>
            <w:tcW w:w="0" w:type="auto"/>
            <w:vAlign w:val="center"/>
            <w:hideMark/>
          </w:tcPr>
          <w:p w14:paraId="0D2770EB" w14:textId="77777777" w:rsidR="0095430C" w:rsidRDefault="0095430C">
            <w:pPr>
              <w:rPr>
                <w:rFonts w:eastAsia="Times New Roman"/>
                <w:lang w:val="en-US"/>
              </w:rPr>
            </w:pPr>
          </w:p>
        </w:tc>
        <w:tc>
          <w:tcPr>
            <w:tcW w:w="0" w:type="auto"/>
            <w:vAlign w:val="center"/>
            <w:hideMark/>
          </w:tcPr>
          <w:p w14:paraId="3D238C89" w14:textId="77777777" w:rsidR="0095430C" w:rsidRDefault="005B11EB">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95430C" w14:paraId="0B525962" w14:textId="77777777">
        <w:trPr>
          <w:divId w:val="330329585"/>
          <w:tblCellSpacing w:w="15" w:type="dxa"/>
        </w:trPr>
        <w:tc>
          <w:tcPr>
            <w:tcW w:w="0" w:type="auto"/>
            <w:vAlign w:val="center"/>
            <w:hideMark/>
          </w:tcPr>
          <w:p w14:paraId="1E795523" w14:textId="77777777" w:rsidR="0095430C" w:rsidRDefault="0095430C">
            <w:pPr>
              <w:rPr>
                <w:rFonts w:eastAsia="Times New Roman"/>
                <w:lang w:val="en-US"/>
              </w:rPr>
            </w:pPr>
          </w:p>
        </w:tc>
        <w:tc>
          <w:tcPr>
            <w:tcW w:w="0" w:type="auto"/>
            <w:vAlign w:val="center"/>
            <w:hideMark/>
          </w:tcPr>
          <w:p w14:paraId="2FC3F31D" w14:textId="77777777" w:rsidR="0095430C" w:rsidRDefault="005B11EB">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14:paraId="713BC0C4" w14:textId="77777777" w:rsidR="0095430C"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3D8B40" w14:textId="77777777">
        <w:trPr>
          <w:divId w:val="330329585"/>
          <w:tblCellSpacing w:w="15" w:type="dxa"/>
        </w:trPr>
        <w:tc>
          <w:tcPr>
            <w:tcW w:w="0" w:type="auto"/>
            <w:vAlign w:val="center"/>
            <w:hideMark/>
          </w:tcPr>
          <w:p w14:paraId="1C5F19F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72D40C" w14:textId="77777777" w:rsidR="0095430C" w:rsidRDefault="005B11EB">
            <w:pPr>
              <w:rPr>
                <w:rFonts w:eastAsia="Times New Roman"/>
                <w:lang w:val="en-US"/>
              </w:rPr>
            </w:pPr>
            <w:r>
              <w:rPr>
                <w:rFonts w:eastAsia="Times New Roman"/>
                <w:lang w:val="en-US"/>
              </w:rPr>
              <w:t xml:space="preserve">Risk Probability (Risk Probability) </w:t>
            </w:r>
          </w:p>
        </w:tc>
      </w:tr>
      <w:tr w:rsidR="0095430C" w14:paraId="254502DB" w14:textId="77777777">
        <w:trPr>
          <w:divId w:val="330329585"/>
          <w:tblCellSpacing w:w="15" w:type="dxa"/>
        </w:trPr>
        <w:tc>
          <w:tcPr>
            <w:tcW w:w="0" w:type="auto"/>
            <w:vAlign w:val="center"/>
            <w:hideMark/>
          </w:tcPr>
          <w:p w14:paraId="63140D9C"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135B0113" w14:textId="77777777" w:rsidR="0095430C" w:rsidRDefault="005B11EB">
            <w:pPr>
              <w:rPr>
                <w:rFonts w:eastAsia="Times New Roman"/>
                <w:lang w:val="en-US"/>
              </w:rPr>
            </w:pPr>
            <w:r>
              <w:rPr>
                <w:rFonts w:eastAsia="Times New Roman"/>
                <w:lang w:val="en-US"/>
              </w:rPr>
              <w:t>Codes representing the likelihood of a particular outcome in a risk assessment</w:t>
            </w:r>
          </w:p>
        </w:tc>
      </w:tr>
      <w:tr w:rsidR="0095430C" w14:paraId="2F271770" w14:textId="77777777">
        <w:trPr>
          <w:divId w:val="330329585"/>
          <w:tblCellSpacing w:w="15" w:type="dxa"/>
        </w:trPr>
        <w:tc>
          <w:tcPr>
            <w:tcW w:w="0" w:type="auto"/>
            <w:vAlign w:val="center"/>
            <w:hideMark/>
          </w:tcPr>
          <w:p w14:paraId="638B53F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2009DB" w14:textId="77777777" w:rsidR="0095430C" w:rsidRDefault="005B11EB">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95430C" w14:paraId="5020D73C" w14:textId="77777777">
        <w:trPr>
          <w:divId w:val="330329585"/>
          <w:tblCellSpacing w:w="15" w:type="dxa"/>
        </w:trPr>
        <w:tc>
          <w:tcPr>
            <w:tcW w:w="0" w:type="auto"/>
            <w:vAlign w:val="center"/>
            <w:hideMark/>
          </w:tcPr>
          <w:p w14:paraId="09BAE75A" w14:textId="77777777" w:rsidR="0095430C" w:rsidRDefault="0095430C">
            <w:pPr>
              <w:rPr>
                <w:rFonts w:eastAsia="Times New Roman"/>
                <w:lang w:val="en-US"/>
              </w:rPr>
            </w:pPr>
          </w:p>
        </w:tc>
        <w:tc>
          <w:tcPr>
            <w:tcW w:w="0" w:type="auto"/>
            <w:vAlign w:val="center"/>
            <w:hideMark/>
          </w:tcPr>
          <w:p w14:paraId="624A1BFE" w14:textId="77777777" w:rsidR="0095430C" w:rsidRDefault="005B11EB">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95430C" w14:paraId="142C72AF" w14:textId="77777777">
        <w:trPr>
          <w:divId w:val="330329585"/>
          <w:tblCellSpacing w:w="15" w:type="dxa"/>
        </w:trPr>
        <w:tc>
          <w:tcPr>
            <w:tcW w:w="0" w:type="auto"/>
            <w:vAlign w:val="center"/>
            <w:hideMark/>
          </w:tcPr>
          <w:p w14:paraId="16EDEB39" w14:textId="77777777" w:rsidR="0095430C" w:rsidRDefault="0095430C">
            <w:pPr>
              <w:rPr>
                <w:rFonts w:eastAsia="Times New Roman"/>
                <w:lang w:val="en-US"/>
              </w:rPr>
            </w:pPr>
          </w:p>
        </w:tc>
        <w:tc>
          <w:tcPr>
            <w:tcW w:w="0" w:type="auto"/>
            <w:vAlign w:val="center"/>
            <w:hideMark/>
          </w:tcPr>
          <w:p w14:paraId="406595B1" w14:textId="77777777" w:rsidR="0095430C" w:rsidRDefault="005B11EB">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95430C" w14:paraId="24136A2C" w14:textId="77777777">
        <w:trPr>
          <w:divId w:val="330329585"/>
          <w:tblCellSpacing w:w="15" w:type="dxa"/>
        </w:trPr>
        <w:tc>
          <w:tcPr>
            <w:tcW w:w="0" w:type="auto"/>
            <w:vAlign w:val="center"/>
            <w:hideMark/>
          </w:tcPr>
          <w:p w14:paraId="08384CB7" w14:textId="77777777" w:rsidR="0095430C" w:rsidRDefault="0095430C">
            <w:pPr>
              <w:rPr>
                <w:rFonts w:eastAsia="Times New Roman"/>
                <w:lang w:val="en-US"/>
              </w:rPr>
            </w:pPr>
          </w:p>
        </w:tc>
        <w:tc>
          <w:tcPr>
            <w:tcW w:w="0" w:type="auto"/>
            <w:vAlign w:val="center"/>
            <w:hideMark/>
          </w:tcPr>
          <w:p w14:paraId="72E3B13D" w14:textId="77777777" w:rsidR="0095430C" w:rsidRDefault="005B11EB">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95430C" w14:paraId="386E70D8" w14:textId="77777777">
        <w:trPr>
          <w:divId w:val="330329585"/>
          <w:tblCellSpacing w:w="15" w:type="dxa"/>
        </w:trPr>
        <w:tc>
          <w:tcPr>
            <w:tcW w:w="0" w:type="auto"/>
            <w:vAlign w:val="center"/>
            <w:hideMark/>
          </w:tcPr>
          <w:p w14:paraId="17DCDAF3" w14:textId="77777777" w:rsidR="0095430C" w:rsidRDefault="0095430C">
            <w:pPr>
              <w:rPr>
                <w:rFonts w:eastAsia="Times New Roman"/>
                <w:lang w:val="en-US"/>
              </w:rPr>
            </w:pPr>
          </w:p>
        </w:tc>
        <w:tc>
          <w:tcPr>
            <w:tcW w:w="0" w:type="auto"/>
            <w:vAlign w:val="center"/>
            <w:hideMark/>
          </w:tcPr>
          <w:p w14:paraId="0EC86244" w14:textId="77777777" w:rsidR="0095430C" w:rsidRDefault="005B11EB">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14:paraId="7FEBD366" w14:textId="77777777" w:rsidR="0095430C"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3AF471" w14:textId="77777777">
        <w:trPr>
          <w:divId w:val="330329585"/>
          <w:tblCellSpacing w:w="15" w:type="dxa"/>
        </w:trPr>
        <w:tc>
          <w:tcPr>
            <w:tcW w:w="0" w:type="auto"/>
            <w:vAlign w:val="center"/>
            <w:hideMark/>
          </w:tcPr>
          <w:p w14:paraId="1519F4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C3DE7C" w14:textId="77777777" w:rsidR="0095430C" w:rsidRDefault="005B11EB">
            <w:pPr>
              <w:rPr>
                <w:rFonts w:eastAsia="Times New Roman"/>
                <w:lang w:val="en-US"/>
              </w:rPr>
            </w:pPr>
            <w:r>
              <w:rPr>
                <w:rFonts w:eastAsia="Times New Roman"/>
                <w:lang w:val="en-US"/>
              </w:rPr>
              <w:t xml:space="preserve">SNOMED CT Anatomical Structure for Administration Site Codes (S N O M E D C T Anatomical Structure for Administration Site Codes) </w:t>
            </w:r>
          </w:p>
        </w:tc>
      </w:tr>
      <w:tr w:rsidR="0095430C" w14:paraId="5EAB543C" w14:textId="77777777">
        <w:trPr>
          <w:divId w:val="330329585"/>
          <w:tblCellSpacing w:w="15" w:type="dxa"/>
        </w:trPr>
        <w:tc>
          <w:tcPr>
            <w:tcW w:w="0" w:type="auto"/>
            <w:vAlign w:val="center"/>
            <w:hideMark/>
          </w:tcPr>
          <w:p w14:paraId="48C0722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E76F73" w14:textId="77777777" w:rsidR="0095430C" w:rsidRDefault="005B11EB">
            <w:pPr>
              <w:rPr>
                <w:rFonts w:eastAsia="Times New Roman"/>
                <w:lang w:val="en-US"/>
              </w:rPr>
            </w:pPr>
            <w:r>
              <w:rPr>
                <w:rFonts w:eastAsia="Times New Roman"/>
                <w:lang w:val="en-US"/>
              </w:rPr>
              <w:t>This value set includes Anatomical Structure codes from SNOMED CT - provided as an exemplar</w:t>
            </w:r>
          </w:p>
        </w:tc>
      </w:tr>
      <w:tr w:rsidR="0095430C" w14:paraId="3A667F9C" w14:textId="77777777">
        <w:trPr>
          <w:divId w:val="330329585"/>
          <w:tblCellSpacing w:w="15" w:type="dxa"/>
        </w:trPr>
        <w:tc>
          <w:tcPr>
            <w:tcW w:w="0" w:type="auto"/>
            <w:vAlign w:val="center"/>
            <w:hideMark/>
          </w:tcPr>
          <w:p w14:paraId="6DCB6A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FB7D4A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93A5533" w14:textId="77777777" w:rsidR="0095430C"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641A0A6" w14:textId="77777777">
        <w:trPr>
          <w:divId w:val="330329585"/>
          <w:tblCellSpacing w:w="15" w:type="dxa"/>
        </w:trPr>
        <w:tc>
          <w:tcPr>
            <w:tcW w:w="0" w:type="auto"/>
            <w:vAlign w:val="center"/>
            <w:hideMark/>
          </w:tcPr>
          <w:p w14:paraId="1DE32A9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EE6C5DE" w14:textId="77777777" w:rsidR="0095430C" w:rsidRDefault="005B11EB">
            <w:pPr>
              <w:rPr>
                <w:rFonts w:eastAsia="Times New Roman"/>
                <w:lang w:val="en-US"/>
              </w:rPr>
            </w:pPr>
            <w:r>
              <w:rPr>
                <w:rFonts w:eastAsia="Times New Roman"/>
                <w:lang w:val="en-US"/>
              </w:rPr>
              <w:t xml:space="preserve">SNOMED CT Body Structures (S N O M E D C T Body Structures) </w:t>
            </w:r>
          </w:p>
        </w:tc>
      </w:tr>
      <w:tr w:rsidR="0095430C" w14:paraId="199048F9" w14:textId="77777777">
        <w:trPr>
          <w:divId w:val="330329585"/>
          <w:tblCellSpacing w:w="15" w:type="dxa"/>
        </w:trPr>
        <w:tc>
          <w:tcPr>
            <w:tcW w:w="0" w:type="auto"/>
            <w:vAlign w:val="center"/>
            <w:hideMark/>
          </w:tcPr>
          <w:p w14:paraId="7EBCF9A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C3B8AB" w14:textId="77777777" w:rsidR="0095430C" w:rsidRDefault="005B11EB">
            <w:pPr>
              <w:rPr>
                <w:rFonts w:eastAsia="Times New Roman"/>
                <w:lang w:val="en-US"/>
              </w:rPr>
            </w:pPr>
            <w:r>
              <w:rPr>
                <w:rFonts w:eastAsia="Times New Roman"/>
                <w:lang w:val="en-US"/>
              </w:rPr>
              <w:t xml:space="preserve">This value set includes all the "Anatomical Structure" SNOMED CT codes (i.e. codes with an is-a relationship with 91723000: Anatomical structure) </w:t>
            </w:r>
          </w:p>
        </w:tc>
      </w:tr>
      <w:tr w:rsidR="0095430C" w14:paraId="20036D13" w14:textId="77777777">
        <w:trPr>
          <w:divId w:val="330329585"/>
          <w:tblCellSpacing w:w="15" w:type="dxa"/>
        </w:trPr>
        <w:tc>
          <w:tcPr>
            <w:tcW w:w="0" w:type="auto"/>
            <w:vAlign w:val="center"/>
            <w:hideMark/>
          </w:tcPr>
          <w:p w14:paraId="4F4C2B8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82FE22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E7C3E41" w14:textId="77777777" w:rsidR="0095430C"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DB8C1D1" w14:textId="77777777">
        <w:trPr>
          <w:divId w:val="330329585"/>
          <w:tblCellSpacing w:w="15" w:type="dxa"/>
        </w:trPr>
        <w:tc>
          <w:tcPr>
            <w:tcW w:w="0" w:type="auto"/>
            <w:vAlign w:val="center"/>
            <w:hideMark/>
          </w:tcPr>
          <w:p w14:paraId="3F6D20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896D6BC" w14:textId="77777777" w:rsidR="0095430C" w:rsidRDefault="005B11EB">
            <w:pPr>
              <w:rPr>
                <w:rFonts w:eastAsia="Times New Roman"/>
                <w:lang w:val="en-US"/>
              </w:rPr>
            </w:pPr>
            <w:r>
              <w:rPr>
                <w:rFonts w:eastAsia="Times New Roman"/>
                <w:lang w:val="en-US"/>
              </w:rPr>
              <w:t xml:space="preserve">SNOMED CT Clinical Findings (S N O M E D C T Clinical Findings) </w:t>
            </w:r>
          </w:p>
        </w:tc>
      </w:tr>
      <w:tr w:rsidR="0095430C" w14:paraId="7A9FB1FF" w14:textId="77777777">
        <w:trPr>
          <w:divId w:val="330329585"/>
          <w:tblCellSpacing w:w="15" w:type="dxa"/>
        </w:trPr>
        <w:tc>
          <w:tcPr>
            <w:tcW w:w="0" w:type="auto"/>
            <w:vAlign w:val="center"/>
            <w:hideMark/>
          </w:tcPr>
          <w:p w14:paraId="23F028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F4A90BE" w14:textId="77777777" w:rsidR="0095430C" w:rsidRDefault="005B11EB">
            <w:pPr>
              <w:rPr>
                <w:rFonts w:eastAsia="Times New Roman"/>
                <w:lang w:val="en-US"/>
              </w:rPr>
            </w:pPr>
            <w:r>
              <w:rPr>
                <w:rFonts w:eastAsia="Times New Roman"/>
                <w:lang w:val="en-US"/>
              </w:rPr>
              <w:t xml:space="preserve">This value set includes all the "Clinical finding" SNOMED CT codes (i.e. codes with an is-a relationship with 404684003: Clinical finding) </w:t>
            </w:r>
          </w:p>
        </w:tc>
      </w:tr>
      <w:tr w:rsidR="0095430C" w14:paraId="24E65AE1" w14:textId="77777777">
        <w:trPr>
          <w:divId w:val="330329585"/>
          <w:tblCellSpacing w:w="15" w:type="dxa"/>
        </w:trPr>
        <w:tc>
          <w:tcPr>
            <w:tcW w:w="0" w:type="auto"/>
            <w:vAlign w:val="center"/>
            <w:hideMark/>
          </w:tcPr>
          <w:p w14:paraId="5B7C6FD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FDB234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43920A9" w14:textId="77777777" w:rsidR="0095430C"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A292F01" w14:textId="77777777">
        <w:trPr>
          <w:divId w:val="330329585"/>
          <w:tblCellSpacing w:w="15" w:type="dxa"/>
        </w:trPr>
        <w:tc>
          <w:tcPr>
            <w:tcW w:w="0" w:type="auto"/>
            <w:vAlign w:val="center"/>
            <w:hideMark/>
          </w:tcPr>
          <w:p w14:paraId="0EA6D2B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EE1F07" w14:textId="77777777" w:rsidR="0095430C" w:rsidRDefault="005B11EB">
            <w:pPr>
              <w:rPr>
                <w:rFonts w:eastAsia="Times New Roman"/>
                <w:lang w:val="en-US"/>
              </w:rPr>
            </w:pPr>
            <w:r>
              <w:rPr>
                <w:rFonts w:eastAsia="Times New Roman"/>
                <w:lang w:val="en-US"/>
              </w:rPr>
              <w:t xml:space="preserve">SNOMED CT Clinical Findings (S N O M E D C T Clinical Findings) </w:t>
            </w:r>
          </w:p>
        </w:tc>
      </w:tr>
      <w:tr w:rsidR="0095430C" w14:paraId="4C7119B9" w14:textId="77777777">
        <w:trPr>
          <w:divId w:val="330329585"/>
          <w:tblCellSpacing w:w="15" w:type="dxa"/>
        </w:trPr>
        <w:tc>
          <w:tcPr>
            <w:tcW w:w="0" w:type="auto"/>
            <w:vAlign w:val="center"/>
            <w:hideMark/>
          </w:tcPr>
          <w:p w14:paraId="58FCFC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C726A9E" w14:textId="77777777" w:rsidR="0095430C" w:rsidRDefault="005B11EB">
            <w:pPr>
              <w:rPr>
                <w:rFonts w:eastAsia="Times New Roman"/>
                <w:lang w:val="en-US"/>
              </w:rPr>
            </w:pPr>
            <w:r>
              <w:rPr>
                <w:rFonts w:eastAsia="Times New Roman"/>
                <w:lang w:val="en-US"/>
              </w:rPr>
              <w:t>This value set includes all SNOMED CT Clinical Findings</w:t>
            </w:r>
          </w:p>
        </w:tc>
      </w:tr>
      <w:tr w:rsidR="0095430C" w14:paraId="60BC684A" w14:textId="77777777">
        <w:trPr>
          <w:divId w:val="330329585"/>
          <w:tblCellSpacing w:w="15" w:type="dxa"/>
        </w:trPr>
        <w:tc>
          <w:tcPr>
            <w:tcW w:w="0" w:type="auto"/>
            <w:vAlign w:val="center"/>
            <w:hideMark/>
          </w:tcPr>
          <w:p w14:paraId="29F49E7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86FB69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6F9C9E2" w14:textId="77777777" w:rsidR="0095430C"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1D1DA5" w14:textId="77777777">
        <w:trPr>
          <w:divId w:val="330329585"/>
          <w:tblCellSpacing w:w="15" w:type="dxa"/>
        </w:trPr>
        <w:tc>
          <w:tcPr>
            <w:tcW w:w="0" w:type="auto"/>
            <w:vAlign w:val="center"/>
            <w:hideMark/>
          </w:tcPr>
          <w:p w14:paraId="27C2A54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4AE416" w14:textId="77777777" w:rsidR="0095430C" w:rsidRDefault="005B11EB">
            <w:pPr>
              <w:rPr>
                <w:rFonts w:eastAsia="Times New Roman"/>
                <w:lang w:val="en-US"/>
              </w:rPr>
            </w:pPr>
            <w:r>
              <w:rPr>
                <w:rFonts w:eastAsia="Times New Roman"/>
                <w:lang w:val="en-US"/>
              </w:rPr>
              <w:t xml:space="preserve">SNOMED CT Form Codes (S N O M E D C T Form Codes) </w:t>
            </w:r>
          </w:p>
        </w:tc>
      </w:tr>
      <w:tr w:rsidR="0095430C" w14:paraId="5C3FAF92" w14:textId="77777777">
        <w:trPr>
          <w:divId w:val="330329585"/>
          <w:tblCellSpacing w:w="15" w:type="dxa"/>
        </w:trPr>
        <w:tc>
          <w:tcPr>
            <w:tcW w:w="0" w:type="auto"/>
            <w:vAlign w:val="center"/>
            <w:hideMark/>
          </w:tcPr>
          <w:p w14:paraId="3507344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6E8DB8" w14:textId="77777777" w:rsidR="0095430C" w:rsidRDefault="005B11EB">
            <w:pPr>
              <w:rPr>
                <w:rFonts w:eastAsia="Times New Roman"/>
                <w:lang w:val="en-US"/>
              </w:rPr>
            </w:pPr>
            <w:r>
              <w:rPr>
                <w:rFonts w:eastAsia="Times New Roman"/>
                <w:lang w:val="en-US"/>
              </w:rPr>
              <w:t>This value set includes all Form codes from SNOMED CT - provided as an exemplar</w:t>
            </w:r>
          </w:p>
        </w:tc>
      </w:tr>
      <w:tr w:rsidR="0095430C" w14:paraId="41B8F4AD" w14:textId="77777777">
        <w:trPr>
          <w:divId w:val="330329585"/>
          <w:tblCellSpacing w:w="15" w:type="dxa"/>
        </w:trPr>
        <w:tc>
          <w:tcPr>
            <w:tcW w:w="0" w:type="auto"/>
            <w:vAlign w:val="center"/>
            <w:hideMark/>
          </w:tcPr>
          <w:p w14:paraId="123F6B4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024FB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F8F587A" w14:textId="77777777" w:rsidR="0095430C"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CF68FA3" w14:textId="77777777">
        <w:trPr>
          <w:divId w:val="330329585"/>
          <w:tblCellSpacing w:w="15" w:type="dxa"/>
        </w:trPr>
        <w:tc>
          <w:tcPr>
            <w:tcW w:w="0" w:type="auto"/>
            <w:vAlign w:val="center"/>
            <w:hideMark/>
          </w:tcPr>
          <w:p w14:paraId="6942330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ACBDB5" w14:textId="77777777" w:rsidR="0095430C" w:rsidRDefault="005B11EB">
            <w:pPr>
              <w:rPr>
                <w:rFonts w:eastAsia="Times New Roman"/>
                <w:lang w:val="en-US"/>
              </w:rPr>
            </w:pPr>
            <w:r>
              <w:rPr>
                <w:rFonts w:eastAsia="Times New Roman"/>
                <w:lang w:val="en-US"/>
              </w:rPr>
              <w:t xml:space="preserve">SNOMED CT Form Codes (S N O M E D C T Form Codes) </w:t>
            </w:r>
          </w:p>
        </w:tc>
      </w:tr>
      <w:tr w:rsidR="0095430C" w14:paraId="76E1E544" w14:textId="77777777">
        <w:trPr>
          <w:divId w:val="330329585"/>
          <w:tblCellSpacing w:w="15" w:type="dxa"/>
        </w:trPr>
        <w:tc>
          <w:tcPr>
            <w:tcW w:w="0" w:type="auto"/>
            <w:vAlign w:val="center"/>
            <w:hideMark/>
          </w:tcPr>
          <w:p w14:paraId="39F133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555C7E0" w14:textId="77777777" w:rsidR="0095430C" w:rsidRDefault="005B11EB">
            <w:pPr>
              <w:rPr>
                <w:rFonts w:eastAsia="Times New Roman"/>
                <w:lang w:val="en-US"/>
              </w:rPr>
            </w:pPr>
            <w:r>
              <w:rPr>
                <w:rFonts w:eastAsia="Times New Roman"/>
                <w:lang w:val="en-US"/>
              </w:rPr>
              <w:t>This value set includes all Form codes from SNOMED CT - provided as an exemplar</w:t>
            </w:r>
          </w:p>
        </w:tc>
      </w:tr>
      <w:tr w:rsidR="0095430C" w14:paraId="47C3CBC6" w14:textId="77777777">
        <w:trPr>
          <w:divId w:val="330329585"/>
          <w:tblCellSpacing w:w="15" w:type="dxa"/>
        </w:trPr>
        <w:tc>
          <w:tcPr>
            <w:tcW w:w="0" w:type="auto"/>
            <w:vAlign w:val="center"/>
            <w:hideMark/>
          </w:tcPr>
          <w:p w14:paraId="53255C8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B5ADC5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D6D406C" w14:textId="77777777" w:rsidR="0095430C"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21E4FB1" w14:textId="77777777">
        <w:trPr>
          <w:divId w:val="330329585"/>
          <w:tblCellSpacing w:w="15" w:type="dxa"/>
        </w:trPr>
        <w:tc>
          <w:tcPr>
            <w:tcW w:w="0" w:type="auto"/>
            <w:vAlign w:val="center"/>
            <w:hideMark/>
          </w:tcPr>
          <w:p w14:paraId="234D52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6BFEE4" w14:textId="77777777" w:rsidR="0095430C" w:rsidRDefault="005B11EB">
            <w:pPr>
              <w:rPr>
                <w:rFonts w:eastAsia="Times New Roman"/>
                <w:lang w:val="en-US"/>
              </w:rPr>
            </w:pPr>
            <w:r>
              <w:rPr>
                <w:rFonts w:eastAsia="Times New Roman"/>
                <w:lang w:val="en-US"/>
              </w:rPr>
              <w:t xml:space="preserve">SNOMED CT Route Codes (S N O M E D C T Route Codes) </w:t>
            </w:r>
          </w:p>
        </w:tc>
      </w:tr>
      <w:tr w:rsidR="0095430C" w14:paraId="47044686" w14:textId="77777777">
        <w:trPr>
          <w:divId w:val="330329585"/>
          <w:tblCellSpacing w:w="15" w:type="dxa"/>
        </w:trPr>
        <w:tc>
          <w:tcPr>
            <w:tcW w:w="0" w:type="auto"/>
            <w:vAlign w:val="center"/>
            <w:hideMark/>
          </w:tcPr>
          <w:p w14:paraId="2FE3EB2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C022CF" w14:textId="77777777" w:rsidR="0095430C" w:rsidRDefault="005B11EB">
            <w:pPr>
              <w:rPr>
                <w:rFonts w:eastAsia="Times New Roman"/>
                <w:lang w:val="en-US"/>
              </w:rPr>
            </w:pPr>
            <w:r>
              <w:rPr>
                <w:rFonts w:eastAsia="Times New Roman"/>
                <w:lang w:val="en-US"/>
              </w:rPr>
              <w:t>This value set includes all Route codes from SNOMED CT - provided as an exemplar</w:t>
            </w:r>
          </w:p>
        </w:tc>
      </w:tr>
      <w:tr w:rsidR="0095430C" w14:paraId="52B88D4B" w14:textId="77777777">
        <w:trPr>
          <w:divId w:val="330329585"/>
          <w:tblCellSpacing w:w="15" w:type="dxa"/>
        </w:trPr>
        <w:tc>
          <w:tcPr>
            <w:tcW w:w="0" w:type="auto"/>
            <w:vAlign w:val="center"/>
            <w:hideMark/>
          </w:tcPr>
          <w:p w14:paraId="0A126F0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03A2C0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D115449" w14:textId="77777777" w:rsidR="0095430C" w:rsidRDefault="005B11EB">
      <w:pPr>
        <w:pStyle w:val="Heading2"/>
        <w:divId w:val="330329585"/>
        <w:rPr>
          <w:rFonts w:eastAsia="Times New Roman"/>
          <w:lang w:val="en-US"/>
        </w:rPr>
      </w:pPr>
      <w:r>
        <w:rPr>
          <w:rFonts w:eastAsia="Times New Roman"/>
          <w:lang w:val="en-US"/>
        </w:rPr>
        <w:t>ValueSet: Snomed 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B7F278" w14:textId="77777777">
        <w:trPr>
          <w:divId w:val="330329585"/>
          <w:tblCellSpacing w:w="15" w:type="dxa"/>
        </w:trPr>
        <w:tc>
          <w:tcPr>
            <w:tcW w:w="0" w:type="auto"/>
            <w:vAlign w:val="center"/>
            <w:hideMark/>
          </w:tcPr>
          <w:p w14:paraId="6CDB34CE"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3085BD32" w14:textId="77777777" w:rsidR="0095430C" w:rsidRDefault="005B11EB">
            <w:pPr>
              <w:rPr>
                <w:rFonts w:eastAsia="Times New Roman"/>
                <w:lang w:val="en-US"/>
              </w:rPr>
            </w:pPr>
            <w:r>
              <w:rPr>
                <w:rFonts w:eastAsia="Times New Roman"/>
                <w:lang w:val="en-US"/>
              </w:rPr>
              <w:t xml:space="preserve">Snomed Medication Codes (Snomed Medication Codes) </w:t>
            </w:r>
          </w:p>
        </w:tc>
      </w:tr>
      <w:tr w:rsidR="0095430C" w14:paraId="638C4148" w14:textId="77777777">
        <w:trPr>
          <w:divId w:val="330329585"/>
          <w:tblCellSpacing w:w="15" w:type="dxa"/>
        </w:trPr>
        <w:tc>
          <w:tcPr>
            <w:tcW w:w="0" w:type="auto"/>
            <w:vAlign w:val="center"/>
            <w:hideMark/>
          </w:tcPr>
          <w:p w14:paraId="4CDDAE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F6DD4DE" w14:textId="77777777" w:rsidR="0095430C" w:rsidRDefault="005B11EB">
            <w:pPr>
              <w:rPr>
                <w:rFonts w:eastAsia="Times New Roman"/>
                <w:lang w:val="en-US"/>
              </w:rPr>
            </w:pPr>
            <w:r>
              <w:rPr>
                <w:rFonts w:eastAsia="Times New Roman"/>
                <w:lang w:val="en-US"/>
              </w:rPr>
              <w:t>This value set includes all Medication codes from Snomed - provided as an exemplar</w:t>
            </w:r>
          </w:p>
        </w:tc>
      </w:tr>
      <w:tr w:rsidR="0095430C" w14:paraId="33F42729" w14:textId="77777777">
        <w:trPr>
          <w:divId w:val="330329585"/>
          <w:tblCellSpacing w:w="15" w:type="dxa"/>
        </w:trPr>
        <w:tc>
          <w:tcPr>
            <w:tcW w:w="0" w:type="auto"/>
            <w:vAlign w:val="center"/>
            <w:hideMark/>
          </w:tcPr>
          <w:p w14:paraId="16B1521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A6AAD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88F26D0" w14:textId="77777777" w:rsidR="0095430C"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E7B45C" w14:textId="77777777">
        <w:trPr>
          <w:divId w:val="330329585"/>
          <w:tblCellSpacing w:w="15" w:type="dxa"/>
        </w:trPr>
        <w:tc>
          <w:tcPr>
            <w:tcW w:w="0" w:type="auto"/>
            <w:vAlign w:val="center"/>
            <w:hideMark/>
          </w:tcPr>
          <w:p w14:paraId="66D0C8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295FBBF" w14:textId="77777777" w:rsidR="0095430C" w:rsidRDefault="005B11EB">
            <w:pPr>
              <w:rPr>
                <w:rFonts w:eastAsia="Times New Roman"/>
                <w:lang w:val="en-US"/>
              </w:rPr>
            </w:pPr>
            <w:r>
              <w:rPr>
                <w:rFonts w:eastAsia="Times New Roman"/>
                <w:lang w:val="en-US"/>
              </w:rPr>
              <w:t xml:space="preserve">SpecialArrangements (Special Arrangements) </w:t>
            </w:r>
          </w:p>
        </w:tc>
      </w:tr>
      <w:tr w:rsidR="0095430C" w14:paraId="3082DF58" w14:textId="77777777">
        <w:trPr>
          <w:divId w:val="330329585"/>
          <w:tblCellSpacing w:w="15" w:type="dxa"/>
        </w:trPr>
        <w:tc>
          <w:tcPr>
            <w:tcW w:w="0" w:type="auto"/>
            <w:vAlign w:val="center"/>
            <w:hideMark/>
          </w:tcPr>
          <w:p w14:paraId="19FF35D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EC256A5" w14:textId="77777777" w:rsidR="0095430C" w:rsidRDefault="005B11EB">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95430C" w14:paraId="196C4936" w14:textId="77777777">
        <w:trPr>
          <w:divId w:val="330329585"/>
          <w:tblCellSpacing w:w="15" w:type="dxa"/>
        </w:trPr>
        <w:tc>
          <w:tcPr>
            <w:tcW w:w="0" w:type="auto"/>
            <w:vAlign w:val="center"/>
            <w:hideMark/>
          </w:tcPr>
          <w:p w14:paraId="27BEFFE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6CC91D" w14:textId="77777777" w:rsidR="0095430C" w:rsidRDefault="005B11EB">
            <w:pPr>
              <w:rPr>
                <w:rFonts w:eastAsia="Times New Roman"/>
                <w:lang w:val="en-US"/>
              </w:rPr>
            </w:pPr>
            <w:r>
              <w:rPr>
                <w:rFonts w:eastAsia="Times New Roman"/>
                <w:b/>
                <w:bCs/>
                <w:lang w:val="en-US"/>
              </w:rPr>
              <w:t xml:space="preserve">Wheelchair: </w:t>
            </w:r>
          </w:p>
        </w:tc>
      </w:tr>
      <w:tr w:rsidR="0095430C" w14:paraId="159FE0BD" w14:textId="77777777">
        <w:trPr>
          <w:divId w:val="330329585"/>
          <w:tblCellSpacing w:w="15" w:type="dxa"/>
        </w:trPr>
        <w:tc>
          <w:tcPr>
            <w:tcW w:w="0" w:type="auto"/>
            <w:vAlign w:val="center"/>
            <w:hideMark/>
          </w:tcPr>
          <w:p w14:paraId="6A4150C4" w14:textId="77777777" w:rsidR="0095430C" w:rsidRDefault="0095430C">
            <w:pPr>
              <w:rPr>
                <w:rFonts w:eastAsia="Times New Roman"/>
                <w:lang w:val="en-US"/>
              </w:rPr>
            </w:pPr>
          </w:p>
        </w:tc>
        <w:tc>
          <w:tcPr>
            <w:tcW w:w="0" w:type="auto"/>
            <w:vAlign w:val="center"/>
            <w:hideMark/>
          </w:tcPr>
          <w:p w14:paraId="66C4593A" w14:textId="77777777" w:rsidR="0095430C" w:rsidRDefault="005B11EB">
            <w:pPr>
              <w:rPr>
                <w:rFonts w:eastAsia="Times New Roman"/>
                <w:lang w:val="en-US"/>
              </w:rPr>
            </w:pPr>
            <w:r>
              <w:rPr>
                <w:rFonts w:eastAsia="Times New Roman"/>
                <w:b/>
                <w:bCs/>
                <w:lang w:val="en-US"/>
              </w:rPr>
              <w:t xml:space="preserve">Stretcher: </w:t>
            </w:r>
          </w:p>
        </w:tc>
      </w:tr>
      <w:tr w:rsidR="0095430C" w14:paraId="468D1562" w14:textId="77777777">
        <w:trPr>
          <w:divId w:val="330329585"/>
          <w:tblCellSpacing w:w="15" w:type="dxa"/>
        </w:trPr>
        <w:tc>
          <w:tcPr>
            <w:tcW w:w="0" w:type="auto"/>
            <w:vAlign w:val="center"/>
            <w:hideMark/>
          </w:tcPr>
          <w:p w14:paraId="317D5DE5" w14:textId="77777777" w:rsidR="0095430C" w:rsidRDefault="0095430C">
            <w:pPr>
              <w:rPr>
                <w:rFonts w:eastAsia="Times New Roman"/>
                <w:lang w:val="en-US"/>
              </w:rPr>
            </w:pPr>
          </w:p>
        </w:tc>
        <w:tc>
          <w:tcPr>
            <w:tcW w:w="0" w:type="auto"/>
            <w:vAlign w:val="center"/>
            <w:hideMark/>
          </w:tcPr>
          <w:p w14:paraId="3187EC9D" w14:textId="77777777" w:rsidR="0095430C" w:rsidRDefault="005B11EB">
            <w:pPr>
              <w:rPr>
                <w:rFonts w:eastAsia="Times New Roman"/>
                <w:lang w:val="en-US"/>
              </w:rPr>
            </w:pPr>
            <w:r>
              <w:rPr>
                <w:rFonts w:eastAsia="Times New Roman"/>
                <w:b/>
                <w:bCs/>
                <w:lang w:val="en-US"/>
              </w:rPr>
              <w:t xml:space="preserve">Interpreter: </w:t>
            </w:r>
          </w:p>
        </w:tc>
      </w:tr>
      <w:tr w:rsidR="0095430C" w14:paraId="784E77B2" w14:textId="77777777">
        <w:trPr>
          <w:divId w:val="330329585"/>
          <w:tblCellSpacing w:w="15" w:type="dxa"/>
        </w:trPr>
        <w:tc>
          <w:tcPr>
            <w:tcW w:w="0" w:type="auto"/>
            <w:vAlign w:val="center"/>
            <w:hideMark/>
          </w:tcPr>
          <w:p w14:paraId="2D7A1BFB" w14:textId="77777777" w:rsidR="0095430C" w:rsidRDefault="0095430C">
            <w:pPr>
              <w:rPr>
                <w:rFonts w:eastAsia="Times New Roman"/>
                <w:lang w:val="en-US"/>
              </w:rPr>
            </w:pPr>
          </w:p>
        </w:tc>
        <w:tc>
          <w:tcPr>
            <w:tcW w:w="0" w:type="auto"/>
            <w:vAlign w:val="center"/>
            <w:hideMark/>
          </w:tcPr>
          <w:p w14:paraId="40903BAF" w14:textId="77777777" w:rsidR="0095430C" w:rsidRDefault="005B11EB">
            <w:pPr>
              <w:rPr>
                <w:rFonts w:eastAsia="Times New Roman"/>
                <w:lang w:val="en-US"/>
              </w:rPr>
            </w:pPr>
            <w:r>
              <w:rPr>
                <w:rFonts w:eastAsia="Times New Roman"/>
                <w:b/>
                <w:bCs/>
                <w:lang w:val="en-US"/>
              </w:rPr>
              <w:t xml:space="preserve">Attendant: </w:t>
            </w:r>
          </w:p>
        </w:tc>
      </w:tr>
      <w:tr w:rsidR="0095430C" w14:paraId="2358AA9F" w14:textId="77777777">
        <w:trPr>
          <w:divId w:val="330329585"/>
          <w:tblCellSpacing w:w="15" w:type="dxa"/>
        </w:trPr>
        <w:tc>
          <w:tcPr>
            <w:tcW w:w="0" w:type="auto"/>
            <w:vAlign w:val="center"/>
            <w:hideMark/>
          </w:tcPr>
          <w:p w14:paraId="7552E0AC" w14:textId="77777777" w:rsidR="0095430C" w:rsidRDefault="0095430C">
            <w:pPr>
              <w:rPr>
                <w:rFonts w:eastAsia="Times New Roman"/>
                <w:lang w:val="en-US"/>
              </w:rPr>
            </w:pPr>
          </w:p>
        </w:tc>
        <w:tc>
          <w:tcPr>
            <w:tcW w:w="0" w:type="auto"/>
            <w:vAlign w:val="center"/>
            <w:hideMark/>
          </w:tcPr>
          <w:p w14:paraId="07820DD0" w14:textId="77777777" w:rsidR="0095430C" w:rsidRDefault="005B11EB">
            <w:pPr>
              <w:rPr>
                <w:rFonts w:eastAsia="Times New Roman"/>
                <w:lang w:val="en-US"/>
              </w:rPr>
            </w:pPr>
            <w:r>
              <w:rPr>
                <w:rFonts w:eastAsia="Times New Roman"/>
                <w:b/>
                <w:bCs/>
                <w:lang w:val="en-US"/>
              </w:rPr>
              <w:t xml:space="preserve">Guide dog: </w:t>
            </w:r>
          </w:p>
        </w:tc>
      </w:tr>
    </w:tbl>
    <w:p w14:paraId="1B96693C" w14:textId="77777777" w:rsidR="0095430C"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E51860" w14:textId="77777777">
        <w:trPr>
          <w:divId w:val="330329585"/>
          <w:tblCellSpacing w:w="15" w:type="dxa"/>
        </w:trPr>
        <w:tc>
          <w:tcPr>
            <w:tcW w:w="0" w:type="auto"/>
            <w:vAlign w:val="center"/>
            <w:hideMark/>
          </w:tcPr>
          <w:p w14:paraId="744FE39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DBB615" w14:textId="77777777" w:rsidR="0095430C" w:rsidRDefault="005B11EB">
            <w:pPr>
              <w:rPr>
                <w:rFonts w:eastAsia="Times New Roman"/>
                <w:lang w:val="en-US"/>
              </w:rPr>
            </w:pPr>
            <w:r>
              <w:rPr>
                <w:rFonts w:eastAsia="Times New Roman"/>
                <w:lang w:val="en-US"/>
              </w:rPr>
              <w:t xml:space="preserve">SpecialCourtesy (Special Courtesy) </w:t>
            </w:r>
          </w:p>
        </w:tc>
      </w:tr>
      <w:tr w:rsidR="0095430C" w14:paraId="6D4F5828" w14:textId="77777777">
        <w:trPr>
          <w:divId w:val="330329585"/>
          <w:tblCellSpacing w:w="15" w:type="dxa"/>
        </w:trPr>
        <w:tc>
          <w:tcPr>
            <w:tcW w:w="0" w:type="auto"/>
            <w:vAlign w:val="center"/>
            <w:hideMark/>
          </w:tcPr>
          <w:p w14:paraId="29E4DF1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C4E2788" w14:textId="77777777" w:rsidR="0095430C" w:rsidRDefault="005B11EB">
            <w:pPr>
              <w:rPr>
                <w:rFonts w:eastAsia="Times New Roman"/>
                <w:lang w:val="en-US"/>
              </w:rPr>
            </w:pPr>
            <w:r>
              <w:rPr>
                <w:rFonts w:eastAsia="Times New Roman"/>
                <w:lang w:val="en-US"/>
              </w:rPr>
              <w:t>This value set defines a set of codes that can be used to indicate special courtesies provided to the patient.</w:t>
            </w:r>
          </w:p>
        </w:tc>
      </w:tr>
    </w:tbl>
    <w:p w14:paraId="17F5E8E0" w14:textId="77777777" w:rsidR="0095430C"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E18CB8B" w14:textId="77777777">
        <w:trPr>
          <w:divId w:val="330329585"/>
          <w:tblCellSpacing w:w="15" w:type="dxa"/>
        </w:trPr>
        <w:tc>
          <w:tcPr>
            <w:tcW w:w="0" w:type="auto"/>
            <w:vAlign w:val="center"/>
            <w:hideMark/>
          </w:tcPr>
          <w:p w14:paraId="4FF394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834C74" w14:textId="77777777" w:rsidR="0095430C" w:rsidRDefault="005B11EB">
            <w:pPr>
              <w:rPr>
                <w:rFonts w:eastAsia="Times New Roman"/>
                <w:lang w:val="en-US"/>
              </w:rPr>
            </w:pPr>
            <w:r>
              <w:rPr>
                <w:rFonts w:eastAsia="Times New Roman"/>
                <w:lang w:val="en-US"/>
              </w:rPr>
              <w:t xml:space="preserve">SpecimenCollectionMethod (Specimen Collection Method) </w:t>
            </w:r>
          </w:p>
        </w:tc>
      </w:tr>
      <w:tr w:rsidR="0095430C" w14:paraId="79CA89D7" w14:textId="77777777">
        <w:trPr>
          <w:divId w:val="330329585"/>
          <w:tblCellSpacing w:w="15" w:type="dxa"/>
        </w:trPr>
        <w:tc>
          <w:tcPr>
            <w:tcW w:w="0" w:type="auto"/>
            <w:vAlign w:val="center"/>
            <w:hideMark/>
          </w:tcPr>
          <w:p w14:paraId="38455F5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866C619"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95430C" w14:paraId="35B155FD" w14:textId="77777777">
        <w:trPr>
          <w:divId w:val="330329585"/>
          <w:tblCellSpacing w:w="15" w:type="dxa"/>
        </w:trPr>
        <w:tc>
          <w:tcPr>
            <w:tcW w:w="0" w:type="auto"/>
            <w:vAlign w:val="center"/>
            <w:hideMark/>
          </w:tcPr>
          <w:p w14:paraId="6A16F85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E42D9F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F3CA2A6" w14:textId="77777777" w:rsidR="0095430C"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FF6D6A" w14:textId="77777777">
        <w:trPr>
          <w:divId w:val="330329585"/>
          <w:tblCellSpacing w:w="15" w:type="dxa"/>
        </w:trPr>
        <w:tc>
          <w:tcPr>
            <w:tcW w:w="0" w:type="auto"/>
            <w:vAlign w:val="center"/>
            <w:hideMark/>
          </w:tcPr>
          <w:p w14:paraId="0438AF0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A012D7" w14:textId="77777777" w:rsidR="0095430C" w:rsidRDefault="005B11EB">
            <w:pPr>
              <w:rPr>
                <w:rFonts w:eastAsia="Times New Roman"/>
                <w:lang w:val="en-US"/>
              </w:rPr>
            </w:pPr>
            <w:r>
              <w:rPr>
                <w:rFonts w:eastAsia="Times New Roman"/>
                <w:lang w:val="en-US"/>
              </w:rPr>
              <w:t xml:space="preserve">SpecimenCollectionPriority (Specimen Collection Priority) </w:t>
            </w:r>
          </w:p>
        </w:tc>
      </w:tr>
      <w:tr w:rsidR="0095430C" w14:paraId="7D57C968" w14:textId="77777777">
        <w:trPr>
          <w:divId w:val="330329585"/>
          <w:tblCellSpacing w:w="15" w:type="dxa"/>
        </w:trPr>
        <w:tc>
          <w:tcPr>
            <w:tcW w:w="0" w:type="auto"/>
            <w:vAlign w:val="center"/>
            <w:hideMark/>
          </w:tcPr>
          <w:p w14:paraId="721554E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766C9C8" w14:textId="77777777" w:rsidR="0095430C"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95430C" w14:paraId="0EE782B5" w14:textId="77777777">
        <w:trPr>
          <w:divId w:val="330329585"/>
          <w:tblCellSpacing w:w="15" w:type="dxa"/>
        </w:trPr>
        <w:tc>
          <w:tcPr>
            <w:tcW w:w="0" w:type="auto"/>
            <w:vAlign w:val="center"/>
            <w:hideMark/>
          </w:tcPr>
          <w:p w14:paraId="2BD68D2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0F0BF4B" w14:textId="77777777" w:rsidR="0095430C" w:rsidRDefault="005B11EB">
            <w:pPr>
              <w:rPr>
                <w:rFonts w:eastAsia="Times New Roman"/>
                <w:lang w:val="en-US"/>
              </w:rPr>
            </w:pPr>
            <w:r>
              <w:rPr>
                <w:rFonts w:eastAsia="Times New Roman"/>
                <w:lang w:val="en-US"/>
              </w:rPr>
              <w:t>TBD</w:t>
            </w:r>
          </w:p>
        </w:tc>
      </w:tr>
    </w:tbl>
    <w:p w14:paraId="628E00CA" w14:textId="77777777" w:rsidR="0095430C" w:rsidRDefault="005B11EB">
      <w:pPr>
        <w:pStyle w:val="Heading2"/>
        <w:divId w:val="330329585"/>
        <w:rPr>
          <w:rFonts w:eastAsia="Times New Roman"/>
          <w:lang w:val="en-US"/>
        </w:rPr>
      </w:pPr>
      <w:r>
        <w:rPr>
          <w:rFonts w:eastAsia="Times New Roman"/>
          <w:lang w:val="en-US"/>
        </w:rPr>
        <w:lastRenderedPageBreak/>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6E942B" w14:textId="77777777">
        <w:trPr>
          <w:divId w:val="330329585"/>
          <w:tblCellSpacing w:w="15" w:type="dxa"/>
        </w:trPr>
        <w:tc>
          <w:tcPr>
            <w:tcW w:w="0" w:type="auto"/>
            <w:vAlign w:val="center"/>
            <w:hideMark/>
          </w:tcPr>
          <w:p w14:paraId="7CC1379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7DD55A" w14:textId="77777777" w:rsidR="0095430C" w:rsidRDefault="005B11EB">
            <w:pPr>
              <w:rPr>
                <w:rFonts w:eastAsia="Times New Roman"/>
                <w:lang w:val="en-US"/>
              </w:rPr>
            </w:pPr>
            <w:r>
              <w:rPr>
                <w:rFonts w:eastAsia="Times New Roman"/>
                <w:lang w:val="en-US"/>
              </w:rPr>
              <w:t xml:space="preserve">SpecimenContainer (Specimen Container) </w:t>
            </w:r>
          </w:p>
        </w:tc>
      </w:tr>
      <w:tr w:rsidR="0095430C" w14:paraId="4DF0F992" w14:textId="77777777">
        <w:trPr>
          <w:divId w:val="330329585"/>
          <w:tblCellSpacing w:w="15" w:type="dxa"/>
        </w:trPr>
        <w:tc>
          <w:tcPr>
            <w:tcW w:w="0" w:type="auto"/>
            <w:vAlign w:val="center"/>
            <w:hideMark/>
          </w:tcPr>
          <w:p w14:paraId="3E3711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A6900C" w14:textId="77777777" w:rsidR="0095430C" w:rsidRDefault="005B11EB">
            <w:pPr>
              <w:rPr>
                <w:rFonts w:eastAsia="Times New Roman"/>
                <w:lang w:val="en-US"/>
              </w:rPr>
            </w:pPr>
            <w:r>
              <w:rPr>
                <w:rFonts w:eastAsia="Times New Roman"/>
                <w:lang w:val="en-US"/>
              </w:rPr>
              <w:t>Containers which may hold specimens or specimen containers - all SNOMED CT specimen containers</w:t>
            </w:r>
          </w:p>
        </w:tc>
      </w:tr>
      <w:tr w:rsidR="0095430C" w14:paraId="00ACFBBA" w14:textId="77777777">
        <w:trPr>
          <w:divId w:val="330329585"/>
          <w:tblCellSpacing w:w="15" w:type="dxa"/>
        </w:trPr>
        <w:tc>
          <w:tcPr>
            <w:tcW w:w="0" w:type="auto"/>
            <w:vAlign w:val="center"/>
            <w:hideMark/>
          </w:tcPr>
          <w:p w14:paraId="30A32E6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371EF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741AF05" w14:textId="77777777" w:rsidR="0095430C"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46"/>
      </w:tblGrid>
      <w:tr w:rsidR="0095430C" w14:paraId="15F50E98" w14:textId="77777777">
        <w:trPr>
          <w:divId w:val="330329585"/>
          <w:tblCellSpacing w:w="15" w:type="dxa"/>
        </w:trPr>
        <w:tc>
          <w:tcPr>
            <w:tcW w:w="0" w:type="auto"/>
            <w:vAlign w:val="center"/>
            <w:hideMark/>
          </w:tcPr>
          <w:p w14:paraId="7DE3F8E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DCFBF92" w14:textId="77777777" w:rsidR="0095430C" w:rsidRDefault="005B11EB">
            <w:pPr>
              <w:rPr>
                <w:rFonts w:eastAsia="Times New Roman"/>
                <w:lang w:val="en-US"/>
              </w:rPr>
            </w:pPr>
            <w:r>
              <w:rPr>
                <w:rFonts w:eastAsia="Times New Roman"/>
                <w:lang w:val="en-US"/>
              </w:rPr>
              <w:t xml:space="preserve">SpecimenTreatmentProcedure (Specimen Treatment Procedure) </w:t>
            </w:r>
          </w:p>
        </w:tc>
      </w:tr>
      <w:tr w:rsidR="0095430C" w14:paraId="4EF1AFB4" w14:textId="77777777">
        <w:trPr>
          <w:divId w:val="330329585"/>
          <w:tblCellSpacing w:w="15" w:type="dxa"/>
        </w:trPr>
        <w:tc>
          <w:tcPr>
            <w:tcW w:w="0" w:type="auto"/>
            <w:vAlign w:val="center"/>
            <w:hideMark/>
          </w:tcPr>
          <w:p w14:paraId="753DACC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1ABDD6" w14:textId="77777777" w:rsidR="0095430C" w:rsidRDefault="005B11EB">
            <w:pPr>
              <w:rPr>
                <w:rFonts w:eastAsia="Times New Roman"/>
                <w:lang w:val="en-US"/>
              </w:rPr>
            </w:pPr>
            <w:r>
              <w:rPr>
                <w:rFonts w:eastAsia="Times New Roman"/>
                <w:lang w:val="en-US"/>
              </w:rPr>
              <w:t>The technique that is used to perform the process or preserve the specimen</w:t>
            </w:r>
          </w:p>
        </w:tc>
      </w:tr>
    </w:tbl>
    <w:p w14:paraId="28EE7AFD" w14:textId="77777777" w:rsidR="0095430C"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E71AEA" w14:textId="77777777">
        <w:trPr>
          <w:divId w:val="330329585"/>
          <w:tblCellSpacing w:w="15" w:type="dxa"/>
        </w:trPr>
        <w:tc>
          <w:tcPr>
            <w:tcW w:w="0" w:type="auto"/>
            <w:vAlign w:val="center"/>
            <w:hideMark/>
          </w:tcPr>
          <w:p w14:paraId="5FF0F34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9B1F3EA" w14:textId="77777777" w:rsidR="0095430C" w:rsidRDefault="005B11EB">
            <w:pPr>
              <w:rPr>
                <w:rFonts w:eastAsia="Times New Roman"/>
                <w:lang w:val="en-US"/>
              </w:rPr>
            </w:pPr>
            <w:r>
              <w:rPr>
                <w:rFonts w:eastAsia="Times New Roman"/>
                <w:lang w:val="en-US"/>
              </w:rPr>
              <w:t xml:space="preserve">Structure Definition Codes (Structure Definition Codes) </w:t>
            </w:r>
          </w:p>
        </w:tc>
      </w:tr>
      <w:tr w:rsidR="0095430C" w14:paraId="2C45DECB" w14:textId="77777777">
        <w:trPr>
          <w:divId w:val="330329585"/>
          <w:tblCellSpacing w:w="15" w:type="dxa"/>
        </w:trPr>
        <w:tc>
          <w:tcPr>
            <w:tcW w:w="0" w:type="auto"/>
            <w:vAlign w:val="center"/>
            <w:hideMark/>
          </w:tcPr>
          <w:p w14:paraId="0F008B1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2E452B6" w14:textId="77777777" w:rsidR="0095430C" w:rsidRDefault="005B11EB">
            <w:pPr>
              <w:rPr>
                <w:rFonts w:eastAsia="Times New Roman"/>
                <w:lang w:val="en-US"/>
              </w:rPr>
            </w:pPr>
            <w:r>
              <w:rPr>
                <w:rFonts w:eastAsia="Times New Roman"/>
                <w:lang w:val="en-US"/>
              </w:rPr>
              <w:t>Codes for the meaning of the defined structure</w:t>
            </w:r>
          </w:p>
        </w:tc>
      </w:tr>
      <w:tr w:rsidR="0095430C" w14:paraId="37D6872D" w14:textId="77777777">
        <w:trPr>
          <w:divId w:val="330329585"/>
          <w:tblCellSpacing w:w="15" w:type="dxa"/>
        </w:trPr>
        <w:tc>
          <w:tcPr>
            <w:tcW w:w="0" w:type="auto"/>
            <w:vAlign w:val="center"/>
            <w:hideMark/>
          </w:tcPr>
          <w:p w14:paraId="0F80E0F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427D87" w14:textId="77777777" w:rsidR="0095430C" w:rsidRDefault="005B11EB">
            <w:pPr>
              <w:rPr>
                <w:rFonts w:eastAsia="Times New Roman"/>
                <w:lang w:val="en-US"/>
              </w:rPr>
            </w:pPr>
            <w:r>
              <w:rPr>
                <w:rFonts w:eastAsia="Times New Roman"/>
                <w:lang w:val="en-US"/>
              </w:rPr>
              <w:t xml:space="preserve">This value set includes content from SNOMED CT, which is copyright ï¿½ 2002+ International Health Terminology Standards Development Organisation (IHTSDO), and distributed by agreement between IHTSDO and HL7. Implementer use of SNOMED CT is not covered by this agreement. This content LOINCï¿½ is copyright ï¿½ 1995 Regenstrief Institute, Inc. and the LOINC Committee, and available at no cost under the license at http://loinc.org/terms-of-use </w:t>
            </w:r>
          </w:p>
        </w:tc>
      </w:tr>
    </w:tbl>
    <w:p w14:paraId="3C0C88BD" w14:textId="77777777" w:rsidR="0095430C" w:rsidRDefault="005B11EB">
      <w:pPr>
        <w:pStyle w:val="Heading2"/>
        <w:divId w:val="330329585"/>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63F53F7" w14:textId="77777777">
        <w:trPr>
          <w:divId w:val="330329585"/>
          <w:tblCellSpacing w:w="15" w:type="dxa"/>
        </w:trPr>
        <w:tc>
          <w:tcPr>
            <w:tcW w:w="0" w:type="auto"/>
            <w:vAlign w:val="center"/>
            <w:hideMark/>
          </w:tcPr>
          <w:p w14:paraId="47E687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F31A28" w14:textId="77777777" w:rsidR="0095430C" w:rsidRDefault="005B11EB">
            <w:pPr>
              <w:rPr>
                <w:rFonts w:eastAsia="Times New Roman"/>
                <w:lang w:val="en-US"/>
              </w:rPr>
            </w:pPr>
            <w:r>
              <w:rPr>
                <w:rFonts w:eastAsia="Times New Roman"/>
                <w:lang w:val="en-US"/>
              </w:rPr>
              <w:t xml:space="preserve">Substance Code (Substance Code) </w:t>
            </w:r>
          </w:p>
        </w:tc>
      </w:tr>
      <w:tr w:rsidR="0095430C" w14:paraId="0C3F6B4E" w14:textId="77777777">
        <w:trPr>
          <w:divId w:val="330329585"/>
          <w:tblCellSpacing w:w="15" w:type="dxa"/>
        </w:trPr>
        <w:tc>
          <w:tcPr>
            <w:tcW w:w="0" w:type="auto"/>
            <w:vAlign w:val="center"/>
            <w:hideMark/>
          </w:tcPr>
          <w:p w14:paraId="1684DFB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86E658" w14:textId="77777777" w:rsidR="0095430C" w:rsidRDefault="005B11EB">
            <w:pPr>
              <w:rPr>
                <w:rFonts w:eastAsia="Times New Roman"/>
                <w:lang w:val="en-US"/>
              </w:rPr>
            </w:pPr>
            <w:r>
              <w:rPr>
                <w:rFonts w:eastAsia="Times New Roman"/>
                <w:lang w:val="en-US"/>
              </w:rPr>
              <w:t>This value set contains concept codes for specific substances</w:t>
            </w:r>
          </w:p>
        </w:tc>
      </w:tr>
      <w:tr w:rsidR="0095430C" w14:paraId="7201EEA2" w14:textId="77777777">
        <w:trPr>
          <w:divId w:val="330329585"/>
          <w:tblCellSpacing w:w="15" w:type="dxa"/>
        </w:trPr>
        <w:tc>
          <w:tcPr>
            <w:tcW w:w="0" w:type="auto"/>
            <w:vAlign w:val="center"/>
            <w:hideMark/>
          </w:tcPr>
          <w:p w14:paraId="78043EB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5E5F55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F2CA97F" w14:textId="77777777" w:rsidR="0095430C"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80"/>
      </w:tblGrid>
      <w:tr w:rsidR="0095430C" w14:paraId="5008EBE2" w14:textId="77777777">
        <w:trPr>
          <w:divId w:val="330329585"/>
          <w:tblCellSpacing w:w="15" w:type="dxa"/>
        </w:trPr>
        <w:tc>
          <w:tcPr>
            <w:tcW w:w="0" w:type="auto"/>
            <w:vAlign w:val="center"/>
            <w:hideMark/>
          </w:tcPr>
          <w:p w14:paraId="7F6F55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361D24" w14:textId="77777777" w:rsidR="0095430C" w:rsidRDefault="005B11EB">
            <w:pPr>
              <w:rPr>
                <w:rFonts w:eastAsia="Times New Roman"/>
                <w:lang w:val="en-US"/>
              </w:rPr>
            </w:pPr>
            <w:r>
              <w:rPr>
                <w:rFonts w:eastAsia="Times New Roman"/>
                <w:lang w:val="en-US"/>
              </w:rPr>
              <w:t xml:space="preserve">Supply Item Type (Supply Item Type) </w:t>
            </w:r>
          </w:p>
        </w:tc>
      </w:tr>
      <w:tr w:rsidR="0095430C" w14:paraId="2A968669" w14:textId="77777777">
        <w:trPr>
          <w:divId w:val="330329585"/>
          <w:tblCellSpacing w:w="15" w:type="dxa"/>
        </w:trPr>
        <w:tc>
          <w:tcPr>
            <w:tcW w:w="0" w:type="auto"/>
            <w:vAlign w:val="center"/>
            <w:hideMark/>
          </w:tcPr>
          <w:p w14:paraId="014E16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BB06EC7" w14:textId="77777777" w:rsidR="0095430C" w:rsidRDefault="005B11EB">
            <w:pPr>
              <w:rPr>
                <w:rFonts w:eastAsia="Times New Roman"/>
                <w:lang w:val="en-US"/>
              </w:rPr>
            </w:pPr>
            <w:r>
              <w:rPr>
                <w:rFonts w:eastAsia="Times New Roman"/>
                <w:lang w:val="en-US"/>
              </w:rPr>
              <w:t>This value sets refers to a specific supply item</w:t>
            </w:r>
          </w:p>
        </w:tc>
      </w:tr>
      <w:tr w:rsidR="0095430C" w14:paraId="6EBB8991" w14:textId="77777777">
        <w:trPr>
          <w:divId w:val="330329585"/>
          <w:tblCellSpacing w:w="15" w:type="dxa"/>
        </w:trPr>
        <w:tc>
          <w:tcPr>
            <w:tcW w:w="0" w:type="auto"/>
            <w:vAlign w:val="center"/>
            <w:hideMark/>
          </w:tcPr>
          <w:p w14:paraId="6BAF3F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D1F242C"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95430C" w14:paraId="56345ADC" w14:textId="77777777">
        <w:trPr>
          <w:divId w:val="330329585"/>
          <w:tblCellSpacing w:w="15" w:type="dxa"/>
        </w:trPr>
        <w:tc>
          <w:tcPr>
            <w:tcW w:w="0" w:type="auto"/>
            <w:vAlign w:val="center"/>
            <w:hideMark/>
          </w:tcPr>
          <w:p w14:paraId="2B997ADC" w14:textId="77777777" w:rsidR="0095430C" w:rsidRDefault="0095430C">
            <w:pPr>
              <w:rPr>
                <w:rFonts w:eastAsia="Times New Roman"/>
                <w:lang w:val="en-US"/>
              </w:rPr>
            </w:pPr>
          </w:p>
        </w:tc>
        <w:tc>
          <w:tcPr>
            <w:tcW w:w="0" w:type="auto"/>
            <w:vAlign w:val="center"/>
            <w:hideMark/>
          </w:tcPr>
          <w:p w14:paraId="3A0B1513"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14:paraId="318E8569" w14:textId="77777777" w:rsidR="0095430C"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2E0ADF" w14:textId="77777777">
        <w:trPr>
          <w:divId w:val="330329585"/>
          <w:tblCellSpacing w:w="15" w:type="dxa"/>
        </w:trPr>
        <w:tc>
          <w:tcPr>
            <w:tcW w:w="0" w:type="auto"/>
            <w:vAlign w:val="center"/>
            <w:hideMark/>
          </w:tcPr>
          <w:p w14:paraId="43A0DEA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8B1194" w14:textId="77777777" w:rsidR="0095430C" w:rsidRDefault="005B11EB">
            <w:pPr>
              <w:rPr>
                <w:rFonts w:eastAsia="Times New Roman"/>
                <w:lang w:val="en-US"/>
              </w:rPr>
            </w:pPr>
            <w:r>
              <w:rPr>
                <w:rFonts w:eastAsia="Times New Roman"/>
                <w:lang w:val="en-US"/>
              </w:rPr>
              <w:t xml:space="preserve">Supply Type (Supply Type) </w:t>
            </w:r>
          </w:p>
        </w:tc>
      </w:tr>
      <w:tr w:rsidR="0095430C" w14:paraId="39E3D9B0" w14:textId="77777777">
        <w:trPr>
          <w:divId w:val="330329585"/>
          <w:tblCellSpacing w:w="15" w:type="dxa"/>
        </w:trPr>
        <w:tc>
          <w:tcPr>
            <w:tcW w:w="0" w:type="auto"/>
            <w:vAlign w:val="center"/>
            <w:hideMark/>
          </w:tcPr>
          <w:p w14:paraId="2063D80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62E47A" w14:textId="77777777" w:rsidR="0095430C" w:rsidRDefault="005B11EB">
            <w:pPr>
              <w:rPr>
                <w:rFonts w:eastAsia="Times New Roman"/>
                <w:lang w:val="en-US"/>
              </w:rPr>
            </w:pPr>
            <w:r>
              <w:rPr>
                <w:rFonts w:eastAsia="Times New Roman"/>
                <w:lang w:val="en-US"/>
              </w:rPr>
              <w:t>This value sets refers to a Category of supply</w:t>
            </w:r>
          </w:p>
        </w:tc>
      </w:tr>
      <w:tr w:rsidR="0095430C" w14:paraId="7A75056C" w14:textId="77777777">
        <w:trPr>
          <w:divId w:val="330329585"/>
          <w:tblCellSpacing w:w="15" w:type="dxa"/>
        </w:trPr>
        <w:tc>
          <w:tcPr>
            <w:tcW w:w="0" w:type="auto"/>
            <w:vAlign w:val="center"/>
            <w:hideMark/>
          </w:tcPr>
          <w:p w14:paraId="752305B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B9EE99D" w14:textId="77777777" w:rsidR="0095430C" w:rsidRDefault="005B11EB">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95430C" w14:paraId="6AE377D5" w14:textId="77777777">
        <w:trPr>
          <w:divId w:val="330329585"/>
          <w:tblCellSpacing w:w="15" w:type="dxa"/>
        </w:trPr>
        <w:tc>
          <w:tcPr>
            <w:tcW w:w="0" w:type="auto"/>
            <w:vAlign w:val="center"/>
            <w:hideMark/>
          </w:tcPr>
          <w:p w14:paraId="765DF4D2" w14:textId="77777777" w:rsidR="0095430C" w:rsidRDefault="0095430C">
            <w:pPr>
              <w:rPr>
                <w:rFonts w:eastAsia="Times New Roman"/>
                <w:lang w:val="en-US"/>
              </w:rPr>
            </w:pPr>
          </w:p>
        </w:tc>
        <w:tc>
          <w:tcPr>
            <w:tcW w:w="0" w:type="auto"/>
            <w:vAlign w:val="center"/>
            <w:hideMark/>
          </w:tcPr>
          <w:p w14:paraId="0D860E69" w14:textId="77777777" w:rsidR="0095430C"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14:paraId="33790E3B" w14:textId="77777777" w:rsidR="0095430C"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07"/>
      </w:tblGrid>
      <w:tr w:rsidR="0095430C" w14:paraId="73296664" w14:textId="77777777">
        <w:trPr>
          <w:divId w:val="330329585"/>
          <w:tblCellSpacing w:w="15" w:type="dxa"/>
        </w:trPr>
        <w:tc>
          <w:tcPr>
            <w:tcW w:w="0" w:type="auto"/>
            <w:vAlign w:val="center"/>
            <w:hideMark/>
          </w:tcPr>
          <w:p w14:paraId="4623BDF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3C2A23" w14:textId="77777777" w:rsidR="0095430C" w:rsidRDefault="005B11EB">
            <w:pPr>
              <w:rPr>
                <w:rFonts w:eastAsia="Times New Roman"/>
                <w:lang w:val="en-US"/>
              </w:rPr>
            </w:pPr>
            <w:r>
              <w:rPr>
                <w:rFonts w:eastAsia="Times New Roman"/>
                <w:lang w:val="en-US"/>
              </w:rPr>
              <w:t xml:space="preserve">Surface Codes (Surface Codes) </w:t>
            </w:r>
          </w:p>
        </w:tc>
      </w:tr>
      <w:tr w:rsidR="0095430C" w14:paraId="38DE7069" w14:textId="77777777">
        <w:trPr>
          <w:divId w:val="330329585"/>
          <w:tblCellSpacing w:w="15" w:type="dxa"/>
        </w:trPr>
        <w:tc>
          <w:tcPr>
            <w:tcW w:w="0" w:type="auto"/>
            <w:vAlign w:val="center"/>
            <w:hideMark/>
          </w:tcPr>
          <w:p w14:paraId="1649F6D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8ED718" w14:textId="77777777" w:rsidR="0095430C" w:rsidRDefault="005B11EB">
            <w:pPr>
              <w:rPr>
                <w:rFonts w:eastAsia="Times New Roman"/>
                <w:lang w:val="en-US"/>
              </w:rPr>
            </w:pPr>
            <w:r>
              <w:rPr>
                <w:rFonts w:eastAsia="Times New Roman"/>
                <w:lang w:val="en-US"/>
              </w:rPr>
              <w:t>This value set includes a smattering of FDI tooth surface codes.</w:t>
            </w:r>
          </w:p>
        </w:tc>
      </w:tr>
      <w:tr w:rsidR="0095430C" w14:paraId="2F04D885" w14:textId="77777777">
        <w:trPr>
          <w:divId w:val="330329585"/>
          <w:tblCellSpacing w:w="15" w:type="dxa"/>
        </w:trPr>
        <w:tc>
          <w:tcPr>
            <w:tcW w:w="0" w:type="auto"/>
            <w:vAlign w:val="center"/>
            <w:hideMark/>
          </w:tcPr>
          <w:p w14:paraId="488B4AE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C65DAF" w14:textId="77777777" w:rsidR="0095430C" w:rsidRDefault="005B11EB">
            <w:pPr>
              <w:rPr>
                <w:rFonts w:eastAsia="Times New Roman"/>
                <w:lang w:val="en-US"/>
              </w:rPr>
            </w:pPr>
            <w:r>
              <w:rPr>
                <w:rFonts w:eastAsia="Times New Roman"/>
                <w:lang w:val="en-US"/>
              </w:rPr>
              <w:t>This is an example set</w:t>
            </w:r>
          </w:p>
        </w:tc>
      </w:tr>
      <w:tr w:rsidR="0095430C" w14:paraId="05560F21" w14:textId="77777777">
        <w:trPr>
          <w:divId w:val="330329585"/>
          <w:tblCellSpacing w:w="15" w:type="dxa"/>
        </w:trPr>
        <w:tc>
          <w:tcPr>
            <w:tcW w:w="0" w:type="auto"/>
            <w:vAlign w:val="center"/>
            <w:hideMark/>
          </w:tcPr>
          <w:p w14:paraId="67F326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285BC8" w14:textId="77777777" w:rsidR="0095430C" w:rsidRDefault="005B11EB">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95430C" w14:paraId="313DA691" w14:textId="77777777">
        <w:trPr>
          <w:divId w:val="330329585"/>
          <w:tblCellSpacing w:w="15" w:type="dxa"/>
        </w:trPr>
        <w:tc>
          <w:tcPr>
            <w:tcW w:w="0" w:type="auto"/>
            <w:vAlign w:val="center"/>
            <w:hideMark/>
          </w:tcPr>
          <w:p w14:paraId="518F280C" w14:textId="77777777" w:rsidR="0095430C" w:rsidRDefault="0095430C">
            <w:pPr>
              <w:rPr>
                <w:rFonts w:eastAsia="Times New Roman"/>
                <w:lang w:val="en-US"/>
              </w:rPr>
            </w:pPr>
          </w:p>
        </w:tc>
        <w:tc>
          <w:tcPr>
            <w:tcW w:w="0" w:type="auto"/>
            <w:vAlign w:val="center"/>
            <w:hideMark/>
          </w:tcPr>
          <w:p w14:paraId="7C004400" w14:textId="77777777" w:rsidR="0095430C" w:rsidRDefault="005B11EB">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95430C" w14:paraId="0E0BC59B" w14:textId="77777777">
        <w:trPr>
          <w:divId w:val="330329585"/>
          <w:tblCellSpacing w:w="15" w:type="dxa"/>
        </w:trPr>
        <w:tc>
          <w:tcPr>
            <w:tcW w:w="0" w:type="auto"/>
            <w:vAlign w:val="center"/>
            <w:hideMark/>
          </w:tcPr>
          <w:p w14:paraId="252BD82D" w14:textId="77777777" w:rsidR="0095430C" w:rsidRDefault="0095430C">
            <w:pPr>
              <w:rPr>
                <w:rFonts w:eastAsia="Times New Roman"/>
                <w:lang w:val="en-US"/>
              </w:rPr>
            </w:pPr>
          </w:p>
        </w:tc>
        <w:tc>
          <w:tcPr>
            <w:tcW w:w="0" w:type="auto"/>
            <w:vAlign w:val="center"/>
            <w:hideMark/>
          </w:tcPr>
          <w:p w14:paraId="1E110579" w14:textId="77777777" w:rsidR="0095430C" w:rsidRDefault="005B11EB">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95430C" w14:paraId="73ED8831" w14:textId="77777777">
        <w:trPr>
          <w:divId w:val="330329585"/>
          <w:tblCellSpacing w:w="15" w:type="dxa"/>
        </w:trPr>
        <w:tc>
          <w:tcPr>
            <w:tcW w:w="0" w:type="auto"/>
            <w:vAlign w:val="center"/>
            <w:hideMark/>
          </w:tcPr>
          <w:p w14:paraId="74A88C32" w14:textId="77777777" w:rsidR="0095430C" w:rsidRDefault="0095430C">
            <w:pPr>
              <w:rPr>
                <w:rFonts w:eastAsia="Times New Roman"/>
                <w:lang w:val="en-US"/>
              </w:rPr>
            </w:pPr>
          </w:p>
        </w:tc>
        <w:tc>
          <w:tcPr>
            <w:tcW w:w="0" w:type="auto"/>
            <w:vAlign w:val="center"/>
            <w:hideMark/>
          </w:tcPr>
          <w:p w14:paraId="01173F8C" w14:textId="77777777" w:rsidR="0095430C" w:rsidRDefault="005B11EB">
            <w:pPr>
              <w:rPr>
                <w:rFonts w:eastAsia="Times New Roman"/>
                <w:lang w:val="en-US"/>
              </w:rPr>
            </w:pPr>
            <w:r>
              <w:rPr>
                <w:rFonts w:eastAsia="Times New Roman"/>
                <w:b/>
                <w:bCs/>
                <w:lang w:val="en-US"/>
              </w:rPr>
              <w:t xml:space="preserve">Distal: </w:t>
            </w:r>
            <w:r>
              <w:rPr>
                <w:rFonts w:eastAsia="Times New Roman"/>
                <w:lang w:val="en-US"/>
              </w:rPr>
              <w:t xml:space="preserve">The surface of a tooth that faces away from the midline of the face </w:t>
            </w:r>
          </w:p>
        </w:tc>
      </w:tr>
      <w:tr w:rsidR="0095430C" w14:paraId="749AB5B3" w14:textId="77777777">
        <w:trPr>
          <w:divId w:val="330329585"/>
          <w:tblCellSpacing w:w="15" w:type="dxa"/>
        </w:trPr>
        <w:tc>
          <w:tcPr>
            <w:tcW w:w="0" w:type="auto"/>
            <w:vAlign w:val="center"/>
            <w:hideMark/>
          </w:tcPr>
          <w:p w14:paraId="7A8EB1B1" w14:textId="77777777" w:rsidR="0095430C" w:rsidRDefault="0095430C">
            <w:pPr>
              <w:rPr>
                <w:rFonts w:eastAsia="Times New Roman"/>
                <w:lang w:val="en-US"/>
              </w:rPr>
            </w:pPr>
          </w:p>
        </w:tc>
        <w:tc>
          <w:tcPr>
            <w:tcW w:w="0" w:type="auto"/>
            <w:vAlign w:val="center"/>
            <w:hideMark/>
          </w:tcPr>
          <w:p w14:paraId="4F43BC46" w14:textId="77777777" w:rsidR="0095430C" w:rsidRDefault="005B11EB">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95430C" w14:paraId="65F465E7" w14:textId="77777777">
        <w:trPr>
          <w:divId w:val="330329585"/>
          <w:tblCellSpacing w:w="15" w:type="dxa"/>
        </w:trPr>
        <w:tc>
          <w:tcPr>
            <w:tcW w:w="0" w:type="auto"/>
            <w:vAlign w:val="center"/>
            <w:hideMark/>
          </w:tcPr>
          <w:p w14:paraId="6E397FEC" w14:textId="77777777" w:rsidR="0095430C" w:rsidRDefault="0095430C">
            <w:pPr>
              <w:rPr>
                <w:rFonts w:eastAsia="Times New Roman"/>
                <w:lang w:val="en-US"/>
              </w:rPr>
            </w:pPr>
          </w:p>
        </w:tc>
        <w:tc>
          <w:tcPr>
            <w:tcW w:w="0" w:type="auto"/>
            <w:vAlign w:val="center"/>
            <w:hideMark/>
          </w:tcPr>
          <w:p w14:paraId="2EED7027" w14:textId="77777777" w:rsidR="0095430C" w:rsidRDefault="005B11EB">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95430C" w14:paraId="4BAB0042" w14:textId="77777777">
        <w:trPr>
          <w:divId w:val="330329585"/>
          <w:tblCellSpacing w:w="15" w:type="dxa"/>
        </w:trPr>
        <w:tc>
          <w:tcPr>
            <w:tcW w:w="0" w:type="auto"/>
            <w:vAlign w:val="center"/>
            <w:hideMark/>
          </w:tcPr>
          <w:p w14:paraId="6BF631AC" w14:textId="77777777" w:rsidR="0095430C" w:rsidRDefault="0095430C">
            <w:pPr>
              <w:rPr>
                <w:rFonts w:eastAsia="Times New Roman"/>
                <w:lang w:val="en-US"/>
              </w:rPr>
            </w:pPr>
          </w:p>
        </w:tc>
        <w:tc>
          <w:tcPr>
            <w:tcW w:w="0" w:type="auto"/>
            <w:vAlign w:val="center"/>
            <w:hideMark/>
          </w:tcPr>
          <w:p w14:paraId="5EDC7CC2" w14:textId="77777777" w:rsidR="0095430C" w:rsidRDefault="005B11EB">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95430C" w14:paraId="36DF92C0" w14:textId="77777777">
        <w:trPr>
          <w:divId w:val="330329585"/>
          <w:tblCellSpacing w:w="15" w:type="dxa"/>
        </w:trPr>
        <w:tc>
          <w:tcPr>
            <w:tcW w:w="0" w:type="auto"/>
            <w:vAlign w:val="center"/>
            <w:hideMark/>
          </w:tcPr>
          <w:p w14:paraId="7A35BF63" w14:textId="77777777" w:rsidR="0095430C" w:rsidRDefault="0095430C">
            <w:pPr>
              <w:rPr>
                <w:rFonts w:eastAsia="Times New Roman"/>
                <w:lang w:val="en-US"/>
              </w:rPr>
            </w:pPr>
          </w:p>
        </w:tc>
        <w:tc>
          <w:tcPr>
            <w:tcW w:w="0" w:type="auto"/>
            <w:vAlign w:val="center"/>
            <w:hideMark/>
          </w:tcPr>
          <w:p w14:paraId="7AFC29E1" w14:textId="77777777" w:rsidR="0095430C" w:rsidRDefault="005B11EB">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95430C" w14:paraId="6F86629E" w14:textId="77777777">
        <w:trPr>
          <w:divId w:val="330329585"/>
          <w:tblCellSpacing w:w="15" w:type="dxa"/>
        </w:trPr>
        <w:tc>
          <w:tcPr>
            <w:tcW w:w="0" w:type="auto"/>
            <w:vAlign w:val="center"/>
            <w:hideMark/>
          </w:tcPr>
          <w:p w14:paraId="3A0DACE3" w14:textId="77777777" w:rsidR="0095430C" w:rsidRDefault="0095430C">
            <w:pPr>
              <w:rPr>
                <w:rFonts w:eastAsia="Times New Roman"/>
                <w:lang w:val="en-US"/>
              </w:rPr>
            </w:pPr>
          </w:p>
        </w:tc>
        <w:tc>
          <w:tcPr>
            <w:tcW w:w="0" w:type="auto"/>
            <w:vAlign w:val="center"/>
            <w:hideMark/>
          </w:tcPr>
          <w:p w14:paraId="39AE51D6" w14:textId="77777777" w:rsidR="0095430C" w:rsidRDefault="005B11EB">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95430C" w14:paraId="31C259AF" w14:textId="77777777">
        <w:trPr>
          <w:divId w:val="330329585"/>
          <w:tblCellSpacing w:w="15" w:type="dxa"/>
        </w:trPr>
        <w:tc>
          <w:tcPr>
            <w:tcW w:w="0" w:type="auto"/>
            <w:vAlign w:val="center"/>
            <w:hideMark/>
          </w:tcPr>
          <w:p w14:paraId="11824C79" w14:textId="77777777" w:rsidR="0095430C" w:rsidRDefault="0095430C">
            <w:pPr>
              <w:rPr>
                <w:rFonts w:eastAsia="Times New Roman"/>
                <w:lang w:val="en-US"/>
              </w:rPr>
            </w:pPr>
          </w:p>
        </w:tc>
        <w:tc>
          <w:tcPr>
            <w:tcW w:w="0" w:type="auto"/>
            <w:vAlign w:val="center"/>
            <w:hideMark/>
          </w:tcPr>
          <w:p w14:paraId="4EBC8836" w14:textId="77777777" w:rsidR="0095430C" w:rsidRDefault="005B11EB">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95430C" w14:paraId="6630537E" w14:textId="77777777">
        <w:trPr>
          <w:divId w:val="330329585"/>
          <w:tblCellSpacing w:w="15" w:type="dxa"/>
        </w:trPr>
        <w:tc>
          <w:tcPr>
            <w:tcW w:w="0" w:type="auto"/>
            <w:vAlign w:val="center"/>
            <w:hideMark/>
          </w:tcPr>
          <w:p w14:paraId="07F74ECB" w14:textId="77777777" w:rsidR="0095430C" w:rsidRDefault="0095430C">
            <w:pPr>
              <w:rPr>
                <w:rFonts w:eastAsia="Times New Roman"/>
                <w:lang w:val="en-US"/>
              </w:rPr>
            </w:pPr>
          </w:p>
        </w:tc>
        <w:tc>
          <w:tcPr>
            <w:tcW w:w="0" w:type="auto"/>
            <w:vAlign w:val="center"/>
            <w:hideMark/>
          </w:tcPr>
          <w:p w14:paraId="35966869" w14:textId="77777777" w:rsidR="0095430C" w:rsidRDefault="005B11EB">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14:paraId="66FFF053" w14:textId="77777777" w:rsidR="0095430C"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95430C" w14:paraId="412BA5C6" w14:textId="77777777">
        <w:trPr>
          <w:divId w:val="330329585"/>
          <w:tblCellSpacing w:w="15" w:type="dxa"/>
        </w:trPr>
        <w:tc>
          <w:tcPr>
            <w:tcW w:w="0" w:type="auto"/>
            <w:vAlign w:val="center"/>
            <w:hideMark/>
          </w:tcPr>
          <w:p w14:paraId="03B37B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841523" w14:textId="77777777" w:rsidR="0095430C" w:rsidRDefault="005B11EB">
            <w:pPr>
              <w:rPr>
                <w:rFonts w:eastAsia="Times New Roman"/>
                <w:lang w:val="en-US"/>
              </w:rPr>
            </w:pPr>
            <w:r>
              <w:rPr>
                <w:rFonts w:eastAsia="Times New Roman"/>
                <w:lang w:val="en-US"/>
              </w:rPr>
              <w:t xml:space="preserve">Surface Codes (Surface Codes) </w:t>
            </w:r>
          </w:p>
        </w:tc>
      </w:tr>
      <w:tr w:rsidR="0095430C" w14:paraId="765615D7" w14:textId="77777777">
        <w:trPr>
          <w:divId w:val="330329585"/>
          <w:tblCellSpacing w:w="15" w:type="dxa"/>
        </w:trPr>
        <w:tc>
          <w:tcPr>
            <w:tcW w:w="0" w:type="auto"/>
            <w:vAlign w:val="center"/>
            <w:hideMark/>
          </w:tcPr>
          <w:p w14:paraId="428370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77BE03B" w14:textId="77777777" w:rsidR="0095430C" w:rsidRDefault="005B11EB">
            <w:pPr>
              <w:rPr>
                <w:rFonts w:eastAsia="Times New Roman"/>
                <w:lang w:val="en-US"/>
              </w:rPr>
            </w:pPr>
            <w:r>
              <w:rPr>
                <w:rFonts w:eastAsia="Times New Roman"/>
                <w:lang w:val="en-US"/>
              </w:rPr>
              <w:t>This value set includes the Patient to subscriber relationship codes.</w:t>
            </w:r>
          </w:p>
        </w:tc>
      </w:tr>
      <w:tr w:rsidR="0095430C" w14:paraId="313E3E35" w14:textId="77777777">
        <w:trPr>
          <w:divId w:val="330329585"/>
          <w:tblCellSpacing w:w="15" w:type="dxa"/>
        </w:trPr>
        <w:tc>
          <w:tcPr>
            <w:tcW w:w="0" w:type="auto"/>
            <w:vAlign w:val="center"/>
            <w:hideMark/>
          </w:tcPr>
          <w:p w14:paraId="5F90D43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22A063D" w14:textId="77777777" w:rsidR="0095430C" w:rsidRDefault="005B11EB">
            <w:pPr>
              <w:rPr>
                <w:rFonts w:eastAsia="Times New Roman"/>
                <w:lang w:val="en-US"/>
              </w:rPr>
            </w:pPr>
            <w:r>
              <w:rPr>
                <w:rFonts w:eastAsia="Times New Roman"/>
                <w:lang w:val="en-US"/>
              </w:rPr>
              <w:t>This is an example set</w:t>
            </w:r>
          </w:p>
        </w:tc>
      </w:tr>
      <w:tr w:rsidR="0095430C" w14:paraId="443438DF" w14:textId="77777777">
        <w:trPr>
          <w:divId w:val="330329585"/>
          <w:tblCellSpacing w:w="15" w:type="dxa"/>
        </w:trPr>
        <w:tc>
          <w:tcPr>
            <w:tcW w:w="0" w:type="auto"/>
            <w:vAlign w:val="center"/>
            <w:hideMark/>
          </w:tcPr>
          <w:p w14:paraId="3BE54E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F79C4E" w14:textId="77777777" w:rsidR="0095430C" w:rsidRDefault="005B11EB">
            <w:pPr>
              <w:rPr>
                <w:rFonts w:eastAsia="Times New Roman"/>
                <w:lang w:val="en-US"/>
              </w:rPr>
            </w:pPr>
            <w:r>
              <w:rPr>
                <w:rFonts w:eastAsia="Times New Roman"/>
                <w:b/>
                <w:bCs/>
                <w:lang w:val="en-US"/>
              </w:rPr>
              <w:t xml:space="preserve">: </w:t>
            </w:r>
          </w:p>
        </w:tc>
      </w:tr>
      <w:tr w:rsidR="0095430C" w14:paraId="2F57B9C8" w14:textId="77777777">
        <w:trPr>
          <w:divId w:val="330329585"/>
          <w:tblCellSpacing w:w="15" w:type="dxa"/>
        </w:trPr>
        <w:tc>
          <w:tcPr>
            <w:tcW w:w="0" w:type="auto"/>
            <w:vAlign w:val="center"/>
            <w:hideMark/>
          </w:tcPr>
          <w:p w14:paraId="2276A95E" w14:textId="77777777" w:rsidR="0095430C" w:rsidRDefault="0095430C">
            <w:pPr>
              <w:rPr>
                <w:rFonts w:eastAsia="Times New Roman"/>
                <w:lang w:val="en-US"/>
              </w:rPr>
            </w:pPr>
          </w:p>
        </w:tc>
        <w:tc>
          <w:tcPr>
            <w:tcW w:w="0" w:type="auto"/>
            <w:vAlign w:val="center"/>
            <w:hideMark/>
          </w:tcPr>
          <w:p w14:paraId="3D4C3345" w14:textId="77777777" w:rsidR="0095430C" w:rsidRDefault="005B11EB">
            <w:pPr>
              <w:rPr>
                <w:rFonts w:eastAsia="Times New Roman"/>
                <w:lang w:val="en-US"/>
              </w:rPr>
            </w:pPr>
            <w:r>
              <w:rPr>
                <w:rFonts w:eastAsia="Times New Roman"/>
                <w:b/>
                <w:bCs/>
                <w:lang w:val="en-US"/>
              </w:rPr>
              <w:t xml:space="preserve">: </w:t>
            </w:r>
          </w:p>
        </w:tc>
      </w:tr>
      <w:tr w:rsidR="0095430C" w14:paraId="113CE834" w14:textId="77777777">
        <w:trPr>
          <w:divId w:val="330329585"/>
          <w:tblCellSpacing w:w="15" w:type="dxa"/>
        </w:trPr>
        <w:tc>
          <w:tcPr>
            <w:tcW w:w="0" w:type="auto"/>
            <w:vAlign w:val="center"/>
            <w:hideMark/>
          </w:tcPr>
          <w:p w14:paraId="537EEDB8" w14:textId="77777777" w:rsidR="0095430C" w:rsidRDefault="0095430C">
            <w:pPr>
              <w:rPr>
                <w:rFonts w:eastAsia="Times New Roman"/>
                <w:lang w:val="en-US"/>
              </w:rPr>
            </w:pPr>
          </w:p>
        </w:tc>
        <w:tc>
          <w:tcPr>
            <w:tcW w:w="0" w:type="auto"/>
            <w:vAlign w:val="center"/>
            <w:hideMark/>
          </w:tcPr>
          <w:p w14:paraId="4772914C" w14:textId="77777777" w:rsidR="0095430C" w:rsidRDefault="005B11EB">
            <w:pPr>
              <w:rPr>
                <w:rFonts w:eastAsia="Times New Roman"/>
                <w:lang w:val="en-US"/>
              </w:rPr>
            </w:pPr>
            <w:r>
              <w:rPr>
                <w:rFonts w:eastAsia="Times New Roman"/>
                <w:b/>
                <w:bCs/>
                <w:lang w:val="en-US"/>
              </w:rPr>
              <w:t xml:space="preserve">: </w:t>
            </w:r>
          </w:p>
        </w:tc>
      </w:tr>
      <w:tr w:rsidR="0095430C" w14:paraId="015F41C4" w14:textId="77777777">
        <w:trPr>
          <w:divId w:val="330329585"/>
          <w:tblCellSpacing w:w="15" w:type="dxa"/>
        </w:trPr>
        <w:tc>
          <w:tcPr>
            <w:tcW w:w="0" w:type="auto"/>
            <w:vAlign w:val="center"/>
            <w:hideMark/>
          </w:tcPr>
          <w:p w14:paraId="68A4D354" w14:textId="77777777" w:rsidR="0095430C" w:rsidRDefault="0095430C">
            <w:pPr>
              <w:rPr>
                <w:rFonts w:eastAsia="Times New Roman"/>
                <w:lang w:val="en-US"/>
              </w:rPr>
            </w:pPr>
          </w:p>
        </w:tc>
        <w:tc>
          <w:tcPr>
            <w:tcW w:w="0" w:type="auto"/>
            <w:vAlign w:val="center"/>
            <w:hideMark/>
          </w:tcPr>
          <w:p w14:paraId="164C1F73" w14:textId="77777777" w:rsidR="0095430C" w:rsidRDefault="005B11EB">
            <w:pPr>
              <w:rPr>
                <w:rFonts w:eastAsia="Times New Roman"/>
                <w:lang w:val="en-US"/>
              </w:rPr>
            </w:pPr>
            <w:r>
              <w:rPr>
                <w:rFonts w:eastAsia="Times New Roman"/>
                <w:b/>
                <w:bCs/>
                <w:lang w:val="en-US"/>
              </w:rPr>
              <w:t xml:space="preserve">: </w:t>
            </w:r>
          </w:p>
        </w:tc>
      </w:tr>
      <w:tr w:rsidR="0095430C" w14:paraId="5E93E44E" w14:textId="77777777">
        <w:trPr>
          <w:divId w:val="330329585"/>
          <w:tblCellSpacing w:w="15" w:type="dxa"/>
        </w:trPr>
        <w:tc>
          <w:tcPr>
            <w:tcW w:w="0" w:type="auto"/>
            <w:vAlign w:val="center"/>
            <w:hideMark/>
          </w:tcPr>
          <w:p w14:paraId="3E6ABE84" w14:textId="77777777" w:rsidR="0095430C" w:rsidRDefault="0095430C">
            <w:pPr>
              <w:rPr>
                <w:rFonts w:eastAsia="Times New Roman"/>
                <w:lang w:val="en-US"/>
              </w:rPr>
            </w:pPr>
          </w:p>
        </w:tc>
        <w:tc>
          <w:tcPr>
            <w:tcW w:w="0" w:type="auto"/>
            <w:vAlign w:val="center"/>
            <w:hideMark/>
          </w:tcPr>
          <w:p w14:paraId="201B9E48" w14:textId="77777777" w:rsidR="0095430C" w:rsidRDefault="005B11EB">
            <w:pPr>
              <w:rPr>
                <w:rFonts w:eastAsia="Times New Roman"/>
                <w:lang w:val="en-US"/>
              </w:rPr>
            </w:pPr>
            <w:r>
              <w:rPr>
                <w:rFonts w:eastAsia="Times New Roman"/>
                <w:b/>
                <w:bCs/>
                <w:lang w:val="en-US"/>
              </w:rPr>
              <w:t xml:space="preserve">: </w:t>
            </w:r>
          </w:p>
        </w:tc>
      </w:tr>
    </w:tbl>
    <w:p w14:paraId="6AAA6E5B" w14:textId="77777777" w:rsidR="0095430C" w:rsidRDefault="005B11EB">
      <w:pPr>
        <w:pStyle w:val="Heading2"/>
        <w:divId w:val="330329585"/>
        <w:rPr>
          <w:rFonts w:eastAsia="Times New Roman"/>
          <w:lang w:val="en-US"/>
        </w:rPr>
      </w:pPr>
      <w:r>
        <w:rPr>
          <w:rFonts w:eastAsia="Times New Roman"/>
          <w:lang w:val="en-US"/>
        </w:rPr>
        <w:lastRenderedPageBreak/>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95430C" w14:paraId="088EE648" w14:textId="77777777">
        <w:trPr>
          <w:divId w:val="330329585"/>
          <w:tblCellSpacing w:w="15" w:type="dxa"/>
        </w:trPr>
        <w:tc>
          <w:tcPr>
            <w:tcW w:w="0" w:type="auto"/>
            <w:vAlign w:val="center"/>
            <w:hideMark/>
          </w:tcPr>
          <w:p w14:paraId="27589A1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1C0F98" w14:textId="77777777" w:rsidR="0095430C" w:rsidRDefault="005B11EB">
            <w:pPr>
              <w:rPr>
                <w:rFonts w:eastAsia="Times New Roman"/>
                <w:lang w:val="en-US"/>
              </w:rPr>
            </w:pPr>
            <w:r>
              <w:rPr>
                <w:rFonts w:eastAsia="Times New Roman"/>
                <w:lang w:val="en-US"/>
              </w:rPr>
              <w:t xml:space="preserve">Surface Codes (Surface Codes) </w:t>
            </w:r>
          </w:p>
        </w:tc>
      </w:tr>
      <w:tr w:rsidR="0095430C" w14:paraId="25DDEC28" w14:textId="77777777">
        <w:trPr>
          <w:divId w:val="330329585"/>
          <w:tblCellSpacing w:w="15" w:type="dxa"/>
        </w:trPr>
        <w:tc>
          <w:tcPr>
            <w:tcW w:w="0" w:type="auto"/>
            <w:vAlign w:val="center"/>
            <w:hideMark/>
          </w:tcPr>
          <w:p w14:paraId="6D2504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01CA475" w14:textId="77777777" w:rsidR="0095430C" w:rsidRDefault="005B11EB">
            <w:pPr>
              <w:rPr>
                <w:rFonts w:eastAsia="Times New Roman"/>
                <w:lang w:val="en-US"/>
              </w:rPr>
            </w:pPr>
            <w:r>
              <w:rPr>
                <w:rFonts w:eastAsia="Times New Roman"/>
                <w:lang w:val="en-US"/>
              </w:rPr>
              <w:t>This value set includes a smattering of FDI tooth surface codes.</w:t>
            </w:r>
          </w:p>
        </w:tc>
      </w:tr>
      <w:tr w:rsidR="0095430C" w14:paraId="65F52FBE" w14:textId="77777777">
        <w:trPr>
          <w:divId w:val="330329585"/>
          <w:tblCellSpacing w:w="15" w:type="dxa"/>
        </w:trPr>
        <w:tc>
          <w:tcPr>
            <w:tcW w:w="0" w:type="auto"/>
            <w:vAlign w:val="center"/>
            <w:hideMark/>
          </w:tcPr>
          <w:p w14:paraId="4DB9713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39AED6" w14:textId="77777777" w:rsidR="0095430C" w:rsidRDefault="005B11EB">
            <w:pPr>
              <w:rPr>
                <w:rFonts w:eastAsia="Times New Roman"/>
                <w:lang w:val="en-US"/>
              </w:rPr>
            </w:pPr>
            <w:r>
              <w:rPr>
                <w:rFonts w:eastAsia="Times New Roman"/>
                <w:lang w:val="en-US"/>
              </w:rPr>
              <w:t>This is an example set</w:t>
            </w:r>
          </w:p>
        </w:tc>
      </w:tr>
      <w:tr w:rsidR="0095430C" w14:paraId="6F5981D5" w14:textId="77777777">
        <w:trPr>
          <w:divId w:val="330329585"/>
          <w:tblCellSpacing w:w="15" w:type="dxa"/>
        </w:trPr>
        <w:tc>
          <w:tcPr>
            <w:tcW w:w="0" w:type="auto"/>
            <w:vAlign w:val="center"/>
            <w:hideMark/>
          </w:tcPr>
          <w:p w14:paraId="0A356A5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E3E1933" w14:textId="77777777" w:rsidR="0095430C" w:rsidRDefault="005B11EB">
            <w:pPr>
              <w:rPr>
                <w:rFonts w:eastAsia="Times New Roman"/>
                <w:lang w:val="en-US"/>
              </w:rPr>
            </w:pPr>
            <w:r>
              <w:rPr>
                <w:rFonts w:eastAsia="Times New Roman"/>
                <w:b/>
                <w:bCs/>
                <w:lang w:val="en-US"/>
              </w:rPr>
              <w:t xml:space="preserve">: </w:t>
            </w:r>
          </w:p>
        </w:tc>
      </w:tr>
      <w:tr w:rsidR="0095430C" w14:paraId="58C73CFD" w14:textId="77777777">
        <w:trPr>
          <w:divId w:val="330329585"/>
          <w:tblCellSpacing w:w="15" w:type="dxa"/>
        </w:trPr>
        <w:tc>
          <w:tcPr>
            <w:tcW w:w="0" w:type="auto"/>
            <w:vAlign w:val="center"/>
            <w:hideMark/>
          </w:tcPr>
          <w:p w14:paraId="57D6AD15" w14:textId="77777777" w:rsidR="0095430C" w:rsidRDefault="0095430C">
            <w:pPr>
              <w:rPr>
                <w:rFonts w:eastAsia="Times New Roman"/>
                <w:lang w:val="en-US"/>
              </w:rPr>
            </w:pPr>
          </w:p>
        </w:tc>
        <w:tc>
          <w:tcPr>
            <w:tcW w:w="0" w:type="auto"/>
            <w:vAlign w:val="center"/>
            <w:hideMark/>
          </w:tcPr>
          <w:p w14:paraId="61BADD43" w14:textId="77777777" w:rsidR="0095430C"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95430C" w14:paraId="4A2D2848" w14:textId="77777777">
        <w:trPr>
          <w:divId w:val="330329585"/>
          <w:tblCellSpacing w:w="15" w:type="dxa"/>
        </w:trPr>
        <w:tc>
          <w:tcPr>
            <w:tcW w:w="0" w:type="auto"/>
            <w:vAlign w:val="center"/>
            <w:hideMark/>
          </w:tcPr>
          <w:p w14:paraId="6E7B9418" w14:textId="77777777" w:rsidR="0095430C" w:rsidRDefault="0095430C">
            <w:pPr>
              <w:rPr>
                <w:rFonts w:eastAsia="Times New Roman"/>
                <w:lang w:val="en-US"/>
              </w:rPr>
            </w:pPr>
          </w:p>
        </w:tc>
        <w:tc>
          <w:tcPr>
            <w:tcW w:w="0" w:type="auto"/>
            <w:vAlign w:val="center"/>
            <w:hideMark/>
          </w:tcPr>
          <w:p w14:paraId="15ED42ED" w14:textId="77777777" w:rsidR="0095430C"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95430C" w14:paraId="3EFC3254" w14:textId="77777777">
        <w:trPr>
          <w:divId w:val="330329585"/>
          <w:tblCellSpacing w:w="15" w:type="dxa"/>
        </w:trPr>
        <w:tc>
          <w:tcPr>
            <w:tcW w:w="0" w:type="auto"/>
            <w:vAlign w:val="center"/>
            <w:hideMark/>
          </w:tcPr>
          <w:p w14:paraId="416F361C" w14:textId="77777777" w:rsidR="0095430C" w:rsidRDefault="0095430C">
            <w:pPr>
              <w:rPr>
                <w:rFonts w:eastAsia="Times New Roman"/>
                <w:lang w:val="en-US"/>
              </w:rPr>
            </w:pPr>
          </w:p>
        </w:tc>
        <w:tc>
          <w:tcPr>
            <w:tcW w:w="0" w:type="auto"/>
            <w:vAlign w:val="center"/>
            <w:hideMark/>
          </w:tcPr>
          <w:p w14:paraId="627BB5D9" w14:textId="77777777" w:rsidR="0095430C"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95430C" w14:paraId="69D63C99" w14:textId="77777777">
        <w:trPr>
          <w:divId w:val="330329585"/>
          <w:tblCellSpacing w:w="15" w:type="dxa"/>
        </w:trPr>
        <w:tc>
          <w:tcPr>
            <w:tcW w:w="0" w:type="auto"/>
            <w:vAlign w:val="center"/>
            <w:hideMark/>
          </w:tcPr>
          <w:p w14:paraId="6C239AF4" w14:textId="77777777" w:rsidR="0095430C" w:rsidRDefault="0095430C">
            <w:pPr>
              <w:rPr>
                <w:rFonts w:eastAsia="Times New Roman"/>
                <w:lang w:val="en-US"/>
              </w:rPr>
            </w:pPr>
          </w:p>
        </w:tc>
        <w:tc>
          <w:tcPr>
            <w:tcW w:w="0" w:type="auto"/>
            <w:vAlign w:val="center"/>
            <w:hideMark/>
          </w:tcPr>
          <w:p w14:paraId="2CFC65B3" w14:textId="77777777" w:rsidR="0095430C"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95430C" w14:paraId="6E5166E8" w14:textId="77777777">
        <w:trPr>
          <w:divId w:val="330329585"/>
          <w:tblCellSpacing w:w="15" w:type="dxa"/>
        </w:trPr>
        <w:tc>
          <w:tcPr>
            <w:tcW w:w="0" w:type="auto"/>
            <w:vAlign w:val="center"/>
            <w:hideMark/>
          </w:tcPr>
          <w:p w14:paraId="5ADF98BD" w14:textId="77777777" w:rsidR="0095430C" w:rsidRDefault="0095430C">
            <w:pPr>
              <w:rPr>
                <w:rFonts w:eastAsia="Times New Roman"/>
                <w:lang w:val="en-US"/>
              </w:rPr>
            </w:pPr>
          </w:p>
        </w:tc>
        <w:tc>
          <w:tcPr>
            <w:tcW w:w="0" w:type="auto"/>
            <w:vAlign w:val="center"/>
            <w:hideMark/>
          </w:tcPr>
          <w:p w14:paraId="4EF37EB9" w14:textId="77777777" w:rsidR="0095430C"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95430C" w14:paraId="62622E37" w14:textId="77777777">
        <w:trPr>
          <w:divId w:val="330329585"/>
          <w:tblCellSpacing w:w="15" w:type="dxa"/>
        </w:trPr>
        <w:tc>
          <w:tcPr>
            <w:tcW w:w="0" w:type="auto"/>
            <w:vAlign w:val="center"/>
            <w:hideMark/>
          </w:tcPr>
          <w:p w14:paraId="43E5BB1B" w14:textId="77777777" w:rsidR="0095430C" w:rsidRDefault="0095430C">
            <w:pPr>
              <w:rPr>
                <w:rFonts w:eastAsia="Times New Roman"/>
                <w:lang w:val="en-US"/>
              </w:rPr>
            </w:pPr>
          </w:p>
        </w:tc>
        <w:tc>
          <w:tcPr>
            <w:tcW w:w="0" w:type="auto"/>
            <w:vAlign w:val="center"/>
            <w:hideMark/>
          </w:tcPr>
          <w:p w14:paraId="5F47D924" w14:textId="77777777" w:rsidR="0095430C"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95430C" w14:paraId="55FA2E5C" w14:textId="77777777">
        <w:trPr>
          <w:divId w:val="330329585"/>
          <w:tblCellSpacing w:w="15" w:type="dxa"/>
        </w:trPr>
        <w:tc>
          <w:tcPr>
            <w:tcW w:w="0" w:type="auto"/>
            <w:vAlign w:val="center"/>
            <w:hideMark/>
          </w:tcPr>
          <w:p w14:paraId="6B93E2A6" w14:textId="77777777" w:rsidR="0095430C" w:rsidRDefault="0095430C">
            <w:pPr>
              <w:rPr>
                <w:rFonts w:eastAsia="Times New Roman"/>
                <w:lang w:val="en-US"/>
              </w:rPr>
            </w:pPr>
          </w:p>
        </w:tc>
        <w:tc>
          <w:tcPr>
            <w:tcW w:w="0" w:type="auto"/>
            <w:vAlign w:val="center"/>
            <w:hideMark/>
          </w:tcPr>
          <w:p w14:paraId="236ADF03" w14:textId="77777777" w:rsidR="0095430C"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95430C" w14:paraId="5620607C" w14:textId="77777777">
        <w:trPr>
          <w:divId w:val="330329585"/>
          <w:tblCellSpacing w:w="15" w:type="dxa"/>
        </w:trPr>
        <w:tc>
          <w:tcPr>
            <w:tcW w:w="0" w:type="auto"/>
            <w:vAlign w:val="center"/>
            <w:hideMark/>
          </w:tcPr>
          <w:p w14:paraId="79D16911" w14:textId="77777777" w:rsidR="0095430C" w:rsidRDefault="0095430C">
            <w:pPr>
              <w:rPr>
                <w:rFonts w:eastAsia="Times New Roman"/>
                <w:lang w:val="en-US"/>
              </w:rPr>
            </w:pPr>
          </w:p>
        </w:tc>
        <w:tc>
          <w:tcPr>
            <w:tcW w:w="0" w:type="auto"/>
            <w:vAlign w:val="center"/>
            <w:hideMark/>
          </w:tcPr>
          <w:p w14:paraId="71B8B5B9" w14:textId="77777777" w:rsidR="0095430C"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95430C" w14:paraId="2E1EAB63" w14:textId="77777777">
        <w:trPr>
          <w:divId w:val="330329585"/>
          <w:tblCellSpacing w:w="15" w:type="dxa"/>
        </w:trPr>
        <w:tc>
          <w:tcPr>
            <w:tcW w:w="0" w:type="auto"/>
            <w:vAlign w:val="center"/>
            <w:hideMark/>
          </w:tcPr>
          <w:p w14:paraId="33224CA4" w14:textId="77777777" w:rsidR="0095430C" w:rsidRDefault="0095430C">
            <w:pPr>
              <w:rPr>
                <w:rFonts w:eastAsia="Times New Roman"/>
                <w:lang w:val="en-US"/>
              </w:rPr>
            </w:pPr>
          </w:p>
        </w:tc>
        <w:tc>
          <w:tcPr>
            <w:tcW w:w="0" w:type="auto"/>
            <w:vAlign w:val="center"/>
            <w:hideMark/>
          </w:tcPr>
          <w:p w14:paraId="45E2F004" w14:textId="77777777" w:rsidR="0095430C"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95430C" w14:paraId="2B5BD9F7" w14:textId="77777777">
        <w:trPr>
          <w:divId w:val="330329585"/>
          <w:tblCellSpacing w:w="15" w:type="dxa"/>
        </w:trPr>
        <w:tc>
          <w:tcPr>
            <w:tcW w:w="0" w:type="auto"/>
            <w:vAlign w:val="center"/>
            <w:hideMark/>
          </w:tcPr>
          <w:p w14:paraId="69A1B7F3" w14:textId="77777777" w:rsidR="0095430C" w:rsidRDefault="0095430C">
            <w:pPr>
              <w:rPr>
                <w:rFonts w:eastAsia="Times New Roman"/>
                <w:lang w:val="en-US"/>
              </w:rPr>
            </w:pPr>
          </w:p>
        </w:tc>
        <w:tc>
          <w:tcPr>
            <w:tcW w:w="0" w:type="auto"/>
            <w:vAlign w:val="center"/>
            <w:hideMark/>
          </w:tcPr>
          <w:p w14:paraId="7C1ACDF3" w14:textId="77777777" w:rsidR="0095430C"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95430C" w14:paraId="1835FB67" w14:textId="77777777">
        <w:trPr>
          <w:divId w:val="330329585"/>
          <w:tblCellSpacing w:w="15" w:type="dxa"/>
        </w:trPr>
        <w:tc>
          <w:tcPr>
            <w:tcW w:w="0" w:type="auto"/>
            <w:vAlign w:val="center"/>
            <w:hideMark/>
          </w:tcPr>
          <w:p w14:paraId="7DC5A7C7" w14:textId="77777777" w:rsidR="0095430C" w:rsidRDefault="0095430C">
            <w:pPr>
              <w:rPr>
                <w:rFonts w:eastAsia="Times New Roman"/>
                <w:lang w:val="en-US"/>
              </w:rPr>
            </w:pPr>
          </w:p>
        </w:tc>
        <w:tc>
          <w:tcPr>
            <w:tcW w:w="0" w:type="auto"/>
            <w:vAlign w:val="center"/>
            <w:hideMark/>
          </w:tcPr>
          <w:p w14:paraId="22C26F56" w14:textId="77777777" w:rsidR="0095430C"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95430C" w14:paraId="3AD47C0C" w14:textId="77777777">
        <w:trPr>
          <w:divId w:val="330329585"/>
          <w:tblCellSpacing w:w="15" w:type="dxa"/>
        </w:trPr>
        <w:tc>
          <w:tcPr>
            <w:tcW w:w="0" w:type="auto"/>
            <w:vAlign w:val="center"/>
            <w:hideMark/>
          </w:tcPr>
          <w:p w14:paraId="69FA6AFE" w14:textId="77777777" w:rsidR="0095430C" w:rsidRDefault="0095430C">
            <w:pPr>
              <w:rPr>
                <w:rFonts w:eastAsia="Times New Roman"/>
                <w:lang w:val="en-US"/>
              </w:rPr>
            </w:pPr>
          </w:p>
        </w:tc>
        <w:tc>
          <w:tcPr>
            <w:tcW w:w="0" w:type="auto"/>
            <w:vAlign w:val="center"/>
            <w:hideMark/>
          </w:tcPr>
          <w:p w14:paraId="46E7848A" w14:textId="77777777" w:rsidR="0095430C"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95430C" w14:paraId="5AB57FAA" w14:textId="77777777">
        <w:trPr>
          <w:divId w:val="330329585"/>
          <w:tblCellSpacing w:w="15" w:type="dxa"/>
        </w:trPr>
        <w:tc>
          <w:tcPr>
            <w:tcW w:w="0" w:type="auto"/>
            <w:vAlign w:val="center"/>
            <w:hideMark/>
          </w:tcPr>
          <w:p w14:paraId="04A7B101" w14:textId="77777777" w:rsidR="0095430C" w:rsidRDefault="0095430C">
            <w:pPr>
              <w:rPr>
                <w:rFonts w:eastAsia="Times New Roman"/>
                <w:lang w:val="en-US"/>
              </w:rPr>
            </w:pPr>
          </w:p>
        </w:tc>
        <w:tc>
          <w:tcPr>
            <w:tcW w:w="0" w:type="auto"/>
            <w:vAlign w:val="center"/>
            <w:hideMark/>
          </w:tcPr>
          <w:p w14:paraId="303E2245" w14:textId="77777777" w:rsidR="0095430C"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95430C" w14:paraId="5EBF33CA" w14:textId="77777777">
        <w:trPr>
          <w:divId w:val="330329585"/>
          <w:tblCellSpacing w:w="15" w:type="dxa"/>
        </w:trPr>
        <w:tc>
          <w:tcPr>
            <w:tcW w:w="0" w:type="auto"/>
            <w:vAlign w:val="center"/>
            <w:hideMark/>
          </w:tcPr>
          <w:p w14:paraId="7FEF8B59" w14:textId="77777777" w:rsidR="0095430C" w:rsidRDefault="0095430C">
            <w:pPr>
              <w:rPr>
                <w:rFonts w:eastAsia="Times New Roman"/>
                <w:lang w:val="en-US"/>
              </w:rPr>
            </w:pPr>
          </w:p>
        </w:tc>
        <w:tc>
          <w:tcPr>
            <w:tcW w:w="0" w:type="auto"/>
            <w:vAlign w:val="center"/>
            <w:hideMark/>
          </w:tcPr>
          <w:p w14:paraId="23C1D96F" w14:textId="77777777" w:rsidR="0095430C"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95430C" w14:paraId="7815D1EF" w14:textId="77777777">
        <w:trPr>
          <w:divId w:val="330329585"/>
          <w:tblCellSpacing w:w="15" w:type="dxa"/>
        </w:trPr>
        <w:tc>
          <w:tcPr>
            <w:tcW w:w="0" w:type="auto"/>
            <w:vAlign w:val="center"/>
            <w:hideMark/>
          </w:tcPr>
          <w:p w14:paraId="6832BCA0" w14:textId="77777777" w:rsidR="0095430C" w:rsidRDefault="0095430C">
            <w:pPr>
              <w:rPr>
                <w:rFonts w:eastAsia="Times New Roman"/>
                <w:lang w:val="en-US"/>
              </w:rPr>
            </w:pPr>
          </w:p>
        </w:tc>
        <w:tc>
          <w:tcPr>
            <w:tcW w:w="0" w:type="auto"/>
            <w:vAlign w:val="center"/>
            <w:hideMark/>
          </w:tcPr>
          <w:p w14:paraId="7D7B23B5" w14:textId="77777777" w:rsidR="0095430C"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95430C" w14:paraId="0982B8C0" w14:textId="77777777">
        <w:trPr>
          <w:divId w:val="330329585"/>
          <w:tblCellSpacing w:w="15" w:type="dxa"/>
        </w:trPr>
        <w:tc>
          <w:tcPr>
            <w:tcW w:w="0" w:type="auto"/>
            <w:vAlign w:val="center"/>
            <w:hideMark/>
          </w:tcPr>
          <w:p w14:paraId="7823AF56" w14:textId="77777777" w:rsidR="0095430C" w:rsidRDefault="0095430C">
            <w:pPr>
              <w:rPr>
                <w:rFonts w:eastAsia="Times New Roman"/>
                <w:lang w:val="en-US"/>
              </w:rPr>
            </w:pPr>
          </w:p>
        </w:tc>
        <w:tc>
          <w:tcPr>
            <w:tcW w:w="0" w:type="auto"/>
            <w:vAlign w:val="center"/>
            <w:hideMark/>
          </w:tcPr>
          <w:p w14:paraId="0C0A7DA4" w14:textId="77777777" w:rsidR="0095430C"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95430C" w14:paraId="6163F378" w14:textId="77777777">
        <w:trPr>
          <w:divId w:val="330329585"/>
          <w:tblCellSpacing w:w="15" w:type="dxa"/>
        </w:trPr>
        <w:tc>
          <w:tcPr>
            <w:tcW w:w="0" w:type="auto"/>
            <w:vAlign w:val="center"/>
            <w:hideMark/>
          </w:tcPr>
          <w:p w14:paraId="76F64BC1" w14:textId="77777777" w:rsidR="0095430C" w:rsidRDefault="0095430C">
            <w:pPr>
              <w:rPr>
                <w:rFonts w:eastAsia="Times New Roman"/>
                <w:lang w:val="en-US"/>
              </w:rPr>
            </w:pPr>
          </w:p>
        </w:tc>
        <w:tc>
          <w:tcPr>
            <w:tcW w:w="0" w:type="auto"/>
            <w:vAlign w:val="center"/>
            <w:hideMark/>
          </w:tcPr>
          <w:p w14:paraId="61C5192E" w14:textId="77777777" w:rsidR="0095430C"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95430C" w14:paraId="309AFBBC" w14:textId="77777777">
        <w:trPr>
          <w:divId w:val="330329585"/>
          <w:tblCellSpacing w:w="15" w:type="dxa"/>
        </w:trPr>
        <w:tc>
          <w:tcPr>
            <w:tcW w:w="0" w:type="auto"/>
            <w:vAlign w:val="center"/>
            <w:hideMark/>
          </w:tcPr>
          <w:p w14:paraId="528022CD" w14:textId="77777777" w:rsidR="0095430C" w:rsidRDefault="0095430C">
            <w:pPr>
              <w:rPr>
                <w:rFonts w:eastAsia="Times New Roman"/>
                <w:lang w:val="en-US"/>
              </w:rPr>
            </w:pPr>
          </w:p>
        </w:tc>
        <w:tc>
          <w:tcPr>
            <w:tcW w:w="0" w:type="auto"/>
            <w:vAlign w:val="center"/>
            <w:hideMark/>
          </w:tcPr>
          <w:p w14:paraId="18C3F502" w14:textId="77777777" w:rsidR="0095430C"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95430C" w14:paraId="5F3E02D0" w14:textId="77777777">
        <w:trPr>
          <w:divId w:val="330329585"/>
          <w:tblCellSpacing w:w="15" w:type="dxa"/>
        </w:trPr>
        <w:tc>
          <w:tcPr>
            <w:tcW w:w="0" w:type="auto"/>
            <w:vAlign w:val="center"/>
            <w:hideMark/>
          </w:tcPr>
          <w:p w14:paraId="44B82301" w14:textId="77777777" w:rsidR="0095430C" w:rsidRDefault="0095430C">
            <w:pPr>
              <w:rPr>
                <w:rFonts w:eastAsia="Times New Roman"/>
                <w:lang w:val="en-US"/>
              </w:rPr>
            </w:pPr>
          </w:p>
        </w:tc>
        <w:tc>
          <w:tcPr>
            <w:tcW w:w="0" w:type="auto"/>
            <w:vAlign w:val="center"/>
            <w:hideMark/>
          </w:tcPr>
          <w:p w14:paraId="6723B0AE" w14:textId="77777777" w:rsidR="0095430C"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95430C" w14:paraId="53099B0C" w14:textId="77777777">
        <w:trPr>
          <w:divId w:val="330329585"/>
          <w:tblCellSpacing w:w="15" w:type="dxa"/>
        </w:trPr>
        <w:tc>
          <w:tcPr>
            <w:tcW w:w="0" w:type="auto"/>
            <w:vAlign w:val="center"/>
            <w:hideMark/>
          </w:tcPr>
          <w:p w14:paraId="68FECC36" w14:textId="77777777" w:rsidR="0095430C" w:rsidRDefault="0095430C">
            <w:pPr>
              <w:rPr>
                <w:rFonts w:eastAsia="Times New Roman"/>
                <w:lang w:val="en-US"/>
              </w:rPr>
            </w:pPr>
          </w:p>
        </w:tc>
        <w:tc>
          <w:tcPr>
            <w:tcW w:w="0" w:type="auto"/>
            <w:vAlign w:val="center"/>
            <w:hideMark/>
          </w:tcPr>
          <w:p w14:paraId="11ED2DFA" w14:textId="77777777" w:rsidR="0095430C"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95430C" w14:paraId="41137C5D" w14:textId="77777777">
        <w:trPr>
          <w:divId w:val="330329585"/>
          <w:tblCellSpacing w:w="15" w:type="dxa"/>
        </w:trPr>
        <w:tc>
          <w:tcPr>
            <w:tcW w:w="0" w:type="auto"/>
            <w:vAlign w:val="center"/>
            <w:hideMark/>
          </w:tcPr>
          <w:p w14:paraId="328E0349" w14:textId="77777777" w:rsidR="0095430C" w:rsidRDefault="0095430C">
            <w:pPr>
              <w:rPr>
                <w:rFonts w:eastAsia="Times New Roman"/>
                <w:lang w:val="en-US"/>
              </w:rPr>
            </w:pPr>
          </w:p>
        </w:tc>
        <w:tc>
          <w:tcPr>
            <w:tcW w:w="0" w:type="auto"/>
            <w:vAlign w:val="center"/>
            <w:hideMark/>
          </w:tcPr>
          <w:p w14:paraId="0D20DEE4" w14:textId="77777777" w:rsidR="0095430C"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95430C" w14:paraId="319C8BA2" w14:textId="77777777">
        <w:trPr>
          <w:divId w:val="330329585"/>
          <w:tblCellSpacing w:w="15" w:type="dxa"/>
        </w:trPr>
        <w:tc>
          <w:tcPr>
            <w:tcW w:w="0" w:type="auto"/>
            <w:vAlign w:val="center"/>
            <w:hideMark/>
          </w:tcPr>
          <w:p w14:paraId="2396C3B8" w14:textId="77777777" w:rsidR="0095430C" w:rsidRDefault="0095430C">
            <w:pPr>
              <w:rPr>
                <w:rFonts w:eastAsia="Times New Roman"/>
                <w:lang w:val="en-US"/>
              </w:rPr>
            </w:pPr>
          </w:p>
        </w:tc>
        <w:tc>
          <w:tcPr>
            <w:tcW w:w="0" w:type="auto"/>
            <w:vAlign w:val="center"/>
            <w:hideMark/>
          </w:tcPr>
          <w:p w14:paraId="69DF2BB4" w14:textId="77777777" w:rsidR="0095430C"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95430C" w14:paraId="5028C37D" w14:textId="77777777">
        <w:trPr>
          <w:divId w:val="330329585"/>
          <w:tblCellSpacing w:w="15" w:type="dxa"/>
        </w:trPr>
        <w:tc>
          <w:tcPr>
            <w:tcW w:w="0" w:type="auto"/>
            <w:vAlign w:val="center"/>
            <w:hideMark/>
          </w:tcPr>
          <w:p w14:paraId="5DA58743" w14:textId="77777777" w:rsidR="0095430C" w:rsidRDefault="0095430C">
            <w:pPr>
              <w:rPr>
                <w:rFonts w:eastAsia="Times New Roman"/>
                <w:lang w:val="en-US"/>
              </w:rPr>
            </w:pPr>
          </w:p>
        </w:tc>
        <w:tc>
          <w:tcPr>
            <w:tcW w:w="0" w:type="auto"/>
            <w:vAlign w:val="center"/>
            <w:hideMark/>
          </w:tcPr>
          <w:p w14:paraId="32430522" w14:textId="77777777" w:rsidR="0095430C"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95430C" w14:paraId="7A0B945D" w14:textId="77777777">
        <w:trPr>
          <w:divId w:val="330329585"/>
          <w:tblCellSpacing w:w="15" w:type="dxa"/>
        </w:trPr>
        <w:tc>
          <w:tcPr>
            <w:tcW w:w="0" w:type="auto"/>
            <w:vAlign w:val="center"/>
            <w:hideMark/>
          </w:tcPr>
          <w:p w14:paraId="46E07FF5" w14:textId="77777777" w:rsidR="0095430C" w:rsidRDefault="0095430C">
            <w:pPr>
              <w:rPr>
                <w:rFonts w:eastAsia="Times New Roman"/>
                <w:lang w:val="en-US"/>
              </w:rPr>
            </w:pPr>
          </w:p>
        </w:tc>
        <w:tc>
          <w:tcPr>
            <w:tcW w:w="0" w:type="auto"/>
            <w:vAlign w:val="center"/>
            <w:hideMark/>
          </w:tcPr>
          <w:p w14:paraId="2D99A2E9" w14:textId="77777777" w:rsidR="0095430C"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95430C" w14:paraId="7F30C884" w14:textId="77777777">
        <w:trPr>
          <w:divId w:val="330329585"/>
          <w:tblCellSpacing w:w="15" w:type="dxa"/>
        </w:trPr>
        <w:tc>
          <w:tcPr>
            <w:tcW w:w="0" w:type="auto"/>
            <w:vAlign w:val="center"/>
            <w:hideMark/>
          </w:tcPr>
          <w:p w14:paraId="2947BE2E" w14:textId="77777777" w:rsidR="0095430C" w:rsidRDefault="0095430C">
            <w:pPr>
              <w:rPr>
                <w:rFonts w:eastAsia="Times New Roman"/>
                <w:lang w:val="en-US"/>
              </w:rPr>
            </w:pPr>
          </w:p>
        </w:tc>
        <w:tc>
          <w:tcPr>
            <w:tcW w:w="0" w:type="auto"/>
            <w:vAlign w:val="center"/>
            <w:hideMark/>
          </w:tcPr>
          <w:p w14:paraId="4057B112" w14:textId="77777777" w:rsidR="0095430C"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95430C" w14:paraId="4CD8A4BE" w14:textId="77777777">
        <w:trPr>
          <w:divId w:val="330329585"/>
          <w:tblCellSpacing w:w="15" w:type="dxa"/>
        </w:trPr>
        <w:tc>
          <w:tcPr>
            <w:tcW w:w="0" w:type="auto"/>
            <w:vAlign w:val="center"/>
            <w:hideMark/>
          </w:tcPr>
          <w:p w14:paraId="0D896D03" w14:textId="77777777" w:rsidR="0095430C" w:rsidRDefault="0095430C">
            <w:pPr>
              <w:rPr>
                <w:rFonts w:eastAsia="Times New Roman"/>
                <w:lang w:val="en-US"/>
              </w:rPr>
            </w:pPr>
          </w:p>
        </w:tc>
        <w:tc>
          <w:tcPr>
            <w:tcW w:w="0" w:type="auto"/>
            <w:vAlign w:val="center"/>
            <w:hideMark/>
          </w:tcPr>
          <w:p w14:paraId="6C27C5B5" w14:textId="77777777" w:rsidR="0095430C"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95430C" w14:paraId="5D000755" w14:textId="77777777">
        <w:trPr>
          <w:divId w:val="330329585"/>
          <w:tblCellSpacing w:w="15" w:type="dxa"/>
        </w:trPr>
        <w:tc>
          <w:tcPr>
            <w:tcW w:w="0" w:type="auto"/>
            <w:vAlign w:val="center"/>
            <w:hideMark/>
          </w:tcPr>
          <w:p w14:paraId="2E34EDC2" w14:textId="77777777" w:rsidR="0095430C" w:rsidRDefault="0095430C">
            <w:pPr>
              <w:rPr>
                <w:rFonts w:eastAsia="Times New Roman"/>
                <w:lang w:val="en-US"/>
              </w:rPr>
            </w:pPr>
          </w:p>
        </w:tc>
        <w:tc>
          <w:tcPr>
            <w:tcW w:w="0" w:type="auto"/>
            <w:vAlign w:val="center"/>
            <w:hideMark/>
          </w:tcPr>
          <w:p w14:paraId="3F91F20F" w14:textId="77777777" w:rsidR="0095430C"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95430C" w14:paraId="09D60700" w14:textId="77777777">
        <w:trPr>
          <w:divId w:val="330329585"/>
          <w:tblCellSpacing w:w="15" w:type="dxa"/>
        </w:trPr>
        <w:tc>
          <w:tcPr>
            <w:tcW w:w="0" w:type="auto"/>
            <w:vAlign w:val="center"/>
            <w:hideMark/>
          </w:tcPr>
          <w:p w14:paraId="65263892" w14:textId="77777777" w:rsidR="0095430C" w:rsidRDefault="0095430C">
            <w:pPr>
              <w:rPr>
                <w:rFonts w:eastAsia="Times New Roman"/>
                <w:lang w:val="en-US"/>
              </w:rPr>
            </w:pPr>
          </w:p>
        </w:tc>
        <w:tc>
          <w:tcPr>
            <w:tcW w:w="0" w:type="auto"/>
            <w:vAlign w:val="center"/>
            <w:hideMark/>
          </w:tcPr>
          <w:p w14:paraId="06551A13" w14:textId="77777777" w:rsidR="0095430C"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95430C" w14:paraId="675202D0" w14:textId="77777777">
        <w:trPr>
          <w:divId w:val="330329585"/>
          <w:tblCellSpacing w:w="15" w:type="dxa"/>
        </w:trPr>
        <w:tc>
          <w:tcPr>
            <w:tcW w:w="0" w:type="auto"/>
            <w:vAlign w:val="center"/>
            <w:hideMark/>
          </w:tcPr>
          <w:p w14:paraId="72D73209" w14:textId="77777777" w:rsidR="0095430C" w:rsidRDefault="0095430C">
            <w:pPr>
              <w:rPr>
                <w:rFonts w:eastAsia="Times New Roman"/>
                <w:lang w:val="en-US"/>
              </w:rPr>
            </w:pPr>
          </w:p>
        </w:tc>
        <w:tc>
          <w:tcPr>
            <w:tcW w:w="0" w:type="auto"/>
            <w:vAlign w:val="center"/>
            <w:hideMark/>
          </w:tcPr>
          <w:p w14:paraId="44A77576" w14:textId="77777777" w:rsidR="0095430C"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95430C" w14:paraId="3F1F017B" w14:textId="77777777">
        <w:trPr>
          <w:divId w:val="330329585"/>
          <w:tblCellSpacing w:w="15" w:type="dxa"/>
        </w:trPr>
        <w:tc>
          <w:tcPr>
            <w:tcW w:w="0" w:type="auto"/>
            <w:vAlign w:val="center"/>
            <w:hideMark/>
          </w:tcPr>
          <w:p w14:paraId="5042C253" w14:textId="77777777" w:rsidR="0095430C" w:rsidRDefault="0095430C">
            <w:pPr>
              <w:rPr>
                <w:rFonts w:eastAsia="Times New Roman"/>
                <w:lang w:val="en-US"/>
              </w:rPr>
            </w:pPr>
          </w:p>
        </w:tc>
        <w:tc>
          <w:tcPr>
            <w:tcW w:w="0" w:type="auto"/>
            <w:vAlign w:val="center"/>
            <w:hideMark/>
          </w:tcPr>
          <w:p w14:paraId="2C25BF0C" w14:textId="77777777" w:rsidR="0095430C"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95430C" w14:paraId="764CFCB5" w14:textId="77777777">
        <w:trPr>
          <w:divId w:val="330329585"/>
          <w:tblCellSpacing w:w="15" w:type="dxa"/>
        </w:trPr>
        <w:tc>
          <w:tcPr>
            <w:tcW w:w="0" w:type="auto"/>
            <w:vAlign w:val="center"/>
            <w:hideMark/>
          </w:tcPr>
          <w:p w14:paraId="2388A886" w14:textId="77777777" w:rsidR="0095430C" w:rsidRDefault="0095430C">
            <w:pPr>
              <w:rPr>
                <w:rFonts w:eastAsia="Times New Roman"/>
                <w:lang w:val="en-US"/>
              </w:rPr>
            </w:pPr>
          </w:p>
        </w:tc>
        <w:tc>
          <w:tcPr>
            <w:tcW w:w="0" w:type="auto"/>
            <w:vAlign w:val="center"/>
            <w:hideMark/>
          </w:tcPr>
          <w:p w14:paraId="4CB5D22E" w14:textId="77777777" w:rsidR="0095430C"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95430C" w14:paraId="737A0E51" w14:textId="77777777">
        <w:trPr>
          <w:divId w:val="330329585"/>
          <w:tblCellSpacing w:w="15" w:type="dxa"/>
        </w:trPr>
        <w:tc>
          <w:tcPr>
            <w:tcW w:w="0" w:type="auto"/>
            <w:vAlign w:val="center"/>
            <w:hideMark/>
          </w:tcPr>
          <w:p w14:paraId="0287AF55" w14:textId="77777777" w:rsidR="0095430C" w:rsidRDefault="0095430C">
            <w:pPr>
              <w:rPr>
                <w:rFonts w:eastAsia="Times New Roman"/>
                <w:lang w:val="en-US"/>
              </w:rPr>
            </w:pPr>
          </w:p>
        </w:tc>
        <w:tc>
          <w:tcPr>
            <w:tcW w:w="0" w:type="auto"/>
            <w:vAlign w:val="center"/>
            <w:hideMark/>
          </w:tcPr>
          <w:p w14:paraId="2A5E01DC" w14:textId="77777777" w:rsidR="0095430C"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95430C" w14:paraId="652ED20B" w14:textId="77777777">
        <w:trPr>
          <w:divId w:val="330329585"/>
          <w:tblCellSpacing w:w="15" w:type="dxa"/>
        </w:trPr>
        <w:tc>
          <w:tcPr>
            <w:tcW w:w="0" w:type="auto"/>
            <w:vAlign w:val="center"/>
            <w:hideMark/>
          </w:tcPr>
          <w:p w14:paraId="2C842F84" w14:textId="77777777" w:rsidR="0095430C" w:rsidRDefault="0095430C">
            <w:pPr>
              <w:rPr>
                <w:rFonts w:eastAsia="Times New Roman"/>
                <w:lang w:val="en-US"/>
              </w:rPr>
            </w:pPr>
          </w:p>
        </w:tc>
        <w:tc>
          <w:tcPr>
            <w:tcW w:w="0" w:type="auto"/>
            <w:vAlign w:val="center"/>
            <w:hideMark/>
          </w:tcPr>
          <w:p w14:paraId="661F989E" w14:textId="77777777" w:rsidR="0095430C"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95430C" w14:paraId="0C9842B0" w14:textId="77777777">
        <w:trPr>
          <w:divId w:val="330329585"/>
          <w:tblCellSpacing w:w="15" w:type="dxa"/>
        </w:trPr>
        <w:tc>
          <w:tcPr>
            <w:tcW w:w="0" w:type="auto"/>
            <w:vAlign w:val="center"/>
            <w:hideMark/>
          </w:tcPr>
          <w:p w14:paraId="503CD85F" w14:textId="77777777" w:rsidR="0095430C" w:rsidRDefault="0095430C">
            <w:pPr>
              <w:rPr>
                <w:rFonts w:eastAsia="Times New Roman"/>
                <w:lang w:val="en-US"/>
              </w:rPr>
            </w:pPr>
          </w:p>
        </w:tc>
        <w:tc>
          <w:tcPr>
            <w:tcW w:w="0" w:type="auto"/>
            <w:vAlign w:val="center"/>
            <w:hideMark/>
          </w:tcPr>
          <w:p w14:paraId="49458F53" w14:textId="77777777" w:rsidR="0095430C"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95430C" w14:paraId="2CCEABF9" w14:textId="77777777">
        <w:trPr>
          <w:divId w:val="330329585"/>
          <w:tblCellSpacing w:w="15" w:type="dxa"/>
        </w:trPr>
        <w:tc>
          <w:tcPr>
            <w:tcW w:w="0" w:type="auto"/>
            <w:vAlign w:val="center"/>
            <w:hideMark/>
          </w:tcPr>
          <w:p w14:paraId="4843241E" w14:textId="77777777" w:rsidR="0095430C" w:rsidRDefault="0095430C">
            <w:pPr>
              <w:rPr>
                <w:rFonts w:eastAsia="Times New Roman"/>
                <w:lang w:val="en-US"/>
              </w:rPr>
            </w:pPr>
          </w:p>
        </w:tc>
        <w:tc>
          <w:tcPr>
            <w:tcW w:w="0" w:type="auto"/>
            <w:vAlign w:val="center"/>
            <w:hideMark/>
          </w:tcPr>
          <w:p w14:paraId="52CD65FE" w14:textId="77777777" w:rsidR="0095430C"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95430C" w14:paraId="3A5E68CA" w14:textId="77777777">
        <w:trPr>
          <w:divId w:val="330329585"/>
          <w:tblCellSpacing w:w="15" w:type="dxa"/>
        </w:trPr>
        <w:tc>
          <w:tcPr>
            <w:tcW w:w="0" w:type="auto"/>
            <w:vAlign w:val="center"/>
            <w:hideMark/>
          </w:tcPr>
          <w:p w14:paraId="0FA83C1D" w14:textId="77777777" w:rsidR="0095430C" w:rsidRDefault="0095430C">
            <w:pPr>
              <w:rPr>
                <w:rFonts w:eastAsia="Times New Roman"/>
                <w:lang w:val="en-US"/>
              </w:rPr>
            </w:pPr>
          </w:p>
        </w:tc>
        <w:tc>
          <w:tcPr>
            <w:tcW w:w="0" w:type="auto"/>
            <w:vAlign w:val="center"/>
            <w:hideMark/>
          </w:tcPr>
          <w:p w14:paraId="4416D10B" w14:textId="77777777" w:rsidR="0095430C"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95430C" w14:paraId="4955A0D5" w14:textId="77777777">
        <w:trPr>
          <w:divId w:val="330329585"/>
          <w:tblCellSpacing w:w="15" w:type="dxa"/>
        </w:trPr>
        <w:tc>
          <w:tcPr>
            <w:tcW w:w="0" w:type="auto"/>
            <w:vAlign w:val="center"/>
            <w:hideMark/>
          </w:tcPr>
          <w:p w14:paraId="52E6E666" w14:textId="77777777" w:rsidR="0095430C" w:rsidRDefault="0095430C">
            <w:pPr>
              <w:rPr>
                <w:rFonts w:eastAsia="Times New Roman"/>
                <w:lang w:val="en-US"/>
              </w:rPr>
            </w:pPr>
          </w:p>
        </w:tc>
        <w:tc>
          <w:tcPr>
            <w:tcW w:w="0" w:type="auto"/>
            <w:vAlign w:val="center"/>
            <w:hideMark/>
          </w:tcPr>
          <w:p w14:paraId="7F21A8CC" w14:textId="77777777" w:rsidR="0095430C"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95430C" w14:paraId="10D3D4BD" w14:textId="77777777">
        <w:trPr>
          <w:divId w:val="330329585"/>
          <w:tblCellSpacing w:w="15" w:type="dxa"/>
        </w:trPr>
        <w:tc>
          <w:tcPr>
            <w:tcW w:w="0" w:type="auto"/>
            <w:vAlign w:val="center"/>
            <w:hideMark/>
          </w:tcPr>
          <w:p w14:paraId="7507D5A1" w14:textId="77777777" w:rsidR="0095430C" w:rsidRDefault="0095430C">
            <w:pPr>
              <w:rPr>
                <w:rFonts w:eastAsia="Times New Roman"/>
                <w:lang w:val="en-US"/>
              </w:rPr>
            </w:pPr>
          </w:p>
        </w:tc>
        <w:tc>
          <w:tcPr>
            <w:tcW w:w="0" w:type="auto"/>
            <w:vAlign w:val="center"/>
            <w:hideMark/>
          </w:tcPr>
          <w:p w14:paraId="489B81EA" w14:textId="77777777" w:rsidR="0095430C"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95430C" w14:paraId="39928DB7" w14:textId="77777777">
        <w:trPr>
          <w:divId w:val="330329585"/>
          <w:tblCellSpacing w:w="15" w:type="dxa"/>
        </w:trPr>
        <w:tc>
          <w:tcPr>
            <w:tcW w:w="0" w:type="auto"/>
            <w:vAlign w:val="center"/>
            <w:hideMark/>
          </w:tcPr>
          <w:p w14:paraId="29950B43" w14:textId="77777777" w:rsidR="0095430C" w:rsidRDefault="0095430C">
            <w:pPr>
              <w:rPr>
                <w:rFonts w:eastAsia="Times New Roman"/>
                <w:lang w:val="en-US"/>
              </w:rPr>
            </w:pPr>
          </w:p>
        </w:tc>
        <w:tc>
          <w:tcPr>
            <w:tcW w:w="0" w:type="auto"/>
            <w:vAlign w:val="center"/>
            <w:hideMark/>
          </w:tcPr>
          <w:p w14:paraId="55DDD072" w14:textId="77777777" w:rsidR="0095430C"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95430C" w14:paraId="548FF701" w14:textId="77777777">
        <w:trPr>
          <w:divId w:val="330329585"/>
          <w:tblCellSpacing w:w="15" w:type="dxa"/>
        </w:trPr>
        <w:tc>
          <w:tcPr>
            <w:tcW w:w="0" w:type="auto"/>
            <w:vAlign w:val="center"/>
            <w:hideMark/>
          </w:tcPr>
          <w:p w14:paraId="46537953" w14:textId="77777777" w:rsidR="0095430C" w:rsidRDefault="0095430C">
            <w:pPr>
              <w:rPr>
                <w:rFonts w:eastAsia="Times New Roman"/>
                <w:lang w:val="en-US"/>
              </w:rPr>
            </w:pPr>
          </w:p>
        </w:tc>
        <w:tc>
          <w:tcPr>
            <w:tcW w:w="0" w:type="auto"/>
            <w:vAlign w:val="center"/>
            <w:hideMark/>
          </w:tcPr>
          <w:p w14:paraId="0B6248CF" w14:textId="77777777" w:rsidR="0095430C"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14:paraId="3203B7FB" w14:textId="77777777" w:rsidR="0095430C" w:rsidRDefault="005B11EB">
      <w:pPr>
        <w:pStyle w:val="Heading2"/>
        <w:divId w:val="330329585"/>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95430C" w14:paraId="688B0AE5" w14:textId="77777777">
        <w:trPr>
          <w:divId w:val="330329585"/>
          <w:tblCellSpacing w:w="15" w:type="dxa"/>
        </w:trPr>
        <w:tc>
          <w:tcPr>
            <w:tcW w:w="0" w:type="auto"/>
            <w:vAlign w:val="center"/>
            <w:hideMark/>
          </w:tcPr>
          <w:p w14:paraId="53B5F1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F02368" w14:textId="77777777" w:rsidR="0095430C" w:rsidRDefault="005B11EB">
            <w:pPr>
              <w:rPr>
                <w:rFonts w:eastAsia="Times New Roman"/>
                <w:lang w:val="en-US"/>
              </w:rPr>
            </w:pPr>
            <w:r>
              <w:rPr>
                <w:rFonts w:eastAsia="Times New Roman"/>
                <w:lang w:val="en-US"/>
              </w:rPr>
              <w:t xml:space="preserve">Teeth Codes (Teeth Codes) </w:t>
            </w:r>
          </w:p>
        </w:tc>
      </w:tr>
      <w:tr w:rsidR="0095430C" w14:paraId="1BD249AF" w14:textId="77777777">
        <w:trPr>
          <w:divId w:val="330329585"/>
          <w:tblCellSpacing w:w="15" w:type="dxa"/>
        </w:trPr>
        <w:tc>
          <w:tcPr>
            <w:tcW w:w="0" w:type="auto"/>
            <w:vAlign w:val="center"/>
            <w:hideMark/>
          </w:tcPr>
          <w:p w14:paraId="392DE34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75372B" w14:textId="77777777" w:rsidR="0095430C" w:rsidRDefault="005B11EB">
            <w:pPr>
              <w:rPr>
                <w:rFonts w:eastAsia="Times New Roman"/>
                <w:lang w:val="en-US"/>
              </w:rPr>
            </w:pPr>
            <w:r>
              <w:rPr>
                <w:rFonts w:eastAsia="Times New Roman"/>
                <w:lang w:val="en-US"/>
              </w:rPr>
              <w:t>This value set includes the FDI Teeth codes.</w:t>
            </w:r>
          </w:p>
        </w:tc>
      </w:tr>
      <w:tr w:rsidR="0095430C" w14:paraId="5168449F" w14:textId="77777777">
        <w:trPr>
          <w:divId w:val="330329585"/>
          <w:tblCellSpacing w:w="15" w:type="dxa"/>
        </w:trPr>
        <w:tc>
          <w:tcPr>
            <w:tcW w:w="0" w:type="auto"/>
            <w:vAlign w:val="center"/>
            <w:hideMark/>
          </w:tcPr>
          <w:p w14:paraId="6D6188F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1D0C6D2" w14:textId="77777777" w:rsidR="0095430C" w:rsidRDefault="005B11EB">
            <w:pPr>
              <w:rPr>
                <w:rFonts w:eastAsia="Times New Roman"/>
                <w:lang w:val="en-US"/>
              </w:rPr>
            </w:pPr>
            <w:r>
              <w:rPr>
                <w:rFonts w:eastAsia="Times New Roman"/>
                <w:lang w:val="en-US"/>
              </w:rPr>
              <w:t>This is an example set</w:t>
            </w:r>
          </w:p>
        </w:tc>
      </w:tr>
      <w:tr w:rsidR="0095430C" w14:paraId="0C66106A" w14:textId="77777777">
        <w:trPr>
          <w:divId w:val="330329585"/>
          <w:tblCellSpacing w:w="15" w:type="dxa"/>
        </w:trPr>
        <w:tc>
          <w:tcPr>
            <w:tcW w:w="0" w:type="auto"/>
            <w:vAlign w:val="center"/>
            <w:hideMark/>
          </w:tcPr>
          <w:p w14:paraId="281D7B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27153A" w14:textId="77777777" w:rsidR="0095430C"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95430C" w14:paraId="491E24BC" w14:textId="77777777">
        <w:trPr>
          <w:divId w:val="330329585"/>
          <w:tblCellSpacing w:w="15" w:type="dxa"/>
        </w:trPr>
        <w:tc>
          <w:tcPr>
            <w:tcW w:w="0" w:type="auto"/>
            <w:vAlign w:val="center"/>
            <w:hideMark/>
          </w:tcPr>
          <w:p w14:paraId="42906AC7" w14:textId="77777777" w:rsidR="0095430C" w:rsidRDefault="0095430C">
            <w:pPr>
              <w:rPr>
                <w:rFonts w:eastAsia="Times New Roman"/>
                <w:lang w:val="en-US"/>
              </w:rPr>
            </w:pPr>
          </w:p>
        </w:tc>
        <w:tc>
          <w:tcPr>
            <w:tcW w:w="0" w:type="auto"/>
            <w:vAlign w:val="center"/>
            <w:hideMark/>
          </w:tcPr>
          <w:p w14:paraId="395D3DF1" w14:textId="77777777" w:rsidR="0095430C"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95430C" w14:paraId="6EC82950" w14:textId="77777777">
        <w:trPr>
          <w:divId w:val="330329585"/>
          <w:tblCellSpacing w:w="15" w:type="dxa"/>
        </w:trPr>
        <w:tc>
          <w:tcPr>
            <w:tcW w:w="0" w:type="auto"/>
            <w:vAlign w:val="center"/>
            <w:hideMark/>
          </w:tcPr>
          <w:p w14:paraId="24742680" w14:textId="77777777" w:rsidR="0095430C" w:rsidRDefault="0095430C">
            <w:pPr>
              <w:rPr>
                <w:rFonts w:eastAsia="Times New Roman"/>
                <w:lang w:val="en-US"/>
              </w:rPr>
            </w:pPr>
          </w:p>
        </w:tc>
        <w:tc>
          <w:tcPr>
            <w:tcW w:w="0" w:type="auto"/>
            <w:vAlign w:val="center"/>
            <w:hideMark/>
          </w:tcPr>
          <w:p w14:paraId="16F5CD0D" w14:textId="77777777" w:rsidR="0095430C"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95430C" w14:paraId="30BFDAD7" w14:textId="77777777">
        <w:trPr>
          <w:divId w:val="330329585"/>
          <w:tblCellSpacing w:w="15" w:type="dxa"/>
        </w:trPr>
        <w:tc>
          <w:tcPr>
            <w:tcW w:w="0" w:type="auto"/>
            <w:vAlign w:val="center"/>
            <w:hideMark/>
          </w:tcPr>
          <w:p w14:paraId="0FE5C7BE" w14:textId="77777777" w:rsidR="0095430C" w:rsidRDefault="0095430C">
            <w:pPr>
              <w:rPr>
                <w:rFonts w:eastAsia="Times New Roman"/>
                <w:lang w:val="en-US"/>
              </w:rPr>
            </w:pPr>
          </w:p>
        </w:tc>
        <w:tc>
          <w:tcPr>
            <w:tcW w:w="0" w:type="auto"/>
            <w:vAlign w:val="center"/>
            <w:hideMark/>
          </w:tcPr>
          <w:p w14:paraId="7D2C8A3A" w14:textId="77777777" w:rsidR="0095430C"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95430C" w14:paraId="5EC8B072" w14:textId="77777777">
        <w:trPr>
          <w:divId w:val="330329585"/>
          <w:tblCellSpacing w:w="15" w:type="dxa"/>
        </w:trPr>
        <w:tc>
          <w:tcPr>
            <w:tcW w:w="0" w:type="auto"/>
            <w:vAlign w:val="center"/>
            <w:hideMark/>
          </w:tcPr>
          <w:p w14:paraId="4B3B490A" w14:textId="77777777" w:rsidR="0095430C" w:rsidRDefault="0095430C">
            <w:pPr>
              <w:rPr>
                <w:rFonts w:eastAsia="Times New Roman"/>
                <w:lang w:val="en-US"/>
              </w:rPr>
            </w:pPr>
          </w:p>
        </w:tc>
        <w:tc>
          <w:tcPr>
            <w:tcW w:w="0" w:type="auto"/>
            <w:vAlign w:val="center"/>
            <w:hideMark/>
          </w:tcPr>
          <w:p w14:paraId="3C6DE3CB" w14:textId="77777777" w:rsidR="0095430C"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95430C" w14:paraId="64C559AE" w14:textId="77777777">
        <w:trPr>
          <w:divId w:val="330329585"/>
          <w:tblCellSpacing w:w="15" w:type="dxa"/>
        </w:trPr>
        <w:tc>
          <w:tcPr>
            <w:tcW w:w="0" w:type="auto"/>
            <w:vAlign w:val="center"/>
            <w:hideMark/>
          </w:tcPr>
          <w:p w14:paraId="5425ED1D" w14:textId="77777777" w:rsidR="0095430C" w:rsidRDefault="0095430C">
            <w:pPr>
              <w:rPr>
                <w:rFonts w:eastAsia="Times New Roman"/>
                <w:lang w:val="en-US"/>
              </w:rPr>
            </w:pPr>
          </w:p>
        </w:tc>
        <w:tc>
          <w:tcPr>
            <w:tcW w:w="0" w:type="auto"/>
            <w:vAlign w:val="center"/>
            <w:hideMark/>
          </w:tcPr>
          <w:p w14:paraId="4E065A5C" w14:textId="77777777" w:rsidR="0095430C"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95430C" w14:paraId="2573B9E0" w14:textId="77777777">
        <w:trPr>
          <w:divId w:val="330329585"/>
          <w:tblCellSpacing w:w="15" w:type="dxa"/>
        </w:trPr>
        <w:tc>
          <w:tcPr>
            <w:tcW w:w="0" w:type="auto"/>
            <w:vAlign w:val="center"/>
            <w:hideMark/>
          </w:tcPr>
          <w:p w14:paraId="020E5563" w14:textId="77777777" w:rsidR="0095430C" w:rsidRDefault="0095430C">
            <w:pPr>
              <w:rPr>
                <w:rFonts w:eastAsia="Times New Roman"/>
                <w:lang w:val="en-US"/>
              </w:rPr>
            </w:pPr>
          </w:p>
        </w:tc>
        <w:tc>
          <w:tcPr>
            <w:tcW w:w="0" w:type="auto"/>
            <w:vAlign w:val="center"/>
            <w:hideMark/>
          </w:tcPr>
          <w:p w14:paraId="7AEE5D06" w14:textId="77777777" w:rsidR="0095430C"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95430C" w14:paraId="24671156" w14:textId="77777777">
        <w:trPr>
          <w:divId w:val="330329585"/>
          <w:tblCellSpacing w:w="15" w:type="dxa"/>
        </w:trPr>
        <w:tc>
          <w:tcPr>
            <w:tcW w:w="0" w:type="auto"/>
            <w:vAlign w:val="center"/>
            <w:hideMark/>
          </w:tcPr>
          <w:p w14:paraId="63AE992B" w14:textId="77777777" w:rsidR="0095430C" w:rsidRDefault="0095430C">
            <w:pPr>
              <w:rPr>
                <w:rFonts w:eastAsia="Times New Roman"/>
                <w:lang w:val="en-US"/>
              </w:rPr>
            </w:pPr>
          </w:p>
        </w:tc>
        <w:tc>
          <w:tcPr>
            <w:tcW w:w="0" w:type="auto"/>
            <w:vAlign w:val="center"/>
            <w:hideMark/>
          </w:tcPr>
          <w:p w14:paraId="3C36FBCF" w14:textId="77777777" w:rsidR="0095430C"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95430C" w14:paraId="2A841AB8" w14:textId="77777777">
        <w:trPr>
          <w:divId w:val="330329585"/>
          <w:tblCellSpacing w:w="15" w:type="dxa"/>
        </w:trPr>
        <w:tc>
          <w:tcPr>
            <w:tcW w:w="0" w:type="auto"/>
            <w:vAlign w:val="center"/>
            <w:hideMark/>
          </w:tcPr>
          <w:p w14:paraId="2110E19E" w14:textId="77777777" w:rsidR="0095430C" w:rsidRDefault="0095430C">
            <w:pPr>
              <w:rPr>
                <w:rFonts w:eastAsia="Times New Roman"/>
                <w:lang w:val="en-US"/>
              </w:rPr>
            </w:pPr>
          </w:p>
        </w:tc>
        <w:tc>
          <w:tcPr>
            <w:tcW w:w="0" w:type="auto"/>
            <w:vAlign w:val="center"/>
            <w:hideMark/>
          </w:tcPr>
          <w:p w14:paraId="1FAC27EB" w14:textId="77777777" w:rsidR="0095430C"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95430C" w14:paraId="600E8E04" w14:textId="77777777">
        <w:trPr>
          <w:divId w:val="330329585"/>
          <w:tblCellSpacing w:w="15" w:type="dxa"/>
        </w:trPr>
        <w:tc>
          <w:tcPr>
            <w:tcW w:w="0" w:type="auto"/>
            <w:vAlign w:val="center"/>
            <w:hideMark/>
          </w:tcPr>
          <w:p w14:paraId="2901CF19" w14:textId="77777777" w:rsidR="0095430C" w:rsidRDefault="0095430C">
            <w:pPr>
              <w:rPr>
                <w:rFonts w:eastAsia="Times New Roman"/>
                <w:lang w:val="en-US"/>
              </w:rPr>
            </w:pPr>
          </w:p>
        </w:tc>
        <w:tc>
          <w:tcPr>
            <w:tcW w:w="0" w:type="auto"/>
            <w:vAlign w:val="center"/>
            <w:hideMark/>
          </w:tcPr>
          <w:p w14:paraId="4572CC25" w14:textId="77777777" w:rsidR="0095430C"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95430C" w14:paraId="2A7B447A" w14:textId="77777777">
        <w:trPr>
          <w:divId w:val="330329585"/>
          <w:tblCellSpacing w:w="15" w:type="dxa"/>
        </w:trPr>
        <w:tc>
          <w:tcPr>
            <w:tcW w:w="0" w:type="auto"/>
            <w:vAlign w:val="center"/>
            <w:hideMark/>
          </w:tcPr>
          <w:p w14:paraId="296B22D8" w14:textId="77777777" w:rsidR="0095430C" w:rsidRDefault="0095430C">
            <w:pPr>
              <w:rPr>
                <w:rFonts w:eastAsia="Times New Roman"/>
                <w:lang w:val="en-US"/>
              </w:rPr>
            </w:pPr>
          </w:p>
        </w:tc>
        <w:tc>
          <w:tcPr>
            <w:tcW w:w="0" w:type="auto"/>
            <w:vAlign w:val="center"/>
            <w:hideMark/>
          </w:tcPr>
          <w:p w14:paraId="0E2487D2" w14:textId="77777777" w:rsidR="0095430C"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95430C" w14:paraId="1C77C289" w14:textId="77777777">
        <w:trPr>
          <w:divId w:val="330329585"/>
          <w:tblCellSpacing w:w="15" w:type="dxa"/>
        </w:trPr>
        <w:tc>
          <w:tcPr>
            <w:tcW w:w="0" w:type="auto"/>
            <w:vAlign w:val="center"/>
            <w:hideMark/>
          </w:tcPr>
          <w:p w14:paraId="55FED735" w14:textId="77777777" w:rsidR="0095430C" w:rsidRDefault="0095430C">
            <w:pPr>
              <w:rPr>
                <w:rFonts w:eastAsia="Times New Roman"/>
                <w:lang w:val="en-US"/>
              </w:rPr>
            </w:pPr>
          </w:p>
        </w:tc>
        <w:tc>
          <w:tcPr>
            <w:tcW w:w="0" w:type="auto"/>
            <w:vAlign w:val="center"/>
            <w:hideMark/>
          </w:tcPr>
          <w:p w14:paraId="2C92F2C2" w14:textId="77777777" w:rsidR="0095430C"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95430C" w14:paraId="0E03FDA8" w14:textId="77777777">
        <w:trPr>
          <w:divId w:val="330329585"/>
          <w:tblCellSpacing w:w="15" w:type="dxa"/>
        </w:trPr>
        <w:tc>
          <w:tcPr>
            <w:tcW w:w="0" w:type="auto"/>
            <w:vAlign w:val="center"/>
            <w:hideMark/>
          </w:tcPr>
          <w:p w14:paraId="396ED53E" w14:textId="77777777" w:rsidR="0095430C" w:rsidRDefault="0095430C">
            <w:pPr>
              <w:rPr>
                <w:rFonts w:eastAsia="Times New Roman"/>
                <w:lang w:val="en-US"/>
              </w:rPr>
            </w:pPr>
          </w:p>
        </w:tc>
        <w:tc>
          <w:tcPr>
            <w:tcW w:w="0" w:type="auto"/>
            <w:vAlign w:val="center"/>
            <w:hideMark/>
          </w:tcPr>
          <w:p w14:paraId="6BF76C56" w14:textId="77777777" w:rsidR="0095430C"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95430C" w14:paraId="48579D61" w14:textId="77777777">
        <w:trPr>
          <w:divId w:val="330329585"/>
          <w:tblCellSpacing w:w="15" w:type="dxa"/>
        </w:trPr>
        <w:tc>
          <w:tcPr>
            <w:tcW w:w="0" w:type="auto"/>
            <w:vAlign w:val="center"/>
            <w:hideMark/>
          </w:tcPr>
          <w:p w14:paraId="4A26C469" w14:textId="77777777" w:rsidR="0095430C" w:rsidRDefault="0095430C">
            <w:pPr>
              <w:rPr>
                <w:rFonts w:eastAsia="Times New Roman"/>
                <w:lang w:val="en-US"/>
              </w:rPr>
            </w:pPr>
          </w:p>
        </w:tc>
        <w:tc>
          <w:tcPr>
            <w:tcW w:w="0" w:type="auto"/>
            <w:vAlign w:val="center"/>
            <w:hideMark/>
          </w:tcPr>
          <w:p w14:paraId="4C49DAB1" w14:textId="77777777" w:rsidR="0095430C"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95430C" w14:paraId="3C7234B8" w14:textId="77777777">
        <w:trPr>
          <w:divId w:val="330329585"/>
          <w:tblCellSpacing w:w="15" w:type="dxa"/>
        </w:trPr>
        <w:tc>
          <w:tcPr>
            <w:tcW w:w="0" w:type="auto"/>
            <w:vAlign w:val="center"/>
            <w:hideMark/>
          </w:tcPr>
          <w:p w14:paraId="643D6D59" w14:textId="77777777" w:rsidR="0095430C" w:rsidRDefault="0095430C">
            <w:pPr>
              <w:rPr>
                <w:rFonts w:eastAsia="Times New Roman"/>
                <w:lang w:val="en-US"/>
              </w:rPr>
            </w:pPr>
          </w:p>
        </w:tc>
        <w:tc>
          <w:tcPr>
            <w:tcW w:w="0" w:type="auto"/>
            <w:vAlign w:val="center"/>
            <w:hideMark/>
          </w:tcPr>
          <w:p w14:paraId="2398EABE" w14:textId="77777777" w:rsidR="0095430C"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95430C" w14:paraId="1DFA24EF" w14:textId="77777777">
        <w:trPr>
          <w:divId w:val="330329585"/>
          <w:tblCellSpacing w:w="15" w:type="dxa"/>
        </w:trPr>
        <w:tc>
          <w:tcPr>
            <w:tcW w:w="0" w:type="auto"/>
            <w:vAlign w:val="center"/>
            <w:hideMark/>
          </w:tcPr>
          <w:p w14:paraId="045D4B71" w14:textId="77777777" w:rsidR="0095430C" w:rsidRDefault="0095430C">
            <w:pPr>
              <w:rPr>
                <w:rFonts w:eastAsia="Times New Roman"/>
                <w:lang w:val="en-US"/>
              </w:rPr>
            </w:pPr>
          </w:p>
        </w:tc>
        <w:tc>
          <w:tcPr>
            <w:tcW w:w="0" w:type="auto"/>
            <w:vAlign w:val="center"/>
            <w:hideMark/>
          </w:tcPr>
          <w:p w14:paraId="0A23E44D" w14:textId="77777777" w:rsidR="0095430C"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95430C" w14:paraId="68FBDF90" w14:textId="77777777">
        <w:trPr>
          <w:divId w:val="330329585"/>
          <w:tblCellSpacing w:w="15" w:type="dxa"/>
        </w:trPr>
        <w:tc>
          <w:tcPr>
            <w:tcW w:w="0" w:type="auto"/>
            <w:vAlign w:val="center"/>
            <w:hideMark/>
          </w:tcPr>
          <w:p w14:paraId="206798D4" w14:textId="77777777" w:rsidR="0095430C" w:rsidRDefault="0095430C">
            <w:pPr>
              <w:rPr>
                <w:rFonts w:eastAsia="Times New Roman"/>
                <w:lang w:val="en-US"/>
              </w:rPr>
            </w:pPr>
          </w:p>
        </w:tc>
        <w:tc>
          <w:tcPr>
            <w:tcW w:w="0" w:type="auto"/>
            <w:vAlign w:val="center"/>
            <w:hideMark/>
          </w:tcPr>
          <w:p w14:paraId="415EB2BD" w14:textId="77777777" w:rsidR="0095430C"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95430C" w14:paraId="7D3E54A2" w14:textId="77777777">
        <w:trPr>
          <w:divId w:val="330329585"/>
          <w:tblCellSpacing w:w="15" w:type="dxa"/>
        </w:trPr>
        <w:tc>
          <w:tcPr>
            <w:tcW w:w="0" w:type="auto"/>
            <w:vAlign w:val="center"/>
            <w:hideMark/>
          </w:tcPr>
          <w:p w14:paraId="21BC8E87" w14:textId="77777777" w:rsidR="0095430C" w:rsidRDefault="0095430C">
            <w:pPr>
              <w:rPr>
                <w:rFonts w:eastAsia="Times New Roman"/>
                <w:lang w:val="en-US"/>
              </w:rPr>
            </w:pPr>
          </w:p>
        </w:tc>
        <w:tc>
          <w:tcPr>
            <w:tcW w:w="0" w:type="auto"/>
            <w:vAlign w:val="center"/>
            <w:hideMark/>
          </w:tcPr>
          <w:p w14:paraId="59B48425" w14:textId="77777777" w:rsidR="0095430C"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95430C" w14:paraId="2801CD70" w14:textId="77777777">
        <w:trPr>
          <w:divId w:val="330329585"/>
          <w:tblCellSpacing w:w="15" w:type="dxa"/>
        </w:trPr>
        <w:tc>
          <w:tcPr>
            <w:tcW w:w="0" w:type="auto"/>
            <w:vAlign w:val="center"/>
            <w:hideMark/>
          </w:tcPr>
          <w:p w14:paraId="5B41B8D8" w14:textId="77777777" w:rsidR="0095430C" w:rsidRDefault="0095430C">
            <w:pPr>
              <w:rPr>
                <w:rFonts w:eastAsia="Times New Roman"/>
                <w:lang w:val="en-US"/>
              </w:rPr>
            </w:pPr>
          </w:p>
        </w:tc>
        <w:tc>
          <w:tcPr>
            <w:tcW w:w="0" w:type="auto"/>
            <w:vAlign w:val="center"/>
            <w:hideMark/>
          </w:tcPr>
          <w:p w14:paraId="035D2930" w14:textId="77777777" w:rsidR="0095430C"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95430C" w14:paraId="02D5B6B4" w14:textId="77777777">
        <w:trPr>
          <w:divId w:val="330329585"/>
          <w:tblCellSpacing w:w="15" w:type="dxa"/>
        </w:trPr>
        <w:tc>
          <w:tcPr>
            <w:tcW w:w="0" w:type="auto"/>
            <w:vAlign w:val="center"/>
            <w:hideMark/>
          </w:tcPr>
          <w:p w14:paraId="68330199" w14:textId="77777777" w:rsidR="0095430C" w:rsidRDefault="0095430C">
            <w:pPr>
              <w:rPr>
                <w:rFonts w:eastAsia="Times New Roman"/>
                <w:lang w:val="en-US"/>
              </w:rPr>
            </w:pPr>
          </w:p>
        </w:tc>
        <w:tc>
          <w:tcPr>
            <w:tcW w:w="0" w:type="auto"/>
            <w:vAlign w:val="center"/>
            <w:hideMark/>
          </w:tcPr>
          <w:p w14:paraId="07D14877" w14:textId="77777777" w:rsidR="0095430C"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95430C" w14:paraId="7F6F3E5B" w14:textId="77777777">
        <w:trPr>
          <w:divId w:val="330329585"/>
          <w:tblCellSpacing w:w="15" w:type="dxa"/>
        </w:trPr>
        <w:tc>
          <w:tcPr>
            <w:tcW w:w="0" w:type="auto"/>
            <w:vAlign w:val="center"/>
            <w:hideMark/>
          </w:tcPr>
          <w:p w14:paraId="5BCED714" w14:textId="77777777" w:rsidR="0095430C" w:rsidRDefault="0095430C">
            <w:pPr>
              <w:rPr>
                <w:rFonts w:eastAsia="Times New Roman"/>
                <w:lang w:val="en-US"/>
              </w:rPr>
            </w:pPr>
          </w:p>
        </w:tc>
        <w:tc>
          <w:tcPr>
            <w:tcW w:w="0" w:type="auto"/>
            <w:vAlign w:val="center"/>
            <w:hideMark/>
          </w:tcPr>
          <w:p w14:paraId="291E033F" w14:textId="77777777" w:rsidR="0095430C"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95430C" w14:paraId="07535446" w14:textId="77777777">
        <w:trPr>
          <w:divId w:val="330329585"/>
          <w:tblCellSpacing w:w="15" w:type="dxa"/>
        </w:trPr>
        <w:tc>
          <w:tcPr>
            <w:tcW w:w="0" w:type="auto"/>
            <w:vAlign w:val="center"/>
            <w:hideMark/>
          </w:tcPr>
          <w:p w14:paraId="69B82B48" w14:textId="77777777" w:rsidR="0095430C" w:rsidRDefault="0095430C">
            <w:pPr>
              <w:rPr>
                <w:rFonts w:eastAsia="Times New Roman"/>
                <w:lang w:val="en-US"/>
              </w:rPr>
            </w:pPr>
          </w:p>
        </w:tc>
        <w:tc>
          <w:tcPr>
            <w:tcW w:w="0" w:type="auto"/>
            <w:vAlign w:val="center"/>
            <w:hideMark/>
          </w:tcPr>
          <w:p w14:paraId="59615DAB" w14:textId="77777777" w:rsidR="0095430C"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95430C" w14:paraId="39BC193F" w14:textId="77777777">
        <w:trPr>
          <w:divId w:val="330329585"/>
          <w:tblCellSpacing w:w="15" w:type="dxa"/>
        </w:trPr>
        <w:tc>
          <w:tcPr>
            <w:tcW w:w="0" w:type="auto"/>
            <w:vAlign w:val="center"/>
            <w:hideMark/>
          </w:tcPr>
          <w:p w14:paraId="22D4AB2B" w14:textId="77777777" w:rsidR="0095430C" w:rsidRDefault="0095430C">
            <w:pPr>
              <w:rPr>
                <w:rFonts w:eastAsia="Times New Roman"/>
                <w:lang w:val="en-US"/>
              </w:rPr>
            </w:pPr>
          </w:p>
        </w:tc>
        <w:tc>
          <w:tcPr>
            <w:tcW w:w="0" w:type="auto"/>
            <w:vAlign w:val="center"/>
            <w:hideMark/>
          </w:tcPr>
          <w:p w14:paraId="53B74AC4" w14:textId="77777777" w:rsidR="0095430C"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95430C" w14:paraId="6AE3D5F3" w14:textId="77777777">
        <w:trPr>
          <w:divId w:val="330329585"/>
          <w:tblCellSpacing w:w="15" w:type="dxa"/>
        </w:trPr>
        <w:tc>
          <w:tcPr>
            <w:tcW w:w="0" w:type="auto"/>
            <w:vAlign w:val="center"/>
            <w:hideMark/>
          </w:tcPr>
          <w:p w14:paraId="002149C7" w14:textId="77777777" w:rsidR="0095430C" w:rsidRDefault="0095430C">
            <w:pPr>
              <w:rPr>
                <w:rFonts w:eastAsia="Times New Roman"/>
                <w:lang w:val="en-US"/>
              </w:rPr>
            </w:pPr>
          </w:p>
        </w:tc>
        <w:tc>
          <w:tcPr>
            <w:tcW w:w="0" w:type="auto"/>
            <w:vAlign w:val="center"/>
            <w:hideMark/>
          </w:tcPr>
          <w:p w14:paraId="1817FA23" w14:textId="77777777" w:rsidR="0095430C"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95430C" w14:paraId="052E211E" w14:textId="77777777">
        <w:trPr>
          <w:divId w:val="330329585"/>
          <w:tblCellSpacing w:w="15" w:type="dxa"/>
        </w:trPr>
        <w:tc>
          <w:tcPr>
            <w:tcW w:w="0" w:type="auto"/>
            <w:vAlign w:val="center"/>
            <w:hideMark/>
          </w:tcPr>
          <w:p w14:paraId="4193AD31" w14:textId="77777777" w:rsidR="0095430C" w:rsidRDefault="0095430C">
            <w:pPr>
              <w:rPr>
                <w:rFonts w:eastAsia="Times New Roman"/>
                <w:lang w:val="en-US"/>
              </w:rPr>
            </w:pPr>
          </w:p>
        </w:tc>
        <w:tc>
          <w:tcPr>
            <w:tcW w:w="0" w:type="auto"/>
            <w:vAlign w:val="center"/>
            <w:hideMark/>
          </w:tcPr>
          <w:p w14:paraId="5967FBA7" w14:textId="77777777" w:rsidR="0095430C"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95430C" w14:paraId="5364B8CA" w14:textId="77777777">
        <w:trPr>
          <w:divId w:val="330329585"/>
          <w:tblCellSpacing w:w="15" w:type="dxa"/>
        </w:trPr>
        <w:tc>
          <w:tcPr>
            <w:tcW w:w="0" w:type="auto"/>
            <w:vAlign w:val="center"/>
            <w:hideMark/>
          </w:tcPr>
          <w:p w14:paraId="55B94181" w14:textId="77777777" w:rsidR="0095430C" w:rsidRDefault="0095430C">
            <w:pPr>
              <w:rPr>
                <w:rFonts w:eastAsia="Times New Roman"/>
                <w:lang w:val="en-US"/>
              </w:rPr>
            </w:pPr>
          </w:p>
        </w:tc>
        <w:tc>
          <w:tcPr>
            <w:tcW w:w="0" w:type="auto"/>
            <w:vAlign w:val="center"/>
            <w:hideMark/>
          </w:tcPr>
          <w:p w14:paraId="3F12E840" w14:textId="77777777" w:rsidR="0095430C"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95430C" w14:paraId="3C82903D" w14:textId="77777777">
        <w:trPr>
          <w:divId w:val="330329585"/>
          <w:tblCellSpacing w:w="15" w:type="dxa"/>
        </w:trPr>
        <w:tc>
          <w:tcPr>
            <w:tcW w:w="0" w:type="auto"/>
            <w:vAlign w:val="center"/>
            <w:hideMark/>
          </w:tcPr>
          <w:p w14:paraId="5A11F98B" w14:textId="77777777" w:rsidR="0095430C" w:rsidRDefault="0095430C">
            <w:pPr>
              <w:rPr>
                <w:rFonts w:eastAsia="Times New Roman"/>
                <w:lang w:val="en-US"/>
              </w:rPr>
            </w:pPr>
          </w:p>
        </w:tc>
        <w:tc>
          <w:tcPr>
            <w:tcW w:w="0" w:type="auto"/>
            <w:vAlign w:val="center"/>
            <w:hideMark/>
          </w:tcPr>
          <w:p w14:paraId="7E9F335E" w14:textId="77777777" w:rsidR="0095430C"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95430C" w14:paraId="37ABCB06" w14:textId="77777777">
        <w:trPr>
          <w:divId w:val="330329585"/>
          <w:tblCellSpacing w:w="15" w:type="dxa"/>
        </w:trPr>
        <w:tc>
          <w:tcPr>
            <w:tcW w:w="0" w:type="auto"/>
            <w:vAlign w:val="center"/>
            <w:hideMark/>
          </w:tcPr>
          <w:p w14:paraId="77E44DFF" w14:textId="77777777" w:rsidR="0095430C" w:rsidRDefault="0095430C">
            <w:pPr>
              <w:rPr>
                <w:rFonts w:eastAsia="Times New Roman"/>
                <w:lang w:val="en-US"/>
              </w:rPr>
            </w:pPr>
          </w:p>
        </w:tc>
        <w:tc>
          <w:tcPr>
            <w:tcW w:w="0" w:type="auto"/>
            <w:vAlign w:val="center"/>
            <w:hideMark/>
          </w:tcPr>
          <w:p w14:paraId="0C9127AD" w14:textId="77777777" w:rsidR="0095430C"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95430C" w14:paraId="0F98CB6A" w14:textId="77777777">
        <w:trPr>
          <w:divId w:val="330329585"/>
          <w:tblCellSpacing w:w="15" w:type="dxa"/>
        </w:trPr>
        <w:tc>
          <w:tcPr>
            <w:tcW w:w="0" w:type="auto"/>
            <w:vAlign w:val="center"/>
            <w:hideMark/>
          </w:tcPr>
          <w:p w14:paraId="54988157" w14:textId="77777777" w:rsidR="0095430C" w:rsidRDefault="0095430C">
            <w:pPr>
              <w:rPr>
                <w:rFonts w:eastAsia="Times New Roman"/>
                <w:lang w:val="en-US"/>
              </w:rPr>
            </w:pPr>
          </w:p>
        </w:tc>
        <w:tc>
          <w:tcPr>
            <w:tcW w:w="0" w:type="auto"/>
            <w:vAlign w:val="center"/>
            <w:hideMark/>
          </w:tcPr>
          <w:p w14:paraId="79A6D07A" w14:textId="77777777" w:rsidR="0095430C"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95430C" w14:paraId="0A9952E3" w14:textId="77777777">
        <w:trPr>
          <w:divId w:val="330329585"/>
          <w:tblCellSpacing w:w="15" w:type="dxa"/>
        </w:trPr>
        <w:tc>
          <w:tcPr>
            <w:tcW w:w="0" w:type="auto"/>
            <w:vAlign w:val="center"/>
            <w:hideMark/>
          </w:tcPr>
          <w:p w14:paraId="73C054FB" w14:textId="77777777" w:rsidR="0095430C" w:rsidRDefault="0095430C">
            <w:pPr>
              <w:rPr>
                <w:rFonts w:eastAsia="Times New Roman"/>
                <w:lang w:val="en-US"/>
              </w:rPr>
            </w:pPr>
          </w:p>
        </w:tc>
        <w:tc>
          <w:tcPr>
            <w:tcW w:w="0" w:type="auto"/>
            <w:vAlign w:val="center"/>
            <w:hideMark/>
          </w:tcPr>
          <w:p w14:paraId="34891938" w14:textId="77777777" w:rsidR="0095430C"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95430C" w14:paraId="0AB452B6" w14:textId="77777777">
        <w:trPr>
          <w:divId w:val="330329585"/>
          <w:tblCellSpacing w:w="15" w:type="dxa"/>
        </w:trPr>
        <w:tc>
          <w:tcPr>
            <w:tcW w:w="0" w:type="auto"/>
            <w:vAlign w:val="center"/>
            <w:hideMark/>
          </w:tcPr>
          <w:p w14:paraId="370D8444" w14:textId="77777777" w:rsidR="0095430C" w:rsidRDefault="0095430C">
            <w:pPr>
              <w:rPr>
                <w:rFonts w:eastAsia="Times New Roman"/>
                <w:lang w:val="en-US"/>
              </w:rPr>
            </w:pPr>
          </w:p>
        </w:tc>
        <w:tc>
          <w:tcPr>
            <w:tcW w:w="0" w:type="auto"/>
            <w:vAlign w:val="center"/>
            <w:hideMark/>
          </w:tcPr>
          <w:p w14:paraId="1C97E837" w14:textId="77777777" w:rsidR="0095430C"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95430C" w14:paraId="077A5739" w14:textId="77777777">
        <w:trPr>
          <w:divId w:val="330329585"/>
          <w:tblCellSpacing w:w="15" w:type="dxa"/>
        </w:trPr>
        <w:tc>
          <w:tcPr>
            <w:tcW w:w="0" w:type="auto"/>
            <w:vAlign w:val="center"/>
            <w:hideMark/>
          </w:tcPr>
          <w:p w14:paraId="42D5C398" w14:textId="77777777" w:rsidR="0095430C" w:rsidRDefault="0095430C">
            <w:pPr>
              <w:rPr>
                <w:rFonts w:eastAsia="Times New Roman"/>
                <w:lang w:val="en-US"/>
              </w:rPr>
            </w:pPr>
          </w:p>
        </w:tc>
        <w:tc>
          <w:tcPr>
            <w:tcW w:w="0" w:type="auto"/>
            <w:vAlign w:val="center"/>
            <w:hideMark/>
          </w:tcPr>
          <w:p w14:paraId="1DBD6FE5" w14:textId="77777777" w:rsidR="0095430C"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14:paraId="7B70CD91" w14:textId="77777777" w:rsidR="0095430C"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F9981F6" w14:textId="77777777">
        <w:trPr>
          <w:divId w:val="330329585"/>
          <w:tblCellSpacing w:w="15" w:type="dxa"/>
        </w:trPr>
        <w:tc>
          <w:tcPr>
            <w:tcW w:w="0" w:type="auto"/>
            <w:vAlign w:val="center"/>
            <w:hideMark/>
          </w:tcPr>
          <w:p w14:paraId="318B25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35A8CC" w14:textId="77777777" w:rsidR="0095430C" w:rsidRDefault="005B11EB">
            <w:pPr>
              <w:rPr>
                <w:rFonts w:eastAsia="Times New Roman"/>
                <w:lang w:val="en-US"/>
              </w:rPr>
            </w:pPr>
            <w:r>
              <w:rPr>
                <w:rFonts w:eastAsia="Times New Roman"/>
                <w:lang w:val="en-US"/>
              </w:rPr>
              <w:t xml:space="preserve">TestScriptOperationCodes (Test Script Operation Codes) </w:t>
            </w:r>
          </w:p>
        </w:tc>
      </w:tr>
      <w:tr w:rsidR="0095430C" w14:paraId="34C9ED44" w14:textId="77777777">
        <w:trPr>
          <w:divId w:val="330329585"/>
          <w:tblCellSpacing w:w="15" w:type="dxa"/>
        </w:trPr>
        <w:tc>
          <w:tcPr>
            <w:tcW w:w="0" w:type="auto"/>
            <w:vAlign w:val="center"/>
            <w:hideMark/>
          </w:tcPr>
          <w:p w14:paraId="5F1B8A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A75739" w14:textId="77777777" w:rsidR="0095430C"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95430C" w14:paraId="396C27DC" w14:textId="77777777">
        <w:trPr>
          <w:divId w:val="330329585"/>
          <w:tblCellSpacing w:w="15" w:type="dxa"/>
        </w:trPr>
        <w:tc>
          <w:tcPr>
            <w:tcW w:w="0" w:type="auto"/>
            <w:vAlign w:val="center"/>
            <w:hideMark/>
          </w:tcPr>
          <w:p w14:paraId="41A00F1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6FA07A" w14:textId="77777777" w:rsidR="0095430C"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95430C" w14:paraId="7723973A" w14:textId="77777777">
        <w:trPr>
          <w:divId w:val="330329585"/>
          <w:tblCellSpacing w:w="15" w:type="dxa"/>
        </w:trPr>
        <w:tc>
          <w:tcPr>
            <w:tcW w:w="0" w:type="auto"/>
            <w:vAlign w:val="center"/>
            <w:hideMark/>
          </w:tcPr>
          <w:p w14:paraId="0541FDF7" w14:textId="77777777" w:rsidR="0095430C" w:rsidRDefault="0095430C">
            <w:pPr>
              <w:rPr>
                <w:rFonts w:eastAsia="Times New Roman"/>
                <w:lang w:val="en-US"/>
              </w:rPr>
            </w:pPr>
          </w:p>
        </w:tc>
        <w:tc>
          <w:tcPr>
            <w:tcW w:w="0" w:type="auto"/>
            <w:vAlign w:val="center"/>
            <w:hideMark/>
          </w:tcPr>
          <w:p w14:paraId="4FB89471" w14:textId="77777777" w:rsidR="0095430C" w:rsidRDefault="005B11EB">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95430C" w14:paraId="0700580A" w14:textId="77777777">
        <w:trPr>
          <w:divId w:val="330329585"/>
          <w:tblCellSpacing w:w="15" w:type="dxa"/>
        </w:trPr>
        <w:tc>
          <w:tcPr>
            <w:tcW w:w="0" w:type="auto"/>
            <w:vAlign w:val="center"/>
            <w:hideMark/>
          </w:tcPr>
          <w:p w14:paraId="2B6D86A8" w14:textId="77777777" w:rsidR="0095430C" w:rsidRDefault="0095430C">
            <w:pPr>
              <w:rPr>
                <w:rFonts w:eastAsia="Times New Roman"/>
                <w:lang w:val="en-US"/>
              </w:rPr>
            </w:pPr>
          </w:p>
        </w:tc>
        <w:tc>
          <w:tcPr>
            <w:tcW w:w="0" w:type="auto"/>
            <w:vAlign w:val="center"/>
            <w:hideMark/>
          </w:tcPr>
          <w:p w14:paraId="23D394CE"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95430C" w14:paraId="6C689FD3" w14:textId="77777777">
        <w:trPr>
          <w:divId w:val="330329585"/>
          <w:tblCellSpacing w:w="15" w:type="dxa"/>
        </w:trPr>
        <w:tc>
          <w:tcPr>
            <w:tcW w:w="0" w:type="auto"/>
            <w:vAlign w:val="center"/>
            <w:hideMark/>
          </w:tcPr>
          <w:p w14:paraId="333E29C3" w14:textId="77777777" w:rsidR="0095430C" w:rsidRDefault="0095430C">
            <w:pPr>
              <w:rPr>
                <w:rFonts w:eastAsia="Times New Roman"/>
                <w:lang w:val="en-US"/>
              </w:rPr>
            </w:pPr>
          </w:p>
        </w:tc>
        <w:tc>
          <w:tcPr>
            <w:tcW w:w="0" w:type="auto"/>
            <w:vAlign w:val="center"/>
            <w:hideMark/>
          </w:tcPr>
          <w:p w14:paraId="72D4E52B"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95430C" w14:paraId="35B3035F" w14:textId="77777777">
        <w:trPr>
          <w:divId w:val="330329585"/>
          <w:tblCellSpacing w:w="15" w:type="dxa"/>
        </w:trPr>
        <w:tc>
          <w:tcPr>
            <w:tcW w:w="0" w:type="auto"/>
            <w:vAlign w:val="center"/>
            <w:hideMark/>
          </w:tcPr>
          <w:p w14:paraId="04C84F93" w14:textId="77777777" w:rsidR="0095430C" w:rsidRDefault="0095430C">
            <w:pPr>
              <w:rPr>
                <w:rFonts w:eastAsia="Times New Roman"/>
                <w:lang w:val="en-US"/>
              </w:rPr>
            </w:pPr>
          </w:p>
        </w:tc>
        <w:tc>
          <w:tcPr>
            <w:tcW w:w="0" w:type="auto"/>
            <w:vAlign w:val="center"/>
            <w:hideMark/>
          </w:tcPr>
          <w:p w14:paraId="13A17FDD" w14:textId="77777777" w:rsidR="0095430C"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or resource type </w:t>
            </w:r>
          </w:p>
        </w:tc>
      </w:tr>
      <w:tr w:rsidR="0095430C" w14:paraId="15BE72F3" w14:textId="77777777">
        <w:trPr>
          <w:divId w:val="330329585"/>
          <w:tblCellSpacing w:w="15" w:type="dxa"/>
        </w:trPr>
        <w:tc>
          <w:tcPr>
            <w:tcW w:w="0" w:type="auto"/>
            <w:vAlign w:val="center"/>
            <w:hideMark/>
          </w:tcPr>
          <w:p w14:paraId="2F95354B" w14:textId="77777777" w:rsidR="0095430C" w:rsidRDefault="0095430C">
            <w:pPr>
              <w:rPr>
                <w:rFonts w:eastAsia="Times New Roman"/>
                <w:lang w:val="en-US"/>
              </w:rPr>
            </w:pPr>
          </w:p>
        </w:tc>
        <w:tc>
          <w:tcPr>
            <w:tcW w:w="0" w:type="auto"/>
            <w:vAlign w:val="center"/>
            <w:hideMark/>
          </w:tcPr>
          <w:p w14:paraId="0A2A59AA"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95430C" w14:paraId="1F48BD69" w14:textId="77777777">
        <w:trPr>
          <w:divId w:val="330329585"/>
          <w:tblCellSpacing w:w="15" w:type="dxa"/>
        </w:trPr>
        <w:tc>
          <w:tcPr>
            <w:tcW w:w="0" w:type="auto"/>
            <w:vAlign w:val="center"/>
            <w:hideMark/>
          </w:tcPr>
          <w:p w14:paraId="464CA3DA" w14:textId="77777777" w:rsidR="0095430C" w:rsidRDefault="0095430C">
            <w:pPr>
              <w:rPr>
                <w:rFonts w:eastAsia="Times New Roman"/>
                <w:lang w:val="en-US"/>
              </w:rPr>
            </w:pPr>
          </w:p>
        </w:tc>
        <w:tc>
          <w:tcPr>
            <w:tcW w:w="0" w:type="auto"/>
            <w:vAlign w:val="center"/>
            <w:hideMark/>
          </w:tcPr>
          <w:p w14:paraId="0536B84B" w14:textId="77777777" w:rsidR="0095430C" w:rsidRDefault="005B11EB">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95430C" w14:paraId="79E16098" w14:textId="77777777">
        <w:trPr>
          <w:divId w:val="330329585"/>
          <w:tblCellSpacing w:w="15" w:type="dxa"/>
        </w:trPr>
        <w:tc>
          <w:tcPr>
            <w:tcW w:w="0" w:type="auto"/>
            <w:vAlign w:val="center"/>
            <w:hideMark/>
          </w:tcPr>
          <w:p w14:paraId="44972668" w14:textId="77777777" w:rsidR="0095430C" w:rsidRDefault="0095430C">
            <w:pPr>
              <w:rPr>
                <w:rFonts w:eastAsia="Times New Roman"/>
                <w:lang w:val="en-US"/>
              </w:rPr>
            </w:pPr>
          </w:p>
        </w:tc>
        <w:tc>
          <w:tcPr>
            <w:tcW w:w="0" w:type="auto"/>
            <w:vAlign w:val="center"/>
            <w:hideMark/>
          </w:tcPr>
          <w:p w14:paraId="75A945A2"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95430C" w14:paraId="662DE4C0" w14:textId="77777777">
        <w:trPr>
          <w:divId w:val="330329585"/>
          <w:tblCellSpacing w:w="15" w:type="dxa"/>
        </w:trPr>
        <w:tc>
          <w:tcPr>
            <w:tcW w:w="0" w:type="auto"/>
            <w:vAlign w:val="center"/>
            <w:hideMark/>
          </w:tcPr>
          <w:p w14:paraId="56439417" w14:textId="77777777" w:rsidR="0095430C" w:rsidRDefault="0095430C">
            <w:pPr>
              <w:rPr>
                <w:rFonts w:eastAsia="Times New Roman"/>
                <w:lang w:val="en-US"/>
              </w:rPr>
            </w:pPr>
          </w:p>
        </w:tc>
        <w:tc>
          <w:tcPr>
            <w:tcW w:w="0" w:type="auto"/>
            <w:vAlign w:val="center"/>
            <w:hideMark/>
          </w:tcPr>
          <w:p w14:paraId="79950D58"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95430C" w14:paraId="2FEAAD7F" w14:textId="77777777">
        <w:trPr>
          <w:divId w:val="330329585"/>
          <w:tblCellSpacing w:w="15" w:type="dxa"/>
        </w:trPr>
        <w:tc>
          <w:tcPr>
            <w:tcW w:w="0" w:type="auto"/>
            <w:vAlign w:val="center"/>
            <w:hideMark/>
          </w:tcPr>
          <w:p w14:paraId="09AD764A" w14:textId="77777777" w:rsidR="0095430C" w:rsidRDefault="0095430C">
            <w:pPr>
              <w:rPr>
                <w:rFonts w:eastAsia="Times New Roman"/>
                <w:lang w:val="en-US"/>
              </w:rPr>
            </w:pPr>
          </w:p>
        </w:tc>
        <w:tc>
          <w:tcPr>
            <w:tcW w:w="0" w:type="auto"/>
            <w:vAlign w:val="center"/>
            <w:hideMark/>
          </w:tcPr>
          <w:p w14:paraId="5E9FB4DF" w14:textId="77777777" w:rsidR="0095430C" w:rsidRDefault="005B11EB">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95430C" w14:paraId="49D6446E" w14:textId="77777777">
        <w:trPr>
          <w:divId w:val="330329585"/>
          <w:tblCellSpacing w:w="15" w:type="dxa"/>
        </w:trPr>
        <w:tc>
          <w:tcPr>
            <w:tcW w:w="0" w:type="auto"/>
            <w:vAlign w:val="center"/>
            <w:hideMark/>
          </w:tcPr>
          <w:p w14:paraId="590EBCD9" w14:textId="77777777" w:rsidR="0095430C" w:rsidRDefault="0095430C">
            <w:pPr>
              <w:rPr>
                <w:rFonts w:eastAsia="Times New Roman"/>
                <w:lang w:val="en-US"/>
              </w:rPr>
            </w:pPr>
          </w:p>
        </w:tc>
        <w:tc>
          <w:tcPr>
            <w:tcW w:w="0" w:type="auto"/>
            <w:vAlign w:val="center"/>
            <w:hideMark/>
          </w:tcPr>
          <w:p w14:paraId="256FB743"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Generate a Document </w:t>
            </w:r>
          </w:p>
        </w:tc>
      </w:tr>
      <w:tr w:rsidR="0095430C" w14:paraId="43372F1C" w14:textId="77777777">
        <w:trPr>
          <w:divId w:val="330329585"/>
          <w:tblCellSpacing w:w="15" w:type="dxa"/>
        </w:trPr>
        <w:tc>
          <w:tcPr>
            <w:tcW w:w="0" w:type="auto"/>
            <w:vAlign w:val="center"/>
            <w:hideMark/>
          </w:tcPr>
          <w:p w14:paraId="3C0C078D" w14:textId="77777777" w:rsidR="0095430C" w:rsidRDefault="0095430C">
            <w:pPr>
              <w:rPr>
                <w:rFonts w:eastAsia="Times New Roman"/>
                <w:lang w:val="en-US"/>
              </w:rPr>
            </w:pPr>
          </w:p>
        </w:tc>
        <w:tc>
          <w:tcPr>
            <w:tcW w:w="0" w:type="auto"/>
            <w:vAlign w:val="center"/>
            <w:hideMark/>
          </w:tcPr>
          <w:p w14:paraId="348A9306" w14:textId="77777777" w:rsidR="0095430C" w:rsidRDefault="005B11EB">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95430C" w14:paraId="060DBC9A" w14:textId="77777777">
        <w:trPr>
          <w:divId w:val="330329585"/>
          <w:tblCellSpacing w:w="15" w:type="dxa"/>
        </w:trPr>
        <w:tc>
          <w:tcPr>
            <w:tcW w:w="0" w:type="auto"/>
            <w:vAlign w:val="center"/>
            <w:hideMark/>
          </w:tcPr>
          <w:p w14:paraId="37172E86" w14:textId="77777777" w:rsidR="0095430C" w:rsidRDefault="0095430C">
            <w:pPr>
              <w:rPr>
                <w:rFonts w:eastAsia="Times New Roman"/>
                <w:lang w:val="en-US"/>
              </w:rPr>
            </w:pPr>
          </w:p>
        </w:tc>
        <w:tc>
          <w:tcPr>
            <w:tcW w:w="0" w:type="auto"/>
            <w:vAlign w:val="center"/>
            <w:hideMark/>
          </w:tcPr>
          <w:p w14:paraId="0F608CFF" w14:textId="77777777" w:rsidR="0095430C" w:rsidRDefault="005B11EB">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95430C" w14:paraId="3A43F86A" w14:textId="77777777">
        <w:trPr>
          <w:divId w:val="330329585"/>
          <w:tblCellSpacing w:w="15" w:type="dxa"/>
        </w:trPr>
        <w:tc>
          <w:tcPr>
            <w:tcW w:w="0" w:type="auto"/>
            <w:vAlign w:val="center"/>
            <w:hideMark/>
          </w:tcPr>
          <w:p w14:paraId="580908A1" w14:textId="77777777" w:rsidR="0095430C" w:rsidRDefault="0095430C">
            <w:pPr>
              <w:rPr>
                <w:rFonts w:eastAsia="Times New Roman"/>
                <w:lang w:val="en-US"/>
              </w:rPr>
            </w:pPr>
          </w:p>
        </w:tc>
        <w:tc>
          <w:tcPr>
            <w:tcW w:w="0" w:type="auto"/>
            <w:vAlign w:val="center"/>
            <w:hideMark/>
          </w:tcPr>
          <w:p w14:paraId="6D9CFA87" w14:textId="77777777" w:rsidR="0095430C" w:rsidRDefault="005B11EB">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95430C" w14:paraId="5C2F075A" w14:textId="77777777">
        <w:trPr>
          <w:divId w:val="330329585"/>
          <w:tblCellSpacing w:w="15" w:type="dxa"/>
        </w:trPr>
        <w:tc>
          <w:tcPr>
            <w:tcW w:w="0" w:type="auto"/>
            <w:vAlign w:val="center"/>
            <w:hideMark/>
          </w:tcPr>
          <w:p w14:paraId="5C9DDF96" w14:textId="77777777" w:rsidR="0095430C" w:rsidRDefault="0095430C">
            <w:pPr>
              <w:rPr>
                <w:rFonts w:eastAsia="Times New Roman"/>
                <w:lang w:val="en-US"/>
              </w:rPr>
            </w:pPr>
          </w:p>
        </w:tc>
        <w:tc>
          <w:tcPr>
            <w:tcW w:w="0" w:type="auto"/>
            <w:vAlign w:val="center"/>
            <w:hideMark/>
          </w:tcPr>
          <w:p w14:paraId="2F97589B" w14:textId="77777777" w:rsidR="0095430C" w:rsidRDefault="005B11EB">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95430C" w14:paraId="5CD41B5D" w14:textId="77777777">
        <w:trPr>
          <w:divId w:val="330329585"/>
          <w:tblCellSpacing w:w="15" w:type="dxa"/>
        </w:trPr>
        <w:tc>
          <w:tcPr>
            <w:tcW w:w="0" w:type="auto"/>
            <w:vAlign w:val="center"/>
            <w:hideMark/>
          </w:tcPr>
          <w:p w14:paraId="1339E7C2" w14:textId="77777777" w:rsidR="0095430C" w:rsidRDefault="0095430C">
            <w:pPr>
              <w:rPr>
                <w:rFonts w:eastAsia="Times New Roman"/>
                <w:lang w:val="en-US"/>
              </w:rPr>
            </w:pPr>
          </w:p>
        </w:tc>
        <w:tc>
          <w:tcPr>
            <w:tcW w:w="0" w:type="auto"/>
            <w:vAlign w:val="center"/>
            <w:hideMark/>
          </w:tcPr>
          <w:p w14:paraId="2F7CABB5" w14:textId="77777777" w:rsidR="0095430C" w:rsidRDefault="005B11EB">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95430C" w14:paraId="38D80E12" w14:textId="77777777">
        <w:trPr>
          <w:divId w:val="330329585"/>
          <w:tblCellSpacing w:w="15" w:type="dxa"/>
        </w:trPr>
        <w:tc>
          <w:tcPr>
            <w:tcW w:w="0" w:type="auto"/>
            <w:vAlign w:val="center"/>
            <w:hideMark/>
          </w:tcPr>
          <w:p w14:paraId="502AAC1B" w14:textId="77777777" w:rsidR="0095430C" w:rsidRDefault="0095430C">
            <w:pPr>
              <w:rPr>
                <w:rFonts w:eastAsia="Times New Roman"/>
                <w:lang w:val="en-US"/>
              </w:rPr>
            </w:pPr>
          </w:p>
        </w:tc>
        <w:tc>
          <w:tcPr>
            <w:tcW w:w="0" w:type="auto"/>
            <w:vAlign w:val="center"/>
            <w:hideMark/>
          </w:tcPr>
          <w:p w14:paraId="1019622D" w14:textId="77777777" w:rsidR="0095430C" w:rsidRDefault="005B11EB">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95430C" w14:paraId="417CB4CE" w14:textId="77777777">
        <w:trPr>
          <w:divId w:val="330329585"/>
          <w:tblCellSpacing w:w="15" w:type="dxa"/>
        </w:trPr>
        <w:tc>
          <w:tcPr>
            <w:tcW w:w="0" w:type="auto"/>
            <w:vAlign w:val="center"/>
            <w:hideMark/>
          </w:tcPr>
          <w:p w14:paraId="53A0AB72" w14:textId="77777777" w:rsidR="0095430C" w:rsidRDefault="0095430C">
            <w:pPr>
              <w:rPr>
                <w:rFonts w:eastAsia="Times New Roman"/>
                <w:lang w:val="en-US"/>
              </w:rPr>
            </w:pPr>
          </w:p>
        </w:tc>
        <w:tc>
          <w:tcPr>
            <w:tcW w:w="0" w:type="auto"/>
            <w:vAlign w:val="center"/>
            <w:hideMark/>
          </w:tcPr>
          <w:p w14:paraId="55DE0543" w14:textId="77777777" w:rsidR="0095430C" w:rsidRDefault="005B11EB">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95430C" w14:paraId="7795247B" w14:textId="77777777">
        <w:trPr>
          <w:divId w:val="330329585"/>
          <w:tblCellSpacing w:w="15" w:type="dxa"/>
        </w:trPr>
        <w:tc>
          <w:tcPr>
            <w:tcW w:w="0" w:type="auto"/>
            <w:vAlign w:val="center"/>
            <w:hideMark/>
          </w:tcPr>
          <w:p w14:paraId="68311807" w14:textId="77777777" w:rsidR="0095430C" w:rsidRDefault="0095430C">
            <w:pPr>
              <w:rPr>
                <w:rFonts w:eastAsia="Times New Roman"/>
                <w:lang w:val="en-US"/>
              </w:rPr>
            </w:pPr>
          </w:p>
        </w:tc>
        <w:tc>
          <w:tcPr>
            <w:tcW w:w="0" w:type="auto"/>
            <w:vAlign w:val="center"/>
            <w:hideMark/>
          </w:tcPr>
          <w:p w14:paraId="3E73B28A" w14:textId="77777777" w:rsidR="0095430C" w:rsidRDefault="005B11EB">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95430C" w14:paraId="45BA18B5" w14:textId="77777777">
        <w:trPr>
          <w:divId w:val="330329585"/>
          <w:tblCellSpacing w:w="15" w:type="dxa"/>
        </w:trPr>
        <w:tc>
          <w:tcPr>
            <w:tcW w:w="0" w:type="auto"/>
            <w:vAlign w:val="center"/>
            <w:hideMark/>
          </w:tcPr>
          <w:p w14:paraId="2FA58669" w14:textId="77777777" w:rsidR="0095430C" w:rsidRDefault="0095430C">
            <w:pPr>
              <w:rPr>
                <w:rFonts w:eastAsia="Times New Roman"/>
                <w:lang w:val="en-US"/>
              </w:rPr>
            </w:pPr>
          </w:p>
        </w:tc>
        <w:tc>
          <w:tcPr>
            <w:tcW w:w="0" w:type="auto"/>
            <w:vAlign w:val="center"/>
            <w:hideMark/>
          </w:tcPr>
          <w:p w14:paraId="7C222A34" w14:textId="77777777" w:rsidR="0095430C" w:rsidRDefault="005B11EB">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95430C" w14:paraId="5393A047" w14:textId="77777777">
        <w:trPr>
          <w:divId w:val="330329585"/>
          <w:tblCellSpacing w:w="15" w:type="dxa"/>
        </w:trPr>
        <w:tc>
          <w:tcPr>
            <w:tcW w:w="0" w:type="auto"/>
            <w:vAlign w:val="center"/>
            <w:hideMark/>
          </w:tcPr>
          <w:p w14:paraId="0F52AF80" w14:textId="77777777" w:rsidR="0095430C" w:rsidRDefault="0095430C">
            <w:pPr>
              <w:rPr>
                <w:rFonts w:eastAsia="Times New Roman"/>
                <w:lang w:val="en-US"/>
              </w:rPr>
            </w:pPr>
          </w:p>
        </w:tc>
        <w:tc>
          <w:tcPr>
            <w:tcW w:w="0" w:type="auto"/>
            <w:vAlign w:val="center"/>
            <w:hideMark/>
          </w:tcPr>
          <w:p w14:paraId="72236982" w14:textId="77777777" w:rsidR="0095430C" w:rsidRDefault="005B11EB">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95430C" w14:paraId="17BD173D" w14:textId="77777777">
        <w:trPr>
          <w:divId w:val="330329585"/>
          <w:tblCellSpacing w:w="15" w:type="dxa"/>
        </w:trPr>
        <w:tc>
          <w:tcPr>
            <w:tcW w:w="0" w:type="auto"/>
            <w:vAlign w:val="center"/>
            <w:hideMark/>
          </w:tcPr>
          <w:p w14:paraId="6178ADF7" w14:textId="77777777" w:rsidR="0095430C" w:rsidRDefault="0095430C">
            <w:pPr>
              <w:rPr>
                <w:rFonts w:eastAsia="Times New Roman"/>
                <w:lang w:val="en-US"/>
              </w:rPr>
            </w:pPr>
          </w:p>
        </w:tc>
        <w:tc>
          <w:tcPr>
            <w:tcW w:w="0" w:type="auto"/>
            <w:vAlign w:val="center"/>
            <w:hideMark/>
          </w:tcPr>
          <w:p w14:paraId="6DB6C554" w14:textId="77777777" w:rsidR="0095430C" w:rsidRDefault="005B11EB">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95430C" w14:paraId="09403F7B" w14:textId="77777777">
        <w:trPr>
          <w:divId w:val="330329585"/>
          <w:tblCellSpacing w:w="15" w:type="dxa"/>
        </w:trPr>
        <w:tc>
          <w:tcPr>
            <w:tcW w:w="0" w:type="auto"/>
            <w:vAlign w:val="center"/>
            <w:hideMark/>
          </w:tcPr>
          <w:p w14:paraId="4C312C0B" w14:textId="77777777" w:rsidR="0095430C" w:rsidRDefault="0095430C">
            <w:pPr>
              <w:rPr>
                <w:rFonts w:eastAsia="Times New Roman"/>
                <w:lang w:val="en-US"/>
              </w:rPr>
            </w:pPr>
          </w:p>
        </w:tc>
        <w:tc>
          <w:tcPr>
            <w:tcW w:w="0" w:type="auto"/>
            <w:vAlign w:val="center"/>
            <w:hideMark/>
          </w:tcPr>
          <w:p w14:paraId="15737445" w14:textId="77777777" w:rsidR="0095430C" w:rsidRDefault="005B11EB">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95430C" w14:paraId="72BA8A23" w14:textId="77777777">
        <w:trPr>
          <w:divId w:val="330329585"/>
          <w:tblCellSpacing w:w="15" w:type="dxa"/>
        </w:trPr>
        <w:tc>
          <w:tcPr>
            <w:tcW w:w="0" w:type="auto"/>
            <w:vAlign w:val="center"/>
            <w:hideMark/>
          </w:tcPr>
          <w:p w14:paraId="00CFFEF2" w14:textId="77777777" w:rsidR="0095430C" w:rsidRDefault="0095430C">
            <w:pPr>
              <w:rPr>
                <w:rFonts w:eastAsia="Times New Roman"/>
                <w:lang w:val="en-US"/>
              </w:rPr>
            </w:pPr>
          </w:p>
        </w:tc>
        <w:tc>
          <w:tcPr>
            <w:tcW w:w="0" w:type="auto"/>
            <w:vAlign w:val="center"/>
            <w:hideMark/>
          </w:tcPr>
          <w:p w14:paraId="4674324D" w14:textId="77777777" w:rsidR="0095430C" w:rsidRDefault="005B11EB">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14:paraId="79526808" w14:textId="77777777" w:rsidR="0095430C" w:rsidRDefault="005B11EB">
      <w:pPr>
        <w:pStyle w:val="Heading2"/>
        <w:divId w:val="330329585"/>
        <w:rPr>
          <w:rFonts w:eastAsia="Times New Roman"/>
          <w:lang w:val="en-US"/>
        </w:rPr>
      </w:pPr>
      <w:r>
        <w:rPr>
          <w:rFonts w:eastAsia="Times New Roman"/>
          <w:lang w:val="en-US"/>
        </w:rPr>
        <w:lastRenderedPageBreak/>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81"/>
      </w:tblGrid>
      <w:tr w:rsidR="0095430C" w14:paraId="0C132F1C" w14:textId="77777777">
        <w:trPr>
          <w:divId w:val="330329585"/>
          <w:tblCellSpacing w:w="15" w:type="dxa"/>
        </w:trPr>
        <w:tc>
          <w:tcPr>
            <w:tcW w:w="0" w:type="auto"/>
            <w:vAlign w:val="center"/>
            <w:hideMark/>
          </w:tcPr>
          <w:p w14:paraId="696DFCE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8C2FD1" w14:textId="77777777" w:rsidR="0095430C" w:rsidRDefault="005B11EB">
            <w:pPr>
              <w:rPr>
                <w:rFonts w:eastAsia="Times New Roman"/>
                <w:lang w:val="en-US"/>
              </w:rPr>
            </w:pPr>
            <w:r>
              <w:rPr>
                <w:rFonts w:eastAsia="Times New Roman"/>
                <w:lang w:val="en-US"/>
              </w:rPr>
              <w:t xml:space="preserve">USCLS Codes (U S C L S Codes) </w:t>
            </w:r>
          </w:p>
        </w:tc>
      </w:tr>
      <w:tr w:rsidR="0095430C" w14:paraId="55D51B0D" w14:textId="77777777">
        <w:trPr>
          <w:divId w:val="330329585"/>
          <w:tblCellSpacing w:w="15" w:type="dxa"/>
        </w:trPr>
        <w:tc>
          <w:tcPr>
            <w:tcW w:w="0" w:type="auto"/>
            <w:vAlign w:val="center"/>
            <w:hideMark/>
          </w:tcPr>
          <w:p w14:paraId="5702F1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07159E" w14:textId="77777777" w:rsidR="0095430C" w:rsidRDefault="005B11EB">
            <w:pPr>
              <w:rPr>
                <w:rFonts w:eastAsia="Times New Roman"/>
                <w:lang w:val="en-US"/>
              </w:rPr>
            </w:pPr>
            <w:r>
              <w:rPr>
                <w:rFonts w:eastAsia="Times New Roman"/>
                <w:lang w:val="en-US"/>
              </w:rPr>
              <w:t>This value set includes a smattering of USCLS codes</w:t>
            </w:r>
          </w:p>
        </w:tc>
      </w:tr>
      <w:tr w:rsidR="0095430C" w14:paraId="4C96892E" w14:textId="77777777">
        <w:trPr>
          <w:divId w:val="330329585"/>
          <w:tblCellSpacing w:w="15" w:type="dxa"/>
        </w:trPr>
        <w:tc>
          <w:tcPr>
            <w:tcW w:w="0" w:type="auto"/>
            <w:vAlign w:val="center"/>
            <w:hideMark/>
          </w:tcPr>
          <w:p w14:paraId="6B7B949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006102" w14:textId="77777777" w:rsidR="0095430C" w:rsidRDefault="005B11EB">
            <w:pPr>
              <w:rPr>
                <w:rFonts w:eastAsia="Times New Roman"/>
                <w:lang w:val="en-US"/>
              </w:rPr>
            </w:pPr>
            <w:r>
              <w:rPr>
                <w:rFonts w:eastAsia="Times New Roman"/>
                <w:lang w:val="en-US"/>
              </w:rPr>
              <w:t>This is an example set</w:t>
            </w:r>
          </w:p>
        </w:tc>
      </w:tr>
      <w:tr w:rsidR="0095430C" w14:paraId="1555251D" w14:textId="77777777">
        <w:trPr>
          <w:divId w:val="330329585"/>
          <w:tblCellSpacing w:w="15" w:type="dxa"/>
        </w:trPr>
        <w:tc>
          <w:tcPr>
            <w:tcW w:w="0" w:type="auto"/>
            <w:vAlign w:val="center"/>
            <w:hideMark/>
          </w:tcPr>
          <w:p w14:paraId="4619828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BB04BB4" w14:textId="77777777" w:rsidR="0095430C"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95430C" w14:paraId="40D4A1ED" w14:textId="77777777">
        <w:trPr>
          <w:divId w:val="330329585"/>
          <w:tblCellSpacing w:w="15" w:type="dxa"/>
        </w:trPr>
        <w:tc>
          <w:tcPr>
            <w:tcW w:w="0" w:type="auto"/>
            <w:vAlign w:val="center"/>
            <w:hideMark/>
          </w:tcPr>
          <w:p w14:paraId="7E7D9283" w14:textId="77777777" w:rsidR="0095430C" w:rsidRDefault="0095430C">
            <w:pPr>
              <w:rPr>
                <w:rFonts w:eastAsia="Times New Roman"/>
                <w:lang w:val="en-US"/>
              </w:rPr>
            </w:pPr>
          </w:p>
        </w:tc>
        <w:tc>
          <w:tcPr>
            <w:tcW w:w="0" w:type="auto"/>
            <w:vAlign w:val="center"/>
            <w:hideMark/>
          </w:tcPr>
          <w:p w14:paraId="326AA8A5" w14:textId="77777777" w:rsidR="0095430C"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95430C" w14:paraId="08523723" w14:textId="77777777">
        <w:trPr>
          <w:divId w:val="330329585"/>
          <w:tblCellSpacing w:w="15" w:type="dxa"/>
        </w:trPr>
        <w:tc>
          <w:tcPr>
            <w:tcW w:w="0" w:type="auto"/>
            <w:vAlign w:val="center"/>
            <w:hideMark/>
          </w:tcPr>
          <w:p w14:paraId="3854CEB9" w14:textId="77777777" w:rsidR="0095430C" w:rsidRDefault="0095430C">
            <w:pPr>
              <w:rPr>
                <w:rFonts w:eastAsia="Times New Roman"/>
                <w:lang w:val="en-US"/>
              </w:rPr>
            </w:pPr>
          </w:p>
        </w:tc>
        <w:tc>
          <w:tcPr>
            <w:tcW w:w="0" w:type="auto"/>
            <w:vAlign w:val="center"/>
            <w:hideMark/>
          </w:tcPr>
          <w:p w14:paraId="288B6FF1" w14:textId="77777777" w:rsidR="0095430C"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95430C" w14:paraId="7AB64B70" w14:textId="77777777">
        <w:trPr>
          <w:divId w:val="330329585"/>
          <w:tblCellSpacing w:w="15" w:type="dxa"/>
        </w:trPr>
        <w:tc>
          <w:tcPr>
            <w:tcW w:w="0" w:type="auto"/>
            <w:vAlign w:val="center"/>
            <w:hideMark/>
          </w:tcPr>
          <w:p w14:paraId="5519F13C" w14:textId="77777777" w:rsidR="0095430C" w:rsidRDefault="0095430C">
            <w:pPr>
              <w:rPr>
                <w:rFonts w:eastAsia="Times New Roman"/>
                <w:lang w:val="en-US"/>
              </w:rPr>
            </w:pPr>
          </w:p>
        </w:tc>
        <w:tc>
          <w:tcPr>
            <w:tcW w:w="0" w:type="auto"/>
            <w:vAlign w:val="center"/>
            <w:hideMark/>
          </w:tcPr>
          <w:p w14:paraId="5F487B7D" w14:textId="77777777" w:rsidR="0095430C"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95430C" w14:paraId="1E72640F" w14:textId="77777777">
        <w:trPr>
          <w:divId w:val="330329585"/>
          <w:tblCellSpacing w:w="15" w:type="dxa"/>
        </w:trPr>
        <w:tc>
          <w:tcPr>
            <w:tcW w:w="0" w:type="auto"/>
            <w:vAlign w:val="center"/>
            <w:hideMark/>
          </w:tcPr>
          <w:p w14:paraId="3E791082" w14:textId="77777777" w:rsidR="0095430C" w:rsidRDefault="0095430C">
            <w:pPr>
              <w:rPr>
                <w:rFonts w:eastAsia="Times New Roman"/>
                <w:lang w:val="en-US"/>
              </w:rPr>
            </w:pPr>
          </w:p>
        </w:tc>
        <w:tc>
          <w:tcPr>
            <w:tcW w:w="0" w:type="auto"/>
            <w:vAlign w:val="center"/>
            <w:hideMark/>
          </w:tcPr>
          <w:p w14:paraId="457B18C7" w14:textId="77777777" w:rsidR="0095430C"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95430C" w14:paraId="695D700F" w14:textId="77777777">
        <w:trPr>
          <w:divId w:val="330329585"/>
          <w:tblCellSpacing w:w="15" w:type="dxa"/>
        </w:trPr>
        <w:tc>
          <w:tcPr>
            <w:tcW w:w="0" w:type="auto"/>
            <w:vAlign w:val="center"/>
            <w:hideMark/>
          </w:tcPr>
          <w:p w14:paraId="25755E28" w14:textId="77777777" w:rsidR="0095430C" w:rsidRDefault="0095430C">
            <w:pPr>
              <w:rPr>
                <w:rFonts w:eastAsia="Times New Roman"/>
                <w:lang w:val="en-US"/>
              </w:rPr>
            </w:pPr>
          </w:p>
        </w:tc>
        <w:tc>
          <w:tcPr>
            <w:tcW w:w="0" w:type="auto"/>
            <w:vAlign w:val="center"/>
            <w:hideMark/>
          </w:tcPr>
          <w:p w14:paraId="22A9DBAE" w14:textId="77777777" w:rsidR="0095430C"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95430C" w14:paraId="38EFAF6A" w14:textId="77777777">
        <w:trPr>
          <w:divId w:val="330329585"/>
          <w:tblCellSpacing w:w="15" w:type="dxa"/>
        </w:trPr>
        <w:tc>
          <w:tcPr>
            <w:tcW w:w="0" w:type="auto"/>
            <w:vAlign w:val="center"/>
            <w:hideMark/>
          </w:tcPr>
          <w:p w14:paraId="40A0E516" w14:textId="77777777" w:rsidR="0095430C" w:rsidRDefault="0095430C">
            <w:pPr>
              <w:rPr>
                <w:rFonts w:eastAsia="Times New Roman"/>
                <w:lang w:val="en-US"/>
              </w:rPr>
            </w:pPr>
          </w:p>
        </w:tc>
        <w:tc>
          <w:tcPr>
            <w:tcW w:w="0" w:type="auto"/>
            <w:vAlign w:val="center"/>
            <w:hideMark/>
          </w:tcPr>
          <w:p w14:paraId="77815D92" w14:textId="77777777" w:rsidR="0095430C"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95430C" w14:paraId="4C879CCD" w14:textId="77777777">
        <w:trPr>
          <w:divId w:val="330329585"/>
          <w:tblCellSpacing w:w="15" w:type="dxa"/>
        </w:trPr>
        <w:tc>
          <w:tcPr>
            <w:tcW w:w="0" w:type="auto"/>
            <w:vAlign w:val="center"/>
            <w:hideMark/>
          </w:tcPr>
          <w:p w14:paraId="5E293545" w14:textId="77777777" w:rsidR="0095430C" w:rsidRDefault="0095430C">
            <w:pPr>
              <w:rPr>
                <w:rFonts w:eastAsia="Times New Roman"/>
                <w:lang w:val="en-US"/>
              </w:rPr>
            </w:pPr>
          </w:p>
        </w:tc>
        <w:tc>
          <w:tcPr>
            <w:tcW w:w="0" w:type="auto"/>
            <w:vAlign w:val="center"/>
            <w:hideMark/>
          </w:tcPr>
          <w:p w14:paraId="6DED8802" w14:textId="77777777" w:rsidR="0095430C" w:rsidRDefault="005B11EB">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95430C" w14:paraId="6AA13CD9" w14:textId="77777777">
        <w:trPr>
          <w:divId w:val="330329585"/>
          <w:tblCellSpacing w:w="15" w:type="dxa"/>
        </w:trPr>
        <w:tc>
          <w:tcPr>
            <w:tcW w:w="0" w:type="auto"/>
            <w:vAlign w:val="center"/>
            <w:hideMark/>
          </w:tcPr>
          <w:p w14:paraId="099749DB" w14:textId="77777777" w:rsidR="0095430C" w:rsidRDefault="0095430C">
            <w:pPr>
              <w:rPr>
                <w:rFonts w:eastAsia="Times New Roman"/>
                <w:lang w:val="en-US"/>
              </w:rPr>
            </w:pPr>
          </w:p>
        </w:tc>
        <w:tc>
          <w:tcPr>
            <w:tcW w:w="0" w:type="auto"/>
            <w:vAlign w:val="center"/>
            <w:hideMark/>
          </w:tcPr>
          <w:p w14:paraId="0BF900D2" w14:textId="77777777" w:rsidR="0095430C"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95430C" w14:paraId="0807A4AA" w14:textId="77777777">
        <w:trPr>
          <w:divId w:val="330329585"/>
          <w:tblCellSpacing w:w="15" w:type="dxa"/>
        </w:trPr>
        <w:tc>
          <w:tcPr>
            <w:tcW w:w="0" w:type="auto"/>
            <w:vAlign w:val="center"/>
            <w:hideMark/>
          </w:tcPr>
          <w:p w14:paraId="46A83263" w14:textId="77777777" w:rsidR="0095430C" w:rsidRDefault="0095430C">
            <w:pPr>
              <w:rPr>
                <w:rFonts w:eastAsia="Times New Roman"/>
                <w:lang w:val="en-US"/>
              </w:rPr>
            </w:pPr>
          </w:p>
        </w:tc>
        <w:tc>
          <w:tcPr>
            <w:tcW w:w="0" w:type="auto"/>
            <w:vAlign w:val="center"/>
            <w:hideMark/>
          </w:tcPr>
          <w:p w14:paraId="3DA1ECD6" w14:textId="77777777" w:rsidR="0095430C"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95430C" w14:paraId="146EB19B" w14:textId="77777777">
        <w:trPr>
          <w:divId w:val="330329585"/>
          <w:tblCellSpacing w:w="15" w:type="dxa"/>
        </w:trPr>
        <w:tc>
          <w:tcPr>
            <w:tcW w:w="0" w:type="auto"/>
            <w:vAlign w:val="center"/>
            <w:hideMark/>
          </w:tcPr>
          <w:p w14:paraId="2844B5D9" w14:textId="77777777" w:rsidR="0095430C" w:rsidRDefault="0095430C">
            <w:pPr>
              <w:rPr>
                <w:rFonts w:eastAsia="Times New Roman"/>
                <w:lang w:val="en-US"/>
              </w:rPr>
            </w:pPr>
          </w:p>
        </w:tc>
        <w:tc>
          <w:tcPr>
            <w:tcW w:w="0" w:type="auto"/>
            <w:vAlign w:val="center"/>
            <w:hideMark/>
          </w:tcPr>
          <w:p w14:paraId="6F010020" w14:textId="77777777" w:rsidR="0095430C"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95430C" w14:paraId="274199AA" w14:textId="77777777">
        <w:trPr>
          <w:divId w:val="330329585"/>
          <w:tblCellSpacing w:w="15" w:type="dxa"/>
        </w:trPr>
        <w:tc>
          <w:tcPr>
            <w:tcW w:w="0" w:type="auto"/>
            <w:vAlign w:val="center"/>
            <w:hideMark/>
          </w:tcPr>
          <w:p w14:paraId="75A04306" w14:textId="77777777" w:rsidR="0095430C" w:rsidRDefault="0095430C">
            <w:pPr>
              <w:rPr>
                <w:rFonts w:eastAsia="Times New Roman"/>
                <w:lang w:val="en-US"/>
              </w:rPr>
            </w:pPr>
          </w:p>
        </w:tc>
        <w:tc>
          <w:tcPr>
            <w:tcW w:w="0" w:type="auto"/>
            <w:vAlign w:val="center"/>
            <w:hideMark/>
          </w:tcPr>
          <w:p w14:paraId="20383478" w14:textId="77777777" w:rsidR="0095430C"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95430C" w14:paraId="076CBCCD" w14:textId="77777777">
        <w:trPr>
          <w:divId w:val="330329585"/>
          <w:tblCellSpacing w:w="15" w:type="dxa"/>
        </w:trPr>
        <w:tc>
          <w:tcPr>
            <w:tcW w:w="0" w:type="auto"/>
            <w:vAlign w:val="center"/>
            <w:hideMark/>
          </w:tcPr>
          <w:p w14:paraId="1AB0DFD5" w14:textId="77777777" w:rsidR="0095430C" w:rsidRDefault="0095430C">
            <w:pPr>
              <w:rPr>
                <w:rFonts w:eastAsia="Times New Roman"/>
                <w:lang w:val="en-US"/>
              </w:rPr>
            </w:pPr>
          </w:p>
        </w:tc>
        <w:tc>
          <w:tcPr>
            <w:tcW w:w="0" w:type="auto"/>
            <w:vAlign w:val="center"/>
            <w:hideMark/>
          </w:tcPr>
          <w:p w14:paraId="0E87B663" w14:textId="77777777" w:rsidR="0095430C"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95430C" w14:paraId="583512BF" w14:textId="77777777">
        <w:trPr>
          <w:divId w:val="330329585"/>
          <w:tblCellSpacing w:w="15" w:type="dxa"/>
        </w:trPr>
        <w:tc>
          <w:tcPr>
            <w:tcW w:w="0" w:type="auto"/>
            <w:vAlign w:val="center"/>
            <w:hideMark/>
          </w:tcPr>
          <w:p w14:paraId="7193A6DD" w14:textId="77777777" w:rsidR="0095430C" w:rsidRDefault="0095430C">
            <w:pPr>
              <w:rPr>
                <w:rFonts w:eastAsia="Times New Roman"/>
                <w:lang w:val="en-US"/>
              </w:rPr>
            </w:pPr>
          </w:p>
        </w:tc>
        <w:tc>
          <w:tcPr>
            <w:tcW w:w="0" w:type="auto"/>
            <w:vAlign w:val="center"/>
            <w:hideMark/>
          </w:tcPr>
          <w:p w14:paraId="4875546F" w14:textId="77777777" w:rsidR="0095430C"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95430C" w14:paraId="43E2BEB5" w14:textId="77777777">
        <w:trPr>
          <w:divId w:val="330329585"/>
          <w:tblCellSpacing w:w="15" w:type="dxa"/>
        </w:trPr>
        <w:tc>
          <w:tcPr>
            <w:tcW w:w="0" w:type="auto"/>
            <w:vAlign w:val="center"/>
            <w:hideMark/>
          </w:tcPr>
          <w:p w14:paraId="071CFCDC" w14:textId="77777777" w:rsidR="0095430C" w:rsidRDefault="0095430C">
            <w:pPr>
              <w:rPr>
                <w:rFonts w:eastAsia="Times New Roman"/>
                <w:lang w:val="en-US"/>
              </w:rPr>
            </w:pPr>
          </w:p>
        </w:tc>
        <w:tc>
          <w:tcPr>
            <w:tcW w:w="0" w:type="auto"/>
            <w:vAlign w:val="center"/>
            <w:hideMark/>
          </w:tcPr>
          <w:p w14:paraId="7E1D44BB" w14:textId="77777777" w:rsidR="0095430C"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95430C" w14:paraId="230E52CE" w14:textId="77777777">
        <w:trPr>
          <w:divId w:val="330329585"/>
          <w:tblCellSpacing w:w="15" w:type="dxa"/>
        </w:trPr>
        <w:tc>
          <w:tcPr>
            <w:tcW w:w="0" w:type="auto"/>
            <w:vAlign w:val="center"/>
            <w:hideMark/>
          </w:tcPr>
          <w:p w14:paraId="6CBAFA7F" w14:textId="77777777" w:rsidR="0095430C" w:rsidRDefault="0095430C">
            <w:pPr>
              <w:rPr>
                <w:rFonts w:eastAsia="Times New Roman"/>
                <w:lang w:val="en-US"/>
              </w:rPr>
            </w:pPr>
          </w:p>
        </w:tc>
        <w:tc>
          <w:tcPr>
            <w:tcW w:w="0" w:type="auto"/>
            <w:vAlign w:val="center"/>
            <w:hideMark/>
          </w:tcPr>
          <w:p w14:paraId="5C28C4AF" w14:textId="77777777" w:rsidR="0095430C"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95430C" w14:paraId="76ED0F90" w14:textId="77777777">
        <w:trPr>
          <w:divId w:val="330329585"/>
          <w:tblCellSpacing w:w="15" w:type="dxa"/>
        </w:trPr>
        <w:tc>
          <w:tcPr>
            <w:tcW w:w="0" w:type="auto"/>
            <w:vAlign w:val="center"/>
            <w:hideMark/>
          </w:tcPr>
          <w:p w14:paraId="778B6B85" w14:textId="77777777" w:rsidR="0095430C" w:rsidRDefault="0095430C">
            <w:pPr>
              <w:rPr>
                <w:rFonts w:eastAsia="Times New Roman"/>
                <w:lang w:val="en-US"/>
              </w:rPr>
            </w:pPr>
          </w:p>
        </w:tc>
        <w:tc>
          <w:tcPr>
            <w:tcW w:w="0" w:type="auto"/>
            <w:vAlign w:val="center"/>
            <w:hideMark/>
          </w:tcPr>
          <w:p w14:paraId="3AA8C07B" w14:textId="77777777" w:rsidR="0095430C"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95430C" w14:paraId="5BEE895A" w14:textId="77777777">
        <w:trPr>
          <w:divId w:val="330329585"/>
          <w:tblCellSpacing w:w="15" w:type="dxa"/>
        </w:trPr>
        <w:tc>
          <w:tcPr>
            <w:tcW w:w="0" w:type="auto"/>
            <w:vAlign w:val="center"/>
            <w:hideMark/>
          </w:tcPr>
          <w:p w14:paraId="7F7B0231" w14:textId="77777777" w:rsidR="0095430C" w:rsidRDefault="0095430C">
            <w:pPr>
              <w:rPr>
                <w:rFonts w:eastAsia="Times New Roman"/>
                <w:lang w:val="en-US"/>
              </w:rPr>
            </w:pPr>
          </w:p>
        </w:tc>
        <w:tc>
          <w:tcPr>
            <w:tcW w:w="0" w:type="auto"/>
            <w:vAlign w:val="center"/>
            <w:hideMark/>
          </w:tcPr>
          <w:p w14:paraId="2D100DCF" w14:textId="77777777" w:rsidR="0095430C"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95430C" w14:paraId="4A6E9C0E" w14:textId="77777777">
        <w:trPr>
          <w:divId w:val="330329585"/>
          <w:tblCellSpacing w:w="15" w:type="dxa"/>
        </w:trPr>
        <w:tc>
          <w:tcPr>
            <w:tcW w:w="0" w:type="auto"/>
            <w:vAlign w:val="center"/>
            <w:hideMark/>
          </w:tcPr>
          <w:p w14:paraId="691822A6" w14:textId="77777777" w:rsidR="0095430C" w:rsidRDefault="0095430C">
            <w:pPr>
              <w:rPr>
                <w:rFonts w:eastAsia="Times New Roman"/>
                <w:lang w:val="en-US"/>
              </w:rPr>
            </w:pPr>
          </w:p>
        </w:tc>
        <w:tc>
          <w:tcPr>
            <w:tcW w:w="0" w:type="auto"/>
            <w:vAlign w:val="center"/>
            <w:hideMark/>
          </w:tcPr>
          <w:p w14:paraId="5DF63C27" w14:textId="77777777" w:rsidR="0095430C"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14:paraId="1065908B" w14:textId="77777777" w:rsidR="0095430C"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6D574D" w14:textId="77777777">
        <w:trPr>
          <w:divId w:val="330329585"/>
          <w:tblCellSpacing w:w="15" w:type="dxa"/>
        </w:trPr>
        <w:tc>
          <w:tcPr>
            <w:tcW w:w="0" w:type="auto"/>
            <w:vAlign w:val="center"/>
            <w:hideMark/>
          </w:tcPr>
          <w:p w14:paraId="2366D49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AF6E2F3" w14:textId="77777777" w:rsidR="0095430C"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95430C" w14:paraId="7470FFE2" w14:textId="77777777">
        <w:trPr>
          <w:divId w:val="330329585"/>
          <w:tblCellSpacing w:w="15" w:type="dxa"/>
        </w:trPr>
        <w:tc>
          <w:tcPr>
            <w:tcW w:w="0" w:type="auto"/>
            <w:vAlign w:val="center"/>
            <w:hideMark/>
          </w:tcPr>
          <w:p w14:paraId="79BAE2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89F462"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72CDAB44" w14:textId="77777777">
        <w:trPr>
          <w:divId w:val="330329585"/>
          <w:tblCellSpacing w:w="15" w:type="dxa"/>
        </w:trPr>
        <w:tc>
          <w:tcPr>
            <w:tcW w:w="0" w:type="auto"/>
            <w:vAlign w:val="center"/>
            <w:hideMark/>
          </w:tcPr>
          <w:p w14:paraId="2E15685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6512A3A" w14:textId="77777777" w:rsidR="0095430C" w:rsidRDefault="005B11EB">
            <w:pPr>
              <w:rPr>
                <w:rFonts w:eastAsia="Times New Roman"/>
                <w:lang w:val="en-US"/>
              </w:rPr>
            </w:pPr>
            <w:r>
              <w:rPr>
                <w:rFonts w:eastAsia="Times New Roman"/>
                <w:b/>
                <w:bCs/>
                <w:lang w:val="en-US"/>
              </w:rPr>
              <w:t xml:space="preserve">Adverse storgage condition: </w:t>
            </w:r>
          </w:p>
        </w:tc>
      </w:tr>
      <w:tr w:rsidR="0095430C" w14:paraId="637D78FA" w14:textId="77777777">
        <w:trPr>
          <w:divId w:val="330329585"/>
          <w:tblCellSpacing w:w="15" w:type="dxa"/>
        </w:trPr>
        <w:tc>
          <w:tcPr>
            <w:tcW w:w="0" w:type="auto"/>
            <w:vAlign w:val="center"/>
            <w:hideMark/>
          </w:tcPr>
          <w:p w14:paraId="57303262" w14:textId="77777777" w:rsidR="0095430C" w:rsidRDefault="0095430C">
            <w:pPr>
              <w:rPr>
                <w:rFonts w:eastAsia="Times New Roman"/>
                <w:lang w:val="en-US"/>
              </w:rPr>
            </w:pPr>
          </w:p>
        </w:tc>
        <w:tc>
          <w:tcPr>
            <w:tcW w:w="0" w:type="auto"/>
            <w:vAlign w:val="center"/>
            <w:hideMark/>
          </w:tcPr>
          <w:p w14:paraId="6F09BBFB" w14:textId="77777777" w:rsidR="0095430C" w:rsidRDefault="005B11EB">
            <w:pPr>
              <w:rPr>
                <w:rFonts w:eastAsia="Times New Roman"/>
                <w:lang w:val="en-US"/>
              </w:rPr>
            </w:pPr>
            <w:r>
              <w:rPr>
                <w:rFonts w:eastAsia="Times New Roman"/>
                <w:b/>
                <w:bCs/>
                <w:lang w:val="en-US"/>
              </w:rPr>
              <w:t xml:space="preserve">Cold chain break: </w:t>
            </w:r>
          </w:p>
        </w:tc>
      </w:tr>
      <w:tr w:rsidR="0095430C" w14:paraId="60B22D04" w14:textId="77777777">
        <w:trPr>
          <w:divId w:val="330329585"/>
          <w:tblCellSpacing w:w="15" w:type="dxa"/>
        </w:trPr>
        <w:tc>
          <w:tcPr>
            <w:tcW w:w="0" w:type="auto"/>
            <w:vAlign w:val="center"/>
            <w:hideMark/>
          </w:tcPr>
          <w:p w14:paraId="5F970521" w14:textId="77777777" w:rsidR="0095430C" w:rsidRDefault="0095430C">
            <w:pPr>
              <w:rPr>
                <w:rFonts w:eastAsia="Times New Roman"/>
                <w:lang w:val="en-US"/>
              </w:rPr>
            </w:pPr>
          </w:p>
        </w:tc>
        <w:tc>
          <w:tcPr>
            <w:tcW w:w="0" w:type="auto"/>
            <w:vAlign w:val="center"/>
            <w:hideMark/>
          </w:tcPr>
          <w:p w14:paraId="3FACBBEC" w14:textId="77777777" w:rsidR="0095430C" w:rsidRDefault="005B11EB">
            <w:pPr>
              <w:rPr>
                <w:rFonts w:eastAsia="Times New Roman"/>
                <w:lang w:val="en-US"/>
              </w:rPr>
            </w:pPr>
            <w:r>
              <w:rPr>
                <w:rFonts w:eastAsia="Times New Roman"/>
                <w:b/>
                <w:bCs/>
                <w:lang w:val="en-US"/>
              </w:rPr>
              <w:t xml:space="preserve">Expired lot: </w:t>
            </w:r>
          </w:p>
        </w:tc>
      </w:tr>
      <w:tr w:rsidR="0095430C" w14:paraId="3296C5E9" w14:textId="77777777">
        <w:trPr>
          <w:divId w:val="330329585"/>
          <w:tblCellSpacing w:w="15" w:type="dxa"/>
        </w:trPr>
        <w:tc>
          <w:tcPr>
            <w:tcW w:w="0" w:type="auto"/>
            <w:vAlign w:val="center"/>
            <w:hideMark/>
          </w:tcPr>
          <w:p w14:paraId="2E75DBF4" w14:textId="77777777" w:rsidR="0095430C" w:rsidRDefault="0095430C">
            <w:pPr>
              <w:rPr>
                <w:rFonts w:eastAsia="Times New Roman"/>
                <w:lang w:val="en-US"/>
              </w:rPr>
            </w:pPr>
          </w:p>
        </w:tc>
        <w:tc>
          <w:tcPr>
            <w:tcW w:w="0" w:type="auto"/>
            <w:vAlign w:val="center"/>
            <w:hideMark/>
          </w:tcPr>
          <w:p w14:paraId="7A83EFE3" w14:textId="77777777" w:rsidR="0095430C" w:rsidRDefault="005B11EB">
            <w:pPr>
              <w:rPr>
                <w:rFonts w:eastAsia="Times New Roman"/>
                <w:lang w:val="en-US"/>
              </w:rPr>
            </w:pPr>
            <w:r>
              <w:rPr>
                <w:rFonts w:eastAsia="Times New Roman"/>
                <w:b/>
                <w:bCs/>
                <w:lang w:val="en-US"/>
              </w:rPr>
              <w:t xml:space="preserve">Administered outside recommended schedule: </w:t>
            </w:r>
          </w:p>
        </w:tc>
      </w:tr>
      <w:tr w:rsidR="0095430C" w14:paraId="40749DAA" w14:textId="77777777">
        <w:trPr>
          <w:divId w:val="330329585"/>
          <w:tblCellSpacing w:w="15" w:type="dxa"/>
        </w:trPr>
        <w:tc>
          <w:tcPr>
            <w:tcW w:w="0" w:type="auto"/>
            <w:vAlign w:val="center"/>
            <w:hideMark/>
          </w:tcPr>
          <w:p w14:paraId="5D334B97" w14:textId="77777777" w:rsidR="0095430C" w:rsidRDefault="0095430C">
            <w:pPr>
              <w:rPr>
                <w:rFonts w:eastAsia="Times New Roman"/>
                <w:lang w:val="en-US"/>
              </w:rPr>
            </w:pPr>
          </w:p>
        </w:tc>
        <w:tc>
          <w:tcPr>
            <w:tcW w:w="0" w:type="auto"/>
            <w:vAlign w:val="center"/>
            <w:hideMark/>
          </w:tcPr>
          <w:p w14:paraId="13E7D8CB" w14:textId="77777777" w:rsidR="0095430C" w:rsidRDefault="005B11EB">
            <w:pPr>
              <w:rPr>
                <w:rFonts w:eastAsia="Times New Roman"/>
                <w:lang w:val="en-US"/>
              </w:rPr>
            </w:pPr>
            <w:r>
              <w:rPr>
                <w:rFonts w:eastAsia="Times New Roman"/>
                <w:b/>
                <w:bCs/>
                <w:lang w:val="en-US"/>
              </w:rPr>
              <w:t xml:space="preserve">Product recall: </w:t>
            </w:r>
          </w:p>
        </w:tc>
      </w:tr>
    </w:tbl>
    <w:p w14:paraId="54D16C42" w14:textId="77777777" w:rsidR="0095430C" w:rsidRDefault="005B11EB">
      <w:pPr>
        <w:pStyle w:val="Heading2"/>
        <w:divId w:val="330329585"/>
        <w:rPr>
          <w:rFonts w:eastAsia="Times New Roman"/>
          <w:lang w:val="en-US"/>
        </w:rPr>
      </w:pPr>
      <w:r>
        <w:rPr>
          <w:rFonts w:eastAsia="Times New Roman"/>
          <w:lang w:val="en-US"/>
        </w:rPr>
        <w:lastRenderedPageBreak/>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040CF8" w14:textId="77777777">
        <w:trPr>
          <w:divId w:val="330329585"/>
          <w:tblCellSpacing w:w="15" w:type="dxa"/>
        </w:trPr>
        <w:tc>
          <w:tcPr>
            <w:tcW w:w="0" w:type="auto"/>
            <w:vAlign w:val="center"/>
            <w:hideMark/>
          </w:tcPr>
          <w:p w14:paraId="0132F0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A36A927" w14:textId="77777777" w:rsidR="0095430C" w:rsidRDefault="005B11EB">
            <w:pPr>
              <w:rPr>
                <w:rFonts w:eastAsia="Times New Roman"/>
                <w:lang w:val="en-US"/>
              </w:rPr>
            </w:pPr>
            <w:r>
              <w:rPr>
                <w:rFonts w:eastAsia="Times New Roman"/>
                <w:lang w:val="en-US"/>
              </w:rPr>
              <w:t xml:space="preserve">Vaccination Protocol Dose Status codes (Vaccination Protocol Dose Status codes) </w:t>
            </w:r>
          </w:p>
        </w:tc>
      </w:tr>
      <w:tr w:rsidR="0095430C" w14:paraId="322651C0" w14:textId="77777777">
        <w:trPr>
          <w:divId w:val="330329585"/>
          <w:tblCellSpacing w:w="15" w:type="dxa"/>
        </w:trPr>
        <w:tc>
          <w:tcPr>
            <w:tcW w:w="0" w:type="auto"/>
            <w:vAlign w:val="center"/>
            <w:hideMark/>
          </w:tcPr>
          <w:p w14:paraId="3C72563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62E636"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12190534" w14:textId="77777777">
        <w:trPr>
          <w:divId w:val="330329585"/>
          <w:tblCellSpacing w:w="15" w:type="dxa"/>
        </w:trPr>
        <w:tc>
          <w:tcPr>
            <w:tcW w:w="0" w:type="auto"/>
            <w:vAlign w:val="center"/>
            <w:hideMark/>
          </w:tcPr>
          <w:p w14:paraId="031B0C1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FAAAF6F" w14:textId="77777777" w:rsidR="0095430C" w:rsidRDefault="005B11EB">
            <w:pPr>
              <w:rPr>
                <w:rFonts w:eastAsia="Times New Roman"/>
                <w:lang w:val="en-US"/>
              </w:rPr>
            </w:pPr>
            <w:r>
              <w:rPr>
                <w:rFonts w:eastAsia="Times New Roman"/>
                <w:b/>
                <w:bCs/>
                <w:lang w:val="en-US"/>
              </w:rPr>
              <w:t xml:space="preserve">Counts: </w:t>
            </w:r>
          </w:p>
        </w:tc>
      </w:tr>
      <w:tr w:rsidR="0095430C" w14:paraId="43ECA8E3" w14:textId="77777777">
        <w:trPr>
          <w:divId w:val="330329585"/>
          <w:tblCellSpacing w:w="15" w:type="dxa"/>
        </w:trPr>
        <w:tc>
          <w:tcPr>
            <w:tcW w:w="0" w:type="auto"/>
            <w:vAlign w:val="center"/>
            <w:hideMark/>
          </w:tcPr>
          <w:p w14:paraId="64E95822" w14:textId="77777777" w:rsidR="0095430C" w:rsidRDefault="0095430C">
            <w:pPr>
              <w:rPr>
                <w:rFonts w:eastAsia="Times New Roman"/>
                <w:lang w:val="en-US"/>
              </w:rPr>
            </w:pPr>
          </w:p>
        </w:tc>
        <w:tc>
          <w:tcPr>
            <w:tcW w:w="0" w:type="auto"/>
            <w:vAlign w:val="center"/>
            <w:hideMark/>
          </w:tcPr>
          <w:p w14:paraId="66E6EBB0" w14:textId="77777777" w:rsidR="0095430C" w:rsidRDefault="005B11EB">
            <w:pPr>
              <w:rPr>
                <w:rFonts w:eastAsia="Times New Roman"/>
                <w:lang w:val="en-US"/>
              </w:rPr>
            </w:pPr>
            <w:r>
              <w:rPr>
                <w:rFonts w:eastAsia="Times New Roman"/>
                <w:b/>
                <w:bCs/>
                <w:lang w:val="en-US"/>
              </w:rPr>
              <w:t xml:space="preserve">Does not Count: </w:t>
            </w:r>
          </w:p>
        </w:tc>
      </w:tr>
    </w:tbl>
    <w:p w14:paraId="6917E028" w14:textId="77777777" w:rsidR="0095430C"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69FA7E" w14:textId="77777777">
        <w:trPr>
          <w:divId w:val="330329585"/>
          <w:tblCellSpacing w:w="15" w:type="dxa"/>
        </w:trPr>
        <w:tc>
          <w:tcPr>
            <w:tcW w:w="0" w:type="auto"/>
            <w:vAlign w:val="center"/>
            <w:hideMark/>
          </w:tcPr>
          <w:p w14:paraId="53FF5A9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440B16" w14:textId="77777777" w:rsidR="0095430C" w:rsidRDefault="005B11EB">
            <w:pPr>
              <w:rPr>
                <w:rFonts w:eastAsia="Times New Roman"/>
                <w:lang w:val="en-US"/>
              </w:rPr>
            </w:pPr>
            <w:r>
              <w:rPr>
                <w:rFonts w:eastAsia="Times New Roman"/>
                <w:lang w:val="en-US"/>
              </w:rPr>
              <w:t xml:space="preserve">Vaccination Protocol Dose TargetCodes (Vaccination Protocol Dose Target Codes) </w:t>
            </w:r>
          </w:p>
        </w:tc>
      </w:tr>
      <w:tr w:rsidR="0095430C" w14:paraId="3C2B3912" w14:textId="77777777">
        <w:trPr>
          <w:divId w:val="330329585"/>
          <w:tblCellSpacing w:w="15" w:type="dxa"/>
        </w:trPr>
        <w:tc>
          <w:tcPr>
            <w:tcW w:w="0" w:type="auto"/>
            <w:vAlign w:val="center"/>
            <w:hideMark/>
          </w:tcPr>
          <w:p w14:paraId="2BBBBA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E004F6"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tSNOMED CT concepts from the 64572001 (Disease) hierarchy </w:t>
            </w:r>
          </w:p>
        </w:tc>
      </w:tr>
      <w:tr w:rsidR="0095430C" w14:paraId="379B7126" w14:textId="77777777">
        <w:trPr>
          <w:divId w:val="330329585"/>
          <w:tblCellSpacing w:w="15" w:type="dxa"/>
        </w:trPr>
        <w:tc>
          <w:tcPr>
            <w:tcW w:w="0" w:type="auto"/>
            <w:vAlign w:val="center"/>
            <w:hideMark/>
          </w:tcPr>
          <w:p w14:paraId="61392A0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90D204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1508B3B" w14:textId="77777777" w:rsidR="0095430C" w:rsidRDefault="005B11EB">
      <w:pPr>
        <w:pStyle w:val="Heading2"/>
        <w:divId w:val="330329585"/>
        <w:rPr>
          <w:rFonts w:eastAsia="Times New Roman"/>
          <w:lang w:val="en-US"/>
        </w:rPr>
      </w:pPr>
      <w:r>
        <w:rPr>
          <w:rFonts w:eastAsia="Times New Roman"/>
          <w:lang w:val="en-US"/>
        </w:rPr>
        <w:t>ValueSet: detectedissue-category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A40A86" w14:textId="77777777">
        <w:trPr>
          <w:divId w:val="330329585"/>
          <w:tblCellSpacing w:w="15" w:type="dxa"/>
        </w:trPr>
        <w:tc>
          <w:tcPr>
            <w:tcW w:w="0" w:type="auto"/>
            <w:vAlign w:val="center"/>
            <w:hideMark/>
          </w:tcPr>
          <w:p w14:paraId="69FA3A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AD2CFF" w14:textId="77777777" w:rsidR="0095430C" w:rsidRDefault="005B11EB">
            <w:pPr>
              <w:rPr>
                <w:rFonts w:eastAsia="Times New Roman"/>
                <w:lang w:val="en-US"/>
              </w:rPr>
            </w:pPr>
            <w:r>
              <w:rPr>
                <w:rFonts w:eastAsia="Times New Roman"/>
                <w:lang w:val="en-US"/>
              </w:rPr>
              <w:t xml:space="preserve">detectedissue-category (detectedissue-category) </w:t>
            </w:r>
          </w:p>
        </w:tc>
      </w:tr>
      <w:tr w:rsidR="0095430C" w14:paraId="62EEA4B6" w14:textId="77777777">
        <w:trPr>
          <w:divId w:val="330329585"/>
          <w:tblCellSpacing w:w="15" w:type="dxa"/>
        </w:trPr>
        <w:tc>
          <w:tcPr>
            <w:tcW w:w="0" w:type="auto"/>
            <w:vAlign w:val="center"/>
            <w:hideMark/>
          </w:tcPr>
          <w:p w14:paraId="3D34B9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AB7A982" w14:textId="77777777" w:rsidR="0095430C" w:rsidRDefault="005B11EB">
            <w:pPr>
              <w:rPr>
                <w:rFonts w:eastAsia="Times New Roman"/>
                <w:lang w:val="en-US"/>
              </w:rPr>
            </w:pPr>
            <w:r>
              <w:rPr>
                <w:rFonts w:eastAsia="Times New Roman"/>
                <w:lang w:val="en-US"/>
              </w:rPr>
              <w:t>Kinds of issues or contraindications, such as 'drug-drug interaction', 'duplicate therapy', etc.</w:t>
            </w:r>
          </w:p>
        </w:tc>
      </w:tr>
    </w:tbl>
    <w:p w14:paraId="7831B4B4" w14:textId="77777777" w:rsidR="0095430C" w:rsidRDefault="005B11EB">
      <w:pPr>
        <w:pStyle w:val="Heading2"/>
        <w:divId w:val="330329585"/>
        <w:rPr>
          <w:rFonts w:eastAsia="Times New Roman"/>
          <w:lang w:val="en-US"/>
        </w:rPr>
      </w:pPr>
      <w:r>
        <w:rPr>
          <w:rFonts w:eastAsia="Times New Roman"/>
          <w:lang w:val="en-US"/>
        </w:rPr>
        <w:t>ValueSet: detectedissue-mitigation-action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3A74969" w14:textId="77777777">
        <w:trPr>
          <w:divId w:val="330329585"/>
          <w:tblCellSpacing w:w="15" w:type="dxa"/>
        </w:trPr>
        <w:tc>
          <w:tcPr>
            <w:tcW w:w="0" w:type="auto"/>
            <w:vAlign w:val="center"/>
            <w:hideMark/>
          </w:tcPr>
          <w:p w14:paraId="25EE4E6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41DC25" w14:textId="77777777" w:rsidR="0095430C" w:rsidRDefault="005B11EB">
            <w:pPr>
              <w:rPr>
                <w:rFonts w:eastAsia="Times New Roman"/>
                <w:lang w:val="en-US"/>
              </w:rPr>
            </w:pPr>
            <w:r>
              <w:rPr>
                <w:rFonts w:eastAsia="Times New Roman"/>
                <w:lang w:val="en-US"/>
              </w:rPr>
              <w:t xml:space="preserve">detectedissue-mitigation-action (detectedissue-mitigation-action) </w:t>
            </w:r>
          </w:p>
        </w:tc>
      </w:tr>
      <w:tr w:rsidR="0095430C" w14:paraId="54000CA9" w14:textId="77777777">
        <w:trPr>
          <w:divId w:val="330329585"/>
          <w:tblCellSpacing w:w="15" w:type="dxa"/>
        </w:trPr>
        <w:tc>
          <w:tcPr>
            <w:tcW w:w="0" w:type="auto"/>
            <w:vAlign w:val="center"/>
            <w:hideMark/>
          </w:tcPr>
          <w:p w14:paraId="73B8366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0C17F5" w14:textId="77777777" w:rsidR="0095430C"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p>
        </w:tc>
      </w:tr>
    </w:tbl>
    <w:p w14:paraId="20F29693" w14:textId="77777777" w:rsidR="0095430C" w:rsidRDefault="005B11EB">
      <w:pPr>
        <w:pStyle w:val="Heading1"/>
        <w:divId w:val="1800682765"/>
        <w:rPr>
          <w:rFonts w:eastAsia="Times New Roman"/>
          <w:lang w:val="en-US"/>
        </w:rPr>
      </w:pPr>
      <w:r>
        <w:rPr>
          <w:rFonts w:eastAsia="Times New Roman"/>
          <w:lang w:val="en-US"/>
        </w:rPr>
        <w:t>FHIR project team</w:t>
      </w:r>
    </w:p>
    <w:p w14:paraId="15873D74" w14:textId="77777777" w:rsidR="0095430C"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54"/>
      </w:tblGrid>
      <w:tr w:rsidR="0095430C" w14:paraId="1CE33C5E" w14:textId="77777777">
        <w:trPr>
          <w:divId w:val="1800682765"/>
          <w:tblCellSpacing w:w="15" w:type="dxa"/>
        </w:trPr>
        <w:tc>
          <w:tcPr>
            <w:tcW w:w="0" w:type="auto"/>
            <w:vAlign w:val="center"/>
            <w:hideMark/>
          </w:tcPr>
          <w:p w14:paraId="004D3987"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2DA48DDE" w14:textId="77777777" w:rsidR="0095430C" w:rsidRDefault="005B11EB">
            <w:pPr>
              <w:rPr>
                <w:rFonts w:eastAsia="Times New Roman"/>
                <w:lang w:val="en-US"/>
              </w:rPr>
            </w:pPr>
            <w:r>
              <w:rPr>
                <w:rFonts w:eastAsia="Times New Roman"/>
                <w:lang w:val="en-US"/>
              </w:rPr>
              <w:t xml:space="preserve">All Security Labels (All Security Labels) </w:t>
            </w:r>
          </w:p>
        </w:tc>
      </w:tr>
      <w:tr w:rsidR="0095430C" w14:paraId="05E49AA7" w14:textId="77777777">
        <w:trPr>
          <w:divId w:val="1800682765"/>
          <w:tblCellSpacing w:w="15" w:type="dxa"/>
        </w:trPr>
        <w:tc>
          <w:tcPr>
            <w:tcW w:w="0" w:type="auto"/>
            <w:vAlign w:val="center"/>
            <w:hideMark/>
          </w:tcPr>
          <w:p w14:paraId="548FA54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5C4B1C5" w14:textId="77777777" w:rsidR="0095430C" w:rsidRDefault="005B11EB">
            <w:pPr>
              <w:rPr>
                <w:rFonts w:eastAsia="Times New Roman"/>
                <w:lang w:val="en-US"/>
              </w:rPr>
            </w:pPr>
            <w:r>
              <w:rPr>
                <w:rFonts w:eastAsia="Times New Roman"/>
                <w:lang w:val="en-US"/>
              </w:rPr>
              <w:t>A single value set for all security labels defined by FHIR</w:t>
            </w:r>
          </w:p>
        </w:tc>
      </w:tr>
    </w:tbl>
    <w:p w14:paraId="2E0DA21B" w14:textId="77777777" w:rsidR="0095430C" w:rsidRDefault="005B11EB">
      <w:pPr>
        <w:pStyle w:val="Heading1"/>
        <w:divId w:val="971250441"/>
        <w:rPr>
          <w:rFonts w:eastAsia="Times New Roman"/>
          <w:lang w:val="en-US"/>
        </w:rPr>
      </w:pPr>
      <w:r>
        <w:rPr>
          <w:rFonts w:eastAsia="Times New Roman"/>
          <w:lang w:val="en-US"/>
        </w:rPr>
        <w:t>Financial Management</w:t>
      </w:r>
    </w:p>
    <w:p w14:paraId="5C10AA71" w14:textId="77777777" w:rsidR="0095430C"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95430C" w14:paraId="50B00075" w14:textId="77777777">
        <w:trPr>
          <w:divId w:val="971250441"/>
          <w:tblCellSpacing w:w="15" w:type="dxa"/>
        </w:trPr>
        <w:tc>
          <w:tcPr>
            <w:tcW w:w="0" w:type="auto"/>
            <w:vAlign w:val="center"/>
            <w:hideMark/>
          </w:tcPr>
          <w:p w14:paraId="0667999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F7B8527" w14:textId="77777777" w:rsidR="0095430C" w:rsidRDefault="005B11EB">
            <w:pPr>
              <w:rPr>
                <w:rFonts w:eastAsia="Times New Roman"/>
                <w:lang w:val="en-US"/>
              </w:rPr>
            </w:pPr>
            <w:r>
              <w:rPr>
                <w:rFonts w:eastAsia="Times New Roman"/>
                <w:lang w:val="en-US"/>
              </w:rPr>
              <w:t xml:space="preserve">Additional Material Codes (Additional Material Codes) </w:t>
            </w:r>
          </w:p>
        </w:tc>
      </w:tr>
      <w:tr w:rsidR="0095430C" w14:paraId="0E7A33C0" w14:textId="77777777">
        <w:trPr>
          <w:divId w:val="971250441"/>
          <w:tblCellSpacing w:w="15" w:type="dxa"/>
        </w:trPr>
        <w:tc>
          <w:tcPr>
            <w:tcW w:w="0" w:type="auto"/>
            <w:vAlign w:val="center"/>
            <w:hideMark/>
          </w:tcPr>
          <w:p w14:paraId="0B0E79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5635329" w14:textId="77777777" w:rsidR="0095430C" w:rsidRDefault="005B11EB">
            <w:pPr>
              <w:rPr>
                <w:rFonts w:eastAsia="Times New Roman"/>
                <w:lang w:val="en-US"/>
              </w:rPr>
            </w:pPr>
            <w:r>
              <w:rPr>
                <w:rFonts w:eastAsia="Times New Roman"/>
                <w:lang w:val="en-US"/>
              </w:rPr>
              <w:t>This value set includes sample additional material type codes.</w:t>
            </w:r>
          </w:p>
        </w:tc>
      </w:tr>
      <w:tr w:rsidR="0095430C" w14:paraId="5EBD6E30" w14:textId="77777777">
        <w:trPr>
          <w:divId w:val="971250441"/>
          <w:tblCellSpacing w:w="15" w:type="dxa"/>
        </w:trPr>
        <w:tc>
          <w:tcPr>
            <w:tcW w:w="0" w:type="auto"/>
            <w:vAlign w:val="center"/>
            <w:hideMark/>
          </w:tcPr>
          <w:p w14:paraId="011FF6C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24B530A" w14:textId="77777777" w:rsidR="0095430C" w:rsidRDefault="005B11EB">
            <w:pPr>
              <w:rPr>
                <w:rFonts w:eastAsia="Times New Roman"/>
                <w:lang w:val="en-US"/>
              </w:rPr>
            </w:pPr>
            <w:r>
              <w:rPr>
                <w:rFonts w:eastAsia="Times New Roman"/>
                <w:lang w:val="en-US"/>
              </w:rPr>
              <w:t>This is an example set</w:t>
            </w:r>
          </w:p>
        </w:tc>
      </w:tr>
      <w:tr w:rsidR="0095430C" w14:paraId="0F531DC3" w14:textId="77777777">
        <w:trPr>
          <w:divId w:val="971250441"/>
          <w:tblCellSpacing w:w="15" w:type="dxa"/>
        </w:trPr>
        <w:tc>
          <w:tcPr>
            <w:tcW w:w="0" w:type="auto"/>
            <w:vAlign w:val="center"/>
            <w:hideMark/>
          </w:tcPr>
          <w:p w14:paraId="24391E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E599FC5" w14:textId="77777777" w:rsidR="0095430C"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95430C" w14:paraId="04EABB11" w14:textId="77777777">
        <w:trPr>
          <w:divId w:val="971250441"/>
          <w:tblCellSpacing w:w="15" w:type="dxa"/>
        </w:trPr>
        <w:tc>
          <w:tcPr>
            <w:tcW w:w="0" w:type="auto"/>
            <w:vAlign w:val="center"/>
            <w:hideMark/>
          </w:tcPr>
          <w:p w14:paraId="02A9897A" w14:textId="77777777" w:rsidR="0095430C" w:rsidRDefault="0095430C">
            <w:pPr>
              <w:rPr>
                <w:rFonts w:eastAsia="Times New Roman"/>
                <w:lang w:val="en-US"/>
              </w:rPr>
            </w:pPr>
          </w:p>
        </w:tc>
        <w:tc>
          <w:tcPr>
            <w:tcW w:w="0" w:type="auto"/>
            <w:vAlign w:val="center"/>
            <w:hideMark/>
          </w:tcPr>
          <w:p w14:paraId="3D0BB34F" w14:textId="77777777" w:rsidR="0095430C"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95430C" w14:paraId="66585742" w14:textId="77777777">
        <w:trPr>
          <w:divId w:val="971250441"/>
          <w:tblCellSpacing w:w="15" w:type="dxa"/>
        </w:trPr>
        <w:tc>
          <w:tcPr>
            <w:tcW w:w="0" w:type="auto"/>
            <w:vAlign w:val="center"/>
            <w:hideMark/>
          </w:tcPr>
          <w:p w14:paraId="3C172BBB" w14:textId="77777777" w:rsidR="0095430C" w:rsidRDefault="0095430C">
            <w:pPr>
              <w:rPr>
                <w:rFonts w:eastAsia="Times New Roman"/>
                <w:lang w:val="en-US"/>
              </w:rPr>
            </w:pPr>
          </w:p>
        </w:tc>
        <w:tc>
          <w:tcPr>
            <w:tcW w:w="0" w:type="auto"/>
            <w:vAlign w:val="center"/>
            <w:hideMark/>
          </w:tcPr>
          <w:p w14:paraId="5FF57362"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95430C" w14:paraId="1A029843" w14:textId="77777777">
        <w:trPr>
          <w:divId w:val="971250441"/>
          <w:tblCellSpacing w:w="15" w:type="dxa"/>
        </w:trPr>
        <w:tc>
          <w:tcPr>
            <w:tcW w:w="0" w:type="auto"/>
            <w:vAlign w:val="center"/>
            <w:hideMark/>
          </w:tcPr>
          <w:p w14:paraId="661864F4" w14:textId="77777777" w:rsidR="0095430C" w:rsidRDefault="0095430C">
            <w:pPr>
              <w:rPr>
                <w:rFonts w:eastAsia="Times New Roman"/>
                <w:lang w:val="en-US"/>
              </w:rPr>
            </w:pPr>
          </w:p>
        </w:tc>
        <w:tc>
          <w:tcPr>
            <w:tcW w:w="0" w:type="auto"/>
            <w:vAlign w:val="center"/>
            <w:hideMark/>
          </w:tcPr>
          <w:p w14:paraId="50E5C6A5" w14:textId="77777777" w:rsidR="0095430C"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95430C" w14:paraId="02E4016A" w14:textId="77777777">
        <w:trPr>
          <w:divId w:val="971250441"/>
          <w:tblCellSpacing w:w="15" w:type="dxa"/>
        </w:trPr>
        <w:tc>
          <w:tcPr>
            <w:tcW w:w="0" w:type="auto"/>
            <w:vAlign w:val="center"/>
            <w:hideMark/>
          </w:tcPr>
          <w:p w14:paraId="70980087" w14:textId="77777777" w:rsidR="0095430C" w:rsidRDefault="0095430C">
            <w:pPr>
              <w:rPr>
                <w:rFonts w:eastAsia="Times New Roman"/>
                <w:lang w:val="en-US"/>
              </w:rPr>
            </w:pPr>
          </w:p>
        </w:tc>
        <w:tc>
          <w:tcPr>
            <w:tcW w:w="0" w:type="auto"/>
            <w:vAlign w:val="center"/>
            <w:hideMark/>
          </w:tcPr>
          <w:p w14:paraId="1259321B"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95430C" w14:paraId="4C09CA50" w14:textId="77777777">
        <w:trPr>
          <w:divId w:val="971250441"/>
          <w:tblCellSpacing w:w="15" w:type="dxa"/>
        </w:trPr>
        <w:tc>
          <w:tcPr>
            <w:tcW w:w="0" w:type="auto"/>
            <w:vAlign w:val="center"/>
            <w:hideMark/>
          </w:tcPr>
          <w:p w14:paraId="0016FD8D" w14:textId="77777777" w:rsidR="0095430C" w:rsidRDefault="0095430C">
            <w:pPr>
              <w:rPr>
                <w:rFonts w:eastAsia="Times New Roman"/>
                <w:lang w:val="en-US"/>
              </w:rPr>
            </w:pPr>
          </w:p>
        </w:tc>
        <w:tc>
          <w:tcPr>
            <w:tcW w:w="0" w:type="auto"/>
            <w:vAlign w:val="center"/>
            <w:hideMark/>
          </w:tcPr>
          <w:p w14:paraId="0D09CCFD"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2EA34813" w14:textId="77777777" w:rsidR="0095430C"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95430C" w14:paraId="22F10C3B" w14:textId="77777777">
        <w:trPr>
          <w:divId w:val="971250441"/>
          <w:tblCellSpacing w:w="15" w:type="dxa"/>
        </w:trPr>
        <w:tc>
          <w:tcPr>
            <w:tcW w:w="0" w:type="auto"/>
            <w:vAlign w:val="center"/>
            <w:hideMark/>
          </w:tcPr>
          <w:p w14:paraId="4910DD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09182C" w14:textId="77777777" w:rsidR="0095430C" w:rsidRDefault="005B11EB">
            <w:pPr>
              <w:rPr>
                <w:rFonts w:eastAsia="Times New Roman"/>
                <w:lang w:val="en-US"/>
              </w:rPr>
            </w:pPr>
            <w:r>
              <w:rPr>
                <w:rFonts w:eastAsia="Times New Roman"/>
                <w:lang w:val="en-US"/>
              </w:rPr>
              <w:t xml:space="preserve">Adjudication Error Codes (Adjudication Error Codes) </w:t>
            </w:r>
          </w:p>
        </w:tc>
      </w:tr>
      <w:tr w:rsidR="0095430C" w14:paraId="33B924A1" w14:textId="77777777">
        <w:trPr>
          <w:divId w:val="971250441"/>
          <w:tblCellSpacing w:w="15" w:type="dxa"/>
        </w:trPr>
        <w:tc>
          <w:tcPr>
            <w:tcW w:w="0" w:type="auto"/>
            <w:vAlign w:val="center"/>
            <w:hideMark/>
          </w:tcPr>
          <w:p w14:paraId="146EE86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D6C7BA" w14:textId="77777777" w:rsidR="0095430C" w:rsidRDefault="005B11EB">
            <w:pPr>
              <w:rPr>
                <w:rFonts w:eastAsia="Times New Roman"/>
                <w:lang w:val="en-US"/>
              </w:rPr>
            </w:pPr>
            <w:r>
              <w:rPr>
                <w:rFonts w:eastAsia="Times New Roman"/>
                <w:lang w:val="en-US"/>
              </w:rPr>
              <w:t>This value set includes a smattering of adjudication codes</w:t>
            </w:r>
          </w:p>
        </w:tc>
      </w:tr>
      <w:tr w:rsidR="0095430C" w14:paraId="6B3C7ABB" w14:textId="77777777">
        <w:trPr>
          <w:divId w:val="971250441"/>
          <w:tblCellSpacing w:w="15" w:type="dxa"/>
        </w:trPr>
        <w:tc>
          <w:tcPr>
            <w:tcW w:w="0" w:type="auto"/>
            <w:vAlign w:val="center"/>
            <w:hideMark/>
          </w:tcPr>
          <w:p w14:paraId="60BF0A4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BFA452C" w14:textId="77777777" w:rsidR="0095430C" w:rsidRDefault="005B11EB">
            <w:pPr>
              <w:rPr>
                <w:rFonts w:eastAsia="Times New Roman"/>
                <w:lang w:val="en-US"/>
              </w:rPr>
            </w:pPr>
            <w:r>
              <w:rPr>
                <w:rFonts w:eastAsia="Times New Roman"/>
                <w:lang w:val="en-US"/>
              </w:rPr>
              <w:t>This is an example set</w:t>
            </w:r>
          </w:p>
        </w:tc>
      </w:tr>
      <w:tr w:rsidR="0095430C" w14:paraId="084D8B91" w14:textId="77777777">
        <w:trPr>
          <w:divId w:val="971250441"/>
          <w:tblCellSpacing w:w="15" w:type="dxa"/>
        </w:trPr>
        <w:tc>
          <w:tcPr>
            <w:tcW w:w="0" w:type="auto"/>
            <w:vAlign w:val="center"/>
            <w:hideMark/>
          </w:tcPr>
          <w:p w14:paraId="0A3D38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A55F7F" w14:textId="77777777" w:rsidR="0095430C" w:rsidRDefault="005B11EB">
            <w:pPr>
              <w:rPr>
                <w:rFonts w:eastAsia="Times New Roman"/>
                <w:lang w:val="en-US"/>
              </w:rPr>
            </w:pPr>
            <w:r>
              <w:rPr>
                <w:rFonts w:eastAsia="Times New Roman"/>
                <w:b/>
                <w:bCs/>
                <w:lang w:val="en-US"/>
              </w:rPr>
              <w:t xml:space="preserve">: </w:t>
            </w:r>
          </w:p>
        </w:tc>
      </w:tr>
      <w:tr w:rsidR="0095430C" w14:paraId="0B26DCE9" w14:textId="77777777">
        <w:trPr>
          <w:divId w:val="971250441"/>
          <w:tblCellSpacing w:w="15" w:type="dxa"/>
        </w:trPr>
        <w:tc>
          <w:tcPr>
            <w:tcW w:w="0" w:type="auto"/>
            <w:vAlign w:val="center"/>
            <w:hideMark/>
          </w:tcPr>
          <w:p w14:paraId="21EFF9E4" w14:textId="77777777" w:rsidR="0095430C" w:rsidRDefault="0095430C">
            <w:pPr>
              <w:rPr>
                <w:rFonts w:eastAsia="Times New Roman"/>
                <w:lang w:val="en-US"/>
              </w:rPr>
            </w:pPr>
          </w:p>
        </w:tc>
        <w:tc>
          <w:tcPr>
            <w:tcW w:w="0" w:type="auto"/>
            <w:vAlign w:val="center"/>
            <w:hideMark/>
          </w:tcPr>
          <w:p w14:paraId="0E526CDC" w14:textId="77777777" w:rsidR="0095430C" w:rsidRDefault="005B11EB">
            <w:pPr>
              <w:rPr>
                <w:rFonts w:eastAsia="Times New Roman"/>
                <w:lang w:val="en-US"/>
              </w:rPr>
            </w:pPr>
            <w:r>
              <w:rPr>
                <w:rFonts w:eastAsia="Times New Roman"/>
                <w:b/>
                <w:bCs/>
                <w:lang w:val="en-US"/>
              </w:rPr>
              <w:t xml:space="preserve">: </w:t>
            </w:r>
          </w:p>
        </w:tc>
      </w:tr>
    </w:tbl>
    <w:p w14:paraId="6CF597D4" w14:textId="77777777" w:rsidR="0095430C"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95430C" w14:paraId="71FE5B2E" w14:textId="77777777">
        <w:trPr>
          <w:divId w:val="971250441"/>
          <w:tblCellSpacing w:w="15" w:type="dxa"/>
        </w:trPr>
        <w:tc>
          <w:tcPr>
            <w:tcW w:w="0" w:type="auto"/>
            <w:vAlign w:val="center"/>
            <w:hideMark/>
          </w:tcPr>
          <w:p w14:paraId="24CEA14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0D9448" w14:textId="77777777" w:rsidR="0095430C" w:rsidRDefault="005B11EB">
            <w:pPr>
              <w:rPr>
                <w:rFonts w:eastAsia="Times New Roman"/>
                <w:lang w:val="en-US"/>
              </w:rPr>
            </w:pPr>
            <w:r>
              <w:rPr>
                <w:rFonts w:eastAsia="Times New Roman"/>
                <w:lang w:val="en-US"/>
              </w:rPr>
              <w:t xml:space="preserve">Adjustment Reason Codes (Adjustment Reason Codes) </w:t>
            </w:r>
          </w:p>
        </w:tc>
      </w:tr>
      <w:tr w:rsidR="0095430C" w14:paraId="489AC8C7" w14:textId="77777777">
        <w:trPr>
          <w:divId w:val="971250441"/>
          <w:tblCellSpacing w:w="15" w:type="dxa"/>
        </w:trPr>
        <w:tc>
          <w:tcPr>
            <w:tcW w:w="0" w:type="auto"/>
            <w:vAlign w:val="center"/>
            <w:hideMark/>
          </w:tcPr>
          <w:p w14:paraId="45FCE9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93BBDD" w14:textId="77777777" w:rsidR="0095430C" w:rsidRDefault="005B11EB">
            <w:pPr>
              <w:rPr>
                <w:rFonts w:eastAsia="Times New Roman"/>
                <w:lang w:val="en-US"/>
              </w:rPr>
            </w:pPr>
            <w:r>
              <w:rPr>
                <w:rFonts w:eastAsia="Times New Roman"/>
                <w:lang w:val="en-US"/>
              </w:rPr>
              <w:t>This value set includes smattering of a Adjustment Reason codes</w:t>
            </w:r>
          </w:p>
        </w:tc>
      </w:tr>
      <w:tr w:rsidR="0095430C" w14:paraId="0D69DD1C" w14:textId="77777777">
        <w:trPr>
          <w:divId w:val="971250441"/>
          <w:tblCellSpacing w:w="15" w:type="dxa"/>
        </w:trPr>
        <w:tc>
          <w:tcPr>
            <w:tcW w:w="0" w:type="auto"/>
            <w:vAlign w:val="center"/>
            <w:hideMark/>
          </w:tcPr>
          <w:p w14:paraId="75155CA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F911F48" w14:textId="77777777" w:rsidR="0095430C" w:rsidRDefault="005B11EB">
            <w:pPr>
              <w:rPr>
                <w:rFonts w:eastAsia="Times New Roman"/>
                <w:lang w:val="en-US"/>
              </w:rPr>
            </w:pPr>
            <w:r>
              <w:rPr>
                <w:rFonts w:eastAsia="Times New Roman"/>
                <w:lang w:val="en-US"/>
              </w:rPr>
              <w:t>This is an example set</w:t>
            </w:r>
          </w:p>
        </w:tc>
      </w:tr>
      <w:tr w:rsidR="0095430C" w14:paraId="7A899BD0" w14:textId="77777777">
        <w:trPr>
          <w:divId w:val="971250441"/>
          <w:tblCellSpacing w:w="15" w:type="dxa"/>
        </w:trPr>
        <w:tc>
          <w:tcPr>
            <w:tcW w:w="0" w:type="auto"/>
            <w:vAlign w:val="center"/>
            <w:hideMark/>
          </w:tcPr>
          <w:p w14:paraId="3154276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779486" w14:textId="77777777" w:rsidR="0095430C" w:rsidRDefault="005B11EB">
            <w:pPr>
              <w:rPr>
                <w:rFonts w:eastAsia="Times New Roman"/>
                <w:lang w:val="en-US"/>
              </w:rPr>
            </w:pPr>
            <w:r>
              <w:rPr>
                <w:rFonts w:eastAsia="Times New Roman"/>
                <w:b/>
                <w:bCs/>
                <w:lang w:val="en-US"/>
              </w:rPr>
              <w:t xml:space="preserve">: </w:t>
            </w:r>
          </w:p>
        </w:tc>
      </w:tr>
      <w:tr w:rsidR="0095430C" w14:paraId="46A492A1" w14:textId="77777777">
        <w:trPr>
          <w:divId w:val="971250441"/>
          <w:tblCellSpacing w:w="15" w:type="dxa"/>
        </w:trPr>
        <w:tc>
          <w:tcPr>
            <w:tcW w:w="0" w:type="auto"/>
            <w:vAlign w:val="center"/>
            <w:hideMark/>
          </w:tcPr>
          <w:p w14:paraId="0C2B712D" w14:textId="77777777" w:rsidR="0095430C" w:rsidRDefault="0095430C">
            <w:pPr>
              <w:rPr>
                <w:rFonts w:eastAsia="Times New Roman"/>
                <w:lang w:val="en-US"/>
              </w:rPr>
            </w:pPr>
          </w:p>
        </w:tc>
        <w:tc>
          <w:tcPr>
            <w:tcW w:w="0" w:type="auto"/>
            <w:vAlign w:val="center"/>
            <w:hideMark/>
          </w:tcPr>
          <w:p w14:paraId="79A19380" w14:textId="77777777" w:rsidR="0095430C" w:rsidRDefault="005B11EB">
            <w:pPr>
              <w:rPr>
                <w:rFonts w:eastAsia="Times New Roman"/>
                <w:lang w:val="en-US"/>
              </w:rPr>
            </w:pPr>
            <w:r>
              <w:rPr>
                <w:rFonts w:eastAsia="Times New Roman"/>
                <w:b/>
                <w:bCs/>
                <w:lang w:val="en-US"/>
              </w:rPr>
              <w:t xml:space="preserve">: </w:t>
            </w:r>
          </w:p>
        </w:tc>
      </w:tr>
    </w:tbl>
    <w:p w14:paraId="329A1184" w14:textId="77777777" w:rsidR="0095430C"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95430C" w14:paraId="6C4414ED" w14:textId="77777777">
        <w:trPr>
          <w:divId w:val="971250441"/>
          <w:tblCellSpacing w:w="15" w:type="dxa"/>
        </w:trPr>
        <w:tc>
          <w:tcPr>
            <w:tcW w:w="0" w:type="auto"/>
            <w:vAlign w:val="center"/>
            <w:hideMark/>
          </w:tcPr>
          <w:p w14:paraId="5B9EC5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08C395" w14:textId="77777777" w:rsidR="0095430C" w:rsidRDefault="005B11EB">
            <w:pPr>
              <w:rPr>
                <w:rFonts w:eastAsia="Times New Roman"/>
                <w:lang w:val="en-US"/>
              </w:rPr>
            </w:pPr>
            <w:r>
              <w:rPr>
                <w:rFonts w:eastAsia="Times New Roman"/>
                <w:lang w:val="en-US"/>
              </w:rPr>
              <w:t xml:space="preserve">Conditions Codes (Conditions Codes) </w:t>
            </w:r>
          </w:p>
        </w:tc>
      </w:tr>
      <w:tr w:rsidR="0095430C" w14:paraId="0E4CAF82" w14:textId="77777777">
        <w:trPr>
          <w:divId w:val="971250441"/>
          <w:tblCellSpacing w:w="15" w:type="dxa"/>
        </w:trPr>
        <w:tc>
          <w:tcPr>
            <w:tcW w:w="0" w:type="auto"/>
            <w:vAlign w:val="center"/>
            <w:hideMark/>
          </w:tcPr>
          <w:p w14:paraId="0AE3B4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85A661" w14:textId="77777777" w:rsidR="0095430C" w:rsidRDefault="005B11EB">
            <w:pPr>
              <w:rPr>
                <w:rFonts w:eastAsia="Times New Roman"/>
                <w:lang w:val="en-US"/>
              </w:rPr>
            </w:pPr>
            <w:r>
              <w:rPr>
                <w:rFonts w:eastAsia="Times New Roman"/>
                <w:lang w:val="en-US"/>
              </w:rPr>
              <w:t>This value set includes sample Conditions codes.</w:t>
            </w:r>
          </w:p>
        </w:tc>
      </w:tr>
      <w:tr w:rsidR="0095430C" w14:paraId="263DBCBC" w14:textId="77777777">
        <w:trPr>
          <w:divId w:val="971250441"/>
          <w:tblCellSpacing w:w="15" w:type="dxa"/>
        </w:trPr>
        <w:tc>
          <w:tcPr>
            <w:tcW w:w="0" w:type="auto"/>
            <w:vAlign w:val="center"/>
            <w:hideMark/>
          </w:tcPr>
          <w:p w14:paraId="2EF5C0A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4ECA9E0" w14:textId="77777777" w:rsidR="0095430C" w:rsidRDefault="005B11EB">
            <w:pPr>
              <w:rPr>
                <w:rFonts w:eastAsia="Times New Roman"/>
                <w:lang w:val="en-US"/>
              </w:rPr>
            </w:pPr>
            <w:r>
              <w:rPr>
                <w:rFonts w:eastAsia="Times New Roman"/>
                <w:lang w:val="en-US"/>
              </w:rPr>
              <w:t>This is an example set</w:t>
            </w:r>
          </w:p>
        </w:tc>
      </w:tr>
      <w:tr w:rsidR="0095430C" w14:paraId="37E0CFF5" w14:textId="77777777">
        <w:trPr>
          <w:divId w:val="971250441"/>
          <w:tblCellSpacing w:w="15" w:type="dxa"/>
        </w:trPr>
        <w:tc>
          <w:tcPr>
            <w:tcW w:w="0" w:type="auto"/>
            <w:vAlign w:val="center"/>
            <w:hideMark/>
          </w:tcPr>
          <w:p w14:paraId="297E4147"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6B9B177C" w14:textId="77777777" w:rsidR="0095430C"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14:paraId="4696B0A9" w14:textId="77777777" w:rsidR="0095430C"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95430C" w14:paraId="3ED79AE9" w14:textId="77777777">
        <w:trPr>
          <w:divId w:val="971250441"/>
          <w:tblCellSpacing w:w="15" w:type="dxa"/>
        </w:trPr>
        <w:tc>
          <w:tcPr>
            <w:tcW w:w="0" w:type="auto"/>
            <w:vAlign w:val="center"/>
            <w:hideMark/>
          </w:tcPr>
          <w:p w14:paraId="1E04284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88E576" w14:textId="77777777" w:rsidR="0095430C" w:rsidRDefault="005B11EB">
            <w:pPr>
              <w:rPr>
                <w:rFonts w:eastAsia="Times New Roman"/>
                <w:lang w:val="en-US"/>
              </w:rPr>
            </w:pPr>
            <w:r>
              <w:rPr>
                <w:rFonts w:eastAsia="Times New Roman"/>
                <w:lang w:val="en-US"/>
              </w:rPr>
              <w:t xml:space="preserve">Contract Action Codes (Contract Action Codes) </w:t>
            </w:r>
          </w:p>
        </w:tc>
      </w:tr>
      <w:tr w:rsidR="0095430C" w14:paraId="5A2380F2" w14:textId="77777777">
        <w:trPr>
          <w:divId w:val="971250441"/>
          <w:tblCellSpacing w:w="15" w:type="dxa"/>
        </w:trPr>
        <w:tc>
          <w:tcPr>
            <w:tcW w:w="0" w:type="auto"/>
            <w:vAlign w:val="center"/>
            <w:hideMark/>
          </w:tcPr>
          <w:p w14:paraId="705EBB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4EFBEC" w14:textId="77777777" w:rsidR="0095430C" w:rsidRDefault="005B11EB">
            <w:pPr>
              <w:rPr>
                <w:rFonts w:eastAsia="Times New Roman"/>
                <w:lang w:val="en-US"/>
              </w:rPr>
            </w:pPr>
            <w:r>
              <w:rPr>
                <w:rFonts w:eastAsia="Times New Roman"/>
                <w:lang w:val="en-US"/>
              </w:rPr>
              <w:t>This value set includes sample Contract Action codes.</w:t>
            </w:r>
          </w:p>
        </w:tc>
      </w:tr>
      <w:tr w:rsidR="0095430C" w14:paraId="275EC5BD" w14:textId="77777777">
        <w:trPr>
          <w:divId w:val="971250441"/>
          <w:tblCellSpacing w:w="15" w:type="dxa"/>
        </w:trPr>
        <w:tc>
          <w:tcPr>
            <w:tcW w:w="0" w:type="auto"/>
            <w:vAlign w:val="center"/>
            <w:hideMark/>
          </w:tcPr>
          <w:p w14:paraId="1F16B9A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5DC16AD" w14:textId="77777777" w:rsidR="0095430C" w:rsidRDefault="005B11EB">
            <w:pPr>
              <w:rPr>
                <w:rFonts w:eastAsia="Times New Roman"/>
                <w:lang w:val="en-US"/>
              </w:rPr>
            </w:pPr>
            <w:r>
              <w:rPr>
                <w:rFonts w:eastAsia="Times New Roman"/>
                <w:lang w:val="en-US"/>
              </w:rPr>
              <w:t>This is an example set</w:t>
            </w:r>
          </w:p>
        </w:tc>
      </w:tr>
      <w:tr w:rsidR="0095430C" w14:paraId="2FECF5F4" w14:textId="77777777">
        <w:trPr>
          <w:divId w:val="971250441"/>
          <w:tblCellSpacing w:w="15" w:type="dxa"/>
        </w:trPr>
        <w:tc>
          <w:tcPr>
            <w:tcW w:w="0" w:type="auto"/>
            <w:vAlign w:val="center"/>
            <w:hideMark/>
          </w:tcPr>
          <w:p w14:paraId="79D4A3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D9CB587" w14:textId="77777777" w:rsidR="0095430C" w:rsidRDefault="005B11EB">
            <w:pPr>
              <w:rPr>
                <w:rFonts w:eastAsia="Times New Roman"/>
                <w:lang w:val="en-US"/>
              </w:rPr>
            </w:pPr>
            <w:r>
              <w:rPr>
                <w:rFonts w:eastAsia="Times New Roman"/>
                <w:b/>
                <w:bCs/>
                <w:lang w:val="en-US"/>
              </w:rPr>
              <w:t xml:space="preserve">: </w:t>
            </w:r>
          </w:p>
        </w:tc>
      </w:tr>
      <w:tr w:rsidR="0095430C" w14:paraId="200879B1" w14:textId="77777777">
        <w:trPr>
          <w:divId w:val="971250441"/>
          <w:tblCellSpacing w:w="15" w:type="dxa"/>
        </w:trPr>
        <w:tc>
          <w:tcPr>
            <w:tcW w:w="0" w:type="auto"/>
            <w:vAlign w:val="center"/>
            <w:hideMark/>
          </w:tcPr>
          <w:p w14:paraId="30A45980" w14:textId="77777777" w:rsidR="0095430C" w:rsidRDefault="0095430C">
            <w:pPr>
              <w:rPr>
                <w:rFonts w:eastAsia="Times New Roman"/>
                <w:lang w:val="en-US"/>
              </w:rPr>
            </w:pPr>
          </w:p>
        </w:tc>
        <w:tc>
          <w:tcPr>
            <w:tcW w:w="0" w:type="auto"/>
            <w:vAlign w:val="center"/>
            <w:hideMark/>
          </w:tcPr>
          <w:p w14:paraId="2C0A3E65" w14:textId="77777777" w:rsidR="0095430C" w:rsidRDefault="005B11EB">
            <w:pPr>
              <w:rPr>
                <w:rFonts w:eastAsia="Times New Roman"/>
                <w:lang w:val="en-US"/>
              </w:rPr>
            </w:pPr>
            <w:r>
              <w:rPr>
                <w:rFonts w:eastAsia="Times New Roman"/>
                <w:b/>
                <w:bCs/>
                <w:lang w:val="en-US"/>
              </w:rPr>
              <w:t xml:space="preserve">: </w:t>
            </w:r>
          </w:p>
        </w:tc>
      </w:tr>
    </w:tbl>
    <w:p w14:paraId="00313C58" w14:textId="77777777" w:rsidR="0095430C"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95430C" w14:paraId="7AA86092" w14:textId="77777777">
        <w:trPr>
          <w:divId w:val="971250441"/>
          <w:tblCellSpacing w:w="15" w:type="dxa"/>
        </w:trPr>
        <w:tc>
          <w:tcPr>
            <w:tcW w:w="0" w:type="auto"/>
            <w:vAlign w:val="center"/>
            <w:hideMark/>
          </w:tcPr>
          <w:p w14:paraId="7BE4A28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3D1056" w14:textId="77777777" w:rsidR="0095430C" w:rsidRDefault="005B11EB">
            <w:pPr>
              <w:rPr>
                <w:rFonts w:eastAsia="Times New Roman"/>
                <w:lang w:val="en-US"/>
              </w:rPr>
            </w:pPr>
            <w:r>
              <w:rPr>
                <w:rFonts w:eastAsia="Times New Roman"/>
                <w:lang w:val="en-US"/>
              </w:rPr>
              <w:t xml:space="preserve">Contract Subtype Codes (Contract Subtype Codes) </w:t>
            </w:r>
          </w:p>
        </w:tc>
      </w:tr>
      <w:tr w:rsidR="0095430C" w14:paraId="06ED4C92" w14:textId="77777777">
        <w:trPr>
          <w:divId w:val="971250441"/>
          <w:tblCellSpacing w:w="15" w:type="dxa"/>
        </w:trPr>
        <w:tc>
          <w:tcPr>
            <w:tcW w:w="0" w:type="auto"/>
            <w:vAlign w:val="center"/>
            <w:hideMark/>
          </w:tcPr>
          <w:p w14:paraId="288DBD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9D204E" w14:textId="77777777" w:rsidR="0095430C" w:rsidRDefault="005B11EB">
            <w:pPr>
              <w:rPr>
                <w:rFonts w:eastAsia="Times New Roman"/>
                <w:lang w:val="en-US"/>
              </w:rPr>
            </w:pPr>
            <w:r>
              <w:rPr>
                <w:rFonts w:eastAsia="Times New Roman"/>
                <w:lang w:val="en-US"/>
              </w:rPr>
              <w:t>This value set includes sample Contract Subtype codes.</w:t>
            </w:r>
          </w:p>
        </w:tc>
      </w:tr>
      <w:tr w:rsidR="0095430C" w14:paraId="0AAD038D" w14:textId="77777777">
        <w:trPr>
          <w:divId w:val="971250441"/>
          <w:tblCellSpacing w:w="15" w:type="dxa"/>
        </w:trPr>
        <w:tc>
          <w:tcPr>
            <w:tcW w:w="0" w:type="auto"/>
            <w:vAlign w:val="center"/>
            <w:hideMark/>
          </w:tcPr>
          <w:p w14:paraId="589F36A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F00BF05" w14:textId="77777777" w:rsidR="0095430C" w:rsidRDefault="005B11EB">
            <w:pPr>
              <w:rPr>
                <w:rFonts w:eastAsia="Times New Roman"/>
                <w:lang w:val="en-US"/>
              </w:rPr>
            </w:pPr>
            <w:r>
              <w:rPr>
                <w:rFonts w:eastAsia="Times New Roman"/>
                <w:lang w:val="en-US"/>
              </w:rPr>
              <w:t>This is an example set</w:t>
            </w:r>
          </w:p>
        </w:tc>
      </w:tr>
      <w:tr w:rsidR="0095430C" w14:paraId="6D1CA76D" w14:textId="77777777">
        <w:trPr>
          <w:divId w:val="971250441"/>
          <w:tblCellSpacing w:w="15" w:type="dxa"/>
        </w:trPr>
        <w:tc>
          <w:tcPr>
            <w:tcW w:w="0" w:type="auto"/>
            <w:vAlign w:val="center"/>
            <w:hideMark/>
          </w:tcPr>
          <w:p w14:paraId="2A6DFEE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8D7E297" w14:textId="77777777" w:rsidR="0095430C" w:rsidRDefault="005B11EB">
            <w:pPr>
              <w:rPr>
                <w:rFonts w:eastAsia="Times New Roman"/>
                <w:lang w:val="en-US"/>
              </w:rPr>
            </w:pPr>
            <w:r>
              <w:rPr>
                <w:rFonts w:eastAsia="Times New Roman"/>
                <w:b/>
                <w:bCs/>
                <w:lang w:val="en-US"/>
              </w:rPr>
              <w:t xml:space="preserve">: </w:t>
            </w:r>
          </w:p>
        </w:tc>
      </w:tr>
      <w:tr w:rsidR="0095430C" w14:paraId="6B2385D7" w14:textId="77777777">
        <w:trPr>
          <w:divId w:val="971250441"/>
          <w:tblCellSpacing w:w="15" w:type="dxa"/>
        </w:trPr>
        <w:tc>
          <w:tcPr>
            <w:tcW w:w="0" w:type="auto"/>
            <w:vAlign w:val="center"/>
            <w:hideMark/>
          </w:tcPr>
          <w:p w14:paraId="7F4FE200" w14:textId="77777777" w:rsidR="0095430C" w:rsidRDefault="0095430C">
            <w:pPr>
              <w:rPr>
                <w:rFonts w:eastAsia="Times New Roman"/>
                <w:lang w:val="en-US"/>
              </w:rPr>
            </w:pPr>
          </w:p>
        </w:tc>
        <w:tc>
          <w:tcPr>
            <w:tcW w:w="0" w:type="auto"/>
            <w:vAlign w:val="center"/>
            <w:hideMark/>
          </w:tcPr>
          <w:p w14:paraId="369E1F4C" w14:textId="77777777" w:rsidR="0095430C" w:rsidRDefault="005B11EB">
            <w:pPr>
              <w:rPr>
                <w:rFonts w:eastAsia="Times New Roman"/>
                <w:lang w:val="en-US"/>
              </w:rPr>
            </w:pPr>
            <w:r>
              <w:rPr>
                <w:rFonts w:eastAsia="Times New Roman"/>
                <w:b/>
                <w:bCs/>
                <w:lang w:val="en-US"/>
              </w:rPr>
              <w:t xml:space="preserve">: </w:t>
            </w:r>
          </w:p>
        </w:tc>
      </w:tr>
    </w:tbl>
    <w:p w14:paraId="4CD28423" w14:textId="77777777" w:rsidR="0095430C"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95430C" w14:paraId="2AA7D7EF" w14:textId="77777777">
        <w:trPr>
          <w:divId w:val="971250441"/>
          <w:tblCellSpacing w:w="15" w:type="dxa"/>
        </w:trPr>
        <w:tc>
          <w:tcPr>
            <w:tcW w:w="0" w:type="auto"/>
            <w:vAlign w:val="center"/>
            <w:hideMark/>
          </w:tcPr>
          <w:p w14:paraId="4324167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7DE42F" w14:textId="77777777" w:rsidR="0095430C" w:rsidRDefault="005B11EB">
            <w:pPr>
              <w:rPr>
                <w:rFonts w:eastAsia="Times New Roman"/>
                <w:lang w:val="en-US"/>
              </w:rPr>
            </w:pPr>
            <w:r>
              <w:rPr>
                <w:rFonts w:eastAsia="Times New Roman"/>
                <w:lang w:val="en-US"/>
              </w:rPr>
              <w:t xml:space="preserve">Contract Term Type Codes (Contract Term Type Codes) </w:t>
            </w:r>
          </w:p>
        </w:tc>
      </w:tr>
      <w:tr w:rsidR="0095430C" w14:paraId="6A325C1D" w14:textId="77777777">
        <w:trPr>
          <w:divId w:val="971250441"/>
          <w:tblCellSpacing w:w="15" w:type="dxa"/>
        </w:trPr>
        <w:tc>
          <w:tcPr>
            <w:tcW w:w="0" w:type="auto"/>
            <w:vAlign w:val="center"/>
            <w:hideMark/>
          </w:tcPr>
          <w:p w14:paraId="0413C5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57EBD57" w14:textId="77777777" w:rsidR="0095430C" w:rsidRDefault="005B11EB">
            <w:pPr>
              <w:rPr>
                <w:rFonts w:eastAsia="Times New Roman"/>
                <w:lang w:val="en-US"/>
              </w:rPr>
            </w:pPr>
            <w:r>
              <w:rPr>
                <w:rFonts w:eastAsia="Times New Roman"/>
                <w:lang w:val="en-US"/>
              </w:rPr>
              <w:t>This value set includes sample Contract Term Type codes.</w:t>
            </w:r>
          </w:p>
        </w:tc>
      </w:tr>
      <w:tr w:rsidR="0095430C" w14:paraId="3192F70B" w14:textId="77777777">
        <w:trPr>
          <w:divId w:val="971250441"/>
          <w:tblCellSpacing w:w="15" w:type="dxa"/>
        </w:trPr>
        <w:tc>
          <w:tcPr>
            <w:tcW w:w="0" w:type="auto"/>
            <w:vAlign w:val="center"/>
            <w:hideMark/>
          </w:tcPr>
          <w:p w14:paraId="2904B68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4DA30E8" w14:textId="77777777" w:rsidR="0095430C" w:rsidRDefault="005B11EB">
            <w:pPr>
              <w:rPr>
                <w:rFonts w:eastAsia="Times New Roman"/>
                <w:lang w:val="en-US"/>
              </w:rPr>
            </w:pPr>
            <w:r>
              <w:rPr>
                <w:rFonts w:eastAsia="Times New Roman"/>
                <w:lang w:val="en-US"/>
              </w:rPr>
              <w:t>This is an example set</w:t>
            </w:r>
          </w:p>
        </w:tc>
      </w:tr>
      <w:tr w:rsidR="0095430C" w14:paraId="50D13BD4" w14:textId="77777777">
        <w:trPr>
          <w:divId w:val="971250441"/>
          <w:tblCellSpacing w:w="15" w:type="dxa"/>
        </w:trPr>
        <w:tc>
          <w:tcPr>
            <w:tcW w:w="0" w:type="auto"/>
            <w:vAlign w:val="center"/>
            <w:hideMark/>
          </w:tcPr>
          <w:p w14:paraId="6E1C34C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211FE4" w14:textId="77777777" w:rsidR="0095430C" w:rsidRDefault="005B11EB">
            <w:pPr>
              <w:rPr>
                <w:rFonts w:eastAsia="Times New Roman"/>
                <w:lang w:val="en-US"/>
              </w:rPr>
            </w:pPr>
            <w:r>
              <w:rPr>
                <w:rFonts w:eastAsia="Times New Roman"/>
                <w:b/>
                <w:bCs/>
                <w:lang w:val="en-US"/>
              </w:rPr>
              <w:t xml:space="preserve">: </w:t>
            </w:r>
          </w:p>
        </w:tc>
      </w:tr>
      <w:tr w:rsidR="0095430C" w14:paraId="7718B9E6" w14:textId="77777777">
        <w:trPr>
          <w:divId w:val="971250441"/>
          <w:tblCellSpacing w:w="15" w:type="dxa"/>
        </w:trPr>
        <w:tc>
          <w:tcPr>
            <w:tcW w:w="0" w:type="auto"/>
            <w:vAlign w:val="center"/>
            <w:hideMark/>
          </w:tcPr>
          <w:p w14:paraId="05F1113B" w14:textId="77777777" w:rsidR="0095430C" w:rsidRDefault="0095430C">
            <w:pPr>
              <w:rPr>
                <w:rFonts w:eastAsia="Times New Roman"/>
                <w:lang w:val="en-US"/>
              </w:rPr>
            </w:pPr>
          </w:p>
        </w:tc>
        <w:tc>
          <w:tcPr>
            <w:tcW w:w="0" w:type="auto"/>
            <w:vAlign w:val="center"/>
            <w:hideMark/>
          </w:tcPr>
          <w:p w14:paraId="0C2EB66A" w14:textId="77777777" w:rsidR="0095430C" w:rsidRDefault="005B11EB">
            <w:pPr>
              <w:rPr>
                <w:rFonts w:eastAsia="Times New Roman"/>
                <w:lang w:val="en-US"/>
              </w:rPr>
            </w:pPr>
            <w:r>
              <w:rPr>
                <w:rFonts w:eastAsia="Times New Roman"/>
                <w:b/>
                <w:bCs/>
                <w:lang w:val="en-US"/>
              </w:rPr>
              <w:t xml:space="preserve">: </w:t>
            </w:r>
          </w:p>
        </w:tc>
      </w:tr>
    </w:tbl>
    <w:p w14:paraId="0AA0B201" w14:textId="77777777" w:rsidR="0095430C"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95430C" w14:paraId="63528379" w14:textId="77777777">
        <w:trPr>
          <w:divId w:val="971250441"/>
          <w:tblCellSpacing w:w="15" w:type="dxa"/>
        </w:trPr>
        <w:tc>
          <w:tcPr>
            <w:tcW w:w="0" w:type="auto"/>
            <w:vAlign w:val="center"/>
            <w:hideMark/>
          </w:tcPr>
          <w:p w14:paraId="51D9972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893F6A" w14:textId="77777777" w:rsidR="0095430C" w:rsidRDefault="005B11EB">
            <w:pPr>
              <w:rPr>
                <w:rFonts w:eastAsia="Times New Roman"/>
                <w:lang w:val="en-US"/>
              </w:rPr>
            </w:pPr>
            <w:r>
              <w:rPr>
                <w:rFonts w:eastAsia="Times New Roman"/>
                <w:lang w:val="en-US"/>
              </w:rPr>
              <w:t xml:space="preserve">Contract Term Type Codes (Contract Term Type Codes) </w:t>
            </w:r>
          </w:p>
        </w:tc>
      </w:tr>
      <w:tr w:rsidR="0095430C" w14:paraId="0ABE54FD" w14:textId="77777777">
        <w:trPr>
          <w:divId w:val="971250441"/>
          <w:tblCellSpacing w:w="15" w:type="dxa"/>
        </w:trPr>
        <w:tc>
          <w:tcPr>
            <w:tcW w:w="0" w:type="auto"/>
            <w:vAlign w:val="center"/>
            <w:hideMark/>
          </w:tcPr>
          <w:p w14:paraId="6F8A9B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6D7F6D" w14:textId="77777777" w:rsidR="0095430C" w:rsidRDefault="005B11EB">
            <w:pPr>
              <w:rPr>
                <w:rFonts w:eastAsia="Times New Roman"/>
                <w:lang w:val="en-US"/>
              </w:rPr>
            </w:pPr>
            <w:r>
              <w:rPr>
                <w:rFonts w:eastAsia="Times New Roman"/>
                <w:lang w:val="en-US"/>
              </w:rPr>
              <w:t>This value set includes sample Contract Term SubType codes.</w:t>
            </w:r>
          </w:p>
        </w:tc>
      </w:tr>
      <w:tr w:rsidR="0095430C" w14:paraId="5EBEFEAE" w14:textId="77777777">
        <w:trPr>
          <w:divId w:val="971250441"/>
          <w:tblCellSpacing w:w="15" w:type="dxa"/>
        </w:trPr>
        <w:tc>
          <w:tcPr>
            <w:tcW w:w="0" w:type="auto"/>
            <w:vAlign w:val="center"/>
            <w:hideMark/>
          </w:tcPr>
          <w:p w14:paraId="42CF1FF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F0A0719" w14:textId="77777777" w:rsidR="0095430C" w:rsidRDefault="005B11EB">
            <w:pPr>
              <w:rPr>
                <w:rFonts w:eastAsia="Times New Roman"/>
                <w:lang w:val="en-US"/>
              </w:rPr>
            </w:pPr>
            <w:r>
              <w:rPr>
                <w:rFonts w:eastAsia="Times New Roman"/>
                <w:lang w:val="en-US"/>
              </w:rPr>
              <w:t>This is an example set</w:t>
            </w:r>
          </w:p>
        </w:tc>
      </w:tr>
      <w:tr w:rsidR="0095430C" w14:paraId="48559A6F" w14:textId="77777777">
        <w:trPr>
          <w:divId w:val="971250441"/>
          <w:tblCellSpacing w:w="15" w:type="dxa"/>
        </w:trPr>
        <w:tc>
          <w:tcPr>
            <w:tcW w:w="0" w:type="auto"/>
            <w:vAlign w:val="center"/>
            <w:hideMark/>
          </w:tcPr>
          <w:p w14:paraId="603D46A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CD6983" w14:textId="77777777" w:rsidR="0095430C" w:rsidRDefault="005B11EB">
            <w:pPr>
              <w:rPr>
                <w:rFonts w:eastAsia="Times New Roman"/>
                <w:lang w:val="en-US"/>
              </w:rPr>
            </w:pPr>
            <w:r>
              <w:rPr>
                <w:rFonts w:eastAsia="Times New Roman"/>
                <w:b/>
                <w:bCs/>
                <w:lang w:val="en-US"/>
              </w:rPr>
              <w:t xml:space="preserve">: </w:t>
            </w:r>
          </w:p>
        </w:tc>
      </w:tr>
      <w:tr w:rsidR="0095430C" w14:paraId="00003D88" w14:textId="77777777">
        <w:trPr>
          <w:divId w:val="971250441"/>
          <w:tblCellSpacing w:w="15" w:type="dxa"/>
        </w:trPr>
        <w:tc>
          <w:tcPr>
            <w:tcW w:w="0" w:type="auto"/>
            <w:vAlign w:val="center"/>
            <w:hideMark/>
          </w:tcPr>
          <w:p w14:paraId="171277FB" w14:textId="77777777" w:rsidR="0095430C" w:rsidRDefault="0095430C">
            <w:pPr>
              <w:rPr>
                <w:rFonts w:eastAsia="Times New Roman"/>
                <w:lang w:val="en-US"/>
              </w:rPr>
            </w:pPr>
          </w:p>
        </w:tc>
        <w:tc>
          <w:tcPr>
            <w:tcW w:w="0" w:type="auto"/>
            <w:vAlign w:val="center"/>
            <w:hideMark/>
          </w:tcPr>
          <w:p w14:paraId="3A91A1FD" w14:textId="77777777" w:rsidR="0095430C" w:rsidRDefault="005B11EB">
            <w:pPr>
              <w:rPr>
                <w:rFonts w:eastAsia="Times New Roman"/>
                <w:lang w:val="en-US"/>
              </w:rPr>
            </w:pPr>
            <w:r>
              <w:rPr>
                <w:rFonts w:eastAsia="Times New Roman"/>
                <w:b/>
                <w:bCs/>
                <w:lang w:val="en-US"/>
              </w:rPr>
              <w:t xml:space="preserve">: </w:t>
            </w:r>
          </w:p>
        </w:tc>
      </w:tr>
      <w:tr w:rsidR="0095430C" w14:paraId="5933146B" w14:textId="77777777">
        <w:trPr>
          <w:divId w:val="971250441"/>
          <w:tblCellSpacing w:w="15" w:type="dxa"/>
        </w:trPr>
        <w:tc>
          <w:tcPr>
            <w:tcW w:w="0" w:type="auto"/>
            <w:vAlign w:val="center"/>
            <w:hideMark/>
          </w:tcPr>
          <w:p w14:paraId="24453CFC" w14:textId="77777777" w:rsidR="0095430C" w:rsidRDefault="0095430C">
            <w:pPr>
              <w:rPr>
                <w:rFonts w:eastAsia="Times New Roman"/>
                <w:lang w:val="en-US"/>
              </w:rPr>
            </w:pPr>
          </w:p>
        </w:tc>
        <w:tc>
          <w:tcPr>
            <w:tcW w:w="0" w:type="auto"/>
            <w:vAlign w:val="center"/>
            <w:hideMark/>
          </w:tcPr>
          <w:p w14:paraId="0F415A54" w14:textId="77777777" w:rsidR="0095430C" w:rsidRDefault="005B11EB">
            <w:pPr>
              <w:rPr>
                <w:rFonts w:eastAsia="Times New Roman"/>
                <w:lang w:val="en-US"/>
              </w:rPr>
            </w:pPr>
            <w:r>
              <w:rPr>
                <w:rFonts w:eastAsia="Times New Roman"/>
                <w:b/>
                <w:bCs/>
                <w:lang w:val="en-US"/>
              </w:rPr>
              <w:t xml:space="preserve">: </w:t>
            </w:r>
          </w:p>
        </w:tc>
      </w:tr>
    </w:tbl>
    <w:p w14:paraId="17A326CA" w14:textId="77777777" w:rsidR="0095430C"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95430C" w14:paraId="35E97D5C" w14:textId="77777777">
        <w:trPr>
          <w:divId w:val="971250441"/>
          <w:tblCellSpacing w:w="15" w:type="dxa"/>
        </w:trPr>
        <w:tc>
          <w:tcPr>
            <w:tcW w:w="0" w:type="auto"/>
            <w:vAlign w:val="center"/>
            <w:hideMark/>
          </w:tcPr>
          <w:p w14:paraId="6913C5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92B9AA" w14:textId="77777777" w:rsidR="0095430C" w:rsidRDefault="005B11EB">
            <w:pPr>
              <w:rPr>
                <w:rFonts w:eastAsia="Times New Roman"/>
                <w:lang w:val="en-US"/>
              </w:rPr>
            </w:pPr>
            <w:r>
              <w:rPr>
                <w:rFonts w:eastAsia="Times New Roman"/>
                <w:lang w:val="en-US"/>
              </w:rPr>
              <w:t xml:space="preserve">Contract Type Codes (Contract Type Codes) </w:t>
            </w:r>
          </w:p>
        </w:tc>
      </w:tr>
      <w:tr w:rsidR="0095430C" w14:paraId="29D8702D" w14:textId="77777777">
        <w:trPr>
          <w:divId w:val="971250441"/>
          <w:tblCellSpacing w:w="15" w:type="dxa"/>
        </w:trPr>
        <w:tc>
          <w:tcPr>
            <w:tcW w:w="0" w:type="auto"/>
            <w:vAlign w:val="center"/>
            <w:hideMark/>
          </w:tcPr>
          <w:p w14:paraId="597AFAA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5DEEB667" w14:textId="77777777" w:rsidR="0095430C" w:rsidRDefault="005B11EB">
            <w:pPr>
              <w:rPr>
                <w:rFonts w:eastAsia="Times New Roman"/>
                <w:lang w:val="en-US"/>
              </w:rPr>
            </w:pPr>
            <w:r>
              <w:rPr>
                <w:rFonts w:eastAsia="Times New Roman"/>
                <w:lang w:val="en-US"/>
              </w:rPr>
              <w:t>This value set includes sample Contract Type codes.</w:t>
            </w:r>
          </w:p>
        </w:tc>
      </w:tr>
      <w:tr w:rsidR="0095430C" w14:paraId="73F21804" w14:textId="77777777">
        <w:trPr>
          <w:divId w:val="971250441"/>
          <w:tblCellSpacing w:w="15" w:type="dxa"/>
        </w:trPr>
        <w:tc>
          <w:tcPr>
            <w:tcW w:w="0" w:type="auto"/>
            <w:vAlign w:val="center"/>
            <w:hideMark/>
          </w:tcPr>
          <w:p w14:paraId="6F54314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BF292B0" w14:textId="77777777" w:rsidR="0095430C" w:rsidRDefault="005B11EB">
            <w:pPr>
              <w:rPr>
                <w:rFonts w:eastAsia="Times New Roman"/>
                <w:lang w:val="en-US"/>
              </w:rPr>
            </w:pPr>
            <w:r>
              <w:rPr>
                <w:rFonts w:eastAsia="Times New Roman"/>
                <w:lang w:val="en-US"/>
              </w:rPr>
              <w:t>This is an example set</w:t>
            </w:r>
          </w:p>
        </w:tc>
      </w:tr>
      <w:tr w:rsidR="0095430C" w14:paraId="09CFCFD1" w14:textId="77777777">
        <w:trPr>
          <w:divId w:val="971250441"/>
          <w:tblCellSpacing w:w="15" w:type="dxa"/>
        </w:trPr>
        <w:tc>
          <w:tcPr>
            <w:tcW w:w="0" w:type="auto"/>
            <w:vAlign w:val="center"/>
            <w:hideMark/>
          </w:tcPr>
          <w:p w14:paraId="2990467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EED1F20" w14:textId="77777777" w:rsidR="0095430C" w:rsidRDefault="005B11EB">
            <w:pPr>
              <w:rPr>
                <w:rFonts w:eastAsia="Times New Roman"/>
                <w:lang w:val="en-US"/>
              </w:rPr>
            </w:pPr>
            <w:r>
              <w:rPr>
                <w:rFonts w:eastAsia="Times New Roman"/>
                <w:b/>
                <w:bCs/>
                <w:lang w:val="en-US"/>
              </w:rPr>
              <w:t xml:space="preserve">: </w:t>
            </w:r>
          </w:p>
        </w:tc>
      </w:tr>
      <w:tr w:rsidR="0095430C" w14:paraId="65DBAB36" w14:textId="77777777">
        <w:trPr>
          <w:divId w:val="971250441"/>
          <w:tblCellSpacing w:w="15" w:type="dxa"/>
        </w:trPr>
        <w:tc>
          <w:tcPr>
            <w:tcW w:w="0" w:type="auto"/>
            <w:vAlign w:val="center"/>
            <w:hideMark/>
          </w:tcPr>
          <w:p w14:paraId="04643974" w14:textId="77777777" w:rsidR="0095430C" w:rsidRDefault="0095430C">
            <w:pPr>
              <w:rPr>
                <w:rFonts w:eastAsia="Times New Roman"/>
                <w:lang w:val="en-US"/>
              </w:rPr>
            </w:pPr>
          </w:p>
        </w:tc>
        <w:tc>
          <w:tcPr>
            <w:tcW w:w="0" w:type="auto"/>
            <w:vAlign w:val="center"/>
            <w:hideMark/>
          </w:tcPr>
          <w:p w14:paraId="13FCD748" w14:textId="77777777" w:rsidR="0095430C" w:rsidRDefault="005B11EB">
            <w:pPr>
              <w:rPr>
                <w:rFonts w:eastAsia="Times New Roman"/>
                <w:lang w:val="en-US"/>
              </w:rPr>
            </w:pPr>
            <w:r>
              <w:rPr>
                <w:rFonts w:eastAsia="Times New Roman"/>
                <w:b/>
                <w:bCs/>
                <w:lang w:val="en-US"/>
              </w:rPr>
              <w:t xml:space="preserve">: </w:t>
            </w:r>
          </w:p>
        </w:tc>
      </w:tr>
    </w:tbl>
    <w:p w14:paraId="37443074" w14:textId="77777777" w:rsidR="0095430C"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95430C" w14:paraId="2415BC78" w14:textId="77777777">
        <w:trPr>
          <w:divId w:val="971250441"/>
          <w:tblCellSpacing w:w="15" w:type="dxa"/>
        </w:trPr>
        <w:tc>
          <w:tcPr>
            <w:tcW w:w="0" w:type="auto"/>
            <w:vAlign w:val="center"/>
            <w:hideMark/>
          </w:tcPr>
          <w:p w14:paraId="4E0392F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29790C" w14:textId="77777777" w:rsidR="0095430C" w:rsidRDefault="005B11EB">
            <w:pPr>
              <w:rPr>
                <w:rFonts w:eastAsia="Times New Roman"/>
                <w:lang w:val="en-US"/>
              </w:rPr>
            </w:pPr>
            <w:r>
              <w:rPr>
                <w:rFonts w:eastAsia="Times New Roman"/>
                <w:lang w:val="en-US"/>
              </w:rPr>
              <w:t xml:space="preserve">Example Pharmacy Service Codes (Example Pharmacy Service Codes) </w:t>
            </w:r>
          </w:p>
        </w:tc>
      </w:tr>
      <w:tr w:rsidR="0095430C" w14:paraId="61839FAA" w14:textId="77777777">
        <w:trPr>
          <w:divId w:val="971250441"/>
          <w:tblCellSpacing w:w="15" w:type="dxa"/>
        </w:trPr>
        <w:tc>
          <w:tcPr>
            <w:tcW w:w="0" w:type="auto"/>
            <w:vAlign w:val="center"/>
            <w:hideMark/>
          </w:tcPr>
          <w:p w14:paraId="70EC0B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A8F963E" w14:textId="77777777" w:rsidR="0095430C" w:rsidRDefault="005B11EB">
            <w:pPr>
              <w:rPr>
                <w:rFonts w:eastAsia="Times New Roman"/>
                <w:lang w:val="en-US"/>
              </w:rPr>
            </w:pPr>
            <w:r>
              <w:rPr>
                <w:rFonts w:eastAsia="Times New Roman"/>
                <w:lang w:val="en-US"/>
              </w:rPr>
              <w:t>This value set includes a smattering of Pharmacy Service codes</w:t>
            </w:r>
          </w:p>
        </w:tc>
      </w:tr>
      <w:tr w:rsidR="0095430C" w14:paraId="4C83C81E" w14:textId="77777777">
        <w:trPr>
          <w:divId w:val="971250441"/>
          <w:tblCellSpacing w:w="15" w:type="dxa"/>
        </w:trPr>
        <w:tc>
          <w:tcPr>
            <w:tcW w:w="0" w:type="auto"/>
            <w:vAlign w:val="center"/>
            <w:hideMark/>
          </w:tcPr>
          <w:p w14:paraId="1191201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789CCD5" w14:textId="77777777" w:rsidR="0095430C" w:rsidRDefault="005B11EB">
            <w:pPr>
              <w:rPr>
                <w:rFonts w:eastAsia="Times New Roman"/>
                <w:lang w:val="en-US"/>
              </w:rPr>
            </w:pPr>
            <w:r>
              <w:rPr>
                <w:rFonts w:eastAsia="Times New Roman"/>
                <w:lang w:val="en-US"/>
              </w:rPr>
              <w:t>This is an example set</w:t>
            </w:r>
          </w:p>
        </w:tc>
      </w:tr>
      <w:tr w:rsidR="0095430C" w14:paraId="4CFF6DEB" w14:textId="77777777">
        <w:trPr>
          <w:divId w:val="971250441"/>
          <w:tblCellSpacing w:w="15" w:type="dxa"/>
        </w:trPr>
        <w:tc>
          <w:tcPr>
            <w:tcW w:w="0" w:type="auto"/>
            <w:vAlign w:val="center"/>
            <w:hideMark/>
          </w:tcPr>
          <w:p w14:paraId="76A0FE5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94A2879" w14:textId="77777777" w:rsidR="0095430C"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95430C" w14:paraId="643AB373" w14:textId="77777777">
        <w:trPr>
          <w:divId w:val="971250441"/>
          <w:tblCellSpacing w:w="15" w:type="dxa"/>
        </w:trPr>
        <w:tc>
          <w:tcPr>
            <w:tcW w:w="0" w:type="auto"/>
            <w:vAlign w:val="center"/>
            <w:hideMark/>
          </w:tcPr>
          <w:p w14:paraId="7E28A08A" w14:textId="77777777" w:rsidR="0095430C" w:rsidRDefault="0095430C">
            <w:pPr>
              <w:rPr>
                <w:rFonts w:eastAsia="Times New Roman"/>
                <w:lang w:val="en-US"/>
              </w:rPr>
            </w:pPr>
          </w:p>
        </w:tc>
        <w:tc>
          <w:tcPr>
            <w:tcW w:w="0" w:type="auto"/>
            <w:vAlign w:val="center"/>
            <w:hideMark/>
          </w:tcPr>
          <w:p w14:paraId="77A3DBF8" w14:textId="77777777" w:rsidR="0095430C"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14:paraId="3B033472" w14:textId="77777777" w:rsidR="0095430C"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95430C" w14:paraId="029DDB2B" w14:textId="77777777">
        <w:trPr>
          <w:divId w:val="971250441"/>
          <w:tblCellSpacing w:w="15" w:type="dxa"/>
        </w:trPr>
        <w:tc>
          <w:tcPr>
            <w:tcW w:w="0" w:type="auto"/>
            <w:vAlign w:val="center"/>
            <w:hideMark/>
          </w:tcPr>
          <w:p w14:paraId="04FFC1F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C03428" w14:textId="77777777" w:rsidR="0095430C" w:rsidRDefault="005B11EB">
            <w:pPr>
              <w:rPr>
                <w:rFonts w:eastAsia="Times New Roman"/>
                <w:lang w:val="en-US"/>
              </w:rPr>
            </w:pPr>
            <w:r>
              <w:rPr>
                <w:rFonts w:eastAsia="Times New Roman"/>
                <w:lang w:val="en-US"/>
              </w:rPr>
              <w:t xml:space="preserve">Example Service/Product Codes (Example Service/ Product Codes) </w:t>
            </w:r>
          </w:p>
        </w:tc>
      </w:tr>
      <w:tr w:rsidR="0095430C" w14:paraId="203DFBDF" w14:textId="77777777">
        <w:trPr>
          <w:divId w:val="971250441"/>
          <w:tblCellSpacing w:w="15" w:type="dxa"/>
        </w:trPr>
        <w:tc>
          <w:tcPr>
            <w:tcW w:w="0" w:type="auto"/>
            <w:vAlign w:val="center"/>
            <w:hideMark/>
          </w:tcPr>
          <w:p w14:paraId="7CEDC50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AC9787" w14:textId="77777777" w:rsidR="0095430C" w:rsidRDefault="005B11EB">
            <w:pPr>
              <w:rPr>
                <w:rFonts w:eastAsia="Times New Roman"/>
                <w:lang w:val="en-US"/>
              </w:rPr>
            </w:pPr>
            <w:r>
              <w:rPr>
                <w:rFonts w:eastAsia="Times New Roman"/>
                <w:lang w:val="en-US"/>
              </w:rPr>
              <w:t>This value set includes a smattering of Service/Product codes</w:t>
            </w:r>
          </w:p>
        </w:tc>
      </w:tr>
      <w:tr w:rsidR="0095430C" w14:paraId="39C39B75" w14:textId="77777777">
        <w:trPr>
          <w:divId w:val="971250441"/>
          <w:tblCellSpacing w:w="15" w:type="dxa"/>
        </w:trPr>
        <w:tc>
          <w:tcPr>
            <w:tcW w:w="0" w:type="auto"/>
            <w:vAlign w:val="center"/>
            <w:hideMark/>
          </w:tcPr>
          <w:p w14:paraId="04F46E1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02FEDD4" w14:textId="77777777" w:rsidR="0095430C" w:rsidRDefault="005B11EB">
            <w:pPr>
              <w:rPr>
                <w:rFonts w:eastAsia="Times New Roman"/>
                <w:lang w:val="en-US"/>
              </w:rPr>
            </w:pPr>
            <w:r>
              <w:rPr>
                <w:rFonts w:eastAsia="Times New Roman"/>
                <w:lang w:val="en-US"/>
              </w:rPr>
              <w:t>This is an example set</w:t>
            </w:r>
          </w:p>
        </w:tc>
      </w:tr>
      <w:tr w:rsidR="0095430C" w14:paraId="4A292E07" w14:textId="77777777">
        <w:trPr>
          <w:divId w:val="971250441"/>
          <w:tblCellSpacing w:w="15" w:type="dxa"/>
        </w:trPr>
        <w:tc>
          <w:tcPr>
            <w:tcW w:w="0" w:type="auto"/>
            <w:vAlign w:val="center"/>
            <w:hideMark/>
          </w:tcPr>
          <w:p w14:paraId="202FAF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62D243" w14:textId="77777777" w:rsidR="0095430C" w:rsidRDefault="005B11EB">
            <w:pPr>
              <w:rPr>
                <w:rFonts w:eastAsia="Times New Roman"/>
                <w:lang w:val="en-US"/>
              </w:rPr>
            </w:pPr>
            <w:r>
              <w:rPr>
                <w:rFonts w:eastAsia="Times New Roman"/>
                <w:b/>
                <w:bCs/>
                <w:lang w:val="en-US"/>
              </w:rPr>
              <w:t xml:space="preserve">Exam: </w:t>
            </w:r>
            <w:r>
              <w:rPr>
                <w:rFonts w:eastAsia="Times New Roman"/>
                <w:lang w:val="en-US"/>
              </w:rPr>
              <w:t xml:space="preserve">Ex </w:t>
            </w:r>
          </w:p>
        </w:tc>
      </w:tr>
      <w:tr w:rsidR="0095430C" w14:paraId="26607218" w14:textId="77777777">
        <w:trPr>
          <w:divId w:val="971250441"/>
          <w:tblCellSpacing w:w="15" w:type="dxa"/>
        </w:trPr>
        <w:tc>
          <w:tcPr>
            <w:tcW w:w="0" w:type="auto"/>
            <w:vAlign w:val="center"/>
            <w:hideMark/>
          </w:tcPr>
          <w:p w14:paraId="28D7ACA5" w14:textId="77777777" w:rsidR="0095430C" w:rsidRDefault="0095430C">
            <w:pPr>
              <w:rPr>
                <w:rFonts w:eastAsia="Times New Roman"/>
                <w:lang w:val="en-US"/>
              </w:rPr>
            </w:pPr>
          </w:p>
        </w:tc>
        <w:tc>
          <w:tcPr>
            <w:tcW w:w="0" w:type="auto"/>
            <w:vAlign w:val="center"/>
            <w:hideMark/>
          </w:tcPr>
          <w:p w14:paraId="7506F135" w14:textId="77777777" w:rsidR="0095430C"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14:paraId="5D05D5AA" w14:textId="77777777" w:rsidR="0095430C"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A0A6FBE" w14:textId="77777777">
        <w:trPr>
          <w:divId w:val="971250441"/>
          <w:tblCellSpacing w:w="15" w:type="dxa"/>
        </w:trPr>
        <w:tc>
          <w:tcPr>
            <w:tcW w:w="0" w:type="auto"/>
            <w:vAlign w:val="center"/>
            <w:hideMark/>
          </w:tcPr>
          <w:p w14:paraId="43E2B78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A73E35" w14:textId="77777777" w:rsidR="0095430C"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95430C" w14:paraId="536FB400" w14:textId="77777777">
        <w:trPr>
          <w:divId w:val="971250441"/>
          <w:tblCellSpacing w:w="15" w:type="dxa"/>
        </w:trPr>
        <w:tc>
          <w:tcPr>
            <w:tcW w:w="0" w:type="auto"/>
            <w:vAlign w:val="center"/>
            <w:hideMark/>
          </w:tcPr>
          <w:p w14:paraId="4D6D82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341DFF" w14:textId="77777777" w:rsidR="0095430C" w:rsidRDefault="005B11EB">
            <w:pPr>
              <w:rPr>
                <w:rFonts w:eastAsia="Times New Roman"/>
                <w:lang w:val="en-US"/>
              </w:rPr>
            </w:pPr>
            <w:r>
              <w:rPr>
                <w:rFonts w:eastAsia="Times New Roman"/>
                <w:lang w:val="en-US"/>
              </w:rPr>
              <w:t>This value set includes a smattering of Prescription Product codes</w:t>
            </w:r>
          </w:p>
        </w:tc>
      </w:tr>
      <w:tr w:rsidR="0095430C" w14:paraId="5C9DDCA7" w14:textId="77777777">
        <w:trPr>
          <w:divId w:val="971250441"/>
          <w:tblCellSpacing w:w="15" w:type="dxa"/>
        </w:trPr>
        <w:tc>
          <w:tcPr>
            <w:tcW w:w="0" w:type="auto"/>
            <w:vAlign w:val="center"/>
            <w:hideMark/>
          </w:tcPr>
          <w:p w14:paraId="7F59414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E2A6CD5" w14:textId="77777777" w:rsidR="0095430C" w:rsidRDefault="005B11EB">
            <w:pPr>
              <w:rPr>
                <w:rFonts w:eastAsia="Times New Roman"/>
                <w:lang w:val="en-US"/>
              </w:rPr>
            </w:pPr>
            <w:r>
              <w:rPr>
                <w:rFonts w:eastAsia="Times New Roman"/>
                <w:lang w:val="en-US"/>
              </w:rPr>
              <w:t>This is an example set</w:t>
            </w:r>
          </w:p>
        </w:tc>
      </w:tr>
      <w:tr w:rsidR="0095430C" w14:paraId="6DE61EBE" w14:textId="77777777">
        <w:trPr>
          <w:divId w:val="971250441"/>
          <w:tblCellSpacing w:w="15" w:type="dxa"/>
        </w:trPr>
        <w:tc>
          <w:tcPr>
            <w:tcW w:w="0" w:type="auto"/>
            <w:vAlign w:val="center"/>
            <w:hideMark/>
          </w:tcPr>
          <w:p w14:paraId="2F26D22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57FF32" w14:textId="77777777" w:rsidR="0095430C" w:rsidRDefault="005B11EB">
            <w:pPr>
              <w:rPr>
                <w:rFonts w:eastAsia="Times New Roman"/>
                <w:lang w:val="en-US"/>
              </w:rPr>
            </w:pPr>
            <w:r>
              <w:rPr>
                <w:rFonts w:eastAsia="Times New Roman"/>
                <w:b/>
                <w:bCs/>
                <w:lang w:val="en-US"/>
              </w:rPr>
              <w:t xml:space="preserve">: </w:t>
            </w:r>
          </w:p>
        </w:tc>
      </w:tr>
      <w:tr w:rsidR="0095430C" w14:paraId="3ACB3B36" w14:textId="77777777">
        <w:trPr>
          <w:divId w:val="971250441"/>
          <w:tblCellSpacing w:w="15" w:type="dxa"/>
        </w:trPr>
        <w:tc>
          <w:tcPr>
            <w:tcW w:w="0" w:type="auto"/>
            <w:vAlign w:val="center"/>
            <w:hideMark/>
          </w:tcPr>
          <w:p w14:paraId="30364959" w14:textId="77777777" w:rsidR="0095430C" w:rsidRDefault="0095430C">
            <w:pPr>
              <w:rPr>
                <w:rFonts w:eastAsia="Times New Roman"/>
                <w:lang w:val="en-US"/>
              </w:rPr>
            </w:pPr>
          </w:p>
        </w:tc>
        <w:tc>
          <w:tcPr>
            <w:tcW w:w="0" w:type="auto"/>
            <w:vAlign w:val="center"/>
            <w:hideMark/>
          </w:tcPr>
          <w:p w14:paraId="2DA8AB95" w14:textId="77777777" w:rsidR="0095430C" w:rsidRDefault="005B11EB">
            <w:pPr>
              <w:rPr>
                <w:rFonts w:eastAsia="Times New Roman"/>
                <w:lang w:val="en-US"/>
              </w:rPr>
            </w:pPr>
            <w:r>
              <w:rPr>
                <w:rFonts w:eastAsia="Times New Roman"/>
                <w:b/>
                <w:bCs/>
                <w:lang w:val="en-US"/>
              </w:rPr>
              <w:t xml:space="preserve">: </w:t>
            </w:r>
          </w:p>
        </w:tc>
      </w:tr>
    </w:tbl>
    <w:p w14:paraId="21AB566B" w14:textId="77777777" w:rsidR="0095430C"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95430C" w14:paraId="245E8AB7" w14:textId="77777777">
        <w:trPr>
          <w:divId w:val="971250441"/>
          <w:tblCellSpacing w:w="15" w:type="dxa"/>
        </w:trPr>
        <w:tc>
          <w:tcPr>
            <w:tcW w:w="0" w:type="auto"/>
            <w:vAlign w:val="center"/>
            <w:hideMark/>
          </w:tcPr>
          <w:p w14:paraId="451F0B8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3093C63" w14:textId="77777777" w:rsidR="0095430C" w:rsidRDefault="005B11EB">
            <w:pPr>
              <w:rPr>
                <w:rFonts w:eastAsia="Times New Roman"/>
                <w:lang w:val="en-US"/>
              </w:rPr>
            </w:pPr>
            <w:r>
              <w:rPr>
                <w:rFonts w:eastAsia="Times New Roman"/>
                <w:lang w:val="en-US"/>
              </w:rPr>
              <w:t xml:space="preserve">Exception Codes (Exception Codes) </w:t>
            </w:r>
          </w:p>
        </w:tc>
      </w:tr>
      <w:tr w:rsidR="0095430C" w14:paraId="1FDAEEFA" w14:textId="77777777">
        <w:trPr>
          <w:divId w:val="971250441"/>
          <w:tblCellSpacing w:w="15" w:type="dxa"/>
        </w:trPr>
        <w:tc>
          <w:tcPr>
            <w:tcW w:w="0" w:type="auto"/>
            <w:vAlign w:val="center"/>
            <w:hideMark/>
          </w:tcPr>
          <w:p w14:paraId="59FC65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D927DC" w14:textId="77777777" w:rsidR="0095430C" w:rsidRDefault="005B11EB">
            <w:pPr>
              <w:rPr>
                <w:rFonts w:eastAsia="Times New Roman"/>
                <w:lang w:val="en-US"/>
              </w:rPr>
            </w:pPr>
            <w:r>
              <w:rPr>
                <w:rFonts w:eastAsia="Times New Roman"/>
                <w:lang w:val="en-US"/>
              </w:rPr>
              <w:t>This value set includes sample Exception codes.</w:t>
            </w:r>
          </w:p>
        </w:tc>
      </w:tr>
      <w:tr w:rsidR="0095430C" w14:paraId="24CBDE1A" w14:textId="77777777">
        <w:trPr>
          <w:divId w:val="971250441"/>
          <w:tblCellSpacing w:w="15" w:type="dxa"/>
        </w:trPr>
        <w:tc>
          <w:tcPr>
            <w:tcW w:w="0" w:type="auto"/>
            <w:vAlign w:val="center"/>
            <w:hideMark/>
          </w:tcPr>
          <w:p w14:paraId="2D0EAE4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741DD19" w14:textId="77777777" w:rsidR="0095430C" w:rsidRDefault="005B11EB">
            <w:pPr>
              <w:rPr>
                <w:rFonts w:eastAsia="Times New Roman"/>
                <w:lang w:val="en-US"/>
              </w:rPr>
            </w:pPr>
            <w:r>
              <w:rPr>
                <w:rFonts w:eastAsia="Times New Roman"/>
                <w:lang w:val="en-US"/>
              </w:rPr>
              <w:t>This is an example set</w:t>
            </w:r>
          </w:p>
        </w:tc>
      </w:tr>
      <w:tr w:rsidR="0095430C" w14:paraId="73F90ADE" w14:textId="77777777">
        <w:trPr>
          <w:divId w:val="971250441"/>
          <w:tblCellSpacing w:w="15" w:type="dxa"/>
        </w:trPr>
        <w:tc>
          <w:tcPr>
            <w:tcW w:w="0" w:type="auto"/>
            <w:vAlign w:val="center"/>
            <w:hideMark/>
          </w:tcPr>
          <w:p w14:paraId="3C1453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C112BE" w14:textId="77777777" w:rsidR="0095430C" w:rsidRDefault="005B11EB">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95430C" w14:paraId="440EDA2D" w14:textId="77777777">
        <w:trPr>
          <w:divId w:val="971250441"/>
          <w:tblCellSpacing w:w="15" w:type="dxa"/>
        </w:trPr>
        <w:tc>
          <w:tcPr>
            <w:tcW w:w="0" w:type="auto"/>
            <w:vAlign w:val="center"/>
            <w:hideMark/>
          </w:tcPr>
          <w:p w14:paraId="3422CCA0" w14:textId="77777777" w:rsidR="0095430C" w:rsidRDefault="0095430C">
            <w:pPr>
              <w:rPr>
                <w:rFonts w:eastAsia="Times New Roman"/>
                <w:lang w:val="en-US"/>
              </w:rPr>
            </w:pPr>
          </w:p>
        </w:tc>
        <w:tc>
          <w:tcPr>
            <w:tcW w:w="0" w:type="auto"/>
            <w:vAlign w:val="center"/>
            <w:hideMark/>
          </w:tcPr>
          <w:p w14:paraId="3610F835" w14:textId="77777777" w:rsidR="0095430C"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14:paraId="08D4D0C9" w14:textId="77777777" w:rsidR="0095430C" w:rsidRDefault="005B11EB">
      <w:pPr>
        <w:pStyle w:val="Heading2"/>
        <w:divId w:val="971250441"/>
        <w:rPr>
          <w:rFonts w:eastAsia="Times New Roman"/>
          <w:lang w:val="en-US"/>
        </w:rPr>
      </w:pPr>
      <w:r>
        <w:rPr>
          <w:rFonts w:eastAsia="Times New Roman"/>
          <w:lang w:val="en-US"/>
        </w:rPr>
        <w:lastRenderedPageBreak/>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95430C" w14:paraId="48164062" w14:textId="77777777">
        <w:trPr>
          <w:divId w:val="971250441"/>
          <w:tblCellSpacing w:w="15" w:type="dxa"/>
        </w:trPr>
        <w:tc>
          <w:tcPr>
            <w:tcW w:w="0" w:type="auto"/>
            <w:vAlign w:val="center"/>
            <w:hideMark/>
          </w:tcPr>
          <w:p w14:paraId="675A59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3122F1" w14:textId="77777777" w:rsidR="0095430C" w:rsidRDefault="005B11EB">
            <w:pPr>
              <w:rPr>
                <w:rFonts w:eastAsia="Times New Roman"/>
                <w:lang w:val="en-US"/>
              </w:rPr>
            </w:pPr>
            <w:r>
              <w:rPr>
                <w:rFonts w:eastAsia="Times New Roman"/>
                <w:lang w:val="en-US"/>
              </w:rPr>
              <w:t xml:space="preserve">Form Codes (Form Codes) </w:t>
            </w:r>
          </w:p>
        </w:tc>
      </w:tr>
      <w:tr w:rsidR="0095430C" w14:paraId="06F3D487" w14:textId="77777777">
        <w:trPr>
          <w:divId w:val="971250441"/>
          <w:tblCellSpacing w:w="15" w:type="dxa"/>
        </w:trPr>
        <w:tc>
          <w:tcPr>
            <w:tcW w:w="0" w:type="auto"/>
            <w:vAlign w:val="center"/>
            <w:hideMark/>
          </w:tcPr>
          <w:p w14:paraId="18B0B8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9D6335" w14:textId="77777777" w:rsidR="0095430C" w:rsidRDefault="005B11EB">
            <w:pPr>
              <w:rPr>
                <w:rFonts w:eastAsia="Times New Roman"/>
                <w:lang w:val="en-US"/>
              </w:rPr>
            </w:pPr>
            <w:r>
              <w:rPr>
                <w:rFonts w:eastAsia="Times New Roman"/>
                <w:lang w:val="en-US"/>
              </w:rPr>
              <w:t>This value set includes a sample set of Forms codes</w:t>
            </w:r>
          </w:p>
        </w:tc>
      </w:tr>
      <w:tr w:rsidR="0095430C" w14:paraId="2DAFD7F3" w14:textId="77777777">
        <w:trPr>
          <w:divId w:val="971250441"/>
          <w:tblCellSpacing w:w="15" w:type="dxa"/>
        </w:trPr>
        <w:tc>
          <w:tcPr>
            <w:tcW w:w="0" w:type="auto"/>
            <w:vAlign w:val="center"/>
            <w:hideMark/>
          </w:tcPr>
          <w:p w14:paraId="532D049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1156AD3" w14:textId="77777777" w:rsidR="0095430C" w:rsidRDefault="005B11EB">
            <w:pPr>
              <w:rPr>
                <w:rFonts w:eastAsia="Times New Roman"/>
                <w:lang w:val="en-US"/>
              </w:rPr>
            </w:pPr>
            <w:r>
              <w:rPr>
                <w:rFonts w:eastAsia="Times New Roman"/>
                <w:lang w:val="en-US"/>
              </w:rPr>
              <w:t>This is an example set</w:t>
            </w:r>
          </w:p>
        </w:tc>
      </w:tr>
      <w:tr w:rsidR="0095430C" w14:paraId="25765EB3" w14:textId="77777777">
        <w:trPr>
          <w:divId w:val="971250441"/>
          <w:tblCellSpacing w:w="15" w:type="dxa"/>
        </w:trPr>
        <w:tc>
          <w:tcPr>
            <w:tcW w:w="0" w:type="auto"/>
            <w:vAlign w:val="center"/>
            <w:hideMark/>
          </w:tcPr>
          <w:p w14:paraId="4DFC61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249BB5" w14:textId="77777777" w:rsidR="0095430C" w:rsidRDefault="005B11EB">
            <w:pPr>
              <w:rPr>
                <w:rFonts w:eastAsia="Times New Roman"/>
                <w:lang w:val="en-US"/>
              </w:rPr>
            </w:pPr>
            <w:r>
              <w:rPr>
                <w:rFonts w:eastAsia="Times New Roman"/>
                <w:b/>
                <w:bCs/>
                <w:lang w:val="en-US"/>
              </w:rPr>
              <w:t xml:space="preserve">: </w:t>
            </w:r>
          </w:p>
        </w:tc>
      </w:tr>
      <w:tr w:rsidR="0095430C" w14:paraId="3C6BD263" w14:textId="77777777">
        <w:trPr>
          <w:divId w:val="971250441"/>
          <w:tblCellSpacing w:w="15" w:type="dxa"/>
        </w:trPr>
        <w:tc>
          <w:tcPr>
            <w:tcW w:w="0" w:type="auto"/>
            <w:vAlign w:val="center"/>
            <w:hideMark/>
          </w:tcPr>
          <w:p w14:paraId="491BBABD" w14:textId="77777777" w:rsidR="0095430C" w:rsidRDefault="0095430C">
            <w:pPr>
              <w:rPr>
                <w:rFonts w:eastAsia="Times New Roman"/>
                <w:lang w:val="en-US"/>
              </w:rPr>
            </w:pPr>
          </w:p>
        </w:tc>
        <w:tc>
          <w:tcPr>
            <w:tcW w:w="0" w:type="auto"/>
            <w:vAlign w:val="center"/>
            <w:hideMark/>
          </w:tcPr>
          <w:p w14:paraId="47D7C9F7" w14:textId="77777777" w:rsidR="0095430C" w:rsidRDefault="005B11EB">
            <w:pPr>
              <w:rPr>
                <w:rFonts w:eastAsia="Times New Roman"/>
                <w:lang w:val="en-US"/>
              </w:rPr>
            </w:pPr>
            <w:r>
              <w:rPr>
                <w:rFonts w:eastAsia="Times New Roman"/>
                <w:b/>
                <w:bCs/>
                <w:lang w:val="en-US"/>
              </w:rPr>
              <w:t xml:space="preserve">: </w:t>
            </w:r>
          </w:p>
        </w:tc>
      </w:tr>
    </w:tbl>
    <w:p w14:paraId="0F72E8A6" w14:textId="77777777" w:rsidR="0095430C"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95430C" w14:paraId="101B4E31" w14:textId="77777777">
        <w:trPr>
          <w:divId w:val="971250441"/>
          <w:tblCellSpacing w:w="15" w:type="dxa"/>
        </w:trPr>
        <w:tc>
          <w:tcPr>
            <w:tcW w:w="0" w:type="auto"/>
            <w:vAlign w:val="center"/>
            <w:hideMark/>
          </w:tcPr>
          <w:p w14:paraId="4653E32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3D0CA8" w14:textId="77777777" w:rsidR="0095430C" w:rsidRDefault="005B11EB">
            <w:pPr>
              <w:rPr>
                <w:rFonts w:eastAsia="Times New Roman"/>
                <w:lang w:val="en-US"/>
              </w:rPr>
            </w:pPr>
            <w:r>
              <w:rPr>
                <w:rFonts w:eastAsia="Times New Roman"/>
                <w:lang w:val="en-US"/>
              </w:rPr>
              <w:t xml:space="preserve">Form Codes (Form Codes) </w:t>
            </w:r>
          </w:p>
        </w:tc>
      </w:tr>
      <w:tr w:rsidR="0095430C" w14:paraId="6F7AE9FE" w14:textId="77777777">
        <w:trPr>
          <w:divId w:val="971250441"/>
          <w:tblCellSpacing w:w="15" w:type="dxa"/>
        </w:trPr>
        <w:tc>
          <w:tcPr>
            <w:tcW w:w="0" w:type="auto"/>
            <w:vAlign w:val="center"/>
            <w:hideMark/>
          </w:tcPr>
          <w:p w14:paraId="02937A6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ECAA723" w14:textId="77777777" w:rsidR="0095430C" w:rsidRDefault="005B11EB">
            <w:pPr>
              <w:rPr>
                <w:rFonts w:eastAsia="Times New Roman"/>
                <w:lang w:val="en-US"/>
              </w:rPr>
            </w:pPr>
            <w:r>
              <w:rPr>
                <w:rFonts w:eastAsia="Times New Roman"/>
                <w:lang w:val="en-US"/>
              </w:rPr>
              <w:t>This value set includes a Form codes</w:t>
            </w:r>
          </w:p>
        </w:tc>
      </w:tr>
      <w:tr w:rsidR="0095430C" w14:paraId="0B0AFB97" w14:textId="77777777">
        <w:trPr>
          <w:divId w:val="971250441"/>
          <w:tblCellSpacing w:w="15" w:type="dxa"/>
        </w:trPr>
        <w:tc>
          <w:tcPr>
            <w:tcW w:w="0" w:type="auto"/>
            <w:vAlign w:val="center"/>
            <w:hideMark/>
          </w:tcPr>
          <w:p w14:paraId="596FA4F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197785" w14:textId="77777777" w:rsidR="0095430C" w:rsidRDefault="005B11EB">
            <w:pPr>
              <w:rPr>
                <w:rFonts w:eastAsia="Times New Roman"/>
                <w:lang w:val="en-US"/>
              </w:rPr>
            </w:pPr>
            <w:r>
              <w:rPr>
                <w:rFonts w:eastAsia="Times New Roman"/>
                <w:lang w:val="en-US"/>
              </w:rPr>
              <w:t>This is an example set</w:t>
            </w:r>
          </w:p>
        </w:tc>
      </w:tr>
      <w:tr w:rsidR="0095430C" w14:paraId="54B7E6E7" w14:textId="77777777">
        <w:trPr>
          <w:divId w:val="971250441"/>
          <w:tblCellSpacing w:w="15" w:type="dxa"/>
        </w:trPr>
        <w:tc>
          <w:tcPr>
            <w:tcW w:w="0" w:type="auto"/>
            <w:vAlign w:val="center"/>
            <w:hideMark/>
          </w:tcPr>
          <w:p w14:paraId="3F62944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3DEC853" w14:textId="77777777" w:rsidR="0095430C" w:rsidRDefault="005B11EB">
            <w:pPr>
              <w:rPr>
                <w:rFonts w:eastAsia="Times New Roman"/>
                <w:lang w:val="en-US"/>
              </w:rPr>
            </w:pPr>
            <w:r>
              <w:rPr>
                <w:rFonts w:eastAsia="Times New Roman"/>
                <w:b/>
                <w:bCs/>
                <w:lang w:val="en-US"/>
              </w:rPr>
              <w:t xml:space="preserve">: </w:t>
            </w:r>
          </w:p>
        </w:tc>
      </w:tr>
      <w:tr w:rsidR="0095430C" w14:paraId="270F078E" w14:textId="77777777">
        <w:trPr>
          <w:divId w:val="971250441"/>
          <w:tblCellSpacing w:w="15" w:type="dxa"/>
        </w:trPr>
        <w:tc>
          <w:tcPr>
            <w:tcW w:w="0" w:type="auto"/>
            <w:vAlign w:val="center"/>
            <w:hideMark/>
          </w:tcPr>
          <w:p w14:paraId="2E220216" w14:textId="77777777" w:rsidR="0095430C" w:rsidRDefault="0095430C">
            <w:pPr>
              <w:rPr>
                <w:rFonts w:eastAsia="Times New Roman"/>
                <w:lang w:val="en-US"/>
              </w:rPr>
            </w:pPr>
          </w:p>
        </w:tc>
        <w:tc>
          <w:tcPr>
            <w:tcW w:w="0" w:type="auto"/>
            <w:vAlign w:val="center"/>
            <w:hideMark/>
          </w:tcPr>
          <w:p w14:paraId="69B6DB7C" w14:textId="77777777" w:rsidR="0095430C" w:rsidRDefault="005B11EB">
            <w:pPr>
              <w:rPr>
                <w:rFonts w:eastAsia="Times New Roman"/>
                <w:lang w:val="en-US"/>
              </w:rPr>
            </w:pPr>
            <w:r>
              <w:rPr>
                <w:rFonts w:eastAsia="Times New Roman"/>
                <w:b/>
                <w:bCs/>
                <w:lang w:val="en-US"/>
              </w:rPr>
              <w:t xml:space="preserve">: </w:t>
            </w:r>
          </w:p>
        </w:tc>
      </w:tr>
    </w:tbl>
    <w:p w14:paraId="06A18E75" w14:textId="77777777" w:rsidR="0095430C"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95430C" w14:paraId="58A470B2" w14:textId="77777777">
        <w:trPr>
          <w:divId w:val="971250441"/>
          <w:tblCellSpacing w:w="15" w:type="dxa"/>
        </w:trPr>
        <w:tc>
          <w:tcPr>
            <w:tcW w:w="0" w:type="auto"/>
            <w:vAlign w:val="center"/>
            <w:hideMark/>
          </w:tcPr>
          <w:p w14:paraId="7EE2D6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5EF330" w14:textId="77777777" w:rsidR="0095430C" w:rsidRDefault="005B11EB">
            <w:pPr>
              <w:rPr>
                <w:rFonts w:eastAsia="Times New Roman"/>
                <w:lang w:val="en-US"/>
              </w:rPr>
            </w:pPr>
            <w:r>
              <w:rPr>
                <w:rFonts w:eastAsia="Times New Roman"/>
                <w:lang w:val="en-US"/>
              </w:rPr>
              <w:t xml:space="preserve">Funds Reservation Codes (Funds Reservation Codes) </w:t>
            </w:r>
          </w:p>
        </w:tc>
      </w:tr>
      <w:tr w:rsidR="0095430C" w14:paraId="5136814F" w14:textId="77777777">
        <w:trPr>
          <w:divId w:val="971250441"/>
          <w:tblCellSpacing w:w="15" w:type="dxa"/>
        </w:trPr>
        <w:tc>
          <w:tcPr>
            <w:tcW w:w="0" w:type="auto"/>
            <w:vAlign w:val="center"/>
            <w:hideMark/>
          </w:tcPr>
          <w:p w14:paraId="37844A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3C813A" w14:textId="77777777" w:rsidR="0095430C" w:rsidRDefault="005B11EB">
            <w:pPr>
              <w:rPr>
                <w:rFonts w:eastAsia="Times New Roman"/>
                <w:lang w:val="en-US"/>
              </w:rPr>
            </w:pPr>
            <w:r>
              <w:rPr>
                <w:rFonts w:eastAsia="Times New Roman"/>
                <w:lang w:val="en-US"/>
              </w:rPr>
              <w:t>This value set includes sample funds reservation type codes.</w:t>
            </w:r>
          </w:p>
        </w:tc>
      </w:tr>
      <w:tr w:rsidR="0095430C" w14:paraId="5C847FE3" w14:textId="77777777">
        <w:trPr>
          <w:divId w:val="971250441"/>
          <w:tblCellSpacing w:w="15" w:type="dxa"/>
        </w:trPr>
        <w:tc>
          <w:tcPr>
            <w:tcW w:w="0" w:type="auto"/>
            <w:vAlign w:val="center"/>
            <w:hideMark/>
          </w:tcPr>
          <w:p w14:paraId="330B9B7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5860C0" w14:textId="77777777" w:rsidR="0095430C" w:rsidRDefault="005B11EB">
            <w:pPr>
              <w:rPr>
                <w:rFonts w:eastAsia="Times New Roman"/>
                <w:lang w:val="en-US"/>
              </w:rPr>
            </w:pPr>
            <w:r>
              <w:rPr>
                <w:rFonts w:eastAsia="Times New Roman"/>
                <w:lang w:val="en-US"/>
              </w:rPr>
              <w:t>This is an example set</w:t>
            </w:r>
          </w:p>
        </w:tc>
      </w:tr>
      <w:tr w:rsidR="0095430C" w14:paraId="7317F25C" w14:textId="77777777">
        <w:trPr>
          <w:divId w:val="971250441"/>
          <w:tblCellSpacing w:w="15" w:type="dxa"/>
        </w:trPr>
        <w:tc>
          <w:tcPr>
            <w:tcW w:w="0" w:type="auto"/>
            <w:vAlign w:val="center"/>
            <w:hideMark/>
          </w:tcPr>
          <w:p w14:paraId="622B150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D1DCFF" w14:textId="77777777" w:rsidR="0095430C" w:rsidRDefault="005B11EB">
            <w:pPr>
              <w:rPr>
                <w:rFonts w:eastAsia="Times New Roman"/>
                <w:lang w:val="en-US"/>
              </w:rPr>
            </w:pPr>
            <w:r>
              <w:rPr>
                <w:rFonts w:eastAsia="Times New Roman"/>
                <w:b/>
                <w:bCs/>
                <w:lang w:val="en-US"/>
              </w:rPr>
              <w:t xml:space="preserve">: </w:t>
            </w:r>
          </w:p>
        </w:tc>
      </w:tr>
      <w:tr w:rsidR="0095430C" w14:paraId="66370E8E" w14:textId="77777777">
        <w:trPr>
          <w:divId w:val="971250441"/>
          <w:tblCellSpacing w:w="15" w:type="dxa"/>
        </w:trPr>
        <w:tc>
          <w:tcPr>
            <w:tcW w:w="0" w:type="auto"/>
            <w:vAlign w:val="center"/>
            <w:hideMark/>
          </w:tcPr>
          <w:p w14:paraId="78B99773" w14:textId="77777777" w:rsidR="0095430C" w:rsidRDefault="0095430C">
            <w:pPr>
              <w:rPr>
                <w:rFonts w:eastAsia="Times New Roman"/>
                <w:lang w:val="en-US"/>
              </w:rPr>
            </w:pPr>
          </w:p>
        </w:tc>
        <w:tc>
          <w:tcPr>
            <w:tcW w:w="0" w:type="auto"/>
            <w:vAlign w:val="center"/>
            <w:hideMark/>
          </w:tcPr>
          <w:p w14:paraId="02F40381" w14:textId="77777777" w:rsidR="0095430C" w:rsidRDefault="005B11EB">
            <w:pPr>
              <w:rPr>
                <w:rFonts w:eastAsia="Times New Roman"/>
                <w:lang w:val="en-US"/>
              </w:rPr>
            </w:pPr>
            <w:r>
              <w:rPr>
                <w:rFonts w:eastAsia="Times New Roman"/>
                <w:b/>
                <w:bCs/>
                <w:lang w:val="en-US"/>
              </w:rPr>
              <w:t xml:space="preserve">: </w:t>
            </w:r>
          </w:p>
        </w:tc>
      </w:tr>
      <w:tr w:rsidR="0095430C" w14:paraId="6F1E1B2D" w14:textId="77777777">
        <w:trPr>
          <w:divId w:val="971250441"/>
          <w:tblCellSpacing w:w="15" w:type="dxa"/>
        </w:trPr>
        <w:tc>
          <w:tcPr>
            <w:tcW w:w="0" w:type="auto"/>
            <w:vAlign w:val="center"/>
            <w:hideMark/>
          </w:tcPr>
          <w:p w14:paraId="69363B3F" w14:textId="77777777" w:rsidR="0095430C" w:rsidRDefault="0095430C">
            <w:pPr>
              <w:rPr>
                <w:rFonts w:eastAsia="Times New Roman"/>
                <w:lang w:val="en-US"/>
              </w:rPr>
            </w:pPr>
          </w:p>
        </w:tc>
        <w:tc>
          <w:tcPr>
            <w:tcW w:w="0" w:type="auto"/>
            <w:vAlign w:val="center"/>
            <w:hideMark/>
          </w:tcPr>
          <w:p w14:paraId="608BD2AD" w14:textId="77777777" w:rsidR="0095430C" w:rsidRDefault="005B11EB">
            <w:pPr>
              <w:rPr>
                <w:rFonts w:eastAsia="Times New Roman"/>
                <w:lang w:val="en-US"/>
              </w:rPr>
            </w:pPr>
            <w:r>
              <w:rPr>
                <w:rFonts w:eastAsia="Times New Roman"/>
                <w:b/>
                <w:bCs/>
                <w:lang w:val="en-US"/>
              </w:rPr>
              <w:t xml:space="preserve">: </w:t>
            </w:r>
          </w:p>
        </w:tc>
      </w:tr>
    </w:tbl>
    <w:p w14:paraId="71056F80" w14:textId="77777777" w:rsidR="0095430C"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95430C" w14:paraId="5B1C39C5" w14:textId="77777777">
        <w:trPr>
          <w:divId w:val="971250441"/>
          <w:tblCellSpacing w:w="15" w:type="dxa"/>
        </w:trPr>
        <w:tc>
          <w:tcPr>
            <w:tcW w:w="0" w:type="auto"/>
            <w:vAlign w:val="center"/>
            <w:hideMark/>
          </w:tcPr>
          <w:p w14:paraId="78937F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D9EAB3E" w14:textId="77777777" w:rsidR="0095430C" w:rsidRDefault="005B11EB">
            <w:pPr>
              <w:rPr>
                <w:rFonts w:eastAsia="Times New Roman"/>
                <w:lang w:val="en-US"/>
              </w:rPr>
            </w:pPr>
            <w:r>
              <w:rPr>
                <w:rFonts w:eastAsia="Times New Roman"/>
                <w:lang w:val="en-US"/>
              </w:rPr>
              <w:t xml:space="preserve">ICD-10 Codes (I C D-10 Codes) </w:t>
            </w:r>
          </w:p>
        </w:tc>
      </w:tr>
      <w:tr w:rsidR="0095430C" w14:paraId="6DDA1A76" w14:textId="77777777">
        <w:trPr>
          <w:divId w:val="971250441"/>
          <w:tblCellSpacing w:w="15" w:type="dxa"/>
        </w:trPr>
        <w:tc>
          <w:tcPr>
            <w:tcW w:w="0" w:type="auto"/>
            <w:vAlign w:val="center"/>
            <w:hideMark/>
          </w:tcPr>
          <w:p w14:paraId="64E129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EF27E4" w14:textId="77777777" w:rsidR="0095430C" w:rsidRDefault="005B11EB">
            <w:pPr>
              <w:rPr>
                <w:rFonts w:eastAsia="Times New Roman"/>
                <w:lang w:val="en-US"/>
              </w:rPr>
            </w:pPr>
            <w:r>
              <w:rPr>
                <w:rFonts w:eastAsia="Times New Roman"/>
                <w:lang w:val="en-US"/>
              </w:rPr>
              <w:t>This value set includes sample ICD-10 codes.</w:t>
            </w:r>
          </w:p>
        </w:tc>
      </w:tr>
      <w:tr w:rsidR="0095430C" w14:paraId="1944F86E" w14:textId="77777777">
        <w:trPr>
          <w:divId w:val="971250441"/>
          <w:tblCellSpacing w:w="15" w:type="dxa"/>
        </w:trPr>
        <w:tc>
          <w:tcPr>
            <w:tcW w:w="0" w:type="auto"/>
            <w:vAlign w:val="center"/>
            <w:hideMark/>
          </w:tcPr>
          <w:p w14:paraId="633609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132A28" w14:textId="77777777" w:rsidR="0095430C" w:rsidRDefault="005B11EB">
            <w:pPr>
              <w:rPr>
                <w:rFonts w:eastAsia="Times New Roman"/>
                <w:lang w:val="en-US"/>
              </w:rPr>
            </w:pPr>
            <w:r>
              <w:rPr>
                <w:rFonts w:eastAsia="Times New Roman"/>
                <w:lang w:val="en-US"/>
              </w:rPr>
              <w:t>This is an example set</w:t>
            </w:r>
          </w:p>
        </w:tc>
      </w:tr>
    </w:tbl>
    <w:p w14:paraId="05FB5AC6" w14:textId="77777777" w:rsidR="0095430C"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95430C" w14:paraId="381DF51A" w14:textId="77777777">
        <w:trPr>
          <w:divId w:val="971250441"/>
          <w:tblCellSpacing w:w="15" w:type="dxa"/>
        </w:trPr>
        <w:tc>
          <w:tcPr>
            <w:tcW w:w="0" w:type="auto"/>
            <w:vAlign w:val="center"/>
            <w:hideMark/>
          </w:tcPr>
          <w:p w14:paraId="16D603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640B9B" w14:textId="77777777" w:rsidR="0095430C" w:rsidRDefault="005B11EB">
            <w:pPr>
              <w:rPr>
                <w:rFonts w:eastAsia="Times New Roman"/>
                <w:lang w:val="en-US"/>
              </w:rPr>
            </w:pPr>
            <w:r>
              <w:rPr>
                <w:rFonts w:eastAsia="Times New Roman"/>
                <w:lang w:val="en-US"/>
              </w:rPr>
              <w:t xml:space="preserve">Intervention Codes (Intervention Codes) </w:t>
            </w:r>
          </w:p>
        </w:tc>
      </w:tr>
      <w:tr w:rsidR="0095430C" w14:paraId="5381AA08" w14:textId="77777777">
        <w:trPr>
          <w:divId w:val="971250441"/>
          <w:tblCellSpacing w:w="15" w:type="dxa"/>
        </w:trPr>
        <w:tc>
          <w:tcPr>
            <w:tcW w:w="0" w:type="auto"/>
            <w:vAlign w:val="center"/>
            <w:hideMark/>
          </w:tcPr>
          <w:p w14:paraId="7050BE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A2C58D" w14:textId="77777777" w:rsidR="0095430C" w:rsidRDefault="005B11EB">
            <w:pPr>
              <w:rPr>
                <w:rFonts w:eastAsia="Times New Roman"/>
                <w:lang w:val="en-US"/>
              </w:rPr>
            </w:pPr>
            <w:r>
              <w:rPr>
                <w:rFonts w:eastAsia="Times New Roman"/>
                <w:lang w:val="en-US"/>
              </w:rPr>
              <w:t>This value set includes sample Intervention codes.</w:t>
            </w:r>
          </w:p>
        </w:tc>
      </w:tr>
      <w:tr w:rsidR="0095430C" w14:paraId="058EC906" w14:textId="77777777">
        <w:trPr>
          <w:divId w:val="971250441"/>
          <w:tblCellSpacing w:w="15" w:type="dxa"/>
        </w:trPr>
        <w:tc>
          <w:tcPr>
            <w:tcW w:w="0" w:type="auto"/>
            <w:vAlign w:val="center"/>
            <w:hideMark/>
          </w:tcPr>
          <w:p w14:paraId="3064DFC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8E8C9B4" w14:textId="77777777" w:rsidR="0095430C" w:rsidRDefault="005B11EB">
            <w:pPr>
              <w:rPr>
                <w:rFonts w:eastAsia="Times New Roman"/>
                <w:lang w:val="en-US"/>
              </w:rPr>
            </w:pPr>
            <w:r>
              <w:rPr>
                <w:rFonts w:eastAsia="Times New Roman"/>
                <w:lang w:val="en-US"/>
              </w:rPr>
              <w:t>This is an example set</w:t>
            </w:r>
          </w:p>
        </w:tc>
      </w:tr>
      <w:tr w:rsidR="0095430C" w14:paraId="6A02F397" w14:textId="77777777">
        <w:trPr>
          <w:divId w:val="971250441"/>
          <w:tblCellSpacing w:w="15" w:type="dxa"/>
        </w:trPr>
        <w:tc>
          <w:tcPr>
            <w:tcW w:w="0" w:type="auto"/>
            <w:vAlign w:val="center"/>
            <w:hideMark/>
          </w:tcPr>
          <w:p w14:paraId="51C29B5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CEEA65"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95430C" w14:paraId="07A8B6A8" w14:textId="77777777">
        <w:trPr>
          <w:divId w:val="971250441"/>
          <w:tblCellSpacing w:w="15" w:type="dxa"/>
        </w:trPr>
        <w:tc>
          <w:tcPr>
            <w:tcW w:w="0" w:type="auto"/>
            <w:vAlign w:val="center"/>
            <w:hideMark/>
          </w:tcPr>
          <w:p w14:paraId="0E47CBF7" w14:textId="77777777" w:rsidR="0095430C" w:rsidRDefault="0095430C">
            <w:pPr>
              <w:rPr>
                <w:rFonts w:eastAsia="Times New Roman"/>
                <w:lang w:val="en-US"/>
              </w:rPr>
            </w:pPr>
          </w:p>
        </w:tc>
        <w:tc>
          <w:tcPr>
            <w:tcW w:w="0" w:type="auto"/>
            <w:vAlign w:val="center"/>
            <w:hideMark/>
          </w:tcPr>
          <w:p w14:paraId="7368699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6E740001" w14:textId="77777777" w:rsidR="0095430C" w:rsidRDefault="005B11EB">
      <w:pPr>
        <w:pStyle w:val="Heading2"/>
        <w:divId w:val="971250441"/>
        <w:rPr>
          <w:rFonts w:eastAsia="Times New Roman"/>
          <w:lang w:val="en-US"/>
        </w:rPr>
      </w:pPr>
      <w:r>
        <w:rPr>
          <w:rFonts w:eastAsia="Times New Roman"/>
          <w:lang w:val="en-US"/>
        </w:rPr>
        <w:lastRenderedPageBreak/>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95430C" w14:paraId="3C68C803" w14:textId="77777777">
        <w:trPr>
          <w:divId w:val="971250441"/>
          <w:tblCellSpacing w:w="15" w:type="dxa"/>
        </w:trPr>
        <w:tc>
          <w:tcPr>
            <w:tcW w:w="0" w:type="auto"/>
            <w:vAlign w:val="center"/>
            <w:hideMark/>
          </w:tcPr>
          <w:p w14:paraId="7331104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4BA0E8" w14:textId="77777777" w:rsidR="0095430C" w:rsidRDefault="005B11EB">
            <w:pPr>
              <w:rPr>
                <w:rFonts w:eastAsia="Times New Roman"/>
                <w:lang w:val="en-US"/>
              </w:rPr>
            </w:pPr>
            <w:r>
              <w:rPr>
                <w:rFonts w:eastAsia="Times New Roman"/>
                <w:lang w:val="en-US"/>
              </w:rPr>
              <w:t xml:space="preserve">Missing Tooth Reason Codes (Missing Tooth Reason Codes) </w:t>
            </w:r>
          </w:p>
        </w:tc>
      </w:tr>
      <w:tr w:rsidR="0095430C" w14:paraId="33A784F9" w14:textId="77777777">
        <w:trPr>
          <w:divId w:val="971250441"/>
          <w:tblCellSpacing w:w="15" w:type="dxa"/>
        </w:trPr>
        <w:tc>
          <w:tcPr>
            <w:tcW w:w="0" w:type="auto"/>
            <w:vAlign w:val="center"/>
            <w:hideMark/>
          </w:tcPr>
          <w:p w14:paraId="1ACDEB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8DE4FC7" w14:textId="77777777" w:rsidR="0095430C" w:rsidRDefault="005B11EB">
            <w:pPr>
              <w:rPr>
                <w:rFonts w:eastAsia="Times New Roman"/>
                <w:lang w:val="en-US"/>
              </w:rPr>
            </w:pPr>
            <w:r>
              <w:rPr>
                <w:rFonts w:eastAsia="Times New Roman"/>
                <w:lang w:val="en-US"/>
              </w:rPr>
              <w:t>This value set includes sample Missing Tooth Reason codes.</w:t>
            </w:r>
          </w:p>
        </w:tc>
      </w:tr>
      <w:tr w:rsidR="0095430C" w14:paraId="1D54DDAA" w14:textId="77777777">
        <w:trPr>
          <w:divId w:val="971250441"/>
          <w:tblCellSpacing w:w="15" w:type="dxa"/>
        </w:trPr>
        <w:tc>
          <w:tcPr>
            <w:tcW w:w="0" w:type="auto"/>
            <w:vAlign w:val="center"/>
            <w:hideMark/>
          </w:tcPr>
          <w:p w14:paraId="3CA50BB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BF3B5B" w14:textId="77777777" w:rsidR="0095430C" w:rsidRDefault="005B11EB">
            <w:pPr>
              <w:rPr>
                <w:rFonts w:eastAsia="Times New Roman"/>
                <w:lang w:val="en-US"/>
              </w:rPr>
            </w:pPr>
            <w:r>
              <w:rPr>
                <w:rFonts w:eastAsia="Times New Roman"/>
                <w:lang w:val="en-US"/>
              </w:rPr>
              <w:t>This is an example set</w:t>
            </w:r>
          </w:p>
        </w:tc>
      </w:tr>
      <w:tr w:rsidR="0095430C" w14:paraId="05100092" w14:textId="77777777">
        <w:trPr>
          <w:divId w:val="971250441"/>
          <w:tblCellSpacing w:w="15" w:type="dxa"/>
        </w:trPr>
        <w:tc>
          <w:tcPr>
            <w:tcW w:w="0" w:type="auto"/>
            <w:vAlign w:val="center"/>
            <w:hideMark/>
          </w:tcPr>
          <w:p w14:paraId="5BC880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601FB3C" w14:textId="77777777" w:rsidR="0095430C"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95430C" w14:paraId="05E0545D" w14:textId="77777777">
        <w:trPr>
          <w:divId w:val="971250441"/>
          <w:tblCellSpacing w:w="15" w:type="dxa"/>
        </w:trPr>
        <w:tc>
          <w:tcPr>
            <w:tcW w:w="0" w:type="auto"/>
            <w:vAlign w:val="center"/>
            <w:hideMark/>
          </w:tcPr>
          <w:p w14:paraId="51F2975C" w14:textId="77777777" w:rsidR="0095430C" w:rsidRDefault="0095430C">
            <w:pPr>
              <w:rPr>
                <w:rFonts w:eastAsia="Times New Roman"/>
                <w:lang w:val="en-US"/>
              </w:rPr>
            </w:pPr>
          </w:p>
        </w:tc>
        <w:tc>
          <w:tcPr>
            <w:tcW w:w="0" w:type="auto"/>
            <w:vAlign w:val="center"/>
            <w:hideMark/>
          </w:tcPr>
          <w:p w14:paraId="62A598B5" w14:textId="77777777" w:rsidR="0095430C"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95430C" w14:paraId="14E651A8" w14:textId="77777777">
        <w:trPr>
          <w:divId w:val="971250441"/>
          <w:tblCellSpacing w:w="15" w:type="dxa"/>
        </w:trPr>
        <w:tc>
          <w:tcPr>
            <w:tcW w:w="0" w:type="auto"/>
            <w:vAlign w:val="center"/>
            <w:hideMark/>
          </w:tcPr>
          <w:p w14:paraId="0A1129E3" w14:textId="77777777" w:rsidR="0095430C" w:rsidRDefault="0095430C">
            <w:pPr>
              <w:rPr>
                <w:rFonts w:eastAsia="Times New Roman"/>
                <w:lang w:val="en-US"/>
              </w:rPr>
            </w:pPr>
          </w:p>
        </w:tc>
        <w:tc>
          <w:tcPr>
            <w:tcW w:w="0" w:type="auto"/>
            <w:vAlign w:val="center"/>
            <w:hideMark/>
          </w:tcPr>
          <w:p w14:paraId="4F80A27C" w14:textId="77777777" w:rsidR="0095430C"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95430C" w14:paraId="6097A7C1" w14:textId="77777777">
        <w:trPr>
          <w:divId w:val="971250441"/>
          <w:tblCellSpacing w:w="15" w:type="dxa"/>
        </w:trPr>
        <w:tc>
          <w:tcPr>
            <w:tcW w:w="0" w:type="auto"/>
            <w:vAlign w:val="center"/>
            <w:hideMark/>
          </w:tcPr>
          <w:p w14:paraId="62D74F01" w14:textId="77777777" w:rsidR="0095430C" w:rsidRDefault="0095430C">
            <w:pPr>
              <w:rPr>
                <w:rFonts w:eastAsia="Times New Roman"/>
                <w:lang w:val="en-US"/>
              </w:rPr>
            </w:pPr>
          </w:p>
        </w:tc>
        <w:tc>
          <w:tcPr>
            <w:tcW w:w="0" w:type="auto"/>
            <w:vAlign w:val="center"/>
            <w:hideMark/>
          </w:tcPr>
          <w:p w14:paraId="78FEC34F" w14:textId="77777777" w:rsidR="0095430C"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14:paraId="350B9345" w14:textId="77777777" w:rsidR="0095430C"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95430C" w14:paraId="3F488D3C" w14:textId="77777777">
        <w:trPr>
          <w:divId w:val="971250441"/>
          <w:tblCellSpacing w:w="15" w:type="dxa"/>
        </w:trPr>
        <w:tc>
          <w:tcPr>
            <w:tcW w:w="0" w:type="auto"/>
            <w:vAlign w:val="center"/>
            <w:hideMark/>
          </w:tcPr>
          <w:p w14:paraId="181D971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39D260" w14:textId="77777777" w:rsidR="0095430C" w:rsidRDefault="005B11EB">
            <w:pPr>
              <w:rPr>
                <w:rFonts w:eastAsia="Times New Roman"/>
                <w:lang w:val="en-US"/>
              </w:rPr>
            </w:pPr>
            <w:r>
              <w:rPr>
                <w:rFonts w:eastAsia="Times New Roman"/>
                <w:lang w:val="en-US"/>
              </w:rPr>
              <w:t xml:space="preserve">Modifier type Codes (Modifier type Codes) </w:t>
            </w:r>
          </w:p>
        </w:tc>
      </w:tr>
      <w:tr w:rsidR="0095430C" w14:paraId="779B16D0" w14:textId="77777777">
        <w:trPr>
          <w:divId w:val="971250441"/>
          <w:tblCellSpacing w:w="15" w:type="dxa"/>
        </w:trPr>
        <w:tc>
          <w:tcPr>
            <w:tcW w:w="0" w:type="auto"/>
            <w:vAlign w:val="center"/>
            <w:hideMark/>
          </w:tcPr>
          <w:p w14:paraId="5D5F00E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B26A0C" w14:textId="77777777" w:rsidR="0095430C" w:rsidRDefault="005B11EB">
            <w:pPr>
              <w:rPr>
                <w:rFonts w:eastAsia="Times New Roman"/>
                <w:lang w:val="en-US"/>
              </w:rPr>
            </w:pPr>
            <w:r>
              <w:rPr>
                <w:rFonts w:eastAsia="Times New Roman"/>
                <w:lang w:val="en-US"/>
              </w:rPr>
              <w:t>This value set includes sample Modifier type codes.</w:t>
            </w:r>
          </w:p>
        </w:tc>
      </w:tr>
      <w:tr w:rsidR="0095430C" w14:paraId="6C82ED4B" w14:textId="77777777">
        <w:trPr>
          <w:divId w:val="971250441"/>
          <w:tblCellSpacing w:w="15" w:type="dxa"/>
        </w:trPr>
        <w:tc>
          <w:tcPr>
            <w:tcW w:w="0" w:type="auto"/>
            <w:vAlign w:val="center"/>
            <w:hideMark/>
          </w:tcPr>
          <w:p w14:paraId="13C71C3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891CD6E" w14:textId="77777777" w:rsidR="0095430C" w:rsidRDefault="005B11EB">
            <w:pPr>
              <w:rPr>
                <w:rFonts w:eastAsia="Times New Roman"/>
                <w:lang w:val="en-US"/>
              </w:rPr>
            </w:pPr>
            <w:r>
              <w:rPr>
                <w:rFonts w:eastAsia="Times New Roman"/>
                <w:lang w:val="en-US"/>
              </w:rPr>
              <w:t>This is an example set</w:t>
            </w:r>
          </w:p>
        </w:tc>
      </w:tr>
      <w:tr w:rsidR="0095430C" w14:paraId="7398D013" w14:textId="77777777">
        <w:trPr>
          <w:divId w:val="971250441"/>
          <w:tblCellSpacing w:w="15" w:type="dxa"/>
        </w:trPr>
        <w:tc>
          <w:tcPr>
            <w:tcW w:w="0" w:type="auto"/>
            <w:vAlign w:val="center"/>
            <w:hideMark/>
          </w:tcPr>
          <w:p w14:paraId="75D64B8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91B9E68" w14:textId="77777777" w:rsidR="0095430C"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95430C" w14:paraId="110B70B4" w14:textId="77777777">
        <w:trPr>
          <w:divId w:val="971250441"/>
          <w:tblCellSpacing w:w="15" w:type="dxa"/>
        </w:trPr>
        <w:tc>
          <w:tcPr>
            <w:tcW w:w="0" w:type="auto"/>
            <w:vAlign w:val="center"/>
            <w:hideMark/>
          </w:tcPr>
          <w:p w14:paraId="48735001" w14:textId="77777777" w:rsidR="0095430C" w:rsidRDefault="0095430C">
            <w:pPr>
              <w:rPr>
                <w:rFonts w:eastAsia="Times New Roman"/>
                <w:lang w:val="en-US"/>
              </w:rPr>
            </w:pPr>
          </w:p>
        </w:tc>
        <w:tc>
          <w:tcPr>
            <w:tcW w:w="0" w:type="auto"/>
            <w:vAlign w:val="center"/>
            <w:hideMark/>
          </w:tcPr>
          <w:p w14:paraId="0AD10DCF" w14:textId="77777777" w:rsidR="0095430C"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95430C" w14:paraId="3EEC8958" w14:textId="77777777">
        <w:trPr>
          <w:divId w:val="971250441"/>
          <w:tblCellSpacing w:w="15" w:type="dxa"/>
        </w:trPr>
        <w:tc>
          <w:tcPr>
            <w:tcW w:w="0" w:type="auto"/>
            <w:vAlign w:val="center"/>
            <w:hideMark/>
          </w:tcPr>
          <w:p w14:paraId="7EEF6D32" w14:textId="77777777" w:rsidR="0095430C" w:rsidRDefault="0095430C">
            <w:pPr>
              <w:rPr>
                <w:rFonts w:eastAsia="Times New Roman"/>
                <w:lang w:val="en-US"/>
              </w:rPr>
            </w:pPr>
          </w:p>
        </w:tc>
        <w:tc>
          <w:tcPr>
            <w:tcW w:w="0" w:type="auto"/>
            <w:vAlign w:val="center"/>
            <w:hideMark/>
          </w:tcPr>
          <w:p w14:paraId="423D2621" w14:textId="77777777" w:rsidR="0095430C" w:rsidRDefault="005B11EB">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95430C" w14:paraId="4D20F022" w14:textId="77777777">
        <w:trPr>
          <w:divId w:val="971250441"/>
          <w:tblCellSpacing w:w="15" w:type="dxa"/>
        </w:trPr>
        <w:tc>
          <w:tcPr>
            <w:tcW w:w="0" w:type="auto"/>
            <w:vAlign w:val="center"/>
            <w:hideMark/>
          </w:tcPr>
          <w:p w14:paraId="135DC824" w14:textId="77777777" w:rsidR="0095430C" w:rsidRDefault="0095430C">
            <w:pPr>
              <w:rPr>
                <w:rFonts w:eastAsia="Times New Roman"/>
                <w:lang w:val="en-US"/>
              </w:rPr>
            </w:pPr>
          </w:p>
        </w:tc>
        <w:tc>
          <w:tcPr>
            <w:tcW w:w="0" w:type="auto"/>
            <w:vAlign w:val="center"/>
            <w:hideMark/>
          </w:tcPr>
          <w:p w14:paraId="0FD3D862" w14:textId="77777777" w:rsidR="0095430C"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95430C" w14:paraId="23392BF8" w14:textId="77777777">
        <w:trPr>
          <w:divId w:val="971250441"/>
          <w:tblCellSpacing w:w="15" w:type="dxa"/>
        </w:trPr>
        <w:tc>
          <w:tcPr>
            <w:tcW w:w="0" w:type="auto"/>
            <w:vAlign w:val="center"/>
            <w:hideMark/>
          </w:tcPr>
          <w:p w14:paraId="03A91B9A" w14:textId="77777777" w:rsidR="0095430C" w:rsidRDefault="0095430C">
            <w:pPr>
              <w:rPr>
                <w:rFonts w:eastAsia="Times New Roman"/>
                <w:lang w:val="en-US"/>
              </w:rPr>
            </w:pPr>
          </w:p>
        </w:tc>
        <w:tc>
          <w:tcPr>
            <w:tcW w:w="0" w:type="auto"/>
            <w:vAlign w:val="center"/>
            <w:hideMark/>
          </w:tcPr>
          <w:p w14:paraId="09948EDB"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None </w:t>
            </w:r>
          </w:p>
        </w:tc>
      </w:tr>
    </w:tbl>
    <w:p w14:paraId="63589CB6" w14:textId="77777777" w:rsidR="0095430C"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95430C" w14:paraId="73722170" w14:textId="77777777">
        <w:trPr>
          <w:divId w:val="971250441"/>
          <w:tblCellSpacing w:w="15" w:type="dxa"/>
        </w:trPr>
        <w:tc>
          <w:tcPr>
            <w:tcW w:w="0" w:type="auto"/>
            <w:vAlign w:val="center"/>
            <w:hideMark/>
          </w:tcPr>
          <w:p w14:paraId="5980E7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133989A" w14:textId="77777777" w:rsidR="0095430C" w:rsidRDefault="005B11EB">
            <w:pPr>
              <w:rPr>
                <w:rFonts w:eastAsia="Times New Roman"/>
                <w:lang w:val="en-US"/>
              </w:rPr>
            </w:pPr>
            <w:r>
              <w:rPr>
                <w:rFonts w:eastAsia="Times New Roman"/>
                <w:lang w:val="en-US"/>
              </w:rPr>
              <w:t xml:space="preserve">Oral Prostho Material type Codes (Oral Prostho Material type Codes) </w:t>
            </w:r>
          </w:p>
        </w:tc>
      </w:tr>
      <w:tr w:rsidR="0095430C" w14:paraId="164DD4D8" w14:textId="77777777">
        <w:trPr>
          <w:divId w:val="971250441"/>
          <w:tblCellSpacing w:w="15" w:type="dxa"/>
        </w:trPr>
        <w:tc>
          <w:tcPr>
            <w:tcW w:w="0" w:type="auto"/>
            <w:vAlign w:val="center"/>
            <w:hideMark/>
          </w:tcPr>
          <w:p w14:paraId="7C79A93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5C9F08" w14:textId="77777777" w:rsidR="0095430C" w:rsidRDefault="005B11EB">
            <w:pPr>
              <w:rPr>
                <w:rFonts w:eastAsia="Times New Roman"/>
                <w:lang w:val="en-US"/>
              </w:rPr>
            </w:pPr>
            <w:r>
              <w:rPr>
                <w:rFonts w:eastAsia="Times New Roman"/>
                <w:lang w:val="en-US"/>
              </w:rPr>
              <w:t>This value set includes sample Oral Prosthodontic Material type codes.</w:t>
            </w:r>
          </w:p>
        </w:tc>
      </w:tr>
      <w:tr w:rsidR="0095430C" w14:paraId="1EB1D01F" w14:textId="77777777">
        <w:trPr>
          <w:divId w:val="971250441"/>
          <w:tblCellSpacing w:w="15" w:type="dxa"/>
        </w:trPr>
        <w:tc>
          <w:tcPr>
            <w:tcW w:w="0" w:type="auto"/>
            <w:vAlign w:val="center"/>
            <w:hideMark/>
          </w:tcPr>
          <w:p w14:paraId="42EB1B4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081CD67" w14:textId="77777777" w:rsidR="0095430C" w:rsidRDefault="005B11EB">
            <w:pPr>
              <w:rPr>
                <w:rFonts w:eastAsia="Times New Roman"/>
                <w:lang w:val="en-US"/>
              </w:rPr>
            </w:pPr>
            <w:r>
              <w:rPr>
                <w:rFonts w:eastAsia="Times New Roman"/>
                <w:lang w:val="en-US"/>
              </w:rPr>
              <w:t>This is an example set</w:t>
            </w:r>
          </w:p>
        </w:tc>
      </w:tr>
      <w:tr w:rsidR="0095430C" w14:paraId="65F58C66" w14:textId="77777777">
        <w:trPr>
          <w:divId w:val="971250441"/>
          <w:tblCellSpacing w:w="15" w:type="dxa"/>
        </w:trPr>
        <w:tc>
          <w:tcPr>
            <w:tcW w:w="0" w:type="auto"/>
            <w:vAlign w:val="center"/>
            <w:hideMark/>
          </w:tcPr>
          <w:p w14:paraId="2689F7B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5F15278" w14:textId="77777777" w:rsidR="0095430C"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95430C" w14:paraId="0F4D7D45" w14:textId="77777777">
        <w:trPr>
          <w:divId w:val="971250441"/>
          <w:tblCellSpacing w:w="15" w:type="dxa"/>
        </w:trPr>
        <w:tc>
          <w:tcPr>
            <w:tcW w:w="0" w:type="auto"/>
            <w:vAlign w:val="center"/>
            <w:hideMark/>
          </w:tcPr>
          <w:p w14:paraId="181817D9" w14:textId="77777777" w:rsidR="0095430C" w:rsidRDefault="0095430C">
            <w:pPr>
              <w:rPr>
                <w:rFonts w:eastAsia="Times New Roman"/>
                <w:lang w:val="en-US"/>
              </w:rPr>
            </w:pPr>
          </w:p>
        </w:tc>
        <w:tc>
          <w:tcPr>
            <w:tcW w:w="0" w:type="auto"/>
            <w:vAlign w:val="center"/>
            <w:hideMark/>
          </w:tcPr>
          <w:p w14:paraId="6F579DCC" w14:textId="77777777" w:rsidR="0095430C"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95430C" w14:paraId="38FAF6A3" w14:textId="77777777">
        <w:trPr>
          <w:divId w:val="971250441"/>
          <w:tblCellSpacing w:w="15" w:type="dxa"/>
        </w:trPr>
        <w:tc>
          <w:tcPr>
            <w:tcW w:w="0" w:type="auto"/>
            <w:vAlign w:val="center"/>
            <w:hideMark/>
          </w:tcPr>
          <w:p w14:paraId="2ACB71BF" w14:textId="77777777" w:rsidR="0095430C" w:rsidRDefault="0095430C">
            <w:pPr>
              <w:rPr>
                <w:rFonts w:eastAsia="Times New Roman"/>
                <w:lang w:val="en-US"/>
              </w:rPr>
            </w:pPr>
          </w:p>
        </w:tc>
        <w:tc>
          <w:tcPr>
            <w:tcW w:w="0" w:type="auto"/>
            <w:vAlign w:val="center"/>
            <w:hideMark/>
          </w:tcPr>
          <w:p w14:paraId="59D77045" w14:textId="77777777" w:rsidR="0095430C"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95430C" w14:paraId="6E73BAEE" w14:textId="77777777">
        <w:trPr>
          <w:divId w:val="971250441"/>
          <w:tblCellSpacing w:w="15" w:type="dxa"/>
        </w:trPr>
        <w:tc>
          <w:tcPr>
            <w:tcW w:w="0" w:type="auto"/>
            <w:vAlign w:val="center"/>
            <w:hideMark/>
          </w:tcPr>
          <w:p w14:paraId="0ED49074" w14:textId="77777777" w:rsidR="0095430C" w:rsidRDefault="0095430C">
            <w:pPr>
              <w:rPr>
                <w:rFonts w:eastAsia="Times New Roman"/>
                <w:lang w:val="en-US"/>
              </w:rPr>
            </w:pPr>
          </w:p>
        </w:tc>
        <w:tc>
          <w:tcPr>
            <w:tcW w:w="0" w:type="auto"/>
            <w:vAlign w:val="center"/>
            <w:hideMark/>
          </w:tcPr>
          <w:p w14:paraId="0BB65F53" w14:textId="77777777" w:rsidR="0095430C"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14:paraId="68D73D1C" w14:textId="77777777" w:rsidR="0095430C" w:rsidRDefault="005B11EB">
      <w:pPr>
        <w:pStyle w:val="Heading2"/>
        <w:divId w:val="971250441"/>
        <w:rPr>
          <w:rFonts w:eastAsia="Times New Roman"/>
          <w:lang w:val="en-US"/>
        </w:rPr>
      </w:pPr>
      <w:r>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95430C" w14:paraId="03F48608" w14:textId="77777777">
        <w:trPr>
          <w:divId w:val="971250441"/>
          <w:tblCellSpacing w:w="15" w:type="dxa"/>
        </w:trPr>
        <w:tc>
          <w:tcPr>
            <w:tcW w:w="0" w:type="auto"/>
            <w:vAlign w:val="center"/>
            <w:hideMark/>
          </w:tcPr>
          <w:p w14:paraId="245056B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91C0B91" w14:textId="77777777" w:rsidR="0095430C" w:rsidRDefault="005B11EB">
            <w:pPr>
              <w:rPr>
                <w:rFonts w:eastAsia="Times New Roman"/>
                <w:lang w:val="en-US"/>
              </w:rPr>
            </w:pPr>
            <w:r>
              <w:rPr>
                <w:rFonts w:eastAsia="Times New Roman"/>
                <w:lang w:val="en-US"/>
              </w:rPr>
              <w:t xml:space="preserve">Payee type Codes (Payee type Codes) </w:t>
            </w:r>
          </w:p>
        </w:tc>
      </w:tr>
      <w:tr w:rsidR="0095430C" w14:paraId="7156D8AD" w14:textId="77777777">
        <w:trPr>
          <w:divId w:val="971250441"/>
          <w:tblCellSpacing w:w="15" w:type="dxa"/>
        </w:trPr>
        <w:tc>
          <w:tcPr>
            <w:tcW w:w="0" w:type="auto"/>
            <w:vAlign w:val="center"/>
            <w:hideMark/>
          </w:tcPr>
          <w:p w14:paraId="56C697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BE5F33" w14:textId="77777777" w:rsidR="0095430C" w:rsidRDefault="005B11EB">
            <w:pPr>
              <w:rPr>
                <w:rFonts w:eastAsia="Times New Roman"/>
                <w:lang w:val="en-US"/>
              </w:rPr>
            </w:pPr>
            <w:r>
              <w:rPr>
                <w:rFonts w:eastAsia="Times New Roman"/>
                <w:lang w:val="en-US"/>
              </w:rPr>
              <w:t>This value set includes sample Payee type codes.</w:t>
            </w:r>
          </w:p>
        </w:tc>
      </w:tr>
      <w:tr w:rsidR="0095430C" w14:paraId="0F907435" w14:textId="77777777">
        <w:trPr>
          <w:divId w:val="971250441"/>
          <w:tblCellSpacing w:w="15" w:type="dxa"/>
        </w:trPr>
        <w:tc>
          <w:tcPr>
            <w:tcW w:w="0" w:type="auto"/>
            <w:vAlign w:val="center"/>
            <w:hideMark/>
          </w:tcPr>
          <w:p w14:paraId="2BC36B0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2EE6B21" w14:textId="77777777" w:rsidR="0095430C" w:rsidRDefault="005B11EB">
            <w:pPr>
              <w:rPr>
                <w:rFonts w:eastAsia="Times New Roman"/>
                <w:lang w:val="en-US"/>
              </w:rPr>
            </w:pPr>
            <w:r>
              <w:rPr>
                <w:rFonts w:eastAsia="Times New Roman"/>
                <w:lang w:val="en-US"/>
              </w:rPr>
              <w:t>This is an example set</w:t>
            </w:r>
          </w:p>
        </w:tc>
      </w:tr>
      <w:tr w:rsidR="0095430C" w14:paraId="0554463A" w14:textId="77777777">
        <w:trPr>
          <w:divId w:val="971250441"/>
          <w:tblCellSpacing w:w="15" w:type="dxa"/>
        </w:trPr>
        <w:tc>
          <w:tcPr>
            <w:tcW w:w="0" w:type="auto"/>
            <w:vAlign w:val="center"/>
            <w:hideMark/>
          </w:tcPr>
          <w:p w14:paraId="33C6D6F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31BE09" w14:textId="77777777" w:rsidR="0095430C" w:rsidRDefault="005B11EB">
            <w:pPr>
              <w:rPr>
                <w:rFonts w:eastAsia="Times New Roman"/>
                <w:lang w:val="en-US"/>
              </w:rPr>
            </w:pPr>
            <w:r>
              <w:rPr>
                <w:rFonts w:eastAsia="Times New Roman"/>
                <w:b/>
                <w:bCs/>
                <w:lang w:val="en-US"/>
              </w:rPr>
              <w:t xml:space="preserve">: </w:t>
            </w:r>
          </w:p>
        </w:tc>
      </w:tr>
      <w:tr w:rsidR="0095430C" w14:paraId="3D3BE06A" w14:textId="77777777">
        <w:trPr>
          <w:divId w:val="971250441"/>
          <w:tblCellSpacing w:w="15" w:type="dxa"/>
        </w:trPr>
        <w:tc>
          <w:tcPr>
            <w:tcW w:w="0" w:type="auto"/>
            <w:vAlign w:val="center"/>
            <w:hideMark/>
          </w:tcPr>
          <w:p w14:paraId="0D16C25D" w14:textId="77777777" w:rsidR="0095430C" w:rsidRDefault="0095430C">
            <w:pPr>
              <w:rPr>
                <w:rFonts w:eastAsia="Times New Roman"/>
                <w:lang w:val="en-US"/>
              </w:rPr>
            </w:pPr>
          </w:p>
        </w:tc>
        <w:tc>
          <w:tcPr>
            <w:tcW w:w="0" w:type="auto"/>
            <w:vAlign w:val="center"/>
            <w:hideMark/>
          </w:tcPr>
          <w:p w14:paraId="3D2B3277" w14:textId="77777777" w:rsidR="0095430C" w:rsidRDefault="005B11EB">
            <w:pPr>
              <w:rPr>
                <w:rFonts w:eastAsia="Times New Roman"/>
                <w:lang w:val="en-US"/>
              </w:rPr>
            </w:pPr>
            <w:r>
              <w:rPr>
                <w:rFonts w:eastAsia="Times New Roman"/>
                <w:b/>
                <w:bCs/>
                <w:lang w:val="en-US"/>
              </w:rPr>
              <w:t xml:space="preserve">: </w:t>
            </w:r>
          </w:p>
        </w:tc>
      </w:tr>
      <w:tr w:rsidR="0095430C" w14:paraId="4EFB3CD2" w14:textId="77777777">
        <w:trPr>
          <w:divId w:val="971250441"/>
          <w:tblCellSpacing w:w="15" w:type="dxa"/>
        </w:trPr>
        <w:tc>
          <w:tcPr>
            <w:tcW w:w="0" w:type="auto"/>
            <w:vAlign w:val="center"/>
            <w:hideMark/>
          </w:tcPr>
          <w:p w14:paraId="3D1D0C8A" w14:textId="77777777" w:rsidR="0095430C" w:rsidRDefault="0095430C">
            <w:pPr>
              <w:rPr>
                <w:rFonts w:eastAsia="Times New Roman"/>
                <w:lang w:val="en-US"/>
              </w:rPr>
            </w:pPr>
          </w:p>
        </w:tc>
        <w:tc>
          <w:tcPr>
            <w:tcW w:w="0" w:type="auto"/>
            <w:vAlign w:val="center"/>
            <w:hideMark/>
          </w:tcPr>
          <w:p w14:paraId="1E76CF4B" w14:textId="77777777" w:rsidR="0095430C" w:rsidRDefault="005B11EB">
            <w:pPr>
              <w:rPr>
                <w:rFonts w:eastAsia="Times New Roman"/>
                <w:lang w:val="en-US"/>
              </w:rPr>
            </w:pPr>
            <w:r>
              <w:rPr>
                <w:rFonts w:eastAsia="Times New Roman"/>
                <w:b/>
                <w:bCs/>
                <w:lang w:val="en-US"/>
              </w:rPr>
              <w:t xml:space="preserve">: </w:t>
            </w:r>
          </w:p>
        </w:tc>
      </w:tr>
    </w:tbl>
    <w:p w14:paraId="1759368F" w14:textId="77777777" w:rsidR="0095430C" w:rsidRDefault="005B11EB">
      <w:pPr>
        <w:pStyle w:val="Heading2"/>
        <w:divId w:val="971250441"/>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95430C" w14:paraId="7ED5BC58" w14:textId="77777777">
        <w:trPr>
          <w:divId w:val="971250441"/>
          <w:tblCellSpacing w:w="15" w:type="dxa"/>
        </w:trPr>
        <w:tc>
          <w:tcPr>
            <w:tcW w:w="0" w:type="auto"/>
            <w:vAlign w:val="center"/>
            <w:hideMark/>
          </w:tcPr>
          <w:p w14:paraId="548EBF8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556A25" w14:textId="77777777" w:rsidR="0095430C" w:rsidRDefault="005B11EB">
            <w:pPr>
              <w:rPr>
                <w:rFonts w:eastAsia="Times New Roman"/>
                <w:lang w:val="en-US"/>
              </w:rPr>
            </w:pPr>
            <w:r>
              <w:rPr>
                <w:rFonts w:eastAsia="Times New Roman"/>
                <w:lang w:val="en-US"/>
              </w:rPr>
              <w:t xml:space="preserve">Payment Type Codes (Payment Type Codes) </w:t>
            </w:r>
          </w:p>
        </w:tc>
      </w:tr>
      <w:tr w:rsidR="0095430C" w14:paraId="0F05F41F" w14:textId="77777777">
        <w:trPr>
          <w:divId w:val="971250441"/>
          <w:tblCellSpacing w:w="15" w:type="dxa"/>
        </w:trPr>
        <w:tc>
          <w:tcPr>
            <w:tcW w:w="0" w:type="auto"/>
            <w:vAlign w:val="center"/>
            <w:hideMark/>
          </w:tcPr>
          <w:p w14:paraId="68A770E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A4600E" w14:textId="77777777" w:rsidR="0095430C" w:rsidRDefault="005B11EB">
            <w:pPr>
              <w:rPr>
                <w:rFonts w:eastAsia="Times New Roman"/>
                <w:lang w:val="en-US"/>
              </w:rPr>
            </w:pPr>
            <w:r>
              <w:rPr>
                <w:rFonts w:eastAsia="Times New Roman"/>
                <w:lang w:val="en-US"/>
              </w:rPr>
              <w:t>This value set includes sample Contract Type codes.</w:t>
            </w:r>
          </w:p>
        </w:tc>
      </w:tr>
      <w:tr w:rsidR="0095430C" w14:paraId="35061FFD" w14:textId="77777777">
        <w:trPr>
          <w:divId w:val="971250441"/>
          <w:tblCellSpacing w:w="15" w:type="dxa"/>
        </w:trPr>
        <w:tc>
          <w:tcPr>
            <w:tcW w:w="0" w:type="auto"/>
            <w:vAlign w:val="center"/>
            <w:hideMark/>
          </w:tcPr>
          <w:p w14:paraId="727306A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D21F43" w14:textId="77777777" w:rsidR="0095430C" w:rsidRDefault="005B11EB">
            <w:pPr>
              <w:rPr>
                <w:rFonts w:eastAsia="Times New Roman"/>
                <w:lang w:val="en-US"/>
              </w:rPr>
            </w:pPr>
            <w:r>
              <w:rPr>
                <w:rFonts w:eastAsia="Times New Roman"/>
                <w:lang w:val="en-US"/>
              </w:rPr>
              <w:t>This is an example set</w:t>
            </w:r>
          </w:p>
        </w:tc>
      </w:tr>
      <w:tr w:rsidR="0095430C" w14:paraId="6433DC08" w14:textId="77777777">
        <w:trPr>
          <w:divId w:val="971250441"/>
          <w:tblCellSpacing w:w="15" w:type="dxa"/>
        </w:trPr>
        <w:tc>
          <w:tcPr>
            <w:tcW w:w="0" w:type="auto"/>
            <w:vAlign w:val="center"/>
            <w:hideMark/>
          </w:tcPr>
          <w:p w14:paraId="4705ED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80907D" w14:textId="77777777" w:rsidR="0095430C" w:rsidRDefault="005B11EB">
            <w:pPr>
              <w:rPr>
                <w:rFonts w:eastAsia="Times New Roman"/>
                <w:lang w:val="en-US"/>
              </w:rPr>
            </w:pPr>
            <w:r>
              <w:rPr>
                <w:rFonts w:eastAsia="Times New Roman"/>
                <w:b/>
                <w:bCs/>
                <w:lang w:val="en-US"/>
              </w:rPr>
              <w:t xml:space="preserve">: </w:t>
            </w:r>
          </w:p>
        </w:tc>
      </w:tr>
      <w:tr w:rsidR="0095430C" w14:paraId="34602CE9" w14:textId="77777777">
        <w:trPr>
          <w:divId w:val="971250441"/>
          <w:tblCellSpacing w:w="15" w:type="dxa"/>
        </w:trPr>
        <w:tc>
          <w:tcPr>
            <w:tcW w:w="0" w:type="auto"/>
            <w:vAlign w:val="center"/>
            <w:hideMark/>
          </w:tcPr>
          <w:p w14:paraId="348D09D4" w14:textId="77777777" w:rsidR="0095430C" w:rsidRDefault="0095430C">
            <w:pPr>
              <w:rPr>
                <w:rFonts w:eastAsia="Times New Roman"/>
                <w:lang w:val="en-US"/>
              </w:rPr>
            </w:pPr>
          </w:p>
        </w:tc>
        <w:tc>
          <w:tcPr>
            <w:tcW w:w="0" w:type="auto"/>
            <w:vAlign w:val="center"/>
            <w:hideMark/>
          </w:tcPr>
          <w:p w14:paraId="21BEEB93" w14:textId="77777777" w:rsidR="0095430C" w:rsidRDefault="005B11EB">
            <w:pPr>
              <w:rPr>
                <w:rFonts w:eastAsia="Times New Roman"/>
                <w:lang w:val="en-US"/>
              </w:rPr>
            </w:pPr>
            <w:r>
              <w:rPr>
                <w:rFonts w:eastAsia="Times New Roman"/>
                <w:b/>
                <w:bCs/>
                <w:lang w:val="en-US"/>
              </w:rPr>
              <w:t xml:space="preserve">: </w:t>
            </w:r>
          </w:p>
        </w:tc>
      </w:tr>
      <w:tr w:rsidR="0095430C" w14:paraId="16701880" w14:textId="77777777">
        <w:trPr>
          <w:divId w:val="971250441"/>
          <w:tblCellSpacing w:w="15" w:type="dxa"/>
        </w:trPr>
        <w:tc>
          <w:tcPr>
            <w:tcW w:w="0" w:type="auto"/>
            <w:vAlign w:val="center"/>
            <w:hideMark/>
          </w:tcPr>
          <w:p w14:paraId="68A7BD8F" w14:textId="77777777" w:rsidR="0095430C" w:rsidRDefault="0095430C">
            <w:pPr>
              <w:rPr>
                <w:rFonts w:eastAsia="Times New Roman"/>
                <w:lang w:val="en-US"/>
              </w:rPr>
            </w:pPr>
          </w:p>
        </w:tc>
        <w:tc>
          <w:tcPr>
            <w:tcW w:w="0" w:type="auto"/>
            <w:vAlign w:val="center"/>
            <w:hideMark/>
          </w:tcPr>
          <w:p w14:paraId="06200BC4" w14:textId="77777777" w:rsidR="0095430C" w:rsidRDefault="005B11EB">
            <w:pPr>
              <w:rPr>
                <w:rFonts w:eastAsia="Times New Roman"/>
                <w:lang w:val="en-US"/>
              </w:rPr>
            </w:pPr>
            <w:r>
              <w:rPr>
                <w:rFonts w:eastAsia="Times New Roman"/>
                <w:b/>
                <w:bCs/>
                <w:lang w:val="en-US"/>
              </w:rPr>
              <w:t xml:space="preserve">: </w:t>
            </w:r>
          </w:p>
        </w:tc>
      </w:tr>
    </w:tbl>
    <w:p w14:paraId="6568A61D" w14:textId="77777777" w:rsidR="0095430C"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95430C" w14:paraId="40DC4E68" w14:textId="77777777">
        <w:trPr>
          <w:divId w:val="971250441"/>
          <w:tblCellSpacing w:w="15" w:type="dxa"/>
        </w:trPr>
        <w:tc>
          <w:tcPr>
            <w:tcW w:w="0" w:type="auto"/>
            <w:vAlign w:val="center"/>
            <w:hideMark/>
          </w:tcPr>
          <w:p w14:paraId="7AB9888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AB80673" w14:textId="77777777" w:rsidR="0095430C" w:rsidRDefault="005B11EB">
            <w:pPr>
              <w:rPr>
                <w:rFonts w:eastAsia="Times New Roman"/>
                <w:lang w:val="en-US"/>
              </w:rPr>
            </w:pPr>
            <w:r>
              <w:rPr>
                <w:rFonts w:eastAsia="Times New Roman"/>
                <w:lang w:val="en-US"/>
              </w:rPr>
              <w:t xml:space="preserve">Priority Codes (Priority Codes) </w:t>
            </w:r>
          </w:p>
        </w:tc>
      </w:tr>
      <w:tr w:rsidR="0095430C" w14:paraId="2D751AE3" w14:textId="77777777">
        <w:trPr>
          <w:divId w:val="971250441"/>
          <w:tblCellSpacing w:w="15" w:type="dxa"/>
        </w:trPr>
        <w:tc>
          <w:tcPr>
            <w:tcW w:w="0" w:type="auto"/>
            <w:vAlign w:val="center"/>
            <w:hideMark/>
          </w:tcPr>
          <w:p w14:paraId="5EB8C37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2EDA2E" w14:textId="77777777" w:rsidR="0095430C" w:rsidRDefault="005B11EB">
            <w:pPr>
              <w:rPr>
                <w:rFonts w:eastAsia="Times New Roman"/>
                <w:lang w:val="en-US"/>
              </w:rPr>
            </w:pPr>
            <w:r>
              <w:rPr>
                <w:rFonts w:eastAsia="Times New Roman"/>
                <w:lang w:val="en-US"/>
              </w:rPr>
              <w:t>This value set includes the financial processing priority codes</w:t>
            </w:r>
          </w:p>
        </w:tc>
      </w:tr>
      <w:tr w:rsidR="0095430C" w14:paraId="3D0818EB" w14:textId="77777777">
        <w:trPr>
          <w:divId w:val="971250441"/>
          <w:tblCellSpacing w:w="15" w:type="dxa"/>
        </w:trPr>
        <w:tc>
          <w:tcPr>
            <w:tcW w:w="0" w:type="auto"/>
            <w:vAlign w:val="center"/>
            <w:hideMark/>
          </w:tcPr>
          <w:p w14:paraId="009539D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D838CD" w14:textId="77777777" w:rsidR="0095430C" w:rsidRDefault="005B11EB">
            <w:pPr>
              <w:rPr>
                <w:rFonts w:eastAsia="Times New Roman"/>
                <w:lang w:val="en-US"/>
              </w:rPr>
            </w:pPr>
            <w:r>
              <w:rPr>
                <w:rFonts w:eastAsia="Times New Roman"/>
                <w:lang w:val="en-US"/>
              </w:rPr>
              <w:t>This is an example set</w:t>
            </w:r>
          </w:p>
        </w:tc>
      </w:tr>
      <w:tr w:rsidR="0095430C" w14:paraId="5E604A7C" w14:textId="77777777">
        <w:trPr>
          <w:divId w:val="971250441"/>
          <w:tblCellSpacing w:w="15" w:type="dxa"/>
        </w:trPr>
        <w:tc>
          <w:tcPr>
            <w:tcW w:w="0" w:type="auto"/>
            <w:vAlign w:val="center"/>
            <w:hideMark/>
          </w:tcPr>
          <w:p w14:paraId="7AB0CB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8B69A2" w14:textId="77777777" w:rsidR="0095430C"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95430C" w14:paraId="62BE56EC" w14:textId="77777777">
        <w:trPr>
          <w:divId w:val="971250441"/>
          <w:tblCellSpacing w:w="15" w:type="dxa"/>
        </w:trPr>
        <w:tc>
          <w:tcPr>
            <w:tcW w:w="0" w:type="auto"/>
            <w:vAlign w:val="center"/>
            <w:hideMark/>
          </w:tcPr>
          <w:p w14:paraId="2F1660C6" w14:textId="77777777" w:rsidR="0095430C" w:rsidRDefault="0095430C">
            <w:pPr>
              <w:rPr>
                <w:rFonts w:eastAsia="Times New Roman"/>
                <w:lang w:val="en-US"/>
              </w:rPr>
            </w:pPr>
          </w:p>
        </w:tc>
        <w:tc>
          <w:tcPr>
            <w:tcW w:w="0" w:type="auto"/>
            <w:vAlign w:val="center"/>
            <w:hideMark/>
          </w:tcPr>
          <w:p w14:paraId="088B4AB9" w14:textId="77777777" w:rsidR="0095430C"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95430C" w14:paraId="6A64F352" w14:textId="77777777">
        <w:trPr>
          <w:divId w:val="971250441"/>
          <w:tblCellSpacing w:w="15" w:type="dxa"/>
        </w:trPr>
        <w:tc>
          <w:tcPr>
            <w:tcW w:w="0" w:type="auto"/>
            <w:vAlign w:val="center"/>
            <w:hideMark/>
          </w:tcPr>
          <w:p w14:paraId="3B199305" w14:textId="77777777" w:rsidR="0095430C" w:rsidRDefault="0095430C">
            <w:pPr>
              <w:rPr>
                <w:rFonts w:eastAsia="Times New Roman"/>
                <w:lang w:val="en-US"/>
              </w:rPr>
            </w:pPr>
          </w:p>
        </w:tc>
        <w:tc>
          <w:tcPr>
            <w:tcW w:w="0" w:type="auto"/>
            <w:vAlign w:val="center"/>
            <w:hideMark/>
          </w:tcPr>
          <w:p w14:paraId="5F2A073F" w14:textId="77777777" w:rsidR="0095430C"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14:paraId="3DD77F29" w14:textId="77777777" w:rsidR="0095430C"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95430C" w14:paraId="4D10F04D" w14:textId="77777777">
        <w:trPr>
          <w:divId w:val="971250441"/>
          <w:tblCellSpacing w:w="15" w:type="dxa"/>
        </w:trPr>
        <w:tc>
          <w:tcPr>
            <w:tcW w:w="0" w:type="auto"/>
            <w:vAlign w:val="center"/>
            <w:hideMark/>
          </w:tcPr>
          <w:p w14:paraId="0F3610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2C7854" w14:textId="77777777" w:rsidR="0095430C" w:rsidRDefault="005B11EB">
            <w:pPr>
              <w:rPr>
                <w:rFonts w:eastAsia="Times New Roman"/>
                <w:lang w:val="en-US"/>
              </w:rPr>
            </w:pPr>
            <w:r>
              <w:rPr>
                <w:rFonts w:eastAsia="Times New Roman"/>
                <w:lang w:val="en-US"/>
              </w:rPr>
              <w:t xml:space="preserve">Process Outcome Codes (Process Outcome Codes) </w:t>
            </w:r>
          </w:p>
        </w:tc>
      </w:tr>
      <w:tr w:rsidR="0095430C" w14:paraId="2A59EC4B" w14:textId="77777777">
        <w:trPr>
          <w:divId w:val="971250441"/>
          <w:tblCellSpacing w:w="15" w:type="dxa"/>
        </w:trPr>
        <w:tc>
          <w:tcPr>
            <w:tcW w:w="0" w:type="auto"/>
            <w:vAlign w:val="center"/>
            <w:hideMark/>
          </w:tcPr>
          <w:p w14:paraId="1DDFA6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F9846C" w14:textId="77777777" w:rsidR="0095430C" w:rsidRDefault="005B11EB">
            <w:pPr>
              <w:rPr>
                <w:rFonts w:eastAsia="Times New Roman"/>
                <w:lang w:val="en-US"/>
              </w:rPr>
            </w:pPr>
            <w:r>
              <w:rPr>
                <w:rFonts w:eastAsia="Times New Roman"/>
                <w:lang w:val="en-US"/>
              </w:rPr>
              <w:t>This value set includes sample Process Outcome codes.</w:t>
            </w:r>
          </w:p>
        </w:tc>
      </w:tr>
      <w:tr w:rsidR="0095430C" w14:paraId="0F88D78E" w14:textId="77777777">
        <w:trPr>
          <w:divId w:val="971250441"/>
          <w:tblCellSpacing w:w="15" w:type="dxa"/>
        </w:trPr>
        <w:tc>
          <w:tcPr>
            <w:tcW w:w="0" w:type="auto"/>
            <w:vAlign w:val="center"/>
            <w:hideMark/>
          </w:tcPr>
          <w:p w14:paraId="56CAB08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8E3A049" w14:textId="77777777" w:rsidR="0095430C" w:rsidRDefault="005B11EB">
            <w:pPr>
              <w:rPr>
                <w:rFonts w:eastAsia="Times New Roman"/>
                <w:lang w:val="en-US"/>
              </w:rPr>
            </w:pPr>
            <w:r>
              <w:rPr>
                <w:rFonts w:eastAsia="Times New Roman"/>
                <w:lang w:val="en-US"/>
              </w:rPr>
              <w:t>This is an example set</w:t>
            </w:r>
          </w:p>
        </w:tc>
      </w:tr>
      <w:tr w:rsidR="0095430C" w14:paraId="58F30C80" w14:textId="77777777">
        <w:trPr>
          <w:divId w:val="971250441"/>
          <w:tblCellSpacing w:w="15" w:type="dxa"/>
        </w:trPr>
        <w:tc>
          <w:tcPr>
            <w:tcW w:w="0" w:type="auto"/>
            <w:vAlign w:val="center"/>
            <w:hideMark/>
          </w:tcPr>
          <w:p w14:paraId="0FC21D8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F4A88E" w14:textId="77777777" w:rsidR="0095430C" w:rsidRDefault="005B11EB">
            <w:pPr>
              <w:rPr>
                <w:rFonts w:eastAsia="Times New Roman"/>
                <w:lang w:val="en-US"/>
              </w:rPr>
            </w:pPr>
            <w:r>
              <w:rPr>
                <w:rFonts w:eastAsia="Times New Roman"/>
                <w:b/>
                <w:bCs/>
                <w:lang w:val="en-US"/>
              </w:rPr>
              <w:t xml:space="preserve">: </w:t>
            </w:r>
          </w:p>
        </w:tc>
      </w:tr>
      <w:tr w:rsidR="0095430C" w14:paraId="53104489" w14:textId="77777777">
        <w:trPr>
          <w:divId w:val="971250441"/>
          <w:tblCellSpacing w:w="15" w:type="dxa"/>
        </w:trPr>
        <w:tc>
          <w:tcPr>
            <w:tcW w:w="0" w:type="auto"/>
            <w:vAlign w:val="center"/>
            <w:hideMark/>
          </w:tcPr>
          <w:p w14:paraId="7F337E30" w14:textId="77777777" w:rsidR="0095430C" w:rsidRDefault="0095430C">
            <w:pPr>
              <w:rPr>
                <w:rFonts w:eastAsia="Times New Roman"/>
                <w:lang w:val="en-US"/>
              </w:rPr>
            </w:pPr>
          </w:p>
        </w:tc>
        <w:tc>
          <w:tcPr>
            <w:tcW w:w="0" w:type="auto"/>
            <w:vAlign w:val="center"/>
            <w:hideMark/>
          </w:tcPr>
          <w:p w14:paraId="757CE2A8" w14:textId="77777777" w:rsidR="0095430C" w:rsidRDefault="005B11EB">
            <w:pPr>
              <w:rPr>
                <w:rFonts w:eastAsia="Times New Roman"/>
                <w:lang w:val="en-US"/>
              </w:rPr>
            </w:pPr>
            <w:r>
              <w:rPr>
                <w:rFonts w:eastAsia="Times New Roman"/>
                <w:b/>
                <w:bCs/>
                <w:lang w:val="en-US"/>
              </w:rPr>
              <w:t xml:space="preserve">: </w:t>
            </w:r>
          </w:p>
        </w:tc>
      </w:tr>
      <w:tr w:rsidR="0095430C" w14:paraId="2B24A25D" w14:textId="77777777">
        <w:trPr>
          <w:divId w:val="971250441"/>
          <w:tblCellSpacing w:w="15" w:type="dxa"/>
        </w:trPr>
        <w:tc>
          <w:tcPr>
            <w:tcW w:w="0" w:type="auto"/>
            <w:vAlign w:val="center"/>
            <w:hideMark/>
          </w:tcPr>
          <w:p w14:paraId="32221F33" w14:textId="77777777" w:rsidR="0095430C" w:rsidRDefault="0095430C">
            <w:pPr>
              <w:rPr>
                <w:rFonts w:eastAsia="Times New Roman"/>
                <w:lang w:val="en-US"/>
              </w:rPr>
            </w:pPr>
          </w:p>
        </w:tc>
        <w:tc>
          <w:tcPr>
            <w:tcW w:w="0" w:type="auto"/>
            <w:vAlign w:val="center"/>
            <w:hideMark/>
          </w:tcPr>
          <w:p w14:paraId="6213C2CA" w14:textId="77777777" w:rsidR="0095430C" w:rsidRDefault="005B11EB">
            <w:pPr>
              <w:rPr>
                <w:rFonts w:eastAsia="Times New Roman"/>
                <w:lang w:val="en-US"/>
              </w:rPr>
            </w:pPr>
            <w:r>
              <w:rPr>
                <w:rFonts w:eastAsia="Times New Roman"/>
                <w:b/>
                <w:bCs/>
                <w:lang w:val="en-US"/>
              </w:rPr>
              <w:t xml:space="preserve">: </w:t>
            </w:r>
          </w:p>
        </w:tc>
      </w:tr>
    </w:tbl>
    <w:p w14:paraId="3775A19A" w14:textId="77777777" w:rsidR="0095430C"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95430C" w14:paraId="5721F840" w14:textId="77777777">
        <w:trPr>
          <w:divId w:val="971250441"/>
          <w:tblCellSpacing w:w="15" w:type="dxa"/>
        </w:trPr>
        <w:tc>
          <w:tcPr>
            <w:tcW w:w="0" w:type="auto"/>
            <w:vAlign w:val="center"/>
            <w:hideMark/>
          </w:tcPr>
          <w:p w14:paraId="36C566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DF1FA73" w14:textId="77777777" w:rsidR="0095430C" w:rsidRDefault="005B11EB">
            <w:pPr>
              <w:rPr>
                <w:rFonts w:eastAsia="Times New Roman"/>
                <w:lang w:val="en-US"/>
              </w:rPr>
            </w:pPr>
            <w:r>
              <w:rPr>
                <w:rFonts w:eastAsia="Times New Roman"/>
                <w:lang w:val="en-US"/>
              </w:rPr>
              <w:t xml:space="preserve">Ruleset Codes (Ruleset Codes) </w:t>
            </w:r>
          </w:p>
        </w:tc>
      </w:tr>
      <w:tr w:rsidR="0095430C" w14:paraId="3231BEB4" w14:textId="77777777">
        <w:trPr>
          <w:divId w:val="971250441"/>
          <w:tblCellSpacing w:w="15" w:type="dxa"/>
        </w:trPr>
        <w:tc>
          <w:tcPr>
            <w:tcW w:w="0" w:type="auto"/>
            <w:vAlign w:val="center"/>
            <w:hideMark/>
          </w:tcPr>
          <w:p w14:paraId="4D3D8D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D64E1A8" w14:textId="77777777" w:rsidR="0095430C" w:rsidRDefault="005B11EB">
            <w:pPr>
              <w:rPr>
                <w:rFonts w:eastAsia="Times New Roman"/>
                <w:lang w:val="en-US"/>
              </w:rPr>
            </w:pPr>
            <w:r>
              <w:rPr>
                <w:rFonts w:eastAsia="Times New Roman"/>
                <w:lang w:val="en-US"/>
              </w:rPr>
              <w:t>This value set includes sample ruleset codes.</w:t>
            </w:r>
          </w:p>
        </w:tc>
      </w:tr>
      <w:tr w:rsidR="0095430C" w14:paraId="3367A8F7" w14:textId="77777777">
        <w:trPr>
          <w:divId w:val="971250441"/>
          <w:tblCellSpacing w:w="15" w:type="dxa"/>
        </w:trPr>
        <w:tc>
          <w:tcPr>
            <w:tcW w:w="0" w:type="auto"/>
            <w:vAlign w:val="center"/>
            <w:hideMark/>
          </w:tcPr>
          <w:p w14:paraId="396DBC9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E96F82" w14:textId="77777777" w:rsidR="0095430C" w:rsidRDefault="005B11EB">
            <w:pPr>
              <w:rPr>
                <w:rFonts w:eastAsia="Times New Roman"/>
                <w:lang w:val="en-US"/>
              </w:rPr>
            </w:pPr>
            <w:r>
              <w:rPr>
                <w:rFonts w:eastAsia="Times New Roman"/>
                <w:lang w:val="en-US"/>
              </w:rPr>
              <w:t>This is an example set</w:t>
            </w:r>
          </w:p>
        </w:tc>
      </w:tr>
      <w:tr w:rsidR="0095430C" w14:paraId="4C178E5D" w14:textId="77777777">
        <w:trPr>
          <w:divId w:val="971250441"/>
          <w:tblCellSpacing w:w="15" w:type="dxa"/>
        </w:trPr>
        <w:tc>
          <w:tcPr>
            <w:tcW w:w="0" w:type="auto"/>
            <w:vAlign w:val="center"/>
            <w:hideMark/>
          </w:tcPr>
          <w:p w14:paraId="2AC9E4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E4805E9" w14:textId="77777777" w:rsidR="0095430C" w:rsidRDefault="005B11EB">
            <w:pPr>
              <w:rPr>
                <w:rFonts w:eastAsia="Times New Roman"/>
                <w:lang w:val="en-US"/>
              </w:rPr>
            </w:pPr>
            <w:r>
              <w:rPr>
                <w:rFonts w:eastAsia="Times New Roman"/>
                <w:b/>
                <w:bCs/>
                <w:lang w:val="en-US"/>
              </w:rPr>
              <w:t xml:space="preserve">: </w:t>
            </w:r>
          </w:p>
        </w:tc>
      </w:tr>
      <w:tr w:rsidR="0095430C" w14:paraId="0B4E43C3" w14:textId="77777777">
        <w:trPr>
          <w:divId w:val="971250441"/>
          <w:tblCellSpacing w:w="15" w:type="dxa"/>
        </w:trPr>
        <w:tc>
          <w:tcPr>
            <w:tcW w:w="0" w:type="auto"/>
            <w:vAlign w:val="center"/>
            <w:hideMark/>
          </w:tcPr>
          <w:p w14:paraId="3EBD7401" w14:textId="77777777" w:rsidR="0095430C" w:rsidRDefault="0095430C">
            <w:pPr>
              <w:rPr>
                <w:rFonts w:eastAsia="Times New Roman"/>
                <w:lang w:val="en-US"/>
              </w:rPr>
            </w:pPr>
          </w:p>
        </w:tc>
        <w:tc>
          <w:tcPr>
            <w:tcW w:w="0" w:type="auto"/>
            <w:vAlign w:val="center"/>
            <w:hideMark/>
          </w:tcPr>
          <w:p w14:paraId="05182BA0" w14:textId="77777777" w:rsidR="0095430C" w:rsidRDefault="005B11EB">
            <w:pPr>
              <w:rPr>
                <w:rFonts w:eastAsia="Times New Roman"/>
                <w:lang w:val="en-US"/>
              </w:rPr>
            </w:pPr>
            <w:r>
              <w:rPr>
                <w:rFonts w:eastAsia="Times New Roman"/>
                <w:b/>
                <w:bCs/>
                <w:lang w:val="en-US"/>
              </w:rPr>
              <w:t xml:space="preserve">: </w:t>
            </w:r>
          </w:p>
        </w:tc>
      </w:tr>
      <w:tr w:rsidR="0095430C" w14:paraId="104E12AF" w14:textId="77777777">
        <w:trPr>
          <w:divId w:val="971250441"/>
          <w:tblCellSpacing w:w="15" w:type="dxa"/>
        </w:trPr>
        <w:tc>
          <w:tcPr>
            <w:tcW w:w="0" w:type="auto"/>
            <w:vAlign w:val="center"/>
            <w:hideMark/>
          </w:tcPr>
          <w:p w14:paraId="548A50E0" w14:textId="77777777" w:rsidR="0095430C" w:rsidRDefault="0095430C">
            <w:pPr>
              <w:rPr>
                <w:rFonts w:eastAsia="Times New Roman"/>
                <w:lang w:val="en-US"/>
              </w:rPr>
            </w:pPr>
          </w:p>
        </w:tc>
        <w:tc>
          <w:tcPr>
            <w:tcW w:w="0" w:type="auto"/>
            <w:vAlign w:val="center"/>
            <w:hideMark/>
          </w:tcPr>
          <w:p w14:paraId="594D94B0" w14:textId="77777777" w:rsidR="0095430C" w:rsidRDefault="005B11EB">
            <w:pPr>
              <w:rPr>
                <w:rFonts w:eastAsia="Times New Roman"/>
                <w:lang w:val="en-US"/>
              </w:rPr>
            </w:pPr>
            <w:r>
              <w:rPr>
                <w:rFonts w:eastAsia="Times New Roman"/>
                <w:b/>
                <w:bCs/>
                <w:lang w:val="en-US"/>
              </w:rPr>
              <w:t xml:space="preserve">: </w:t>
            </w:r>
          </w:p>
        </w:tc>
      </w:tr>
      <w:tr w:rsidR="0095430C" w14:paraId="2D27110F" w14:textId="77777777">
        <w:trPr>
          <w:divId w:val="971250441"/>
          <w:tblCellSpacing w:w="15" w:type="dxa"/>
        </w:trPr>
        <w:tc>
          <w:tcPr>
            <w:tcW w:w="0" w:type="auto"/>
            <w:vAlign w:val="center"/>
            <w:hideMark/>
          </w:tcPr>
          <w:p w14:paraId="1E2F88E3" w14:textId="77777777" w:rsidR="0095430C" w:rsidRDefault="0095430C">
            <w:pPr>
              <w:rPr>
                <w:rFonts w:eastAsia="Times New Roman"/>
                <w:lang w:val="en-US"/>
              </w:rPr>
            </w:pPr>
          </w:p>
        </w:tc>
        <w:tc>
          <w:tcPr>
            <w:tcW w:w="0" w:type="auto"/>
            <w:vAlign w:val="center"/>
            <w:hideMark/>
          </w:tcPr>
          <w:p w14:paraId="20A3209E" w14:textId="77777777" w:rsidR="0095430C" w:rsidRDefault="005B11EB">
            <w:pPr>
              <w:rPr>
                <w:rFonts w:eastAsia="Times New Roman"/>
                <w:lang w:val="en-US"/>
              </w:rPr>
            </w:pPr>
            <w:r>
              <w:rPr>
                <w:rFonts w:eastAsia="Times New Roman"/>
                <w:b/>
                <w:bCs/>
                <w:lang w:val="en-US"/>
              </w:rPr>
              <w:t xml:space="preserve">: </w:t>
            </w:r>
          </w:p>
        </w:tc>
      </w:tr>
      <w:tr w:rsidR="0095430C" w14:paraId="31A2EBC6" w14:textId="77777777">
        <w:trPr>
          <w:divId w:val="971250441"/>
          <w:tblCellSpacing w:w="15" w:type="dxa"/>
        </w:trPr>
        <w:tc>
          <w:tcPr>
            <w:tcW w:w="0" w:type="auto"/>
            <w:vAlign w:val="center"/>
            <w:hideMark/>
          </w:tcPr>
          <w:p w14:paraId="4EC6471D" w14:textId="77777777" w:rsidR="0095430C" w:rsidRDefault="0095430C">
            <w:pPr>
              <w:rPr>
                <w:rFonts w:eastAsia="Times New Roman"/>
                <w:lang w:val="en-US"/>
              </w:rPr>
            </w:pPr>
          </w:p>
        </w:tc>
        <w:tc>
          <w:tcPr>
            <w:tcW w:w="0" w:type="auto"/>
            <w:vAlign w:val="center"/>
            <w:hideMark/>
          </w:tcPr>
          <w:p w14:paraId="27A2F522" w14:textId="77777777" w:rsidR="0095430C" w:rsidRDefault="005B11EB">
            <w:pPr>
              <w:rPr>
                <w:rFonts w:eastAsia="Times New Roman"/>
                <w:lang w:val="en-US"/>
              </w:rPr>
            </w:pPr>
            <w:r>
              <w:rPr>
                <w:rFonts w:eastAsia="Times New Roman"/>
                <w:b/>
                <w:bCs/>
                <w:lang w:val="en-US"/>
              </w:rPr>
              <w:t xml:space="preserve">: </w:t>
            </w:r>
          </w:p>
        </w:tc>
      </w:tr>
      <w:tr w:rsidR="0095430C" w14:paraId="133A3F7D" w14:textId="77777777">
        <w:trPr>
          <w:divId w:val="971250441"/>
          <w:tblCellSpacing w:w="15" w:type="dxa"/>
        </w:trPr>
        <w:tc>
          <w:tcPr>
            <w:tcW w:w="0" w:type="auto"/>
            <w:vAlign w:val="center"/>
            <w:hideMark/>
          </w:tcPr>
          <w:p w14:paraId="523BDD46" w14:textId="77777777" w:rsidR="0095430C" w:rsidRDefault="0095430C">
            <w:pPr>
              <w:rPr>
                <w:rFonts w:eastAsia="Times New Roman"/>
                <w:lang w:val="en-US"/>
              </w:rPr>
            </w:pPr>
          </w:p>
        </w:tc>
        <w:tc>
          <w:tcPr>
            <w:tcW w:w="0" w:type="auto"/>
            <w:vAlign w:val="center"/>
            <w:hideMark/>
          </w:tcPr>
          <w:p w14:paraId="5DA4B82B" w14:textId="77777777" w:rsidR="0095430C" w:rsidRDefault="005B11EB">
            <w:pPr>
              <w:rPr>
                <w:rFonts w:eastAsia="Times New Roman"/>
                <w:lang w:val="en-US"/>
              </w:rPr>
            </w:pPr>
            <w:r>
              <w:rPr>
                <w:rFonts w:eastAsia="Times New Roman"/>
                <w:b/>
                <w:bCs/>
                <w:lang w:val="en-US"/>
              </w:rPr>
              <w:t xml:space="preserve">: </w:t>
            </w:r>
          </w:p>
        </w:tc>
      </w:tr>
    </w:tbl>
    <w:p w14:paraId="3CA2472C" w14:textId="77777777" w:rsidR="0095430C"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4"/>
      </w:tblGrid>
      <w:tr w:rsidR="0095430C" w14:paraId="1FCA600A" w14:textId="77777777">
        <w:trPr>
          <w:divId w:val="971250441"/>
          <w:tblCellSpacing w:w="15" w:type="dxa"/>
        </w:trPr>
        <w:tc>
          <w:tcPr>
            <w:tcW w:w="0" w:type="auto"/>
            <w:vAlign w:val="center"/>
            <w:hideMark/>
          </w:tcPr>
          <w:p w14:paraId="389135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5C348BE" w14:textId="77777777" w:rsidR="0095430C" w:rsidRDefault="005B11EB">
            <w:pPr>
              <w:rPr>
                <w:rFonts w:eastAsia="Times New Roman"/>
                <w:lang w:val="en-US"/>
              </w:rPr>
            </w:pPr>
            <w:r>
              <w:rPr>
                <w:rFonts w:eastAsia="Times New Roman"/>
                <w:lang w:val="en-US"/>
              </w:rPr>
              <w:t xml:space="preserve">UDI Codes (U D I Codes) </w:t>
            </w:r>
          </w:p>
        </w:tc>
      </w:tr>
      <w:tr w:rsidR="0095430C" w14:paraId="288D2154" w14:textId="77777777">
        <w:trPr>
          <w:divId w:val="971250441"/>
          <w:tblCellSpacing w:w="15" w:type="dxa"/>
        </w:trPr>
        <w:tc>
          <w:tcPr>
            <w:tcW w:w="0" w:type="auto"/>
            <w:vAlign w:val="center"/>
            <w:hideMark/>
          </w:tcPr>
          <w:p w14:paraId="31D330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DEF188A" w14:textId="77777777" w:rsidR="0095430C" w:rsidRDefault="005B11EB">
            <w:pPr>
              <w:rPr>
                <w:rFonts w:eastAsia="Times New Roman"/>
                <w:lang w:val="en-US"/>
              </w:rPr>
            </w:pPr>
            <w:r>
              <w:rPr>
                <w:rFonts w:eastAsia="Times New Roman"/>
                <w:lang w:val="en-US"/>
              </w:rPr>
              <w:t>This value set includes sample UDI codes.</w:t>
            </w:r>
          </w:p>
        </w:tc>
      </w:tr>
      <w:tr w:rsidR="0095430C" w14:paraId="1C38E089" w14:textId="77777777">
        <w:trPr>
          <w:divId w:val="971250441"/>
          <w:tblCellSpacing w:w="15" w:type="dxa"/>
        </w:trPr>
        <w:tc>
          <w:tcPr>
            <w:tcW w:w="0" w:type="auto"/>
            <w:vAlign w:val="center"/>
            <w:hideMark/>
          </w:tcPr>
          <w:p w14:paraId="49445A0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3E6F18" w14:textId="77777777" w:rsidR="0095430C" w:rsidRDefault="005B11EB">
            <w:pPr>
              <w:rPr>
                <w:rFonts w:eastAsia="Times New Roman"/>
                <w:lang w:val="en-US"/>
              </w:rPr>
            </w:pPr>
            <w:r>
              <w:rPr>
                <w:rFonts w:eastAsia="Times New Roman"/>
                <w:lang w:val="en-US"/>
              </w:rPr>
              <w:t>This is an example set</w:t>
            </w:r>
          </w:p>
        </w:tc>
      </w:tr>
      <w:tr w:rsidR="0095430C" w14:paraId="69CE9863" w14:textId="77777777">
        <w:trPr>
          <w:divId w:val="971250441"/>
          <w:tblCellSpacing w:w="15" w:type="dxa"/>
        </w:trPr>
        <w:tc>
          <w:tcPr>
            <w:tcW w:w="0" w:type="auto"/>
            <w:vAlign w:val="center"/>
            <w:hideMark/>
          </w:tcPr>
          <w:p w14:paraId="4D0AA21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F825CB" w14:textId="77777777" w:rsidR="0095430C" w:rsidRDefault="005B11EB">
            <w:pPr>
              <w:rPr>
                <w:rFonts w:eastAsia="Times New Roman"/>
                <w:lang w:val="en-US"/>
              </w:rPr>
            </w:pPr>
            <w:r>
              <w:rPr>
                <w:rFonts w:eastAsia="Times New Roman"/>
                <w:b/>
                <w:bCs/>
                <w:lang w:val="en-US"/>
              </w:rPr>
              <w:t xml:space="preserve">{01}123456789: </w:t>
            </w:r>
            <w:r>
              <w:rPr>
                <w:rFonts w:eastAsia="Times New Roman"/>
                <w:lang w:val="en-US"/>
              </w:rPr>
              <w:t xml:space="preserve">Example DI in GS1 format </w:t>
            </w:r>
          </w:p>
        </w:tc>
      </w:tr>
    </w:tbl>
    <w:p w14:paraId="35B8FE49" w14:textId="77777777" w:rsidR="0095430C" w:rsidRDefault="005B11EB">
      <w:pPr>
        <w:pStyle w:val="Heading1"/>
        <w:divId w:val="693070462"/>
        <w:rPr>
          <w:rFonts w:eastAsia="Times New Roman"/>
          <w:lang w:val="en-US"/>
        </w:rPr>
      </w:pPr>
      <w:r>
        <w:rPr>
          <w:rFonts w:eastAsia="Times New Roman"/>
          <w:lang w:val="en-US"/>
        </w:rPr>
        <w:t>HITSP</w:t>
      </w:r>
    </w:p>
    <w:p w14:paraId="14FFF4B7" w14:textId="77777777" w:rsidR="0095430C"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6C9D293" w14:textId="77777777">
        <w:trPr>
          <w:divId w:val="693070462"/>
          <w:tblCellSpacing w:w="15" w:type="dxa"/>
        </w:trPr>
        <w:tc>
          <w:tcPr>
            <w:tcW w:w="0" w:type="auto"/>
            <w:vAlign w:val="center"/>
            <w:hideMark/>
          </w:tcPr>
          <w:p w14:paraId="3A5BBAD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C1AAF73" w14:textId="77777777" w:rsidR="0095430C" w:rsidRDefault="005B11EB">
            <w:pPr>
              <w:rPr>
                <w:rFonts w:eastAsia="Times New Roman"/>
                <w:lang w:val="en-US"/>
              </w:rPr>
            </w:pPr>
            <w:r>
              <w:rPr>
                <w:rFonts w:eastAsia="Times New Roman"/>
                <w:lang w:val="en-US"/>
              </w:rPr>
              <w:t xml:space="preserve">Document Type Value Set (Document Type Value Set) </w:t>
            </w:r>
          </w:p>
        </w:tc>
      </w:tr>
      <w:tr w:rsidR="0095430C" w14:paraId="1B48D221" w14:textId="77777777">
        <w:trPr>
          <w:divId w:val="693070462"/>
          <w:tblCellSpacing w:w="15" w:type="dxa"/>
        </w:trPr>
        <w:tc>
          <w:tcPr>
            <w:tcW w:w="0" w:type="auto"/>
            <w:vAlign w:val="center"/>
            <w:hideMark/>
          </w:tcPr>
          <w:p w14:paraId="17A03EB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931991" w14:textId="77777777" w:rsidR="0095430C"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95430C" w14:paraId="74ABE2F7" w14:textId="77777777">
        <w:trPr>
          <w:divId w:val="693070462"/>
          <w:tblCellSpacing w:w="15" w:type="dxa"/>
        </w:trPr>
        <w:tc>
          <w:tcPr>
            <w:tcW w:w="0" w:type="auto"/>
            <w:vAlign w:val="center"/>
            <w:hideMark/>
          </w:tcPr>
          <w:p w14:paraId="53B1F89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D9B2A1F"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12F19BE" w14:textId="77777777" w:rsidR="0095430C" w:rsidRDefault="005B11EB">
      <w:pPr>
        <w:pStyle w:val="Heading2"/>
        <w:divId w:val="693070462"/>
        <w:rPr>
          <w:rFonts w:eastAsia="Times New Roman"/>
          <w:lang w:val="en-US"/>
        </w:rPr>
      </w:pPr>
      <w:r>
        <w:rPr>
          <w:rFonts w:eastAsia="Times New Roman"/>
          <w:lang w:val="en-US"/>
        </w:rPr>
        <w:t>ValueSet: Facililty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10D734E" w14:textId="77777777">
        <w:trPr>
          <w:divId w:val="693070462"/>
          <w:tblCellSpacing w:w="15" w:type="dxa"/>
        </w:trPr>
        <w:tc>
          <w:tcPr>
            <w:tcW w:w="0" w:type="auto"/>
            <w:vAlign w:val="center"/>
            <w:hideMark/>
          </w:tcPr>
          <w:p w14:paraId="06FB32D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D93685" w14:textId="77777777" w:rsidR="0095430C" w:rsidRDefault="005B11EB">
            <w:pPr>
              <w:rPr>
                <w:rFonts w:eastAsia="Times New Roman"/>
                <w:lang w:val="en-US"/>
              </w:rPr>
            </w:pPr>
            <w:r>
              <w:rPr>
                <w:rFonts w:eastAsia="Times New Roman"/>
                <w:lang w:val="en-US"/>
              </w:rPr>
              <w:t xml:space="preserve">Facililty Type Code Value Set (Facililty Type Code Value Set) </w:t>
            </w:r>
          </w:p>
        </w:tc>
      </w:tr>
      <w:tr w:rsidR="0095430C" w14:paraId="4E7214CD" w14:textId="77777777">
        <w:trPr>
          <w:divId w:val="693070462"/>
          <w:tblCellSpacing w:w="15" w:type="dxa"/>
        </w:trPr>
        <w:tc>
          <w:tcPr>
            <w:tcW w:w="0" w:type="auto"/>
            <w:vAlign w:val="center"/>
            <w:hideMark/>
          </w:tcPr>
          <w:p w14:paraId="3C0D579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E731E5" w14:textId="77777777" w:rsidR="0095430C"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95430C" w14:paraId="293DA19F" w14:textId="77777777">
        <w:trPr>
          <w:divId w:val="693070462"/>
          <w:tblCellSpacing w:w="15" w:type="dxa"/>
        </w:trPr>
        <w:tc>
          <w:tcPr>
            <w:tcW w:w="0" w:type="auto"/>
            <w:vAlign w:val="center"/>
            <w:hideMark/>
          </w:tcPr>
          <w:p w14:paraId="0994EAE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05092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C6E12ED" w14:textId="77777777" w:rsidR="0095430C"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8576088" w14:textId="77777777">
        <w:trPr>
          <w:divId w:val="693070462"/>
          <w:tblCellSpacing w:w="15" w:type="dxa"/>
        </w:trPr>
        <w:tc>
          <w:tcPr>
            <w:tcW w:w="0" w:type="auto"/>
            <w:vAlign w:val="center"/>
            <w:hideMark/>
          </w:tcPr>
          <w:p w14:paraId="65D8D0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9C2FC57" w14:textId="77777777" w:rsidR="0095430C" w:rsidRDefault="005B11EB">
            <w:pPr>
              <w:rPr>
                <w:rFonts w:eastAsia="Times New Roman"/>
                <w:lang w:val="en-US"/>
              </w:rPr>
            </w:pPr>
            <w:r>
              <w:rPr>
                <w:rFonts w:eastAsia="Times New Roman"/>
                <w:lang w:val="en-US"/>
              </w:rPr>
              <w:t xml:space="preserve">Practice Setting Code Value Set (Practice Setting Code Value Set) </w:t>
            </w:r>
          </w:p>
        </w:tc>
      </w:tr>
      <w:tr w:rsidR="0095430C" w14:paraId="0197207B" w14:textId="77777777">
        <w:trPr>
          <w:divId w:val="693070462"/>
          <w:tblCellSpacing w:w="15" w:type="dxa"/>
        </w:trPr>
        <w:tc>
          <w:tcPr>
            <w:tcW w:w="0" w:type="auto"/>
            <w:vAlign w:val="center"/>
            <w:hideMark/>
          </w:tcPr>
          <w:p w14:paraId="2B1F33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13E723" w14:textId="77777777" w:rsidR="0095430C" w:rsidRDefault="005B11EB">
            <w:pPr>
              <w:rPr>
                <w:rFonts w:eastAsia="Times New Roman"/>
                <w:lang w:val="en-US"/>
              </w:rPr>
            </w:pPr>
            <w:r>
              <w:rPr>
                <w:rFonts w:eastAsia="Times New Roman"/>
                <w:lang w:val="en-US"/>
              </w:rPr>
              <w:t xml:space="preserve">This is the code representing the clinical specialty of the clinician or provider who </w:t>
            </w:r>
            <w:r>
              <w:rPr>
                <w:rFonts w:eastAsia="Times New Roman"/>
                <w:lang w:val="en-US"/>
              </w:rPr>
              <w:lastRenderedPageBreak/>
              <w:t xml:space="preserve">interacted with, treated, or provided a service to/for the patient. The value set used for clinical specialty has been limited by HITSP to the value set reproduced from HITSP C80 Table 2-149 Clinical Specialty Value Set Definition. </w:t>
            </w:r>
          </w:p>
        </w:tc>
      </w:tr>
      <w:tr w:rsidR="0095430C" w14:paraId="68023724" w14:textId="77777777">
        <w:trPr>
          <w:divId w:val="693070462"/>
          <w:tblCellSpacing w:w="15" w:type="dxa"/>
        </w:trPr>
        <w:tc>
          <w:tcPr>
            <w:tcW w:w="0" w:type="auto"/>
            <w:vAlign w:val="center"/>
            <w:hideMark/>
          </w:tcPr>
          <w:p w14:paraId="1DC5BE57"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4623D72A"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80A502C" w14:textId="77777777" w:rsidR="0095430C" w:rsidRDefault="005B11EB">
      <w:pPr>
        <w:pStyle w:val="Heading1"/>
        <w:divId w:val="223180594"/>
        <w:rPr>
          <w:rFonts w:eastAsia="Times New Roman"/>
          <w:lang w:val="en-US"/>
        </w:rPr>
      </w:pPr>
      <w:r>
        <w:rPr>
          <w:rFonts w:eastAsia="Times New Roman"/>
          <w:lang w:val="en-US"/>
        </w:rPr>
        <w:t>HL7</w:t>
      </w:r>
    </w:p>
    <w:p w14:paraId="7EB277A1" w14:textId="77777777" w:rsidR="0095430C"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97AC0E2" w14:textId="77777777">
        <w:trPr>
          <w:divId w:val="223180594"/>
          <w:tblCellSpacing w:w="15" w:type="dxa"/>
        </w:trPr>
        <w:tc>
          <w:tcPr>
            <w:tcW w:w="0" w:type="auto"/>
            <w:vAlign w:val="center"/>
            <w:hideMark/>
          </w:tcPr>
          <w:p w14:paraId="1FA45E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FDA018F" w14:textId="77777777" w:rsidR="0095430C" w:rsidRDefault="005B11EB">
            <w:pPr>
              <w:rPr>
                <w:rFonts w:eastAsia="Times New Roman"/>
                <w:lang w:val="en-US"/>
              </w:rPr>
            </w:pPr>
            <w:r>
              <w:rPr>
                <w:rFonts w:eastAsia="Times New Roman"/>
                <w:lang w:val="en-US"/>
              </w:rPr>
              <w:t xml:space="preserve">Document Section Codes (Document Section Codes) </w:t>
            </w:r>
          </w:p>
        </w:tc>
      </w:tr>
      <w:tr w:rsidR="0095430C" w14:paraId="3224935E" w14:textId="77777777">
        <w:trPr>
          <w:divId w:val="223180594"/>
          <w:tblCellSpacing w:w="15" w:type="dxa"/>
        </w:trPr>
        <w:tc>
          <w:tcPr>
            <w:tcW w:w="0" w:type="auto"/>
            <w:vAlign w:val="center"/>
            <w:hideMark/>
          </w:tcPr>
          <w:p w14:paraId="25469AB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A9EE38" w14:textId="77777777" w:rsidR="0095430C" w:rsidRDefault="005B11EB">
            <w:pPr>
              <w:rPr>
                <w:rFonts w:eastAsia="Times New Roman"/>
                <w:lang w:val="en-US"/>
              </w:rPr>
            </w:pPr>
            <w:r>
              <w:rPr>
                <w:rFonts w:eastAsia="Times New Roman"/>
                <w:lang w:val="en-US"/>
              </w:rPr>
              <w:t>Document section codes (LOINC codes used in CCDA sections)</w:t>
            </w:r>
          </w:p>
        </w:tc>
      </w:tr>
      <w:tr w:rsidR="0095430C" w14:paraId="0FD53FB6" w14:textId="77777777">
        <w:trPr>
          <w:divId w:val="223180594"/>
          <w:tblCellSpacing w:w="15" w:type="dxa"/>
        </w:trPr>
        <w:tc>
          <w:tcPr>
            <w:tcW w:w="0" w:type="auto"/>
            <w:vAlign w:val="center"/>
            <w:hideMark/>
          </w:tcPr>
          <w:p w14:paraId="403639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B448CAA"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2F9D69A" w14:textId="77777777" w:rsidR="0095430C"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D4515B" w14:textId="77777777">
        <w:trPr>
          <w:divId w:val="223180594"/>
          <w:tblCellSpacing w:w="15" w:type="dxa"/>
        </w:trPr>
        <w:tc>
          <w:tcPr>
            <w:tcW w:w="0" w:type="auto"/>
            <w:vAlign w:val="center"/>
            <w:hideMark/>
          </w:tcPr>
          <w:p w14:paraId="45AA8F3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45E0F8" w14:textId="77777777" w:rsidR="0095430C" w:rsidRDefault="005B11EB">
            <w:pPr>
              <w:rPr>
                <w:rFonts w:eastAsia="Times New Roman"/>
                <w:lang w:val="en-US"/>
              </w:rPr>
            </w:pPr>
            <w:r>
              <w:rPr>
                <w:rFonts w:eastAsia="Times New Roman"/>
                <w:lang w:val="en-US"/>
              </w:rPr>
              <w:t xml:space="preserve">FHIR Document Class Codes (F H I R Document Class Codes) </w:t>
            </w:r>
          </w:p>
        </w:tc>
      </w:tr>
      <w:tr w:rsidR="0095430C" w14:paraId="32754BFC" w14:textId="77777777">
        <w:trPr>
          <w:divId w:val="223180594"/>
          <w:tblCellSpacing w:w="15" w:type="dxa"/>
        </w:trPr>
        <w:tc>
          <w:tcPr>
            <w:tcW w:w="0" w:type="auto"/>
            <w:vAlign w:val="center"/>
            <w:hideMark/>
          </w:tcPr>
          <w:p w14:paraId="2641B9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78E1A5" w14:textId="77777777" w:rsidR="0095430C" w:rsidRDefault="005B11EB">
            <w:pPr>
              <w:rPr>
                <w:rFonts w:eastAsia="Times New Roman"/>
                <w:lang w:val="en-US"/>
              </w:rPr>
            </w:pPr>
            <w:r>
              <w:rPr>
                <w:rFonts w:eastAsia="Times New Roman"/>
                <w:lang w:val="en-US"/>
              </w:rPr>
              <w:t>LOINC codes for Document Kind, taken from the LOINC document ontology</w:t>
            </w:r>
          </w:p>
        </w:tc>
      </w:tr>
      <w:tr w:rsidR="0095430C" w14:paraId="1B580288" w14:textId="77777777">
        <w:trPr>
          <w:divId w:val="223180594"/>
          <w:tblCellSpacing w:w="15" w:type="dxa"/>
        </w:trPr>
        <w:tc>
          <w:tcPr>
            <w:tcW w:w="0" w:type="auto"/>
            <w:vAlign w:val="center"/>
            <w:hideMark/>
          </w:tcPr>
          <w:p w14:paraId="58F0E29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C3228E7"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1A65E25E" w14:textId="77777777" w:rsidR="0095430C"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924ABB" w14:textId="77777777">
        <w:trPr>
          <w:divId w:val="223180594"/>
          <w:tblCellSpacing w:w="15" w:type="dxa"/>
        </w:trPr>
        <w:tc>
          <w:tcPr>
            <w:tcW w:w="0" w:type="auto"/>
            <w:vAlign w:val="center"/>
            <w:hideMark/>
          </w:tcPr>
          <w:p w14:paraId="51A9E42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DA261E3" w14:textId="77777777" w:rsidR="0095430C" w:rsidRDefault="005B11EB">
            <w:pPr>
              <w:rPr>
                <w:rFonts w:eastAsia="Times New Roman"/>
                <w:lang w:val="en-US"/>
              </w:rPr>
            </w:pPr>
            <w:r>
              <w:rPr>
                <w:rFonts w:eastAsia="Times New Roman"/>
                <w:lang w:val="en-US"/>
              </w:rPr>
              <w:t xml:space="preserve">FHIR Document Type Codes (F H I R Document Type Codes) </w:t>
            </w:r>
          </w:p>
        </w:tc>
      </w:tr>
      <w:tr w:rsidR="0095430C" w14:paraId="0C59047A" w14:textId="77777777">
        <w:trPr>
          <w:divId w:val="223180594"/>
          <w:tblCellSpacing w:w="15" w:type="dxa"/>
        </w:trPr>
        <w:tc>
          <w:tcPr>
            <w:tcW w:w="0" w:type="auto"/>
            <w:vAlign w:val="center"/>
            <w:hideMark/>
          </w:tcPr>
          <w:p w14:paraId="5C49DF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0267E9" w14:textId="77777777" w:rsidR="0095430C" w:rsidRDefault="005B11EB">
            <w:pPr>
              <w:rPr>
                <w:rFonts w:eastAsia="Times New Roman"/>
                <w:lang w:val="en-US"/>
              </w:rPr>
            </w:pPr>
            <w:r>
              <w:rPr>
                <w:rFonts w:eastAsia="Times New Roman"/>
                <w:lang w:val="en-US"/>
              </w:rPr>
              <w:t>FHIR Document Codes - all LOINC codes where scale_type = 'DOC'</w:t>
            </w:r>
          </w:p>
        </w:tc>
      </w:tr>
      <w:tr w:rsidR="0095430C" w14:paraId="4F1C34A2" w14:textId="77777777">
        <w:trPr>
          <w:divId w:val="223180594"/>
          <w:tblCellSpacing w:w="15" w:type="dxa"/>
        </w:trPr>
        <w:tc>
          <w:tcPr>
            <w:tcW w:w="0" w:type="auto"/>
            <w:vAlign w:val="center"/>
            <w:hideMark/>
          </w:tcPr>
          <w:p w14:paraId="4E0D83F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8BF3FD"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81C1148" w14:textId="77777777" w:rsidR="0095430C" w:rsidRDefault="005B11EB">
      <w:pPr>
        <w:pStyle w:val="Heading1"/>
        <w:divId w:val="1375348270"/>
        <w:rPr>
          <w:rFonts w:eastAsia="Times New Roman"/>
          <w:lang w:val="en-US"/>
        </w:rPr>
      </w:pPr>
      <w:r>
        <w:rPr>
          <w:rFonts w:eastAsia="Times New Roman"/>
          <w:lang w:val="en-US"/>
        </w:rPr>
        <w:t>FHIR Project</w:t>
      </w:r>
    </w:p>
    <w:p w14:paraId="37CFB63F" w14:textId="77777777" w:rsidR="0095430C"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544B031" w14:textId="77777777">
        <w:trPr>
          <w:divId w:val="1375348270"/>
          <w:tblCellSpacing w:w="15" w:type="dxa"/>
        </w:trPr>
        <w:tc>
          <w:tcPr>
            <w:tcW w:w="0" w:type="auto"/>
            <w:vAlign w:val="center"/>
            <w:hideMark/>
          </w:tcPr>
          <w:p w14:paraId="368F66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5B3D1F" w14:textId="77777777" w:rsidR="0095430C" w:rsidRDefault="005B11EB">
            <w:pPr>
              <w:rPr>
                <w:rFonts w:eastAsia="Times New Roman"/>
                <w:lang w:val="en-US"/>
              </w:rPr>
            </w:pPr>
            <w:r>
              <w:rPr>
                <w:rFonts w:eastAsia="Times New Roman"/>
                <w:lang w:val="en-US"/>
              </w:rPr>
              <w:t xml:space="preserve">AccountStatus (Account Status) </w:t>
            </w:r>
          </w:p>
        </w:tc>
      </w:tr>
      <w:tr w:rsidR="0095430C" w14:paraId="1D78AA02" w14:textId="77777777">
        <w:trPr>
          <w:divId w:val="1375348270"/>
          <w:tblCellSpacing w:w="15" w:type="dxa"/>
        </w:trPr>
        <w:tc>
          <w:tcPr>
            <w:tcW w:w="0" w:type="auto"/>
            <w:vAlign w:val="center"/>
            <w:hideMark/>
          </w:tcPr>
          <w:p w14:paraId="1728312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7BF2677A" w14:textId="77777777" w:rsidR="0095430C" w:rsidRDefault="005B11EB">
            <w:pPr>
              <w:rPr>
                <w:rFonts w:eastAsia="Times New Roman"/>
                <w:lang w:val="en-US"/>
              </w:rPr>
            </w:pPr>
            <w:r>
              <w:rPr>
                <w:rFonts w:eastAsia="Times New Roman"/>
                <w:lang w:val="en-US"/>
              </w:rPr>
              <w:t>Indicates whether the account is available to be used</w:t>
            </w:r>
          </w:p>
        </w:tc>
      </w:tr>
      <w:tr w:rsidR="0095430C" w14:paraId="525FA377" w14:textId="77777777">
        <w:trPr>
          <w:divId w:val="1375348270"/>
          <w:tblCellSpacing w:w="15" w:type="dxa"/>
        </w:trPr>
        <w:tc>
          <w:tcPr>
            <w:tcW w:w="0" w:type="auto"/>
            <w:vAlign w:val="center"/>
            <w:hideMark/>
          </w:tcPr>
          <w:p w14:paraId="391EDDC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02EE6F8"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95430C" w14:paraId="0A12869C" w14:textId="77777777">
        <w:trPr>
          <w:divId w:val="1375348270"/>
          <w:tblCellSpacing w:w="15" w:type="dxa"/>
        </w:trPr>
        <w:tc>
          <w:tcPr>
            <w:tcW w:w="0" w:type="auto"/>
            <w:vAlign w:val="center"/>
            <w:hideMark/>
          </w:tcPr>
          <w:p w14:paraId="3A0EF14F" w14:textId="77777777" w:rsidR="0095430C" w:rsidRDefault="0095430C">
            <w:pPr>
              <w:rPr>
                <w:rFonts w:eastAsia="Times New Roman"/>
                <w:lang w:val="en-US"/>
              </w:rPr>
            </w:pPr>
          </w:p>
        </w:tc>
        <w:tc>
          <w:tcPr>
            <w:tcW w:w="0" w:type="auto"/>
            <w:vAlign w:val="center"/>
            <w:hideMark/>
          </w:tcPr>
          <w:p w14:paraId="6A4C3ECF"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bl>
    <w:p w14:paraId="03C2C85F" w14:textId="77777777" w:rsidR="0095430C"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20"/>
      </w:tblGrid>
      <w:tr w:rsidR="0095430C" w14:paraId="6FB8B72B" w14:textId="77777777">
        <w:trPr>
          <w:divId w:val="1375348270"/>
          <w:tblCellSpacing w:w="15" w:type="dxa"/>
        </w:trPr>
        <w:tc>
          <w:tcPr>
            <w:tcW w:w="0" w:type="auto"/>
            <w:vAlign w:val="center"/>
            <w:hideMark/>
          </w:tcPr>
          <w:p w14:paraId="628D92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C435FA2" w14:textId="77777777" w:rsidR="0095430C" w:rsidRDefault="005B11EB">
            <w:pPr>
              <w:rPr>
                <w:rFonts w:eastAsia="Times New Roman"/>
                <w:lang w:val="en-US"/>
              </w:rPr>
            </w:pPr>
            <w:r>
              <w:rPr>
                <w:rFonts w:eastAsia="Times New Roman"/>
                <w:lang w:val="en-US"/>
              </w:rPr>
              <w:t xml:space="preserve">ActionList (Action List) </w:t>
            </w:r>
          </w:p>
        </w:tc>
      </w:tr>
      <w:tr w:rsidR="0095430C" w14:paraId="4358748A" w14:textId="77777777">
        <w:trPr>
          <w:divId w:val="1375348270"/>
          <w:tblCellSpacing w:w="15" w:type="dxa"/>
        </w:trPr>
        <w:tc>
          <w:tcPr>
            <w:tcW w:w="0" w:type="auto"/>
            <w:vAlign w:val="center"/>
            <w:hideMark/>
          </w:tcPr>
          <w:p w14:paraId="1C57ED6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3C2B5D" w14:textId="77777777" w:rsidR="0095430C" w:rsidRDefault="005B11EB">
            <w:pPr>
              <w:rPr>
                <w:rFonts w:eastAsia="Times New Roman"/>
                <w:lang w:val="en-US"/>
              </w:rPr>
            </w:pPr>
            <w:r>
              <w:rPr>
                <w:rFonts w:eastAsia="Times New Roman"/>
                <w:lang w:val="en-US"/>
              </w:rPr>
              <w:t>List of allowable action which this resource can request</w:t>
            </w:r>
          </w:p>
        </w:tc>
      </w:tr>
      <w:tr w:rsidR="0095430C" w14:paraId="5D76EABF" w14:textId="77777777">
        <w:trPr>
          <w:divId w:val="1375348270"/>
          <w:tblCellSpacing w:w="15" w:type="dxa"/>
        </w:trPr>
        <w:tc>
          <w:tcPr>
            <w:tcW w:w="0" w:type="auto"/>
            <w:vAlign w:val="center"/>
            <w:hideMark/>
          </w:tcPr>
          <w:p w14:paraId="337B9F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89E56DB" w14:textId="77777777" w:rsidR="0095430C" w:rsidRDefault="005B11EB">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95430C" w14:paraId="72471E3D" w14:textId="77777777">
        <w:trPr>
          <w:divId w:val="1375348270"/>
          <w:tblCellSpacing w:w="15" w:type="dxa"/>
        </w:trPr>
        <w:tc>
          <w:tcPr>
            <w:tcW w:w="0" w:type="auto"/>
            <w:vAlign w:val="center"/>
            <w:hideMark/>
          </w:tcPr>
          <w:p w14:paraId="36187D66" w14:textId="77777777" w:rsidR="0095430C" w:rsidRDefault="0095430C">
            <w:pPr>
              <w:rPr>
                <w:rFonts w:eastAsia="Times New Roman"/>
                <w:lang w:val="en-US"/>
              </w:rPr>
            </w:pPr>
          </w:p>
        </w:tc>
        <w:tc>
          <w:tcPr>
            <w:tcW w:w="0" w:type="auto"/>
            <w:vAlign w:val="center"/>
            <w:hideMark/>
          </w:tcPr>
          <w:p w14:paraId="648F8DFD" w14:textId="77777777" w:rsidR="0095430C" w:rsidRDefault="005B11EB">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95430C" w14:paraId="1B8915DC" w14:textId="77777777">
        <w:trPr>
          <w:divId w:val="1375348270"/>
          <w:tblCellSpacing w:w="15" w:type="dxa"/>
        </w:trPr>
        <w:tc>
          <w:tcPr>
            <w:tcW w:w="0" w:type="auto"/>
            <w:vAlign w:val="center"/>
            <w:hideMark/>
          </w:tcPr>
          <w:p w14:paraId="2D60099D" w14:textId="77777777" w:rsidR="0095430C" w:rsidRDefault="0095430C">
            <w:pPr>
              <w:rPr>
                <w:rFonts w:eastAsia="Times New Roman"/>
                <w:lang w:val="en-US"/>
              </w:rPr>
            </w:pPr>
          </w:p>
        </w:tc>
        <w:tc>
          <w:tcPr>
            <w:tcW w:w="0" w:type="auto"/>
            <w:vAlign w:val="center"/>
            <w:hideMark/>
          </w:tcPr>
          <w:p w14:paraId="585DA4D3" w14:textId="77777777" w:rsidR="0095430C"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95430C" w14:paraId="41BA138F" w14:textId="77777777">
        <w:trPr>
          <w:divId w:val="1375348270"/>
          <w:tblCellSpacing w:w="15" w:type="dxa"/>
        </w:trPr>
        <w:tc>
          <w:tcPr>
            <w:tcW w:w="0" w:type="auto"/>
            <w:vAlign w:val="center"/>
            <w:hideMark/>
          </w:tcPr>
          <w:p w14:paraId="75185F47" w14:textId="77777777" w:rsidR="0095430C" w:rsidRDefault="0095430C">
            <w:pPr>
              <w:rPr>
                <w:rFonts w:eastAsia="Times New Roman"/>
                <w:lang w:val="en-US"/>
              </w:rPr>
            </w:pPr>
          </w:p>
        </w:tc>
        <w:tc>
          <w:tcPr>
            <w:tcW w:w="0" w:type="auto"/>
            <w:vAlign w:val="center"/>
            <w:hideMark/>
          </w:tcPr>
          <w:p w14:paraId="430C1623" w14:textId="77777777" w:rsidR="0095430C"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14:paraId="1A8D1C6F" w14:textId="77777777" w:rsidR="0095430C"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15"/>
      </w:tblGrid>
      <w:tr w:rsidR="0095430C" w14:paraId="07F233DF" w14:textId="77777777">
        <w:trPr>
          <w:divId w:val="1375348270"/>
          <w:tblCellSpacing w:w="15" w:type="dxa"/>
        </w:trPr>
        <w:tc>
          <w:tcPr>
            <w:tcW w:w="0" w:type="auto"/>
            <w:vAlign w:val="center"/>
            <w:hideMark/>
          </w:tcPr>
          <w:p w14:paraId="32888C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8C1443" w14:textId="77777777" w:rsidR="0095430C" w:rsidRDefault="005B11EB">
            <w:pPr>
              <w:rPr>
                <w:rFonts w:eastAsia="Times New Roman"/>
                <w:lang w:val="en-US"/>
              </w:rPr>
            </w:pPr>
            <w:r>
              <w:rPr>
                <w:rFonts w:eastAsia="Times New Roman"/>
                <w:lang w:val="en-US"/>
              </w:rPr>
              <w:t xml:space="preserve">AddressType (Address Type) </w:t>
            </w:r>
          </w:p>
        </w:tc>
      </w:tr>
      <w:tr w:rsidR="0095430C" w14:paraId="75B6D434" w14:textId="77777777">
        <w:trPr>
          <w:divId w:val="1375348270"/>
          <w:tblCellSpacing w:w="15" w:type="dxa"/>
        </w:trPr>
        <w:tc>
          <w:tcPr>
            <w:tcW w:w="0" w:type="auto"/>
            <w:vAlign w:val="center"/>
            <w:hideMark/>
          </w:tcPr>
          <w:p w14:paraId="71BCAA3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DA95EF" w14:textId="77777777" w:rsidR="0095430C" w:rsidRDefault="005B11EB">
            <w:pPr>
              <w:rPr>
                <w:rFonts w:eastAsia="Times New Roman"/>
                <w:lang w:val="en-US"/>
              </w:rPr>
            </w:pPr>
            <w:r>
              <w:rPr>
                <w:rFonts w:eastAsia="Times New Roman"/>
                <w:lang w:val="en-US"/>
              </w:rPr>
              <w:t>The type of an address (physical / postal)</w:t>
            </w:r>
          </w:p>
        </w:tc>
      </w:tr>
      <w:tr w:rsidR="0095430C" w14:paraId="2D3F06CD" w14:textId="77777777">
        <w:trPr>
          <w:divId w:val="1375348270"/>
          <w:tblCellSpacing w:w="15" w:type="dxa"/>
        </w:trPr>
        <w:tc>
          <w:tcPr>
            <w:tcW w:w="0" w:type="auto"/>
            <w:vAlign w:val="center"/>
            <w:hideMark/>
          </w:tcPr>
          <w:p w14:paraId="01F7BB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EAFED6" w14:textId="77777777" w:rsidR="0095430C" w:rsidRDefault="005B11EB">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95430C" w14:paraId="542EB42A" w14:textId="77777777">
        <w:trPr>
          <w:divId w:val="1375348270"/>
          <w:tblCellSpacing w:w="15" w:type="dxa"/>
        </w:trPr>
        <w:tc>
          <w:tcPr>
            <w:tcW w:w="0" w:type="auto"/>
            <w:vAlign w:val="center"/>
            <w:hideMark/>
          </w:tcPr>
          <w:p w14:paraId="65F4B3A6" w14:textId="77777777" w:rsidR="0095430C" w:rsidRDefault="0095430C">
            <w:pPr>
              <w:rPr>
                <w:rFonts w:eastAsia="Times New Roman"/>
                <w:lang w:val="en-US"/>
              </w:rPr>
            </w:pPr>
          </w:p>
        </w:tc>
        <w:tc>
          <w:tcPr>
            <w:tcW w:w="0" w:type="auto"/>
            <w:vAlign w:val="center"/>
            <w:hideMark/>
          </w:tcPr>
          <w:p w14:paraId="779CC496" w14:textId="77777777" w:rsidR="0095430C" w:rsidRDefault="005B11EB">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95430C" w14:paraId="390A93E1" w14:textId="77777777">
        <w:trPr>
          <w:divId w:val="1375348270"/>
          <w:tblCellSpacing w:w="15" w:type="dxa"/>
        </w:trPr>
        <w:tc>
          <w:tcPr>
            <w:tcW w:w="0" w:type="auto"/>
            <w:vAlign w:val="center"/>
            <w:hideMark/>
          </w:tcPr>
          <w:p w14:paraId="1EC28AE6" w14:textId="77777777" w:rsidR="0095430C" w:rsidRDefault="0095430C">
            <w:pPr>
              <w:rPr>
                <w:rFonts w:eastAsia="Times New Roman"/>
                <w:lang w:val="en-US"/>
              </w:rPr>
            </w:pPr>
          </w:p>
        </w:tc>
        <w:tc>
          <w:tcPr>
            <w:tcW w:w="0" w:type="auto"/>
            <w:vAlign w:val="center"/>
            <w:hideMark/>
          </w:tcPr>
          <w:p w14:paraId="285752A7" w14:textId="77777777" w:rsidR="0095430C" w:rsidRDefault="005B11EB">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14:paraId="65D7F5F4" w14:textId="77777777" w:rsidR="0095430C"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C25BF64" w14:textId="77777777">
        <w:trPr>
          <w:divId w:val="1375348270"/>
          <w:tblCellSpacing w:w="15" w:type="dxa"/>
        </w:trPr>
        <w:tc>
          <w:tcPr>
            <w:tcW w:w="0" w:type="auto"/>
            <w:vAlign w:val="center"/>
            <w:hideMark/>
          </w:tcPr>
          <w:p w14:paraId="29037BF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B782E8" w14:textId="77777777" w:rsidR="0095430C" w:rsidRDefault="005B11EB">
            <w:pPr>
              <w:rPr>
                <w:rFonts w:eastAsia="Times New Roman"/>
                <w:lang w:val="en-US"/>
              </w:rPr>
            </w:pPr>
            <w:r>
              <w:rPr>
                <w:rFonts w:eastAsia="Times New Roman"/>
                <w:lang w:val="en-US"/>
              </w:rPr>
              <w:t xml:space="preserve">AddressUse (Address Use) </w:t>
            </w:r>
          </w:p>
        </w:tc>
      </w:tr>
      <w:tr w:rsidR="0095430C" w14:paraId="58F0495E" w14:textId="77777777">
        <w:trPr>
          <w:divId w:val="1375348270"/>
          <w:tblCellSpacing w:w="15" w:type="dxa"/>
        </w:trPr>
        <w:tc>
          <w:tcPr>
            <w:tcW w:w="0" w:type="auto"/>
            <w:vAlign w:val="center"/>
            <w:hideMark/>
          </w:tcPr>
          <w:p w14:paraId="7F2C59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76A04B" w14:textId="77777777" w:rsidR="0095430C" w:rsidRDefault="005B11EB">
            <w:pPr>
              <w:rPr>
                <w:rFonts w:eastAsia="Times New Roman"/>
                <w:lang w:val="en-US"/>
              </w:rPr>
            </w:pPr>
            <w:r>
              <w:rPr>
                <w:rFonts w:eastAsia="Times New Roman"/>
                <w:lang w:val="en-US"/>
              </w:rPr>
              <w:t>The use of an address</w:t>
            </w:r>
          </w:p>
        </w:tc>
      </w:tr>
      <w:tr w:rsidR="0095430C" w14:paraId="51C5F081" w14:textId="77777777">
        <w:trPr>
          <w:divId w:val="1375348270"/>
          <w:tblCellSpacing w:w="15" w:type="dxa"/>
        </w:trPr>
        <w:tc>
          <w:tcPr>
            <w:tcW w:w="0" w:type="auto"/>
            <w:vAlign w:val="center"/>
            <w:hideMark/>
          </w:tcPr>
          <w:p w14:paraId="153B791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5A1F879"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95430C" w14:paraId="7E3F6F14" w14:textId="77777777">
        <w:trPr>
          <w:divId w:val="1375348270"/>
          <w:tblCellSpacing w:w="15" w:type="dxa"/>
        </w:trPr>
        <w:tc>
          <w:tcPr>
            <w:tcW w:w="0" w:type="auto"/>
            <w:vAlign w:val="center"/>
            <w:hideMark/>
          </w:tcPr>
          <w:p w14:paraId="31A867B2" w14:textId="77777777" w:rsidR="0095430C" w:rsidRDefault="0095430C">
            <w:pPr>
              <w:rPr>
                <w:rFonts w:eastAsia="Times New Roman"/>
                <w:lang w:val="en-US"/>
              </w:rPr>
            </w:pPr>
          </w:p>
        </w:tc>
        <w:tc>
          <w:tcPr>
            <w:tcW w:w="0" w:type="auto"/>
            <w:vAlign w:val="center"/>
            <w:hideMark/>
          </w:tcPr>
          <w:p w14:paraId="249EE18C"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95430C" w14:paraId="7E0F2E6A" w14:textId="77777777">
        <w:trPr>
          <w:divId w:val="1375348270"/>
          <w:tblCellSpacing w:w="15" w:type="dxa"/>
        </w:trPr>
        <w:tc>
          <w:tcPr>
            <w:tcW w:w="0" w:type="auto"/>
            <w:vAlign w:val="center"/>
            <w:hideMark/>
          </w:tcPr>
          <w:p w14:paraId="62954D72" w14:textId="77777777" w:rsidR="0095430C" w:rsidRDefault="0095430C">
            <w:pPr>
              <w:rPr>
                <w:rFonts w:eastAsia="Times New Roman"/>
                <w:lang w:val="en-US"/>
              </w:rPr>
            </w:pPr>
          </w:p>
        </w:tc>
        <w:tc>
          <w:tcPr>
            <w:tcW w:w="0" w:type="auto"/>
            <w:vAlign w:val="center"/>
            <w:hideMark/>
          </w:tcPr>
          <w:p w14:paraId="14C8FFEF" w14:textId="77777777" w:rsidR="0095430C"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95430C" w14:paraId="5CF8CB3C" w14:textId="77777777">
        <w:trPr>
          <w:divId w:val="1375348270"/>
          <w:tblCellSpacing w:w="15" w:type="dxa"/>
        </w:trPr>
        <w:tc>
          <w:tcPr>
            <w:tcW w:w="0" w:type="auto"/>
            <w:vAlign w:val="center"/>
            <w:hideMark/>
          </w:tcPr>
          <w:p w14:paraId="27749A5C" w14:textId="77777777" w:rsidR="0095430C" w:rsidRDefault="0095430C">
            <w:pPr>
              <w:rPr>
                <w:rFonts w:eastAsia="Times New Roman"/>
                <w:lang w:val="en-US"/>
              </w:rPr>
            </w:pPr>
          </w:p>
        </w:tc>
        <w:tc>
          <w:tcPr>
            <w:tcW w:w="0" w:type="auto"/>
            <w:vAlign w:val="center"/>
            <w:hideMark/>
          </w:tcPr>
          <w:p w14:paraId="3F528D05" w14:textId="77777777" w:rsidR="0095430C" w:rsidRDefault="005B11EB">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14:paraId="4F99B581" w14:textId="77777777" w:rsidR="0095430C"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74"/>
      </w:tblGrid>
      <w:tr w:rsidR="0095430C" w14:paraId="7D069852" w14:textId="77777777">
        <w:trPr>
          <w:divId w:val="1375348270"/>
          <w:tblCellSpacing w:w="15" w:type="dxa"/>
        </w:trPr>
        <w:tc>
          <w:tcPr>
            <w:tcW w:w="0" w:type="auto"/>
            <w:vAlign w:val="center"/>
            <w:hideMark/>
          </w:tcPr>
          <w:p w14:paraId="56D5079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9194CF" w14:textId="77777777" w:rsidR="0095430C" w:rsidRDefault="005B11EB">
            <w:pPr>
              <w:rPr>
                <w:rFonts w:eastAsia="Times New Roman"/>
                <w:lang w:val="en-US"/>
              </w:rPr>
            </w:pPr>
            <w:r>
              <w:rPr>
                <w:rFonts w:eastAsia="Times New Roman"/>
                <w:lang w:val="en-US"/>
              </w:rPr>
              <w:t xml:space="preserve">AdministrativeGender (Administrative Gender) </w:t>
            </w:r>
          </w:p>
        </w:tc>
      </w:tr>
      <w:tr w:rsidR="0095430C" w14:paraId="784E4DAB" w14:textId="77777777">
        <w:trPr>
          <w:divId w:val="1375348270"/>
          <w:tblCellSpacing w:w="15" w:type="dxa"/>
        </w:trPr>
        <w:tc>
          <w:tcPr>
            <w:tcW w:w="0" w:type="auto"/>
            <w:vAlign w:val="center"/>
            <w:hideMark/>
          </w:tcPr>
          <w:p w14:paraId="010E7A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389CB70" w14:textId="77777777" w:rsidR="0095430C" w:rsidRDefault="005B11EB">
            <w:pPr>
              <w:rPr>
                <w:rFonts w:eastAsia="Times New Roman"/>
                <w:lang w:val="en-US"/>
              </w:rPr>
            </w:pPr>
            <w:r>
              <w:rPr>
                <w:rFonts w:eastAsia="Times New Roman"/>
                <w:lang w:val="en-US"/>
              </w:rPr>
              <w:t>The gender of a person used for administrative purposes</w:t>
            </w:r>
          </w:p>
        </w:tc>
      </w:tr>
      <w:tr w:rsidR="0095430C" w14:paraId="5769639A" w14:textId="77777777">
        <w:trPr>
          <w:divId w:val="1375348270"/>
          <w:tblCellSpacing w:w="15" w:type="dxa"/>
        </w:trPr>
        <w:tc>
          <w:tcPr>
            <w:tcW w:w="0" w:type="auto"/>
            <w:vAlign w:val="center"/>
            <w:hideMark/>
          </w:tcPr>
          <w:p w14:paraId="6F06977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EE6A1A" w14:textId="77777777" w:rsidR="0095430C"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95430C" w14:paraId="563570C9" w14:textId="77777777">
        <w:trPr>
          <w:divId w:val="1375348270"/>
          <w:tblCellSpacing w:w="15" w:type="dxa"/>
        </w:trPr>
        <w:tc>
          <w:tcPr>
            <w:tcW w:w="0" w:type="auto"/>
            <w:vAlign w:val="center"/>
            <w:hideMark/>
          </w:tcPr>
          <w:p w14:paraId="011EE40A" w14:textId="77777777" w:rsidR="0095430C" w:rsidRDefault="0095430C">
            <w:pPr>
              <w:rPr>
                <w:rFonts w:eastAsia="Times New Roman"/>
                <w:lang w:val="en-US"/>
              </w:rPr>
            </w:pPr>
          </w:p>
        </w:tc>
        <w:tc>
          <w:tcPr>
            <w:tcW w:w="0" w:type="auto"/>
            <w:vAlign w:val="center"/>
            <w:hideMark/>
          </w:tcPr>
          <w:p w14:paraId="191F05FD" w14:textId="77777777" w:rsidR="0095430C"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95430C" w14:paraId="6BCFD04D" w14:textId="77777777">
        <w:trPr>
          <w:divId w:val="1375348270"/>
          <w:tblCellSpacing w:w="15" w:type="dxa"/>
        </w:trPr>
        <w:tc>
          <w:tcPr>
            <w:tcW w:w="0" w:type="auto"/>
            <w:vAlign w:val="center"/>
            <w:hideMark/>
          </w:tcPr>
          <w:p w14:paraId="5B34A500" w14:textId="77777777" w:rsidR="0095430C" w:rsidRDefault="0095430C">
            <w:pPr>
              <w:rPr>
                <w:rFonts w:eastAsia="Times New Roman"/>
                <w:lang w:val="en-US"/>
              </w:rPr>
            </w:pPr>
          </w:p>
        </w:tc>
        <w:tc>
          <w:tcPr>
            <w:tcW w:w="0" w:type="auto"/>
            <w:vAlign w:val="center"/>
            <w:hideMark/>
          </w:tcPr>
          <w:p w14:paraId="0DAAC838"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95430C" w14:paraId="06C8B70E" w14:textId="77777777">
        <w:trPr>
          <w:divId w:val="1375348270"/>
          <w:tblCellSpacing w:w="15" w:type="dxa"/>
        </w:trPr>
        <w:tc>
          <w:tcPr>
            <w:tcW w:w="0" w:type="auto"/>
            <w:vAlign w:val="center"/>
            <w:hideMark/>
          </w:tcPr>
          <w:p w14:paraId="1E771083" w14:textId="77777777" w:rsidR="0095430C" w:rsidRDefault="0095430C">
            <w:pPr>
              <w:rPr>
                <w:rFonts w:eastAsia="Times New Roman"/>
                <w:lang w:val="en-US"/>
              </w:rPr>
            </w:pPr>
          </w:p>
        </w:tc>
        <w:tc>
          <w:tcPr>
            <w:tcW w:w="0" w:type="auto"/>
            <w:vAlign w:val="center"/>
            <w:hideMark/>
          </w:tcPr>
          <w:p w14:paraId="58C132DA"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14:paraId="5D23501A" w14:textId="77777777" w:rsidR="0095430C"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95430C" w14:paraId="6B71D887" w14:textId="77777777">
        <w:trPr>
          <w:divId w:val="1375348270"/>
          <w:tblCellSpacing w:w="15" w:type="dxa"/>
        </w:trPr>
        <w:tc>
          <w:tcPr>
            <w:tcW w:w="0" w:type="auto"/>
            <w:vAlign w:val="center"/>
            <w:hideMark/>
          </w:tcPr>
          <w:p w14:paraId="2EC4E23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283479" w14:textId="77777777" w:rsidR="0095430C" w:rsidRDefault="005B11EB">
            <w:pPr>
              <w:rPr>
                <w:rFonts w:eastAsia="Times New Roman"/>
                <w:lang w:val="en-US"/>
              </w:rPr>
            </w:pPr>
            <w:r>
              <w:rPr>
                <w:rFonts w:eastAsia="Times New Roman"/>
                <w:lang w:val="en-US"/>
              </w:rPr>
              <w:t xml:space="preserve">AgeUnits (Age Units) </w:t>
            </w:r>
          </w:p>
        </w:tc>
      </w:tr>
      <w:tr w:rsidR="0095430C" w14:paraId="2B7A76CA" w14:textId="77777777">
        <w:trPr>
          <w:divId w:val="1375348270"/>
          <w:tblCellSpacing w:w="15" w:type="dxa"/>
        </w:trPr>
        <w:tc>
          <w:tcPr>
            <w:tcW w:w="0" w:type="auto"/>
            <w:vAlign w:val="center"/>
            <w:hideMark/>
          </w:tcPr>
          <w:p w14:paraId="098C935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FCC0B9" w14:textId="77777777" w:rsidR="0095430C" w:rsidRDefault="005B11EB">
            <w:pPr>
              <w:rPr>
                <w:rFonts w:eastAsia="Times New Roman"/>
                <w:lang w:val="en-US"/>
              </w:rPr>
            </w:pPr>
            <w:r>
              <w:rPr>
                <w:rFonts w:eastAsia="Times New Roman"/>
                <w:lang w:val="en-US"/>
              </w:rPr>
              <w:t>A valueSet of UCUM codes for representing age value units</w:t>
            </w:r>
          </w:p>
        </w:tc>
      </w:tr>
    </w:tbl>
    <w:p w14:paraId="142BE759" w14:textId="77777777" w:rsidR="0095430C"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7CD3A95" w14:textId="77777777">
        <w:trPr>
          <w:divId w:val="1375348270"/>
          <w:tblCellSpacing w:w="15" w:type="dxa"/>
        </w:trPr>
        <w:tc>
          <w:tcPr>
            <w:tcW w:w="0" w:type="auto"/>
            <w:vAlign w:val="center"/>
            <w:hideMark/>
          </w:tcPr>
          <w:p w14:paraId="7356EB2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87AB8D" w14:textId="77777777" w:rsidR="0095430C" w:rsidRDefault="005B11EB">
            <w:pPr>
              <w:rPr>
                <w:rFonts w:eastAsia="Times New Roman"/>
                <w:lang w:val="en-US"/>
              </w:rPr>
            </w:pPr>
            <w:r>
              <w:rPr>
                <w:rFonts w:eastAsia="Times New Roman"/>
                <w:lang w:val="en-US"/>
              </w:rPr>
              <w:t xml:space="preserve">AggregationMode (Aggregation Mode) </w:t>
            </w:r>
          </w:p>
        </w:tc>
      </w:tr>
      <w:tr w:rsidR="0095430C" w14:paraId="7C1B35E9" w14:textId="77777777">
        <w:trPr>
          <w:divId w:val="1375348270"/>
          <w:tblCellSpacing w:w="15" w:type="dxa"/>
        </w:trPr>
        <w:tc>
          <w:tcPr>
            <w:tcW w:w="0" w:type="auto"/>
            <w:vAlign w:val="center"/>
            <w:hideMark/>
          </w:tcPr>
          <w:p w14:paraId="574D31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76B57FC" w14:textId="77777777" w:rsidR="0095430C" w:rsidRDefault="005B11EB">
            <w:pPr>
              <w:rPr>
                <w:rFonts w:eastAsia="Times New Roman"/>
                <w:lang w:val="en-US"/>
              </w:rPr>
            </w:pPr>
            <w:r>
              <w:rPr>
                <w:rFonts w:eastAsia="Times New Roman"/>
                <w:lang w:val="en-US"/>
              </w:rPr>
              <w:t>How resource references can be aggregated</w:t>
            </w:r>
          </w:p>
        </w:tc>
      </w:tr>
      <w:tr w:rsidR="0095430C" w14:paraId="378836B7" w14:textId="77777777">
        <w:trPr>
          <w:divId w:val="1375348270"/>
          <w:tblCellSpacing w:w="15" w:type="dxa"/>
        </w:trPr>
        <w:tc>
          <w:tcPr>
            <w:tcW w:w="0" w:type="auto"/>
            <w:vAlign w:val="center"/>
            <w:hideMark/>
          </w:tcPr>
          <w:p w14:paraId="3AF023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9E434A" w14:textId="77777777" w:rsidR="0095430C" w:rsidRDefault="005B11EB">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95430C" w14:paraId="40AF0C56" w14:textId="77777777">
        <w:trPr>
          <w:divId w:val="1375348270"/>
          <w:tblCellSpacing w:w="15" w:type="dxa"/>
        </w:trPr>
        <w:tc>
          <w:tcPr>
            <w:tcW w:w="0" w:type="auto"/>
            <w:vAlign w:val="center"/>
            <w:hideMark/>
          </w:tcPr>
          <w:p w14:paraId="7FA7D33B" w14:textId="77777777" w:rsidR="0095430C" w:rsidRDefault="0095430C">
            <w:pPr>
              <w:rPr>
                <w:rFonts w:eastAsia="Times New Roman"/>
                <w:lang w:val="en-US"/>
              </w:rPr>
            </w:pPr>
          </w:p>
        </w:tc>
        <w:tc>
          <w:tcPr>
            <w:tcW w:w="0" w:type="auto"/>
            <w:vAlign w:val="center"/>
            <w:hideMark/>
          </w:tcPr>
          <w:p w14:paraId="645F8CF2" w14:textId="77777777" w:rsidR="0095430C" w:rsidRDefault="005B11EB">
            <w:pPr>
              <w:rPr>
                <w:rFonts w:eastAsia="Times New Roman"/>
                <w:lang w:val="en-US"/>
              </w:rPr>
            </w:pPr>
            <w:r>
              <w:rPr>
                <w:rFonts w:eastAsia="Times New Roman"/>
                <w:b/>
                <w:bCs/>
                <w:lang w:val="en-US"/>
              </w:rPr>
              <w:t xml:space="preserve">Referenced: </w:t>
            </w:r>
            <w:r>
              <w:rPr>
                <w:rFonts w:eastAsia="Times New Roman"/>
                <w:lang w:val="en-US"/>
              </w:rPr>
              <w:t xml:space="preserve">The reference to a resource that has to be resolved externally to the resource that includes the reference </w:t>
            </w:r>
          </w:p>
        </w:tc>
      </w:tr>
      <w:tr w:rsidR="0095430C" w14:paraId="64B796A7" w14:textId="77777777">
        <w:trPr>
          <w:divId w:val="1375348270"/>
          <w:tblCellSpacing w:w="15" w:type="dxa"/>
        </w:trPr>
        <w:tc>
          <w:tcPr>
            <w:tcW w:w="0" w:type="auto"/>
            <w:vAlign w:val="center"/>
            <w:hideMark/>
          </w:tcPr>
          <w:p w14:paraId="167912B7" w14:textId="77777777" w:rsidR="0095430C" w:rsidRDefault="0095430C">
            <w:pPr>
              <w:rPr>
                <w:rFonts w:eastAsia="Times New Roman"/>
                <w:lang w:val="en-US"/>
              </w:rPr>
            </w:pPr>
          </w:p>
        </w:tc>
        <w:tc>
          <w:tcPr>
            <w:tcW w:w="0" w:type="auto"/>
            <w:vAlign w:val="center"/>
            <w:hideMark/>
          </w:tcPr>
          <w:p w14:paraId="3DCFB74B" w14:textId="77777777" w:rsidR="0095430C" w:rsidRDefault="005B11EB">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14:paraId="721B7FC6" w14:textId="77777777" w:rsidR="0095430C"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88"/>
      </w:tblGrid>
      <w:tr w:rsidR="0095430C" w14:paraId="28127DE9" w14:textId="77777777">
        <w:trPr>
          <w:divId w:val="1375348270"/>
          <w:tblCellSpacing w:w="15" w:type="dxa"/>
        </w:trPr>
        <w:tc>
          <w:tcPr>
            <w:tcW w:w="0" w:type="auto"/>
            <w:vAlign w:val="center"/>
            <w:hideMark/>
          </w:tcPr>
          <w:p w14:paraId="2401B9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35628C" w14:textId="77777777" w:rsidR="0095430C" w:rsidRDefault="005B11EB">
            <w:pPr>
              <w:rPr>
                <w:rFonts w:eastAsia="Times New Roman"/>
                <w:lang w:val="en-US"/>
              </w:rPr>
            </w:pPr>
            <w:r>
              <w:rPr>
                <w:rFonts w:eastAsia="Times New Roman"/>
                <w:lang w:val="en-US"/>
              </w:rPr>
              <w:t xml:space="preserve">AllergyIntoleranceCategory (Allergy Intolerance Category) </w:t>
            </w:r>
          </w:p>
        </w:tc>
      </w:tr>
      <w:tr w:rsidR="0095430C" w14:paraId="209EAA0B" w14:textId="77777777">
        <w:trPr>
          <w:divId w:val="1375348270"/>
          <w:tblCellSpacing w:w="15" w:type="dxa"/>
        </w:trPr>
        <w:tc>
          <w:tcPr>
            <w:tcW w:w="0" w:type="auto"/>
            <w:vAlign w:val="center"/>
            <w:hideMark/>
          </w:tcPr>
          <w:p w14:paraId="687520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7055F6" w14:textId="77777777" w:rsidR="0095430C" w:rsidRDefault="005B11EB">
            <w:pPr>
              <w:rPr>
                <w:rFonts w:eastAsia="Times New Roman"/>
                <w:lang w:val="en-US"/>
              </w:rPr>
            </w:pPr>
            <w:r>
              <w:rPr>
                <w:rFonts w:eastAsia="Times New Roman"/>
                <w:lang w:val="en-US"/>
              </w:rPr>
              <w:t>Category of an identified Substance</w:t>
            </w:r>
          </w:p>
        </w:tc>
      </w:tr>
      <w:tr w:rsidR="0095430C" w14:paraId="4F1796C9" w14:textId="77777777">
        <w:trPr>
          <w:divId w:val="1375348270"/>
          <w:tblCellSpacing w:w="15" w:type="dxa"/>
        </w:trPr>
        <w:tc>
          <w:tcPr>
            <w:tcW w:w="0" w:type="auto"/>
            <w:vAlign w:val="center"/>
            <w:hideMark/>
          </w:tcPr>
          <w:p w14:paraId="01EE1C3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BD8156" w14:textId="77777777" w:rsidR="0095430C" w:rsidRDefault="005B11EB">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95430C" w14:paraId="7AA5D985" w14:textId="77777777">
        <w:trPr>
          <w:divId w:val="1375348270"/>
          <w:tblCellSpacing w:w="15" w:type="dxa"/>
        </w:trPr>
        <w:tc>
          <w:tcPr>
            <w:tcW w:w="0" w:type="auto"/>
            <w:vAlign w:val="center"/>
            <w:hideMark/>
          </w:tcPr>
          <w:p w14:paraId="570085FE" w14:textId="77777777" w:rsidR="0095430C" w:rsidRDefault="0095430C">
            <w:pPr>
              <w:rPr>
                <w:rFonts w:eastAsia="Times New Roman"/>
                <w:lang w:val="en-US"/>
              </w:rPr>
            </w:pPr>
          </w:p>
        </w:tc>
        <w:tc>
          <w:tcPr>
            <w:tcW w:w="0" w:type="auto"/>
            <w:vAlign w:val="center"/>
            <w:hideMark/>
          </w:tcPr>
          <w:p w14:paraId="4A214D78"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95430C" w14:paraId="06521986" w14:textId="77777777">
        <w:trPr>
          <w:divId w:val="1375348270"/>
          <w:tblCellSpacing w:w="15" w:type="dxa"/>
        </w:trPr>
        <w:tc>
          <w:tcPr>
            <w:tcW w:w="0" w:type="auto"/>
            <w:vAlign w:val="center"/>
            <w:hideMark/>
          </w:tcPr>
          <w:p w14:paraId="4796B6DB" w14:textId="77777777" w:rsidR="0095430C" w:rsidRDefault="0095430C">
            <w:pPr>
              <w:rPr>
                <w:rFonts w:eastAsia="Times New Roman"/>
                <w:lang w:val="en-US"/>
              </w:rPr>
            </w:pPr>
          </w:p>
        </w:tc>
        <w:tc>
          <w:tcPr>
            <w:tcW w:w="0" w:type="auto"/>
            <w:vAlign w:val="center"/>
            <w:hideMark/>
          </w:tcPr>
          <w:p w14:paraId="7BF1CCFE" w14:textId="77777777" w:rsidR="0095430C" w:rsidRDefault="005B11EB">
            <w:pPr>
              <w:rPr>
                <w:rFonts w:eastAsia="Times New Roman"/>
                <w:lang w:val="en-US"/>
              </w:rPr>
            </w:pPr>
            <w:r>
              <w:rPr>
                <w:rFonts w:eastAsia="Times New Roman"/>
                <w:b/>
                <w:bCs/>
                <w:lang w:val="en-US"/>
              </w:rPr>
              <w:t xml:space="preserve">Environment: </w:t>
            </w:r>
            <w:r>
              <w:rPr>
                <w:rFonts w:eastAsia="Times New Roman"/>
                <w:lang w:val="en-US"/>
              </w:rPr>
              <w:t xml:space="preserve">Substances that are encountered in the environment </w:t>
            </w:r>
          </w:p>
        </w:tc>
      </w:tr>
      <w:tr w:rsidR="0095430C" w14:paraId="2336FA77" w14:textId="77777777">
        <w:trPr>
          <w:divId w:val="1375348270"/>
          <w:tblCellSpacing w:w="15" w:type="dxa"/>
        </w:trPr>
        <w:tc>
          <w:tcPr>
            <w:tcW w:w="0" w:type="auto"/>
            <w:vAlign w:val="center"/>
            <w:hideMark/>
          </w:tcPr>
          <w:p w14:paraId="16A9D6DD" w14:textId="77777777" w:rsidR="0095430C" w:rsidRDefault="0095430C">
            <w:pPr>
              <w:rPr>
                <w:rFonts w:eastAsia="Times New Roman"/>
                <w:lang w:val="en-US"/>
              </w:rPr>
            </w:pPr>
          </w:p>
        </w:tc>
        <w:tc>
          <w:tcPr>
            <w:tcW w:w="0" w:type="auto"/>
            <w:vAlign w:val="center"/>
            <w:hideMark/>
          </w:tcPr>
          <w:p w14:paraId="0CA4A412"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substances that are not covered by any other category </w:t>
            </w:r>
          </w:p>
        </w:tc>
      </w:tr>
    </w:tbl>
    <w:p w14:paraId="0F337C5A" w14:textId="77777777" w:rsidR="0095430C"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913142D" w14:textId="77777777">
        <w:trPr>
          <w:divId w:val="1375348270"/>
          <w:tblCellSpacing w:w="15" w:type="dxa"/>
        </w:trPr>
        <w:tc>
          <w:tcPr>
            <w:tcW w:w="0" w:type="auto"/>
            <w:vAlign w:val="center"/>
            <w:hideMark/>
          </w:tcPr>
          <w:p w14:paraId="4536495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A91EE5" w14:textId="77777777" w:rsidR="0095430C" w:rsidRDefault="005B11EB">
            <w:pPr>
              <w:rPr>
                <w:rFonts w:eastAsia="Times New Roman"/>
                <w:lang w:val="en-US"/>
              </w:rPr>
            </w:pPr>
            <w:r>
              <w:rPr>
                <w:rFonts w:eastAsia="Times New Roman"/>
                <w:lang w:val="en-US"/>
              </w:rPr>
              <w:t xml:space="preserve">AllergyIntoleranceCertainty (Allergy Intolerance Certainty) </w:t>
            </w:r>
          </w:p>
        </w:tc>
      </w:tr>
      <w:tr w:rsidR="0095430C" w14:paraId="1CF7F95A" w14:textId="77777777">
        <w:trPr>
          <w:divId w:val="1375348270"/>
          <w:tblCellSpacing w:w="15" w:type="dxa"/>
        </w:trPr>
        <w:tc>
          <w:tcPr>
            <w:tcW w:w="0" w:type="auto"/>
            <w:vAlign w:val="center"/>
            <w:hideMark/>
          </w:tcPr>
          <w:p w14:paraId="7BF9EC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DE53390" w14:textId="77777777" w:rsidR="0095430C" w:rsidRDefault="005B11EB">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95430C" w14:paraId="3A6208CB" w14:textId="77777777">
        <w:trPr>
          <w:divId w:val="1375348270"/>
          <w:tblCellSpacing w:w="15" w:type="dxa"/>
        </w:trPr>
        <w:tc>
          <w:tcPr>
            <w:tcW w:w="0" w:type="auto"/>
            <w:vAlign w:val="center"/>
            <w:hideMark/>
          </w:tcPr>
          <w:p w14:paraId="7025A39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F01FD5F" w14:textId="77777777" w:rsidR="0095430C"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95430C" w14:paraId="46996BCC" w14:textId="77777777">
        <w:trPr>
          <w:divId w:val="1375348270"/>
          <w:tblCellSpacing w:w="15" w:type="dxa"/>
        </w:trPr>
        <w:tc>
          <w:tcPr>
            <w:tcW w:w="0" w:type="auto"/>
            <w:vAlign w:val="center"/>
            <w:hideMark/>
          </w:tcPr>
          <w:p w14:paraId="5DF82125" w14:textId="77777777" w:rsidR="0095430C" w:rsidRDefault="0095430C">
            <w:pPr>
              <w:rPr>
                <w:rFonts w:eastAsia="Times New Roman"/>
                <w:lang w:val="en-US"/>
              </w:rPr>
            </w:pPr>
          </w:p>
        </w:tc>
        <w:tc>
          <w:tcPr>
            <w:tcW w:w="0" w:type="auto"/>
            <w:vAlign w:val="center"/>
            <w:hideMark/>
          </w:tcPr>
          <w:p w14:paraId="131C7AA3" w14:textId="77777777" w:rsidR="0095430C"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95430C" w14:paraId="3D3CEE67" w14:textId="77777777">
        <w:trPr>
          <w:divId w:val="1375348270"/>
          <w:tblCellSpacing w:w="15" w:type="dxa"/>
        </w:trPr>
        <w:tc>
          <w:tcPr>
            <w:tcW w:w="0" w:type="auto"/>
            <w:vAlign w:val="center"/>
            <w:hideMark/>
          </w:tcPr>
          <w:p w14:paraId="06C94DE0" w14:textId="77777777" w:rsidR="0095430C" w:rsidRDefault="0095430C">
            <w:pPr>
              <w:rPr>
                <w:rFonts w:eastAsia="Times New Roman"/>
                <w:lang w:val="en-US"/>
              </w:rPr>
            </w:pPr>
          </w:p>
        </w:tc>
        <w:tc>
          <w:tcPr>
            <w:tcW w:w="0" w:type="auto"/>
            <w:vAlign w:val="center"/>
            <w:hideMark/>
          </w:tcPr>
          <w:p w14:paraId="73BD38E7"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w:t>
            </w:r>
            <w:r>
              <w:rPr>
                <w:rFonts w:eastAsia="Times New Roman"/>
                <w:lang w:val="en-US"/>
              </w:rPr>
              <w:lastRenderedPageBreak/>
              <w:t xml:space="preserve">rechallenge. </w:t>
            </w:r>
          </w:p>
        </w:tc>
      </w:tr>
    </w:tbl>
    <w:p w14:paraId="6592C241" w14:textId="77777777" w:rsidR="0095430C" w:rsidRDefault="005B11EB">
      <w:pPr>
        <w:pStyle w:val="Heading2"/>
        <w:divId w:val="1375348270"/>
        <w:rPr>
          <w:rFonts w:eastAsia="Times New Roman"/>
          <w:lang w:val="en-US"/>
        </w:rPr>
      </w:pPr>
      <w:r>
        <w:rPr>
          <w:rFonts w:eastAsia="Times New Roman"/>
          <w:lang w:val="en-US"/>
        </w:rPr>
        <w:lastRenderedPageBreak/>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6C91000" w14:textId="77777777">
        <w:trPr>
          <w:divId w:val="1375348270"/>
          <w:tblCellSpacing w:w="15" w:type="dxa"/>
        </w:trPr>
        <w:tc>
          <w:tcPr>
            <w:tcW w:w="0" w:type="auto"/>
            <w:vAlign w:val="center"/>
            <w:hideMark/>
          </w:tcPr>
          <w:p w14:paraId="4A33137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7EFD53" w14:textId="77777777" w:rsidR="0095430C" w:rsidRDefault="005B11EB">
            <w:pPr>
              <w:rPr>
                <w:rFonts w:eastAsia="Times New Roman"/>
                <w:lang w:val="en-US"/>
              </w:rPr>
            </w:pPr>
            <w:r>
              <w:rPr>
                <w:rFonts w:eastAsia="Times New Roman"/>
                <w:lang w:val="en-US"/>
              </w:rPr>
              <w:t xml:space="preserve">AllergyIntoleranceCriticality (Allergy Intolerance Criticality) </w:t>
            </w:r>
          </w:p>
        </w:tc>
      </w:tr>
      <w:tr w:rsidR="0095430C" w14:paraId="03155BE0" w14:textId="77777777">
        <w:trPr>
          <w:divId w:val="1375348270"/>
          <w:tblCellSpacing w:w="15" w:type="dxa"/>
        </w:trPr>
        <w:tc>
          <w:tcPr>
            <w:tcW w:w="0" w:type="auto"/>
            <w:vAlign w:val="center"/>
            <w:hideMark/>
          </w:tcPr>
          <w:p w14:paraId="5A77A85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81F15D" w14:textId="77777777" w:rsidR="0095430C" w:rsidRDefault="005B11EB">
            <w:pPr>
              <w:rPr>
                <w:rFonts w:eastAsia="Times New Roman"/>
                <w:lang w:val="en-US"/>
              </w:rPr>
            </w:pPr>
            <w:r>
              <w:rPr>
                <w:rFonts w:eastAsia="Times New Roman"/>
                <w:lang w:val="en-US"/>
              </w:rPr>
              <w:t>Estimate of the potential clinical harm, or seriousness, of a reaction to an identified Substance</w:t>
            </w:r>
          </w:p>
        </w:tc>
      </w:tr>
      <w:tr w:rsidR="0095430C" w14:paraId="5E02F1EC" w14:textId="77777777">
        <w:trPr>
          <w:divId w:val="1375348270"/>
          <w:tblCellSpacing w:w="15" w:type="dxa"/>
        </w:trPr>
        <w:tc>
          <w:tcPr>
            <w:tcW w:w="0" w:type="auto"/>
            <w:vAlign w:val="center"/>
            <w:hideMark/>
          </w:tcPr>
          <w:p w14:paraId="657240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2AA4D8" w14:textId="77777777" w:rsidR="0095430C"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95430C" w14:paraId="5AE1A0D2" w14:textId="77777777">
        <w:trPr>
          <w:divId w:val="1375348270"/>
          <w:tblCellSpacing w:w="15" w:type="dxa"/>
        </w:trPr>
        <w:tc>
          <w:tcPr>
            <w:tcW w:w="0" w:type="auto"/>
            <w:vAlign w:val="center"/>
            <w:hideMark/>
          </w:tcPr>
          <w:p w14:paraId="3207C387" w14:textId="77777777" w:rsidR="0095430C" w:rsidRDefault="0095430C">
            <w:pPr>
              <w:rPr>
                <w:rFonts w:eastAsia="Times New Roman"/>
                <w:lang w:val="en-US"/>
              </w:rPr>
            </w:pPr>
          </w:p>
        </w:tc>
        <w:tc>
          <w:tcPr>
            <w:tcW w:w="0" w:type="auto"/>
            <w:vAlign w:val="center"/>
            <w:hideMark/>
          </w:tcPr>
          <w:p w14:paraId="6EE4CEE2" w14:textId="77777777" w:rsidR="0095430C"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95430C" w14:paraId="4A81A64B" w14:textId="77777777">
        <w:trPr>
          <w:divId w:val="1375348270"/>
          <w:tblCellSpacing w:w="15" w:type="dxa"/>
        </w:trPr>
        <w:tc>
          <w:tcPr>
            <w:tcW w:w="0" w:type="auto"/>
            <w:vAlign w:val="center"/>
            <w:hideMark/>
          </w:tcPr>
          <w:p w14:paraId="1CE387B6" w14:textId="77777777" w:rsidR="0095430C" w:rsidRDefault="0095430C">
            <w:pPr>
              <w:rPr>
                <w:rFonts w:eastAsia="Times New Roman"/>
                <w:lang w:val="en-US"/>
              </w:rPr>
            </w:pPr>
          </w:p>
        </w:tc>
        <w:tc>
          <w:tcPr>
            <w:tcW w:w="0" w:type="auto"/>
            <w:vAlign w:val="center"/>
            <w:hideMark/>
          </w:tcPr>
          <w:p w14:paraId="5FDA086A" w14:textId="77777777" w:rsidR="0095430C"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information available </w:t>
            </w:r>
          </w:p>
        </w:tc>
      </w:tr>
    </w:tbl>
    <w:p w14:paraId="6AD578A4" w14:textId="77777777" w:rsidR="0095430C"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4409D2" w14:textId="77777777">
        <w:trPr>
          <w:divId w:val="1375348270"/>
          <w:tblCellSpacing w:w="15" w:type="dxa"/>
        </w:trPr>
        <w:tc>
          <w:tcPr>
            <w:tcW w:w="0" w:type="auto"/>
            <w:vAlign w:val="center"/>
            <w:hideMark/>
          </w:tcPr>
          <w:p w14:paraId="1A820C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A361EB0" w14:textId="77777777" w:rsidR="0095430C" w:rsidRDefault="005B11EB">
            <w:pPr>
              <w:rPr>
                <w:rFonts w:eastAsia="Times New Roman"/>
                <w:lang w:val="en-US"/>
              </w:rPr>
            </w:pPr>
            <w:r>
              <w:rPr>
                <w:rFonts w:eastAsia="Times New Roman"/>
                <w:lang w:val="en-US"/>
              </w:rPr>
              <w:t xml:space="preserve">AllergyIntoleranceSeverity (Allergy Intolerance Severity) </w:t>
            </w:r>
          </w:p>
        </w:tc>
      </w:tr>
      <w:tr w:rsidR="0095430C" w14:paraId="0C028714" w14:textId="77777777">
        <w:trPr>
          <w:divId w:val="1375348270"/>
          <w:tblCellSpacing w:w="15" w:type="dxa"/>
        </w:trPr>
        <w:tc>
          <w:tcPr>
            <w:tcW w:w="0" w:type="auto"/>
            <w:vAlign w:val="center"/>
            <w:hideMark/>
          </w:tcPr>
          <w:p w14:paraId="2239ACD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A93929" w14:textId="77777777" w:rsidR="0095430C"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95430C" w14:paraId="74EEE56C" w14:textId="77777777">
        <w:trPr>
          <w:divId w:val="1375348270"/>
          <w:tblCellSpacing w:w="15" w:type="dxa"/>
        </w:trPr>
        <w:tc>
          <w:tcPr>
            <w:tcW w:w="0" w:type="auto"/>
            <w:vAlign w:val="center"/>
            <w:hideMark/>
          </w:tcPr>
          <w:p w14:paraId="5804D2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FAF0A6" w14:textId="77777777" w:rsidR="0095430C" w:rsidRDefault="005B11EB">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95430C" w14:paraId="2E7ED96C" w14:textId="77777777">
        <w:trPr>
          <w:divId w:val="1375348270"/>
          <w:tblCellSpacing w:w="15" w:type="dxa"/>
        </w:trPr>
        <w:tc>
          <w:tcPr>
            <w:tcW w:w="0" w:type="auto"/>
            <w:vAlign w:val="center"/>
            <w:hideMark/>
          </w:tcPr>
          <w:p w14:paraId="0BE44744" w14:textId="77777777" w:rsidR="0095430C" w:rsidRDefault="0095430C">
            <w:pPr>
              <w:rPr>
                <w:rFonts w:eastAsia="Times New Roman"/>
                <w:lang w:val="en-US"/>
              </w:rPr>
            </w:pPr>
          </w:p>
        </w:tc>
        <w:tc>
          <w:tcPr>
            <w:tcW w:w="0" w:type="auto"/>
            <w:vAlign w:val="center"/>
            <w:hideMark/>
          </w:tcPr>
          <w:p w14:paraId="4F8EA5E3" w14:textId="77777777" w:rsidR="0095430C" w:rsidRDefault="005B11EB">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95430C" w14:paraId="13248380" w14:textId="77777777">
        <w:trPr>
          <w:divId w:val="1375348270"/>
          <w:tblCellSpacing w:w="15" w:type="dxa"/>
        </w:trPr>
        <w:tc>
          <w:tcPr>
            <w:tcW w:w="0" w:type="auto"/>
            <w:vAlign w:val="center"/>
            <w:hideMark/>
          </w:tcPr>
          <w:p w14:paraId="5367C38C" w14:textId="77777777" w:rsidR="0095430C" w:rsidRDefault="0095430C">
            <w:pPr>
              <w:rPr>
                <w:rFonts w:eastAsia="Times New Roman"/>
                <w:lang w:val="en-US"/>
              </w:rPr>
            </w:pPr>
          </w:p>
        </w:tc>
        <w:tc>
          <w:tcPr>
            <w:tcW w:w="0" w:type="auto"/>
            <w:vAlign w:val="center"/>
            <w:hideMark/>
          </w:tcPr>
          <w:p w14:paraId="4EC5BE5B" w14:textId="77777777" w:rsidR="0095430C" w:rsidRDefault="005B11EB">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14:paraId="7AD58230" w14:textId="77777777" w:rsidR="0095430C"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97515F" w14:textId="77777777">
        <w:trPr>
          <w:divId w:val="1375348270"/>
          <w:tblCellSpacing w:w="15" w:type="dxa"/>
        </w:trPr>
        <w:tc>
          <w:tcPr>
            <w:tcW w:w="0" w:type="auto"/>
            <w:vAlign w:val="center"/>
            <w:hideMark/>
          </w:tcPr>
          <w:p w14:paraId="6BF0709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1BFBCB" w14:textId="77777777" w:rsidR="0095430C" w:rsidRDefault="005B11EB">
            <w:pPr>
              <w:rPr>
                <w:rFonts w:eastAsia="Times New Roman"/>
                <w:lang w:val="en-US"/>
              </w:rPr>
            </w:pPr>
            <w:r>
              <w:rPr>
                <w:rFonts w:eastAsia="Times New Roman"/>
                <w:lang w:val="en-US"/>
              </w:rPr>
              <w:t xml:space="preserve">AllergyIntoleranceStatus (Allergy Intolerance Status) </w:t>
            </w:r>
          </w:p>
        </w:tc>
      </w:tr>
      <w:tr w:rsidR="0095430C" w14:paraId="5F308FAA" w14:textId="77777777">
        <w:trPr>
          <w:divId w:val="1375348270"/>
          <w:tblCellSpacing w:w="15" w:type="dxa"/>
        </w:trPr>
        <w:tc>
          <w:tcPr>
            <w:tcW w:w="0" w:type="auto"/>
            <w:vAlign w:val="center"/>
            <w:hideMark/>
          </w:tcPr>
          <w:p w14:paraId="76196CF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58307" w14:textId="77777777" w:rsidR="0095430C" w:rsidRDefault="005B11EB">
            <w:pPr>
              <w:rPr>
                <w:rFonts w:eastAsia="Times New Roman"/>
                <w:lang w:val="en-US"/>
              </w:rPr>
            </w:pPr>
            <w:r>
              <w:rPr>
                <w:rFonts w:eastAsia="Times New Roman"/>
                <w:lang w:val="en-US"/>
              </w:rPr>
              <w:t>Assertion about certainty associated with a propensity, or potential risk, of a reaction to the identified Substance</w:t>
            </w:r>
          </w:p>
        </w:tc>
      </w:tr>
      <w:tr w:rsidR="0095430C" w14:paraId="2896AFFE" w14:textId="77777777">
        <w:trPr>
          <w:divId w:val="1375348270"/>
          <w:tblCellSpacing w:w="15" w:type="dxa"/>
        </w:trPr>
        <w:tc>
          <w:tcPr>
            <w:tcW w:w="0" w:type="auto"/>
            <w:vAlign w:val="center"/>
            <w:hideMark/>
          </w:tcPr>
          <w:p w14:paraId="65044A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0B34623"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95430C" w14:paraId="69200C80" w14:textId="77777777">
        <w:trPr>
          <w:divId w:val="1375348270"/>
          <w:tblCellSpacing w:w="15" w:type="dxa"/>
        </w:trPr>
        <w:tc>
          <w:tcPr>
            <w:tcW w:w="0" w:type="auto"/>
            <w:vAlign w:val="center"/>
            <w:hideMark/>
          </w:tcPr>
          <w:p w14:paraId="37EA5FBE" w14:textId="77777777" w:rsidR="0095430C" w:rsidRDefault="0095430C">
            <w:pPr>
              <w:rPr>
                <w:rFonts w:eastAsia="Times New Roman"/>
                <w:lang w:val="en-US"/>
              </w:rPr>
            </w:pPr>
          </w:p>
        </w:tc>
        <w:tc>
          <w:tcPr>
            <w:tcW w:w="0" w:type="auto"/>
            <w:vAlign w:val="center"/>
            <w:hideMark/>
          </w:tcPr>
          <w:p w14:paraId="3567C5E7" w14:textId="77777777" w:rsidR="0095430C"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95430C" w14:paraId="5F72A187" w14:textId="77777777">
        <w:trPr>
          <w:divId w:val="1375348270"/>
          <w:tblCellSpacing w:w="15" w:type="dxa"/>
        </w:trPr>
        <w:tc>
          <w:tcPr>
            <w:tcW w:w="0" w:type="auto"/>
            <w:vAlign w:val="center"/>
            <w:hideMark/>
          </w:tcPr>
          <w:p w14:paraId="0D8C85AF" w14:textId="77777777" w:rsidR="0095430C" w:rsidRDefault="0095430C">
            <w:pPr>
              <w:rPr>
                <w:rFonts w:eastAsia="Times New Roman"/>
                <w:lang w:val="en-US"/>
              </w:rPr>
            </w:pPr>
          </w:p>
        </w:tc>
        <w:tc>
          <w:tcPr>
            <w:tcW w:w="0" w:type="auto"/>
            <w:vAlign w:val="center"/>
            <w:hideMark/>
          </w:tcPr>
          <w:p w14:paraId="62F155BA"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95430C" w14:paraId="25E90AEA" w14:textId="77777777">
        <w:trPr>
          <w:divId w:val="1375348270"/>
          <w:tblCellSpacing w:w="15" w:type="dxa"/>
        </w:trPr>
        <w:tc>
          <w:tcPr>
            <w:tcW w:w="0" w:type="auto"/>
            <w:vAlign w:val="center"/>
            <w:hideMark/>
          </w:tcPr>
          <w:p w14:paraId="4BAB9388" w14:textId="77777777" w:rsidR="0095430C" w:rsidRDefault="0095430C">
            <w:pPr>
              <w:rPr>
                <w:rFonts w:eastAsia="Times New Roman"/>
                <w:lang w:val="en-US"/>
              </w:rPr>
            </w:pPr>
          </w:p>
        </w:tc>
        <w:tc>
          <w:tcPr>
            <w:tcW w:w="0" w:type="auto"/>
            <w:vAlign w:val="center"/>
            <w:hideMark/>
          </w:tcPr>
          <w:p w14:paraId="104799EE"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95430C" w14:paraId="2CB9BB40" w14:textId="77777777">
        <w:trPr>
          <w:divId w:val="1375348270"/>
          <w:tblCellSpacing w:w="15" w:type="dxa"/>
        </w:trPr>
        <w:tc>
          <w:tcPr>
            <w:tcW w:w="0" w:type="auto"/>
            <w:vAlign w:val="center"/>
            <w:hideMark/>
          </w:tcPr>
          <w:p w14:paraId="78548979" w14:textId="77777777" w:rsidR="0095430C" w:rsidRDefault="0095430C">
            <w:pPr>
              <w:rPr>
                <w:rFonts w:eastAsia="Times New Roman"/>
                <w:lang w:val="en-US"/>
              </w:rPr>
            </w:pPr>
          </w:p>
        </w:tc>
        <w:tc>
          <w:tcPr>
            <w:tcW w:w="0" w:type="auto"/>
            <w:vAlign w:val="center"/>
            <w:hideMark/>
          </w:tcPr>
          <w:p w14:paraId="5E2AD852"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95430C" w14:paraId="78E24362" w14:textId="77777777">
        <w:trPr>
          <w:divId w:val="1375348270"/>
          <w:tblCellSpacing w:w="15" w:type="dxa"/>
        </w:trPr>
        <w:tc>
          <w:tcPr>
            <w:tcW w:w="0" w:type="auto"/>
            <w:vAlign w:val="center"/>
            <w:hideMark/>
          </w:tcPr>
          <w:p w14:paraId="6C514A95" w14:textId="77777777" w:rsidR="0095430C" w:rsidRDefault="0095430C">
            <w:pPr>
              <w:rPr>
                <w:rFonts w:eastAsia="Times New Roman"/>
                <w:lang w:val="en-US"/>
              </w:rPr>
            </w:pPr>
          </w:p>
        </w:tc>
        <w:tc>
          <w:tcPr>
            <w:tcW w:w="0" w:type="auto"/>
            <w:vAlign w:val="center"/>
            <w:hideMark/>
          </w:tcPr>
          <w:p w14:paraId="05A72926" w14:textId="77777777" w:rsidR="0095430C"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95430C" w14:paraId="6691DC17" w14:textId="77777777">
        <w:trPr>
          <w:divId w:val="1375348270"/>
          <w:tblCellSpacing w:w="15" w:type="dxa"/>
        </w:trPr>
        <w:tc>
          <w:tcPr>
            <w:tcW w:w="0" w:type="auto"/>
            <w:vAlign w:val="center"/>
            <w:hideMark/>
          </w:tcPr>
          <w:p w14:paraId="1B4009BB" w14:textId="77777777" w:rsidR="0095430C" w:rsidRDefault="0095430C">
            <w:pPr>
              <w:rPr>
                <w:rFonts w:eastAsia="Times New Roman"/>
                <w:lang w:val="en-US"/>
              </w:rPr>
            </w:pPr>
          </w:p>
        </w:tc>
        <w:tc>
          <w:tcPr>
            <w:tcW w:w="0" w:type="auto"/>
            <w:vAlign w:val="center"/>
            <w:hideMark/>
          </w:tcPr>
          <w:p w14:paraId="02C1F9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14:paraId="04B55952" w14:textId="77777777" w:rsidR="0095430C"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07DAA3" w14:textId="77777777">
        <w:trPr>
          <w:divId w:val="1375348270"/>
          <w:tblCellSpacing w:w="15" w:type="dxa"/>
        </w:trPr>
        <w:tc>
          <w:tcPr>
            <w:tcW w:w="0" w:type="auto"/>
            <w:vAlign w:val="center"/>
            <w:hideMark/>
          </w:tcPr>
          <w:p w14:paraId="3C3045A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EDE21B" w14:textId="77777777" w:rsidR="0095430C" w:rsidRDefault="005B11EB">
            <w:pPr>
              <w:rPr>
                <w:rFonts w:eastAsia="Times New Roman"/>
                <w:lang w:val="en-US"/>
              </w:rPr>
            </w:pPr>
            <w:r>
              <w:rPr>
                <w:rFonts w:eastAsia="Times New Roman"/>
                <w:lang w:val="en-US"/>
              </w:rPr>
              <w:t xml:space="preserve">AllergyIntoleranceType (Allergy Intolerance Type) </w:t>
            </w:r>
          </w:p>
        </w:tc>
      </w:tr>
      <w:tr w:rsidR="0095430C" w14:paraId="3D9E25AD" w14:textId="77777777">
        <w:trPr>
          <w:divId w:val="1375348270"/>
          <w:tblCellSpacing w:w="15" w:type="dxa"/>
        </w:trPr>
        <w:tc>
          <w:tcPr>
            <w:tcW w:w="0" w:type="auto"/>
            <w:vAlign w:val="center"/>
            <w:hideMark/>
          </w:tcPr>
          <w:p w14:paraId="175B54D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5D37E39" w14:textId="77777777" w:rsidR="0095430C" w:rsidRDefault="005B11EB">
            <w:pPr>
              <w:rPr>
                <w:rFonts w:eastAsia="Times New Roman"/>
                <w:lang w:val="en-US"/>
              </w:rPr>
            </w:pPr>
            <w:r>
              <w:rPr>
                <w:rFonts w:eastAsia="Times New Roman"/>
                <w:lang w:val="en-US"/>
              </w:rPr>
              <w:t>Identification of the underlying physiological mechanism for a Reaction Risk</w:t>
            </w:r>
          </w:p>
        </w:tc>
      </w:tr>
      <w:tr w:rsidR="0095430C" w14:paraId="66851327" w14:textId="77777777">
        <w:trPr>
          <w:divId w:val="1375348270"/>
          <w:tblCellSpacing w:w="15" w:type="dxa"/>
        </w:trPr>
        <w:tc>
          <w:tcPr>
            <w:tcW w:w="0" w:type="auto"/>
            <w:vAlign w:val="center"/>
            <w:hideMark/>
          </w:tcPr>
          <w:p w14:paraId="771836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7006DE6" w14:textId="77777777" w:rsidR="0095430C"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95430C" w14:paraId="0B948FC6" w14:textId="77777777">
        <w:trPr>
          <w:divId w:val="1375348270"/>
          <w:tblCellSpacing w:w="15" w:type="dxa"/>
        </w:trPr>
        <w:tc>
          <w:tcPr>
            <w:tcW w:w="0" w:type="auto"/>
            <w:vAlign w:val="center"/>
            <w:hideMark/>
          </w:tcPr>
          <w:p w14:paraId="1A3CB016" w14:textId="77777777" w:rsidR="0095430C" w:rsidRDefault="0095430C">
            <w:pPr>
              <w:rPr>
                <w:rFonts w:eastAsia="Times New Roman"/>
                <w:lang w:val="en-US"/>
              </w:rPr>
            </w:pPr>
          </w:p>
        </w:tc>
        <w:tc>
          <w:tcPr>
            <w:tcW w:w="0" w:type="auto"/>
            <w:vAlign w:val="center"/>
            <w:hideMark/>
          </w:tcPr>
          <w:p w14:paraId="253C0B91" w14:textId="77777777" w:rsidR="0095430C" w:rsidRDefault="005B11EB">
            <w:pPr>
              <w:rPr>
                <w:rFonts w:eastAsia="Times New Roman"/>
                <w:lang w:val="en-US"/>
              </w:rPr>
            </w:pPr>
            <w:r>
              <w:rPr>
                <w:rFonts w:eastAsia="Times New Roman"/>
                <w:b/>
                <w:bCs/>
                <w:lang w:val="en-US"/>
              </w:rPr>
              <w:t xml:space="preserve">Intolerance: </w:t>
            </w:r>
            <w:r>
              <w:rPr>
                <w:rFonts w:eastAsia="Times New Roman"/>
                <w:lang w:val="en-US"/>
              </w:rPr>
              <w:t xml:space="preserve">Adverse reaction to a substance, not judged to be immune-mediated (non-allergic). This can include (but is not limited to) pseudoallergic reactions, side effects, drug toxicities (eg to Gentamicin), drug-drug interactions, food-drug interactions, and drug-disease interactions. </w:t>
            </w:r>
          </w:p>
        </w:tc>
      </w:tr>
    </w:tbl>
    <w:p w14:paraId="5D5C4717" w14:textId="77777777" w:rsidR="0095430C"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310C904" w14:textId="77777777">
        <w:trPr>
          <w:divId w:val="1375348270"/>
          <w:tblCellSpacing w:w="15" w:type="dxa"/>
        </w:trPr>
        <w:tc>
          <w:tcPr>
            <w:tcW w:w="0" w:type="auto"/>
            <w:vAlign w:val="center"/>
            <w:hideMark/>
          </w:tcPr>
          <w:p w14:paraId="382024F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37930A" w14:textId="77777777" w:rsidR="0095430C" w:rsidRDefault="005B11EB">
            <w:pPr>
              <w:rPr>
                <w:rFonts w:eastAsia="Times New Roman"/>
                <w:lang w:val="en-US"/>
              </w:rPr>
            </w:pPr>
            <w:r>
              <w:rPr>
                <w:rFonts w:eastAsia="Times New Roman"/>
                <w:lang w:val="en-US"/>
              </w:rPr>
              <w:t xml:space="preserve">AnswerFormat (Answer Format) </w:t>
            </w:r>
          </w:p>
        </w:tc>
      </w:tr>
      <w:tr w:rsidR="0095430C" w14:paraId="63963D14" w14:textId="77777777">
        <w:trPr>
          <w:divId w:val="1375348270"/>
          <w:tblCellSpacing w:w="15" w:type="dxa"/>
        </w:trPr>
        <w:tc>
          <w:tcPr>
            <w:tcW w:w="0" w:type="auto"/>
            <w:vAlign w:val="center"/>
            <w:hideMark/>
          </w:tcPr>
          <w:p w14:paraId="55FC64E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B7286A" w14:textId="77777777" w:rsidR="0095430C" w:rsidRDefault="005B11EB">
            <w:pPr>
              <w:rPr>
                <w:rFonts w:eastAsia="Times New Roman"/>
                <w:lang w:val="en-US"/>
              </w:rPr>
            </w:pPr>
            <w:r>
              <w:rPr>
                <w:rFonts w:eastAsia="Times New Roman"/>
                <w:lang w:val="en-US"/>
              </w:rPr>
              <w:t>The expected format of an answer</w:t>
            </w:r>
          </w:p>
        </w:tc>
      </w:tr>
      <w:tr w:rsidR="0095430C" w14:paraId="6EF2B5AB" w14:textId="77777777">
        <w:trPr>
          <w:divId w:val="1375348270"/>
          <w:tblCellSpacing w:w="15" w:type="dxa"/>
        </w:trPr>
        <w:tc>
          <w:tcPr>
            <w:tcW w:w="0" w:type="auto"/>
            <w:vAlign w:val="center"/>
            <w:hideMark/>
          </w:tcPr>
          <w:p w14:paraId="15B2088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FECC5B" w14:textId="77777777" w:rsidR="0095430C" w:rsidRDefault="005B11EB">
            <w:pPr>
              <w:rPr>
                <w:rFonts w:eastAsia="Times New Roman"/>
                <w:lang w:val="en-US"/>
              </w:rPr>
            </w:pPr>
            <w:r>
              <w:rPr>
                <w:rFonts w:eastAsia="Times New Roman"/>
                <w:b/>
                <w:bCs/>
                <w:lang w:val="en-US"/>
              </w:rPr>
              <w:t xml:space="preserve">Boolean: </w:t>
            </w:r>
            <w:r>
              <w:rPr>
                <w:rFonts w:eastAsia="Times New Roman"/>
                <w:lang w:val="en-US"/>
              </w:rPr>
              <w:t xml:space="preserve">Answer is a yes/no answer </w:t>
            </w:r>
          </w:p>
        </w:tc>
      </w:tr>
      <w:tr w:rsidR="0095430C" w14:paraId="486DF5C5" w14:textId="77777777">
        <w:trPr>
          <w:divId w:val="1375348270"/>
          <w:tblCellSpacing w:w="15" w:type="dxa"/>
        </w:trPr>
        <w:tc>
          <w:tcPr>
            <w:tcW w:w="0" w:type="auto"/>
            <w:vAlign w:val="center"/>
            <w:hideMark/>
          </w:tcPr>
          <w:p w14:paraId="70304F90" w14:textId="77777777" w:rsidR="0095430C" w:rsidRDefault="0095430C">
            <w:pPr>
              <w:rPr>
                <w:rFonts w:eastAsia="Times New Roman"/>
                <w:lang w:val="en-US"/>
              </w:rPr>
            </w:pPr>
          </w:p>
        </w:tc>
        <w:tc>
          <w:tcPr>
            <w:tcW w:w="0" w:type="auto"/>
            <w:vAlign w:val="center"/>
            <w:hideMark/>
          </w:tcPr>
          <w:p w14:paraId="08693DA1" w14:textId="77777777" w:rsidR="0095430C" w:rsidRDefault="005B11EB">
            <w:pPr>
              <w:rPr>
                <w:rFonts w:eastAsia="Times New Roman"/>
                <w:lang w:val="en-US"/>
              </w:rPr>
            </w:pPr>
            <w:r>
              <w:rPr>
                <w:rFonts w:eastAsia="Times New Roman"/>
                <w:b/>
                <w:bCs/>
                <w:lang w:val="en-US"/>
              </w:rPr>
              <w:t xml:space="preserve">Decimal: </w:t>
            </w:r>
            <w:r>
              <w:rPr>
                <w:rFonts w:eastAsia="Times New Roman"/>
                <w:lang w:val="en-US"/>
              </w:rPr>
              <w:t xml:space="preserve">Answer is a floating point number </w:t>
            </w:r>
          </w:p>
        </w:tc>
      </w:tr>
      <w:tr w:rsidR="0095430C" w14:paraId="04EB10F6" w14:textId="77777777">
        <w:trPr>
          <w:divId w:val="1375348270"/>
          <w:tblCellSpacing w:w="15" w:type="dxa"/>
        </w:trPr>
        <w:tc>
          <w:tcPr>
            <w:tcW w:w="0" w:type="auto"/>
            <w:vAlign w:val="center"/>
            <w:hideMark/>
          </w:tcPr>
          <w:p w14:paraId="3D7A6DD1" w14:textId="77777777" w:rsidR="0095430C" w:rsidRDefault="0095430C">
            <w:pPr>
              <w:rPr>
                <w:rFonts w:eastAsia="Times New Roman"/>
                <w:lang w:val="en-US"/>
              </w:rPr>
            </w:pPr>
          </w:p>
        </w:tc>
        <w:tc>
          <w:tcPr>
            <w:tcW w:w="0" w:type="auto"/>
            <w:vAlign w:val="center"/>
            <w:hideMark/>
          </w:tcPr>
          <w:p w14:paraId="1CD3D04E" w14:textId="77777777" w:rsidR="0095430C" w:rsidRDefault="005B11EB">
            <w:pPr>
              <w:rPr>
                <w:rFonts w:eastAsia="Times New Roman"/>
                <w:lang w:val="en-US"/>
              </w:rPr>
            </w:pPr>
            <w:r>
              <w:rPr>
                <w:rFonts w:eastAsia="Times New Roman"/>
                <w:b/>
                <w:bCs/>
                <w:lang w:val="en-US"/>
              </w:rPr>
              <w:t xml:space="preserve">Integer: </w:t>
            </w:r>
            <w:r>
              <w:rPr>
                <w:rFonts w:eastAsia="Times New Roman"/>
                <w:lang w:val="en-US"/>
              </w:rPr>
              <w:t xml:space="preserve">Answer is an integer </w:t>
            </w:r>
          </w:p>
        </w:tc>
      </w:tr>
      <w:tr w:rsidR="0095430C" w14:paraId="34A45D8A" w14:textId="77777777">
        <w:trPr>
          <w:divId w:val="1375348270"/>
          <w:tblCellSpacing w:w="15" w:type="dxa"/>
        </w:trPr>
        <w:tc>
          <w:tcPr>
            <w:tcW w:w="0" w:type="auto"/>
            <w:vAlign w:val="center"/>
            <w:hideMark/>
          </w:tcPr>
          <w:p w14:paraId="48F671ED" w14:textId="77777777" w:rsidR="0095430C" w:rsidRDefault="0095430C">
            <w:pPr>
              <w:rPr>
                <w:rFonts w:eastAsia="Times New Roman"/>
                <w:lang w:val="en-US"/>
              </w:rPr>
            </w:pPr>
          </w:p>
        </w:tc>
        <w:tc>
          <w:tcPr>
            <w:tcW w:w="0" w:type="auto"/>
            <w:vAlign w:val="center"/>
            <w:hideMark/>
          </w:tcPr>
          <w:p w14:paraId="317D72A8" w14:textId="77777777" w:rsidR="0095430C" w:rsidRDefault="005B11EB">
            <w:pPr>
              <w:rPr>
                <w:rFonts w:eastAsia="Times New Roman"/>
                <w:lang w:val="en-US"/>
              </w:rPr>
            </w:pPr>
            <w:r>
              <w:rPr>
                <w:rFonts w:eastAsia="Times New Roman"/>
                <w:b/>
                <w:bCs/>
                <w:lang w:val="en-US"/>
              </w:rPr>
              <w:t xml:space="preserve">Date: </w:t>
            </w:r>
            <w:r>
              <w:rPr>
                <w:rFonts w:eastAsia="Times New Roman"/>
                <w:lang w:val="en-US"/>
              </w:rPr>
              <w:t xml:space="preserve">Answer is a date </w:t>
            </w:r>
          </w:p>
        </w:tc>
      </w:tr>
      <w:tr w:rsidR="0095430C" w14:paraId="7E75D3A3" w14:textId="77777777">
        <w:trPr>
          <w:divId w:val="1375348270"/>
          <w:tblCellSpacing w:w="15" w:type="dxa"/>
        </w:trPr>
        <w:tc>
          <w:tcPr>
            <w:tcW w:w="0" w:type="auto"/>
            <w:vAlign w:val="center"/>
            <w:hideMark/>
          </w:tcPr>
          <w:p w14:paraId="20A54E0D" w14:textId="77777777" w:rsidR="0095430C" w:rsidRDefault="0095430C">
            <w:pPr>
              <w:rPr>
                <w:rFonts w:eastAsia="Times New Roman"/>
                <w:lang w:val="en-US"/>
              </w:rPr>
            </w:pPr>
          </w:p>
        </w:tc>
        <w:tc>
          <w:tcPr>
            <w:tcW w:w="0" w:type="auto"/>
            <w:vAlign w:val="center"/>
            <w:hideMark/>
          </w:tcPr>
          <w:p w14:paraId="00B0172D" w14:textId="77777777" w:rsidR="0095430C"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p>
        </w:tc>
      </w:tr>
      <w:tr w:rsidR="0095430C" w14:paraId="3A462221" w14:textId="77777777">
        <w:trPr>
          <w:divId w:val="1375348270"/>
          <w:tblCellSpacing w:w="15" w:type="dxa"/>
        </w:trPr>
        <w:tc>
          <w:tcPr>
            <w:tcW w:w="0" w:type="auto"/>
            <w:vAlign w:val="center"/>
            <w:hideMark/>
          </w:tcPr>
          <w:p w14:paraId="0945208F" w14:textId="77777777" w:rsidR="0095430C" w:rsidRDefault="0095430C">
            <w:pPr>
              <w:rPr>
                <w:rFonts w:eastAsia="Times New Roman"/>
                <w:lang w:val="en-US"/>
              </w:rPr>
            </w:pPr>
          </w:p>
        </w:tc>
        <w:tc>
          <w:tcPr>
            <w:tcW w:w="0" w:type="auto"/>
            <w:vAlign w:val="center"/>
            <w:hideMark/>
          </w:tcPr>
          <w:p w14:paraId="3BFED535" w14:textId="77777777" w:rsidR="0095430C" w:rsidRDefault="005B11EB">
            <w:pPr>
              <w:rPr>
                <w:rFonts w:eastAsia="Times New Roman"/>
                <w:lang w:val="en-US"/>
              </w:rPr>
            </w:pPr>
            <w:r>
              <w:rPr>
                <w:rFonts w:eastAsia="Times New Roman"/>
                <w:b/>
                <w:bCs/>
                <w:lang w:val="en-US"/>
              </w:rPr>
              <w:t xml:space="preserve">Instant: </w:t>
            </w:r>
            <w:r>
              <w:rPr>
                <w:rFonts w:eastAsia="Times New Roman"/>
                <w:lang w:val="en-US"/>
              </w:rPr>
              <w:t xml:space="preserve">Answer is a system timestamp </w:t>
            </w:r>
          </w:p>
        </w:tc>
      </w:tr>
      <w:tr w:rsidR="0095430C" w14:paraId="0D212D1B" w14:textId="77777777">
        <w:trPr>
          <w:divId w:val="1375348270"/>
          <w:tblCellSpacing w:w="15" w:type="dxa"/>
        </w:trPr>
        <w:tc>
          <w:tcPr>
            <w:tcW w:w="0" w:type="auto"/>
            <w:vAlign w:val="center"/>
            <w:hideMark/>
          </w:tcPr>
          <w:p w14:paraId="2F981798" w14:textId="77777777" w:rsidR="0095430C" w:rsidRDefault="0095430C">
            <w:pPr>
              <w:rPr>
                <w:rFonts w:eastAsia="Times New Roman"/>
                <w:lang w:val="en-US"/>
              </w:rPr>
            </w:pPr>
          </w:p>
        </w:tc>
        <w:tc>
          <w:tcPr>
            <w:tcW w:w="0" w:type="auto"/>
            <w:vAlign w:val="center"/>
            <w:hideMark/>
          </w:tcPr>
          <w:p w14:paraId="78CDE042"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Answer is a time (hour/minute/second) independent of date </w:t>
            </w:r>
          </w:p>
        </w:tc>
      </w:tr>
      <w:tr w:rsidR="0095430C" w14:paraId="65776BEF" w14:textId="77777777">
        <w:trPr>
          <w:divId w:val="1375348270"/>
          <w:tblCellSpacing w:w="15" w:type="dxa"/>
        </w:trPr>
        <w:tc>
          <w:tcPr>
            <w:tcW w:w="0" w:type="auto"/>
            <w:vAlign w:val="center"/>
            <w:hideMark/>
          </w:tcPr>
          <w:p w14:paraId="4CCC124A" w14:textId="77777777" w:rsidR="0095430C" w:rsidRDefault="0095430C">
            <w:pPr>
              <w:rPr>
                <w:rFonts w:eastAsia="Times New Roman"/>
                <w:lang w:val="en-US"/>
              </w:rPr>
            </w:pPr>
          </w:p>
        </w:tc>
        <w:tc>
          <w:tcPr>
            <w:tcW w:w="0" w:type="auto"/>
            <w:vAlign w:val="center"/>
            <w:hideMark/>
          </w:tcPr>
          <w:p w14:paraId="4BE68489"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Answer is a short (few words to short sentence) free-text entry </w:t>
            </w:r>
          </w:p>
        </w:tc>
      </w:tr>
      <w:tr w:rsidR="0095430C" w14:paraId="42CD2412" w14:textId="77777777">
        <w:trPr>
          <w:divId w:val="1375348270"/>
          <w:tblCellSpacing w:w="15" w:type="dxa"/>
        </w:trPr>
        <w:tc>
          <w:tcPr>
            <w:tcW w:w="0" w:type="auto"/>
            <w:vAlign w:val="center"/>
            <w:hideMark/>
          </w:tcPr>
          <w:p w14:paraId="3174ACCE" w14:textId="77777777" w:rsidR="0095430C" w:rsidRDefault="0095430C">
            <w:pPr>
              <w:rPr>
                <w:rFonts w:eastAsia="Times New Roman"/>
                <w:lang w:val="en-US"/>
              </w:rPr>
            </w:pPr>
          </w:p>
        </w:tc>
        <w:tc>
          <w:tcPr>
            <w:tcW w:w="0" w:type="auto"/>
            <w:vAlign w:val="center"/>
            <w:hideMark/>
          </w:tcPr>
          <w:p w14:paraId="641633C6" w14:textId="77777777" w:rsidR="0095430C" w:rsidRDefault="005B11EB">
            <w:pPr>
              <w:rPr>
                <w:rFonts w:eastAsia="Times New Roman"/>
                <w:lang w:val="en-US"/>
              </w:rPr>
            </w:pPr>
            <w:r>
              <w:rPr>
                <w:rFonts w:eastAsia="Times New Roman"/>
                <w:b/>
                <w:bCs/>
                <w:lang w:val="en-US"/>
              </w:rPr>
              <w:t xml:space="preserve">Text: </w:t>
            </w:r>
            <w:r>
              <w:rPr>
                <w:rFonts w:eastAsia="Times New Roman"/>
                <w:lang w:val="en-US"/>
              </w:rPr>
              <w:t xml:space="preserve">Answer is a long (potentially multi-paragram) free-text entry (still captured as a string) </w:t>
            </w:r>
          </w:p>
        </w:tc>
      </w:tr>
      <w:tr w:rsidR="0095430C" w14:paraId="1A3CD283" w14:textId="77777777">
        <w:trPr>
          <w:divId w:val="1375348270"/>
          <w:tblCellSpacing w:w="15" w:type="dxa"/>
        </w:trPr>
        <w:tc>
          <w:tcPr>
            <w:tcW w:w="0" w:type="auto"/>
            <w:vAlign w:val="center"/>
            <w:hideMark/>
          </w:tcPr>
          <w:p w14:paraId="52EDAB04" w14:textId="77777777" w:rsidR="0095430C" w:rsidRDefault="0095430C">
            <w:pPr>
              <w:rPr>
                <w:rFonts w:eastAsia="Times New Roman"/>
                <w:lang w:val="en-US"/>
              </w:rPr>
            </w:pPr>
          </w:p>
        </w:tc>
        <w:tc>
          <w:tcPr>
            <w:tcW w:w="0" w:type="auto"/>
            <w:vAlign w:val="center"/>
            <w:hideMark/>
          </w:tcPr>
          <w:p w14:paraId="02C6A88D" w14:textId="77777777" w:rsidR="0095430C"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p>
        </w:tc>
      </w:tr>
      <w:tr w:rsidR="0095430C" w14:paraId="743A3FD0" w14:textId="77777777">
        <w:trPr>
          <w:divId w:val="1375348270"/>
          <w:tblCellSpacing w:w="15" w:type="dxa"/>
        </w:trPr>
        <w:tc>
          <w:tcPr>
            <w:tcW w:w="0" w:type="auto"/>
            <w:vAlign w:val="center"/>
            <w:hideMark/>
          </w:tcPr>
          <w:p w14:paraId="2A64A24B" w14:textId="77777777" w:rsidR="0095430C" w:rsidRDefault="0095430C">
            <w:pPr>
              <w:rPr>
                <w:rFonts w:eastAsia="Times New Roman"/>
                <w:lang w:val="en-US"/>
              </w:rPr>
            </w:pPr>
          </w:p>
        </w:tc>
        <w:tc>
          <w:tcPr>
            <w:tcW w:w="0" w:type="auto"/>
            <w:vAlign w:val="center"/>
            <w:hideMark/>
          </w:tcPr>
          <w:p w14:paraId="71B2D249" w14:textId="77777777" w:rsidR="0095430C" w:rsidRDefault="005B11EB">
            <w:pPr>
              <w:rPr>
                <w:rFonts w:eastAsia="Times New Roman"/>
                <w:lang w:val="en-US"/>
              </w:rPr>
            </w:pPr>
            <w:r>
              <w:rPr>
                <w:rFonts w:eastAsia="Times New Roman"/>
                <w:b/>
                <w:bCs/>
                <w:lang w:val="en-US"/>
              </w:rPr>
              <w:t xml:space="preserve">Choice: </w:t>
            </w:r>
            <w:r>
              <w:rPr>
                <w:rFonts w:eastAsia="Times New Roman"/>
                <w:lang w:val="en-US"/>
              </w:rPr>
              <w:t xml:space="preserve">Answer is a Coding drawn from a list of options </w:t>
            </w:r>
          </w:p>
        </w:tc>
      </w:tr>
      <w:tr w:rsidR="0095430C" w14:paraId="7A3A80D6" w14:textId="77777777">
        <w:trPr>
          <w:divId w:val="1375348270"/>
          <w:tblCellSpacing w:w="15" w:type="dxa"/>
        </w:trPr>
        <w:tc>
          <w:tcPr>
            <w:tcW w:w="0" w:type="auto"/>
            <w:vAlign w:val="center"/>
            <w:hideMark/>
          </w:tcPr>
          <w:p w14:paraId="79AF1428" w14:textId="77777777" w:rsidR="0095430C" w:rsidRDefault="0095430C">
            <w:pPr>
              <w:rPr>
                <w:rFonts w:eastAsia="Times New Roman"/>
                <w:lang w:val="en-US"/>
              </w:rPr>
            </w:pPr>
          </w:p>
        </w:tc>
        <w:tc>
          <w:tcPr>
            <w:tcW w:w="0" w:type="auto"/>
            <w:vAlign w:val="center"/>
            <w:hideMark/>
          </w:tcPr>
          <w:p w14:paraId="4CA53DA3" w14:textId="77777777" w:rsidR="0095430C"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95430C" w14:paraId="47324909" w14:textId="77777777">
        <w:trPr>
          <w:divId w:val="1375348270"/>
          <w:tblCellSpacing w:w="15" w:type="dxa"/>
        </w:trPr>
        <w:tc>
          <w:tcPr>
            <w:tcW w:w="0" w:type="auto"/>
            <w:vAlign w:val="center"/>
            <w:hideMark/>
          </w:tcPr>
          <w:p w14:paraId="316D7DCA" w14:textId="77777777" w:rsidR="0095430C" w:rsidRDefault="0095430C">
            <w:pPr>
              <w:rPr>
                <w:rFonts w:eastAsia="Times New Roman"/>
                <w:lang w:val="en-US"/>
              </w:rPr>
            </w:pPr>
          </w:p>
        </w:tc>
        <w:tc>
          <w:tcPr>
            <w:tcW w:w="0" w:type="auto"/>
            <w:vAlign w:val="center"/>
            <w:hideMark/>
          </w:tcPr>
          <w:p w14:paraId="507F8586" w14:textId="77777777" w:rsidR="0095430C"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95430C" w14:paraId="35432AF3" w14:textId="77777777">
        <w:trPr>
          <w:divId w:val="1375348270"/>
          <w:tblCellSpacing w:w="15" w:type="dxa"/>
        </w:trPr>
        <w:tc>
          <w:tcPr>
            <w:tcW w:w="0" w:type="auto"/>
            <w:vAlign w:val="center"/>
            <w:hideMark/>
          </w:tcPr>
          <w:p w14:paraId="6F28B290" w14:textId="77777777" w:rsidR="0095430C" w:rsidRDefault="0095430C">
            <w:pPr>
              <w:rPr>
                <w:rFonts w:eastAsia="Times New Roman"/>
                <w:lang w:val="en-US"/>
              </w:rPr>
            </w:pPr>
          </w:p>
        </w:tc>
        <w:tc>
          <w:tcPr>
            <w:tcW w:w="0" w:type="auto"/>
            <w:vAlign w:val="center"/>
            <w:hideMark/>
          </w:tcPr>
          <w:p w14:paraId="0757256B"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Answer is a reference to another resource (practitioner, organization, etc.) </w:t>
            </w:r>
          </w:p>
        </w:tc>
      </w:tr>
      <w:tr w:rsidR="0095430C" w14:paraId="7EBB9FEC" w14:textId="77777777">
        <w:trPr>
          <w:divId w:val="1375348270"/>
          <w:tblCellSpacing w:w="15" w:type="dxa"/>
        </w:trPr>
        <w:tc>
          <w:tcPr>
            <w:tcW w:w="0" w:type="auto"/>
            <w:vAlign w:val="center"/>
            <w:hideMark/>
          </w:tcPr>
          <w:p w14:paraId="6CD38524" w14:textId="77777777" w:rsidR="0095430C" w:rsidRDefault="0095430C">
            <w:pPr>
              <w:rPr>
                <w:rFonts w:eastAsia="Times New Roman"/>
                <w:lang w:val="en-US"/>
              </w:rPr>
            </w:pPr>
          </w:p>
        </w:tc>
        <w:tc>
          <w:tcPr>
            <w:tcW w:w="0" w:type="auto"/>
            <w:vAlign w:val="center"/>
            <w:hideMark/>
          </w:tcPr>
          <w:p w14:paraId="09A7A041"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Answer is a combination of a numeric value and unit, potentially with a comparator (&lt;, &gt;, etc) </w:t>
            </w:r>
          </w:p>
        </w:tc>
      </w:tr>
    </w:tbl>
    <w:p w14:paraId="7EF3176B" w14:textId="77777777" w:rsidR="0095430C"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9F7669" w14:textId="77777777">
        <w:trPr>
          <w:divId w:val="1375348270"/>
          <w:tblCellSpacing w:w="15" w:type="dxa"/>
        </w:trPr>
        <w:tc>
          <w:tcPr>
            <w:tcW w:w="0" w:type="auto"/>
            <w:vAlign w:val="center"/>
            <w:hideMark/>
          </w:tcPr>
          <w:p w14:paraId="4ED65948"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02C1146" w14:textId="77777777" w:rsidR="0095430C" w:rsidRDefault="005B11EB">
            <w:pPr>
              <w:rPr>
                <w:rFonts w:eastAsia="Times New Roman"/>
                <w:lang w:val="en-US"/>
              </w:rPr>
            </w:pPr>
            <w:r>
              <w:rPr>
                <w:rFonts w:eastAsia="Times New Roman"/>
                <w:lang w:val="en-US"/>
              </w:rPr>
              <w:t xml:space="preserve">AppointmentStatus (Appointment Status) </w:t>
            </w:r>
          </w:p>
        </w:tc>
      </w:tr>
      <w:tr w:rsidR="0095430C" w14:paraId="7059C36F" w14:textId="77777777">
        <w:trPr>
          <w:divId w:val="1375348270"/>
          <w:tblCellSpacing w:w="15" w:type="dxa"/>
        </w:trPr>
        <w:tc>
          <w:tcPr>
            <w:tcW w:w="0" w:type="auto"/>
            <w:vAlign w:val="center"/>
            <w:hideMark/>
          </w:tcPr>
          <w:p w14:paraId="518E54A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52D247" w14:textId="77777777" w:rsidR="0095430C" w:rsidRDefault="005B11EB">
            <w:pPr>
              <w:rPr>
                <w:rFonts w:eastAsia="Times New Roman"/>
                <w:lang w:val="en-US"/>
              </w:rPr>
            </w:pPr>
            <w:r>
              <w:rPr>
                <w:rFonts w:eastAsia="Times New Roman"/>
                <w:lang w:val="en-US"/>
              </w:rPr>
              <w:t>The free/busy status of an appointment</w:t>
            </w:r>
          </w:p>
        </w:tc>
      </w:tr>
      <w:tr w:rsidR="0095430C" w14:paraId="15BEE627" w14:textId="77777777">
        <w:trPr>
          <w:divId w:val="1375348270"/>
          <w:tblCellSpacing w:w="15" w:type="dxa"/>
        </w:trPr>
        <w:tc>
          <w:tcPr>
            <w:tcW w:w="0" w:type="auto"/>
            <w:vAlign w:val="center"/>
            <w:hideMark/>
          </w:tcPr>
          <w:p w14:paraId="3EAB6A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2BBB57"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95430C" w14:paraId="06ACCD28" w14:textId="77777777">
        <w:trPr>
          <w:divId w:val="1375348270"/>
          <w:tblCellSpacing w:w="15" w:type="dxa"/>
        </w:trPr>
        <w:tc>
          <w:tcPr>
            <w:tcW w:w="0" w:type="auto"/>
            <w:vAlign w:val="center"/>
            <w:hideMark/>
          </w:tcPr>
          <w:p w14:paraId="57902F12" w14:textId="77777777" w:rsidR="0095430C" w:rsidRDefault="0095430C">
            <w:pPr>
              <w:rPr>
                <w:rFonts w:eastAsia="Times New Roman"/>
                <w:lang w:val="en-US"/>
              </w:rPr>
            </w:pPr>
          </w:p>
        </w:tc>
        <w:tc>
          <w:tcPr>
            <w:tcW w:w="0" w:type="auto"/>
            <w:vAlign w:val="center"/>
            <w:hideMark/>
          </w:tcPr>
          <w:p w14:paraId="516ABBA0"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95430C" w14:paraId="75FD9DFF" w14:textId="77777777">
        <w:trPr>
          <w:divId w:val="1375348270"/>
          <w:tblCellSpacing w:w="15" w:type="dxa"/>
        </w:trPr>
        <w:tc>
          <w:tcPr>
            <w:tcW w:w="0" w:type="auto"/>
            <w:vAlign w:val="center"/>
            <w:hideMark/>
          </w:tcPr>
          <w:p w14:paraId="2E473DD1" w14:textId="77777777" w:rsidR="0095430C" w:rsidRDefault="0095430C">
            <w:pPr>
              <w:rPr>
                <w:rFonts w:eastAsia="Times New Roman"/>
                <w:lang w:val="en-US"/>
              </w:rPr>
            </w:pPr>
          </w:p>
        </w:tc>
        <w:tc>
          <w:tcPr>
            <w:tcW w:w="0" w:type="auto"/>
            <w:vAlign w:val="center"/>
            <w:hideMark/>
          </w:tcPr>
          <w:p w14:paraId="7E1B3CEF" w14:textId="77777777" w:rsidR="0095430C" w:rsidRDefault="005B11EB">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95430C" w14:paraId="3276B73F" w14:textId="77777777">
        <w:trPr>
          <w:divId w:val="1375348270"/>
          <w:tblCellSpacing w:w="15" w:type="dxa"/>
        </w:trPr>
        <w:tc>
          <w:tcPr>
            <w:tcW w:w="0" w:type="auto"/>
            <w:vAlign w:val="center"/>
            <w:hideMark/>
          </w:tcPr>
          <w:p w14:paraId="1DA34589" w14:textId="77777777" w:rsidR="0095430C" w:rsidRDefault="0095430C">
            <w:pPr>
              <w:rPr>
                <w:rFonts w:eastAsia="Times New Roman"/>
                <w:lang w:val="en-US"/>
              </w:rPr>
            </w:pPr>
          </w:p>
        </w:tc>
        <w:tc>
          <w:tcPr>
            <w:tcW w:w="0" w:type="auto"/>
            <w:vAlign w:val="center"/>
            <w:hideMark/>
          </w:tcPr>
          <w:p w14:paraId="1BAF6307" w14:textId="77777777" w:rsidR="0095430C" w:rsidRDefault="005B11EB">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95430C" w14:paraId="307EA74F" w14:textId="77777777">
        <w:trPr>
          <w:divId w:val="1375348270"/>
          <w:tblCellSpacing w:w="15" w:type="dxa"/>
        </w:trPr>
        <w:tc>
          <w:tcPr>
            <w:tcW w:w="0" w:type="auto"/>
            <w:vAlign w:val="center"/>
            <w:hideMark/>
          </w:tcPr>
          <w:p w14:paraId="0F60AC1B" w14:textId="77777777" w:rsidR="0095430C" w:rsidRDefault="0095430C">
            <w:pPr>
              <w:rPr>
                <w:rFonts w:eastAsia="Times New Roman"/>
                <w:lang w:val="en-US"/>
              </w:rPr>
            </w:pPr>
          </w:p>
        </w:tc>
        <w:tc>
          <w:tcPr>
            <w:tcW w:w="0" w:type="auto"/>
            <w:vAlign w:val="center"/>
            <w:hideMark/>
          </w:tcPr>
          <w:p w14:paraId="0AB72E7A" w14:textId="77777777" w:rsidR="0095430C" w:rsidRDefault="005B11EB">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95430C" w14:paraId="10F63833" w14:textId="77777777">
        <w:trPr>
          <w:divId w:val="1375348270"/>
          <w:tblCellSpacing w:w="15" w:type="dxa"/>
        </w:trPr>
        <w:tc>
          <w:tcPr>
            <w:tcW w:w="0" w:type="auto"/>
            <w:vAlign w:val="center"/>
            <w:hideMark/>
          </w:tcPr>
          <w:p w14:paraId="05E542E4" w14:textId="77777777" w:rsidR="0095430C" w:rsidRDefault="0095430C">
            <w:pPr>
              <w:rPr>
                <w:rFonts w:eastAsia="Times New Roman"/>
                <w:lang w:val="en-US"/>
              </w:rPr>
            </w:pPr>
          </w:p>
        </w:tc>
        <w:tc>
          <w:tcPr>
            <w:tcW w:w="0" w:type="auto"/>
            <w:vAlign w:val="center"/>
            <w:hideMark/>
          </w:tcPr>
          <w:p w14:paraId="4743D95A"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95430C" w14:paraId="784B0F8A" w14:textId="77777777">
        <w:trPr>
          <w:divId w:val="1375348270"/>
          <w:tblCellSpacing w:w="15" w:type="dxa"/>
        </w:trPr>
        <w:tc>
          <w:tcPr>
            <w:tcW w:w="0" w:type="auto"/>
            <w:vAlign w:val="center"/>
            <w:hideMark/>
          </w:tcPr>
          <w:p w14:paraId="50D6C296" w14:textId="77777777" w:rsidR="0095430C" w:rsidRDefault="0095430C">
            <w:pPr>
              <w:rPr>
                <w:rFonts w:eastAsia="Times New Roman"/>
                <w:lang w:val="en-US"/>
              </w:rPr>
            </w:pPr>
          </w:p>
        </w:tc>
        <w:tc>
          <w:tcPr>
            <w:tcW w:w="0" w:type="auto"/>
            <w:vAlign w:val="center"/>
            <w:hideMark/>
          </w:tcPr>
          <w:p w14:paraId="59F3C7F6" w14:textId="77777777" w:rsidR="0095430C" w:rsidRDefault="005B11EB">
            <w:pPr>
              <w:rPr>
                <w:rFonts w:eastAsia="Times New Roman"/>
                <w:lang w:val="en-US"/>
              </w:rPr>
            </w:pPr>
            <w:r>
              <w:rPr>
                <w:rFonts w:eastAsia="Times New Roman"/>
                <w:b/>
                <w:bCs/>
                <w:lang w:val="en-US"/>
              </w:rPr>
              <w:t xml:space="preserve">No Show: </w:t>
            </w:r>
            <w:r>
              <w:rPr>
                <w:rFonts w:eastAsia="Times New Roman"/>
                <w:lang w:val="en-US"/>
              </w:rPr>
              <w:t xml:space="preserve">Some or all of the participant(s) have not/did not appear for the appointment (usually the patient) </w:t>
            </w:r>
          </w:p>
        </w:tc>
      </w:tr>
    </w:tbl>
    <w:p w14:paraId="72A025E7" w14:textId="77777777" w:rsidR="0095430C"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4"/>
      </w:tblGrid>
      <w:tr w:rsidR="0095430C" w14:paraId="786D0E84" w14:textId="77777777">
        <w:trPr>
          <w:divId w:val="1375348270"/>
          <w:tblCellSpacing w:w="15" w:type="dxa"/>
        </w:trPr>
        <w:tc>
          <w:tcPr>
            <w:tcW w:w="0" w:type="auto"/>
            <w:vAlign w:val="center"/>
            <w:hideMark/>
          </w:tcPr>
          <w:p w14:paraId="04DB0A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1C72CD" w14:textId="77777777" w:rsidR="0095430C" w:rsidRDefault="005B11EB">
            <w:pPr>
              <w:rPr>
                <w:rFonts w:eastAsia="Times New Roman"/>
                <w:lang w:val="en-US"/>
              </w:rPr>
            </w:pPr>
            <w:r>
              <w:rPr>
                <w:rFonts w:eastAsia="Times New Roman"/>
                <w:lang w:val="en-US"/>
              </w:rPr>
              <w:t xml:space="preserve">AssertionDirectionType (Assertion Direction Type) </w:t>
            </w:r>
          </w:p>
        </w:tc>
      </w:tr>
      <w:tr w:rsidR="0095430C" w14:paraId="2CCFAA4F" w14:textId="77777777">
        <w:trPr>
          <w:divId w:val="1375348270"/>
          <w:tblCellSpacing w:w="15" w:type="dxa"/>
        </w:trPr>
        <w:tc>
          <w:tcPr>
            <w:tcW w:w="0" w:type="auto"/>
            <w:vAlign w:val="center"/>
            <w:hideMark/>
          </w:tcPr>
          <w:p w14:paraId="0AD2DB5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6343B31" w14:textId="77777777" w:rsidR="0095430C" w:rsidRDefault="005B11EB">
            <w:pPr>
              <w:rPr>
                <w:rFonts w:eastAsia="Times New Roman"/>
                <w:lang w:val="en-US"/>
              </w:rPr>
            </w:pPr>
            <w:r>
              <w:rPr>
                <w:rFonts w:eastAsia="Times New Roman"/>
                <w:lang w:val="en-US"/>
              </w:rPr>
              <w:t>The type of direction to use for assertion. The direction to use for assertions.</w:t>
            </w:r>
          </w:p>
        </w:tc>
      </w:tr>
      <w:tr w:rsidR="0095430C" w14:paraId="2C5BE8F6" w14:textId="77777777">
        <w:trPr>
          <w:divId w:val="1375348270"/>
          <w:tblCellSpacing w:w="15" w:type="dxa"/>
        </w:trPr>
        <w:tc>
          <w:tcPr>
            <w:tcW w:w="0" w:type="auto"/>
            <w:vAlign w:val="center"/>
            <w:hideMark/>
          </w:tcPr>
          <w:p w14:paraId="35C5549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4A1D88" w14:textId="77777777" w:rsidR="0095430C" w:rsidRDefault="005B11EB">
            <w:pPr>
              <w:rPr>
                <w:rFonts w:eastAsia="Times New Roman"/>
                <w:lang w:val="en-US"/>
              </w:rPr>
            </w:pPr>
            <w:r>
              <w:rPr>
                <w:rFonts w:eastAsia="Times New Roman"/>
                <w:b/>
                <w:bCs/>
                <w:lang w:val="en-US"/>
              </w:rPr>
              <w:t xml:space="preserve">response: </w:t>
            </w:r>
            <w:r>
              <w:rPr>
                <w:rFonts w:eastAsia="Times New Roman"/>
                <w:lang w:val="en-US"/>
              </w:rPr>
              <w:t xml:space="preserve">Default value. Assertion is evaluated on the response. </w:t>
            </w:r>
          </w:p>
        </w:tc>
      </w:tr>
      <w:tr w:rsidR="0095430C" w14:paraId="578E3613" w14:textId="77777777">
        <w:trPr>
          <w:divId w:val="1375348270"/>
          <w:tblCellSpacing w:w="15" w:type="dxa"/>
        </w:trPr>
        <w:tc>
          <w:tcPr>
            <w:tcW w:w="0" w:type="auto"/>
            <w:vAlign w:val="center"/>
            <w:hideMark/>
          </w:tcPr>
          <w:p w14:paraId="5D04F743" w14:textId="77777777" w:rsidR="0095430C" w:rsidRDefault="0095430C">
            <w:pPr>
              <w:rPr>
                <w:rFonts w:eastAsia="Times New Roman"/>
                <w:lang w:val="en-US"/>
              </w:rPr>
            </w:pPr>
          </w:p>
        </w:tc>
        <w:tc>
          <w:tcPr>
            <w:tcW w:w="0" w:type="auto"/>
            <w:vAlign w:val="center"/>
            <w:hideMark/>
          </w:tcPr>
          <w:p w14:paraId="228EB3A3" w14:textId="77777777" w:rsidR="0095430C" w:rsidRDefault="005B11EB">
            <w:pPr>
              <w:rPr>
                <w:rFonts w:eastAsia="Times New Roman"/>
                <w:lang w:val="en-US"/>
              </w:rPr>
            </w:pPr>
            <w:r>
              <w:rPr>
                <w:rFonts w:eastAsia="Times New Roman"/>
                <w:b/>
                <w:bCs/>
                <w:lang w:val="en-US"/>
              </w:rPr>
              <w:t xml:space="preserve">request: </w:t>
            </w:r>
            <w:r>
              <w:rPr>
                <w:rFonts w:eastAsia="Times New Roman"/>
                <w:lang w:val="en-US"/>
              </w:rPr>
              <w:t xml:space="preserve">Not equals comparison. </w:t>
            </w:r>
          </w:p>
        </w:tc>
      </w:tr>
    </w:tbl>
    <w:p w14:paraId="05BD6A25" w14:textId="77777777" w:rsidR="0095430C"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95430C" w14:paraId="2C9C740D" w14:textId="77777777">
        <w:trPr>
          <w:divId w:val="1375348270"/>
          <w:tblCellSpacing w:w="15" w:type="dxa"/>
        </w:trPr>
        <w:tc>
          <w:tcPr>
            <w:tcW w:w="0" w:type="auto"/>
            <w:vAlign w:val="center"/>
            <w:hideMark/>
          </w:tcPr>
          <w:p w14:paraId="4E9DCED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1570FE" w14:textId="77777777" w:rsidR="0095430C" w:rsidRDefault="005B11EB">
            <w:pPr>
              <w:rPr>
                <w:rFonts w:eastAsia="Times New Roman"/>
                <w:lang w:val="en-US"/>
              </w:rPr>
            </w:pPr>
            <w:r>
              <w:rPr>
                <w:rFonts w:eastAsia="Times New Roman"/>
                <w:lang w:val="en-US"/>
              </w:rPr>
              <w:t xml:space="preserve">AssertionOperatorType (Assertion Operator Type) </w:t>
            </w:r>
          </w:p>
        </w:tc>
      </w:tr>
      <w:tr w:rsidR="0095430C" w14:paraId="641ABF29" w14:textId="77777777">
        <w:trPr>
          <w:divId w:val="1375348270"/>
          <w:tblCellSpacing w:w="15" w:type="dxa"/>
        </w:trPr>
        <w:tc>
          <w:tcPr>
            <w:tcW w:w="0" w:type="auto"/>
            <w:vAlign w:val="center"/>
            <w:hideMark/>
          </w:tcPr>
          <w:p w14:paraId="091CDDE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79D630" w14:textId="77777777" w:rsidR="0095430C" w:rsidRDefault="005B11EB">
            <w:pPr>
              <w:rPr>
                <w:rFonts w:eastAsia="Times New Roman"/>
                <w:lang w:val="en-US"/>
              </w:rPr>
            </w:pPr>
            <w:r>
              <w:rPr>
                <w:rFonts w:eastAsia="Times New Roman"/>
                <w:lang w:val="en-US"/>
              </w:rPr>
              <w:t>The type of operator to use for assertion. The type of operator to use for assertions.</w:t>
            </w:r>
          </w:p>
        </w:tc>
      </w:tr>
      <w:tr w:rsidR="0095430C" w14:paraId="343956C4" w14:textId="77777777">
        <w:trPr>
          <w:divId w:val="1375348270"/>
          <w:tblCellSpacing w:w="15" w:type="dxa"/>
        </w:trPr>
        <w:tc>
          <w:tcPr>
            <w:tcW w:w="0" w:type="auto"/>
            <w:vAlign w:val="center"/>
            <w:hideMark/>
          </w:tcPr>
          <w:p w14:paraId="71246BE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4D2962" w14:textId="77777777" w:rsidR="0095430C" w:rsidRDefault="005B11EB">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95430C" w14:paraId="7A84ABBB" w14:textId="77777777">
        <w:trPr>
          <w:divId w:val="1375348270"/>
          <w:tblCellSpacing w:w="15" w:type="dxa"/>
        </w:trPr>
        <w:tc>
          <w:tcPr>
            <w:tcW w:w="0" w:type="auto"/>
            <w:vAlign w:val="center"/>
            <w:hideMark/>
          </w:tcPr>
          <w:p w14:paraId="16C25F98" w14:textId="77777777" w:rsidR="0095430C" w:rsidRDefault="0095430C">
            <w:pPr>
              <w:rPr>
                <w:rFonts w:eastAsia="Times New Roman"/>
                <w:lang w:val="en-US"/>
              </w:rPr>
            </w:pPr>
          </w:p>
        </w:tc>
        <w:tc>
          <w:tcPr>
            <w:tcW w:w="0" w:type="auto"/>
            <w:vAlign w:val="center"/>
            <w:hideMark/>
          </w:tcPr>
          <w:p w14:paraId="39D9FB26" w14:textId="77777777" w:rsidR="0095430C" w:rsidRDefault="005B11EB">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95430C" w14:paraId="6E455057" w14:textId="77777777">
        <w:trPr>
          <w:divId w:val="1375348270"/>
          <w:tblCellSpacing w:w="15" w:type="dxa"/>
        </w:trPr>
        <w:tc>
          <w:tcPr>
            <w:tcW w:w="0" w:type="auto"/>
            <w:vAlign w:val="center"/>
            <w:hideMark/>
          </w:tcPr>
          <w:p w14:paraId="4EBD1759" w14:textId="77777777" w:rsidR="0095430C" w:rsidRDefault="0095430C">
            <w:pPr>
              <w:rPr>
                <w:rFonts w:eastAsia="Times New Roman"/>
                <w:lang w:val="en-US"/>
              </w:rPr>
            </w:pPr>
          </w:p>
        </w:tc>
        <w:tc>
          <w:tcPr>
            <w:tcW w:w="0" w:type="auto"/>
            <w:vAlign w:val="center"/>
            <w:hideMark/>
          </w:tcPr>
          <w:p w14:paraId="47359942"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95430C" w14:paraId="47AAAAF0" w14:textId="77777777">
        <w:trPr>
          <w:divId w:val="1375348270"/>
          <w:tblCellSpacing w:w="15" w:type="dxa"/>
        </w:trPr>
        <w:tc>
          <w:tcPr>
            <w:tcW w:w="0" w:type="auto"/>
            <w:vAlign w:val="center"/>
            <w:hideMark/>
          </w:tcPr>
          <w:p w14:paraId="742811DD" w14:textId="77777777" w:rsidR="0095430C" w:rsidRDefault="0095430C">
            <w:pPr>
              <w:rPr>
                <w:rFonts w:eastAsia="Times New Roman"/>
                <w:lang w:val="en-US"/>
              </w:rPr>
            </w:pPr>
          </w:p>
        </w:tc>
        <w:tc>
          <w:tcPr>
            <w:tcW w:w="0" w:type="auto"/>
            <w:vAlign w:val="center"/>
            <w:hideMark/>
          </w:tcPr>
          <w:p w14:paraId="404239A8" w14:textId="77777777" w:rsidR="0095430C" w:rsidRDefault="005B11EB">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95430C" w14:paraId="02B75136" w14:textId="77777777">
        <w:trPr>
          <w:divId w:val="1375348270"/>
          <w:tblCellSpacing w:w="15" w:type="dxa"/>
        </w:trPr>
        <w:tc>
          <w:tcPr>
            <w:tcW w:w="0" w:type="auto"/>
            <w:vAlign w:val="center"/>
            <w:hideMark/>
          </w:tcPr>
          <w:p w14:paraId="796C88E8" w14:textId="77777777" w:rsidR="0095430C" w:rsidRDefault="0095430C">
            <w:pPr>
              <w:rPr>
                <w:rFonts w:eastAsia="Times New Roman"/>
                <w:lang w:val="en-US"/>
              </w:rPr>
            </w:pPr>
          </w:p>
        </w:tc>
        <w:tc>
          <w:tcPr>
            <w:tcW w:w="0" w:type="auto"/>
            <w:vAlign w:val="center"/>
            <w:hideMark/>
          </w:tcPr>
          <w:p w14:paraId="53CD36AC" w14:textId="77777777" w:rsidR="0095430C" w:rsidRDefault="005B11EB">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95430C" w14:paraId="0DFA5553" w14:textId="77777777">
        <w:trPr>
          <w:divId w:val="1375348270"/>
          <w:tblCellSpacing w:w="15" w:type="dxa"/>
        </w:trPr>
        <w:tc>
          <w:tcPr>
            <w:tcW w:w="0" w:type="auto"/>
            <w:vAlign w:val="center"/>
            <w:hideMark/>
          </w:tcPr>
          <w:p w14:paraId="4DB3273C" w14:textId="77777777" w:rsidR="0095430C" w:rsidRDefault="0095430C">
            <w:pPr>
              <w:rPr>
                <w:rFonts w:eastAsia="Times New Roman"/>
                <w:lang w:val="en-US"/>
              </w:rPr>
            </w:pPr>
          </w:p>
        </w:tc>
        <w:tc>
          <w:tcPr>
            <w:tcW w:w="0" w:type="auto"/>
            <w:vAlign w:val="center"/>
            <w:hideMark/>
          </w:tcPr>
          <w:p w14:paraId="6CF4FF7D" w14:textId="77777777" w:rsidR="0095430C" w:rsidRDefault="005B11EB">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95430C" w14:paraId="62B24D6A" w14:textId="77777777">
        <w:trPr>
          <w:divId w:val="1375348270"/>
          <w:tblCellSpacing w:w="15" w:type="dxa"/>
        </w:trPr>
        <w:tc>
          <w:tcPr>
            <w:tcW w:w="0" w:type="auto"/>
            <w:vAlign w:val="center"/>
            <w:hideMark/>
          </w:tcPr>
          <w:p w14:paraId="57A80ED1" w14:textId="77777777" w:rsidR="0095430C" w:rsidRDefault="0095430C">
            <w:pPr>
              <w:rPr>
                <w:rFonts w:eastAsia="Times New Roman"/>
                <w:lang w:val="en-US"/>
              </w:rPr>
            </w:pPr>
          </w:p>
        </w:tc>
        <w:tc>
          <w:tcPr>
            <w:tcW w:w="0" w:type="auto"/>
            <w:vAlign w:val="center"/>
            <w:hideMark/>
          </w:tcPr>
          <w:p w14:paraId="654D5492" w14:textId="77777777" w:rsidR="0095430C" w:rsidRDefault="005B11EB">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95430C" w14:paraId="64100568" w14:textId="77777777">
        <w:trPr>
          <w:divId w:val="1375348270"/>
          <w:tblCellSpacing w:w="15" w:type="dxa"/>
        </w:trPr>
        <w:tc>
          <w:tcPr>
            <w:tcW w:w="0" w:type="auto"/>
            <w:vAlign w:val="center"/>
            <w:hideMark/>
          </w:tcPr>
          <w:p w14:paraId="6D50B652" w14:textId="77777777" w:rsidR="0095430C" w:rsidRDefault="0095430C">
            <w:pPr>
              <w:rPr>
                <w:rFonts w:eastAsia="Times New Roman"/>
                <w:lang w:val="en-US"/>
              </w:rPr>
            </w:pPr>
          </w:p>
        </w:tc>
        <w:tc>
          <w:tcPr>
            <w:tcW w:w="0" w:type="auto"/>
            <w:vAlign w:val="center"/>
            <w:hideMark/>
          </w:tcPr>
          <w:p w14:paraId="4C6F4752" w14:textId="77777777" w:rsidR="0095430C" w:rsidRDefault="005B11EB">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95430C" w14:paraId="623CEA62" w14:textId="77777777">
        <w:trPr>
          <w:divId w:val="1375348270"/>
          <w:tblCellSpacing w:w="15" w:type="dxa"/>
        </w:trPr>
        <w:tc>
          <w:tcPr>
            <w:tcW w:w="0" w:type="auto"/>
            <w:vAlign w:val="center"/>
            <w:hideMark/>
          </w:tcPr>
          <w:p w14:paraId="55AC40D8" w14:textId="77777777" w:rsidR="0095430C" w:rsidRDefault="0095430C">
            <w:pPr>
              <w:rPr>
                <w:rFonts w:eastAsia="Times New Roman"/>
                <w:lang w:val="en-US"/>
              </w:rPr>
            </w:pPr>
          </w:p>
        </w:tc>
        <w:tc>
          <w:tcPr>
            <w:tcW w:w="0" w:type="auto"/>
            <w:vAlign w:val="center"/>
            <w:hideMark/>
          </w:tcPr>
          <w:p w14:paraId="4C40850C" w14:textId="77777777" w:rsidR="0095430C" w:rsidRDefault="005B11EB">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95430C" w14:paraId="518D54EC" w14:textId="77777777">
        <w:trPr>
          <w:divId w:val="1375348270"/>
          <w:tblCellSpacing w:w="15" w:type="dxa"/>
        </w:trPr>
        <w:tc>
          <w:tcPr>
            <w:tcW w:w="0" w:type="auto"/>
            <w:vAlign w:val="center"/>
            <w:hideMark/>
          </w:tcPr>
          <w:p w14:paraId="55F8A750" w14:textId="77777777" w:rsidR="0095430C" w:rsidRDefault="0095430C">
            <w:pPr>
              <w:rPr>
                <w:rFonts w:eastAsia="Times New Roman"/>
                <w:lang w:val="en-US"/>
              </w:rPr>
            </w:pPr>
          </w:p>
        </w:tc>
        <w:tc>
          <w:tcPr>
            <w:tcW w:w="0" w:type="auto"/>
            <w:vAlign w:val="center"/>
            <w:hideMark/>
          </w:tcPr>
          <w:p w14:paraId="3F378F9D" w14:textId="77777777" w:rsidR="0095430C" w:rsidRDefault="005B11EB">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bl>
    <w:p w14:paraId="35FFC83D" w14:textId="77777777" w:rsidR="0095430C"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40AFBD" w14:textId="77777777">
        <w:trPr>
          <w:divId w:val="1375348270"/>
          <w:tblCellSpacing w:w="15" w:type="dxa"/>
        </w:trPr>
        <w:tc>
          <w:tcPr>
            <w:tcW w:w="0" w:type="auto"/>
            <w:vAlign w:val="center"/>
            <w:hideMark/>
          </w:tcPr>
          <w:p w14:paraId="30B1923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4341D1" w14:textId="77777777" w:rsidR="0095430C" w:rsidRDefault="005B11EB">
            <w:pPr>
              <w:rPr>
                <w:rFonts w:eastAsia="Times New Roman"/>
                <w:lang w:val="en-US"/>
              </w:rPr>
            </w:pPr>
            <w:r>
              <w:rPr>
                <w:rFonts w:eastAsia="Times New Roman"/>
                <w:lang w:val="en-US"/>
              </w:rPr>
              <w:t xml:space="preserve">AssertionResponseTypes (Assertion Response Types) </w:t>
            </w:r>
          </w:p>
        </w:tc>
      </w:tr>
      <w:tr w:rsidR="0095430C" w14:paraId="1245A3C8" w14:textId="77777777">
        <w:trPr>
          <w:divId w:val="1375348270"/>
          <w:tblCellSpacing w:w="15" w:type="dxa"/>
        </w:trPr>
        <w:tc>
          <w:tcPr>
            <w:tcW w:w="0" w:type="auto"/>
            <w:vAlign w:val="center"/>
            <w:hideMark/>
          </w:tcPr>
          <w:p w14:paraId="7EA2C411"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548BB48" w14:textId="77777777" w:rsidR="0095430C" w:rsidRDefault="005B11EB">
            <w:pPr>
              <w:rPr>
                <w:rFonts w:eastAsia="Times New Roman"/>
                <w:lang w:val="en-US"/>
              </w:rPr>
            </w:pPr>
            <w:r>
              <w:rPr>
                <w:rFonts w:eastAsia="Times New Roman"/>
                <w:lang w:val="en-US"/>
              </w:rPr>
              <w:t>The type of response code to use for assertion. The response code to expect in the response.</w:t>
            </w:r>
          </w:p>
        </w:tc>
      </w:tr>
      <w:tr w:rsidR="0095430C" w14:paraId="0B538001" w14:textId="77777777">
        <w:trPr>
          <w:divId w:val="1375348270"/>
          <w:tblCellSpacing w:w="15" w:type="dxa"/>
        </w:trPr>
        <w:tc>
          <w:tcPr>
            <w:tcW w:w="0" w:type="auto"/>
            <w:vAlign w:val="center"/>
            <w:hideMark/>
          </w:tcPr>
          <w:p w14:paraId="14A8F55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D8E199" w14:textId="77777777" w:rsidR="0095430C" w:rsidRDefault="005B11EB">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95430C" w14:paraId="40B0B5BF" w14:textId="77777777">
        <w:trPr>
          <w:divId w:val="1375348270"/>
          <w:tblCellSpacing w:w="15" w:type="dxa"/>
        </w:trPr>
        <w:tc>
          <w:tcPr>
            <w:tcW w:w="0" w:type="auto"/>
            <w:vAlign w:val="center"/>
            <w:hideMark/>
          </w:tcPr>
          <w:p w14:paraId="1D625C8A" w14:textId="77777777" w:rsidR="0095430C" w:rsidRDefault="0095430C">
            <w:pPr>
              <w:rPr>
                <w:rFonts w:eastAsia="Times New Roman"/>
                <w:lang w:val="en-US"/>
              </w:rPr>
            </w:pPr>
          </w:p>
        </w:tc>
        <w:tc>
          <w:tcPr>
            <w:tcW w:w="0" w:type="auto"/>
            <w:vAlign w:val="center"/>
            <w:hideMark/>
          </w:tcPr>
          <w:p w14:paraId="6184DA1F" w14:textId="77777777" w:rsidR="0095430C" w:rsidRDefault="005B11EB">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95430C" w14:paraId="20E66DAF" w14:textId="77777777">
        <w:trPr>
          <w:divId w:val="1375348270"/>
          <w:tblCellSpacing w:w="15" w:type="dxa"/>
        </w:trPr>
        <w:tc>
          <w:tcPr>
            <w:tcW w:w="0" w:type="auto"/>
            <w:vAlign w:val="center"/>
            <w:hideMark/>
          </w:tcPr>
          <w:p w14:paraId="56393C19" w14:textId="77777777" w:rsidR="0095430C" w:rsidRDefault="0095430C">
            <w:pPr>
              <w:rPr>
                <w:rFonts w:eastAsia="Times New Roman"/>
                <w:lang w:val="en-US"/>
              </w:rPr>
            </w:pPr>
          </w:p>
        </w:tc>
        <w:tc>
          <w:tcPr>
            <w:tcW w:w="0" w:type="auto"/>
            <w:vAlign w:val="center"/>
            <w:hideMark/>
          </w:tcPr>
          <w:p w14:paraId="6CC37182" w14:textId="77777777" w:rsidR="0095430C" w:rsidRDefault="005B11EB">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95430C" w14:paraId="730ED124" w14:textId="77777777">
        <w:trPr>
          <w:divId w:val="1375348270"/>
          <w:tblCellSpacing w:w="15" w:type="dxa"/>
        </w:trPr>
        <w:tc>
          <w:tcPr>
            <w:tcW w:w="0" w:type="auto"/>
            <w:vAlign w:val="center"/>
            <w:hideMark/>
          </w:tcPr>
          <w:p w14:paraId="430A83F4" w14:textId="77777777" w:rsidR="0095430C" w:rsidRDefault="0095430C">
            <w:pPr>
              <w:rPr>
                <w:rFonts w:eastAsia="Times New Roman"/>
                <w:lang w:val="en-US"/>
              </w:rPr>
            </w:pPr>
          </w:p>
        </w:tc>
        <w:tc>
          <w:tcPr>
            <w:tcW w:w="0" w:type="auto"/>
            <w:vAlign w:val="center"/>
            <w:hideMark/>
          </w:tcPr>
          <w:p w14:paraId="0574F605" w14:textId="77777777" w:rsidR="0095430C" w:rsidRDefault="005B11EB">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95430C" w14:paraId="273249A9" w14:textId="77777777">
        <w:trPr>
          <w:divId w:val="1375348270"/>
          <w:tblCellSpacing w:w="15" w:type="dxa"/>
        </w:trPr>
        <w:tc>
          <w:tcPr>
            <w:tcW w:w="0" w:type="auto"/>
            <w:vAlign w:val="center"/>
            <w:hideMark/>
          </w:tcPr>
          <w:p w14:paraId="1A7A3C2E" w14:textId="77777777" w:rsidR="0095430C" w:rsidRDefault="0095430C">
            <w:pPr>
              <w:rPr>
                <w:rFonts w:eastAsia="Times New Roman"/>
                <w:lang w:val="en-US"/>
              </w:rPr>
            </w:pPr>
          </w:p>
        </w:tc>
        <w:tc>
          <w:tcPr>
            <w:tcW w:w="0" w:type="auto"/>
            <w:vAlign w:val="center"/>
            <w:hideMark/>
          </w:tcPr>
          <w:p w14:paraId="5E636BFA" w14:textId="77777777" w:rsidR="0095430C" w:rsidRDefault="005B11EB">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95430C" w14:paraId="7C1FE842" w14:textId="77777777">
        <w:trPr>
          <w:divId w:val="1375348270"/>
          <w:tblCellSpacing w:w="15" w:type="dxa"/>
        </w:trPr>
        <w:tc>
          <w:tcPr>
            <w:tcW w:w="0" w:type="auto"/>
            <w:vAlign w:val="center"/>
            <w:hideMark/>
          </w:tcPr>
          <w:p w14:paraId="4F40AB31" w14:textId="77777777" w:rsidR="0095430C" w:rsidRDefault="0095430C">
            <w:pPr>
              <w:rPr>
                <w:rFonts w:eastAsia="Times New Roman"/>
                <w:lang w:val="en-US"/>
              </w:rPr>
            </w:pPr>
          </w:p>
        </w:tc>
        <w:tc>
          <w:tcPr>
            <w:tcW w:w="0" w:type="auto"/>
            <w:vAlign w:val="center"/>
            <w:hideMark/>
          </w:tcPr>
          <w:p w14:paraId="7EF4459F" w14:textId="77777777" w:rsidR="0095430C" w:rsidRDefault="005B11EB">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95430C" w14:paraId="78A9BF2E" w14:textId="77777777">
        <w:trPr>
          <w:divId w:val="1375348270"/>
          <w:tblCellSpacing w:w="15" w:type="dxa"/>
        </w:trPr>
        <w:tc>
          <w:tcPr>
            <w:tcW w:w="0" w:type="auto"/>
            <w:vAlign w:val="center"/>
            <w:hideMark/>
          </w:tcPr>
          <w:p w14:paraId="6F1E23C9" w14:textId="77777777" w:rsidR="0095430C" w:rsidRDefault="0095430C">
            <w:pPr>
              <w:rPr>
                <w:rFonts w:eastAsia="Times New Roman"/>
                <w:lang w:val="en-US"/>
              </w:rPr>
            </w:pPr>
          </w:p>
        </w:tc>
        <w:tc>
          <w:tcPr>
            <w:tcW w:w="0" w:type="auto"/>
            <w:vAlign w:val="center"/>
            <w:hideMark/>
          </w:tcPr>
          <w:p w14:paraId="724FC0F1" w14:textId="77777777" w:rsidR="0095430C" w:rsidRDefault="005B11EB">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95430C" w14:paraId="6579CF66" w14:textId="77777777">
        <w:trPr>
          <w:divId w:val="1375348270"/>
          <w:tblCellSpacing w:w="15" w:type="dxa"/>
        </w:trPr>
        <w:tc>
          <w:tcPr>
            <w:tcW w:w="0" w:type="auto"/>
            <w:vAlign w:val="center"/>
            <w:hideMark/>
          </w:tcPr>
          <w:p w14:paraId="23183BA1" w14:textId="77777777" w:rsidR="0095430C" w:rsidRDefault="0095430C">
            <w:pPr>
              <w:rPr>
                <w:rFonts w:eastAsia="Times New Roman"/>
                <w:lang w:val="en-US"/>
              </w:rPr>
            </w:pPr>
          </w:p>
        </w:tc>
        <w:tc>
          <w:tcPr>
            <w:tcW w:w="0" w:type="auto"/>
            <w:vAlign w:val="center"/>
            <w:hideMark/>
          </w:tcPr>
          <w:p w14:paraId="73B442F6" w14:textId="77777777" w:rsidR="0095430C" w:rsidRDefault="005B11EB">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95430C" w14:paraId="7C5D2F21" w14:textId="77777777">
        <w:trPr>
          <w:divId w:val="1375348270"/>
          <w:tblCellSpacing w:w="15" w:type="dxa"/>
        </w:trPr>
        <w:tc>
          <w:tcPr>
            <w:tcW w:w="0" w:type="auto"/>
            <w:vAlign w:val="center"/>
            <w:hideMark/>
          </w:tcPr>
          <w:p w14:paraId="0D167BF6" w14:textId="77777777" w:rsidR="0095430C" w:rsidRDefault="0095430C">
            <w:pPr>
              <w:rPr>
                <w:rFonts w:eastAsia="Times New Roman"/>
                <w:lang w:val="en-US"/>
              </w:rPr>
            </w:pPr>
          </w:p>
        </w:tc>
        <w:tc>
          <w:tcPr>
            <w:tcW w:w="0" w:type="auto"/>
            <w:vAlign w:val="center"/>
            <w:hideMark/>
          </w:tcPr>
          <w:p w14:paraId="329E422B" w14:textId="77777777" w:rsidR="0095430C" w:rsidRDefault="005B11EB">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95430C" w14:paraId="13B06A7C" w14:textId="77777777">
        <w:trPr>
          <w:divId w:val="1375348270"/>
          <w:tblCellSpacing w:w="15" w:type="dxa"/>
        </w:trPr>
        <w:tc>
          <w:tcPr>
            <w:tcW w:w="0" w:type="auto"/>
            <w:vAlign w:val="center"/>
            <w:hideMark/>
          </w:tcPr>
          <w:p w14:paraId="1DE5F815" w14:textId="77777777" w:rsidR="0095430C" w:rsidRDefault="0095430C">
            <w:pPr>
              <w:rPr>
                <w:rFonts w:eastAsia="Times New Roman"/>
                <w:lang w:val="en-US"/>
              </w:rPr>
            </w:pPr>
          </w:p>
        </w:tc>
        <w:tc>
          <w:tcPr>
            <w:tcW w:w="0" w:type="auto"/>
            <w:vAlign w:val="center"/>
            <w:hideMark/>
          </w:tcPr>
          <w:p w14:paraId="1A6AF11B" w14:textId="77777777" w:rsidR="0095430C" w:rsidRDefault="005B11EB">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95430C" w14:paraId="718502BD" w14:textId="77777777">
        <w:trPr>
          <w:divId w:val="1375348270"/>
          <w:tblCellSpacing w:w="15" w:type="dxa"/>
        </w:trPr>
        <w:tc>
          <w:tcPr>
            <w:tcW w:w="0" w:type="auto"/>
            <w:vAlign w:val="center"/>
            <w:hideMark/>
          </w:tcPr>
          <w:p w14:paraId="71F1CA12" w14:textId="77777777" w:rsidR="0095430C" w:rsidRDefault="0095430C">
            <w:pPr>
              <w:rPr>
                <w:rFonts w:eastAsia="Times New Roman"/>
                <w:lang w:val="en-US"/>
              </w:rPr>
            </w:pPr>
          </w:p>
        </w:tc>
        <w:tc>
          <w:tcPr>
            <w:tcW w:w="0" w:type="auto"/>
            <w:vAlign w:val="center"/>
            <w:hideMark/>
          </w:tcPr>
          <w:p w14:paraId="63E20920" w14:textId="77777777" w:rsidR="0095430C" w:rsidRDefault="005B11EB">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95430C" w14:paraId="65A3095C" w14:textId="77777777">
        <w:trPr>
          <w:divId w:val="1375348270"/>
          <w:tblCellSpacing w:w="15" w:type="dxa"/>
        </w:trPr>
        <w:tc>
          <w:tcPr>
            <w:tcW w:w="0" w:type="auto"/>
            <w:vAlign w:val="center"/>
            <w:hideMark/>
          </w:tcPr>
          <w:p w14:paraId="16C6FF01" w14:textId="77777777" w:rsidR="0095430C" w:rsidRDefault="0095430C">
            <w:pPr>
              <w:rPr>
                <w:rFonts w:eastAsia="Times New Roman"/>
                <w:lang w:val="en-US"/>
              </w:rPr>
            </w:pPr>
          </w:p>
        </w:tc>
        <w:tc>
          <w:tcPr>
            <w:tcW w:w="0" w:type="auto"/>
            <w:vAlign w:val="center"/>
            <w:hideMark/>
          </w:tcPr>
          <w:p w14:paraId="6B318408" w14:textId="77777777" w:rsidR="0095430C" w:rsidRDefault="005B11EB">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14:paraId="3AAB0256" w14:textId="77777777" w:rsidR="0095430C"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EE237A" w14:textId="77777777">
        <w:trPr>
          <w:divId w:val="1375348270"/>
          <w:tblCellSpacing w:w="15" w:type="dxa"/>
        </w:trPr>
        <w:tc>
          <w:tcPr>
            <w:tcW w:w="0" w:type="auto"/>
            <w:vAlign w:val="center"/>
            <w:hideMark/>
          </w:tcPr>
          <w:p w14:paraId="4D85770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33526F" w14:textId="77777777" w:rsidR="0095430C" w:rsidRDefault="005B11EB">
            <w:pPr>
              <w:rPr>
                <w:rFonts w:eastAsia="Times New Roman"/>
                <w:lang w:val="en-US"/>
              </w:rPr>
            </w:pPr>
            <w:r>
              <w:rPr>
                <w:rFonts w:eastAsia="Times New Roman"/>
                <w:lang w:val="en-US"/>
              </w:rPr>
              <w:t xml:space="preserve">AuditEventAction (Audit Event Action) </w:t>
            </w:r>
          </w:p>
        </w:tc>
      </w:tr>
      <w:tr w:rsidR="0095430C" w14:paraId="223E5C8B" w14:textId="77777777">
        <w:trPr>
          <w:divId w:val="1375348270"/>
          <w:tblCellSpacing w:w="15" w:type="dxa"/>
        </w:trPr>
        <w:tc>
          <w:tcPr>
            <w:tcW w:w="0" w:type="auto"/>
            <w:vAlign w:val="center"/>
            <w:hideMark/>
          </w:tcPr>
          <w:p w14:paraId="3DD3A6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B32278" w14:textId="77777777" w:rsidR="0095430C" w:rsidRDefault="005B11EB">
            <w:pPr>
              <w:rPr>
                <w:rFonts w:eastAsia="Times New Roman"/>
                <w:lang w:val="en-US"/>
              </w:rPr>
            </w:pPr>
            <w:r>
              <w:rPr>
                <w:rFonts w:eastAsia="Times New Roman"/>
                <w:lang w:val="en-US"/>
              </w:rPr>
              <w:t>Indicator for type of action performed during the event that generated the audit.</w:t>
            </w:r>
          </w:p>
        </w:tc>
      </w:tr>
      <w:tr w:rsidR="0095430C" w14:paraId="12AAE4BA" w14:textId="77777777">
        <w:trPr>
          <w:divId w:val="1375348270"/>
          <w:tblCellSpacing w:w="15" w:type="dxa"/>
        </w:trPr>
        <w:tc>
          <w:tcPr>
            <w:tcW w:w="0" w:type="auto"/>
            <w:vAlign w:val="center"/>
            <w:hideMark/>
          </w:tcPr>
          <w:p w14:paraId="4D70F93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15A015"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95430C" w14:paraId="5DBF7245" w14:textId="77777777">
        <w:trPr>
          <w:divId w:val="1375348270"/>
          <w:tblCellSpacing w:w="15" w:type="dxa"/>
        </w:trPr>
        <w:tc>
          <w:tcPr>
            <w:tcW w:w="0" w:type="auto"/>
            <w:vAlign w:val="center"/>
            <w:hideMark/>
          </w:tcPr>
          <w:p w14:paraId="411575A9" w14:textId="77777777" w:rsidR="0095430C" w:rsidRDefault="0095430C">
            <w:pPr>
              <w:rPr>
                <w:rFonts w:eastAsia="Times New Roman"/>
                <w:lang w:val="en-US"/>
              </w:rPr>
            </w:pPr>
          </w:p>
        </w:tc>
        <w:tc>
          <w:tcPr>
            <w:tcW w:w="0" w:type="auto"/>
            <w:vAlign w:val="center"/>
            <w:hideMark/>
          </w:tcPr>
          <w:p w14:paraId="6F4FA6D0" w14:textId="77777777" w:rsidR="0095430C" w:rsidRDefault="005B11EB">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95430C" w14:paraId="730ED20A" w14:textId="77777777">
        <w:trPr>
          <w:divId w:val="1375348270"/>
          <w:tblCellSpacing w:w="15" w:type="dxa"/>
        </w:trPr>
        <w:tc>
          <w:tcPr>
            <w:tcW w:w="0" w:type="auto"/>
            <w:vAlign w:val="center"/>
            <w:hideMark/>
          </w:tcPr>
          <w:p w14:paraId="148FB2E3" w14:textId="77777777" w:rsidR="0095430C" w:rsidRDefault="0095430C">
            <w:pPr>
              <w:rPr>
                <w:rFonts w:eastAsia="Times New Roman"/>
                <w:lang w:val="en-US"/>
              </w:rPr>
            </w:pPr>
          </w:p>
        </w:tc>
        <w:tc>
          <w:tcPr>
            <w:tcW w:w="0" w:type="auto"/>
            <w:vAlign w:val="center"/>
            <w:hideMark/>
          </w:tcPr>
          <w:p w14:paraId="67CE5E91"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95430C" w14:paraId="0D945FDA" w14:textId="77777777">
        <w:trPr>
          <w:divId w:val="1375348270"/>
          <w:tblCellSpacing w:w="15" w:type="dxa"/>
        </w:trPr>
        <w:tc>
          <w:tcPr>
            <w:tcW w:w="0" w:type="auto"/>
            <w:vAlign w:val="center"/>
            <w:hideMark/>
          </w:tcPr>
          <w:p w14:paraId="1A9CC305" w14:textId="77777777" w:rsidR="0095430C" w:rsidRDefault="0095430C">
            <w:pPr>
              <w:rPr>
                <w:rFonts w:eastAsia="Times New Roman"/>
                <w:lang w:val="en-US"/>
              </w:rPr>
            </w:pPr>
          </w:p>
        </w:tc>
        <w:tc>
          <w:tcPr>
            <w:tcW w:w="0" w:type="auto"/>
            <w:vAlign w:val="center"/>
            <w:hideMark/>
          </w:tcPr>
          <w:p w14:paraId="0AF25430"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95430C" w14:paraId="6DD62FA2" w14:textId="77777777">
        <w:trPr>
          <w:divId w:val="1375348270"/>
          <w:tblCellSpacing w:w="15" w:type="dxa"/>
        </w:trPr>
        <w:tc>
          <w:tcPr>
            <w:tcW w:w="0" w:type="auto"/>
            <w:vAlign w:val="center"/>
            <w:hideMark/>
          </w:tcPr>
          <w:p w14:paraId="102DDA55" w14:textId="77777777" w:rsidR="0095430C" w:rsidRDefault="0095430C">
            <w:pPr>
              <w:rPr>
                <w:rFonts w:eastAsia="Times New Roman"/>
                <w:lang w:val="en-US"/>
              </w:rPr>
            </w:pPr>
          </w:p>
        </w:tc>
        <w:tc>
          <w:tcPr>
            <w:tcW w:w="0" w:type="auto"/>
            <w:vAlign w:val="center"/>
            <w:hideMark/>
          </w:tcPr>
          <w:p w14:paraId="4A1DA1D4" w14:textId="77777777" w:rsidR="0095430C" w:rsidRDefault="005B11EB">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14:paraId="4CEE5017" w14:textId="77777777" w:rsidR="0095430C"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4A116D7" w14:textId="77777777">
        <w:trPr>
          <w:divId w:val="1375348270"/>
          <w:tblCellSpacing w:w="15" w:type="dxa"/>
        </w:trPr>
        <w:tc>
          <w:tcPr>
            <w:tcW w:w="0" w:type="auto"/>
            <w:vAlign w:val="center"/>
            <w:hideMark/>
          </w:tcPr>
          <w:p w14:paraId="6D834E1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1585426" w14:textId="77777777" w:rsidR="0095430C" w:rsidRDefault="005B11EB">
            <w:pPr>
              <w:rPr>
                <w:rFonts w:eastAsia="Times New Roman"/>
                <w:lang w:val="en-US"/>
              </w:rPr>
            </w:pPr>
            <w:r>
              <w:rPr>
                <w:rFonts w:eastAsia="Times New Roman"/>
                <w:lang w:val="en-US"/>
              </w:rPr>
              <w:t xml:space="preserve">AuditEventObjectLifecycle (Audit Event Object Lifecycle) </w:t>
            </w:r>
          </w:p>
        </w:tc>
      </w:tr>
      <w:tr w:rsidR="0095430C" w14:paraId="6F28854A" w14:textId="77777777">
        <w:trPr>
          <w:divId w:val="1375348270"/>
          <w:tblCellSpacing w:w="15" w:type="dxa"/>
        </w:trPr>
        <w:tc>
          <w:tcPr>
            <w:tcW w:w="0" w:type="auto"/>
            <w:vAlign w:val="center"/>
            <w:hideMark/>
          </w:tcPr>
          <w:p w14:paraId="02F5F23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595BEE" w14:textId="77777777" w:rsidR="0095430C" w:rsidRDefault="005B11EB">
            <w:pPr>
              <w:rPr>
                <w:rFonts w:eastAsia="Times New Roman"/>
                <w:lang w:val="en-US"/>
              </w:rPr>
            </w:pPr>
            <w:r>
              <w:rPr>
                <w:rFonts w:eastAsia="Times New Roman"/>
                <w:lang w:val="en-US"/>
              </w:rPr>
              <w:t>Identifier for the data life-cycle stage for the object</w:t>
            </w:r>
          </w:p>
        </w:tc>
      </w:tr>
      <w:tr w:rsidR="0095430C" w14:paraId="0F3B6A5E" w14:textId="77777777">
        <w:trPr>
          <w:divId w:val="1375348270"/>
          <w:tblCellSpacing w:w="15" w:type="dxa"/>
        </w:trPr>
        <w:tc>
          <w:tcPr>
            <w:tcW w:w="0" w:type="auto"/>
            <w:vAlign w:val="center"/>
            <w:hideMark/>
          </w:tcPr>
          <w:p w14:paraId="008E51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E62C39" w14:textId="77777777" w:rsidR="0095430C"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95430C" w14:paraId="2F903C36" w14:textId="77777777">
        <w:trPr>
          <w:divId w:val="1375348270"/>
          <w:tblCellSpacing w:w="15" w:type="dxa"/>
        </w:trPr>
        <w:tc>
          <w:tcPr>
            <w:tcW w:w="0" w:type="auto"/>
            <w:vAlign w:val="center"/>
            <w:hideMark/>
          </w:tcPr>
          <w:p w14:paraId="756C4720" w14:textId="77777777" w:rsidR="0095430C" w:rsidRDefault="0095430C">
            <w:pPr>
              <w:rPr>
                <w:rFonts w:eastAsia="Times New Roman"/>
                <w:lang w:val="en-US"/>
              </w:rPr>
            </w:pPr>
          </w:p>
        </w:tc>
        <w:tc>
          <w:tcPr>
            <w:tcW w:w="0" w:type="auto"/>
            <w:vAlign w:val="center"/>
            <w:hideMark/>
          </w:tcPr>
          <w:p w14:paraId="55F1928E" w14:textId="77777777" w:rsidR="0095430C"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95430C" w14:paraId="2F886A26" w14:textId="77777777">
        <w:trPr>
          <w:divId w:val="1375348270"/>
          <w:tblCellSpacing w:w="15" w:type="dxa"/>
        </w:trPr>
        <w:tc>
          <w:tcPr>
            <w:tcW w:w="0" w:type="auto"/>
            <w:vAlign w:val="center"/>
            <w:hideMark/>
          </w:tcPr>
          <w:p w14:paraId="4B62A94D" w14:textId="77777777" w:rsidR="0095430C" w:rsidRDefault="0095430C">
            <w:pPr>
              <w:rPr>
                <w:rFonts w:eastAsia="Times New Roman"/>
                <w:lang w:val="en-US"/>
              </w:rPr>
            </w:pPr>
          </w:p>
        </w:tc>
        <w:tc>
          <w:tcPr>
            <w:tcW w:w="0" w:type="auto"/>
            <w:vAlign w:val="center"/>
            <w:hideMark/>
          </w:tcPr>
          <w:p w14:paraId="2305C5F7" w14:textId="77777777" w:rsidR="0095430C"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95430C" w14:paraId="11F8F87E" w14:textId="77777777">
        <w:trPr>
          <w:divId w:val="1375348270"/>
          <w:tblCellSpacing w:w="15" w:type="dxa"/>
        </w:trPr>
        <w:tc>
          <w:tcPr>
            <w:tcW w:w="0" w:type="auto"/>
            <w:vAlign w:val="center"/>
            <w:hideMark/>
          </w:tcPr>
          <w:p w14:paraId="1F5D1058" w14:textId="77777777" w:rsidR="0095430C" w:rsidRDefault="0095430C">
            <w:pPr>
              <w:rPr>
                <w:rFonts w:eastAsia="Times New Roman"/>
                <w:lang w:val="en-US"/>
              </w:rPr>
            </w:pPr>
          </w:p>
        </w:tc>
        <w:tc>
          <w:tcPr>
            <w:tcW w:w="0" w:type="auto"/>
            <w:vAlign w:val="center"/>
            <w:hideMark/>
          </w:tcPr>
          <w:p w14:paraId="5048BFF5"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95430C" w14:paraId="160E2B65" w14:textId="77777777">
        <w:trPr>
          <w:divId w:val="1375348270"/>
          <w:tblCellSpacing w:w="15" w:type="dxa"/>
        </w:trPr>
        <w:tc>
          <w:tcPr>
            <w:tcW w:w="0" w:type="auto"/>
            <w:vAlign w:val="center"/>
            <w:hideMark/>
          </w:tcPr>
          <w:p w14:paraId="1761AF20" w14:textId="77777777" w:rsidR="0095430C" w:rsidRDefault="0095430C">
            <w:pPr>
              <w:rPr>
                <w:rFonts w:eastAsia="Times New Roman"/>
                <w:lang w:val="en-US"/>
              </w:rPr>
            </w:pPr>
          </w:p>
        </w:tc>
        <w:tc>
          <w:tcPr>
            <w:tcW w:w="0" w:type="auto"/>
            <w:vAlign w:val="center"/>
            <w:hideMark/>
          </w:tcPr>
          <w:p w14:paraId="19881EB1" w14:textId="77777777" w:rsidR="0095430C"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95430C" w14:paraId="5180E1EA" w14:textId="77777777">
        <w:trPr>
          <w:divId w:val="1375348270"/>
          <w:tblCellSpacing w:w="15" w:type="dxa"/>
        </w:trPr>
        <w:tc>
          <w:tcPr>
            <w:tcW w:w="0" w:type="auto"/>
            <w:vAlign w:val="center"/>
            <w:hideMark/>
          </w:tcPr>
          <w:p w14:paraId="38A372EC" w14:textId="77777777" w:rsidR="0095430C" w:rsidRDefault="0095430C">
            <w:pPr>
              <w:rPr>
                <w:rFonts w:eastAsia="Times New Roman"/>
                <w:lang w:val="en-US"/>
              </w:rPr>
            </w:pPr>
          </w:p>
        </w:tc>
        <w:tc>
          <w:tcPr>
            <w:tcW w:w="0" w:type="auto"/>
            <w:vAlign w:val="center"/>
            <w:hideMark/>
          </w:tcPr>
          <w:p w14:paraId="717C882C" w14:textId="77777777" w:rsidR="0095430C"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95430C" w14:paraId="573F9482" w14:textId="77777777">
        <w:trPr>
          <w:divId w:val="1375348270"/>
          <w:tblCellSpacing w:w="15" w:type="dxa"/>
        </w:trPr>
        <w:tc>
          <w:tcPr>
            <w:tcW w:w="0" w:type="auto"/>
            <w:vAlign w:val="center"/>
            <w:hideMark/>
          </w:tcPr>
          <w:p w14:paraId="5867B76E" w14:textId="77777777" w:rsidR="0095430C" w:rsidRDefault="0095430C">
            <w:pPr>
              <w:rPr>
                <w:rFonts w:eastAsia="Times New Roman"/>
                <w:lang w:val="en-US"/>
              </w:rPr>
            </w:pPr>
          </w:p>
        </w:tc>
        <w:tc>
          <w:tcPr>
            <w:tcW w:w="0" w:type="auto"/>
            <w:vAlign w:val="center"/>
            <w:hideMark/>
          </w:tcPr>
          <w:p w14:paraId="1DF4E69B" w14:textId="77777777" w:rsidR="0095430C"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95430C" w14:paraId="562A1170" w14:textId="77777777">
        <w:trPr>
          <w:divId w:val="1375348270"/>
          <w:tblCellSpacing w:w="15" w:type="dxa"/>
        </w:trPr>
        <w:tc>
          <w:tcPr>
            <w:tcW w:w="0" w:type="auto"/>
            <w:vAlign w:val="center"/>
            <w:hideMark/>
          </w:tcPr>
          <w:p w14:paraId="3D313504" w14:textId="77777777" w:rsidR="0095430C" w:rsidRDefault="0095430C">
            <w:pPr>
              <w:rPr>
                <w:rFonts w:eastAsia="Times New Roman"/>
                <w:lang w:val="en-US"/>
              </w:rPr>
            </w:pPr>
          </w:p>
        </w:tc>
        <w:tc>
          <w:tcPr>
            <w:tcW w:w="0" w:type="auto"/>
            <w:vAlign w:val="center"/>
            <w:hideMark/>
          </w:tcPr>
          <w:p w14:paraId="23CBA29C" w14:textId="77777777" w:rsidR="0095430C"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95430C" w14:paraId="69C621D8" w14:textId="77777777">
        <w:trPr>
          <w:divId w:val="1375348270"/>
          <w:tblCellSpacing w:w="15" w:type="dxa"/>
        </w:trPr>
        <w:tc>
          <w:tcPr>
            <w:tcW w:w="0" w:type="auto"/>
            <w:vAlign w:val="center"/>
            <w:hideMark/>
          </w:tcPr>
          <w:p w14:paraId="26EBDC91" w14:textId="77777777" w:rsidR="0095430C" w:rsidRDefault="0095430C">
            <w:pPr>
              <w:rPr>
                <w:rFonts w:eastAsia="Times New Roman"/>
                <w:lang w:val="en-US"/>
              </w:rPr>
            </w:pPr>
          </w:p>
        </w:tc>
        <w:tc>
          <w:tcPr>
            <w:tcW w:w="0" w:type="auto"/>
            <w:vAlign w:val="center"/>
            <w:hideMark/>
          </w:tcPr>
          <w:p w14:paraId="41796936" w14:textId="77777777" w:rsidR="0095430C"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95430C" w14:paraId="1C55B2C9" w14:textId="77777777">
        <w:trPr>
          <w:divId w:val="1375348270"/>
          <w:tblCellSpacing w:w="15" w:type="dxa"/>
        </w:trPr>
        <w:tc>
          <w:tcPr>
            <w:tcW w:w="0" w:type="auto"/>
            <w:vAlign w:val="center"/>
            <w:hideMark/>
          </w:tcPr>
          <w:p w14:paraId="710D4484" w14:textId="77777777" w:rsidR="0095430C" w:rsidRDefault="0095430C">
            <w:pPr>
              <w:rPr>
                <w:rFonts w:eastAsia="Times New Roman"/>
                <w:lang w:val="en-US"/>
              </w:rPr>
            </w:pPr>
          </w:p>
        </w:tc>
        <w:tc>
          <w:tcPr>
            <w:tcW w:w="0" w:type="auto"/>
            <w:vAlign w:val="center"/>
            <w:hideMark/>
          </w:tcPr>
          <w:p w14:paraId="250A6F1F" w14:textId="77777777" w:rsidR="0095430C"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95430C" w14:paraId="70D1B159" w14:textId="77777777">
        <w:trPr>
          <w:divId w:val="1375348270"/>
          <w:tblCellSpacing w:w="15" w:type="dxa"/>
        </w:trPr>
        <w:tc>
          <w:tcPr>
            <w:tcW w:w="0" w:type="auto"/>
            <w:vAlign w:val="center"/>
            <w:hideMark/>
          </w:tcPr>
          <w:p w14:paraId="1EB8772D" w14:textId="77777777" w:rsidR="0095430C" w:rsidRDefault="0095430C">
            <w:pPr>
              <w:rPr>
                <w:rFonts w:eastAsia="Times New Roman"/>
                <w:lang w:val="en-US"/>
              </w:rPr>
            </w:pPr>
          </w:p>
        </w:tc>
        <w:tc>
          <w:tcPr>
            <w:tcW w:w="0" w:type="auto"/>
            <w:vAlign w:val="center"/>
            <w:hideMark/>
          </w:tcPr>
          <w:p w14:paraId="25C0CEFE" w14:textId="77777777" w:rsidR="0095430C"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95430C" w14:paraId="128CCC18" w14:textId="77777777">
        <w:trPr>
          <w:divId w:val="1375348270"/>
          <w:tblCellSpacing w:w="15" w:type="dxa"/>
        </w:trPr>
        <w:tc>
          <w:tcPr>
            <w:tcW w:w="0" w:type="auto"/>
            <w:vAlign w:val="center"/>
            <w:hideMark/>
          </w:tcPr>
          <w:p w14:paraId="378DA3AF" w14:textId="77777777" w:rsidR="0095430C" w:rsidRDefault="0095430C">
            <w:pPr>
              <w:rPr>
                <w:rFonts w:eastAsia="Times New Roman"/>
                <w:lang w:val="en-US"/>
              </w:rPr>
            </w:pPr>
          </w:p>
        </w:tc>
        <w:tc>
          <w:tcPr>
            <w:tcW w:w="0" w:type="auto"/>
            <w:vAlign w:val="center"/>
            <w:hideMark/>
          </w:tcPr>
          <w:p w14:paraId="4FCD5042" w14:textId="77777777" w:rsidR="0095430C"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95430C" w14:paraId="57205404" w14:textId="77777777">
        <w:trPr>
          <w:divId w:val="1375348270"/>
          <w:tblCellSpacing w:w="15" w:type="dxa"/>
        </w:trPr>
        <w:tc>
          <w:tcPr>
            <w:tcW w:w="0" w:type="auto"/>
            <w:vAlign w:val="center"/>
            <w:hideMark/>
          </w:tcPr>
          <w:p w14:paraId="3E7E7F93" w14:textId="77777777" w:rsidR="0095430C" w:rsidRDefault="0095430C">
            <w:pPr>
              <w:rPr>
                <w:rFonts w:eastAsia="Times New Roman"/>
                <w:lang w:val="en-US"/>
              </w:rPr>
            </w:pPr>
          </w:p>
        </w:tc>
        <w:tc>
          <w:tcPr>
            <w:tcW w:w="0" w:type="auto"/>
            <w:vAlign w:val="center"/>
            <w:hideMark/>
          </w:tcPr>
          <w:p w14:paraId="15F0EF7D" w14:textId="77777777" w:rsidR="0095430C"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95430C" w14:paraId="4D84AE1A" w14:textId="77777777">
        <w:trPr>
          <w:divId w:val="1375348270"/>
          <w:tblCellSpacing w:w="15" w:type="dxa"/>
        </w:trPr>
        <w:tc>
          <w:tcPr>
            <w:tcW w:w="0" w:type="auto"/>
            <w:vAlign w:val="center"/>
            <w:hideMark/>
          </w:tcPr>
          <w:p w14:paraId="0E4413D8" w14:textId="77777777" w:rsidR="0095430C" w:rsidRDefault="0095430C">
            <w:pPr>
              <w:rPr>
                <w:rFonts w:eastAsia="Times New Roman"/>
                <w:lang w:val="en-US"/>
              </w:rPr>
            </w:pPr>
          </w:p>
        </w:tc>
        <w:tc>
          <w:tcPr>
            <w:tcW w:w="0" w:type="auto"/>
            <w:vAlign w:val="center"/>
            <w:hideMark/>
          </w:tcPr>
          <w:p w14:paraId="64B9F8A5" w14:textId="77777777" w:rsidR="0095430C"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95430C" w14:paraId="5C0E8CCA" w14:textId="77777777">
        <w:trPr>
          <w:divId w:val="1375348270"/>
          <w:tblCellSpacing w:w="15" w:type="dxa"/>
        </w:trPr>
        <w:tc>
          <w:tcPr>
            <w:tcW w:w="0" w:type="auto"/>
            <w:vAlign w:val="center"/>
            <w:hideMark/>
          </w:tcPr>
          <w:p w14:paraId="76180551" w14:textId="77777777" w:rsidR="0095430C" w:rsidRDefault="0095430C">
            <w:pPr>
              <w:rPr>
                <w:rFonts w:eastAsia="Times New Roman"/>
                <w:lang w:val="en-US"/>
              </w:rPr>
            </w:pPr>
          </w:p>
        </w:tc>
        <w:tc>
          <w:tcPr>
            <w:tcW w:w="0" w:type="auto"/>
            <w:vAlign w:val="center"/>
            <w:hideMark/>
          </w:tcPr>
          <w:p w14:paraId="1290E785" w14:textId="77777777" w:rsidR="0095430C"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14:paraId="353C196B" w14:textId="77777777" w:rsidR="0095430C"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BAED6E" w14:textId="77777777">
        <w:trPr>
          <w:divId w:val="1375348270"/>
          <w:tblCellSpacing w:w="15" w:type="dxa"/>
        </w:trPr>
        <w:tc>
          <w:tcPr>
            <w:tcW w:w="0" w:type="auto"/>
            <w:vAlign w:val="center"/>
            <w:hideMark/>
          </w:tcPr>
          <w:p w14:paraId="5DA7F74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C59391" w14:textId="77777777" w:rsidR="0095430C" w:rsidRDefault="005B11EB">
            <w:pPr>
              <w:rPr>
                <w:rFonts w:eastAsia="Times New Roman"/>
                <w:lang w:val="en-US"/>
              </w:rPr>
            </w:pPr>
            <w:r>
              <w:rPr>
                <w:rFonts w:eastAsia="Times New Roman"/>
                <w:lang w:val="en-US"/>
              </w:rPr>
              <w:t xml:space="preserve">AuditEventObjectRole (Audit Event Object Role) </w:t>
            </w:r>
          </w:p>
        </w:tc>
      </w:tr>
      <w:tr w:rsidR="0095430C" w14:paraId="4D145F0F" w14:textId="77777777">
        <w:trPr>
          <w:divId w:val="1375348270"/>
          <w:tblCellSpacing w:w="15" w:type="dxa"/>
        </w:trPr>
        <w:tc>
          <w:tcPr>
            <w:tcW w:w="0" w:type="auto"/>
            <w:vAlign w:val="center"/>
            <w:hideMark/>
          </w:tcPr>
          <w:p w14:paraId="033360F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51AB811" w14:textId="77777777" w:rsidR="0095430C" w:rsidRDefault="005B11EB">
            <w:pPr>
              <w:rPr>
                <w:rFonts w:eastAsia="Times New Roman"/>
                <w:lang w:val="en-US"/>
              </w:rPr>
            </w:pPr>
            <w:r>
              <w:rPr>
                <w:rFonts w:eastAsia="Times New Roman"/>
                <w:lang w:val="en-US"/>
              </w:rPr>
              <w:t>Code representing the role the Object played in the event</w:t>
            </w:r>
          </w:p>
        </w:tc>
      </w:tr>
      <w:tr w:rsidR="0095430C" w14:paraId="6238B788" w14:textId="77777777">
        <w:trPr>
          <w:divId w:val="1375348270"/>
          <w:tblCellSpacing w:w="15" w:type="dxa"/>
        </w:trPr>
        <w:tc>
          <w:tcPr>
            <w:tcW w:w="0" w:type="auto"/>
            <w:vAlign w:val="center"/>
            <w:hideMark/>
          </w:tcPr>
          <w:p w14:paraId="218FAF1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03D1419"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95430C" w14:paraId="66A59707" w14:textId="77777777">
        <w:trPr>
          <w:divId w:val="1375348270"/>
          <w:tblCellSpacing w:w="15" w:type="dxa"/>
        </w:trPr>
        <w:tc>
          <w:tcPr>
            <w:tcW w:w="0" w:type="auto"/>
            <w:vAlign w:val="center"/>
            <w:hideMark/>
          </w:tcPr>
          <w:p w14:paraId="34E5BBF1" w14:textId="77777777" w:rsidR="0095430C" w:rsidRDefault="0095430C">
            <w:pPr>
              <w:rPr>
                <w:rFonts w:eastAsia="Times New Roman"/>
                <w:lang w:val="en-US"/>
              </w:rPr>
            </w:pPr>
          </w:p>
        </w:tc>
        <w:tc>
          <w:tcPr>
            <w:tcW w:w="0" w:type="auto"/>
            <w:vAlign w:val="center"/>
            <w:hideMark/>
          </w:tcPr>
          <w:p w14:paraId="6C67D6BA" w14:textId="77777777" w:rsidR="0095430C"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95430C" w14:paraId="5250381C" w14:textId="77777777">
        <w:trPr>
          <w:divId w:val="1375348270"/>
          <w:tblCellSpacing w:w="15" w:type="dxa"/>
        </w:trPr>
        <w:tc>
          <w:tcPr>
            <w:tcW w:w="0" w:type="auto"/>
            <w:vAlign w:val="center"/>
            <w:hideMark/>
          </w:tcPr>
          <w:p w14:paraId="799FD250" w14:textId="77777777" w:rsidR="0095430C" w:rsidRDefault="0095430C">
            <w:pPr>
              <w:rPr>
                <w:rFonts w:eastAsia="Times New Roman"/>
                <w:lang w:val="en-US"/>
              </w:rPr>
            </w:pPr>
          </w:p>
        </w:tc>
        <w:tc>
          <w:tcPr>
            <w:tcW w:w="0" w:type="auto"/>
            <w:vAlign w:val="center"/>
            <w:hideMark/>
          </w:tcPr>
          <w:p w14:paraId="0354410D" w14:textId="77777777" w:rsidR="0095430C"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95430C" w14:paraId="089B7DE3" w14:textId="77777777">
        <w:trPr>
          <w:divId w:val="1375348270"/>
          <w:tblCellSpacing w:w="15" w:type="dxa"/>
        </w:trPr>
        <w:tc>
          <w:tcPr>
            <w:tcW w:w="0" w:type="auto"/>
            <w:vAlign w:val="center"/>
            <w:hideMark/>
          </w:tcPr>
          <w:p w14:paraId="6A856057" w14:textId="77777777" w:rsidR="0095430C" w:rsidRDefault="0095430C">
            <w:pPr>
              <w:rPr>
                <w:rFonts w:eastAsia="Times New Roman"/>
                <w:lang w:val="en-US"/>
              </w:rPr>
            </w:pPr>
          </w:p>
        </w:tc>
        <w:tc>
          <w:tcPr>
            <w:tcW w:w="0" w:type="auto"/>
            <w:vAlign w:val="center"/>
            <w:hideMark/>
          </w:tcPr>
          <w:p w14:paraId="19CDD61B" w14:textId="77777777" w:rsidR="0095430C"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A logical object related to a health record event. This is any healthcare specific resource (object) not restricted to FHIR defined Resources. </w:t>
            </w:r>
          </w:p>
        </w:tc>
      </w:tr>
      <w:tr w:rsidR="0095430C" w14:paraId="44A537A6" w14:textId="77777777">
        <w:trPr>
          <w:divId w:val="1375348270"/>
          <w:tblCellSpacing w:w="15" w:type="dxa"/>
        </w:trPr>
        <w:tc>
          <w:tcPr>
            <w:tcW w:w="0" w:type="auto"/>
            <w:vAlign w:val="center"/>
            <w:hideMark/>
          </w:tcPr>
          <w:p w14:paraId="50392A28" w14:textId="77777777" w:rsidR="0095430C" w:rsidRDefault="0095430C">
            <w:pPr>
              <w:rPr>
                <w:rFonts w:eastAsia="Times New Roman"/>
                <w:lang w:val="en-US"/>
              </w:rPr>
            </w:pPr>
          </w:p>
        </w:tc>
        <w:tc>
          <w:tcPr>
            <w:tcW w:w="0" w:type="auto"/>
            <w:vAlign w:val="center"/>
            <w:hideMark/>
          </w:tcPr>
          <w:p w14:paraId="3C131F51" w14:textId="77777777" w:rsidR="0095430C"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95430C" w14:paraId="7460959B" w14:textId="77777777">
        <w:trPr>
          <w:divId w:val="1375348270"/>
          <w:tblCellSpacing w:w="15" w:type="dxa"/>
        </w:trPr>
        <w:tc>
          <w:tcPr>
            <w:tcW w:w="0" w:type="auto"/>
            <w:vAlign w:val="center"/>
            <w:hideMark/>
          </w:tcPr>
          <w:p w14:paraId="1154B140" w14:textId="77777777" w:rsidR="0095430C" w:rsidRDefault="0095430C">
            <w:pPr>
              <w:rPr>
                <w:rFonts w:eastAsia="Times New Roman"/>
                <w:lang w:val="en-US"/>
              </w:rPr>
            </w:pPr>
          </w:p>
        </w:tc>
        <w:tc>
          <w:tcPr>
            <w:tcW w:w="0" w:type="auto"/>
            <w:vAlign w:val="center"/>
            <w:hideMark/>
          </w:tcPr>
          <w:p w14:paraId="7920A4D6" w14:textId="77777777" w:rsidR="0095430C" w:rsidRDefault="005B11EB">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95430C" w14:paraId="5B7886E2" w14:textId="77777777">
        <w:trPr>
          <w:divId w:val="1375348270"/>
          <w:tblCellSpacing w:w="15" w:type="dxa"/>
        </w:trPr>
        <w:tc>
          <w:tcPr>
            <w:tcW w:w="0" w:type="auto"/>
            <w:vAlign w:val="center"/>
            <w:hideMark/>
          </w:tcPr>
          <w:p w14:paraId="385862DB" w14:textId="77777777" w:rsidR="0095430C" w:rsidRDefault="0095430C">
            <w:pPr>
              <w:rPr>
                <w:rFonts w:eastAsia="Times New Roman"/>
                <w:lang w:val="en-US"/>
              </w:rPr>
            </w:pPr>
          </w:p>
        </w:tc>
        <w:tc>
          <w:tcPr>
            <w:tcW w:w="0" w:type="auto"/>
            <w:vAlign w:val="center"/>
            <w:hideMark/>
          </w:tcPr>
          <w:p w14:paraId="31D535AA"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95430C" w14:paraId="1E2D557C" w14:textId="77777777">
        <w:trPr>
          <w:divId w:val="1375348270"/>
          <w:tblCellSpacing w:w="15" w:type="dxa"/>
        </w:trPr>
        <w:tc>
          <w:tcPr>
            <w:tcW w:w="0" w:type="auto"/>
            <w:vAlign w:val="center"/>
            <w:hideMark/>
          </w:tcPr>
          <w:p w14:paraId="39DB7AEC" w14:textId="77777777" w:rsidR="0095430C" w:rsidRDefault="0095430C">
            <w:pPr>
              <w:rPr>
                <w:rFonts w:eastAsia="Times New Roman"/>
                <w:lang w:val="en-US"/>
              </w:rPr>
            </w:pPr>
          </w:p>
        </w:tc>
        <w:tc>
          <w:tcPr>
            <w:tcW w:w="0" w:type="auto"/>
            <w:vAlign w:val="center"/>
            <w:hideMark/>
          </w:tcPr>
          <w:p w14:paraId="34077C03" w14:textId="77777777" w:rsidR="0095430C"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95430C" w14:paraId="36FD7EEC" w14:textId="77777777">
        <w:trPr>
          <w:divId w:val="1375348270"/>
          <w:tblCellSpacing w:w="15" w:type="dxa"/>
        </w:trPr>
        <w:tc>
          <w:tcPr>
            <w:tcW w:w="0" w:type="auto"/>
            <w:vAlign w:val="center"/>
            <w:hideMark/>
          </w:tcPr>
          <w:p w14:paraId="4C353A15" w14:textId="77777777" w:rsidR="0095430C" w:rsidRDefault="0095430C">
            <w:pPr>
              <w:rPr>
                <w:rFonts w:eastAsia="Times New Roman"/>
                <w:lang w:val="en-US"/>
              </w:rPr>
            </w:pPr>
          </w:p>
        </w:tc>
        <w:tc>
          <w:tcPr>
            <w:tcW w:w="0" w:type="auto"/>
            <w:vAlign w:val="center"/>
            <w:hideMark/>
          </w:tcPr>
          <w:p w14:paraId="31020EC6" w14:textId="77777777" w:rsidR="0095430C"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95430C" w14:paraId="346D9062" w14:textId="77777777">
        <w:trPr>
          <w:divId w:val="1375348270"/>
          <w:tblCellSpacing w:w="15" w:type="dxa"/>
        </w:trPr>
        <w:tc>
          <w:tcPr>
            <w:tcW w:w="0" w:type="auto"/>
            <w:vAlign w:val="center"/>
            <w:hideMark/>
          </w:tcPr>
          <w:p w14:paraId="35FAF808" w14:textId="77777777" w:rsidR="0095430C" w:rsidRDefault="0095430C">
            <w:pPr>
              <w:rPr>
                <w:rFonts w:eastAsia="Times New Roman"/>
                <w:lang w:val="en-US"/>
              </w:rPr>
            </w:pPr>
          </w:p>
        </w:tc>
        <w:tc>
          <w:tcPr>
            <w:tcW w:w="0" w:type="auto"/>
            <w:vAlign w:val="center"/>
            <w:hideMark/>
          </w:tcPr>
          <w:p w14:paraId="780A0BA4" w14:textId="77777777" w:rsidR="0095430C"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95430C" w14:paraId="5691BCE8" w14:textId="77777777">
        <w:trPr>
          <w:divId w:val="1375348270"/>
          <w:tblCellSpacing w:w="15" w:type="dxa"/>
        </w:trPr>
        <w:tc>
          <w:tcPr>
            <w:tcW w:w="0" w:type="auto"/>
            <w:vAlign w:val="center"/>
            <w:hideMark/>
          </w:tcPr>
          <w:p w14:paraId="6A48D88A" w14:textId="77777777" w:rsidR="0095430C" w:rsidRDefault="0095430C">
            <w:pPr>
              <w:rPr>
                <w:rFonts w:eastAsia="Times New Roman"/>
                <w:lang w:val="en-US"/>
              </w:rPr>
            </w:pPr>
          </w:p>
        </w:tc>
        <w:tc>
          <w:tcPr>
            <w:tcW w:w="0" w:type="auto"/>
            <w:vAlign w:val="center"/>
            <w:hideMark/>
          </w:tcPr>
          <w:p w14:paraId="07A81747" w14:textId="77777777" w:rsidR="0095430C"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95430C" w14:paraId="597F1BBD" w14:textId="77777777">
        <w:trPr>
          <w:divId w:val="1375348270"/>
          <w:tblCellSpacing w:w="15" w:type="dxa"/>
        </w:trPr>
        <w:tc>
          <w:tcPr>
            <w:tcW w:w="0" w:type="auto"/>
            <w:vAlign w:val="center"/>
            <w:hideMark/>
          </w:tcPr>
          <w:p w14:paraId="30090060" w14:textId="77777777" w:rsidR="0095430C" w:rsidRDefault="0095430C">
            <w:pPr>
              <w:rPr>
                <w:rFonts w:eastAsia="Times New Roman"/>
                <w:lang w:val="en-US"/>
              </w:rPr>
            </w:pPr>
          </w:p>
        </w:tc>
        <w:tc>
          <w:tcPr>
            <w:tcW w:w="0" w:type="auto"/>
            <w:vAlign w:val="center"/>
            <w:hideMark/>
          </w:tcPr>
          <w:p w14:paraId="64603286" w14:textId="77777777" w:rsidR="0095430C"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w:t>
            </w:r>
            <w:r>
              <w:rPr>
                <w:rFonts w:eastAsia="Times New Roman"/>
                <w:lang w:val="en-US"/>
              </w:rPr>
              <w:lastRenderedPageBreak/>
              <w:t xml:space="preserve">authority to modify security roles of other objects. </w:t>
            </w:r>
          </w:p>
        </w:tc>
      </w:tr>
      <w:tr w:rsidR="0095430C" w14:paraId="604116EA" w14:textId="77777777">
        <w:trPr>
          <w:divId w:val="1375348270"/>
          <w:tblCellSpacing w:w="15" w:type="dxa"/>
        </w:trPr>
        <w:tc>
          <w:tcPr>
            <w:tcW w:w="0" w:type="auto"/>
            <w:vAlign w:val="center"/>
            <w:hideMark/>
          </w:tcPr>
          <w:p w14:paraId="7C58126D" w14:textId="77777777" w:rsidR="0095430C" w:rsidRDefault="0095430C">
            <w:pPr>
              <w:rPr>
                <w:rFonts w:eastAsia="Times New Roman"/>
                <w:lang w:val="en-US"/>
              </w:rPr>
            </w:pPr>
          </w:p>
        </w:tc>
        <w:tc>
          <w:tcPr>
            <w:tcW w:w="0" w:type="auto"/>
            <w:vAlign w:val="center"/>
            <w:hideMark/>
          </w:tcPr>
          <w:p w14:paraId="59C7C799" w14:textId="77777777" w:rsidR="0095430C"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95430C" w14:paraId="12BDC3E1" w14:textId="77777777">
        <w:trPr>
          <w:divId w:val="1375348270"/>
          <w:tblCellSpacing w:w="15" w:type="dxa"/>
        </w:trPr>
        <w:tc>
          <w:tcPr>
            <w:tcW w:w="0" w:type="auto"/>
            <w:vAlign w:val="center"/>
            <w:hideMark/>
          </w:tcPr>
          <w:p w14:paraId="3C190326" w14:textId="77777777" w:rsidR="0095430C" w:rsidRDefault="0095430C">
            <w:pPr>
              <w:rPr>
                <w:rFonts w:eastAsia="Times New Roman"/>
                <w:lang w:val="en-US"/>
              </w:rPr>
            </w:pPr>
          </w:p>
        </w:tc>
        <w:tc>
          <w:tcPr>
            <w:tcW w:w="0" w:type="auto"/>
            <w:vAlign w:val="center"/>
            <w:hideMark/>
          </w:tcPr>
          <w:p w14:paraId="269A911D" w14:textId="77777777" w:rsidR="0095430C"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95430C" w14:paraId="6C1E9E0F" w14:textId="77777777">
        <w:trPr>
          <w:divId w:val="1375348270"/>
          <w:tblCellSpacing w:w="15" w:type="dxa"/>
        </w:trPr>
        <w:tc>
          <w:tcPr>
            <w:tcW w:w="0" w:type="auto"/>
            <w:vAlign w:val="center"/>
            <w:hideMark/>
          </w:tcPr>
          <w:p w14:paraId="15104703" w14:textId="77777777" w:rsidR="0095430C" w:rsidRDefault="0095430C">
            <w:pPr>
              <w:rPr>
                <w:rFonts w:eastAsia="Times New Roman"/>
                <w:lang w:val="en-US"/>
              </w:rPr>
            </w:pPr>
          </w:p>
        </w:tc>
        <w:tc>
          <w:tcPr>
            <w:tcW w:w="0" w:type="auto"/>
            <w:vAlign w:val="center"/>
            <w:hideMark/>
          </w:tcPr>
          <w:p w14:paraId="2C810161"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Any person or organization responsible for providing care. This encompasses all forms of care, licensed or otherwise, and all sorts of teams and care groups. Note, the distinction between practitioners and the doctor that actually provided the care to the patient. </w:t>
            </w:r>
          </w:p>
        </w:tc>
      </w:tr>
      <w:tr w:rsidR="0095430C" w14:paraId="5FFC6002" w14:textId="77777777">
        <w:trPr>
          <w:divId w:val="1375348270"/>
          <w:tblCellSpacing w:w="15" w:type="dxa"/>
        </w:trPr>
        <w:tc>
          <w:tcPr>
            <w:tcW w:w="0" w:type="auto"/>
            <w:vAlign w:val="center"/>
            <w:hideMark/>
          </w:tcPr>
          <w:p w14:paraId="6DA28BA6" w14:textId="77777777" w:rsidR="0095430C" w:rsidRDefault="0095430C">
            <w:pPr>
              <w:rPr>
                <w:rFonts w:eastAsia="Times New Roman"/>
                <w:lang w:val="en-US"/>
              </w:rPr>
            </w:pPr>
          </w:p>
        </w:tc>
        <w:tc>
          <w:tcPr>
            <w:tcW w:w="0" w:type="auto"/>
            <w:vAlign w:val="center"/>
            <w:hideMark/>
          </w:tcPr>
          <w:p w14:paraId="0FD45638" w14:textId="77777777" w:rsidR="0095430C"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95430C" w14:paraId="2DC7945B" w14:textId="77777777">
        <w:trPr>
          <w:divId w:val="1375348270"/>
          <w:tblCellSpacing w:w="15" w:type="dxa"/>
        </w:trPr>
        <w:tc>
          <w:tcPr>
            <w:tcW w:w="0" w:type="auto"/>
            <w:vAlign w:val="center"/>
            <w:hideMark/>
          </w:tcPr>
          <w:p w14:paraId="6FFC195F" w14:textId="77777777" w:rsidR="0095430C" w:rsidRDefault="0095430C">
            <w:pPr>
              <w:rPr>
                <w:rFonts w:eastAsia="Times New Roman"/>
                <w:lang w:val="en-US"/>
              </w:rPr>
            </w:pPr>
          </w:p>
        </w:tc>
        <w:tc>
          <w:tcPr>
            <w:tcW w:w="0" w:type="auto"/>
            <w:vAlign w:val="center"/>
            <w:hideMark/>
          </w:tcPr>
          <w:p w14:paraId="356639E3" w14:textId="77777777" w:rsidR="0095430C" w:rsidRDefault="005B11EB">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transfer, that acts as an archive, database, or similar role. </w:t>
            </w:r>
          </w:p>
        </w:tc>
      </w:tr>
      <w:tr w:rsidR="0095430C" w14:paraId="659E6EF6" w14:textId="77777777">
        <w:trPr>
          <w:divId w:val="1375348270"/>
          <w:tblCellSpacing w:w="15" w:type="dxa"/>
        </w:trPr>
        <w:tc>
          <w:tcPr>
            <w:tcW w:w="0" w:type="auto"/>
            <w:vAlign w:val="center"/>
            <w:hideMark/>
          </w:tcPr>
          <w:p w14:paraId="5C932732" w14:textId="77777777" w:rsidR="0095430C" w:rsidRDefault="0095430C">
            <w:pPr>
              <w:rPr>
                <w:rFonts w:eastAsia="Times New Roman"/>
                <w:lang w:val="en-US"/>
              </w:rPr>
            </w:pPr>
          </w:p>
        </w:tc>
        <w:tc>
          <w:tcPr>
            <w:tcW w:w="0" w:type="auto"/>
            <w:vAlign w:val="center"/>
            <w:hideMark/>
          </w:tcPr>
          <w:p w14:paraId="14539597" w14:textId="77777777" w:rsidR="0095430C"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95430C" w14:paraId="36A84D07" w14:textId="77777777">
        <w:trPr>
          <w:divId w:val="1375348270"/>
          <w:tblCellSpacing w:w="15" w:type="dxa"/>
        </w:trPr>
        <w:tc>
          <w:tcPr>
            <w:tcW w:w="0" w:type="auto"/>
            <w:vAlign w:val="center"/>
            <w:hideMark/>
          </w:tcPr>
          <w:p w14:paraId="0A13BA8C" w14:textId="77777777" w:rsidR="0095430C" w:rsidRDefault="0095430C">
            <w:pPr>
              <w:rPr>
                <w:rFonts w:eastAsia="Times New Roman"/>
                <w:lang w:val="en-US"/>
              </w:rPr>
            </w:pPr>
          </w:p>
        </w:tc>
        <w:tc>
          <w:tcPr>
            <w:tcW w:w="0" w:type="auto"/>
            <w:vAlign w:val="center"/>
            <w:hideMark/>
          </w:tcPr>
          <w:p w14:paraId="31E844E8" w14:textId="77777777" w:rsidR="0095430C"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95430C" w14:paraId="2AE6C07E" w14:textId="77777777">
        <w:trPr>
          <w:divId w:val="1375348270"/>
          <w:tblCellSpacing w:w="15" w:type="dxa"/>
        </w:trPr>
        <w:tc>
          <w:tcPr>
            <w:tcW w:w="0" w:type="auto"/>
            <w:vAlign w:val="center"/>
            <w:hideMark/>
          </w:tcPr>
          <w:p w14:paraId="719FC9BA" w14:textId="77777777" w:rsidR="0095430C" w:rsidRDefault="0095430C">
            <w:pPr>
              <w:rPr>
                <w:rFonts w:eastAsia="Times New Roman"/>
                <w:lang w:val="en-US"/>
              </w:rPr>
            </w:pPr>
          </w:p>
        </w:tc>
        <w:tc>
          <w:tcPr>
            <w:tcW w:w="0" w:type="auto"/>
            <w:vAlign w:val="center"/>
            <w:hideMark/>
          </w:tcPr>
          <w:p w14:paraId="1A0AC9A7" w14:textId="77777777" w:rsidR="0095430C"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95430C" w14:paraId="74E0830B" w14:textId="77777777">
        <w:trPr>
          <w:divId w:val="1375348270"/>
          <w:tblCellSpacing w:w="15" w:type="dxa"/>
        </w:trPr>
        <w:tc>
          <w:tcPr>
            <w:tcW w:w="0" w:type="auto"/>
            <w:vAlign w:val="center"/>
            <w:hideMark/>
          </w:tcPr>
          <w:p w14:paraId="71737DC8" w14:textId="77777777" w:rsidR="0095430C" w:rsidRDefault="0095430C">
            <w:pPr>
              <w:rPr>
                <w:rFonts w:eastAsia="Times New Roman"/>
                <w:lang w:val="en-US"/>
              </w:rPr>
            </w:pPr>
          </w:p>
        </w:tc>
        <w:tc>
          <w:tcPr>
            <w:tcW w:w="0" w:type="auto"/>
            <w:vAlign w:val="center"/>
            <w:hideMark/>
          </w:tcPr>
          <w:p w14:paraId="76AD63F4" w14:textId="77777777" w:rsidR="0095430C"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95430C" w14:paraId="3AEDDF9B" w14:textId="77777777">
        <w:trPr>
          <w:divId w:val="1375348270"/>
          <w:tblCellSpacing w:w="15" w:type="dxa"/>
        </w:trPr>
        <w:tc>
          <w:tcPr>
            <w:tcW w:w="0" w:type="auto"/>
            <w:vAlign w:val="center"/>
            <w:hideMark/>
          </w:tcPr>
          <w:p w14:paraId="6410437E" w14:textId="77777777" w:rsidR="0095430C" w:rsidRDefault="0095430C">
            <w:pPr>
              <w:rPr>
                <w:rFonts w:eastAsia="Times New Roman"/>
                <w:lang w:val="en-US"/>
              </w:rPr>
            </w:pPr>
          </w:p>
        </w:tc>
        <w:tc>
          <w:tcPr>
            <w:tcW w:w="0" w:type="auto"/>
            <w:vAlign w:val="center"/>
            <w:hideMark/>
          </w:tcPr>
          <w:p w14:paraId="5EFA1469" w14:textId="77777777" w:rsidR="0095430C"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95430C" w14:paraId="412EDCBB" w14:textId="77777777">
        <w:trPr>
          <w:divId w:val="1375348270"/>
          <w:tblCellSpacing w:w="15" w:type="dxa"/>
        </w:trPr>
        <w:tc>
          <w:tcPr>
            <w:tcW w:w="0" w:type="auto"/>
            <w:vAlign w:val="center"/>
            <w:hideMark/>
          </w:tcPr>
          <w:p w14:paraId="52A80085" w14:textId="77777777" w:rsidR="0095430C" w:rsidRDefault="0095430C">
            <w:pPr>
              <w:rPr>
                <w:rFonts w:eastAsia="Times New Roman"/>
                <w:lang w:val="en-US"/>
              </w:rPr>
            </w:pPr>
          </w:p>
        </w:tc>
        <w:tc>
          <w:tcPr>
            <w:tcW w:w="0" w:type="auto"/>
            <w:vAlign w:val="center"/>
            <w:hideMark/>
          </w:tcPr>
          <w:p w14:paraId="1228C589" w14:textId="77777777" w:rsidR="0095430C"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95430C" w14:paraId="4D2A5D70" w14:textId="77777777">
        <w:trPr>
          <w:divId w:val="1375348270"/>
          <w:tblCellSpacing w:w="15" w:type="dxa"/>
        </w:trPr>
        <w:tc>
          <w:tcPr>
            <w:tcW w:w="0" w:type="auto"/>
            <w:vAlign w:val="center"/>
            <w:hideMark/>
          </w:tcPr>
          <w:p w14:paraId="3DD6C21B" w14:textId="77777777" w:rsidR="0095430C" w:rsidRDefault="0095430C">
            <w:pPr>
              <w:rPr>
                <w:rFonts w:eastAsia="Times New Roman"/>
                <w:lang w:val="en-US"/>
              </w:rPr>
            </w:pPr>
          </w:p>
        </w:tc>
        <w:tc>
          <w:tcPr>
            <w:tcW w:w="0" w:type="auto"/>
            <w:vAlign w:val="center"/>
            <w:hideMark/>
          </w:tcPr>
          <w:p w14:paraId="72E16D48"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14:paraId="6D4F7C4F" w14:textId="77777777" w:rsidR="0095430C"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95430C" w14:paraId="5BCCBA66" w14:textId="77777777">
        <w:trPr>
          <w:divId w:val="1375348270"/>
          <w:tblCellSpacing w:w="15" w:type="dxa"/>
        </w:trPr>
        <w:tc>
          <w:tcPr>
            <w:tcW w:w="0" w:type="auto"/>
            <w:vAlign w:val="center"/>
            <w:hideMark/>
          </w:tcPr>
          <w:p w14:paraId="1D60CEC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5E84C88" w14:textId="77777777" w:rsidR="0095430C" w:rsidRDefault="005B11EB">
            <w:pPr>
              <w:rPr>
                <w:rFonts w:eastAsia="Times New Roman"/>
                <w:lang w:val="en-US"/>
              </w:rPr>
            </w:pPr>
            <w:r>
              <w:rPr>
                <w:rFonts w:eastAsia="Times New Roman"/>
                <w:lang w:val="en-US"/>
              </w:rPr>
              <w:t xml:space="preserve">AuditEventObjectType (Audit Event Object Type) </w:t>
            </w:r>
          </w:p>
        </w:tc>
      </w:tr>
      <w:tr w:rsidR="0095430C" w14:paraId="107F09C5" w14:textId="77777777">
        <w:trPr>
          <w:divId w:val="1375348270"/>
          <w:tblCellSpacing w:w="15" w:type="dxa"/>
        </w:trPr>
        <w:tc>
          <w:tcPr>
            <w:tcW w:w="0" w:type="auto"/>
            <w:vAlign w:val="center"/>
            <w:hideMark/>
          </w:tcPr>
          <w:p w14:paraId="5817AF5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FAED070" w14:textId="77777777" w:rsidR="0095430C" w:rsidRDefault="005B11EB">
            <w:pPr>
              <w:rPr>
                <w:rFonts w:eastAsia="Times New Roman"/>
                <w:lang w:val="en-US"/>
              </w:rPr>
            </w:pPr>
            <w:r>
              <w:rPr>
                <w:rFonts w:eastAsia="Times New Roman"/>
                <w:lang w:val="en-US"/>
              </w:rPr>
              <w:t>Code for the object type involved audited</w:t>
            </w:r>
          </w:p>
        </w:tc>
      </w:tr>
      <w:tr w:rsidR="0095430C" w14:paraId="7F3D4201" w14:textId="77777777">
        <w:trPr>
          <w:divId w:val="1375348270"/>
          <w:tblCellSpacing w:w="15" w:type="dxa"/>
        </w:trPr>
        <w:tc>
          <w:tcPr>
            <w:tcW w:w="0" w:type="auto"/>
            <w:vAlign w:val="center"/>
            <w:hideMark/>
          </w:tcPr>
          <w:p w14:paraId="74A67D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18DF5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95430C" w14:paraId="6CA3A3AE" w14:textId="77777777">
        <w:trPr>
          <w:divId w:val="1375348270"/>
          <w:tblCellSpacing w:w="15" w:type="dxa"/>
        </w:trPr>
        <w:tc>
          <w:tcPr>
            <w:tcW w:w="0" w:type="auto"/>
            <w:vAlign w:val="center"/>
            <w:hideMark/>
          </w:tcPr>
          <w:p w14:paraId="6C1A170C" w14:textId="77777777" w:rsidR="0095430C" w:rsidRDefault="0095430C">
            <w:pPr>
              <w:rPr>
                <w:rFonts w:eastAsia="Times New Roman"/>
                <w:lang w:val="en-US"/>
              </w:rPr>
            </w:pPr>
          </w:p>
        </w:tc>
        <w:tc>
          <w:tcPr>
            <w:tcW w:w="0" w:type="auto"/>
            <w:vAlign w:val="center"/>
            <w:hideMark/>
          </w:tcPr>
          <w:p w14:paraId="3FF31CC6" w14:textId="77777777" w:rsidR="0095430C"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95430C" w14:paraId="2D9B7612" w14:textId="77777777">
        <w:trPr>
          <w:divId w:val="1375348270"/>
          <w:tblCellSpacing w:w="15" w:type="dxa"/>
        </w:trPr>
        <w:tc>
          <w:tcPr>
            <w:tcW w:w="0" w:type="auto"/>
            <w:vAlign w:val="center"/>
            <w:hideMark/>
          </w:tcPr>
          <w:p w14:paraId="5CCB3C8D" w14:textId="77777777" w:rsidR="0095430C" w:rsidRDefault="0095430C">
            <w:pPr>
              <w:rPr>
                <w:rFonts w:eastAsia="Times New Roman"/>
                <w:lang w:val="en-US"/>
              </w:rPr>
            </w:pPr>
          </w:p>
        </w:tc>
        <w:tc>
          <w:tcPr>
            <w:tcW w:w="0" w:type="auto"/>
            <w:vAlign w:val="center"/>
            <w:hideMark/>
          </w:tcPr>
          <w:p w14:paraId="7BDECE40"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95430C" w14:paraId="2629D9F8" w14:textId="77777777">
        <w:trPr>
          <w:divId w:val="1375348270"/>
          <w:tblCellSpacing w:w="15" w:type="dxa"/>
        </w:trPr>
        <w:tc>
          <w:tcPr>
            <w:tcW w:w="0" w:type="auto"/>
            <w:vAlign w:val="center"/>
            <w:hideMark/>
          </w:tcPr>
          <w:p w14:paraId="400D5E17" w14:textId="77777777" w:rsidR="0095430C" w:rsidRDefault="0095430C">
            <w:pPr>
              <w:rPr>
                <w:rFonts w:eastAsia="Times New Roman"/>
                <w:lang w:val="en-US"/>
              </w:rPr>
            </w:pPr>
          </w:p>
        </w:tc>
        <w:tc>
          <w:tcPr>
            <w:tcW w:w="0" w:type="auto"/>
            <w:vAlign w:val="center"/>
            <w:hideMark/>
          </w:tcPr>
          <w:p w14:paraId="5BDF721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2E9BB63E" w14:textId="77777777" w:rsidR="0095430C"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AAB2264" w14:textId="77777777">
        <w:trPr>
          <w:divId w:val="1375348270"/>
          <w:tblCellSpacing w:w="15" w:type="dxa"/>
        </w:trPr>
        <w:tc>
          <w:tcPr>
            <w:tcW w:w="0" w:type="auto"/>
            <w:vAlign w:val="center"/>
            <w:hideMark/>
          </w:tcPr>
          <w:p w14:paraId="26AB3660"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151D027" w14:textId="77777777" w:rsidR="0095430C" w:rsidRDefault="005B11EB">
            <w:pPr>
              <w:rPr>
                <w:rFonts w:eastAsia="Times New Roman"/>
                <w:lang w:val="en-US"/>
              </w:rPr>
            </w:pPr>
            <w:r>
              <w:rPr>
                <w:rFonts w:eastAsia="Times New Roman"/>
                <w:lang w:val="en-US"/>
              </w:rPr>
              <w:t xml:space="preserve">AuditEventOutcome (Audit Event Outcome) </w:t>
            </w:r>
          </w:p>
        </w:tc>
      </w:tr>
      <w:tr w:rsidR="0095430C" w14:paraId="66F0E012" w14:textId="77777777">
        <w:trPr>
          <w:divId w:val="1375348270"/>
          <w:tblCellSpacing w:w="15" w:type="dxa"/>
        </w:trPr>
        <w:tc>
          <w:tcPr>
            <w:tcW w:w="0" w:type="auto"/>
            <w:vAlign w:val="center"/>
            <w:hideMark/>
          </w:tcPr>
          <w:p w14:paraId="62530EF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724C96" w14:textId="77777777" w:rsidR="0095430C" w:rsidRDefault="005B11EB">
            <w:pPr>
              <w:rPr>
                <w:rFonts w:eastAsia="Times New Roman"/>
                <w:lang w:val="en-US"/>
              </w:rPr>
            </w:pPr>
            <w:r>
              <w:rPr>
                <w:rFonts w:eastAsia="Times New Roman"/>
                <w:lang w:val="en-US"/>
              </w:rPr>
              <w:t>Indicates whether the event succeeded or failed</w:t>
            </w:r>
          </w:p>
        </w:tc>
      </w:tr>
      <w:tr w:rsidR="0095430C" w14:paraId="5B035942" w14:textId="77777777">
        <w:trPr>
          <w:divId w:val="1375348270"/>
          <w:tblCellSpacing w:w="15" w:type="dxa"/>
        </w:trPr>
        <w:tc>
          <w:tcPr>
            <w:tcW w:w="0" w:type="auto"/>
            <w:vAlign w:val="center"/>
            <w:hideMark/>
          </w:tcPr>
          <w:p w14:paraId="41D0FA9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2B3E58" w14:textId="77777777" w:rsidR="0095430C" w:rsidRDefault="005B11EB">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95430C" w14:paraId="4031AF08" w14:textId="77777777">
        <w:trPr>
          <w:divId w:val="1375348270"/>
          <w:tblCellSpacing w:w="15" w:type="dxa"/>
        </w:trPr>
        <w:tc>
          <w:tcPr>
            <w:tcW w:w="0" w:type="auto"/>
            <w:vAlign w:val="center"/>
            <w:hideMark/>
          </w:tcPr>
          <w:p w14:paraId="2A842806" w14:textId="77777777" w:rsidR="0095430C" w:rsidRDefault="0095430C">
            <w:pPr>
              <w:rPr>
                <w:rFonts w:eastAsia="Times New Roman"/>
                <w:lang w:val="en-US"/>
              </w:rPr>
            </w:pPr>
          </w:p>
        </w:tc>
        <w:tc>
          <w:tcPr>
            <w:tcW w:w="0" w:type="auto"/>
            <w:vAlign w:val="center"/>
            <w:hideMark/>
          </w:tcPr>
          <w:p w14:paraId="2B002900" w14:textId="77777777" w:rsidR="0095430C" w:rsidRDefault="005B11EB">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95430C" w14:paraId="1B8CD305" w14:textId="77777777">
        <w:trPr>
          <w:divId w:val="1375348270"/>
          <w:tblCellSpacing w:w="15" w:type="dxa"/>
        </w:trPr>
        <w:tc>
          <w:tcPr>
            <w:tcW w:w="0" w:type="auto"/>
            <w:vAlign w:val="center"/>
            <w:hideMark/>
          </w:tcPr>
          <w:p w14:paraId="4D148B11" w14:textId="77777777" w:rsidR="0095430C" w:rsidRDefault="0095430C">
            <w:pPr>
              <w:rPr>
                <w:rFonts w:eastAsia="Times New Roman"/>
                <w:lang w:val="en-US"/>
              </w:rPr>
            </w:pPr>
          </w:p>
        </w:tc>
        <w:tc>
          <w:tcPr>
            <w:tcW w:w="0" w:type="auto"/>
            <w:vAlign w:val="center"/>
            <w:hideMark/>
          </w:tcPr>
          <w:p w14:paraId="2827D7C1" w14:textId="77777777" w:rsidR="0095430C" w:rsidRDefault="005B11EB">
            <w:pPr>
              <w:rPr>
                <w:rFonts w:eastAsia="Times New Roman"/>
                <w:lang w:val="en-US"/>
              </w:rPr>
            </w:pPr>
            <w:r>
              <w:rPr>
                <w:rFonts w:eastAsia="Times New Roman"/>
                <w:b/>
                <w:bCs/>
                <w:lang w:val="en-US"/>
              </w:rPr>
              <w:t xml:space="preserve">Serious failure: </w:t>
            </w:r>
            <w:r>
              <w:rPr>
                <w:rFonts w:eastAsia="Times New Roman"/>
                <w:lang w:val="en-US"/>
              </w:rPr>
              <w:t xml:space="preserve">The action was not successful due to some kind of unexpected error (often equivalent to an HTTP 500 response) </w:t>
            </w:r>
          </w:p>
        </w:tc>
      </w:tr>
      <w:tr w:rsidR="0095430C" w14:paraId="6355FAA6" w14:textId="77777777">
        <w:trPr>
          <w:divId w:val="1375348270"/>
          <w:tblCellSpacing w:w="15" w:type="dxa"/>
        </w:trPr>
        <w:tc>
          <w:tcPr>
            <w:tcW w:w="0" w:type="auto"/>
            <w:vAlign w:val="center"/>
            <w:hideMark/>
          </w:tcPr>
          <w:p w14:paraId="04881A5F" w14:textId="77777777" w:rsidR="0095430C" w:rsidRDefault="0095430C">
            <w:pPr>
              <w:rPr>
                <w:rFonts w:eastAsia="Times New Roman"/>
                <w:lang w:val="en-US"/>
              </w:rPr>
            </w:pPr>
          </w:p>
        </w:tc>
        <w:tc>
          <w:tcPr>
            <w:tcW w:w="0" w:type="auto"/>
            <w:vAlign w:val="center"/>
            <w:hideMark/>
          </w:tcPr>
          <w:p w14:paraId="746860C9" w14:textId="77777777" w:rsidR="0095430C" w:rsidRDefault="005B11EB">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not longer available for use (i.e. the system died) </w:t>
            </w:r>
          </w:p>
        </w:tc>
      </w:tr>
    </w:tbl>
    <w:p w14:paraId="747DA76A" w14:textId="77777777" w:rsidR="0095430C"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95430C" w14:paraId="2124A9E0" w14:textId="77777777">
        <w:trPr>
          <w:divId w:val="1375348270"/>
          <w:tblCellSpacing w:w="15" w:type="dxa"/>
        </w:trPr>
        <w:tc>
          <w:tcPr>
            <w:tcW w:w="0" w:type="auto"/>
            <w:vAlign w:val="center"/>
            <w:hideMark/>
          </w:tcPr>
          <w:p w14:paraId="138C8A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987747" w14:textId="77777777" w:rsidR="0095430C" w:rsidRDefault="005B11EB">
            <w:pPr>
              <w:rPr>
                <w:rFonts w:eastAsia="Times New Roman"/>
                <w:lang w:val="en-US"/>
              </w:rPr>
            </w:pPr>
            <w:r>
              <w:rPr>
                <w:rFonts w:eastAsia="Times New Roman"/>
                <w:lang w:val="en-US"/>
              </w:rPr>
              <w:t xml:space="preserve">AuditEventParticipantNetworkType (Audit Event Participant Network Type) </w:t>
            </w:r>
          </w:p>
        </w:tc>
      </w:tr>
      <w:tr w:rsidR="0095430C" w14:paraId="67EFAED1" w14:textId="77777777">
        <w:trPr>
          <w:divId w:val="1375348270"/>
          <w:tblCellSpacing w:w="15" w:type="dxa"/>
        </w:trPr>
        <w:tc>
          <w:tcPr>
            <w:tcW w:w="0" w:type="auto"/>
            <w:vAlign w:val="center"/>
            <w:hideMark/>
          </w:tcPr>
          <w:p w14:paraId="1695AA0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A7A19D" w14:textId="77777777" w:rsidR="0095430C" w:rsidRDefault="005B11EB">
            <w:pPr>
              <w:rPr>
                <w:rFonts w:eastAsia="Times New Roman"/>
                <w:lang w:val="en-US"/>
              </w:rPr>
            </w:pPr>
            <w:r>
              <w:rPr>
                <w:rFonts w:eastAsia="Times New Roman"/>
                <w:lang w:val="en-US"/>
              </w:rPr>
              <w:t>The type of network access point of this participant in the audit event</w:t>
            </w:r>
          </w:p>
        </w:tc>
      </w:tr>
      <w:tr w:rsidR="0095430C" w14:paraId="0B9ED1B7" w14:textId="77777777">
        <w:trPr>
          <w:divId w:val="1375348270"/>
          <w:tblCellSpacing w:w="15" w:type="dxa"/>
        </w:trPr>
        <w:tc>
          <w:tcPr>
            <w:tcW w:w="0" w:type="auto"/>
            <w:vAlign w:val="center"/>
            <w:hideMark/>
          </w:tcPr>
          <w:p w14:paraId="71127D4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D5C5E69" w14:textId="77777777" w:rsidR="0095430C" w:rsidRDefault="005B11EB">
            <w:pPr>
              <w:rPr>
                <w:rFonts w:eastAsia="Times New Roman"/>
                <w:lang w:val="en-US"/>
              </w:rPr>
            </w:pPr>
            <w:r>
              <w:rPr>
                <w:rFonts w:eastAsia="Times New Roman"/>
                <w:b/>
                <w:bCs/>
                <w:lang w:val="en-US"/>
              </w:rPr>
              <w:t xml:space="preserve">Machine Name: </w:t>
            </w:r>
            <w:r>
              <w:rPr>
                <w:rFonts w:eastAsia="Times New Roman"/>
                <w:lang w:val="en-US"/>
              </w:rPr>
              <w:t xml:space="preserve">Machine Name, including DNS name </w:t>
            </w:r>
          </w:p>
        </w:tc>
      </w:tr>
      <w:tr w:rsidR="0095430C" w14:paraId="7E910C36" w14:textId="77777777">
        <w:trPr>
          <w:divId w:val="1375348270"/>
          <w:tblCellSpacing w:w="15" w:type="dxa"/>
        </w:trPr>
        <w:tc>
          <w:tcPr>
            <w:tcW w:w="0" w:type="auto"/>
            <w:vAlign w:val="center"/>
            <w:hideMark/>
          </w:tcPr>
          <w:p w14:paraId="66E01EC9" w14:textId="77777777" w:rsidR="0095430C" w:rsidRDefault="0095430C">
            <w:pPr>
              <w:rPr>
                <w:rFonts w:eastAsia="Times New Roman"/>
                <w:lang w:val="en-US"/>
              </w:rPr>
            </w:pPr>
          </w:p>
        </w:tc>
        <w:tc>
          <w:tcPr>
            <w:tcW w:w="0" w:type="auto"/>
            <w:vAlign w:val="center"/>
            <w:hideMark/>
          </w:tcPr>
          <w:p w14:paraId="3F0A05E6" w14:textId="77777777" w:rsidR="0095430C" w:rsidRDefault="005B11EB">
            <w:pPr>
              <w:rPr>
                <w:rFonts w:eastAsia="Times New Roman"/>
                <w:lang w:val="en-US"/>
              </w:rPr>
            </w:pPr>
            <w:r>
              <w:rPr>
                <w:rFonts w:eastAsia="Times New Roman"/>
                <w:b/>
                <w:bCs/>
                <w:lang w:val="en-US"/>
              </w:rPr>
              <w:t xml:space="preserve">IP Address: </w:t>
            </w:r>
            <w:r>
              <w:rPr>
                <w:rFonts w:eastAsia="Times New Roman"/>
                <w:lang w:val="en-US"/>
              </w:rPr>
              <w:t xml:space="preserve">IP Address </w:t>
            </w:r>
          </w:p>
        </w:tc>
      </w:tr>
      <w:tr w:rsidR="0095430C" w14:paraId="76E9D34B" w14:textId="77777777">
        <w:trPr>
          <w:divId w:val="1375348270"/>
          <w:tblCellSpacing w:w="15" w:type="dxa"/>
        </w:trPr>
        <w:tc>
          <w:tcPr>
            <w:tcW w:w="0" w:type="auto"/>
            <w:vAlign w:val="center"/>
            <w:hideMark/>
          </w:tcPr>
          <w:p w14:paraId="1D8E74A5" w14:textId="77777777" w:rsidR="0095430C" w:rsidRDefault="0095430C">
            <w:pPr>
              <w:rPr>
                <w:rFonts w:eastAsia="Times New Roman"/>
                <w:lang w:val="en-US"/>
              </w:rPr>
            </w:pPr>
          </w:p>
        </w:tc>
        <w:tc>
          <w:tcPr>
            <w:tcW w:w="0" w:type="auto"/>
            <w:vAlign w:val="center"/>
            <w:hideMark/>
          </w:tcPr>
          <w:p w14:paraId="7D1DAFAF" w14:textId="77777777" w:rsidR="0095430C" w:rsidRDefault="005B11EB">
            <w:pPr>
              <w:rPr>
                <w:rFonts w:eastAsia="Times New Roman"/>
                <w:lang w:val="en-US"/>
              </w:rPr>
            </w:pPr>
            <w:r>
              <w:rPr>
                <w:rFonts w:eastAsia="Times New Roman"/>
                <w:b/>
                <w:bCs/>
                <w:lang w:val="en-US"/>
              </w:rPr>
              <w:t xml:space="preserve">Telephone Number: </w:t>
            </w:r>
            <w:r>
              <w:rPr>
                <w:rFonts w:eastAsia="Times New Roman"/>
                <w:lang w:val="en-US"/>
              </w:rPr>
              <w:t xml:space="preserve">Telephone Number </w:t>
            </w:r>
          </w:p>
        </w:tc>
      </w:tr>
      <w:tr w:rsidR="0095430C" w14:paraId="683DA8C7" w14:textId="77777777">
        <w:trPr>
          <w:divId w:val="1375348270"/>
          <w:tblCellSpacing w:w="15" w:type="dxa"/>
        </w:trPr>
        <w:tc>
          <w:tcPr>
            <w:tcW w:w="0" w:type="auto"/>
            <w:vAlign w:val="center"/>
            <w:hideMark/>
          </w:tcPr>
          <w:p w14:paraId="035BD4DE" w14:textId="77777777" w:rsidR="0095430C" w:rsidRDefault="0095430C">
            <w:pPr>
              <w:rPr>
                <w:rFonts w:eastAsia="Times New Roman"/>
                <w:lang w:val="en-US"/>
              </w:rPr>
            </w:pPr>
          </w:p>
        </w:tc>
        <w:tc>
          <w:tcPr>
            <w:tcW w:w="0" w:type="auto"/>
            <w:vAlign w:val="center"/>
            <w:hideMark/>
          </w:tcPr>
          <w:p w14:paraId="7501FC6C" w14:textId="77777777" w:rsidR="0095430C" w:rsidRDefault="005B11EB">
            <w:pPr>
              <w:rPr>
                <w:rFonts w:eastAsia="Times New Roman"/>
                <w:lang w:val="en-US"/>
              </w:rPr>
            </w:pPr>
            <w:r>
              <w:rPr>
                <w:rFonts w:eastAsia="Times New Roman"/>
                <w:b/>
                <w:bCs/>
                <w:lang w:val="en-US"/>
              </w:rPr>
              <w:t xml:space="preserve">Email address: </w:t>
            </w:r>
            <w:r>
              <w:rPr>
                <w:rFonts w:eastAsia="Times New Roman"/>
                <w:lang w:val="en-US"/>
              </w:rPr>
              <w:t xml:space="preserve">Email address </w:t>
            </w:r>
          </w:p>
        </w:tc>
      </w:tr>
      <w:tr w:rsidR="0095430C" w14:paraId="7E743614" w14:textId="77777777">
        <w:trPr>
          <w:divId w:val="1375348270"/>
          <w:tblCellSpacing w:w="15" w:type="dxa"/>
        </w:trPr>
        <w:tc>
          <w:tcPr>
            <w:tcW w:w="0" w:type="auto"/>
            <w:vAlign w:val="center"/>
            <w:hideMark/>
          </w:tcPr>
          <w:p w14:paraId="2080C9B7" w14:textId="77777777" w:rsidR="0095430C" w:rsidRDefault="0095430C">
            <w:pPr>
              <w:rPr>
                <w:rFonts w:eastAsia="Times New Roman"/>
                <w:lang w:val="en-US"/>
              </w:rPr>
            </w:pPr>
          </w:p>
        </w:tc>
        <w:tc>
          <w:tcPr>
            <w:tcW w:w="0" w:type="auto"/>
            <w:vAlign w:val="center"/>
            <w:hideMark/>
          </w:tcPr>
          <w:p w14:paraId="07C728C8"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14:paraId="4B4B8AA9" w14:textId="77777777" w:rsidR="0095430C"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C26C0E" w14:textId="77777777">
        <w:trPr>
          <w:divId w:val="1375348270"/>
          <w:tblCellSpacing w:w="15" w:type="dxa"/>
        </w:trPr>
        <w:tc>
          <w:tcPr>
            <w:tcW w:w="0" w:type="auto"/>
            <w:vAlign w:val="center"/>
            <w:hideMark/>
          </w:tcPr>
          <w:p w14:paraId="2C1356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CF2F588" w14:textId="77777777" w:rsidR="0095430C" w:rsidRDefault="005B11EB">
            <w:pPr>
              <w:rPr>
                <w:rFonts w:eastAsia="Times New Roman"/>
                <w:lang w:val="en-US"/>
              </w:rPr>
            </w:pPr>
            <w:r>
              <w:rPr>
                <w:rFonts w:eastAsia="Times New Roman"/>
                <w:lang w:val="en-US"/>
              </w:rPr>
              <w:t xml:space="preserve">BindingStrength (Binding Strength) </w:t>
            </w:r>
          </w:p>
        </w:tc>
      </w:tr>
      <w:tr w:rsidR="0095430C" w14:paraId="266CEC17" w14:textId="77777777">
        <w:trPr>
          <w:divId w:val="1375348270"/>
          <w:tblCellSpacing w:w="15" w:type="dxa"/>
        </w:trPr>
        <w:tc>
          <w:tcPr>
            <w:tcW w:w="0" w:type="auto"/>
            <w:vAlign w:val="center"/>
            <w:hideMark/>
          </w:tcPr>
          <w:p w14:paraId="30B7FC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502374" w14:textId="77777777" w:rsidR="0095430C" w:rsidRDefault="005B11EB">
            <w:pPr>
              <w:rPr>
                <w:rFonts w:eastAsia="Times New Roman"/>
                <w:lang w:val="en-US"/>
              </w:rPr>
            </w:pPr>
            <w:r>
              <w:rPr>
                <w:rFonts w:eastAsia="Times New Roman"/>
                <w:lang w:val="en-US"/>
              </w:rPr>
              <w:t>Indication of the degree of conformance expectations associated with a binding</w:t>
            </w:r>
          </w:p>
        </w:tc>
      </w:tr>
      <w:tr w:rsidR="0095430C" w14:paraId="0D963FDA" w14:textId="77777777">
        <w:trPr>
          <w:divId w:val="1375348270"/>
          <w:tblCellSpacing w:w="15" w:type="dxa"/>
        </w:trPr>
        <w:tc>
          <w:tcPr>
            <w:tcW w:w="0" w:type="auto"/>
            <w:vAlign w:val="center"/>
            <w:hideMark/>
          </w:tcPr>
          <w:p w14:paraId="3BA9E4C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B99501" w14:textId="77777777" w:rsidR="0095430C" w:rsidRDefault="005B11EB">
            <w:pPr>
              <w:rPr>
                <w:rFonts w:eastAsia="Times New Roman"/>
                <w:lang w:val="en-US"/>
              </w:rPr>
            </w:pPr>
            <w:r>
              <w:rPr>
                <w:rFonts w:eastAsia="Times New Roman"/>
                <w:b/>
                <w:bCs/>
                <w:lang w:val="en-US"/>
              </w:rPr>
              <w:t xml:space="preserve">Required: </w:t>
            </w:r>
            <w:r>
              <w:rPr>
                <w:rFonts w:eastAsia="Times New Roman"/>
                <w:lang w:val="en-US"/>
              </w:rPr>
              <w:t xml:space="preserve">To be conformant, instances of this element SHALL include a code from the specified value set </w:t>
            </w:r>
          </w:p>
        </w:tc>
      </w:tr>
      <w:tr w:rsidR="0095430C" w14:paraId="76D4A48B" w14:textId="77777777">
        <w:trPr>
          <w:divId w:val="1375348270"/>
          <w:tblCellSpacing w:w="15" w:type="dxa"/>
        </w:trPr>
        <w:tc>
          <w:tcPr>
            <w:tcW w:w="0" w:type="auto"/>
            <w:vAlign w:val="center"/>
            <w:hideMark/>
          </w:tcPr>
          <w:p w14:paraId="581C44AB" w14:textId="77777777" w:rsidR="0095430C" w:rsidRDefault="0095430C">
            <w:pPr>
              <w:rPr>
                <w:rFonts w:eastAsia="Times New Roman"/>
                <w:lang w:val="en-US"/>
              </w:rPr>
            </w:pPr>
          </w:p>
        </w:tc>
        <w:tc>
          <w:tcPr>
            <w:tcW w:w="0" w:type="auto"/>
            <w:vAlign w:val="center"/>
            <w:hideMark/>
          </w:tcPr>
          <w:p w14:paraId="4F832FFC" w14:textId="77777777" w:rsidR="0095430C" w:rsidRDefault="005B11EB">
            <w:pPr>
              <w:rPr>
                <w:rFonts w:eastAsia="Times New Roman"/>
                <w:lang w:val="en-US"/>
              </w:rPr>
            </w:pPr>
            <w:r>
              <w:rPr>
                <w:rFonts w:eastAsia="Times New Roman"/>
                <w:b/>
                <w:bCs/>
                <w:lang w:val="en-US"/>
              </w:rPr>
              <w:t xml:space="preserve">Extensible: </w:t>
            </w:r>
            <w:r>
              <w:rPr>
                <w:rFonts w:eastAsia="Times New Roman"/>
                <w:lang w:val="en-US"/>
              </w:rPr>
              <w:t xml:space="preserve">To be conformant, instances of this element SHALL include a code from the specified value set if any of the codes within the value set can apply to the concept being communicated. If the valueset does not cover the concept (based on human review), alternate codings (or, data type allowing, text) may be included instead. </w:t>
            </w:r>
          </w:p>
        </w:tc>
      </w:tr>
      <w:tr w:rsidR="0095430C" w14:paraId="4EA1857F" w14:textId="77777777">
        <w:trPr>
          <w:divId w:val="1375348270"/>
          <w:tblCellSpacing w:w="15" w:type="dxa"/>
        </w:trPr>
        <w:tc>
          <w:tcPr>
            <w:tcW w:w="0" w:type="auto"/>
            <w:vAlign w:val="center"/>
            <w:hideMark/>
          </w:tcPr>
          <w:p w14:paraId="56B96C12" w14:textId="77777777" w:rsidR="0095430C" w:rsidRDefault="0095430C">
            <w:pPr>
              <w:rPr>
                <w:rFonts w:eastAsia="Times New Roman"/>
                <w:lang w:val="en-US"/>
              </w:rPr>
            </w:pPr>
          </w:p>
        </w:tc>
        <w:tc>
          <w:tcPr>
            <w:tcW w:w="0" w:type="auto"/>
            <w:vAlign w:val="center"/>
            <w:hideMark/>
          </w:tcPr>
          <w:p w14:paraId="2273C6E2" w14:textId="77777777" w:rsidR="0095430C" w:rsidRDefault="005B11EB">
            <w:pPr>
              <w:rPr>
                <w:rFonts w:eastAsia="Times New Roman"/>
                <w:lang w:val="en-US"/>
              </w:rPr>
            </w:pPr>
            <w:r>
              <w:rPr>
                <w:rFonts w:eastAsia="Times New Roman"/>
                <w:b/>
                <w:bCs/>
                <w:lang w:val="en-US"/>
              </w:rPr>
              <w:t xml:space="preserve">Preferred: </w:t>
            </w:r>
            <w:r>
              <w:rPr>
                <w:rFonts w:eastAsia="Times New Roman"/>
                <w:lang w:val="en-US"/>
              </w:rPr>
              <w:t xml:space="preserve">Instances are encouraged to draw from the specified codes for interoperability purposes but are not required to do so to be considered conformant </w:t>
            </w:r>
          </w:p>
        </w:tc>
      </w:tr>
      <w:tr w:rsidR="0095430C" w14:paraId="26891983" w14:textId="77777777">
        <w:trPr>
          <w:divId w:val="1375348270"/>
          <w:tblCellSpacing w:w="15" w:type="dxa"/>
        </w:trPr>
        <w:tc>
          <w:tcPr>
            <w:tcW w:w="0" w:type="auto"/>
            <w:vAlign w:val="center"/>
            <w:hideMark/>
          </w:tcPr>
          <w:p w14:paraId="258B3839" w14:textId="77777777" w:rsidR="0095430C" w:rsidRDefault="0095430C">
            <w:pPr>
              <w:rPr>
                <w:rFonts w:eastAsia="Times New Roman"/>
                <w:lang w:val="en-US"/>
              </w:rPr>
            </w:pPr>
          </w:p>
        </w:tc>
        <w:tc>
          <w:tcPr>
            <w:tcW w:w="0" w:type="auto"/>
            <w:vAlign w:val="center"/>
            <w:hideMark/>
          </w:tcPr>
          <w:p w14:paraId="68F8A970"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Instances are not expected or even encouraged to draw from the specified value set. The value set merely provides examples of the types of concepts intended to be included </w:t>
            </w:r>
          </w:p>
        </w:tc>
      </w:tr>
    </w:tbl>
    <w:p w14:paraId="74A478AC" w14:textId="77777777" w:rsidR="0095430C"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B678D58" w14:textId="77777777">
        <w:trPr>
          <w:divId w:val="1375348270"/>
          <w:tblCellSpacing w:w="15" w:type="dxa"/>
        </w:trPr>
        <w:tc>
          <w:tcPr>
            <w:tcW w:w="0" w:type="auto"/>
            <w:vAlign w:val="center"/>
            <w:hideMark/>
          </w:tcPr>
          <w:p w14:paraId="64B666A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8C09FA" w14:textId="77777777" w:rsidR="0095430C" w:rsidRDefault="005B11EB">
            <w:pPr>
              <w:rPr>
                <w:rFonts w:eastAsia="Times New Roman"/>
                <w:lang w:val="en-US"/>
              </w:rPr>
            </w:pPr>
            <w:r>
              <w:rPr>
                <w:rFonts w:eastAsia="Times New Roman"/>
                <w:lang w:val="en-US"/>
              </w:rPr>
              <w:t xml:space="preserve">BundleType (Bundle Type) </w:t>
            </w:r>
          </w:p>
        </w:tc>
      </w:tr>
      <w:tr w:rsidR="0095430C" w14:paraId="14536966" w14:textId="77777777">
        <w:trPr>
          <w:divId w:val="1375348270"/>
          <w:tblCellSpacing w:w="15" w:type="dxa"/>
        </w:trPr>
        <w:tc>
          <w:tcPr>
            <w:tcW w:w="0" w:type="auto"/>
            <w:vAlign w:val="center"/>
            <w:hideMark/>
          </w:tcPr>
          <w:p w14:paraId="5EA6346C"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2935E9B4" w14:textId="77777777" w:rsidR="0095430C" w:rsidRDefault="005B11EB">
            <w:pPr>
              <w:rPr>
                <w:rFonts w:eastAsia="Times New Roman"/>
                <w:lang w:val="en-US"/>
              </w:rPr>
            </w:pPr>
            <w:r>
              <w:rPr>
                <w:rFonts w:eastAsia="Times New Roman"/>
                <w:lang w:val="en-US"/>
              </w:rPr>
              <w:t>Indicates the purpose of a bundle- how it was intended to be used</w:t>
            </w:r>
          </w:p>
        </w:tc>
      </w:tr>
      <w:tr w:rsidR="0095430C" w14:paraId="4157A49B" w14:textId="77777777">
        <w:trPr>
          <w:divId w:val="1375348270"/>
          <w:tblCellSpacing w:w="15" w:type="dxa"/>
        </w:trPr>
        <w:tc>
          <w:tcPr>
            <w:tcW w:w="0" w:type="auto"/>
            <w:vAlign w:val="center"/>
            <w:hideMark/>
          </w:tcPr>
          <w:p w14:paraId="5EFF1AB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BB09BD8"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95430C" w14:paraId="1ED0EB35" w14:textId="77777777">
        <w:trPr>
          <w:divId w:val="1375348270"/>
          <w:tblCellSpacing w:w="15" w:type="dxa"/>
        </w:trPr>
        <w:tc>
          <w:tcPr>
            <w:tcW w:w="0" w:type="auto"/>
            <w:vAlign w:val="center"/>
            <w:hideMark/>
          </w:tcPr>
          <w:p w14:paraId="5A52A0F4" w14:textId="77777777" w:rsidR="0095430C" w:rsidRDefault="0095430C">
            <w:pPr>
              <w:rPr>
                <w:rFonts w:eastAsia="Times New Roman"/>
                <w:lang w:val="en-US"/>
              </w:rPr>
            </w:pPr>
          </w:p>
        </w:tc>
        <w:tc>
          <w:tcPr>
            <w:tcW w:w="0" w:type="auto"/>
            <w:vAlign w:val="center"/>
            <w:hideMark/>
          </w:tcPr>
          <w:p w14:paraId="2EF597E5" w14:textId="77777777" w:rsidR="0095430C" w:rsidRDefault="005B11EB">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95430C" w14:paraId="78D8712A" w14:textId="77777777">
        <w:trPr>
          <w:divId w:val="1375348270"/>
          <w:tblCellSpacing w:w="15" w:type="dxa"/>
        </w:trPr>
        <w:tc>
          <w:tcPr>
            <w:tcW w:w="0" w:type="auto"/>
            <w:vAlign w:val="center"/>
            <w:hideMark/>
          </w:tcPr>
          <w:p w14:paraId="4FDC20E0" w14:textId="77777777" w:rsidR="0095430C" w:rsidRDefault="0095430C">
            <w:pPr>
              <w:rPr>
                <w:rFonts w:eastAsia="Times New Roman"/>
                <w:lang w:val="en-US"/>
              </w:rPr>
            </w:pPr>
          </w:p>
        </w:tc>
        <w:tc>
          <w:tcPr>
            <w:tcW w:w="0" w:type="auto"/>
            <w:vAlign w:val="center"/>
            <w:hideMark/>
          </w:tcPr>
          <w:p w14:paraId="4AE61C4C"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95430C" w14:paraId="6649479A" w14:textId="77777777">
        <w:trPr>
          <w:divId w:val="1375348270"/>
          <w:tblCellSpacing w:w="15" w:type="dxa"/>
        </w:trPr>
        <w:tc>
          <w:tcPr>
            <w:tcW w:w="0" w:type="auto"/>
            <w:vAlign w:val="center"/>
            <w:hideMark/>
          </w:tcPr>
          <w:p w14:paraId="227A4521" w14:textId="77777777" w:rsidR="0095430C" w:rsidRDefault="0095430C">
            <w:pPr>
              <w:rPr>
                <w:rFonts w:eastAsia="Times New Roman"/>
                <w:lang w:val="en-US"/>
              </w:rPr>
            </w:pPr>
          </w:p>
        </w:tc>
        <w:tc>
          <w:tcPr>
            <w:tcW w:w="0" w:type="auto"/>
            <w:vAlign w:val="center"/>
            <w:hideMark/>
          </w:tcPr>
          <w:p w14:paraId="47BAD9FB" w14:textId="77777777" w:rsidR="0095430C" w:rsidRDefault="005B11EB">
            <w:pPr>
              <w:rPr>
                <w:rFonts w:eastAsia="Times New Roman"/>
                <w:lang w:val="en-US"/>
              </w:rPr>
            </w:pPr>
            <w:r>
              <w:rPr>
                <w:rFonts w:eastAsia="Times New Roman"/>
                <w:b/>
                <w:bCs/>
                <w:lang w:val="en-US"/>
              </w:rPr>
              <w:t xml:space="preserve">Transaction Response: </w:t>
            </w:r>
            <w:r>
              <w:rPr>
                <w:rFonts w:eastAsia="Times New Roman"/>
                <w:lang w:val="en-US"/>
              </w:rPr>
              <w:t xml:space="preserve">The bundle is a transaction response. Because the response is a transaction response, the transactionhas succeeded, and all responses are error free </w:t>
            </w:r>
          </w:p>
        </w:tc>
      </w:tr>
      <w:tr w:rsidR="0095430C" w14:paraId="475BEBC1" w14:textId="77777777">
        <w:trPr>
          <w:divId w:val="1375348270"/>
          <w:tblCellSpacing w:w="15" w:type="dxa"/>
        </w:trPr>
        <w:tc>
          <w:tcPr>
            <w:tcW w:w="0" w:type="auto"/>
            <w:vAlign w:val="center"/>
            <w:hideMark/>
          </w:tcPr>
          <w:p w14:paraId="244CBB7C" w14:textId="77777777" w:rsidR="0095430C" w:rsidRDefault="0095430C">
            <w:pPr>
              <w:rPr>
                <w:rFonts w:eastAsia="Times New Roman"/>
                <w:lang w:val="en-US"/>
              </w:rPr>
            </w:pPr>
          </w:p>
        </w:tc>
        <w:tc>
          <w:tcPr>
            <w:tcW w:w="0" w:type="auto"/>
            <w:vAlign w:val="center"/>
            <w:hideMark/>
          </w:tcPr>
          <w:p w14:paraId="2EC14409" w14:textId="77777777" w:rsidR="0095430C" w:rsidRDefault="005B11EB">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95430C" w14:paraId="20160BB9" w14:textId="77777777">
        <w:trPr>
          <w:divId w:val="1375348270"/>
          <w:tblCellSpacing w:w="15" w:type="dxa"/>
        </w:trPr>
        <w:tc>
          <w:tcPr>
            <w:tcW w:w="0" w:type="auto"/>
            <w:vAlign w:val="center"/>
            <w:hideMark/>
          </w:tcPr>
          <w:p w14:paraId="2C7026D4" w14:textId="77777777" w:rsidR="0095430C" w:rsidRDefault="0095430C">
            <w:pPr>
              <w:rPr>
                <w:rFonts w:eastAsia="Times New Roman"/>
                <w:lang w:val="en-US"/>
              </w:rPr>
            </w:pPr>
          </w:p>
        </w:tc>
        <w:tc>
          <w:tcPr>
            <w:tcW w:w="0" w:type="auto"/>
            <w:vAlign w:val="center"/>
            <w:hideMark/>
          </w:tcPr>
          <w:p w14:paraId="658E5314" w14:textId="77777777" w:rsidR="0095430C" w:rsidRDefault="005B11EB">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95430C" w14:paraId="0025E38F" w14:textId="77777777">
        <w:trPr>
          <w:divId w:val="1375348270"/>
          <w:tblCellSpacing w:w="15" w:type="dxa"/>
        </w:trPr>
        <w:tc>
          <w:tcPr>
            <w:tcW w:w="0" w:type="auto"/>
            <w:vAlign w:val="center"/>
            <w:hideMark/>
          </w:tcPr>
          <w:p w14:paraId="08CC6970" w14:textId="77777777" w:rsidR="0095430C" w:rsidRDefault="0095430C">
            <w:pPr>
              <w:rPr>
                <w:rFonts w:eastAsia="Times New Roman"/>
                <w:lang w:val="en-US"/>
              </w:rPr>
            </w:pPr>
          </w:p>
        </w:tc>
        <w:tc>
          <w:tcPr>
            <w:tcW w:w="0" w:type="auto"/>
            <w:vAlign w:val="center"/>
            <w:hideMark/>
          </w:tcPr>
          <w:p w14:paraId="24F5AE21" w14:textId="77777777" w:rsidR="0095430C" w:rsidRDefault="005B11EB">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_history interaction on a server </w:t>
            </w:r>
          </w:p>
        </w:tc>
      </w:tr>
      <w:tr w:rsidR="0095430C" w14:paraId="45A66136" w14:textId="77777777">
        <w:trPr>
          <w:divId w:val="1375348270"/>
          <w:tblCellSpacing w:w="15" w:type="dxa"/>
        </w:trPr>
        <w:tc>
          <w:tcPr>
            <w:tcW w:w="0" w:type="auto"/>
            <w:vAlign w:val="center"/>
            <w:hideMark/>
          </w:tcPr>
          <w:p w14:paraId="4897A7EF" w14:textId="77777777" w:rsidR="0095430C" w:rsidRDefault="0095430C">
            <w:pPr>
              <w:rPr>
                <w:rFonts w:eastAsia="Times New Roman"/>
                <w:lang w:val="en-US"/>
              </w:rPr>
            </w:pPr>
          </w:p>
        </w:tc>
        <w:tc>
          <w:tcPr>
            <w:tcW w:w="0" w:type="auto"/>
            <w:vAlign w:val="center"/>
            <w:hideMark/>
          </w:tcPr>
          <w:p w14:paraId="7D12647F" w14:textId="77777777" w:rsidR="0095430C" w:rsidRDefault="005B11EB">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95430C" w14:paraId="30A65E7B" w14:textId="77777777">
        <w:trPr>
          <w:divId w:val="1375348270"/>
          <w:tblCellSpacing w:w="15" w:type="dxa"/>
        </w:trPr>
        <w:tc>
          <w:tcPr>
            <w:tcW w:w="0" w:type="auto"/>
            <w:vAlign w:val="center"/>
            <w:hideMark/>
          </w:tcPr>
          <w:p w14:paraId="1AEC1EE0" w14:textId="77777777" w:rsidR="0095430C" w:rsidRDefault="0095430C">
            <w:pPr>
              <w:rPr>
                <w:rFonts w:eastAsia="Times New Roman"/>
                <w:lang w:val="en-US"/>
              </w:rPr>
            </w:pPr>
          </w:p>
        </w:tc>
        <w:tc>
          <w:tcPr>
            <w:tcW w:w="0" w:type="auto"/>
            <w:vAlign w:val="center"/>
            <w:hideMark/>
          </w:tcPr>
          <w:p w14:paraId="6F692B13" w14:textId="77777777" w:rsidR="0095430C" w:rsidRDefault="005B11EB">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document for ease of distribution </w:t>
            </w:r>
          </w:p>
        </w:tc>
      </w:tr>
    </w:tbl>
    <w:p w14:paraId="798361C8" w14:textId="77777777" w:rsidR="0095430C"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3DBD1C0" w14:textId="77777777">
        <w:trPr>
          <w:divId w:val="1375348270"/>
          <w:tblCellSpacing w:w="15" w:type="dxa"/>
        </w:trPr>
        <w:tc>
          <w:tcPr>
            <w:tcW w:w="0" w:type="auto"/>
            <w:vAlign w:val="center"/>
            <w:hideMark/>
          </w:tcPr>
          <w:p w14:paraId="404B325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D6F0AD" w14:textId="77777777" w:rsidR="0095430C" w:rsidRDefault="005B11EB">
            <w:pPr>
              <w:rPr>
                <w:rFonts w:eastAsia="Times New Roman"/>
                <w:lang w:val="en-US"/>
              </w:rPr>
            </w:pPr>
            <w:r>
              <w:rPr>
                <w:rFonts w:eastAsia="Times New Roman"/>
                <w:lang w:val="en-US"/>
              </w:rPr>
              <w:t xml:space="preserve">CarePlanActivityCategory (Care Plan Activity Category) </w:t>
            </w:r>
          </w:p>
        </w:tc>
      </w:tr>
      <w:tr w:rsidR="0095430C" w14:paraId="4B4C1913" w14:textId="77777777">
        <w:trPr>
          <w:divId w:val="1375348270"/>
          <w:tblCellSpacing w:w="15" w:type="dxa"/>
        </w:trPr>
        <w:tc>
          <w:tcPr>
            <w:tcW w:w="0" w:type="auto"/>
            <w:vAlign w:val="center"/>
            <w:hideMark/>
          </w:tcPr>
          <w:p w14:paraId="730A6F5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5F40F6" w14:textId="77777777" w:rsidR="0095430C" w:rsidRDefault="005B11EB">
            <w:pPr>
              <w:rPr>
                <w:rFonts w:eastAsia="Times New Roman"/>
                <w:lang w:val="en-US"/>
              </w:rPr>
            </w:pPr>
            <w:r>
              <w:rPr>
                <w:rFonts w:eastAsia="Times New Roman"/>
                <w:lang w:val="en-US"/>
              </w:rPr>
              <w:t>High-level categorization of the type of activity in a care plan.</w:t>
            </w:r>
          </w:p>
        </w:tc>
      </w:tr>
      <w:tr w:rsidR="0095430C" w14:paraId="257D7D2E" w14:textId="77777777">
        <w:trPr>
          <w:divId w:val="1375348270"/>
          <w:tblCellSpacing w:w="15" w:type="dxa"/>
        </w:trPr>
        <w:tc>
          <w:tcPr>
            <w:tcW w:w="0" w:type="auto"/>
            <w:vAlign w:val="center"/>
            <w:hideMark/>
          </w:tcPr>
          <w:p w14:paraId="416AC38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DC9CF0"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95430C" w14:paraId="02ABC525" w14:textId="77777777">
        <w:trPr>
          <w:divId w:val="1375348270"/>
          <w:tblCellSpacing w:w="15" w:type="dxa"/>
        </w:trPr>
        <w:tc>
          <w:tcPr>
            <w:tcW w:w="0" w:type="auto"/>
            <w:vAlign w:val="center"/>
            <w:hideMark/>
          </w:tcPr>
          <w:p w14:paraId="5A3806F4" w14:textId="77777777" w:rsidR="0095430C" w:rsidRDefault="0095430C">
            <w:pPr>
              <w:rPr>
                <w:rFonts w:eastAsia="Times New Roman"/>
                <w:lang w:val="en-US"/>
              </w:rPr>
            </w:pPr>
          </w:p>
        </w:tc>
        <w:tc>
          <w:tcPr>
            <w:tcW w:w="0" w:type="auto"/>
            <w:vAlign w:val="center"/>
            <w:hideMark/>
          </w:tcPr>
          <w:p w14:paraId="326FB627" w14:textId="77777777" w:rsidR="0095430C" w:rsidRDefault="005B11EB">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95430C" w14:paraId="4976853E" w14:textId="77777777">
        <w:trPr>
          <w:divId w:val="1375348270"/>
          <w:tblCellSpacing w:w="15" w:type="dxa"/>
        </w:trPr>
        <w:tc>
          <w:tcPr>
            <w:tcW w:w="0" w:type="auto"/>
            <w:vAlign w:val="center"/>
            <w:hideMark/>
          </w:tcPr>
          <w:p w14:paraId="12B6E127" w14:textId="77777777" w:rsidR="0095430C" w:rsidRDefault="0095430C">
            <w:pPr>
              <w:rPr>
                <w:rFonts w:eastAsia="Times New Roman"/>
                <w:lang w:val="en-US"/>
              </w:rPr>
            </w:pPr>
          </w:p>
        </w:tc>
        <w:tc>
          <w:tcPr>
            <w:tcW w:w="0" w:type="auto"/>
            <w:vAlign w:val="center"/>
            <w:hideMark/>
          </w:tcPr>
          <w:p w14:paraId="0CE85E4E" w14:textId="77777777" w:rsidR="0095430C" w:rsidRDefault="005B11EB">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95430C" w14:paraId="6E69504B" w14:textId="77777777">
        <w:trPr>
          <w:divId w:val="1375348270"/>
          <w:tblCellSpacing w:w="15" w:type="dxa"/>
        </w:trPr>
        <w:tc>
          <w:tcPr>
            <w:tcW w:w="0" w:type="auto"/>
            <w:vAlign w:val="center"/>
            <w:hideMark/>
          </w:tcPr>
          <w:p w14:paraId="62E26A1F" w14:textId="77777777" w:rsidR="0095430C" w:rsidRDefault="0095430C">
            <w:pPr>
              <w:rPr>
                <w:rFonts w:eastAsia="Times New Roman"/>
                <w:lang w:val="en-US"/>
              </w:rPr>
            </w:pPr>
          </w:p>
        </w:tc>
        <w:tc>
          <w:tcPr>
            <w:tcW w:w="0" w:type="auto"/>
            <w:vAlign w:val="center"/>
            <w:hideMark/>
          </w:tcPr>
          <w:p w14:paraId="230E15DC" w14:textId="77777777" w:rsidR="0095430C" w:rsidRDefault="005B11EB">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95430C" w14:paraId="2D8373E1" w14:textId="77777777">
        <w:trPr>
          <w:divId w:val="1375348270"/>
          <w:tblCellSpacing w:w="15" w:type="dxa"/>
        </w:trPr>
        <w:tc>
          <w:tcPr>
            <w:tcW w:w="0" w:type="auto"/>
            <w:vAlign w:val="center"/>
            <w:hideMark/>
          </w:tcPr>
          <w:p w14:paraId="593A3000" w14:textId="77777777" w:rsidR="0095430C" w:rsidRDefault="0095430C">
            <w:pPr>
              <w:rPr>
                <w:rFonts w:eastAsia="Times New Roman"/>
                <w:lang w:val="en-US"/>
              </w:rPr>
            </w:pPr>
          </w:p>
        </w:tc>
        <w:tc>
          <w:tcPr>
            <w:tcW w:w="0" w:type="auto"/>
            <w:vAlign w:val="center"/>
            <w:hideMark/>
          </w:tcPr>
          <w:p w14:paraId="2850596D"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95430C" w14:paraId="08A514FB" w14:textId="77777777">
        <w:trPr>
          <w:divId w:val="1375348270"/>
          <w:tblCellSpacing w:w="15" w:type="dxa"/>
        </w:trPr>
        <w:tc>
          <w:tcPr>
            <w:tcW w:w="0" w:type="auto"/>
            <w:vAlign w:val="center"/>
            <w:hideMark/>
          </w:tcPr>
          <w:p w14:paraId="27014AF1" w14:textId="77777777" w:rsidR="0095430C" w:rsidRDefault="0095430C">
            <w:pPr>
              <w:rPr>
                <w:rFonts w:eastAsia="Times New Roman"/>
                <w:lang w:val="en-US"/>
              </w:rPr>
            </w:pPr>
          </w:p>
        </w:tc>
        <w:tc>
          <w:tcPr>
            <w:tcW w:w="0" w:type="auto"/>
            <w:vAlign w:val="center"/>
            <w:hideMark/>
          </w:tcPr>
          <w:p w14:paraId="77A4CEF9" w14:textId="77777777" w:rsidR="0095430C" w:rsidRDefault="005B11EB">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95430C" w14:paraId="34D27EF1" w14:textId="77777777">
        <w:trPr>
          <w:divId w:val="1375348270"/>
          <w:tblCellSpacing w:w="15" w:type="dxa"/>
        </w:trPr>
        <w:tc>
          <w:tcPr>
            <w:tcW w:w="0" w:type="auto"/>
            <w:vAlign w:val="center"/>
            <w:hideMark/>
          </w:tcPr>
          <w:p w14:paraId="402291AA" w14:textId="77777777" w:rsidR="0095430C" w:rsidRDefault="0095430C">
            <w:pPr>
              <w:rPr>
                <w:rFonts w:eastAsia="Times New Roman"/>
                <w:lang w:val="en-US"/>
              </w:rPr>
            </w:pPr>
          </w:p>
        </w:tc>
        <w:tc>
          <w:tcPr>
            <w:tcW w:w="0" w:type="auto"/>
            <w:vAlign w:val="center"/>
            <w:hideMark/>
          </w:tcPr>
          <w:p w14:paraId="093AEE3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14:paraId="0A5CA2CB" w14:textId="77777777" w:rsidR="0095430C"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8BD692" w14:textId="77777777">
        <w:trPr>
          <w:divId w:val="1375348270"/>
          <w:tblCellSpacing w:w="15" w:type="dxa"/>
        </w:trPr>
        <w:tc>
          <w:tcPr>
            <w:tcW w:w="0" w:type="auto"/>
            <w:vAlign w:val="center"/>
            <w:hideMark/>
          </w:tcPr>
          <w:p w14:paraId="1EDE04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6F3D34" w14:textId="77777777" w:rsidR="0095430C" w:rsidRDefault="005B11EB">
            <w:pPr>
              <w:rPr>
                <w:rFonts w:eastAsia="Times New Roman"/>
                <w:lang w:val="en-US"/>
              </w:rPr>
            </w:pPr>
            <w:r>
              <w:rPr>
                <w:rFonts w:eastAsia="Times New Roman"/>
                <w:lang w:val="en-US"/>
              </w:rPr>
              <w:t xml:space="preserve">CarePlanActivityStatus (Care Plan Activity Status) </w:t>
            </w:r>
          </w:p>
        </w:tc>
      </w:tr>
      <w:tr w:rsidR="0095430C" w14:paraId="6FF05040" w14:textId="77777777">
        <w:trPr>
          <w:divId w:val="1375348270"/>
          <w:tblCellSpacing w:w="15" w:type="dxa"/>
        </w:trPr>
        <w:tc>
          <w:tcPr>
            <w:tcW w:w="0" w:type="auto"/>
            <w:vAlign w:val="center"/>
            <w:hideMark/>
          </w:tcPr>
          <w:p w14:paraId="73B3815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5F2CC" w14:textId="77777777" w:rsidR="0095430C" w:rsidRDefault="005B11EB">
            <w:pPr>
              <w:rPr>
                <w:rFonts w:eastAsia="Times New Roman"/>
                <w:lang w:val="en-US"/>
              </w:rPr>
            </w:pPr>
            <w:r>
              <w:rPr>
                <w:rFonts w:eastAsia="Times New Roman"/>
                <w:lang w:val="en-US"/>
              </w:rPr>
              <w:t>Indicates where the activity is at in its overall life cycle</w:t>
            </w:r>
          </w:p>
        </w:tc>
      </w:tr>
      <w:tr w:rsidR="0095430C" w14:paraId="09ABB1C2" w14:textId="77777777">
        <w:trPr>
          <w:divId w:val="1375348270"/>
          <w:tblCellSpacing w:w="15" w:type="dxa"/>
        </w:trPr>
        <w:tc>
          <w:tcPr>
            <w:tcW w:w="0" w:type="auto"/>
            <w:vAlign w:val="center"/>
            <w:hideMark/>
          </w:tcPr>
          <w:p w14:paraId="7143A6C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620020" w14:textId="77777777" w:rsidR="0095430C" w:rsidRDefault="005B11EB">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95430C" w14:paraId="31C4D02E" w14:textId="77777777">
        <w:trPr>
          <w:divId w:val="1375348270"/>
          <w:tblCellSpacing w:w="15" w:type="dxa"/>
        </w:trPr>
        <w:tc>
          <w:tcPr>
            <w:tcW w:w="0" w:type="auto"/>
            <w:vAlign w:val="center"/>
            <w:hideMark/>
          </w:tcPr>
          <w:p w14:paraId="1ACF02B2" w14:textId="77777777" w:rsidR="0095430C" w:rsidRDefault="0095430C">
            <w:pPr>
              <w:rPr>
                <w:rFonts w:eastAsia="Times New Roman"/>
                <w:lang w:val="en-US"/>
              </w:rPr>
            </w:pPr>
          </w:p>
        </w:tc>
        <w:tc>
          <w:tcPr>
            <w:tcW w:w="0" w:type="auto"/>
            <w:vAlign w:val="center"/>
            <w:hideMark/>
          </w:tcPr>
          <w:p w14:paraId="12A72861" w14:textId="77777777" w:rsidR="0095430C"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95430C" w14:paraId="3824FA33" w14:textId="77777777">
        <w:trPr>
          <w:divId w:val="1375348270"/>
          <w:tblCellSpacing w:w="15" w:type="dxa"/>
        </w:trPr>
        <w:tc>
          <w:tcPr>
            <w:tcW w:w="0" w:type="auto"/>
            <w:vAlign w:val="center"/>
            <w:hideMark/>
          </w:tcPr>
          <w:p w14:paraId="66733E5D" w14:textId="77777777" w:rsidR="0095430C" w:rsidRDefault="0095430C">
            <w:pPr>
              <w:rPr>
                <w:rFonts w:eastAsia="Times New Roman"/>
                <w:lang w:val="en-US"/>
              </w:rPr>
            </w:pPr>
          </w:p>
        </w:tc>
        <w:tc>
          <w:tcPr>
            <w:tcW w:w="0" w:type="auto"/>
            <w:vAlign w:val="center"/>
            <w:hideMark/>
          </w:tcPr>
          <w:p w14:paraId="6E2C64D4"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95430C" w14:paraId="6C9F2FA3" w14:textId="77777777">
        <w:trPr>
          <w:divId w:val="1375348270"/>
          <w:tblCellSpacing w:w="15" w:type="dxa"/>
        </w:trPr>
        <w:tc>
          <w:tcPr>
            <w:tcW w:w="0" w:type="auto"/>
            <w:vAlign w:val="center"/>
            <w:hideMark/>
          </w:tcPr>
          <w:p w14:paraId="7D9F40A1" w14:textId="77777777" w:rsidR="0095430C" w:rsidRDefault="0095430C">
            <w:pPr>
              <w:rPr>
                <w:rFonts w:eastAsia="Times New Roman"/>
                <w:lang w:val="en-US"/>
              </w:rPr>
            </w:pPr>
          </w:p>
        </w:tc>
        <w:tc>
          <w:tcPr>
            <w:tcW w:w="0" w:type="auto"/>
            <w:vAlign w:val="center"/>
            <w:hideMark/>
          </w:tcPr>
          <w:p w14:paraId="617F52FA"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Activity was started but has temporarily ceased with an expectation of resumption at a future time. </w:t>
            </w:r>
          </w:p>
        </w:tc>
      </w:tr>
      <w:tr w:rsidR="0095430C" w14:paraId="42E5416B" w14:textId="77777777">
        <w:trPr>
          <w:divId w:val="1375348270"/>
          <w:tblCellSpacing w:w="15" w:type="dxa"/>
        </w:trPr>
        <w:tc>
          <w:tcPr>
            <w:tcW w:w="0" w:type="auto"/>
            <w:vAlign w:val="center"/>
            <w:hideMark/>
          </w:tcPr>
          <w:p w14:paraId="31F372DB" w14:textId="77777777" w:rsidR="0095430C" w:rsidRDefault="0095430C">
            <w:pPr>
              <w:rPr>
                <w:rFonts w:eastAsia="Times New Roman"/>
                <w:lang w:val="en-US"/>
              </w:rPr>
            </w:pPr>
          </w:p>
        </w:tc>
        <w:tc>
          <w:tcPr>
            <w:tcW w:w="0" w:type="auto"/>
            <w:vAlign w:val="center"/>
            <w:hideMark/>
          </w:tcPr>
          <w:p w14:paraId="638A121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95430C" w14:paraId="3EC6CCBC" w14:textId="77777777">
        <w:trPr>
          <w:divId w:val="1375348270"/>
          <w:tblCellSpacing w:w="15" w:type="dxa"/>
        </w:trPr>
        <w:tc>
          <w:tcPr>
            <w:tcW w:w="0" w:type="auto"/>
            <w:vAlign w:val="center"/>
            <w:hideMark/>
          </w:tcPr>
          <w:p w14:paraId="700B74C5" w14:textId="77777777" w:rsidR="0095430C" w:rsidRDefault="0095430C">
            <w:pPr>
              <w:rPr>
                <w:rFonts w:eastAsia="Times New Roman"/>
                <w:lang w:val="en-US"/>
              </w:rPr>
            </w:pPr>
          </w:p>
        </w:tc>
        <w:tc>
          <w:tcPr>
            <w:tcW w:w="0" w:type="auto"/>
            <w:vAlign w:val="center"/>
            <w:hideMark/>
          </w:tcPr>
          <w:p w14:paraId="028B8DAD"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bl>
    <w:p w14:paraId="6BA92C8D" w14:textId="77777777" w:rsidR="0095430C"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DFC6E6" w14:textId="77777777">
        <w:trPr>
          <w:divId w:val="1375348270"/>
          <w:tblCellSpacing w:w="15" w:type="dxa"/>
        </w:trPr>
        <w:tc>
          <w:tcPr>
            <w:tcW w:w="0" w:type="auto"/>
            <w:vAlign w:val="center"/>
            <w:hideMark/>
          </w:tcPr>
          <w:p w14:paraId="541F0F6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9F2874" w14:textId="77777777" w:rsidR="0095430C" w:rsidRDefault="005B11EB">
            <w:pPr>
              <w:rPr>
                <w:rFonts w:eastAsia="Times New Roman"/>
                <w:lang w:val="en-US"/>
              </w:rPr>
            </w:pPr>
            <w:r>
              <w:rPr>
                <w:rFonts w:eastAsia="Times New Roman"/>
                <w:lang w:val="en-US"/>
              </w:rPr>
              <w:t xml:space="preserve">CarePlanRelationship (Care Plan Relationship) </w:t>
            </w:r>
          </w:p>
        </w:tc>
      </w:tr>
      <w:tr w:rsidR="0095430C" w14:paraId="62295F69" w14:textId="77777777">
        <w:trPr>
          <w:divId w:val="1375348270"/>
          <w:tblCellSpacing w:w="15" w:type="dxa"/>
        </w:trPr>
        <w:tc>
          <w:tcPr>
            <w:tcW w:w="0" w:type="auto"/>
            <w:vAlign w:val="center"/>
            <w:hideMark/>
          </w:tcPr>
          <w:p w14:paraId="3DDE60D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34DDB0" w14:textId="77777777" w:rsidR="0095430C" w:rsidRDefault="005B11EB">
            <w:pPr>
              <w:rPr>
                <w:rFonts w:eastAsia="Times New Roman"/>
                <w:lang w:val="en-US"/>
              </w:rPr>
            </w:pPr>
            <w:r>
              <w:rPr>
                <w:rFonts w:eastAsia="Times New Roman"/>
                <w:lang w:val="en-US"/>
              </w:rPr>
              <w:t>Codes identifying the types of relationships between two plans.</w:t>
            </w:r>
          </w:p>
        </w:tc>
      </w:tr>
      <w:tr w:rsidR="0095430C" w14:paraId="387961C8" w14:textId="77777777">
        <w:trPr>
          <w:divId w:val="1375348270"/>
          <w:tblCellSpacing w:w="15" w:type="dxa"/>
        </w:trPr>
        <w:tc>
          <w:tcPr>
            <w:tcW w:w="0" w:type="auto"/>
            <w:vAlign w:val="center"/>
            <w:hideMark/>
          </w:tcPr>
          <w:p w14:paraId="683E1B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9EE9BA" w14:textId="77777777" w:rsidR="0095430C"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95430C" w14:paraId="134334C7" w14:textId="77777777">
        <w:trPr>
          <w:divId w:val="1375348270"/>
          <w:tblCellSpacing w:w="15" w:type="dxa"/>
        </w:trPr>
        <w:tc>
          <w:tcPr>
            <w:tcW w:w="0" w:type="auto"/>
            <w:vAlign w:val="center"/>
            <w:hideMark/>
          </w:tcPr>
          <w:p w14:paraId="23A90E00" w14:textId="77777777" w:rsidR="0095430C" w:rsidRDefault="0095430C">
            <w:pPr>
              <w:rPr>
                <w:rFonts w:eastAsia="Times New Roman"/>
                <w:lang w:val="en-US"/>
              </w:rPr>
            </w:pPr>
          </w:p>
        </w:tc>
        <w:tc>
          <w:tcPr>
            <w:tcW w:w="0" w:type="auto"/>
            <w:vAlign w:val="center"/>
            <w:hideMark/>
          </w:tcPr>
          <w:p w14:paraId="278ACF66" w14:textId="77777777" w:rsidR="0095430C"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95430C" w14:paraId="27955774" w14:textId="77777777">
        <w:trPr>
          <w:divId w:val="1375348270"/>
          <w:tblCellSpacing w:w="15" w:type="dxa"/>
        </w:trPr>
        <w:tc>
          <w:tcPr>
            <w:tcW w:w="0" w:type="auto"/>
            <w:vAlign w:val="center"/>
            <w:hideMark/>
          </w:tcPr>
          <w:p w14:paraId="144C7D07" w14:textId="77777777" w:rsidR="0095430C" w:rsidRDefault="0095430C">
            <w:pPr>
              <w:rPr>
                <w:rFonts w:eastAsia="Times New Roman"/>
                <w:lang w:val="en-US"/>
              </w:rPr>
            </w:pPr>
          </w:p>
        </w:tc>
        <w:tc>
          <w:tcPr>
            <w:tcW w:w="0" w:type="auto"/>
            <w:vAlign w:val="center"/>
            <w:hideMark/>
          </w:tcPr>
          <w:p w14:paraId="55653B00" w14:textId="77777777" w:rsidR="0095430C"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14:paraId="2748B890" w14:textId="77777777" w:rsidR="0095430C"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C67542E" w14:textId="77777777">
        <w:trPr>
          <w:divId w:val="1375348270"/>
          <w:tblCellSpacing w:w="15" w:type="dxa"/>
        </w:trPr>
        <w:tc>
          <w:tcPr>
            <w:tcW w:w="0" w:type="auto"/>
            <w:vAlign w:val="center"/>
            <w:hideMark/>
          </w:tcPr>
          <w:p w14:paraId="2BDD21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D55B756" w14:textId="77777777" w:rsidR="0095430C" w:rsidRDefault="005B11EB">
            <w:pPr>
              <w:rPr>
                <w:rFonts w:eastAsia="Times New Roman"/>
                <w:lang w:val="en-US"/>
              </w:rPr>
            </w:pPr>
            <w:r>
              <w:rPr>
                <w:rFonts w:eastAsia="Times New Roman"/>
                <w:lang w:val="en-US"/>
              </w:rPr>
              <w:t xml:space="preserve">CarePlanStatus (Care Plan Status) </w:t>
            </w:r>
          </w:p>
        </w:tc>
      </w:tr>
      <w:tr w:rsidR="0095430C" w14:paraId="321A380D" w14:textId="77777777">
        <w:trPr>
          <w:divId w:val="1375348270"/>
          <w:tblCellSpacing w:w="15" w:type="dxa"/>
        </w:trPr>
        <w:tc>
          <w:tcPr>
            <w:tcW w:w="0" w:type="auto"/>
            <w:vAlign w:val="center"/>
            <w:hideMark/>
          </w:tcPr>
          <w:p w14:paraId="63153E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117335C" w14:textId="77777777" w:rsidR="0095430C"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95430C" w14:paraId="19C70C38" w14:textId="77777777">
        <w:trPr>
          <w:divId w:val="1375348270"/>
          <w:tblCellSpacing w:w="15" w:type="dxa"/>
        </w:trPr>
        <w:tc>
          <w:tcPr>
            <w:tcW w:w="0" w:type="auto"/>
            <w:vAlign w:val="center"/>
            <w:hideMark/>
          </w:tcPr>
          <w:p w14:paraId="32E506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2C4E5D"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95430C" w14:paraId="2270B536" w14:textId="77777777">
        <w:trPr>
          <w:divId w:val="1375348270"/>
          <w:tblCellSpacing w:w="15" w:type="dxa"/>
        </w:trPr>
        <w:tc>
          <w:tcPr>
            <w:tcW w:w="0" w:type="auto"/>
            <w:vAlign w:val="center"/>
            <w:hideMark/>
          </w:tcPr>
          <w:p w14:paraId="042C904C" w14:textId="77777777" w:rsidR="0095430C" w:rsidRDefault="0095430C">
            <w:pPr>
              <w:rPr>
                <w:rFonts w:eastAsia="Times New Roman"/>
                <w:lang w:val="en-US"/>
              </w:rPr>
            </w:pPr>
          </w:p>
        </w:tc>
        <w:tc>
          <w:tcPr>
            <w:tcW w:w="0" w:type="auto"/>
            <w:vAlign w:val="center"/>
            <w:hideMark/>
          </w:tcPr>
          <w:p w14:paraId="3CA85FD1"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95430C" w14:paraId="6218B6DD" w14:textId="77777777">
        <w:trPr>
          <w:divId w:val="1375348270"/>
          <w:tblCellSpacing w:w="15" w:type="dxa"/>
        </w:trPr>
        <w:tc>
          <w:tcPr>
            <w:tcW w:w="0" w:type="auto"/>
            <w:vAlign w:val="center"/>
            <w:hideMark/>
          </w:tcPr>
          <w:p w14:paraId="58E49BC0" w14:textId="77777777" w:rsidR="0095430C" w:rsidRDefault="0095430C">
            <w:pPr>
              <w:rPr>
                <w:rFonts w:eastAsia="Times New Roman"/>
                <w:lang w:val="en-US"/>
              </w:rPr>
            </w:pPr>
          </w:p>
        </w:tc>
        <w:tc>
          <w:tcPr>
            <w:tcW w:w="0" w:type="auto"/>
            <w:vAlign w:val="center"/>
            <w:hideMark/>
          </w:tcPr>
          <w:p w14:paraId="55380B5C"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95430C" w14:paraId="6B9FE6AB" w14:textId="77777777">
        <w:trPr>
          <w:divId w:val="1375348270"/>
          <w:tblCellSpacing w:w="15" w:type="dxa"/>
        </w:trPr>
        <w:tc>
          <w:tcPr>
            <w:tcW w:w="0" w:type="auto"/>
            <w:vAlign w:val="center"/>
            <w:hideMark/>
          </w:tcPr>
          <w:p w14:paraId="692C3272" w14:textId="77777777" w:rsidR="0095430C" w:rsidRDefault="0095430C">
            <w:pPr>
              <w:rPr>
                <w:rFonts w:eastAsia="Times New Roman"/>
                <w:lang w:val="en-US"/>
              </w:rPr>
            </w:pPr>
          </w:p>
        </w:tc>
        <w:tc>
          <w:tcPr>
            <w:tcW w:w="0" w:type="auto"/>
            <w:vAlign w:val="center"/>
            <w:hideMark/>
          </w:tcPr>
          <w:p w14:paraId="5F982A6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95430C" w14:paraId="2C307B15" w14:textId="77777777">
        <w:trPr>
          <w:divId w:val="1375348270"/>
          <w:tblCellSpacing w:w="15" w:type="dxa"/>
        </w:trPr>
        <w:tc>
          <w:tcPr>
            <w:tcW w:w="0" w:type="auto"/>
            <w:vAlign w:val="center"/>
            <w:hideMark/>
          </w:tcPr>
          <w:p w14:paraId="706116DE" w14:textId="77777777" w:rsidR="0095430C" w:rsidRDefault="0095430C">
            <w:pPr>
              <w:rPr>
                <w:rFonts w:eastAsia="Times New Roman"/>
                <w:lang w:val="en-US"/>
              </w:rPr>
            </w:pPr>
          </w:p>
        </w:tc>
        <w:tc>
          <w:tcPr>
            <w:tcW w:w="0" w:type="auto"/>
            <w:vAlign w:val="center"/>
            <w:hideMark/>
          </w:tcPr>
          <w:p w14:paraId="57B7407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14:paraId="5AEE9F68" w14:textId="77777777" w:rsidR="0095430C"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95430C" w14:paraId="6B216B2F" w14:textId="77777777">
        <w:trPr>
          <w:divId w:val="1375348270"/>
          <w:tblCellSpacing w:w="15" w:type="dxa"/>
        </w:trPr>
        <w:tc>
          <w:tcPr>
            <w:tcW w:w="0" w:type="auto"/>
            <w:vAlign w:val="center"/>
            <w:hideMark/>
          </w:tcPr>
          <w:p w14:paraId="0F663D4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048FD11" w14:textId="77777777" w:rsidR="0095430C" w:rsidRDefault="005B11EB">
            <w:pPr>
              <w:rPr>
                <w:rFonts w:eastAsia="Times New Roman"/>
                <w:lang w:val="en-US"/>
              </w:rPr>
            </w:pPr>
            <w:r>
              <w:rPr>
                <w:rFonts w:eastAsia="Times New Roman"/>
                <w:lang w:val="en-US"/>
              </w:rPr>
              <w:t xml:space="preserve">ChoiceListOrientation (Choice List Orientation) </w:t>
            </w:r>
          </w:p>
        </w:tc>
      </w:tr>
      <w:tr w:rsidR="0095430C" w14:paraId="1BF672BD" w14:textId="77777777">
        <w:trPr>
          <w:divId w:val="1375348270"/>
          <w:tblCellSpacing w:w="15" w:type="dxa"/>
        </w:trPr>
        <w:tc>
          <w:tcPr>
            <w:tcW w:w="0" w:type="auto"/>
            <w:vAlign w:val="center"/>
            <w:hideMark/>
          </w:tcPr>
          <w:p w14:paraId="7C19ED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B9120F" w14:textId="77777777" w:rsidR="0095430C" w:rsidRDefault="005B11EB">
            <w:pPr>
              <w:rPr>
                <w:rFonts w:eastAsia="Times New Roman"/>
                <w:lang w:val="en-US"/>
              </w:rPr>
            </w:pPr>
            <w:r>
              <w:rPr>
                <w:rFonts w:eastAsia="Times New Roman"/>
                <w:lang w:val="en-US"/>
              </w:rPr>
              <w:t>Direction in which lists of question options should be displayed</w:t>
            </w:r>
          </w:p>
        </w:tc>
      </w:tr>
      <w:tr w:rsidR="0095430C" w14:paraId="466338A7" w14:textId="77777777">
        <w:trPr>
          <w:divId w:val="1375348270"/>
          <w:tblCellSpacing w:w="15" w:type="dxa"/>
        </w:trPr>
        <w:tc>
          <w:tcPr>
            <w:tcW w:w="0" w:type="auto"/>
            <w:vAlign w:val="center"/>
            <w:hideMark/>
          </w:tcPr>
          <w:p w14:paraId="589C735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025AD4" w14:textId="77777777" w:rsidR="0095430C"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95430C" w14:paraId="0C80B663" w14:textId="77777777">
        <w:trPr>
          <w:divId w:val="1375348270"/>
          <w:tblCellSpacing w:w="15" w:type="dxa"/>
        </w:trPr>
        <w:tc>
          <w:tcPr>
            <w:tcW w:w="0" w:type="auto"/>
            <w:vAlign w:val="center"/>
            <w:hideMark/>
          </w:tcPr>
          <w:p w14:paraId="67813D00" w14:textId="77777777" w:rsidR="0095430C" w:rsidRDefault="0095430C">
            <w:pPr>
              <w:rPr>
                <w:rFonts w:eastAsia="Times New Roman"/>
                <w:lang w:val="en-US"/>
              </w:rPr>
            </w:pPr>
          </w:p>
        </w:tc>
        <w:tc>
          <w:tcPr>
            <w:tcW w:w="0" w:type="auto"/>
            <w:vAlign w:val="center"/>
            <w:hideMark/>
          </w:tcPr>
          <w:p w14:paraId="640E1D23" w14:textId="77777777" w:rsidR="0095430C"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14:paraId="40E1B24E" w14:textId="77777777" w:rsidR="0095430C"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1C23636" w14:textId="77777777">
        <w:trPr>
          <w:divId w:val="1375348270"/>
          <w:tblCellSpacing w:w="15" w:type="dxa"/>
        </w:trPr>
        <w:tc>
          <w:tcPr>
            <w:tcW w:w="0" w:type="auto"/>
            <w:vAlign w:val="center"/>
            <w:hideMark/>
          </w:tcPr>
          <w:p w14:paraId="2D8238F9"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7D06BBD" w14:textId="77777777" w:rsidR="0095430C" w:rsidRDefault="005B11EB">
            <w:pPr>
              <w:rPr>
                <w:rFonts w:eastAsia="Times New Roman"/>
                <w:lang w:val="en-US"/>
              </w:rPr>
            </w:pPr>
            <w:r>
              <w:rPr>
                <w:rFonts w:eastAsia="Times New Roman"/>
                <w:lang w:val="en-US"/>
              </w:rPr>
              <w:t xml:space="preserve">ClaimType (Claim Type) </w:t>
            </w:r>
          </w:p>
        </w:tc>
      </w:tr>
      <w:tr w:rsidR="0095430C" w14:paraId="08A47292" w14:textId="77777777">
        <w:trPr>
          <w:divId w:val="1375348270"/>
          <w:tblCellSpacing w:w="15" w:type="dxa"/>
        </w:trPr>
        <w:tc>
          <w:tcPr>
            <w:tcW w:w="0" w:type="auto"/>
            <w:vAlign w:val="center"/>
            <w:hideMark/>
          </w:tcPr>
          <w:p w14:paraId="62A675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F7B9ED" w14:textId="77777777" w:rsidR="0095430C" w:rsidRDefault="005B11EB">
            <w:pPr>
              <w:rPr>
                <w:rFonts w:eastAsia="Times New Roman"/>
                <w:lang w:val="en-US"/>
              </w:rPr>
            </w:pPr>
            <w:r>
              <w:rPr>
                <w:rFonts w:eastAsia="Times New Roman"/>
                <w:lang w:val="en-US"/>
              </w:rPr>
              <w:t>The type or discipline-style of the claim</w:t>
            </w:r>
          </w:p>
        </w:tc>
      </w:tr>
      <w:tr w:rsidR="0095430C" w14:paraId="5F3842B1" w14:textId="77777777">
        <w:trPr>
          <w:divId w:val="1375348270"/>
          <w:tblCellSpacing w:w="15" w:type="dxa"/>
        </w:trPr>
        <w:tc>
          <w:tcPr>
            <w:tcW w:w="0" w:type="auto"/>
            <w:vAlign w:val="center"/>
            <w:hideMark/>
          </w:tcPr>
          <w:p w14:paraId="27CC0AB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9C46A8B" w14:textId="77777777" w:rsidR="0095430C"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95430C" w14:paraId="1EF41EF6" w14:textId="77777777">
        <w:trPr>
          <w:divId w:val="1375348270"/>
          <w:tblCellSpacing w:w="15" w:type="dxa"/>
        </w:trPr>
        <w:tc>
          <w:tcPr>
            <w:tcW w:w="0" w:type="auto"/>
            <w:vAlign w:val="center"/>
            <w:hideMark/>
          </w:tcPr>
          <w:p w14:paraId="0C63653C" w14:textId="77777777" w:rsidR="0095430C" w:rsidRDefault="0095430C">
            <w:pPr>
              <w:rPr>
                <w:rFonts w:eastAsia="Times New Roman"/>
                <w:lang w:val="en-US"/>
              </w:rPr>
            </w:pPr>
          </w:p>
        </w:tc>
        <w:tc>
          <w:tcPr>
            <w:tcW w:w="0" w:type="auto"/>
            <w:vAlign w:val="center"/>
            <w:hideMark/>
          </w:tcPr>
          <w:p w14:paraId="5C2F559C" w14:textId="77777777" w:rsidR="0095430C"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95430C" w14:paraId="0F1F867D" w14:textId="77777777">
        <w:trPr>
          <w:divId w:val="1375348270"/>
          <w:tblCellSpacing w:w="15" w:type="dxa"/>
        </w:trPr>
        <w:tc>
          <w:tcPr>
            <w:tcW w:w="0" w:type="auto"/>
            <w:vAlign w:val="center"/>
            <w:hideMark/>
          </w:tcPr>
          <w:p w14:paraId="16547C51" w14:textId="77777777" w:rsidR="0095430C" w:rsidRDefault="0095430C">
            <w:pPr>
              <w:rPr>
                <w:rFonts w:eastAsia="Times New Roman"/>
                <w:lang w:val="en-US"/>
              </w:rPr>
            </w:pPr>
          </w:p>
        </w:tc>
        <w:tc>
          <w:tcPr>
            <w:tcW w:w="0" w:type="auto"/>
            <w:vAlign w:val="center"/>
            <w:hideMark/>
          </w:tcPr>
          <w:p w14:paraId="4231E4B3" w14:textId="77777777" w:rsidR="0095430C"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95430C" w14:paraId="54CDAF25" w14:textId="77777777">
        <w:trPr>
          <w:divId w:val="1375348270"/>
          <w:tblCellSpacing w:w="15" w:type="dxa"/>
        </w:trPr>
        <w:tc>
          <w:tcPr>
            <w:tcW w:w="0" w:type="auto"/>
            <w:vAlign w:val="center"/>
            <w:hideMark/>
          </w:tcPr>
          <w:p w14:paraId="47772C9F" w14:textId="77777777" w:rsidR="0095430C" w:rsidRDefault="0095430C">
            <w:pPr>
              <w:rPr>
                <w:rFonts w:eastAsia="Times New Roman"/>
                <w:lang w:val="en-US"/>
              </w:rPr>
            </w:pPr>
          </w:p>
        </w:tc>
        <w:tc>
          <w:tcPr>
            <w:tcW w:w="0" w:type="auto"/>
            <w:vAlign w:val="center"/>
            <w:hideMark/>
          </w:tcPr>
          <w:p w14:paraId="41F7A6FA" w14:textId="77777777" w:rsidR="0095430C"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95430C" w14:paraId="29054996" w14:textId="77777777">
        <w:trPr>
          <w:divId w:val="1375348270"/>
          <w:tblCellSpacing w:w="15" w:type="dxa"/>
        </w:trPr>
        <w:tc>
          <w:tcPr>
            <w:tcW w:w="0" w:type="auto"/>
            <w:vAlign w:val="center"/>
            <w:hideMark/>
          </w:tcPr>
          <w:p w14:paraId="71C4EE9D" w14:textId="77777777" w:rsidR="0095430C" w:rsidRDefault="0095430C">
            <w:pPr>
              <w:rPr>
                <w:rFonts w:eastAsia="Times New Roman"/>
                <w:lang w:val="en-US"/>
              </w:rPr>
            </w:pPr>
          </w:p>
        </w:tc>
        <w:tc>
          <w:tcPr>
            <w:tcW w:w="0" w:type="auto"/>
            <w:vAlign w:val="center"/>
            <w:hideMark/>
          </w:tcPr>
          <w:p w14:paraId="2B02E483" w14:textId="77777777" w:rsidR="0095430C" w:rsidRDefault="005B11EB">
            <w:pPr>
              <w:rPr>
                <w:rFonts w:eastAsia="Times New Roman"/>
                <w:lang w:val="en-US"/>
              </w:rPr>
            </w:pPr>
            <w:r>
              <w:rPr>
                <w:rFonts w:eastAsia="Times New Roman"/>
                <w:b/>
                <w:bCs/>
                <w:lang w:val="en-US"/>
              </w:rPr>
              <w:t xml:space="preserve">Vision: </w:t>
            </w:r>
            <w:r>
              <w:rPr>
                <w:rFonts w:eastAsia="Times New Roman"/>
                <w:lang w:val="en-US"/>
              </w:rPr>
              <w:t xml:space="preserve">A claim for Vision (Opthamologist, Optometrist and Optician) goods and services. </w:t>
            </w:r>
          </w:p>
        </w:tc>
      </w:tr>
    </w:tbl>
    <w:p w14:paraId="4AE4CAB8" w14:textId="77777777" w:rsidR="0095430C"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DCAB9" w14:textId="77777777">
        <w:trPr>
          <w:divId w:val="1375348270"/>
          <w:tblCellSpacing w:w="15" w:type="dxa"/>
        </w:trPr>
        <w:tc>
          <w:tcPr>
            <w:tcW w:w="0" w:type="auto"/>
            <w:vAlign w:val="center"/>
            <w:hideMark/>
          </w:tcPr>
          <w:p w14:paraId="4641DCC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BF48EE" w14:textId="77777777" w:rsidR="0095430C" w:rsidRDefault="005B11EB">
            <w:pPr>
              <w:rPr>
                <w:rFonts w:eastAsia="Times New Roman"/>
                <w:lang w:val="en-US"/>
              </w:rPr>
            </w:pPr>
            <w:r>
              <w:rPr>
                <w:rFonts w:eastAsia="Times New Roman"/>
                <w:lang w:val="en-US"/>
              </w:rPr>
              <w:t xml:space="preserve">ClassificationOrContext (Classification Or Context) </w:t>
            </w:r>
          </w:p>
        </w:tc>
      </w:tr>
      <w:tr w:rsidR="0095430C" w14:paraId="511BF36D" w14:textId="77777777">
        <w:trPr>
          <w:divId w:val="1375348270"/>
          <w:tblCellSpacing w:w="15" w:type="dxa"/>
        </w:trPr>
        <w:tc>
          <w:tcPr>
            <w:tcW w:w="0" w:type="auto"/>
            <w:vAlign w:val="center"/>
            <w:hideMark/>
          </w:tcPr>
          <w:p w14:paraId="1936E32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B49DF0" w14:textId="77777777" w:rsidR="0095430C" w:rsidRDefault="005B11EB">
            <w:pPr>
              <w:rPr>
                <w:rFonts w:eastAsia="Times New Roman"/>
                <w:lang w:val="en-US"/>
              </w:rPr>
            </w:pPr>
            <w:r>
              <w:rPr>
                <w:rFonts w:eastAsia="Times New Roman"/>
                <w:lang w:val="en-US"/>
              </w:rPr>
              <w:t>Identifies whether a useContext represents a context or classification for the element</w:t>
            </w:r>
          </w:p>
        </w:tc>
      </w:tr>
      <w:tr w:rsidR="0095430C" w14:paraId="13E12A7A" w14:textId="77777777">
        <w:trPr>
          <w:divId w:val="1375348270"/>
          <w:tblCellSpacing w:w="15" w:type="dxa"/>
        </w:trPr>
        <w:tc>
          <w:tcPr>
            <w:tcW w:w="0" w:type="auto"/>
            <w:vAlign w:val="center"/>
            <w:hideMark/>
          </w:tcPr>
          <w:p w14:paraId="385684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21204D" w14:textId="77777777" w:rsidR="0095430C"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95430C" w14:paraId="0ECE774B" w14:textId="77777777">
        <w:trPr>
          <w:divId w:val="1375348270"/>
          <w:tblCellSpacing w:w="15" w:type="dxa"/>
        </w:trPr>
        <w:tc>
          <w:tcPr>
            <w:tcW w:w="0" w:type="auto"/>
            <w:vAlign w:val="center"/>
            <w:hideMark/>
          </w:tcPr>
          <w:p w14:paraId="40275181" w14:textId="77777777" w:rsidR="0095430C" w:rsidRDefault="0095430C">
            <w:pPr>
              <w:rPr>
                <w:rFonts w:eastAsia="Times New Roman"/>
                <w:lang w:val="en-US"/>
              </w:rPr>
            </w:pPr>
          </w:p>
        </w:tc>
        <w:tc>
          <w:tcPr>
            <w:tcW w:w="0" w:type="auto"/>
            <w:vAlign w:val="center"/>
            <w:hideMark/>
          </w:tcPr>
          <w:p w14:paraId="3F6E8AC5" w14:textId="77777777" w:rsidR="0095430C" w:rsidRDefault="005B11EB">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14:paraId="21C335EA" w14:textId="77777777" w:rsidR="0095430C"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F2B39C9" w14:textId="77777777">
        <w:trPr>
          <w:divId w:val="1375348270"/>
          <w:tblCellSpacing w:w="15" w:type="dxa"/>
        </w:trPr>
        <w:tc>
          <w:tcPr>
            <w:tcW w:w="0" w:type="auto"/>
            <w:vAlign w:val="center"/>
            <w:hideMark/>
          </w:tcPr>
          <w:p w14:paraId="58F818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C8B742" w14:textId="77777777" w:rsidR="0095430C" w:rsidRDefault="005B11EB">
            <w:pPr>
              <w:rPr>
                <w:rFonts w:eastAsia="Times New Roman"/>
                <w:lang w:val="en-US"/>
              </w:rPr>
            </w:pPr>
            <w:r>
              <w:rPr>
                <w:rFonts w:eastAsia="Times New Roman"/>
                <w:lang w:val="en-US"/>
              </w:rPr>
              <w:t xml:space="preserve">ClinicalImpressionStatus (Clinical Impression Status) </w:t>
            </w:r>
          </w:p>
        </w:tc>
      </w:tr>
      <w:tr w:rsidR="0095430C" w14:paraId="118E9231" w14:textId="77777777">
        <w:trPr>
          <w:divId w:val="1375348270"/>
          <w:tblCellSpacing w:w="15" w:type="dxa"/>
        </w:trPr>
        <w:tc>
          <w:tcPr>
            <w:tcW w:w="0" w:type="auto"/>
            <w:vAlign w:val="center"/>
            <w:hideMark/>
          </w:tcPr>
          <w:p w14:paraId="6854D9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38D6A1" w14:textId="77777777" w:rsidR="0095430C" w:rsidRDefault="005B11EB">
            <w:pPr>
              <w:rPr>
                <w:rFonts w:eastAsia="Times New Roman"/>
                <w:lang w:val="en-US"/>
              </w:rPr>
            </w:pPr>
            <w:r>
              <w:rPr>
                <w:rFonts w:eastAsia="Times New Roman"/>
                <w:lang w:val="en-US"/>
              </w:rPr>
              <w:t>The workflow state of a clinical impression</w:t>
            </w:r>
          </w:p>
        </w:tc>
      </w:tr>
      <w:tr w:rsidR="0095430C" w14:paraId="7C78FE07" w14:textId="77777777">
        <w:trPr>
          <w:divId w:val="1375348270"/>
          <w:tblCellSpacing w:w="15" w:type="dxa"/>
        </w:trPr>
        <w:tc>
          <w:tcPr>
            <w:tcW w:w="0" w:type="auto"/>
            <w:vAlign w:val="center"/>
            <w:hideMark/>
          </w:tcPr>
          <w:p w14:paraId="258B220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A4C07A"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95430C" w14:paraId="53EEF992" w14:textId="77777777">
        <w:trPr>
          <w:divId w:val="1375348270"/>
          <w:tblCellSpacing w:w="15" w:type="dxa"/>
        </w:trPr>
        <w:tc>
          <w:tcPr>
            <w:tcW w:w="0" w:type="auto"/>
            <w:vAlign w:val="center"/>
            <w:hideMark/>
          </w:tcPr>
          <w:p w14:paraId="48B66075" w14:textId="77777777" w:rsidR="0095430C" w:rsidRDefault="0095430C">
            <w:pPr>
              <w:rPr>
                <w:rFonts w:eastAsia="Times New Roman"/>
                <w:lang w:val="en-US"/>
              </w:rPr>
            </w:pPr>
          </w:p>
        </w:tc>
        <w:tc>
          <w:tcPr>
            <w:tcW w:w="0" w:type="auto"/>
            <w:vAlign w:val="center"/>
            <w:hideMark/>
          </w:tcPr>
          <w:p w14:paraId="179F438B"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95430C" w14:paraId="1E185673" w14:textId="77777777">
        <w:trPr>
          <w:divId w:val="1375348270"/>
          <w:tblCellSpacing w:w="15" w:type="dxa"/>
        </w:trPr>
        <w:tc>
          <w:tcPr>
            <w:tcW w:w="0" w:type="auto"/>
            <w:vAlign w:val="center"/>
            <w:hideMark/>
          </w:tcPr>
          <w:p w14:paraId="11E93A39" w14:textId="77777777" w:rsidR="0095430C" w:rsidRDefault="0095430C">
            <w:pPr>
              <w:rPr>
                <w:rFonts w:eastAsia="Times New Roman"/>
                <w:lang w:val="en-US"/>
              </w:rPr>
            </w:pPr>
          </w:p>
        </w:tc>
        <w:tc>
          <w:tcPr>
            <w:tcW w:w="0" w:type="auto"/>
            <w:vAlign w:val="center"/>
            <w:hideMark/>
          </w:tcPr>
          <w:p w14:paraId="3B6B4A90"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14:paraId="26B92EFA" w14:textId="77777777" w:rsidR="0095430C"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7941A88" w14:textId="77777777">
        <w:trPr>
          <w:divId w:val="1375348270"/>
          <w:tblCellSpacing w:w="15" w:type="dxa"/>
        </w:trPr>
        <w:tc>
          <w:tcPr>
            <w:tcW w:w="0" w:type="auto"/>
            <w:vAlign w:val="center"/>
            <w:hideMark/>
          </w:tcPr>
          <w:p w14:paraId="294C05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749564" w14:textId="77777777" w:rsidR="0095430C" w:rsidRDefault="005B11EB">
            <w:pPr>
              <w:rPr>
                <w:rFonts w:eastAsia="Times New Roman"/>
                <w:lang w:val="en-US"/>
              </w:rPr>
            </w:pPr>
            <w:r>
              <w:rPr>
                <w:rFonts w:eastAsia="Times New Roman"/>
                <w:lang w:val="en-US"/>
              </w:rPr>
              <w:t xml:space="preserve">CommunicationRequestStatus (Communication Request Status) </w:t>
            </w:r>
          </w:p>
        </w:tc>
      </w:tr>
      <w:tr w:rsidR="0095430C" w14:paraId="464F8725" w14:textId="77777777">
        <w:trPr>
          <w:divId w:val="1375348270"/>
          <w:tblCellSpacing w:w="15" w:type="dxa"/>
        </w:trPr>
        <w:tc>
          <w:tcPr>
            <w:tcW w:w="0" w:type="auto"/>
            <w:vAlign w:val="center"/>
            <w:hideMark/>
          </w:tcPr>
          <w:p w14:paraId="37CAC14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649907" w14:textId="77777777" w:rsidR="0095430C" w:rsidRDefault="005B11EB">
            <w:pPr>
              <w:rPr>
                <w:rFonts w:eastAsia="Times New Roman"/>
                <w:lang w:val="en-US"/>
              </w:rPr>
            </w:pPr>
            <w:r>
              <w:rPr>
                <w:rFonts w:eastAsia="Times New Roman"/>
                <w:lang w:val="en-US"/>
              </w:rPr>
              <w:t>The status of the communication</w:t>
            </w:r>
          </w:p>
        </w:tc>
      </w:tr>
      <w:tr w:rsidR="0095430C" w14:paraId="1DB26480" w14:textId="77777777">
        <w:trPr>
          <w:divId w:val="1375348270"/>
          <w:tblCellSpacing w:w="15" w:type="dxa"/>
        </w:trPr>
        <w:tc>
          <w:tcPr>
            <w:tcW w:w="0" w:type="auto"/>
            <w:vAlign w:val="center"/>
            <w:hideMark/>
          </w:tcPr>
          <w:p w14:paraId="74007BF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A0B7A7"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2122D78" w14:textId="77777777">
        <w:trPr>
          <w:divId w:val="1375348270"/>
          <w:tblCellSpacing w:w="15" w:type="dxa"/>
        </w:trPr>
        <w:tc>
          <w:tcPr>
            <w:tcW w:w="0" w:type="auto"/>
            <w:vAlign w:val="center"/>
            <w:hideMark/>
          </w:tcPr>
          <w:p w14:paraId="5FC64C61" w14:textId="77777777" w:rsidR="0095430C" w:rsidRDefault="0095430C">
            <w:pPr>
              <w:rPr>
                <w:rFonts w:eastAsia="Times New Roman"/>
                <w:lang w:val="en-US"/>
              </w:rPr>
            </w:pPr>
          </w:p>
        </w:tc>
        <w:tc>
          <w:tcPr>
            <w:tcW w:w="0" w:type="auto"/>
            <w:vAlign w:val="center"/>
            <w:hideMark/>
          </w:tcPr>
          <w:p w14:paraId="556D02D3"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50DBAA7A" w14:textId="77777777">
        <w:trPr>
          <w:divId w:val="1375348270"/>
          <w:tblCellSpacing w:w="15" w:type="dxa"/>
        </w:trPr>
        <w:tc>
          <w:tcPr>
            <w:tcW w:w="0" w:type="auto"/>
            <w:vAlign w:val="center"/>
            <w:hideMark/>
          </w:tcPr>
          <w:p w14:paraId="1E67461D" w14:textId="77777777" w:rsidR="0095430C" w:rsidRDefault="0095430C">
            <w:pPr>
              <w:rPr>
                <w:rFonts w:eastAsia="Times New Roman"/>
                <w:lang w:val="en-US"/>
              </w:rPr>
            </w:pPr>
          </w:p>
        </w:tc>
        <w:tc>
          <w:tcPr>
            <w:tcW w:w="0" w:type="auto"/>
            <w:vAlign w:val="center"/>
            <w:hideMark/>
          </w:tcPr>
          <w:p w14:paraId="7AF98120"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53EE7617" w14:textId="77777777">
        <w:trPr>
          <w:divId w:val="1375348270"/>
          <w:tblCellSpacing w:w="15" w:type="dxa"/>
        </w:trPr>
        <w:tc>
          <w:tcPr>
            <w:tcW w:w="0" w:type="auto"/>
            <w:vAlign w:val="center"/>
            <w:hideMark/>
          </w:tcPr>
          <w:p w14:paraId="1627DBEC" w14:textId="77777777" w:rsidR="0095430C" w:rsidRDefault="0095430C">
            <w:pPr>
              <w:rPr>
                <w:rFonts w:eastAsia="Times New Roman"/>
                <w:lang w:val="en-US"/>
              </w:rPr>
            </w:pPr>
          </w:p>
        </w:tc>
        <w:tc>
          <w:tcPr>
            <w:tcW w:w="0" w:type="auto"/>
            <w:vAlign w:val="center"/>
            <w:hideMark/>
          </w:tcPr>
          <w:p w14:paraId="122C98CC"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0CC58B55" w14:textId="77777777">
        <w:trPr>
          <w:divId w:val="1375348270"/>
          <w:tblCellSpacing w:w="15" w:type="dxa"/>
        </w:trPr>
        <w:tc>
          <w:tcPr>
            <w:tcW w:w="0" w:type="auto"/>
            <w:vAlign w:val="center"/>
            <w:hideMark/>
          </w:tcPr>
          <w:p w14:paraId="7E354218" w14:textId="77777777" w:rsidR="0095430C" w:rsidRDefault="0095430C">
            <w:pPr>
              <w:rPr>
                <w:rFonts w:eastAsia="Times New Roman"/>
                <w:lang w:val="en-US"/>
              </w:rPr>
            </w:pPr>
          </w:p>
        </w:tc>
        <w:tc>
          <w:tcPr>
            <w:tcW w:w="0" w:type="auto"/>
            <w:vAlign w:val="center"/>
            <w:hideMark/>
          </w:tcPr>
          <w:p w14:paraId="5C358894"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95430C" w14:paraId="5A466CA6" w14:textId="77777777">
        <w:trPr>
          <w:divId w:val="1375348270"/>
          <w:tblCellSpacing w:w="15" w:type="dxa"/>
        </w:trPr>
        <w:tc>
          <w:tcPr>
            <w:tcW w:w="0" w:type="auto"/>
            <w:vAlign w:val="center"/>
            <w:hideMark/>
          </w:tcPr>
          <w:p w14:paraId="117EEF22" w14:textId="77777777" w:rsidR="0095430C" w:rsidRDefault="0095430C">
            <w:pPr>
              <w:rPr>
                <w:rFonts w:eastAsia="Times New Roman"/>
                <w:lang w:val="en-US"/>
              </w:rPr>
            </w:pPr>
          </w:p>
        </w:tc>
        <w:tc>
          <w:tcPr>
            <w:tcW w:w="0" w:type="auto"/>
            <w:vAlign w:val="center"/>
            <w:hideMark/>
          </w:tcPr>
          <w:p w14:paraId="4DA8A81E"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95430C" w14:paraId="394D9788" w14:textId="77777777">
        <w:trPr>
          <w:divId w:val="1375348270"/>
          <w:tblCellSpacing w:w="15" w:type="dxa"/>
        </w:trPr>
        <w:tc>
          <w:tcPr>
            <w:tcW w:w="0" w:type="auto"/>
            <w:vAlign w:val="center"/>
            <w:hideMark/>
          </w:tcPr>
          <w:p w14:paraId="5AC30FC5" w14:textId="77777777" w:rsidR="0095430C" w:rsidRDefault="0095430C">
            <w:pPr>
              <w:rPr>
                <w:rFonts w:eastAsia="Times New Roman"/>
                <w:lang w:val="en-US"/>
              </w:rPr>
            </w:pPr>
          </w:p>
        </w:tc>
        <w:tc>
          <w:tcPr>
            <w:tcW w:w="0" w:type="auto"/>
            <w:vAlign w:val="center"/>
            <w:hideMark/>
          </w:tcPr>
          <w:p w14:paraId="0840CEE3"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7B606355" w14:textId="77777777">
        <w:trPr>
          <w:divId w:val="1375348270"/>
          <w:tblCellSpacing w:w="15" w:type="dxa"/>
        </w:trPr>
        <w:tc>
          <w:tcPr>
            <w:tcW w:w="0" w:type="auto"/>
            <w:vAlign w:val="center"/>
            <w:hideMark/>
          </w:tcPr>
          <w:p w14:paraId="70BB17AB" w14:textId="77777777" w:rsidR="0095430C" w:rsidRDefault="0095430C">
            <w:pPr>
              <w:rPr>
                <w:rFonts w:eastAsia="Times New Roman"/>
                <w:lang w:val="en-US"/>
              </w:rPr>
            </w:pPr>
          </w:p>
        </w:tc>
        <w:tc>
          <w:tcPr>
            <w:tcW w:w="0" w:type="auto"/>
            <w:vAlign w:val="center"/>
            <w:hideMark/>
          </w:tcPr>
          <w:p w14:paraId="5487DE1A"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1F9B18C2" w14:textId="77777777">
        <w:trPr>
          <w:divId w:val="1375348270"/>
          <w:tblCellSpacing w:w="15" w:type="dxa"/>
        </w:trPr>
        <w:tc>
          <w:tcPr>
            <w:tcW w:w="0" w:type="auto"/>
            <w:vAlign w:val="center"/>
            <w:hideMark/>
          </w:tcPr>
          <w:p w14:paraId="3BCFB68E" w14:textId="77777777" w:rsidR="0095430C" w:rsidRDefault="0095430C">
            <w:pPr>
              <w:rPr>
                <w:rFonts w:eastAsia="Times New Roman"/>
                <w:lang w:val="en-US"/>
              </w:rPr>
            </w:pPr>
          </w:p>
        </w:tc>
        <w:tc>
          <w:tcPr>
            <w:tcW w:w="0" w:type="auto"/>
            <w:vAlign w:val="center"/>
            <w:hideMark/>
          </w:tcPr>
          <w:p w14:paraId="2A9B3709"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5559B85C" w14:textId="77777777">
        <w:trPr>
          <w:divId w:val="1375348270"/>
          <w:tblCellSpacing w:w="15" w:type="dxa"/>
        </w:trPr>
        <w:tc>
          <w:tcPr>
            <w:tcW w:w="0" w:type="auto"/>
            <w:vAlign w:val="center"/>
            <w:hideMark/>
          </w:tcPr>
          <w:p w14:paraId="1C117EB4" w14:textId="77777777" w:rsidR="0095430C" w:rsidRDefault="0095430C">
            <w:pPr>
              <w:rPr>
                <w:rFonts w:eastAsia="Times New Roman"/>
                <w:lang w:val="en-US"/>
              </w:rPr>
            </w:pPr>
          </w:p>
        </w:tc>
        <w:tc>
          <w:tcPr>
            <w:tcW w:w="0" w:type="auto"/>
            <w:vAlign w:val="center"/>
            <w:hideMark/>
          </w:tcPr>
          <w:p w14:paraId="66368A04"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communication was attempted, but due to some procedural error, it could not be completed </w:t>
            </w:r>
          </w:p>
        </w:tc>
      </w:tr>
    </w:tbl>
    <w:p w14:paraId="6E027364" w14:textId="77777777" w:rsidR="0095430C"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E74F690" w14:textId="77777777">
        <w:trPr>
          <w:divId w:val="1375348270"/>
          <w:tblCellSpacing w:w="15" w:type="dxa"/>
        </w:trPr>
        <w:tc>
          <w:tcPr>
            <w:tcW w:w="0" w:type="auto"/>
            <w:vAlign w:val="center"/>
            <w:hideMark/>
          </w:tcPr>
          <w:p w14:paraId="6F11B89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E35D0A" w14:textId="77777777" w:rsidR="0095430C" w:rsidRDefault="005B11EB">
            <w:pPr>
              <w:rPr>
                <w:rFonts w:eastAsia="Times New Roman"/>
                <w:lang w:val="en-US"/>
              </w:rPr>
            </w:pPr>
            <w:r>
              <w:rPr>
                <w:rFonts w:eastAsia="Times New Roman"/>
                <w:lang w:val="en-US"/>
              </w:rPr>
              <w:t xml:space="preserve">CommunicationStatus (Communication Status) </w:t>
            </w:r>
          </w:p>
        </w:tc>
      </w:tr>
      <w:tr w:rsidR="0095430C" w14:paraId="6A70D937" w14:textId="77777777">
        <w:trPr>
          <w:divId w:val="1375348270"/>
          <w:tblCellSpacing w:w="15" w:type="dxa"/>
        </w:trPr>
        <w:tc>
          <w:tcPr>
            <w:tcW w:w="0" w:type="auto"/>
            <w:vAlign w:val="center"/>
            <w:hideMark/>
          </w:tcPr>
          <w:p w14:paraId="7823D96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588EF4" w14:textId="77777777" w:rsidR="0095430C" w:rsidRDefault="005B11EB">
            <w:pPr>
              <w:rPr>
                <w:rFonts w:eastAsia="Times New Roman"/>
                <w:lang w:val="en-US"/>
              </w:rPr>
            </w:pPr>
            <w:r>
              <w:rPr>
                <w:rFonts w:eastAsia="Times New Roman"/>
                <w:lang w:val="en-US"/>
              </w:rPr>
              <w:t>The status of the communication</w:t>
            </w:r>
          </w:p>
        </w:tc>
      </w:tr>
      <w:tr w:rsidR="0095430C" w14:paraId="1BEF2BC1" w14:textId="77777777">
        <w:trPr>
          <w:divId w:val="1375348270"/>
          <w:tblCellSpacing w:w="15" w:type="dxa"/>
        </w:trPr>
        <w:tc>
          <w:tcPr>
            <w:tcW w:w="0" w:type="auto"/>
            <w:vAlign w:val="center"/>
            <w:hideMark/>
          </w:tcPr>
          <w:p w14:paraId="064A042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8CFDB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95430C" w14:paraId="36ADB353" w14:textId="77777777">
        <w:trPr>
          <w:divId w:val="1375348270"/>
          <w:tblCellSpacing w:w="15" w:type="dxa"/>
        </w:trPr>
        <w:tc>
          <w:tcPr>
            <w:tcW w:w="0" w:type="auto"/>
            <w:vAlign w:val="center"/>
            <w:hideMark/>
          </w:tcPr>
          <w:p w14:paraId="416E5AC3" w14:textId="77777777" w:rsidR="0095430C" w:rsidRDefault="0095430C">
            <w:pPr>
              <w:rPr>
                <w:rFonts w:eastAsia="Times New Roman"/>
                <w:lang w:val="en-US"/>
              </w:rPr>
            </w:pPr>
          </w:p>
        </w:tc>
        <w:tc>
          <w:tcPr>
            <w:tcW w:w="0" w:type="auto"/>
            <w:vAlign w:val="center"/>
            <w:hideMark/>
          </w:tcPr>
          <w:p w14:paraId="419CC7E7"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95430C" w14:paraId="1E370F9F" w14:textId="77777777">
        <w:trPr>
          <w:divId w:val="1375348270"/>
          <w:tblCellSpacing w:w="15" w:type="dxa"/>
        </w:trPr>
        <w:tc>
          <w:tcPr>
            <w:tcW w:w="0" w:type="auto"/>
            <w:vAlign w:val="center"/>
            <w:hideMark/>
          </w:tcPr>
          <w:p w14:paraId="40C538CA" w14:textId="77777777" w:rsidR="0095430C" w:rsidRDefault="0095430C">
            <w:pPr>
              <w:rPr>
                <w:rFonts w:eastAsia="Times New Roman"/>
                <w:lang w:val="en-US"/>
              </w:rPr>
            </w:pPr>
          </w:p>
        </w:tc>
        <w:tc>
          <w:tcPr>
            <w:tcW w:w="0" w:type="auto"/>
            <w:vAlign w:val="center"/>
            <w:hideMark/>
          </w:tcPr>
          <w:p w14:paraId="69207BB7"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95430C" w14:paraId="6D200D5F" w14:textId="77777777">
        <w:trPr>
          <w:divId w:val="1375348270"/>
          <w:tblCellSpacing w:w="15" w:type="dxa"/>
        </w:trPr>
        <w:tc>
          <w:tcPr>
            <w:tcW w:w="0" w:type="auto"/>
            <w:vAlign w:val="center"/>
            <w:hideMark/>
          </w:tcPr>
          <w:p w14:paraId="415F0F11" w14:textId="77777777" w:rsidR="0095430C" w:rsidRDefault="0095430C">
            <w:pPr>
              <w:rPr>
                <w:rFonts w:eastAsia="Times New Roman"/>
                <w:lang w:val="en-US"/>
              </w:rPr>
            </w:pPr>
          </w:p>
        </w:tc>
        <w:tc>
          <w:tcPr>
            <w:tcW w:w="0" w:type="auto"/>
            <w:vAlign w:val="center"/>
            <w:hideMark/>
          </w:tcPr>
          <w:p w14:paraId="76D1E3E0"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95430C" w14:paraId="41DA5D3B" w14:textId="77777777">
        <w:trPr>
          <w:divId w:val="1375348270"/>
          <w:tblCellSpacing w:w="15" w:type="dxa"/>
        </w:trPr>
        <w:tc>
          <w:tcPr>
            <w:tcW w:w="0" w:type="auto"/>
            <w:vAlign w:val="center"/>
            <w:hideMark/>
          </w:tcPr>
          <w:p w14:paraId="01ADDF3D" w14:textId="77777777" w:rsidR="0095430C" w:rsidRDefault="0095430C">
            <w:pPr>
              <w:rPr>
                <w:rFonts w:eastAsia="Times New Roman"/>
                <w:lang w:val="en-US"/>
              </w:rPr>
            </w:pPr>
          </w:p>
        </w:tc>
        <w:tc>
          <w:tcPr>
            <w:tcW w:w="0" w:type="auto"/>
            <w:vAlign w:val="center"/>
            <w:hideMark/>
          </w:tcPr>
          <w:p w14:paraId="0659E607"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14:paraId="7137843A" w14:textId="77777777" w:rsidR="0095430C"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FE826" w14:textId="77777777">
        <w:trPr>
          <w:divId w:val="1375348270"/>
          <w:tblCellSpacing w:w="15" w:type="dxa"/>
        </w:trPr>
        <w:tc>
          <w:tcPr>
            <w:tcW w:w="0" w:type="auto"/>
            <w:vAlign w:val="center"/>
            <w:hideMark/>
          </w:tcPr>
          <w:p w14:paraId="79D893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AE5E2F" w14:textId="77777777" w:rsidR="0095430C" w:rsidRDefault="005B11EB">
            <w:pPr>
              <w:rPr>
                <w:rFonts w:eastAsia="Times New Roman"/>
                <w:lang w:val="en-US"/>
              </w:rPr>
            </w:pPr>
            <w:r>
              <w:rPr>
                <w:rFonts w:eastAsia="Times New Roman"/>
                <w:lang w:val="en-US"/>
              </w:rPr>
              <w:t xml:space="preserve">CompositionAttestationMode (Composition Attestation Mode) </w:t>
            </w:r>
          </w:p>
        </w:tc>
      </w:tr>
      <w:tr w:rsidR="0095430C" w14:paraId="4D20E416" w14:textId="77777777">
        <w:trPr>
          <w:divId w:val="1375348270"/>
          <w:tblCellSpacing w:w="15" w:type="dxa"/>
        </w:trPr>
        <w:tc>
          <w:tcPr>
            <w:tcW w:w="0" w:type="auto"/>
            <w:vAlign w:val="center"/>
            <w:hideMark/>
          </w:tcPr>
          <w:p w14:paraId="6A59C0A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41F356" w14:textId="77777777" w:rsidR="0095430C" w:rsidRDefault="005B11EB">
            <w:pPr>
              <w:rPr>
                <w:rFonts w:eastAsia="Times New Roman"/>
                <w:lang w:val="en-US"/>
              </w:rPr>
            </w:pPr>
            <w:r>
              <w:rPr>
                <w:rFonts w:eastAsia="Times New Roman"/>
                <w:lang w:val="en-US"/>
              </w:rPr>
              <w:t>The way in which a person authenticated a composition</w:t>
            </w:r>
          </w:p>
        </w:tc>
      </w:tr>
      <w:tr w:rsidR="0095430C" w14:paraId="7C07F16E" w14:textId="77777777">
        <w:trPr>
          <w:divId w:val="1375348270"/>
          <w:tblCellSpacing w:w="15" w:type="dxa"/>
        </w:trPr>
        <w:tc>
          <w:tcPr>
            <w:tcW w:w="0" w:type="auto"/>
            <w:vAlign w:val="center"/>
            <w:hideMark/>
          </w:tcPr>
          <w:p w14:paraId="01DB028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FCA30C" w14:textId="77777777" w:rsidR="0095430C"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95430C" w14:paraId="551DD8A5" w14:textId="77777777">
        <w:trPr>
          <w:divId w:val="1375348270"/>
          <w:tblCellSpacing w:w="15" w:type="dxa"/>
        </w:trPr>
        <w:tc>
          <w:tcPr>
            <w:tcW w:w="0" w:type="auto"/>
            <w:vAlign w:val="center"/>
            <w:hideMark/>
          </w:tcPr>
          <w:p w14:paraId="57C5F348" w14:textId="77777777" w:rsidR="0095430C" w:rsidRDefault="0095430C">
            <w:pPr>
              <w:rPr>
                <w:rFonts w:eastAsia="Times New Roman"/>
                <w:lang w:val="en-US"/>
              </w:rPr>
            </w:pPr>
          </w:p>
        </w:tc>
        <w:tc>
          <w:tcPr>
            <w:tcW w:w="0" w:type="auto"/>
            <w:vAlign w:val="center"/>
            <w:hideMark/>
          </w:tcPr>
          <w:p w14:paraId="601307C4" w14:textId="77777777" w:rsidR="0095430C"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95430C" w14:paraId="64F5CF93" w14:textId="77777777">
        <w:trPr>
          <w:divId w:val="1375348270"/>
          <w:tblCellSpacing w:w="15" w:type="dxa"/>
        </w:trPr>
        <w:tc>
          <w:tcPr>
            <w:tcW w:w="0" w:type="auto"/>
            <w:vAlign w:val="center"/>
            <w:hideMark/>
          </w:tcPr>
          <w:p w14:paraId="750D281A" w14:textId="77777777" w:rsidR="0095430C" w:rsidRDefault="0095430C">
            <w:pPr>
              <w:rPr>
                <w:rFonts w:eastAsia="Times New Roman"/>
                <w:lang w:val="en-US"/>
              </w:rPr>
            </w:pPr>
          </w:p>
        </w:tc>
        <w:tc>
          <w:tcPr>
            <w:tcW w:w="0" w:type="auto"/>
            <w:vAlign w:val="center"/>
            <w:hideMark/>
          </w:tcPr>
          <w:p w14:paraId="14C85872" w14:textId="77777777" w:rsidR="0095430C"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95430C" w14:paraId="000587CD" w14:textId="77777777">
        <w:trPr>
          <w:divId w:val="1375348270"/>
          <w:tblCellSpacing w:w="15" w:type="dxa"/>
        </w:trPr>
        <w:tc>
          <w:tcPr>
            <w:tcW w:w="0" w:type="auto"/>
            <w:vAlign w:val="center"/>
            <w:hideMark/>
          </w:tcPr>
          <w:p w14:paraId="45292327" w14:textId="77777777" w:rsidR="0095430C" w:rsidRDefault="0095430C">
            <w:pPr>
              <w:rPr>
                <w:rFonts w:eastAsia="Times New Roman"/>
                <w:lang w:val="en-US"/>
              </w:rPr>
            </w:pPr>
          </w:p>
        </w:tc>
        <w:tc>
          <w:tcPr>
            <w:tcW w:w="0" w:type="auto"/>
            <w:vAlign w:val="center"/>
            <w:hideMark/>
          </w:tcPr>
          <w:p w14:paraId="56366675"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14:paraId="6F376929" w14:textId="77777777" w:rsidR="0095430C"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8B668FB" w14:textId="77777777">
        <w:trPr>
          <w:divId w:val="1375348270"/>
          <w:tblCellSpacing w:w="15" w:type="dxa"/>
        </w:trPr>
        <w:tc>
          <w:tcPr>
            <w:tcW w:w="0" w:type="auto"/>
            <w:vAlign w:val="center"/>
            <w:hideMark/>
          </w:tcPr>
          <w:p w14:paraId="3BCA31B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E34AB8" w14:textId="77777777" w:rsidR="0095430C" w:rsidRDefault="005B11EB">
            <w:pPr>
              <w:rPr>
                <w:rFonts w:eastAsia="Times New Roman"/>
                <w:lang w:val="en-US"/>
              </w:rPr>
            </w:pPr>
            <w:r>
              <w:rPr>
                <w:rFonts w:eastAsia="Times New Roman"/>
                <w:lang w:val="en-US"/>
              </w:rPr>
              <w:t xml:space="preserve">CompositionStatus (Composition Status) </w:t>
            </w:r>
          </w:p>
        </w:tc>
      </w:tr>
      <w:tr w:rsidR="0095430C" w14:paraId="63147430" w14:textId="77777777">
        <w:trPr>
          <w:divId w:val="1375348270"/>
          <w:tblCellSpacing w:w="15" w:type="dxa"/>
        </w:trPr>
        <w:tc>
          <w:tcPr>
            <w:tcW w:w="0" w:type="auto"/>
            <w:vAlign w:val="center"/>
            <w:hideMark/>
          </w:tcPr>
          <w:p w14:paraId="38E653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72BB6E5" w14:textId="77777777" w:rsidR="0095430C" w:rsidRDefault="005B11EB">
            <w:pPr>
              <w:rPr>
                <w:rFonts w:eastAsia="Times New Roman"/>
                <w:lang w:val="en-US"/>
              </w:rPr>
            </w:pPr>
            <w:r>
              <w:rPr>
                <w:rFonts w:eastAsia="Times New Roman"/>
                <w:lang w:val="en-US"/>
              </w:rPr>
              <w:t>The workflow/clinical status of the composition</w:t>
            </w:r>
          </w:p>
        </w:tc>
      </w:tr>
      <w:tr w:rsidR="0095430C" w14:paraId="0A33C772" w14:textId="77777777">
        <w:trPr>
          <w:divId w:val="1375348270"/>
          <w:tblCellSpacing w:w="15" w:type="dxa"/>
        </w:trPr>
        <w:tc>
          <w:tcPr>
            <w:tcW w:w="0" w:type="auto"/>
            <w:vAlign w:val="center"/>
            <w:hideMark/>
          </w:tcPr>
          <w:p w14:paraId="22BA3F2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15ED0C" w14:textId="77777777" w:rsidR="0095430C"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95430C" w14:paraId="5C6345F9" w14:textId="77777777">
        <w:trPr>
          <w:divId w:val="1375348270"/>
          <w:tblCellSpacing w:w="15" w:type="dxa"/>
        </w:trPr>
        <w:tc>
          <w:tcPr>
            <w:tcW w:w="0" w:type="auto"/>
            <w:vAlign w:val="center"/>
            <w:hideMark/>
          </w:tcPr>
          <w:p w14:paraId="7F770AF8" w14:textId="77777777" w:rsidR="0095430C" w:rsidRDefault="0095430C">
            <w:pPr>
              <w:rPr>
                <w:rFonts w:eastAsia="Times New Roman"/>
                <w:lang w:val="en-US"/>
              </w:rPr>
            </w:pPr>
          </w:p>
        </w:tc>
        <w:tc>
          <w:tcPr>
            <w:tcW w:w="0" w:type="auto"/>
            <w:vAlign w:val="center"/>
            <w:hideMark/>
          </w:tcPr>
          <w:p w14:paraId="14ECD2E5"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95430C" w14:paraId="15F0056C" w14:textId="77777777">
        <w:trPr>
          <w:divId w:val="1375348270"/>
          <w:tblCellSpacing w:w="15" w:type="dxa"/>
        </w:trPr>
        <w:tc>
          <w:tcPr>
            <w:tcW w:w="0" w:type="auto"/>
            <w:vAlign w:val="center"/>
            <w:hideMark/>
          </w:tcPr>
          <w:p w14:paraId="678056CB" w14:textId="77777777" w:rsidR="0095430C" w:rsidRDefault="0095430C">
            <w:pPr>
              <w:rPr>
                <w:rFonts w:eastAsia="Times New Roman"/>
                <w:lang w:val="en-US"/>
              </w:rPr>
            </w:pPr>
          </w:p>
        </w:tc>
        <w:tc>
          <w:tcPr>
            <w:tcW w:w="0" w:type="auto"/>
            <w:vAlign w:val="center"/>
            <w:hideMark/>
          </w:tcPr>
          <w:p w14:paraId="418E94D2"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95430C" w14:paraId="3EE09507" w14:textId="77777777">
        <w:trPr>
          <w:divId w:val="1375348270"/>
          <w:tblCellSpacing w:w="15" w:type="dxa"/>
        </w:trPr>
        <w:tc>
          <w:tcPr>
            <w:tcW w:w="0" w:type="auto"/>
            <w:vAlign w:val="center"/>
            <w:hideMark/>
          </w:tcPr>
          <w:p w14:paraId="340CBE80" w14:textId="77777777" w:rsidR="0095430C" w:rsidRDefault="0095430C">
            <w:pPr>
              <w:rPr>
                <w:rFonts w:eastAsia="Times New Roman"/>
                <w:lang w:val="en-US"/>
              </w:rPr>
            </w:pPr>
          </w:p>
        </w:tc>
        <w:tc>
          <w:tcPr>
            <w:tcW w:w="0" w:type="auto"/>
            <w:vAlign w:val="center"/>
            <w:hideMark/>
          </w:tcPr>
          <w:p w14:paraId="67F50C2A"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14:paraId="48C20B5A" w14:textId="77777777" w:rsidR="0095430C"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4E8B43" w14:textId="77777777">
        <w:trPr>
          <w:divId w:val="1375348270"/>
          <w:tblCellSpacing w:w="15" w:type="dxa"/>
        </w:trPr>
        <w:tc>
          <w:tcPr>
            <w:tcW w:w="0" w:type="auto"/>
            <w:vAlign w:val="center"/>
            <w:hideMark/>
          </w:tcPr>
          <w:p w14:paraId="573A656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519F05" w14:textId="77777777" w:rsidR="0095430C" w:rsidRDefault="005B11EB">
            <w:pPr>
              <w:rPr>
                <w:rFonts w:eastAsia="Times New Roman"/>
                <w:lang w:val="en-US"/>
              </w:rPr>
            </w:pPr>
            <w:r>
              <w:rPr>
                <w:rFonts w:eastAsia="Times New Roman"/>
                <w:lang w:val="en-US"/>
              </w:rPr>
              <w:t xml:space="preserve">ConceptMapEquivalence (Concept Map Equivalence) </w:t>
            </w:r>
          </w:p>
        </w:tc>
      </w:tr>
      <w:tr w:rsidR="0095430C" w14:paraId="444192E5" w14:textId="77777777">
        <w:trPr>
          <w:divId w:val="1375348270"/>
          <w:tblCellSpacing w:w="15" w:type="dxa"/>
        </w:trPr>
        <w:tc>
          <w:tcPr>
            <w:tcW w:w="0" w:type="auto"/>
            <w:vAlign w:val="center"/>
            <w:hideMark/>
          </w:tcPr>
          <w:p w14:paraId="44415A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337CA5" w14:textId="77777777" w:rsidR="0095430C" w:rsidRDefault="005B11EB">
            <w:pPr>
              <w:rPr>
                <w:rFonts w:eastAsia="Times New Roman"/>
                <w:lang w:val="en-US"/>
              </w:rPr>
            </w:pPr>
            <w:r>
              <w:rPr>
                <w:rFonts w:eastAsia="Times New Roman"/>
                <w:lang w:val="en-US"/>
              </w:rPr>
              <w:t>The degree of equivalence between concepts</w:t>
            </w:r>
          </w:p>
        </w:tc>
      </w:tr>
      <w:tr w:rsidR="0095430C" w14:paraId="4ADBB7A1" w14:textId="77777777">
        <w:trPr>
          <w:divId w:val="1375348270"/>
          <w:tblCellSpacing w:w="15" w:type="dxa"/>
        </w:trPr>
        <w:tc>
          <w:tcPr>
            <w:tcW w:w="0" w:type="auto"/>
            <w:vAlign w:val="center"/>
            <w:hideMark/>
          </w:tcPr>
          <w:p w14:paraId="22AD239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3A83B5" w14:textId="77777777" w:rsidR="0095430C"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95430C" w14:paraId="59050836" w14:textId="77777777">
        <w:trPr>
          <w:divId w:val="1375348270"/>
          <w:tblCellSpacing w:w="15" w:type="dxa"/>
        </w:trPr>
        <w:tc>
          <w:tcPr>
            <w:tcW w:w="0" w:type="auto"/>
            <w:vAlign w:val="center"/>
            <w:hideMark/>
          </w:tcPr>
          <w:p w14:paraId="6A208582" w14:textId="77777777" w:rsidR="0095430C" w:rsidRDefault="0095430C">
            <w:pPr>
              <w:rPr>
                <w:rFonts w:eastAsia="Times New Roman"/>
                <w:lang w:val="en-US"/>
              </w:rPr>
            </w:pPr>
          </w:p>
        </w:tc>
        <w:tc>
          <w:tcPr>
            <w:tcW w:w="0" w:type="auto"/>
            <w:vAlign w:val="center"/>
            <w:hideMark/>
          </w:tcPr>
          <w:p w14:paraId="7CAECD40" w14:textId="77777777" w:rsidR="0095430C"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95430C" w14:paraId="0B392175" w14:textId="77777777">
        <w:trPr>
          <w:divId w:val="1375348270"/>
          <w:tblCellSpacing w:w="15" w:type="dxa"/>
        </w:trPr>
        <w:tc>
          <w:tcPr>
            <w:tcW w:w="0" w:type="auto"/>
            <w:vAlign w:val="center"/>
            <w:hideMark/>
          </w:tcPr>
          <w:p w14:paraId="3118D21D" w14:textId="77777777" w:rsidR="0095430C" w:rsidRDefault="0095430C">
            <w:pPr>
              <w:rPr>
                <w:rFonts w:eastAsia="Times New Roman"/>
                <w:lang w:val="en-US"/>
              </w:rPr>
            </w:pPr>
          </w:p>
        </w:tc>
        <w:tc>
          <w:tcPr>
            <w:tcW w:w="0" w:type="auto"/>
            <w:vAlign w:val="center"/>
            <w:hideMark/>
          </w:tcPr>
          <w:p w14:paraId="20417BDA" w14:textId="77777777" w:rsidR="0095430C" w:rsidRDefault="005B11EB">
            <w:pPr>
              <w:rPr>
                <w:rFonts w:eastAsia="Times New Roman"/>
                <w:lang w:val="en-US"/>
              </w:rPr>
            </w:pPr>
            <w:r>
              <w:rPr>
                <w:rFonts w:eastAsia="Times New Roman"/>
                <w:b/>
                <w:bCs/>
                <w:lang w:val="en-US"/>
              </w:rPr>
              <w:t xml:space="preserve">Wider: </w:t>
            </w:r>
            <w:r>
              <w:rPr>
                <w:rFonts w:eastAsia="Times New Roman"/>
                <w:lang w:val="en-US"/>
              </w:rPr>
              <w:t xml:space="preserve">The target mapping is wider in meaning than the source concept </w:t>
            </w:r>
          </w:p>
        </w:tc>
      </w:tr>
      <w:tr w:rsidR="0095430C" w14:paraId="5C6F957D" w14:textId="77777777">
        <w:trPr>
          <w:divId w:val="1375348270"/>
          <w:tblCellSpacing w:w="15" w:type="dxa"/>
        </w:trPr>
        <w:tc>
          <w:tcPr>
            <w:tcW w:w="0" w:type="auto"/>
            <w:vAlign w:val="center"/>
            <w:hideMark/>
          </w:tcPr>
          <w:p w14:paraId="29C52F04" w14:textId="77777777" w:rsidR="0095430C" w:rsidRDefault="0095430C">
            <w:pPr>
              <w:rPr>
                <w:rFonts w:eastAsia="Times New Roman"/>
                <w:lang w:val="en-US"/>
              </w:rPr>
            </w:pPr>
          </w:p>
        </w:tc>
        <w:tc>
          <w:tcPr>
            <w:tcW w:w="0" w:type="auto"/>
            <w:vAlign w:val="center"/>
            <w:hideMark/>
          </w:tcPr>
          <w:p w14:paraId="0CA9780F" w14:textId="77777777" w:rsidR="0095430C"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the source is-a target) </w:t>
            </w:r>
          </w:p>
        </w:tc>
      </w:tr>
      <w:tr w:rsidR="0095430C" w14:paraId="374346D2" w14:textId="77777777">
        <w:trPr>
          <w:divId w:val="1375348270"/>
          <w:tblCellSpacing w:w="15" w:type="dxa"/>
        </w:trPr>
        <w:tc>
          <w:tcPr>
            <w:tcW w:w="0" w:type="auto"/>
            <w:vAlign w:val="center"/>
            <w:hideMark/>
          </w:tcPr>
          <w:p w14:paraId="3FC6C589" w14:textId="77777777" w:rsidR="0095430C" w:rsidRDefault="0095430C">
            <w:pPr>
              <w:rPr>
                <w:rFonts w:eastAsia="Times New Roman"/>
                <w:lang w:val="en-US"/>
              </w:rPr>
            </w:pPr>
          </w:p>
        </w:tc>
        <w:tc>
          <w:tcPr>
            <w:tcW w:w="0" w:type="auto"/>
            <w:vAlign w:val="center"/>
            <w:hideMark/>
          </w:tcPr>
          <w:p w14:paraId="4794EC8A" w14:textId="77777777" w:rsidR="0095430C"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atempting to use these mappings operationally </w:t>
            </w:r>
          </w:p>
        </w:tc>
      </w:tr>
      <w:tr w:rsidR="0095430C" w14:paraId="2726FF2C" w14:textId="77777777">
        <w:trPr>
          <w:divId w:val="1375348270"/>
          <w:tblCellSpacing w:w="15" w:type="dxa"/>
        </w:trPr>
        <w:tc>
          <w:tcPr>
            <w:tcW w:w="0" w:type="auto"/>
            <w:vAlign w:val="center"/>
            <w:hideMark/>
          </w:tcPr>
          <w:p w14:paraId="2B00B437" w14:textId="77777777" w:rsidR="0095430C" w:rsidRDefault="0095430C">
            <w:pPr>
              <w:rPr>
                <w:rFonts w:eastAsia="Times New Roman"/>
                <w:lang w:val="en-US"/>
              </w:rPr>
            </w:pPr>
          </w:p>
        </w:tc>
        <w:tc>
          <w:tcPr>
            <w:tcW w:w="0" w:type="auto"/>
            <w:vAlign w:val="center"/>
            <w:hideMark/>
          </w:tcPr>
          <w:p w14:paraId="550E7839" w14:textId="77777777" w:rsidR="0095430C"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95430C" w14:paraId="3A10816F" w14:textId="77777777">
        <w:trPr>
          <w:divId w:val="1375348270"/>
          <w:tblCellSpacing w:w="15" w:type="dxa"/>
        </w:trPr>
        <w:tc>
          <w:tcPr>
            <w:tcW w:w="0" w:type="auto"/>
            <w:vAlign w:val="center"/>
            <w:hideMark/>
          </w:tcPr>
          <w:p w14:paraId="1E17F402" w14:textId="77777777" w:rsidR="0095430C" w:rsidRDefault="0095430C">
            <w:pPr>
              <w:rPr>
                <w:rFonts w:eastAsia="Times New Roman"/>
                <w:lang w:val="en-US"/>
              </w:rPr>
            </w:pPr>
          </w:p>
        </w:tc>
        <w:tc>
          <w:tcPr>
            <w:tcW w:w="0" w:type="auto"/>
            <w:vAlign w:val="center"/>
            <w:hideMark/>
          </w:tcPr>
          <w:p w14:paraId="17F8ACF9" w14:textId="77777777" w:rsidR="0095430C"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narrower SHALL be described in the comments in this case, and applications should be careful when atempting to use these mappings operationally </w:t>
            </w:r>
          </w:p>
        </w:tc>
      </w:tr>
      <w:tr w:rsidR="0095430C" w14:paraId="4465B753" w14:textId="77777777">
        <w:trPr>
          <w:divId w:val="1375348270"/>
          <w:tblCellSpacing w:w="15" w:type="dxa"/>
        </w:trPr>
        <w:tc>
          <w:tcPr>
            <w:tcW w:w="0" w:type="auto"/>
            <w:vAlign w:val="center"/>
            <w:hideMark/>
          </w:tcPr>
          <w:p w14:paraId="264242E9" w14:textId="77777777" w:rsidR="0095430C" w:rsidRDefault="0095430C">
            <w:pPr>
              <w:rPr>
                <w:rFonts w:eastAsia="Times New Roman"/>
                <w:lang w:val="en-US"/>
              </w:rPr>
            </w:pPr>
          </w:p>
        </w:tc>
        <w:tc>
          <w:tcPr>
            <w:tcW w:w="0" w:type="auto"/>
            <w:vAlign w:val="center"/>
            <w:hideMark/>
          </w:tcPr>
          <w:p w14:paraId="570DB857" w14:textId="77777777" w:rsidR="0095430C"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95430C" w14:paraId="482BB9AD" w14:textId="77777777">
        <w:trPr>
          <w:divId w:val="1375348270"/>
          <w:tblCellSpacing w:w="15" w:type="dxa"/>
        </w:trPr>
        <w:tc>
          <w:tcPr>
            <w:tcW w:w="0" w:type="auto"/>
            <w:vAlign w:val="center"/>
            <w:hideMark/>
          </w:tcPr>
          <w:p w14:paraId="0D36BD34" w14:textId="77777777" w:rsidR="0095430C" w:rsidRDefault="0095430C">
            <w:pPr>
              <w:rPr>
                <w:rFonts w:eastAsia="Times New Roman"/>
                <w:lang w:val="en-US"/>
              </w:rPr>
            </w:pPr>
          </w:p>
        </w:tc>
        <w:tc>
          <w:tcPr>
            <w:tcW w:w="0" w:type="auto"/>
            <w:vAlign w:val="center"/>
            <w:hideMark/>
          </w:tcPr>
          <w:p w14:paraId="08052366" w14:textId="77777777" w:rsidR="0095430C" w:rsidRDefault="005B11EB">
            <w:pPr>
              <w:rPr>
                <w:rFonts w:eastAsia="Times New Roman"/>
                <w:lang w:val="en-US"/>
              </w:rPr>
            </w:pPr>
            <w:r>
              <w:rPr>
                <w:rFonts w:eastAsia="Times New Roman"/>
                <w:b/>
                <w:bCs/>
                <w:lang w:val="en-US"/>
              </w:rPr>
              <w:t xml:space="preserve">Disjoint: </w:t>
            </w:r>
            <w:r>
              <w:rPr>
                <w:rFonts w:eastAsia="Times New Roman"/>
                <w:lang w:val="en-US"/>
              </w:rPr>
              <w:t xml:space="preserve">This is an explicit assertion that there is no mapping between the source and target concept </w:t>
            </w:r>
          </w:p>
        </w:tc>
      </w:tr>
    </w:tbl>
    <w:p w14:paraId="507EEF79" w14:textId="77777777" w:rsidR="0095430C"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C294FD" w14:textId="77777777">
        <w:trPr>
          <w:divId w:val="1375348270"/>
          <w:tblCellSpacing w:w="15" w:type="dxa"/>
        </w:trPr>
        <w:tc>
          <w:tcPr>
            <w:tcW w:w="0" w:type="auto"/>
            <w:vAlign w:val="center"/>
            <w:hideMark/>
          </w:tcPr>
          <w:p w14:paraId="30B5D5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AD3ADE2" w14:textId="77777777" w:rsidR="0095430C" w:rsidRDefault="005B11EB">
            <w:pPr>
              <w:rPr>
                <w:rFonts w:eastAsia="Times New Roman"/>
                <w:lang w:val="en-US"/>
              </w:rPr>
            </w:pPr>
            <w:r>
              <w:rPr>
                <w:rFonts w:eastAsia="Times New Roman"/>
                <w:lang w:val="en-US"/>
              </w:rPr>
              <w:t xml:space="preserve">ConditionState (Condition State) </w:t>
            </w:r>
          </w:p>
        </w:tc>
      </w:tr>
      <w:tr w:rsidR="0095430C" w14:paraId="58F24341" w14:textId="77777777">
        <w:trPr>
          <w:divId w:val="1375348270"/>
          <w:tblCellSpacing w:w="15" w:type="dxa"/>
        </w:trPr>
        <w:tc>
          <w:tcPr>
            <w:tcW w:w="0" w:type="auto"/>
            <w:vAlign w:val="center"/>
            <w:hideMark/>
          </w:tcPr>
          <w:p w14:paraId="04DA78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C439D31" w14:textId="77777777" w:rsidR="0095430C" w:rsidRDefault="005B11EB">
            <w:pPr>
              <w:rPr>
                <w:rFonts w:eastAsia="Times New Roman"/>
                <w:lang w:val="en-US"/>
              </w:rPr>
            </w:pPr>
            <w:r>
              <w:rPr>
                <w:rFonts w:eastAsia="Times New Roman"/>
                <w:lang w:val="en-US"/>
              </w:rPr>
              <w:t>Enumeration indicating whether the condition is currently active, inactive, or has resolved active| inactive| resolved</w:t>
            </w:r>
          </w:p>
        </w:tc>
      </w:tr>
      <w:tr w:rsidR="0095430C" w14:paraId="512C881F" w14:textId="77777777">
        <w:trPr>
          <w:divId w:val="1375348270"/>
          <w:tblCellSpacing w:w="15" w:type="dxa"/>
        </w:trPr>
        <w:tc>
          <w:tcPr>
            <w:tcW w:w="0" w:type="auto"/>
            <w:vAlign w:val="center"/>
            <w:hideMark/>
          </w:tcPr>
          <w:p w14:paraId="610B08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4D3D10"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95430C" w14:paraId="0AECBDEB" w14:textId="77777777">
        <w:trPr>
          <w:divId w:val="1375348270"/>
          <w:tblCellSpacing w:w="15" w:type="dxa"/>
        </w:trPr>
        <w:tc>
          <w:tcPr>
            <w:tcW w:w="0" w:type="auto"/>
            <w:vAlign w:val="center"/>
            <w:hideMark/>
          </w:tcPr>
          <w:p w14:paraId="346EEA19" w14:textId="77777777" w:rsidR="0095430C" w:rsidRDefault="0095430C">
            <w:pPr>
              <w:rPr>
                <w:rFonts w:eastAsia="Times New Roman"/>
                <w:lang w:val="en-US"/>
              </w:rPr>
            </w:pPr>
          </w:p>
        </w:tc>
        <w:tc>
          <w:tcPr>
            <w:tcW w:w="0" w:type="auto"/>
            <w:vAlign w:val="center"/>
            <w:hideMark/>
          </w:tcPr>
          <w:p w14:paraId="1E179CF2"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95430C" w14:paraId="57657455" w14:textId="77777777">
        <w:trPr>
          <w:divId w:val="1375348270"/>
          <w:tblCellSpacing w:w="15" w:type="dxa"/>
        </w:trPr>
        <w:tc>
          <w:tcPr>
            <w:tcW w:w="0" w:type="auto"/>
            <w:vAlign w:val="center"/>
            <w:hideMark/>
          </w:tcPr>
          <w:p w14:paraId="373E9738" w14:textId="77777777" w:rsidR="0095430C" w:rsidRDefault="0095430C">
            <w:pPr>
              <w:rPr>
                <w:rFonts w:eastAsia="Times New Roman"/>
                <w:lang w:val="en-US"/>
              </w:rPr>
            </w:pPr>
          </w:p>
        </w:tc>
        <w:tc>
          <w:tcPr>
            <w:tcW w:w="0" w:type="auto"/>
            <w:vAlign w:val="center"/>
            <w:hideMark/>
          </w:tcPr>
          <w:p w14:paraId="773C17AE"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14:paraId="6A2CC01C" w14:textId="77777777" w:rsidR="0095430C"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E0B2FCB" w14:textId="77777777">
        <w:trPr>
          <w:divId w:val="1375348270"/>
          <w:tblCellSpacing w:w="15" w:type="dxa"/>
        </w:trPr>
        <w:tc>
          <w:tcPr>
            <w:tcW w:w="0" w:type="auto"/>
            <w:vAlign w:val="center"/>
            <w:hideMark/>
          </w:tcPr>
          <w:p w14:paraId="51D2ED3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E2C779" w14:textId="77777777" w:rsidR="0095430C" w:rsidRDefault="005B11EB">
            <w:pPr>
              <w:rPr>
                <w:rFonts w:eastAsia="Times New Roman"/>
                <w:lang w:val="en-US"/>
              </w:rPr>
            </w:pPr>
            <w:r>
              <w:rPr>
                <w:rFonts w:eastAsia="Times New Roman"/>
                <w:lang w:val="en-US"/>
              </w:rPr>
              <w:t xml:space="preserve">ConditionVerificationStatus (Condition Verification Status) </w:t>
            </w:r>
          </w:p>
        </w:tc>
      </w:tr>
      <w:tr w:rsidR="0095430C" w14:paraId="2154CF56" w14:textId="77777777">
        <w:trPr>
          <w:divId w:val="1375348270"/>
          <w:tblCellSpacing w:w="15" w:type="dxa"/>
        </w:trPr>
        <w:tc>
          <w:tcPr>
            <w:tcW w:w="0" w:type="auto"/>
            <w:vAlign w:val="center"/>
            <w:hideMark/>
          </w:tcPr>
          <w:p w14:paraId="1E3559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B6C29C" w14:textId="77777777" w:rsidR="0095430C" w:rsidRDefault="005B11EB">
            <w:pPr>
              <w:rPr>
                <w:rFonts w:eastAsia="Times New Roman"/>
                <w:lang w:val="en-US"/>
              </w:rPr>
            </w:pPr>
            <w:r>
              <w:rPr>
                <w:rFonts w:eastAsia="Times New Roman"/>
                <w:lang w:val="en-US"/>
              </w:rPr>
              <w:t>The verification status to support or decline the clinical status of the Condition or diagnosis.</w:t>
            </w:r>
          </w:p>
        </w:tc>
      </w:tr>
      <w:tr w:rsidR="0095430C" w14:paraId="20D2ACA4" w14:textId="77777777">
        <w:trPr>
          <w:divId w:val="1375348270"/>
          <w:tblCellSpacing w:w="15" w:type="dxa"/>
        </w:trPr>
        <w:tc>
          <w:tcPr>
            <w:tcW w:w="0" w:type="auto"/>
            <w:vAlign w:val="center"/>
            <w:hideMark/>
          </w:tcPr>
          <w:p w14:paraId="4DA2E90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DD2F374" w14:textId="77777777" w:rsidR="0095430C"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95430C" w14:paraId="41837D22" w14:textId="77777777">
        <w:trPr>
          <w:divId w:val="1375348270"/>
          <w:tblCellSpacing w:w="15" w:type="dxa"/>
        </w:trPr>
        <w:tc>
          <w:tcPr>
            <w:tcW w:w="0" w:type="auto"/>
            <w:vAlign w:val="center"/>
            <w:hideMark/>
          </w:tcPr>
          <w:p w14:paraId="4D35E106" w14:textId="77777777" w:rsidR="0095430C" w:rsidRDefault="0095430C">
            <w:pPr>
              <w:rPr>
                <w:rFonts w:eastAsia="Times New Roman"/>
                <w:lang w:val="en-US"/>
              </w:rPr>
            </w:pPr>
          </w:p>
        </w:tc>
        <w:tc>
          <w:tcPr>
            <w:tcW w:w="0" w:type="auto"/>
            <w:vAlign w:val="center"/>
            <w:hideMark/>
          </w:tcPr>
          <w:p w14:paraId="27068E07" w14:textId="77777777" w:rsidR="0095430C"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95430C" w14:paraId="14AC5B9F" w14:textId="77777777">
        <w:trPr>
          <w:divId w:val="1375348270"/>
          <w:tblCellSpacing w:w="15" w:type="dxa"/>
        </w:trPr>
        <w:tc>
          <w:tcPr>
            <w:tcW w:w="0" w:type="auto"/>
            <w:vAlign w:val="center"/>
            <w:hideMark/>
          </w:tcPr>
          <w:p w14:paraId="6C644BFA" w14:textId="77777777" w:rsidR="0095430C" w:rsidRDefault="0095430C">
            <w:pPr>
              <w:rPr>
                <w:rFonts w:eastAsia="Times New Roman"/>
                <w:lang w:val="en-US"/>
              </w:rPr>
            </w:pPr>
          </w:p>
        </w:tc>
        <w:tc>
          <w:tcPr>
            <w:tcW w:w="0" w:type="auto"/>
            <w:vAlign w:val="center"/>
            <w:hideMark/>
          </w:tcPr>
          <w:p w14:paraId="5EC3B2B9"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95430C" w14:paraId="6FBF9F90" w14:textId="77777777">
        <w:trPr>
          <w:divId w:val="1375348270"/>
          <w:tblCellSpacing w:w="15" w:type="dxa"/>
        </w:trPr>
        <w:tc>
          <w:tcPr>
            <w:tcW w:w="0" w:type="auto"/>
            <w:vAlign w:val="center"/>
            <w:hideMark/>
          </w:tcPr>
          <w:p w14:paraId="33439244" w14:textId="77777777" w:rsidR="0095430C" w:rsidRDefault="0095430C">
            <w:pPr>
              <w:rPr>
                <w:rFonts w:eastAsia="Times New Roman"/>
                <w:lang w:val="en-US"/>
              </w:rPr>
            </w:pPr>
          </w:p>
        </w:tc>
        <w:tc>
          <w:tcPr>
            <w:tcW w:w="0" w:type="auto"/>
            <w:vAlign w:val="center"/>
            <w:hideMark/>
          </w:tcPr>
          <w:p w14:paraId="424F1AB0" w14:textId="77777777" w:rsidR="0095430C"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95430C" w14:paraId="128FDD4F" w14:textId="77777777">
        <w:trPr>
          <w:divId w:val="1375348270"/>
          <w:tblCellSpacing w:w="15" w:type="dxa"/>
        </w:trPr>
        <w:tc>
          <w:tcPr>
            <w:tcW w:w="0" w:type="auto"/>
            <w:vAlign w:val="center"/>
            <w:hideMark/>
          </w:tcPr>
          <w:p w14:paraId="2559380C" w14:textId="77777777" w:rsidR="0095430C" w:rsidRDefault="0095430C">
            <w:pPr>
              <w:rPr>
                <w:rFonts w:eastAsia="Times New Roman"/>
                <w:lang w:val="en-US"/>
              </w:rPr>
            </w:pPr>
          </w:p>
        </w:tc>
        <w:tc>
          <w:tcPr>
            <w:tcW w:w="0" w:type="auto"/>
            <w:vAlign w:val="center"/>
            <w:hideMark/>
          </w:tcPr>
          <w:p w14:paraId="6AC7EB04"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95430C" w14:paraId="2876D0A8" w14:textId="77777777">
        <w:trPr>
          <w:divId w:val="1375348270"/>
          <w:tblCellSpacing w:w="15" w:type="dxa"/>
        </w:trPr>
        <w:tc>
          <w:tcPr>
            <w:tcW w:w="0" w:type="auto"/>
            <w:vAlign w:val="center"/>
            <w:hideMark/>
          </w:tcPr>
          <w:p w14:paraId="3429E60F" w14:textId="77777777" w:rsidR="0095430C" w:rsidRDefault="0095430C">
            <w:pPr>
              <w:rPr>
                <w:rFonts w:eastAsia="Times New Roman"/>
                <w:lang w:val="en-US"/>
              </w:rPr>
            </w:pPr>
          </w:p>
        </w:tc>
        <w:tc>
          <w:tcPr>
            <w:tcW w:w="0" w:type="auto"/>
            <w:vAlign w:val="center"/>
            <w:hideMark/>
          </w:tcPr>
          <w:p w14:paraId="466B966E"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14:paraId="712F7693" w14:textId="77777777" w:rsidR="0095430C"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4E3E6E" w14:textId="77777777">
        <w:trPr>
          <w:divId w:val="1375348270"/>
          <w:tblCellSpacing w:w="15" w:type="dxa"/>
        </w:trPr>
        <w:tc>
          <w:tcPr>
            <w:tcW w:w="0" w:type="auto"/>
            <w:vAlign w:val="center"/>
            <w:hideMark/>
          </w:tcPr>
          <w:p w14:paraId="44E4D26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9695E2A" w14:textId="77777777" w:rsidR="0095430C" w:rsidRDefault="005B11EB">
            <w:pPr>
              <w:rPr>
                <w:rFonts w:eastAsia="Times New Roman"/>
                <w:lang w:val="en-US"/>
              </w:rPr>
            </w:pPr>
            <w:r>
              <w:rPr>
                <w:rFonts w:eastAsia="Times New Roman"/>
                <w:lang w:val="en-US"/>
              </w:rPr>
              <w:t xml:space="preserve">ConditionalDeleteStatus (Conditional Delete Status) </w:t>
            </w:r>
          </w:p>
        </w:tc>
      </w:tr>
      <w:tr w:rsidR="0095430C" w14:paraId="489D28B1" w14:textId="77777777">
        <w:trPr>
          <w:divId w:val="1375348270"/>
          <w:tblCellSpacing w:w="15" w:type="dxa"/>
        </w:trPr>
        <w:tc>
          <w:tcPr>
            <w:tcW w:w="0" w:type="auto"/>
            <w:vAlign w:val="center"/>
            <w:hideMark/>
          </w:tcPr>
          <w:p w14:paraId="26BE059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EA110E" w14:textId="77777777" w:rsidR="0095430C" w:rsidRDefault="005B11EB">
            <w:pPr>
              <w:rPr>
                <w:rFonts w:eastAsia="Times New Roman"/>
                <w:lang w:val="en-US"/>
              </w:rPr>
            </w:pPr>
            <w:r>
              <w:rPr>
                <w:rFonts w:eastAsia="Times New Roman"/>
                <w:lang w:val="en-US"/>
              </w:rPr>
              <w:t>A code that indicates how the server supports conditional delete</w:t>
            </w:r>
          </w:p>
        </w:tc>
      </w:tr>
      <w:tr w:rsidR="0095430C" w14:paraId="7067AAF3" w14:textId="77777777">
        <w:trPr>
          <w:divId w:val="1375348270"/>
          <w:tblCellSpacing w:w="15" w:type="dxa"/>
        </w:trPr>
        <w:tc>
          <w:tcPr>
            <w:tcW w:w="0" w:type="auto"/>
            <w:vAlign w:val="center"/>
            <w:hideMark/>
          </w:tcPr>
          <w:p w14:paraId="502EE9A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C5FC2A" w14:textId="77777777" w:rsidR="0095430C"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95430C" w14:paraId="1FB88877" w14:textId="77777777">
        <w:trPr>
          <w:divId w:val="1375348270"/>
          <w:tblCellSpacing w:w="15" w:type="dxa"/>
        </w:trPr>
        <w:tc>
          <w:tcPr>
            <w:tcW w:w="0" w:type="auto"/>
            <w:vAlign w:val="center"/>
            <w:hideMark/>
          </w:tcPr>
          <w:p w14:paraId="5416285C" w14:textId="77777777" w:rsidR="0095430C" w:rsidRDefault="0095430C">
            <w:pPr>
              <w:rPr>
                <w:rFonts w:eastAsia="Times New Roman"/>
                <w:lang w:val="en-US"/>
              </w:rPr>
            </w:pPr>
          </w:p>
        </w:tc>
        <w:tc>
          <w:tcPr>
            <w:tcW w:w="0" w:type="auto"/>
            <w:vAlign w:val="center"/>
            <w:hideMark/>
          </w:tcPr>
          <w:p w14:paraId="71172377" w14:textId="77777777" w:rsidR="0095430C"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95430C" w14:paraId="43BBEACE" w14:textId="77777777">
        <w:trPr>
          <w:divId w:val="1375348270"/>
          <w:tblCellSpacing w:w="15" w:type="dxa"/>
        </w:trPr>
        <w:tc>
          <w:tcPr>
            <w:tcW w:w="0" w:type="auto"/>
            <w:vAlign w:val="center"/>
            <w:hideMark/>
          </w:tcPr>
          <w:p w14:paraId="0557F701" w14:textId="77777777" w:rsidR="0095430C" w:rsidRDefault="0095430C">
            <w:pPr>
              <w:rPr>
                <w:rFonts w:eastAsia="Times New Roman"/>
                <w:lang w:val="en-US"/>
              </w:rPr>
            </w:pPr>
          </w:p>
        </w:tc>
        <w:tc>
          <w:tcPr>
            <w:tcW w:w="0" w:type="auto"/>
            <w:vAlign w:val="center"/>
            <w:hideMark/>
          </w:tcPr>
          <w:p w14:paraId="1AAB9691" w14:textId="77777777" w:rsidR="0095430C"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14:paraId="1B2BA82C" w14:textId="77777777" w:rsidR="0095430C"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93"/>
      </w:tblGrid>
      <w:tr w:rsidR="0095430C" w14:paraId="51D4A70B" w14:textId="77777777">
        <w:trPr>
          <w:divId w:val="1375348270"/>
          <w:tblCellSpacing w:w="15" w:type="dxa"/>
        </w:trPr>
        <w:tc>
          <w:tcPr>
            <w:tcW w:w="0" w:type="auto"/>
            <w:vAlign w:val="center"/>
            <w:hideMark/>
          </w:tcPr>
          <w:p w14:paraId="74DF507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1EACB7" w14:textId="77777777" w:rsidR="0095430C" w:rsidRDefault="005B11EB">
            <w:pPr>
              <w:rPr>
                <w:rFonts w:eastAsia="Times New Roman"/>
                <w:lang w:val="en-US"/>
              </w:rPr>
            </w:pPr>
            <w:r>
              <w:rPr>
                <w:rFonts w:eastAsia="Times New Roman"/>
                <w:lang w:val="en-US"/>
              </w:rPr>
              <w:t xml:space="preserve">ConformanceEventMode (Conformance Event Mode) </w:t>
            </w:r>
          </w:p>
        </w:tc>
      </w:tr>
      <w:tr w:rsidR="0095430C" w14:paraId="78390D64" w14:textId="77777777">
        <w:trPr>
          <w:divId w:val="1375348270"/>
          <w:tblCellSpacing w:w="15" w:type="dxa"/>
        </w:trPr>
        <w:tc>
          <w:tcPr>
            <w:tcW w:w="0" w:type="auto"/>
            <w:vAlign w:val="center"/>
            <w:hideMark/>
          </w:tcPr>
          <w:p w14:paraId="661944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67190D" w14:textId="77777777" w:rsidR="0095430C" w:rsidRDefault="005B11EB">
            <w:pPr>
              <w:rPr>
                <w:rFonts w:eastAsia="Times New Roman"/>
                <w:lang w:val="en-US"/>
              </w:rPr>
            </w:pPr>
            <w:r>
              <w:rPr>
                <w:rFonts w:eastAsia="Times New Roman"/>
                <w:lang w:val="en-US"/>
              </w:rPr>
              <w:t>The mode of a message conformance statement</w:t>
            </w:r>
          </w:p>
        </w:tc>
      </w:tr>
      <w:tr w:rsidR="0095430C" w14:paraId="529849E7" w14:textId="77777777">
        <w:trPr>
          <w:divId w:val="1375348270"/>
          <w:tblCellSpacing w:w="15" w:type="dxa"/>
        </w:trPr>
        <w:tc>
          <w:tcPr>
            <w:tcW w:w="0" w:type="auto"/>
            <w:vAlign w:val="center"/>
            <w:hideMark/>
          </w:tcPr>
          <w:p w14:paraId="3FC3B75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25CF10C" w14:textId="77777777" w:rsidR="0095430C"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95430C" w14:paraId="59820109" w14:textId="77777777">
        <w:trPr>
          <w:divId w:val="1375348270"/>
          <w:tblCellSpacing w:w="15" w:type="dxa"/>
        </w:trPr>
        <w:tc>
          <w:tcPr>
            <w:tcW w:w="0" w:type="auto"/>
            <w:vAlign w:val="center"/>
            <w:hideMark/>
          </w:tcPr>
          <w:p w14:paraId="3757F604" w14:textId="77777777" w:rsidR="0095430C" w:rsidRDefault="0095430C">
            <w:pPr>
              <w:rPr>
                <w:rFonts w:eastAsia="Times New Roman"/>
                <w:lang w:val="en-US"/>
              </w:rPr>
            </w:pPr>
          </w:p>
        </w:tc>
        <w:tc>
          <w:tcPr>
            <w:tcW w:w="0" w:type="auto"/>
            <w:vAlign w:val="center"/>
            <w:hideMark/>
          </w:tcPr>
          <w:p w14:paraId="4485BBCA" w14:textId="77777777" w:rsidR="0095430C"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14:paraId="6B6E8923" w14:textId="77777777" w:rsidR="0095430C"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49A929" w14:textId="77777777">
        <w:trPr>
          <w:divId w:val="1375348270"/>
          <w:tblCellSpacing w:w="15" w:type="dxa"/>
        </w:trPr>
        <w:tc>
          <w:tcPr>
            <w:tcW w:w="0" w:type="auto"/>
            <w:vAlign w:val="center"/>
            <w:hideMark/>
          </w:tcPr>
          <w:p w14:paraId="0A8FFFE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57E71A" w14:textId="77777777" w:rsidR="0095430C" w:rsidRDefault="005B11EB">
            <w:pPr>
              <w:rPr>
                <w:rFonts w:eastAsia="Times New Roman"/>
                <w:lang w:val="en-US"/>
              </w:rPr>
            </w:pPr>
            <w:r>
              <w:rPr>
                <w:rFonts w:eastAsia="Times New Roman"/>
                <w:lang w:val="en-US"/>
              </w:rPr>
              <w:t xml:space="preserve">ConformanceExpectation (Conformance Expectation) </w:t>
            </w:r>
          </w:p>
        </w:tc>
      </w:tr>
      <w:tr w:rsidR="0095430C" w14:paraId="7D58E3FB" w14:textId="77777777">
        <w:trPr>
          <w:divId w:val="1375348270"/>
          <w:tblCellSpacing w:w="15" w:type="dxa"/>
        </w:trPr>
        <w:tc>
          <w:tcPr>
            <w:tcW w:w="0" w:type="auto"/>
            <w:vAlign w:val="center"/>
            <w:hideMark/>
          </w:tcPr>
          <w:p w14:paraId="08EB66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B9F0D4" w14:textId="77777777" w:rsidR="0095430C" w:rsidRDefault="005B11EB">
            <w:pPr>
              <w:rPr>
                <w:rFonts w:eastAsia="Times New Roman"/>
                <w:lang w:val="en-US"/>
              </w:rPr>
            </w:pPr>
            <w:r>
              <w:rPr>
                <w:rFonts w:eastAsia="Times New Roman"/>
                <w:lang w:val="en-US"/>
              </w:rPr>
              <w:t xml:space="preserve">Indicates the degree of adherence to a specified behavior or capability expected in </w:t>
            </w:r>
            <w:r>
              <w:rPr>
                <w:rFonts w:eastAsia="Times New Roman"/>
                <w:lang w:val="en-US"/>
              </w:rPr>
              <w:lastRenderedPageBreak/>
              <w:t xml:space="preserve">order for a system to be deemed conformant with a specification </w:t>
            </w:r>
          </w:p>
        </w:tc>
      </w:tr>
      <w:tr w:rsidR="0095430C" w14:paraId="0F15B710" w14:textId="77777777">
        <w:trPr>
          <w:divId w:val="1375348270"/>
          <w:tblCellSpacing w:w="15" w:type="dxa"/>
        </w:trPr>
        <w:tc>
          <w:tcPr>
            <w:tcW w:w="0" w:type="auto"/>
            <w:vAlign w:val="center"/>
            <w:hideMark/>
          </w:tcPr>
          <w:p w14:paraId="562F14C2"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673C4AFD" w14:textId="77777777" w:rsidR="0095430C"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95430C" w14:paraId="2233D731" w14:textId="77777777">
        <w:trPr>
          <w:divId w:val="1375348270"/>
          <w:tblCellSpacing w:w="15" w:type="dxa"/>
        </w:trPr>
        <w:tc>
          <w:tcPr>
            <w:tcW w:w="0" w:type="auto"/>
            <w:vAlign w:val="center"/>
            <w:hideMark/>
          </w:tcPr>
          <w:p w14:paraId="4F1C8A8C" w14:textId="77777777" w:rsidR="0095430C" w:rsidRDefault="0095430C">
            <w:pPr>
              <w:rPr>
                <w:rFonts w:eastAsia="Times New Roman"/>
                <w:lang w:val="en-US"/>
              </w:rPr>
            </w:pPr>
          </w:p>
        </w:tc>
        <w:tc>
          <w:tcPr>
            <w:tcW w:w="0" w:type="auto"/>
            <w:vAlign w:val="center"/>
            <w:hideMark/>
          </w:tcPr>
          <w:p w14:paraId="14FBFD5F" w14:textId="77777777" w:rsidR="0095430C"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95430C" w14:paraId="68159BAC" w14:textId="77777777">
        <w:trPr>
          <w:divId w:val="1375348270"/>
          <w:tblCellSpacing w:w="15" w:type="dxa"/>
        </w:trPr>
        <w:tc>
          <w:tcPr>
            <w:tcW w:w="0" w:type="auto"/>
            <w:vAlign w:val="center"/>
            <w:hideMark/>
          </w:tcPr>
          <w:p w14:paraId="39D336B0" w14:textId="77777777" w:rsidR="0095430C" w:rsidRDefault="0095430C">
            <w:pPr>
              <w:rPr>
                <w:rFonts w:eastAsia="Times New Roman"/>
                <w:lang w:val="en-US"/>
              </w:rPr>
            </w:pPr>
          </w:p>
        </w:tc>
        <w:tc>
          <w:tcPr>
            <w:tcW w:w="0" w:type="auto"/>
            <w:vAlign w:val="center"/>
            <w:hideMark/>
          </w:tcPr>
          <w:p w14:paraId="76E5C724" w14:textId="77777777" w:rsidR="0095430C" w:rsidRDefault="005B11EB">
            <w:pPr>
              <w:rPr>
                <w:rFonts w:eastAsia="Times New Roman"/>
                <w:lang w:val="en-US"/>
              </w:rPr>
            </w:pPr>
            <w:r>
              <w:rPr>
                <w:rFonts w:eastAsia="Times New Roman"/>
                <w:b/>
                <w:bCs/>
                <w:lang w:val="en-US"/>
              </w:rPr>
              <w:t xml:space="preserve">M A Y: </w:t>
            </w:r>
            <w:r>
              <w:rPr>
                <w:rFonts w:eastAsia="Times New Roman"/>
                <w:lang w:val="en-US"/>
              </w:rPr>
              <w:t xml:space="preserve">Support for the specified capability is not necessary to be considered conformant and the requirement should be considered strictly optional </w:t>
            </w:r>
          </w:p>
        </w:tc>
      </w:tr>
      <w:tr w:rsidR="0095430C" w14:paraId="70AFC53E" w14:textId="77777777">
        <w:trPr>
          <w:divId w:val="1375348270"/>
          <w:tblCellSpacing w:w="15" w:type="dxa"/>
        </w:trPr>
        <w:tc>
          <w:tcPr>
            <w:tcW w:w="0" w:type="auto"/>
            <w:vAlign w:val="center"/>
            <w:hideMark/>
          </w:tcPr>
          <w:p w14:paraId="20020F65" w14:textId="77777777" w:rsidR="0095430C" w:rsidRDefault="0095430C">
            <w:pPr>
              <w:rPr>
                <w:rFonts w:eastAsia="Times New Roman"/>
                <w:lang w:val="en-US"/>
              </w:rPr>
            </w:pPr>
          </w:p>
        </w:tc>
        <w:tc>
          <w:tcPr>
            <w:tcW w:w="0" w:type="auto"/>
            <w:vAlign w:val="center"/>
            <w:hideMark/>
          </w:tcPr>
          <w:p w14:paraId="0A155D7A" w14:textId="77777777" w:rsidR="0095430C"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14:paraId="222ED702" w14:textId="77777777" w:rsidR="0095430C"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F47199C" w14:textId="77777777">
        <w:trPr>
          <w:divId w:val="1375348270"/>
          <w:tblCellSpacing w:w="15" w:type="dxa"/>
        </w:trPr>
        <w:tc>
          <w:tcPr>
            <w:tcW w:w="0" w:type="auto"/>
            <w:vAlign w:val="center"/>
            <w:hideMark/>
          </w:tcPr>
          <w:p w14:paraId="79FB28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4954CD" w14:textId="77777777" w:rsidR="0095430C" w:rsidRDefault="005B11EB">
            <w:pPr>
              <w:rPr>
                <w:rFonts w:eastAsia="Times New Roman"/>
                <w:lang w:val="en-US"/>
              </w:rPr>
            </w:pPr>
            <w:r>
              <w:rPr>
                <w:rFonts w:eastAsia="Times New Roman"/>
                <w:lang w:val="en-US"/>
              </w:rPr>
              <w:t xml:space="preserve">ConformanceResourceStatus (Conformance Resource Status) </w:t>
            </w:r>
          </w:p>
        </w:tc>
      </w:tr>
      <w:tr w:rsidR="0095430C" w14:paraId="310CF416" w14:textId="77777777">
        <w:trPr>
          <w:divId w:val="1375348270"/>
          <w:tblCellSpacing w:w="15" w:type="dxa"/>
        </w:trPr>
        <w:tc>
          <w:tcPr>
            <w:tcW w:w="0" w:type="auto"/>
            <w:vAlign w:val="center"/>
            <w:hideMark/>
          </w:tcPr>
          <w:p w14:paraId="05AE47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E854E1" w14:textId="77777777" w:rsidR="0095430C" w:rsidRDefault="005B11EB">
            <w:pPr>
              <w:rPr>
                <w:rFonts w:eastAsia="Times New Roman"/>
                <w:lang w:val="en-US"/>
              </w:rPr>
            </w:pPr>
            <w:r>
              <w:rPr>
                <w:rFonts w:eastAsia="Times New Roman"/>
                <w:lang w:val="en-US"/>
              </w:rPr>
              <w:t>The lifecycle status of a Value Set or Concept Map</w:t>
            </w:r>
          </w:p>
        </w:tc>
      </w:tr>
      <w:tr w:rsidR="0095430C" w14:paraId="7B063CDA" w14:textId="77777777">
        <w:trPr>
          <w:divId w:val="1375348270"/>
          <w:tblCellSpacing w:w="15" w:type="dxa"/>
        </w:trPr>
        <w:tc>
          <w:tcPr>
            <w:tcW w:w="0" w:type="auto"/>
            <w:vAlign w:val="center"/>
            <w:hideMark/>
          </w:tcPr>
          <w:p w14:paraId="58FCBA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81DCF3"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95430C" w14:paraId="4294286B" w14:textId="77777777">
        <w:trPr>
          <w:divId w:val="1375348270"/>
          <w:tblCellSpacing w:w="15" w:type="dxa"/>
        </w:trPr>
        <w:tc>
          <w:tcPr>
            <w:tcW w:w="0" w:type="auto"/>
            <w:vAlign w:val="center"/>
            <w:hideMark/>
          </w:tcPr>
          <w:p w14:paraId="39596AA9" w14:textId="77777777" w:rsidR="0095430C" w:rsidRDefault="0095430C">
            <w:pPr>
              <w:rPr>
                <w:rFonts w:eastAsia="Times New Roman"/>
                <w:lang w:val="en-US"/>
              </w:rPr>
            </w:pPr>
          </w:p>
        </w:tc>
        <w:tc>
          <w:tcPr>
            <w:tcW w:w="0" w:type="auto"/>
            <w:vAlign w:val="center"/>
            <w:hideMark/>
          </w:tcPr>
          <w:p w14:paraId="365DABCA"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95430C" w14:paraId="28EACFB6" w14:textId="77777777">
        <w:trPr>
          <w:divId w:val="1375348270"/>
          <w:tblCellSpacing w:w="15" w:type="dxa"/>
        </w:trPr>
        <w:tc>
          <w:tcPr>
            <w:tcW w:w="0" w:type="auto"/>
            <w:vAlign w:val="center"/>
            <w:hideMark/>
          </w:tcPr>
          <w:p w14:paraId="48DF6803" w14:textId="77777777" w:rsidR="0095430C" w:rsidRDefault="0095430C">
            <w:pPr>
              <w:rPr>
                <w:rFonts w:eastAsia="Times New Roman"/>
                <w:lang w:val="en-US"/>
              </w:rPr>
            </w:pPr>
          </w:p>
        </w:tc>
        <w:tc>
          <w:tcPr>
            <w:tcW w:w="0" w:type="auto"/>
            <w:vAlign w:val="center"/>
            <w:hideMark/>
          </w:tcPr>
          <w:p w14:paraId="3DA61E72"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14:paraId="532F39DB" w14:textId="77777777" w:rsidR="0095430C"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FB4E75" w14:textId="77777777">
        <w:trPr>
          <w:divId w:val="1375348270"/>
          <w:tblCellSpacing w:w="15" w:type="dxa"/>
        </w:trPr>
        <w:tc>
          <w:tcPr>
            <w:tcW w:w="0" w:type="auto"/>
            <w:vAlign w:val="center"/>
            <w:hideMark/>
          </w:tcPr>
          <w:p w14:paraId="55CB5E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E1FEDD" w14:textId="77777777" w:rsidR="0095430C" w:rsidRDefault="005B11EB">
            <w:pPr>
              <w:rPr>
                <w:rFonts w:eastAsia="Times New Roman"/>
                <w:lang w:val="en-US"/>
              </w:rPr>
            </w:pPr>
            <w:r>
              <w:rPr>
                <w:rFonts w:eastAsia="Times New Roman"/>
                <w:lang w:val="en-US"/>
              </w:rPr>
              <w:t xml:space="preserve">ConformanceStatementKind (Conformance Statement Kind) </w:t>
            </w:r>
          </w:p>
        </w:tc>
      </w:tr>
      <w:tr w:rsidR="0095430C" w14:paraId="72440830" w14:textId="77777777">
        <w:trPr>
          <w:divId w:val="1375348270"/>
          <w:tblCellSpacing w:w="15" w:type="dxa"/>
        </w:trPr>
        <w:tc>
          <w:tcPr>
            <w:tcW w:w="0" w:type="auto"/>
            <w:vAlign w:val="center"/>
            <w:hideMark/>
          </w:tcPr>
          <w:p w14:paraId="38FDC7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CF001B" w14:textId="77777777" w:rsidR="0095430C" w:rsidRDefault="005B11EB">
            <w:pPr>
              <w:rPr>
                <w:rFonts w:eastAsia="Times New Roman"/>
                <w:lang w:val="en-US"/>
              </w:rPr>
            </w:pPr>
            <w:r>
              <w:rPr>
                <w:rFonts w:eastAsia="Times New Roman"/>
                <w:lang w:val="en-US"/>
              </w:rPr>
              <w:t>How a conformance statement is intended to be used</w:t>
            </w:r>
          </w:p>
        </w:tc>
      </w:tr>
      <w:tr w:rsidR="0095430C" w14:paraId="1D2BB531" w14:textId="77777777">
        <w:trPr>
          <w:divId w:val="1375348270"/>
          <w:tblCellSpacing w:w="15" w:type="dxa"/>
        </w:trPr>
        <w:tc>
          <w:tcPr>
            <w:tcW w:w="0" w:type="auto"/>
            <w:vAlign w:val="center"/>
            <w:hideMark/>
          </w:tcPr>
          <w:p w14:paraId="36FB075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75619E1" w14:textId="77777777" w:rsidR="0095430C"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95430C" w14:paraId="41483408" w14:textId="77777777">
        <w:trPr>
          <w:divId w:val="1375348270"/>
          <w:tblCellSpacing w:w="15" w:type="dxa"/>
        </w:trPr>
        <w:tc>
          <w:tcPr>
            <w:tcW w:w="0" w:type="auto"/>
            <w:vAlign w:val="center"/>
            <w:hideMark/>
          </w:tcPr>
          <w:p w14:paraId="30D2D438" w14:textId="77777777" w:rsidR="0095430C" w:rsidRDefault="0095430C">
            <w:pPr>
              <w:rPr>
                <w:rFonts w:eastAsia="Times New Roman"/>
                <w:lang w:val="en-US"/>
              </w:rPr>
            </w:pPr>
          </w:p>
        </w:tc>
        <w:tc>
          <w:tcPr>
            <w:tcW w:w="0" w:type="auto"/>
            <w:vAlign w:val="center"/>
            <w:hideMark/>
          </w:tcPr>
          <w:p w14:paraId="232443C2" w14:textId="77777777" w:rsidR="0095430C"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piece of software, independent of a particular installation. </w:t>
            </w:r>
          </w:p>
        </w:tc>
      </w:tr>
      <w:tr w:rsidR="0095430C" w14:paraId="3820EAD2" w14:textId="77777777">
        <w:trPr>
          <w:divId w:val="1375348270"/>
          <w:tblCellSpacing w:w="15" w:type="dxa"/>
        </w:trPr>
        <w:tc>
          <w:tcPr>
            <w:tcW w:w="0" w:type="auto"/>
            <w:vAlign w:val="center"/>
            <w:hideMark/>
          </w:tcPr>
          <w:p w14:paraId="0A00E67C" w14:textId="77777777" w:rsidR="0095430C" w:rsidRDefault="0095430C">
            <w:pPr>
              <w:rPr>
                <w:rFonts w:eastAsia="Times New Roman"/>
                <w:lang w:val="en-US"/>
              </w:rPr>
            </w:pPr>
          </w:p>
        </w:tc>
        <w:tc>
          <w:tcPr>
            <w:tcW w:w="0" w:type="auto"/>
            <w:vAlign w:val="center"/>
            <w:hideMark/>
          </w:tcPr>
          <w:p w14:paraId="5F96D2C6" w14:textId="77777777" w:rsidR="0095430C"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14:paraId="61DD3B8D" w14:textId="77777777" w:rsidR="0095430C"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2A5E5D0" w14:textId="77777777">
        <w:trPr>
          <w:divId w:val="1375348270"/>
          <w:tblCellSpacing w:w="15" w:type="dxa"/>
        </w:trPr>
        <w:tc>
          <w:tcPr>
            <w:tcW w:w="0" w:type="auto"/>
            <w:vAlign w:val="center"/>
            <w:hideMark/>
          </w:tcPr>
          <w:p w14:paraId="7F42721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1F4BA6" w14:textId="77777777" w:rsidR="0095430C" w:rsidRDefault="005B11EB">
            <w:pPr>
              <w:rPr>
                <w:rFonts w:eastAsia="Times New Roman"/>
                <w:lang w:val="en-US"/>
              </w:rPr>
            </w:pPr>
            <w:r>
              <w:rPr>
                <w:rFonts w:eastAsia="Times New Roman"/>
                <w:lang w:val="en-US"/>
              </w:rPr>
              <w:t xml:space="preserve">ConstraintSeverity (Constraint Severity) </w:t>
            </w:r>
          </w:p>
        </w:tc>
      </w:tr>
      <w:tr w:rsidR="0095430C" w14:paraId="60A62D02" w14:textId="77777777">
        <w:trPr>
          <w:divId w:val="1375348270"/>
          <w:tblCellSpacing w:w="15" w:type="dxa"/>
        </w:trPr>
        <w:tc>
          <w:tcPr>
            <w:tcW w:w="0" w:type="auto"/>
            <w:vAlign w:val="center"/>
            <w:hideMark/>
          </w:tcPr>
          <w:p w14:paraId="416E337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B9C422" w14:textId="77777777" w:rsidR="0095430C" w:rsidRDefault="005B11EB">
            <w:pPr>
              <w:rPr>
                <w:rFonts w:eastAsia="Times New Roman"/>
                <w:lang w:val="en-US"/>
              </w:rPr>
            </w:pPr>
            <w:r>
              <w:rPr>
                <w:rFonts w:eastAsia="Times New Roman"/>
                <w:lang w:val="en-US"/>
              </w:rPr>
              <w:t>SHALL applications comply with this constraint?</w:t>
            </w:r>
          </w:p>
        </w:tc>
      </w:tr>
      <w:tr w:rsidR="0095430C" w14:paraId="79C5C501" w14:textId="77777777">
        <w:trPr>
          <w:divId w:val="1375348270"/>
          <w:tblCellSpacing w:w="15" w:type="dxa"/>
        </w:trPr>
        <w:tc>
          <w:tcPr>
            <w:tcW w:w="0" w:type="auto"/>
            <w:vAlign w:val="center"/>
            <w:hideMark/>
          </w:tcPr>
          <w:p w14:paraId="62198B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115A67"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95430C" w14:paraId="3EEFA0D4" w14:textId="77777777">
        <w:trPr>
          <w:divId w:val="1375348270"/>
          <w:tblCellSpacing w:w="15" w:type="dxa"/>
        </w:trPr>
        <w:tc>
          <w:tcPr>
            <w:tcW w:w="0" w:type="auto"/>
            <w:vAlign w:val="center"/>
            <w:hideMark/>
          </w:tcPr>
          <w:p w14:paraId="3323C248" w14:textId="77777777" w:rsidR="0095430C" w:rsidRDefault="0095430C">
            <w:pPr>
              <w:rPr>
                <w:rFonts w:eastAsia="Times New Roman"/>
                <w:lang w:val="en-US"/>
              </w:rPr>
            </w:pPr>
          </w:p>
        </w:tc>
        <w:tc>
          <w:tcPr>
            <w:tcW w:w="0" w:type="auto"/>
            <w:vAlign w:val="center"/>
            <w:hideMark/>
          </w:tcPr>
          <w:p w14:paraId="7DE11500" w14:textId="77777777" w:rsidR="0095430C"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14:paraId="09F9BA5D" w14:textId="77777777" w:rsidR="0095430C"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C741B5" w14:textId="77777777">
        <w:trPr>
          <w:divId w:val="1375348270"/>
          <w:tblCellSpacing w:w="15" w:type="dxa"/>
        </w:trPr>
        <w:tc>
          <w:tcPr>
            <w:tcW w:w="0" w:type="auto"/>
            <w:vAlign w:val="center"/>
            <w:hideMark/>
          </w:tcPr>
          <w:p w14:paraId="4C6F30F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60B74462" w14:textId="77777777" w:rsidR="0095430C" w:rsidRDefault="005B11EB">
            <w:pPr>
              <w:rPr>
                <w:rFonts w:eastAsia="Times New Roman"/>
                <w:lang w:val="en-US"/>
              </w:rPr>
            </w:pPr>
            <w:r>
              <w:rPr>
                <w:rFonts w:eastAsia="Times New Roman"/>
                <w:lang w:val="en-US"/>
              </w:rPr>
              <w:t xml:space="preserve">ContactPointSystem (Contact Point System) </w:t>
            </w:r>
          </w:p>
        </w:tc>
      </w:tr>
      <w:tr w:rsidR="0095430C" w14:paraId="6335723C" w14:textId="77777777">
        <w:trPr>
          <w:divId w:val="1375348270"/>
          <w:tblCellSpacing w:w="15" w:type="dxa"/>
        </w:trPr>
        <w:tc>
          <w:tcPr>
            <w:tcW w:w="0" w:type="auto"/>
            <w:vAlign w:val="center"/>
            <w:hideMark/>
          </w:tcPr>
          <w:p w14:paraId="0430C2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9CCB70" w14:textId="77777777" w:rsidR="0095430C" w:rsidRDefault="005B11EB">
            <w:pPr>
              <w:rPr>
                <w:rFonts w:eastAsia="Times New Roman"/>
                <w:lang w:val="en-US"/>
              </w:rPr>
            </w:pPr>
            <w:r>
              <w:rPr>
                <w:rFonts w:eastAsia="Times New Roman"/>
                <w:lang w:val="en-US"/>
              </w:rPr>
              <w:t>Telecommunications form for contact point</w:t>
            </w:r>
          </w:p>
        </w:tc>
      </w:tr>
      <w:tr w:rsidR="0095430C" w14:paraId="10287875" w14:textId="77777777">
        <w:trPr>
          <w:divId w:val="1375348270"/>
          <w:tblCellSpacing w:w="15" w:type="dxa"/>
        </w:trPr>
        <w:tc>
          <w:tcPr>
            <w:tcW w:w="0" w:type="auto"/>
            <w:vAlign w:val="center"/>
            <w:hideMark/>
          </w:tcPr>
          <w:p w14:paraId="146C4CE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9CE087E" w14:textId="77777777" w:rsidR="0095430C"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95430C" w14:paraId="317DA0F3" w14:textId="77777777">
        <w:trPr>
          <w:divId w:val="1375348270"/>
          <w:tblCellSpacing w:w="15" w:type="dxa"/>
        </w:trPr>
        <w:tc>
          <w:tcPr>
            <w:tcW w:w="0" w:type="auto"/>
            <w:vAlign w:val="center"/>
            <w:hideMark/>
          </w:tcPr>
          <w:p w14:paraId="7BA1DA32" w14:textId="77777777" w:rsidR="0095430C" w:rsidRDefault="0095430C">
            <w:pPr>
              <w:rPr>
                <w:rFonts w:eastAsia="Times New Roman"/>
                <w:lang w:val="en-US"/>
              </w:rPr>
            </w:pPr>
          </w:p>
        </w:tc>
        <w:tc>
          <w:tcPr>
            <w:tcW w:w="0" w:type="auto"/>
            <w:vAlign w:val="center"/>
            <w:hideMark/>
          </w:tcPr>
          <w:p w14:paraId="0B3CAB20"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95430C" w14:paraId="75E789CF" w14:textId="77777777">
        <w:trPr>
          <w:divId w:val="1375348270"/>
          <w:tblCellSpacing w:w="15" w:type="dxa"/>
        </w:trPr>
        <w:tc>
          <w:tcPr>
            <w:tcW w:w="0" w:type="auto"/>
            <w:vAlign w:val="center"/>
            <w:hideMark/>
          </w:tcPr>
          <w:p w14:paraId="3B945834" w14:textId="77777777" w:rsidR="0095430C" w:rsidRDefault="0095430C">
            <w:pPr>
              <w:rPr>
                <w:rFonts w:eastAsia="Times New Roman"/>
                <w:lang w:val="en-US"/>
              </w:rPr>
            </w:pPr>
          </w:p>
        </w:tc>
        <w:tc>
          <w:tcPr>
            <w:tcW w:w="0" w:type="auto"/>
            <w:vAlign w:val="center"/>
            <w:hideMark/>
          </w:tcPr>
          <w:p w14:paraId="45089922"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95430C" w14:paraId="3225FE87" w14:textId="77777777">
        <w:trPr>
          <w:divId w:val="1375348270"/>
          <w:tblCellSpacing w:w="15" w:type="dxa"/>
        </w:trPr>
        <w:tc>
          <w:tcPr>
            <w:tcW w:w="0" w:type="auto"/>
            <w:vAlign w:val="center"/>
            <w:hideMark/>
          </w:tcPr>
          <w:p w14:paraId="4E9ECFF2" w14:textId="77777777" w:rsidR="0095430C" w:rsidRDefault="0095430C">
            <w:pPr>
              <w:rPr>
                <w:rFonts w:eastAsia="Times New Roman"/>
                <w:lang w:val="en-US"/>
              </w:rPr>
            </w:pPr>
          </w:p>
        </w:tc>
        <w:tc>
          <w:tcPr>
            <w:tcW w:w="0" w:type="auto"/>
            <w:vAlign w:val="center"/>
            <w:hideMark/>
          </w:tcPr>
          <w:p w14:paraId="3D9C5998" w14:textId="77777777" w:rsidR="0095430C"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95430C" w14:paraId="703328F4" w14:textId="77777777">
        <w:trPr>
          <w:divId w:val="1375348270"/>
          <w:tblCellSpacing w:w="15" w:type="dxa"/>
        </w:trPr>
        <w:tc>
          <w:tcPr>
            <w:tcW w:w="0" w:type="auto"/>
            <w:vAlign w:val="center"/>
            <w:hideMark/>
          </w:tcPr>
          <w:p w14:paraId="76A24081" w14:textId="77777777" w:rsidR="0095430C" w:rsidRDefault="0095430C">
            <w:pPr>
              <w:rPr>
                <w:rFonts w:eastAsia="Times New Roman"/>
                <w:lang w:val="en-US"/>
              </w:rPr>
            </w:pPr>
          </w:p>
        </w:tc>
        <w:tc>
          <w:tcPr>
            <w:tcW w:w="0" w:type="auto"/>
            <w:vAlign w:val="center"/>
            <w:hideMark/>
          </w:tcPr>
          <w:p w14:paraId="49918F4C" w14:textId="77777777" w:rsidR="0095430C"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contacts including blogs, Twitter, Facebook, etc. Do not use for email addresses. If this is not a URL, then it will require human interpretation </w:t>
            </w:r>
          </w:p>
        </w:tc>
      </w:tr>
    </w:tbl>
    <w:p w14:paraId="75B70A61" w14:textId="77777777" w:rsidR="0095430C"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38B457" w14:textId="77777777">
        <w:trPr>
          <w:divId w:val="1375348270"/>
          <w:tblCellSpacing w:w="15" w:type="dxa"/>
        </w:trPr>
        <w:tc>
          <w:tcPr>
            <w:tcW w:w="0" w:type="auto"/>
            <w:vAlign w:val="center"/>
            <w:hideMark/>
          </w:tcPr>
          <w:p w14:paraId="0A16214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E067164" w14:textId="77777777" w:rsidR="0095430C" w:rsidRDefault="005B11EB">
            <w:pPr>
              <w:rPr>
                <w:rFonts w:eastAsia="Times New Roman"/>
                <w:lang w:val="en-US"/>
              </w:rPr>
            </w:pPr>
            <w:r>
              <w:rPr>
                <w:rFonts w:eastAsia="Times New Roman"/>
                <w:lang w:val="en-US"/>
              </w:rPr>
              <w:t xml:space="preserve">ContactPointUse (Contact Point Use) </w:t>
            </w:r>
          </w:p>
        </w:tc>
      </w:tr>
      <w:tr w:rsidR="0095430C" w14:paraId="43E474B6" w14:textId="77777777">
        <w:trPr>
          <w:divId w:val="1375348270"/>
          <w:tblCellSpacing w:w="15" w:type="dxa"/>
        </w:trPr>
        <w:tc>
          <w:tcPr>
            <w:tcW w:w="0" w:type="auto"/>
            <w:vAlign w:val="center"/>
            <w:hideMark/>
          </w:tcPr>
          <w:p w14:paraId="226B2B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6222FA" w14:textId="77777777" w:rsidR="0095430C" w:rsidRDefault="005B11EB">
            <w:pPr>
              <w:rPr>
                <w:rFonts w:eastAsia="Times New Roman"/>
                <w:lang w:val="en-US"/>
              </w:rPr>
            </w:pPr>
            <w:r>
              <w:rPr>
                <w:rFonts w:eastAsia="Times New Roman"/>
                <w:lang w:val="en-US"/>
              </w:rPr>
              <w:t>Use of contact point</w:t>
            </w:r>
          </w:p>
        </w:tc>
      </w:tr>
      <w:tr w:rsidR="0095430C" w14:paraId="1DA206E9" w14:textId="77777777">
        <w:trPr>
          <w:divId w:val="1375348270"/>
          <w:tblCellSpacing w:w="15" w:type="dxa"/>
        </w:trPr>
        <w:tc>
          <w:tcPr>
            <w:tcW w:w="0" w:type="auto"/>
            <w:vAlign w:val="center"/>
            <w:hideMark/>
          </w:tcPr>
          <w:p w14:paraId="2E5E442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16A7F49"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95430C" w14:paraId="434193B1" w14:textId="77777777">
        <w:trPr>
          <w:divId w:val="1375348270"/>
          <w:tblCellSpacing w:w="15" w:type="dxa"/>
        </w:trPr>
        <w:tc>
          <w:tcPr>
            <w:tcW w:w="0" w:type="auto"/>
            <w:vAlign w:val="center"/>
            <w:hideMark/>
          </w:tcPr>
          <w:p w14:paraId="6BEFE7FE" w14:textId="77777777" w:rsidR="0095430C" w:rsidRDefault="0095430C">
            <w:pPr>
              <w:rPr>
                <w:rFonts w:eastAsia="Times New Roman"/>
                <w:lang w:val="en-US"/>
              </w:rPr>
            </w:pPr>
          </w:p>
        </w:tc>
        <w:tc>
          <w:tcPr>
            <w:tcW w:w="0" w:type="auto"/>
            <w:vAlign w:val="center"/>
            <w:hideMark/>
          </w:tcPr>
          <w:p w14:paraId="6DA3E2D2"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95430C" w14:paraId="29CCF533" w14:textId="77777777">
        <w:trPr>
          <w:divId w:val="1375348270"/>
          <w:tblCellSpacing w:w="15" w:type="dxa"/>
        </w:trPr>
        <w:tc>
          <w:tcPr>
            <w:tcW w:w="0" w:type="auto"/>
            <w:vAlign w:val="center"/>
            <w:hideMark/>
          </w:tcPr>
          <w:p w14:paraId="45CBBB73" w14:textId="77777777" w:rsidR="0095430C" w:rsidRDefault="0095430C">
            <w:pPr>
              <w:rPr>
                <w:rFonts w:eastAsia="Times New Roman"/>
                <w:lang w:val="en-US"/>
              </w:rPr>
            </w:pPr>
          </w:p>
        </w:tc>
        <w:tc>
          <w:tcPr>
            <w:tcW w:w="0" w:type="auto"/>
            <w:vAlign w:val="center"/>
            <w:hideMark/>
          </w:tcPr>
          <w:p w14:paraId="33E315ED"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95430C" w14:paraId="0168FBEF" w14:textId="77777777">
        <w:trPr>
          <w:divId w:val="1375348270"/>
          <w:tblCellSpacing w:w="15" w:type="dxa"/>
        </w:trPr>
        <w:tc>
          <w:tcPr>
            <w:tcW w:w="0" w:type="auto"/>
            <w:vAlign w:val="center"/>
            <w:hideMark/>
          </w:tcPr>
          <w:p w14:paraId="36E75FAC" w14:textId="77777777" w:rsidR="0095430C" w:rsidRDefault="0095430C">
            <w:pPr>
              <w:rPr>
                <w:rFonts w:eastAsia="Times New Roman"/>
                <w:lang w:val="en-US"/>
              </w:rPr>
            </w:pPr>
          </w:p>
        </w:tc>
        <w:tc>
          <w:tcPr>
            <w:tcW w:w="0" w:type="auto"/>
            <w:vAlign w:val="center"/>
            <w:hideMark/>
          </w:tcPr>
          <w:p w14:paraId="654E2186" w14:textId="77777777" w:rsidR="0095430C"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95430C" w14:paraId="0221651C" w14:textId="77777777">
        <w:trPr>
          <w:divId w:val="1375348270"/>
          <w:tblCellSpacing w:w="15" w:type="dxa"/>
        </w:trPr>
        <w:tc>
          <w:tcPr>
            <w:tcW w:w="0" w:type="auto"/>
            <w:vAlign w:val="center"/>
            <w:hideMark/>
          </w:tcPr>
          <w:p w14:paraId="3395A2AB" w14:textId="77777777" w:rsidR="0095430C" w:rsidRDefault="0095430C">
            <w:pPr>
              <w:rPr>
                <w:rFonts w:eastAsia="Times New Roman"/>
                <w:lang w:val="en-US"/>
              </w:rPr>
            </w:pPr>
          </w:p>
        </w:tc>
        <w:tc>
          <w:tcPr>
            <w:tcW w:w="0" w:type="auto"/>
            <w:vAlign w:val="center"/>
            <w:hideMark/>
          </w:tcPr>
          <w:p w14:paraId="0E8E3F5C" w14:textId="77777777" w:rsidR="0095430C"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14:paraId="5630933D" w14:textId="77777777" w:rsidR="0095430C"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04A3FB" w14:textId="77777777">
        <w:trPr>
          <w:divId w:val="1375348270"/>
          <w:tblCellSpacing w:w="15" w:type="dxa"/>
        </w:trPr>
        <w:tc>
          <w:tcPr>
            <w:tcW w:w="0" w:type="auto"/>
            <w:vAlign w:val="center"/>
            <w:hideMark/>
          </w:tcPr>
          <w:p w14:paraId="208D65D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89A826" w14:textId="77777777" w:rsidR="0095430C" w:rsidRDefault="005B11EB">
            <w:pPr>
              <w:rPr>
                <w:rFonts w:eastAsia="Times New Roman"/>
                <w:lang w:val="en-US"/>
              </w:rPr>
            </w:pPr>
            <w:r>
              <w:rPr>
                <w:rFonts w:eastAsia="Times New Roman"/>
                <w:lang w:val="en-US"/>
              </w:rPr>
              <w:t xml:space="preserve">ContentType (Content Type) </w:t>
            </w:r>
          </w:p>
        </w:tc>
      </w:tr>
      <w:tr w:rsidR="0095430C" w14:paraId="1ADEBBEB" w14:textId="77777777">
        <w:trPr>
          <w:divId w:val="1375348270"/>
          <w:tblCellSpacing w:w="15" w:type="dxa"/>
        </w:trPr>
        <w:tc>
          <w:tcPr>
            <w:tcW w:w="0" w:type="auto"/>
            <w:vAlign w:val="center"/>
            <w:hideMark/>
          </w:tcPr>
          <w:p w14:paraId="1C1396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815676" w14:textId="77777777" w:rsidR="0095430C"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95430C" w14:paraId="50066803" w14:textId="77777777">
        <w:trPr>
          <w:divId w:val="1375348270"/>
          <w:tblCellSpacing w:w="15" w:type="dxa"/>
        </w:trPr>
        <w:tc>
          <w:tcPr>
            <w:tcW w:w="0" w:type="auto"/>
            <w:vAlign w:val="center"/>
            <w:hideMark/>
          </w:tcPr>
          <w:p w14:paraId="6DDBF2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E1A1BC" w14:textId="77777777" w:rsidR="0095430C"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95430C" w14:paraId="0CB0B9E3" w14:textId="77777777">
        <w:trPr>
          <w:divId w:val="1375348270"/>
          <w:tblCellSpacing w:w="15" w:type="dxa"/>
        </w:trPr>
        <w:tc>
          <w:tcPr>
            <w:tcW w:w="0" w:type="auto"/>
            <w:vAlign w:val="center"/>
            <w:hideMark/>
          </w:tcPr>
          <w:p w14:paraId="20D11634" w14:textId="77777777" w:rsidR="0095430C" w:rsidRDefault="0095430C">
            <w:pPr>
              <w:rPr>
                <w:rFonts w:eastAsia="Times New Roman"/>
                <w:lang w:val="en-US"/>
              </w:rPr>
            </w:pPr>
          </w:p>
        </w:tc>
        <w:tc>
          <w:tcPr>
            <w:tcW w:w="0" w:type="auto"/>
            <w:vAlign w:val="center"/>
            <w:hideMark/>
          </w:tcPr>
          <w:p w14:paraId="104D9DF0" w14:textId="77777777" w:rsidR="0095430C"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14:paraId="72D7E7B1" w14:textId="77777777" w:rsidR="0095430C" w:rsidRDefault="005B11EB">
      <w:pPr>
        <w:pStyle w:val="Heading2"/>
        <w:divId w:val="1375348270"/>
        <w:rPr>
          <w:rFonts w:eastAsia="Times New Roman"/>
          <w:lang w:val="en-US"/>
        </w:rPr>
      </w:pPr>
      <w:r>
        <w:rPr>
          <w:rFonts w:eastAsia="Times New Roman"/>
          <w:lang w:val="en-US"/>
        </w:rPr>
        <w:lastRenderedPageBreak/>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546361C" w14:textId="77777777">
        <w:trPr>
          <w:divId w:val="1375348270"/>
          <w:tblCellSpacing w:w="15" w:type="dxa"/>
        </w:trPr>
        <w:tc>
          <w:tcPr>
            <w:tcW w:w="0" w:type="auto"/>
            <w:vAlign w:val="center"/>
            <w:hideMark/>
          </w:tcPr>
          <w:p w14:paraId="5FE0744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D98EC0" w14:textId="77777777" w:rsidR="0095430C" w:rsidRDefault="005B11EB">
            <w:pPr>
              <w:rPr>
                <w:rFonts w:eastAsia="Times New Roman"/>
                <w:lang w:val="en-US"/>
              </w:rPr>
            </w:pPr>
            <w:r>
              <w:rPr>
                <w:rFonts w:eastAsia="Times New Roman"/>
                <w:lang w:val="en-US"/>
              </w:rPr>
              <w:t xml:space="preserve">DataAbsentReason (Data Absent Reason) </w:t>
            </w:r>
          </w:p>
        </w:tc>
      </w:tr>
      <w:tr w:rsidR="0095430C" w14:paraId="50F850D7" w14:textId="77777777">
        <w:trPr>
          <w:divId w:val="1375348270"/>
          <w:tblCellSpacing w:w="15" w:type="dxa"/>
        </w:trPr>
        <w:tc>
          <w:tcPr>
            <w:tcW w:w="0" w:type="auto"/>
            <w:vAlign w:val="center"/>
            <w:hideMark/>
          </w:tcPr>
          <w:p w14:paraId="2196D2A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1B00BE" w14:textId="77777777" w:rsidR="0095430C" w:rsidRDefault="005B11EB">
            <w:pPr>
              <w:rPr>
                <w:rFonts w:eastAsia="Times New Roman"/>
                <w:lang w:val="en-US"/>
              </w:rPr>
            </w:pPr>
            <w:r>
              <w:rPr>
                <w:rFonts w:eastAsia="Times New Roman"/>
                <w:lang w:val="en-US"/>
              </w:rPr>
              <w:t>Used to specify why the normally expected content of the data element is missing</w:t>
            </w:r>
          </w:p>
        </w:tc>
      </w:tr>
      <w:tr w:rsidR="0095430C" w14:paraId="3ADE0C71" w14:textId="77777777">
        <w:trPr>
          <w:divId w:val="1375348270"/>
          <w:tblCellSpacing w:w="15" w:type="dxa"/>
        </w:trPr>
        <w:tc>
          <w:tcPr>
            <w:tcW w:w="0" w:type="auto"/>
            <w:vAlign w:val="center"/>
            <w:hideMark/>
          </w:tcPr>
          <w:p w14:paraId="61421D7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709A59"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95430C" w14:paraId="05076BBC" w14:textId="77777777">
        <w:trPr>
          <w:divId w:val="1375348270"/>
          <w:tblCellSpacing w:w="15" w:type="dxa"/>
        </w:trPr>
        <w:tc>
          <w:tcPr>
            <w:tcW w:w="0" w:type="auto"/>
            <w:vAlign w:val="center"/>
            <w:hideMark/>
          </w:tcPr>
          <w:p w14:paraId="73902928" w14:textId="77777777" w:rsidR="0095430C" w:rsidRDefault="0095430C">
            <w:pPr>
              <w:rPr>
                <w:rFonts w:eastAsia="Times New Roman"/>
                <w:lang w:val="en-US"/>
              </w:rPr>
            </w:pPr>
          </w:p>
        </w:tc>
        <w:tc>
          <w:tcPr>
            <w:tcW w:w="0" w:type="auto"/>
            <w:vAlign w:val="center"/>
            <w:hideMark/>
          </w:tcPr>
          <w:p w14:paraId="7C87E920" w14:textId="77777777" w:rsidR="0095430C"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95430C" w14:paraId="3C352BD8" w14:textId="77777777">
        <w:trPr>
          <w:divId w:val="1375348270"/>
          <w:tblCellSpacing w:w="15" w:type="dxa"/>
        </w:trPr>
        <w:tc>
          <w:tcPr>
            <w:tcW w:w="0" w:type="auto"/>
            <w:vAlign w:val="center"/>
            <w:hideMark/>
          </w:tcPr>
          <w:p w14:paraId="08BCCF8F" w14:textId="77777777" w:rsidR="0095430C" w:rsidRDefault="0095430C">
            <w:pPr>
              <w:rPr>
                <w:rFonts w:eastAsia="Times New Roman"/>
                <w:lang w:val="en-US"/>
              </w:rPr>
            </w:pPr>
          </w:p>
        </w:tc>
        <w:tc>
          <w:tcPr>
            <w:tcW w:w="0" w:type="auto"/>
            <w:vAlign w:val="center"/>
            <w:hideMark/>
          </w:tcPr>
          <w:p w14:paraId="4E7366A2"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95430C" w14:paraId="5A40855A" w14:textId="77777777">
        <w:trPr>
          <w:divId w:val="1375348270"/>
          <w:tblCellSpacing w:w="15" w:type="dxa"/>
        </w:trPr>
        <w:tc>
          <w:tcPr>
            <w:tcW w:w="0" w:type="auto"/>
            <w:vAlign w:val="center"/>
            <w:hideMark/>
          </w:tcPr>
          <w:p w14:paraId="5EDFD2E3" w14:textId="77777777" w:rsidR="0095430C" w:rsidRDefault="0095430C">
            <w:pPr>
              <w:rPr>
                <w:rFonts w:eastAsia="Times New Roman"/>
                <w:lang w:val="en-US"/>
              </w:rPr>
            </w:pPr>
          </w:p>
        </w:tc>
        <w:tc>
          <w:tcPr>
            <w:tcW w:w="0" w:type="auto"/>
            <w:vAlign w:val="center"/>
            <w:hideMark/>
          </w:tcPr>
          <w:p w14:paraId="4BAA2B00" w14:textId="77777777" w:rsidR="0095430C"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95430C" w14:paraId="4BD4E1A9" w14:textId="77777777">
        <w:trPr>
          <w:divId w:val="1375348270"/>
          <w:tblCellSpacing w:w="15" w:type="dxa"/>
        </w:trPr>
        <w:tc>
          <w:tcPr>
            <w:tcW w:w="0" w:type="auto"/>
            <w:vAlign w:val="center"/>
            <w:hideMark/>
          </w:tcPr>
          <w:p w14:paraId="7848AC2D" w14:textId="77777777" w:rsidR="0095430C" w:rsidRDefault="0095430C">
            <w:pPr>
              <w:rPr>
                <w:rFonts w:eastAsia="Times New Roman"/>
                <w:lang w:val="en-US"/>
              </w:rPr>
            </w:pPr>
          </w:p>
        </w:tc>
        <w:tc>
          <w:tcPr>
            <w:tcW w:w="0" w:type="auto"/>
            <w:vAlign w:val="center"/>
            <w:hideMark/>
          </w:tcPr>
          <w:p w14:paraId="17023C6D" w14:textId="77777777" w:rsidR="0095430C"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95430C" w14:paraId="4489DF09" w14:textId="77777777">
        <w:trPr>
          <w:divId w:val="1375348270"/>
          <w:tblCellSpacing w:w="15" w:type="dxa"/>
        </w:trPr>
        <w:tc>
          <w:tcPr>
            <w:tcW w:w="0" w:type="auto"/>
            <w:vAlign w:val="center"/>
            <w:hideMark/>
          </w:tcPr>
          <w:p w14:paraId="40E1F5D9" w14:textId="77777777" w:rsidR="0095430C" w:rsidRDefault="0095430C">
            <w:pPr>
              <w:rPr>
                <w:rFonts w:eastAsia="Times New Roman"/>
                <w:lang w:val="en-US"/>
              </w:rPr>
            </w:pPr>
          </w:p>
        </w:tc>
        <w:tc>
          <w:tcPr>
            <w:tcW w:w="0" w:type="auto"/>
            <w:vAlign w:val="center"/>
            <w:hideMark/>
          </w:tcPr>
          <w:p w14:paraId="37A15D6D" w14:textId="77777777" w:rsidR="0095430C"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95430C" w14:paraId="1D386134" w14:textId="77777777">
        <w:trPr>
          <w:divId w:val="1375348270"/>
          <w:tblCellSpacing w:w="15" w:type="dxa"/>
        </w:trPr>
        <w:tc>
          <w:tcPr>
            <w:tcW w:w="0" w:type="auto"/>
            <w:vAlign w:val="center"/>
            <w:hideMark/>
          </w:tcPr>
          <w:p w14:paraId="783E3E33" w14:textId="77777777" w:rsidR="0095430C" w:rsidRDefault="0095430C">
            <w:pPr>
              <w:rPr>
                <w:rFonts w:eastAsia="Times New Roman"/>
                <w:lang w:val="en-US"/>
              </w:rPr>
            </w:pPr>
          </w:p>
        </w:tc>
        <w:tc>
          <w:tcPr>
            <w:tcW w:w="0" w:type="auto"/>
            <w:vAlign w:val="center"/>
            <w:hideMark/>
          </w:tcPr>
          <w:p w14:paraId="06E513E1" w14:textId="77777777" w:rsidR="0095430C"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95430C" w14:paraId="5375773A" w14:textId="77777777">
        <w:trPr>
          <w:divId w:val="1375348270"/>
          <w:tblCellSpacing w:w="15" w:type="dxa"/>
        </w:trPr>
        <w:tc>
          <w:tcPr>
            <w:tcW w:w="0" w:type="auto"/>
            <w:vAlign w:val="center"/>
            <w:hideMark/>
          </w:tcPr>
          <w:p w14:paraId="16F5BFCA" w14:textId="77777777" w:rsidR="0095430C" w:rsidRDefault="0095430C">
            <w:pPr>
              <w:rPr>
                <w:rFonts w:eastAsia="Times New Roman"/>
                <w:lang w:val="en-US"/>
              </w:rPr>
            </w:pPr>
          </w:p>
        </w:tc>
        <w:tc>
          <w:tcPr>
            <w:tcW w:w="0" w:type="auto"/>
            <w:vAlign w:val="center"/>
            <w:hideMark/>
          </w:tcPr>
          <w:p w14:paraId="6CCB6F30"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95430C" w14:paraId="7BE8DE81" w14:textId="77777777">
        <w:trPr>
          <w:divId w:val="1375348270"/>
          <w:tblCellSpacing w:w="15" w:type="dxa"/>
        </w:trPr>
        <w:tc>
          <w:tcPr>
            <w:tcW w:w="0" w:type="auto"/>
            <w:vAlign w:val="center"/>
            <w:hideMark/>
          </w:tcPr>
          <w:p w14:paraId="5C6BD066" w14:textId="77777777" w:rsidR="0095430C" w:rsidRDefault="0095430C">
            <w:pPr>
              <w:rPr>
                <w:rFonts w:eastAsia="Times New Roman"/>
                <w:lang w:val="en-US"/>
              </w:rPr>
            </w:pPr>
          </w:p>
        </w:tc>
        <w:tc>
          <w:tcPr>
            <w:tcW w:w="0" w:type="auto"/>
            <w:vAlign w:val="center"/>
            <w:hideMark/>
          </w:tcPr>
          <w:p w14:paraId="2F26BB36" w14:textId="77777777" w:rsidR="0095430C"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14:paraId="2FACFD8A" w14:textId="77777777" w:rsidR="0095430C"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8CC1A0" w14:textId="77777777">
        <w:trPr>
          <w:divId w:val="1375348270"/>
          <w:tblCellSpacing w:w="15" w:type="dxa"/>
        </w:trPr>
        <w:tc>
          <w:tcPr>
            <w:tcW w:w="0" w:type="auto"/>
            <w:vAlign w:val="center"/>
            <w:hideMark/>
          </w:tcPr>
          <w:p w14:paraId="1A87689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C3E09D" w14:textId="77777777" w:rsidR="0095430C" w:rsidRDefault="005B11EB">
            <w:pPr>
              <w:rPr>
                <w:rFonts w:eastAsia="Times New Roman"/>
                <w:lang w:val="en-US"/>
              </w:rPr>
            </w:pPr>
            <w:r>
              <w:rPr>
                <w:rFonts w:eastAsia="Times New Roman"/>
                <w:lang w:val="en-US"/>
              </w:rPr>
              <w:t xml:space="preserve">DataElementStringency (Data Element Stringency) </w:t>
            </w:r>
          </w:p>
        </w:tc>
      </w:tr>
      <w:tr w:rsidR="0095430C" w14:paraId="39372202" w14:textId="77777777">
        <w:trPr>
          <w:divId w:val="1375348270"/>
          <w:tblCellSpacing w:w="15" w:type="dxa"/>
        </w:trPr>
        <w:tc>
          <w:tcPr>
            <w:tcW w:w="0" w:type="auto"/>
            <w:vAlign w:val="center"/>
            <w:hideMark/>
          </w:tcPr>
          <w:p w14:paraId="02ECE1C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9D7FA8" w14:textId="77777777" w:rsidR="0095430C" w:rsidRDefault="005B11EB">
            <w:pPr>
              <w:rPr>
                <w:rFonts w:eastAsia="Times New Roman"/>
                <w:lang w:val="en-US"/>
              </w:rPr>
            </w:pPr>
            <w:r>
              <w:rPr>
                <w:rFonts w:eastAsia="Times New Roman"/>
                <w:lang w:val="en-US"/>
              </w:rPr>
              <w:t>Indicates the degree of precision of the data element definition</w:t>
            </w:r>
          </w:p>
        </w:tc>
      </w:tr>
      <w:tr w:rsidR="0095430C" w14:paraId="67E85C19" w14:textId="77777777">
        <w:trPr>
          <w:divId w:val="1375348270"/>
          <w:tblCellSpacing w:w="15" w:type="dxa"/>
        </w:trPr>
        <w:tc>
          <w:tcPr>
            <w:tcW w:w="0" w:type="auto"/>
            <w:vAlign w:val="center"/>
            <w:hideMark/>
          </w:tcPr>
          <w:p w14:paraId="1320664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0019BD" w14:textId="77777777" w:rsidR="0095430C"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95430C" w14:paraId="6035BB15" w14:textId="77777777">
        <w:trPr>
          <w:divId w:val="1375348270"/>
          <w:tblCellSpacing w:w="15" w:type="dxa"/>
        </w:trPr>
        <w:tc>
          <w:tcPr>
            <w:tcW w:w="0" w:type="auto"/>
            <w:vAlign w:val="center"/>
            <w:hideMark/>
          </w:tcPr>
          <w:p w14:paraId="58220F43" w14:textId="77777777" w:rsidR="0095430C" w:rsidRDefault="0095430C">
            <w:pPr>
              <w:rPr>
                <w:rFonts w:eastAsia="Times New Roman"/>
                <w:lang w:val="en-US"/>
              </w:rPr>
            </w:pPr>
          </w:p>
        </w:tc>
        <w:tc>
          <w:tcPr>
            <w:tcW w:w="0" w:type="auto"/>
            <w:vAlign w:val="center"/>
            <w:hideMark/>
          </w:tcPr>
          <w:p w14:paraId="2DB05190" w14:textId="77777777" w:rsidR="0095430C"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compareable </w:t>
            </w:r>
          </w:p>
        </w:tc>
      </w:tr>
      <w:tr w:rsidR="0095430C" w14:paraId="3BFFE494" w14:textId="77777777">
        <w:trPr>
          <w:divId w:val="1375348270"/>
          <w:tblCellSpacing w:w="15" w:type="dxa"/>
        </w:trPr>
        <w:tc>
          <w:tcPr>
            <w:tcW w:w="0" w:type="auto"/>
            <w:vAlign w:val="center"/>
            <w:hideMark/>
          </w:tcPr>
          <w:p w14:paraId="0856F032" w14:textId="77777777" w:rsidR="0095430C" w:rsidRDefault="0095430C">
            <w:pPr>
              <w:rPr>
                <w:rFonts w:eastAsia="Times New Roman"/>
                <w:lang w:val="en-US"/>
              </w:rPr>
            </w:pPr>
          </w:p>
        </w:tc>
        <w:tc>
          <w:tcPr>
            <w:tcW w:w="0" w:type="auto"/>
            <w:vAlign w:val="center"/>
            <w:hideMark/>
          </w:tcPr>
          <w:p w14:paraId="0A49604B" w14:textId="77777777" w:rsidR="0095430C"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w:t>
            </w:r>
          </w:p>
        </w:tc>
      </w:tr>
      <w:tr w:rsidR="0095430C" w14:paraId="7BB6DCF1" w14:textId="77777777">
        <w:trPr>
          <w:divId w:val="1375348270"/>
          <w:tblCellSpacing w:w="15" w:type="dxa"/>
        </w:trPr>
        <w:tc>
          <w:tcPr>
            <w:tcW w:w="0" w:type="auto"/>
            <w:vAlign w:val="center"/>
            <w:hideMark/>
          </w:tcPr>
          <w:p w14:paraId="62F0D89B" w14:textId="77777777" w:rsidR="0095430C" w:rsidRDefault="0095430C">
            <w:pPr>
              <w:rPr>
                <w:rFonts w:eastAsia="Times New Roman"/>
                <w:lang w:val="en-US"/>
              </w:rPr>
            </w:pPr>
          </w:p>
        </w:tc>
        <w:tc>
          <w:tcPr>
            <w:tcW w:w="0" w:type="auto"/>
            <w:vAlign w:val="center"/>
            <w:hideMark/>
          </w:tcPr>
          <w:p w14:paraId="4CB2A027" w14:textId="77777777" w:rsidR="0095430C" w:rsidRDefault="005B11EB">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95430C" w14:paraId="25FCA33F" w14:textId="77777777">
        <w:trPr>
          <w:divId w:val="1375348270"/>
          <w:tblCellSpacing w:w="15" w:type="dxa"/>
        </w:trPr>
        <w:tc>
          <w:tcPr>
            <w:tcW w:w="0" w:type="auto"/>
            <w:vAlign w:val="center"/>
            <w:hideMark/>
          </w:tcPr>
          <w:p w14:paraId="31471585" w14:textId="77777777" w:rsidR="0095430C" w:rsidRDefault="0095430C">
            <w:pPr>
              <w:rPr>
                <w:rFonts w:eastAsia="Times New Roman"/>
                <w:lang w:val="en-US"/>
              </w:rPr>
            </w:pPr>
          </w:p>
        </w:tc>
        <w:tc>
          <w:tcPr>
            <w:tcW w:w="0" w:type="auto"/>
            <w:vAlign w:val="center"/>
            <w:hideMark/>
          </w:tcPr>
          <w:p w14:paraId="0F114E7C" w14:textId="77777777" w:rsidR="0095430C"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95430C" w14:paraId="302EC0FE" w14:textId="77777777">
        <w:trPr>
          <w:divId w:val="1375348270"/>
          <w:tblCellSpacing w:w="15" w:type="dxa"/>
        </w:trPr>
        <w:tc>
          <w:tcPr>
            <w:tcW w:w="0" w:type="auto"/>
            <w:vAlign w:val="center"/>
            <w:hideMark/>
          </w:tcPr>
          <w:p w14:paraId="680F6434" w14:textId="77777777" w:rsidR="0095430C" w:rsidRDefault="0095430C">
            <w:pPr>
              <w:rPr>
                <w:rFonts w:eastAsia="Times New Roman"/>
                <w:lang w:val="en-US"/>
              </w:rPr>
            </w:pPr>
          </w:p>
        </w:tc>
        <w:tc>
          <w:tcPr>
            <w:tcW w:w="0" w:type="auto"/>
            <w:vAlign w:val="center"/>
            <w:hideMark/>
          </w:tcPr>
          <w:p w14:paraId="31840133" w14:textId="77777777" w:rsidR="0095430C"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14:paraId="0CAEA459" w14:textId="77777777" w:rsidR="0095430C"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E70168E" w14:textId="77777777">
        <w:trPr>
          <w:divId w:val="1375348270"/>
          <w:tblCellSpacing w:w="15" w:type="dxa"/>
        </w:trPr>
        <w:tc>
          <w:tcPr>
            <w:tcW w:w="0" w:type="auto"/>
            <w:vAlign w:val="center"/>
            <w:hideMark/>
          </w:tcPr>
          <w:p w14:paraId="22E3962B"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004AD11" w14:textId="77777777" w:rsidR="0095430C" w:rsidRDefault="005B11EB">
            <w:pPr>
              <w:rPr>
                <w:rFonts w:eastAsia="Times New Roman"/>
                <w:lang w:val="en-US"/>
              </w:rPr>
            </w:pPr>
            <w:r>
              <w:rPr>
                <w:rFonts w:eastAsia="Times New Roman"/>
                <w:lang w:val="en-US"/>
              </w:rPr>
              <w:t xml:space="preserve">DataType (Data Type) </w:t>
            </w:r>
          </w:p>
        </w:tc>
      </w:tr>
      <w:tr w:rsidR="0095430C" w14:paraId="4AEC692F" w14:textId="77777777">
        <w:trPr>
          <w:divId w:val="1375348270"/>
          <w:tblCellSpacing w:w="15" w:type="dxa"/>
        </w:trPr>
        <w:tc>
          <w:tcPr>
            <w:tcW w:w="0" w:type="auto"/>
            <w:vAlign w:val="center"/>
            <w:hideMark/>
          </w:tcPr>
          <w:p w14:paraId="4D1E13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5F09E0F" w14:textId="77777777" w:rsidR="0095430C" w:rsidRDefault="005B11EB">
            <w:pPr>
              <w:rPr>
                <w:rFonts w:eastAsia="Times New Roman"/>
                <w:lang w:val="en-US"/>
              </w:rPr>
            </w:pPr>
            <w:r>
              <w:rPr>
                <w:rFonts w:eastAsia="Times New Roman"/>
                <w:lang w:val="en-US"/>
              </w:rPr>
              <w:t>The type of an element - one of the FHIR data types</w:t>
            </w:r>
          </w:p>
        </w:tc>
      </w:tr>
      <w:tr w:rsidR="0095430C" w14:paraId="254B1C3B" w14:textId="77777777">
        <w:trPr>
          <w:divId w:val="1375348270"/>
          <w:tblCellSpacing w:w="15" w:type="dxa"/>
        </w:trPr>
        <w:tc>
          <w:tcPr>
            <w:tcW w:w="0" w:type="auto"/>
            <w:vAlign w:val="center"/>
            <w:hideMark/>
          </w:tcPr>
          <w:p w14:paraId="6A8C11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A901A3B" w14:textId="77777777" w:rsidR="0095430C"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95430C" w14:paraId="68E028E8" w14:textId="77777777">
        <w:trPr>
          <w:divId w:val="1375348270"/>
          <w:tblCellSpacing w:w="15" w:type="dxa"/>
        </w:trPr>
        <w:tc>
          <w:tcPr>
            <w:tcW w:w="0" w:type="auto"/>
            <w:vAlign w:val="center"/>
            <w:hideMark/>
          </w:tcPr>
          <w:p w14:paraId="4D86D242" w14:textId="77777777" w:rsidR="0095430C" w:rsidRDefault="0095430C">
            <w:pPr>
              <w:rPr>
                <w:rFonts w:eastAsia="Times New Roman"/>
                <w:lang w:val="en-US"/>
              </w:rPr>
            </w:pPr>
          </w:p>
        </w:tc>
        <w:tc>
          <w:tcPr>
            <w:tcW w:w="0" w:type="auto"/>
            <w:vAlign w:val="center"/>
            <w:hideMark/>
          </w:tcPr>
          <w:p w14:paraId="483D0B1D" w14:textId="77777777" w:rsidR="0095430C" w:rsidRDefault="005B11EB">
            <w:pPr>
              <w:rPr>
                <w:rFonts w:eastAsia="Times New Roman"/>
                <w:lang w:val="en-US"/>
              </w:rPr>
            </w:pPr>
            <w:r>
              <w:rPr>
                <w:rFonts w:eastAsia="Times New Roman"/>
                <w:b/>
                <w:bCs/>
                <w:lang w:val="en-US"/>
              </w:rPr>
              <w:t xml:space="preserve">Age: </w:t>
            </w:r>
          </w:p>
        </w:tc>
      </w:tr>
      <w:tr w:rsidR="0095430C" w14:paraId="4691CB90" w14:textId="77777777">
        <w:trPr>
          <w:divId w:val="1375348270"/>
          <w:tblCellSpacing w:w="15" w:type="dxa"/>
        </w:trPr>
        <w:tc>
          <w:tcPr>
            <w:tcW w:w="0" w:type="auto"/>
            <w:vAlign w:val="center"/>
            <w:hideMark/>
          </w:tcPr>
          <w:p w14:paraId="7A8E3028" w14:textId="77777777" w:rsidR="0095430C" w:rsidRDefault="0095430C">
            <w:pPr>
              <w:rPr>
                <w:rFonts w:eastAsia="Times New Roman"/>
                <w:lang w:val="en-US"/>
              </w:rPr>
            </w:pPr>
          </w:p>
        </w:tc>
        <w:tc>
          <w:tcPr>
            <w:tcW w:w="0" w:type="auto"/>
            <w:vAlign w:val="center"/>
            <w:hideMark/>
          </w:tcPr>
          <w:p w14:paraId="3BDA739B" w14:textId="77777777" w:rsidR="0095430C" w:rsidRDefault="005B11EB">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95430C" w14:paraId="648D092A" w14:textId="77777777">
        <w:trPr>
          <w:divId w:val="1375348270"/>
          <w:tblCellSpacing w:w="15" w:type="dxa"/>
        </w:trPr>
        <w:tc>
          <w:tcPr>
            <w:tcW w:w="0" w:type="auto"/>
            <w:vAlign w:val="center"/>
            <w:hideMark/>
          </w:tcPr>
          <w:p w14:paraId="623B2D60" w14:textId="77777777" w:rsidR="0095430C" w:rsidRDefault="0095430C">
            <w:pPr>
              <w:rPr>
                <w:rFonts w:eastAsia="Times New Roman"/>
                <w:lang w:val="en-US"/>
              </w:rPr>
            </w:pPr>
          </w:p>
        </w:tc>
        <w:tc>
          <w:tcPr>
            <w:tcW w:w="0" w:type="auto"/>
            <w:vAlign w:val="center"/>
            <w:hideMark/>
          </w:tcPr>
          <w:p w14:paraId="1348A274" w14:textId="77777777" w:rsidR="0095430C"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95430C" w14:paraId="34022ED5" w14:textId="77777777">
        <w:trPr>
          <w:divId w:val="1375348270"/>
          <w:tblCellSpacing w:w="15" w:type="dxa"/>
        </w:trPr>
        <w:tc>
          <w:tcPr>
            <w:tcW w:w="0" w:type="auto"/>
            <w:vAlign w:val="center"/>
            <w:hideMark/>
          </w:tcPr>
          <w:p w14:paraId="11A585F9" w14:textId="77777777" w:rsidR="0095430C" w:rsidRDefault="0095430C">
            <w:pPr>
              <w:rPr>
                <w:rFonts w:eastAsia="Times New Roman"/>
                <w:lang w:val="en-US"/>
              </w:rPr>
            </w:pPr>
          </w:p>
        </w:tc>
        <w:tc>
          <w:tcPr>
            <w:tcW w:w="0" w:type="auto"/>
            <w:vAlign w:val="center"/>
            <w:hideMark/>
          </w:tcPr>
          <w:p w14:paraId="161162A6" w14:textId="77777777" w:rsidR="0095430C"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95430C" w14:paraId="5800C358" w14:textId="77777777">
        <w:trPr>
          <w:divId w:val="1375348270"/>
          <w:tblCellSpacing w:w="15" w:type="dxa"/>
        </w:trPr>
        <w:tc>
          <w:tcPr>
            <w:tcW w:w="0" w:type="auto"/>
            <w:vAlign w:val="center"/>
            <w:hideMark/>
          </w:tcPr>
          <w:p w14:paraId="52CB6184" w14:textId="77777777" w:rsidR="0095430C" w:rsidRDefault="0095430C">
            <w:pPr>
              <w:rPr>
                <w:rFonts w:eastAsia="Times New Roman"/>
                <w:lang w:val="en-US"/>
              </w:rPr>
            </w:pPr>
          </w:p>
        </w:tc>
        <w:tc>
          <w:tcPr>
            <w:tcW w:w="0" w:type="auto"/>
            <w:vAlign w:val="center"/>
            <w:hideMark/>
          </w:tcPr>
          <w:p w14:paraId="5F68F15F" w14:textId="77777777" w:rsidR="0095430C"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95430C" w14:paraId="694682F0" w14:textId="77777777">
        <w:trPr>
          <w:divId w:val="1375348270"/>
          <w:tblCellSpacing w:w="15" w:type="dxa"/>
        </w:trPr>
        <w:tc>
          <w:tcPr>
            <w:tcW w:w="0" w:type="auto"/>
            <w:vAlign w:val="center"/>
            <w:hideMark/>
          </w:tcPr>
          <w:p w14:paraId="3052EE25" w14:textId="77777777" w:rsidR="0095430C" w:rsidRDefault="0095430C">
            <w:pPr>
              <w:rPr>
                <w:rFonts w:eastAsia="Times New Roman"/>
                <w:lang w:val="en-US"/>
              </w:rPr>
            </w:pPr>
          </w:p>
        </w:tc>
        <w:tc>
          <w:tcPr>
            <w:tcW w:w="0" w:type="auto"/>
            <w:vAlign w:val="center"/>
            <w:hideMark/>
          </w:tcPr>
          <w:p w14:paraId="7886DFD9" w14:textId="77777777" w:rsidR="0095430C"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95430C" w14:paraId="184107E2" w14:textId="77777777">
        <w:trPr>
          <w:divId w:val="1375348270"/>
          <w:tblCellSpacing w:w="15" w:type="dxa"/>
        </w:trPr>
        <w:tc>
          <w:tcPr>
            <w:tcW w:w="0" w:type="auto"/>
            <w:vAlign w:val="center"/>
            <w:hideMark/>
          </w:tcPr>
          <w:p w14:paraId="511A1BCF" w14:textId="77777777" w:rsidR="0095430C" w:rsidRDefault="0095430C">
            <w:pPr>
              <w:rPr>
                <w:rFonts w:eastAsia="Times New Roman"/>
                <w:lang w:val="en-US"/>
              </w:rPr>
            </w:pPr>
          </w:p>
        </w:tc>
        <w:tc>
          <w:tcPr>
            <w:tcW w:w="0" w:type="auto"/>
            <w:vAlign w:val="center"/>
            <w:hideMark/>
          </w:tcPr>
          <w:p w14:paraId="71A9C03E" w14:textId="77777777" w:rsidR="0095430C"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95430C" w14:paraId="2014436C" w14:textId="77777777">
        <w:trPr>
          <w:divId w:val="1375348270"/>
          <w:tblCellSpacing w:w="15" w:type="dxa"/>
        </w:trPr>
        <w:tc>
          <w:tcPr>
            <w:tcW w:w="0" w:type="auto"/>
            <w:vAlign w:val="center"/>
            <w:hideMark/>
          </w:tcPr>
          <w:p w14:paraId="11D8183C" w14:textId="77777777" w:rsidR="0095430C" w:rsidRDefault="0095430C">
            <w:pPr>
              <w:rPr>
                <w:rFonts w:eastAsia="Times New Roman"/>
                <w:lang w:val="en-US"/>
              </w:rPr>
            </w:pPr>
          </w:p>
        </w:tc>
        <w:tc>
          <w:tcPr>
            <w:tcW w:w="0" w:type="auto"/>
            <w:vAlign w:val="center"/>
            <w:hideMark/>
          </w:tcPr>
          <w:p w14:paraId="2A2672F1" w14:textId="77777777" w:rsidR="0095430C" w:rsidRDefault="005B11EB">
            <w:pPr>
              <w:rPr>
                <w:rFonts w:eastAsia="Times New Roman"/>
                <w:lang w:val="en-US"/>
              </w:rPr>
            </w:pPr>
            <w:r>
              <w:rPr>
                <w:rFonts w:eastAsia="Times New Roman"/>
                <w:b/>
                <w:bCs/>
                <w:lang w:val="en-US"/>
              </w:rPr>
              <w:t xml:space="preserve">Count: </w:t>
            </w:r>
          </w:p>
        </w:tc>
      </w:tr>
      <w:tr w:rsidR="0095430C" w14:paraId="30D7F173" w14:textId="77777777">
        <w:trPr>
          <w:divId w:val="1375348270"/>
          <w:tblCellSpacing w:w="15" w:type="dxa"/>
        </w:trPr>
        <w:tc>
          <w:tcPr>
            <w:tcW w:w="0" w:type="auto"/>
            <w:vAlign w:val="center"/>
            <w:hideMark/>
          </w:tcPr>
          <w:p w14:paraId="446B3EBB" w14:textId="77777777" w:rsidR="0095430C" w:rsidRDefault="0095430C">
            <w:pPr>
              <w:rPr>
                <w:rFonts w:eastAsia="Times New Roman"/>
                <w:lang w:val="en-US"/>
              </w:rPr>
            </w:pPr>
          </w:p>
        </w:tc>
        <w:tc>
          <w:tcPr>
            <w:tcW w:w="0" w:type="auto"/>
            <w:vAlign w:val="center"/>
            <w:hideMark/>
          </w:tcPr>
          <w:p w14:paraId="6152641F" w14:textId="77777777" w:rsidR="0095430C" w:rsidRDefault="005B11EB">
            <w:pPr>
              <w:rPr>
                <w:rFonts w:eastAsia="Times New Roman"/>
                <w:lang w:val="en-US"/>
              </w:rPr>
            </w:pPr>
            <w:r>
              <w:rPr>
                <w:rFonts w:eastAsia="Times New Roman"/>
                <w:b/>
                <w:bCs/>
                <w:lang w:val="en-US"/>
              </w:rPr>
              <w:t xml:space="preserve">Distance: </w:t>
            </w:r>
          </w:p>
        </w:tc>
      </w:tr>
      <w:tr w:rsidR="0095430C" w14:paraId="55798D3A" w14:textId="77777777">
        <w:trPr>
          <w:divId w:val="1375348270"/>
          <w:tblCellSpacing w:w="15" w:type="dxa"/>
        </w:trPr>
        <w:tc>
          <w:tcPr>
            <w:tcW w:w="0" w:type="auto"/>
            <w:vAlign w:val="center"/>
            <w:hideMark/>
          </w:tcPr>
          <w:p w14:paraId="675689BD" w14:textId="77777777" w:rsidR="0095430C" w:rsidRDefault="0095430C">
            <w:pPr>
              <w:rPr>
                <w:rFonts w:eastAsia="Times New Roman"/>
                <w:lang w:val="en-US"/>
              </w:rPr>
            </w:pPr>
          </w:p>
        </w:tc>
        <w:tc>
          <w:tcPr>
            <w:tcW w:w="0" w:type="auto"/>
            <w:vAlign w:val="center"/>
            <w:hideMark/>
          </w:tcPr>
          <w:p w14:paraId="7DEF0401" w14:textId="77777777" w:rsidR="0095430C" w:rsidRDefault="005B11EB">
            <w:pPr>
              <w:rPr>
                <w:rFonts w:eastAsia="Times New Roman"/>
                <w:lang w:val="en-US"/>
              </w:rPr>
            </w:pPr>
            <w:r>
              <w:rPr>
                <w:rFonts w:eastAsia="Times New Roman"/>
                <w:b/>
                <w:bCs/>
                <w:lang w:val="en-US"/>
              </w:rPr>
              <w:t xml:space="preserve">Duration: </w:t>
            </w:r>
          </w:p>
        </w:tc>
      </w:tr>
      <w:tr w:rsidR="0095430C" w14:paraId="57082E3B" w14:textId="77777777">
        <w:trPr>
          <w:divId w:val="1375348270"/>
          <w:tblCellSpacing w:w="15" w:type="dxa"/>
        </w:trPr>
        <w:tc>
          <w:tcPr>
            <w:tcW w:w="0" w:type="auto"/>
            <w:vAlign w:val="center"/>
            <w:hideMark/>
          </w:tcPr>
          <w:p w14:paraId="332BD572" w14:textId="77777777" w:rsidR="0095430C" w:rsidRDefault="0095430C">
            <w:pPr>
              <w:rPr>
                <w:rFonts w:eastAsia="Times New Roman"/>
                <w:lang w:val="en-US"/>
              </w:rPr>
            </w:pPr>
          </w:p>
        </w:tc>
        <w:tc>
          <w:tcPr>
            <w:tcW w:w="0" w:type="auto"/>
            <w:vAlign w:val="center"/>
            <w:hideMark/>
          </w:tcPr>
          <w:p w14:paraId="33A8350E" w14:textId="77777777" w:rsidR="0095430C"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95430C" w14:paraId="5F9697E4" w14:textId="77777777">
        <w:trPr>
          <w:divId w:val="1375348270"/>
          <w:tblCellSpacing w:w="15" w:type="dxa"/>
        </w:trPr>
        <w:tc>
          <w:tcPr>
            <w:tcW w:w="0" w:type="auto"/>
            <w:vAlign w:val="center"/>
            <w:hideMark/>
          </w:tcPr>
          <w:p w14:paraId="6FE26698" w14:textId="77777777" w:rsidR="0095430C" w:rsidRDefault="0095430C">
            <w:pPr>
              <w:rPr>
                <w:rFonts w:eastAsia="Times New Roman"/>
                <w:lang w:val="en-US"/>
              </w:rPr>
            </w:pPr>
          </w:p>
        </w:tc>
        <w:tc>
          <w:tcPr>
            <w:tcW w:w="0" w:type="auto"/>
            <w:vAlign w:val="center"/>
            <w:hideMark/>
          </w:tcPr>
          <w:p w14:paraId="5B86DB44" w14:textId="77777777" w:rsidR="0095430C"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95430C" w14:paraId="2514EEDB" w14:textId="77777777">
        <w:trPr>
          <w:divId w:val="1375348270"/>
          <w:tblCellSpacing w:w="15" w:type="dxa"/>
        </w:trPr>
        <w:tc>
          <w:tcPr>
            <w:tcW w:w="0" w:type="auto"/>
            <w:vAlign w:val="center"/>
            <w:hideMark/>
          </w:tcPr>
          <w:p w14:paraId="2F4DFE04" w14:textId="77777777" w:rsidR="0095430C" w:rsidRDefault="0095430C">
            <w:pPr>
              <w:rPr>
                <w:rFonts w:eastAsia="Times New Roman"/>
                <w:lang w:val="en-US"/>
              </w:rPr>
            </w:pPr>
          </w:p>
        </w:tc>
        <w:tc>
          <w:tcPr>
            <w:tcW w:w="0" w:type="auto"/>
            <w:vAlign w:val="center"/>
            <w:hideMark/>
          </w:tcPr>
          <w:p w14:paraId="5E16A06A"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95430C" w14:paraId="53B7736C" w14:textId="77777777">
        <w:trPr>
          <w:divId w:val="1375348270"/>
          <w:tblCellSpacing w:w="15" w:type="dxa"/>
        </w:trPr>
        <w:tc>
          <w:tcPr>
            <w:tcW w:w="0" w:type="auto"/>
            <w:vAlign w:val="center"/>
            <w:hideMark/>
          </w:tcPr>
          <w:p w14:paraId="2F1C1410" w14:textId="77777777" w:rsidR="0095430C" w:rsidRDefault="0095430C">
            <w:pPr>
              <w:rPr>
                <w:rFonts w:eastAsia="Times New Roman"/>
                <w:lang w:val="en-US"/>
              </w:rPr>
            </w:pPr>
          </w:p>
        </w:tc>
        <w:tc>
          <w:tcPr>
            <w:tcW w:w="0" w:type="auto"/>
            <w:vAlign w:val="center"/>
            <w:hideMark/>
          </w:tcPr>
          <w:p w14:paraId="633A6EBF" w14:textId="77777777" w:rsidR="0095430C"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95430C" w14:paraId="65274316" w14:textId="77777777">
        <w:trPr>
          <w:divId w:val="1375348270"/>
          <w:tblCellSpacing w:w="15" w:type="dxa"/>
        </w:trPr>
        <w:tc>
          <w:tcPr>
            <w:tcW w:w="0" w:type="auto"/>
            <w:vAlign w:val="center"/>
            <w:hideMark/>
          </w:tcPr>
          <w:p w14:paraId="3FD3CE80" w14:textId="77777777" w:rsidR="0095430C" w:rsidRDefault="0095430C">
            <w:pPr>
              <w:rPr>
                <w:rFonts w:eastAsia="Times New Roman"/>
                <w:lang w:val="en-US"/>
              </w:rPr>
            </w:pPr>
          </w:p>
        </w:tc>
        <w:tc>
          <w:tcPr>
            <w:tcW w:w="0" w:type="auto"/>
            <w:vAlign w:val="center"/>
            <w:hideMark/>
          </w:tcPr>
          <w:p w14:paraId="3BA5DD4A"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95430C" w14:paraId="50C80D8F" w14:textId="77777777">
        <w:trPr>
          <w:divId w:val="1375348270"/>
          <w:tblCellSpacing w:w="15" w:type="dxa"/>
        </w:trPr>
        <w:tc>
          <w:tcPr>
            <w:tcW w:w="0" w:type="auto"/>
            <w:vAlign w:val="center"/>
            <w:hideMark/>
          </w:tcPr>
          <w:p w14:paraId="2E458FB7" w14:textId="77777777" w:rsidR="0095430C" w:rsidRDefault="0095430C">
            <w:pPr>
              <w:rPr>
                <w:rFonts w:eastAsia="Times New Roman"/>
                <w:lang w:val="en-US"/>
              </w:rPr>
            </w:pPr>
          </w:p>
        </w:tc>
        <w:tc>
          <w:tcPr>
            <w:tcW w:w="0" w:type="auto"/>
            <w:vAlign w:val="center"/>
            <w:hideMark/>
          </w:tcPr>
          <w:p w14:paraId="3DA72876" w14:textId="77777777" w:rsidR="0095430C"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95430C" w14:paraId="6DCCCE9E" w14:textId="77777777">
        <w:trPr>
          <w:divId w:val="1375348270"/>
          <w:tblCellSpacing w:w="15" w:type="dxa"/>
        </w:trPr>
        <w:tc>
          <w:tcPr>
            <w:tcW w:w="0" w:type="auto"/>
            <w:vAlign w:val="center"/>
            <w:hideMark/>
          </w:tcPr>
          <w:p w14:paraId="25BD06DC" w14:textId="77777777" w:rsidR="0095430C" w:rsidRDefault="0095430C">
            <w:pPr>
              <w:rPr>
                <w:rFonts w:eastAsia="Times New Roman"/>
                <w:lang w:val="en-US"/>
              </w:rPr>
            </w:pPr>
          </w:p>
        </w:tc>
        <w:tc>
          <w:tcPr>
            <w:tcW w:w="0" w:type="auto"/>
            <w:vAlign w:val="center"/>
            <w:hideMark/>
          </w:tcPr>
          <w:p w14:paraId="5FBCEC94" w14:textId="77777777" w:rsidR="0095430C" w:rsidRDefault="005B11EB">
            <w:pPr>
              <w:rPr>
                <w:rFonts w:eastAsia="Times New Roman"/>
                <w:lang w:val="en-US"/>
              </w:rPr>
            </w:pPr>
            <w:r>
              <w:rPr>
                <w:rFonts w:eastAsia="Times New Roman"/>
                <w:b/>
                <w:bCs/>
                <w:lang w:val="en-US"/>
              </w:rPr>
              <w:t xml:space="preserve">Money: </w:t>
            </w:r>
          </w:p>
        </w:tc>
      </w:tr>
      <w:tr w:rsidR="0095430C" w14:paraId="5594134E" w14:textId="77777777">
        <w:trPr>
          <w:divId w:val="1375348270"/>
          <w:tblCellSpacing w:w="15" w:type="dxa"/>
        </w:trPr>
        <w:tc>
          <w:tcPr>
            <w:tcW w:w="0" w:type="auto"/>
            <w:vAlign w:val="center"/>
            <w:hideMark/>
          </w:tcPr>
          <w:p w14:paraId="651F6FF8" w14:textId="77777777" w:rsidR="0095430C" w:rsidRDefault="0095430C">
            <w:pPr>
              <w:rPr>
                <w:rFonts w:eastAsia="Times New Roman"/>
                <w:lang w:val="en-US"/>
              </w:rPr>
            </w:pPr>
          </w:p>
        </w:tc>
        <w:tc>
          <w:tcPr>
            <w:tcW w:w="0" w:type="auto"/>
            <w:vAlign w:val="center"/>
            <w:hideMark/>
          </w:tcPr>
          <w:p w14:paraId="02175E94" w14:textId="77777777" w:rsidR="0095430C"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95430C" w14:paraId="1E44B8C1" w14:textId="77777777">
        <w:trPr>
          <w:divId w:val="1375348270"/>
          <w:tblCellSpacing w:w="15" w:type="dxa"/>
        </w:trPr>
        <w:tc>
          <w:tcPr>
            <w:tcW w:w="0" w:type="auto"/>
            <w:vAlign w:val="center"/>
            <w:hideMark/>
          </w:tcPr>
          <w:p w14:paraId="2CB57261" w14:textId="77777777" w:rsidR="0095430C" w:rsidRDefault="0095430C">
            <w:pPr>
              <w:rPr>
                <w:rFonts w:eastAsia="Times New Roman"/>
                <w:lang w:val="en-US"/>
              </w:rPr>
            </w:pPr>
          </w:p>
        </w:tc>
        <w:tc>
          <w:tcPr>
            <w:tcW w:w="0" w:type="auto"/>
            <w:vAlign w:val="center"/>
            <w:hideMark/>
          </w:tcPr>
          <w:p w14:paraId="47F1B1F4" w14:textId="77777777" w:rsidR="0095430C"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95430C" w14:paraId="534F3C73" w14:textId="77777777">
        <w:trPr>
          <w:divId w:val="1375348270"/>
          <w:tblCellSpacing w:w="15" w:type="dxa"/>
        </w:trPr>
        <w:tc>
          <w:tcPr>
            <w:tcW w:w="0" w:type="auto"/>
            <w:vAlign w:val="center"/>
            <w:hideMark/>
          </w:tcPr>
          <w:p w14:paraId="4D709928" w14:textId="77777777" w:rsidR="0095430C" w:rsidRDefault="0095430C">
            <w:pPr>
              <w:rPr>
                <w:rFonts w:eastAsia="Times New Roman"/>
                <w:lang w:val="en-US"/>
              </w:rPr>
            </w:pPr>
          </w:p>
        </w:tc>
        <w:tc>
          <w:tcPr>
            <w:tcW w:w="0" w:type="auto"/>
            <w:vAlign w:val="center"/>
            <w:hideMark/>
          </w:tcPr>
          <w:p w14:paraId="73B07396"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95430C" w14:paraId="672B0FC6" w14:textId="77777777">
        <w:trPr>
          <w:divId w:val="1375348270"/>
          <w:tblCellSpacing w:w="15" w:type="dxa"/>
        </w:trPr>
        <w:tc>
          <w:tcPr>
            <w:tcW w:w="0" w:type="auto"/>
            <w:vAlign w:val="center"/>
            <w:hideMark/>
          </w:tcPr>
          <w:p w14:paraId="21CEE477" w14:textId="77777777" w:rsidR="0095430C" w:rsidRDefault="0095430C">
            <w:pPr>
              <w:rPr>
                <w:rFonts w:eastAsia="Times New Roman"/>
                <w:lang w:val="en-US"/>
              </w:rPr>
            </w:pPr>
          </w:p>
        </w:tc>
        <w:tc>
          <w:tcPr>
            <w:tcW w:w="0" w:type="auto"/>
            <w:vAlign w:val="center"/>
            <w:hideMark/>
          </w:tcPr>
          <w:p w14:paraId="191F7729" w14:textId="77777777" w:rsidR="0095430C"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95430C" w14:paraId="4E24CACC" w14:textId="77777777">
        <w:trPr>
          <w:divId w:val="1375348270"/>
          <w:tblCellSpacing w:w="15" w:type="dxa"/>
        </w:trPr>
        <w:tc>
          <w:tcPr>
            <w:tcW w:w="0" w:type="auto"/>
            <w:vAlign w:val="center"/>
            <w:hideMark/>
          </w:tcPr>
          <w:p w14:paraId="7A08FB63" w14:textId="77777777" w:rsidR="0095430C" w:rsidRDefault="0095430C">
            <w:pPr>
              <w:rPr>
                <w:rFonts w:eastAsia="Times New Roman"/>
                <w:lang w:val="en-US"/>
              </w:rPr>
            </w:pPr>
          </w:p>
        </w:tc>
        <w:tc>
          <w:tcPr>
            <w:tcW w:w="0" w:type="auto"/>
            <w:vAlign w:val="center"/>
            <w:hideMark/>
          </w:tcPr>
          <w:p w14:paraId="45A10AB6" w14:textId="77777777" w:rsidR="0095430C"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95430C" w14:paraId="72886562" w14:textId="77777777">
        <w:trPr>
          <w:divId w:val="1375348270"/>
          <w:tblCellSpacing w:w="15" w:type="dxa"/>
        </w:trPr>
        <w:tc>
          <w:tcPr>
            <w:tcW w:w="0" w:type="auto"/>
            <w:vAlign w:val="center"/>
            <w:hideMark/>
          </w:tcPr>
          <w:p w14:paraId="7484D66A" w14:textId="77777777" w:rsidR="0095430C" w:rsidRDefault="0095430C">
            <w:pPr>
              <w:rPr>
                <w:rFonts w:eastAsia="Times New Roman"/>
                <w:lang w:val="en-US"/>
              </w:rPr>
            </w:pPr>
          </w:p>
        </w:tc>
        <w:tc>
          <w:tcPr>
            <w:tcW w:w="0" w:type="auto"/>
            <w:vAlign w:val="center"/>
            <w:hideMark/>
          </w:tcPr>
          <w:p w14:paraId="27228656"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95430C" w14:paraId="6A2CAB6A" w14:textId="77777777">
        <w:trPr>
          <w:divId w:val="1375348270"/>
          <w:tblCellSpacing w:w="15" w:type="dxa"/>
        </w:trPr>
        <w:tc>
          <w:tcPr>
            <w:tcW w:w="0" w:type="auto"/>
            <w:vAlign w:val="center"/>
            <w:hideMark/>
          </w:tcPr>
          <w:p w14:paraId="75A66020" w14:textId="77777777" w:rsidR="0095430C" w:rsidRDefault="0095430C">
            <w:pPr>
              <w:rPr>
                <w:rFonts w:eastAsia="Times New Roman"/>
                <w:lang w:val="en-US"/>
              </w:rPr>
            </w:pPr>
          </w:p>
        </w:tc>
        <w:tc>
          <w:tcPr>
            <w:tcW w:w="0" w:type="auto"/>
            <w:vAlign w:val="center"/>
            <w:hideMark/>
          </w:tcPr>
          <w:p w14:paraId="0AC2B1D3" w14:textId="77777777" w:rsidR="0095430C"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95430C" w14:paraId="16748080" w14:textId="77777777">
        <w:trPr>
          <w:divId w:val="1375348270"/>
          <w:tblCellSpacing w:w="15" w:type="dxa"/>
        </w:trPr>
        <w:tc>
          <w:tcPr>
            <w:tcW w:w="0" w:type="auto"/>
            <w:vAlign w:val="center"/>
            <w:hideMark/>
          </w:tcPr>
          <w:p w14:paraId="4EB8F173" w14:textId="77777777" w:rsidR="0095430C" w:rsidRDefault="0095430C">
            <w:pPr>
              <w:rPr>
                <w:rFonts w:eastAsia="Times New Roman"/>
                <w:lang w:val="en-US"/>
              </w:rPr>
            </w:pPr>
          </w:p>
        </w:tc>
        <w:tc>
          <w:tcPr>
            <w:tcW w:w="0" w:type="auto"/>
            <w:vAlign w:val="center"/>
            <w:hideMark/>
          </w:tcPr>
          <w:p w14:paraId="2813B0DB" w14:textId="77777777" w:rsidR="0095430C"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95430C" w14:paraId="1CE97BCD" w14:textId="77777777">
        <w:trPr>
          <w:divId w:val="1375348270"/>
          <w:tblCellSpacing w:w="15" w:type="dxa"/>
        </w:trPr>
        <w:tc>
          <w:tcPr>
            <w:tcW w:w="0" w:type="auto"/>
            <w:vAlign w:val="center"/>
            <w:hideMark/>
          </w:tcPr>
          <w:p w14:paraId="0E727828" w14:textId="77777777" w:rsidR="0095430C" w:rsidRDefault="0095430C">
            <w:pPr>
              <w:rPr>
                <w:rFonts w:eastAsia="Times New Roman"/>
                <w:lang w:val="en-US"/>
              </w:rPr>
            </w:pPr>
          </w:p>
        </w:tc>
        <w:tc>
          <w:tcPr>
            <w:tcW w:w="0" w:type="auto"/>
            <w:vAlign w:val="center"/>
            <w:hideMark/>
          </w:tcPr>
          <w:p w14:paraId="58785F36" w14:textId="77777777" w:rsidR="0095430C" w:rsidRDefault="005B11EB">
            <w:pPr>
              <w:rPr>
                <w:rFonts w:eastAsia="Times New Roman"/>
                <w:lang w:val="en-US"/>
              </w:rPr>
            </w:pPr>
            <w:r>
              <w:rPr>
                <w:rFonts w:eastAsia="Times New Roman"/>
                <w:b/>
                <w:bCs/>
                <w:lang w:val="en-US"/>
              </w:rPr>
              <w:t xml:space="preserve">SimpleQuantity: </w:t>
            </w:r>
          </w:p>
        </w:tc>
      </w:tr>
      <w:tr w:rsidR="0095430C" w14:paraId="055D9DC3" w14:textId="77777777">
        <w:trPr>
          <w:divId w:val="1375348270"/>
          <w:tblCellSpacing w:w="15" w:type="dxa"/>
        </w:trPr>
        <w:tc>
          <w:tcPr>
            <w:tcW w:w="0" w:type="auto"/>
            <w:vAlign w:val="center"/>
            <w:hideMark/>
          </w:tcPr>
          <w:p w14:paraId="443F3180" w14:textId="77777777" w:rsidR="0095430C" w:rsidRDefault="0095430C">
            <w:pPr>
              <w:rPr>
                <w:rFonts w:eastAsia="Times New Roman"/>
                <w:lang w:val="en-US"/>
              </w:rPr>
            </w:pPr>
          </w:p>
        </w:tc>
        <w:tc>
          <w:tcPr>
            <w:tcW w:w="0" w:type="auto"/>
            <w:vAlign w:val="center"/>
            <w:hideMark/>
          </w:tcPr>
          <w:p w14:paraId="475AE706" w14:textId="77777777" w:rsidR="0095430C"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95430C" w14:paraId="07F906D0" w14:textId="77777777">
        <w:trPr>
          <w:divId w:val="1375348270"/>
          <w:tblCellSpacing w:w="15" w:type="dxa"/>
        </w:trPr>
        <w:tc>
          <w:tcPr>
            <w:tcW w:w="0" w:type="auto"/>
            <w:vAlign w:val="center"/>
            <w:hideMark/>
          </w:tcPr>
          <w:p w14:paraId="7379E760" w14:textId="77777777" w:rsidR="0095430C" w:rsidRDefault="0095430C">
            <w:pPr>
              <w:rPr>
                <w:rFonts w:eastAsia="Times New Roman"/>
                <w:lang w:val="en-US"/>
              </w:rPr>
            </w:pPr>
          </w:p>
        </w:tc>
        <w:tc>
          <w:tcPr>
            <w:tcW w:w="0" w:type="auto"/>
            <w:vAlign w:val="center"/>
            <w:hideMark/>
          </w:tcPr>
          <w:p w14:paraId="26AE4E27" w14:textId="77777777" w:rsidR="0095430C"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95430C" w14:paraId="092CF079" w14:textId="77777777">
        <w:trPr>
          <w:divId w:val="1375348270"/>
          <w:tblCellSpacing w:w="15" w:type="dxa"/>
        </w:trPr>
        <w:tc>
          <w:tcPr>
            <w:tcW w:w="0" w:type="auto"/>
            <w:vAlign w:val="center"/>
            <w:hideMark/>
          </w:tcPr>
          <w:p w14:paraId="77870877" w14:textId="77777777" w:rsidR="0095430C" w:rsidRDefault="0095430C">
            <w:pPr>
              <w:rPr>
                <w:rFonts w:eastAsia="Times New Roman"/>
                <w:lang w:val="en-US"/>
              </w:rPr>
            </w:pPr>
          </w:p>
        </w:tc>
        <w:tc>
          <w:tcPr>
            <w:tcW w:w="0" w:type="auto"/>
            <w:vAlign w:val="center"/>
            <w:hideMark/>
          </w:tcPr>
          <w:p w14:paraId="125CB232" w14:textId="77777777" w:rsidR="0095430C"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95430C" w14:paraId="5CB0BE2C" w14:textId="77777777">
        <w:trPr>
          <w:divId w:val="1375348270"/>
          <w:tblCellSpacing w:w="15" w:type="dxa"/>
        </w:trPr>
        <w:tc>
          <w:tcPr>
            <w:tcW w:w="0" w:type="auto"/>
            <w:vAlign w:val="center"/>
            <w:hideMark/>
          </w:tcPr>
          <w:p w14:paraId="1C12104D" w14:textId="77777777" w:rsidR="0095430C" w:rsidRDefault="0095430C">
            <w:pPr>
              <w:rPr>
                <w:rFonts w:eastAsia="Times New Roman"/>
                <w:lang w:val="en-US"/>
              </w:rPr>
            </w:pPr>
          </w:p>
        </w:tc>
        <w:tc>
          <w:tcPr>
            <w:tcW w:w="0" w:type="auto"/>
            <w:vAlign w:val="center"/>
            <w:hideMark/>
          </w:tcPr>
          <w:p w14:paraId="7C08123E" w14:textId="77777777" w:rsidR="0095430C"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95430C" w14:paraId="54F339FB" w14:textId="77777777">
        <w:trPr>
          <w:divId w:val="1375348270"/>
          <w:tblCellSpacing w:w="15" w:type="dxa"/>
        </w:trPr>
        <w:tc>
          <w:tcPr>
            <w:tcW w:w="0" w:type="auto"/>
            <w:vAlign w:val="center"/>
            <w:hideMark/>
          </w:tcPr>
          <w:p w14:paraId="037C7C53" w14:textId="77777777" w:rsidR="0095430C" w:rsidRDefault="0095430C">
            <w:pPr>
              <w:rPr>
                <w:rFonts w:eastAsia="Times New Roman"/>
                <w:lang w:val="en-US"/>
              </w:rPr>
            </w:pPr>
          </w:p>
        </w:tc>
        <w:tc>
          <w:tcPr>
            <w:tcW w:w="0" w:type="auto"/>
            <w:vAlign w:val="center"/>
            <w:hideMark/>
          </w:tcPr>
          <w:p w14:paraId="59BA2390" w14:textId="77777777" w:rsidR="0095430C" w:rsidRDefault="005B11EB">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types gYear, gYearMonth and date. Dates SHALL be valid dates. </w:t>
            </w:r>
          </w:p>
        </w:tc>
      </w:tr>
      <w:tr w:rsidR="0095430C" w14:paraId="7BF785BA" w14:textId="77777777">
        <w:trPr>
          <w:divId w:val="1375348270"/>
          <w:tblCellSpacing w:w="15" w:type="dxa"/>
        </w:trPr>
        <w:tc>
          <w:tcPr>
            <w:tcW w:w="0" w:type="auto"/>
            <w:vAlign w:val="center"/>
            <w:hideMark/>
          </w:tcPr>
          <w:p w14:paraId="120436E4" w14:textId="77777777" w:rsidR="0095430C" w:rsidRDefault="0095430C">
            <w:pPr>
              <w:rPr>
                <w:rFonts w:eastAsia="Times New Roman"/>
                <w:lang w:val="en-US"/>
              </w:rPr>
            </w:pPr>
          </w:p>
        </w:tc>
        <w:tc>
          <w:tcPr>
            <w:tcW w:w="0" w:type="auto"/>
            <w:vAlign w:val="center"/>
            <w:hideMark/>
          </w:tcPr>
          <w:p w14:paraId="46BA8119" w14:textId="77777777" w:rsidR="0095430C" w:rsidRDefault="005B11EB">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95430C" w14:paraId="0F8FE3DE" w14:textId="77777777">
        <w:trPr>
          <w:divId w:val="1375348270"/>
          <w:tblCellSpacing w:w="15" w:type="dxa"/>
        </w:trPr>
        <w:tc>
          <w:tcPr>
            <w:tcW w:w="0" w:type="auto"/>
            <w:vAlign w:val="center"/>
            <w:hideMark/>
          </w:tcPr>
          <w:p w14:paraId="61D2351E" w14:textId="77777777" w:rsidR="0095430C" w:rsidRDefault="0095430C">
            <w:pPr>
              <w:rPr>
                <w:rFonts w:eastAsia="Times New Roman"/>
                <w:lang w:val="en-US"/>
              </w:rPr>
            </w:pPr>
          </w:p>
        </w:tc>
        <w:tc>
          <w:tcPr>
            <w:tcW w:w="0" w:type="auto"/>
            <w:vAlign w:val="center"/>
            <w:hideMark/>
          </w:tcPr>
          <w:p w14:paraId="584CA62D" w14:textId="77777777" w:rsidR="0095430C"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95430C" w14:paraId="23248441" w14:textId="77777777">
        <w:trPr>
          <w:divId w:val="1375348270"/>
          <w:tblCellSpacing w:w="15" w:type="dxa"/>
        </w:trPr>
        <w:tc>
          <w:tcPr>
            <w:tcW w:w="0" w:type="auto"/>
            <w:vAlign w:val="center"/>
            <w:hideMark/>
          </w:tcPr>
          <w:p w14:paraId="1E25751F" w14:textId="77777777" w:rsidR="0095430C" w:rsidRDefault="0095430C">
            <w:pPr>
              <w:rPr>
                <w:rFonts w:eastAsia="Times New Roman"/>
                <w:lang w:val="en-US"/>
              </w:rPr>
            </w:pPr>
          </w:p>
        </w:tc>
        <w:tc>
          <w:tcPr>
            <w:tcW w:w="0" w:type="auto"/>
            <w:vAlign w:val="center"/>
            <w:hideMark/>
          </w:tcPr>
          <w:p w14:paraId="1E0AE5F4" w14:textId="77777777" w:rsidR="0095430C" w:rsidRDefault="005B11EB">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95430C" w14:paraId="0B543E26" w14:textId="77777777">
        <w:trPr>
          <w:divId w:val="1375348270"/>
          <w:tblCellSpacing w:w="15" w:type="dxa"/>
        </w:trPr>
        <w:tc>
          <w:tcPr>
            <w:tcW w:w="0" w:type="auto"/>
            <w:vAlign w:val="center"/>
            <w:hideMark/>
          </w:tcPr>
          <w:p w14:paraId="4AF27772" w14:textId="77777777" w:rsidR="0095430C" w:rsidRDefault="0095430C">
            <w:pPr>
              <w:rPr>
                <w:rFonts w:eastAsia="Times New Roman"/>
                <w:lang w:val="en-US"/>
              </w:rPr>
            </w:pPr>
          </w:p>
        </w:tc>
        <w:tc>
          <w:tcPr>
            <w:tcW w:w="0" w:type="auto"/>
            <w:vAlign w:val="center"/>
            <w:hideMark/>
          </w:tcPr>
          <w:p w14:paraId="52DD3557" w14:textId="77777777" w:rsidR="0095430C"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95430C" w14:paraId="18807761" w14:textId="77777777">
        <w:trPr>
          <w:divId w:val="1375348270"/>
          <w:tblCellSpacing w:w="15" w:type="dxa"/>
        </w:trPr>
        <w:tc>
          <w:tcPr>
            <w:tcW w:w="0" w:type="auto"/>
            <w:vAlign w:val="center"/>
            <w:hideMark/>
          </w:tcPr>
          <w:p w14:paraId="39E0EEBA" w14:textId="77777777" w:rsidR="0095430C" w:rsidRDefault="0095430C">
            <w:pPr>
              <w:rPr>
                <w:rFonts w:eastAsia="Times New Roman"/>
                <w:lang w:val="en-US"/>
              </w:rPr>
            </w:pPr>
          </w:p>
        </w:tc>
        <w:tc>
          <w:tcPr>
            <w:tcW w:w="0" w:type="auto"/>
            <w:vAlign w:val="center"/>
            <w:hideMark/>
          </w:tcPr>
          <w:p w14:paraId="053334E2" w14:textId="77777777" w:rsidR="0095430C"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95430C" w14:paraId="54AEAC5B" w14:textId="77777777">
        <w:trPr>
          <w:divId w:val="1375348270"/>
          <w:tblCellSpacing w:w="15" w:type="dxa"/>
        </w:trPr>
        <w:tc>
          <w:tcPr>
            <w:tcW w:w="0" w:type="auto"/>
            <w:vAlign w:val="center"/>
            <w:hideMark/>
          </w:tcPr>
          <w:p w14:paraId="13707D56" w14:textId="77777777" w:rsidR="0095430C" w:rsidRDefault="0095430C">
            <w:pPr>
              <w:rPr>
                <w:rFonts w:eastAsia="Times New Roman"/>
                <w:lang w:val="en-US"/>
              </w:rPr>
            </w:pPr>
          </w:p>
        </w:tc>
        <w:tc>
          <w:tcPr>
            <w:tcW w:w="0" w:type="auto"/>
            <w:vAlign w:val="center"/>
            <w:hideMark/>
          </w:tcPr>
          <w:p w14:paraId="5D850F74" w14:textId="77777777" w:rsidR="0095430C"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95430C" w14:paraId="7FBCC767" w14:textId="77777777">
        <w:trPr>
          <w:divId w:val="1375348270"/>
          <w:tblCellSpacing w:w="15" w:type="dxa"/>
        </w:trPr>
        <w:tc>
          <w:tcPr>
            <w:tcW w:w="0" w:type="auto"/>
            <w:vAlign w:val="center"/>
            <w:hideMark/>
          </w:tcPr>
          <w:p w14:paraId="4C170962" w14:textId="77777777" w:rsidR="0095430C" w:rsidRDefault="0095430C">
            <w:pPr>
              <w:rPr>
                <w:rFonts w:eastAsia="Times New Roman"/>
                <w:lang w:val="en-US"/>
              </w:rPr>
            </w:pPr>
          </w:p>
        </w:tc>
        <w:tc>
          <w:tcPr>
            <w:tcW w:w="0" w:type="auto"/>
            <w:vAlign w:val="center"/>
            <w:hideMark/>
          </w:tcPr>
          <w:p w14:paraId="2ACFC4C7" w14:textId="77777777" w:rsidR="0095430C"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95430C" w14:paraId="779EC959" w14:textId="77777777">
        <w:trPr>
          <w:divId w:val="1375348270"/>
          <w:tblCellSpacing w:w="15" w:type="dxa"/>
        </w:trPr>
        <w:tc>
          <w:tcPr>
            <w:tcW w:w="0" w:type="auto"/>
            <w:vAlign w:val="center"/>
            <w:hideMark/>
          </w:tcPr>
          <w:p w14:paraId="083AB4B4" w14:textId="77777777" w:rsidR="0095430C" w:rsidRDefault="0095430C">
            <w:pPr>
              <w:rPr>
                <w:rFonts w:eastAsia="Times New Roman"/>
                <w:lang w:val="en-US"/>
              </w:rPr>
            </w:pPr>
          </w:p>
        </w:tc>
        <w:tc>
          <w:tcPr>
            <w:tcW w:w="0" w:type="auto"/>
            <w:vAlign w:val="center"/>
            <w:hideMark/>
          </w:tcPr>
          <w:p w14:paraId="4F3321A6" w14:textId="77777777" w:rsidR="0095430C"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95430C" w14:paraId="7C4DB876" w14:textId="77777777">
        <w:trPr>
          <w:divId w:val="1375348270"/>
          <w:tblCellSpacing w:w="15" w:type="dxa"/>
        </w:trPr>
        <w:tc>
          <w:tcPr>
            <w:tcW w:w="0" w:type="auto"/>
            <w:vAlign w:val="center"/>
            <w:hideMark/>
          </w:tcPr>
          <w:p w14:paraId="219F58B0" w14:textId="77777777" w:rsidR="0095430C" w:rsidRDefault="0095430C">
            <w:pPr>
              <w:rPr>
                <w:rFonts w:eastAsia="Times New Roman"/>
                <w:lang w:val="en-US"/>
              </w:rPr>
            </w:pPr>
          </w:p>
        </w:tc>
        <w:tc>
          <w:tcPr>
            <w:tcW w:w="0" w:type="auto"/>
            <w:vAlign w:val="center"/>
            <w:hideMark/>
          </w:tcPr>
          <w:p w14:paraId="791A2D6D"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95430C" w14:paraId="4CB017A2" w14:textId="77777777">
        <w:trPr>
          <w:divId w:val="1375348270"/>
          <w:tblCellSpacing w:w="15" w:type="dxa"/>
        </w:trPr>
        <w:tc>
          <w:tcPr>
            <w:tcW w:w="0" w:type="auto"/>
            <w:vAlign w:val="center"/>
            <w:hideMark/>
          </w:tcPr>
          <w:p w14:paraId="4CAA8F76" w14:textId="77777777" w:rsidR="0095430C" w:rsidRDefault="0095430C">
            <w:pPr>
              <w:rPr>
                <w:rFonts w:eastAsia="Times New Roman"/>
                <w:lang w:val="en-US"/>
              </w:rPr>
            </w:pPr>
          </w:p>
        </w:tc>
        <w:tc>
          <w:tcPr>
            <w:tcW w:w="0" w:type="auto"/>
            <w:vAlign w:val="center"/>
            <w:hideMark/>
          </w:tcPr>
          <w:p w14:paraId="464E80CD"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95430C" w14:paraId="26065590" w14:textId="77777777">
        <w:trPr>
          <w:divId w:val="1375348270"/>
          <w:tblCellSpacing w:w="15" w:type="dxa"/>
        </w:trPr>
        <w:tc>
          <w:tcPr>
            <w:tcW w:w="0" w:type="auto"/>
            <w:vAlign w:val="center"/>
            <w:hideMark/>
          </w:tcPr>
          <w:p w14:paraId="1A876F8E" w14:textId="77777777" w:rsidR="0095430C" w:rsidRDefault="0095430C">
            <w:pPr>
              <w:rPr>
                <w:rFonts w:eastAsia="Times New Roman"/>
                <w:lang w:val="en-US"/>
              </w:rPr>
            </w:pPr>
          </w:p>
        </w:tc>
        <w:tc>
          <w:tcPr>
            <w:tcW w:w="0" w:type="auto"/>
            <w:vAlign w:val="center"/>
            <w:hideMark/>
          </w:tcPr>
          <w:p w14:paraId="58CF5BEC" w14:textId="77777777" w:rsidR="0095430C"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95430C" w14:paraId="1E371D07" w14:textId="77777777">
        <w:trPr>
          <w:divId w:val="1375348270"/>
          <w:tblCellSpacing w:w="15" w:type="dxa"/>
        </w:trPr>
        <w:tc>
          <w:tcPr>
            <w:tcW w:w="0" w:type="auto"/>
            <w:vAlign w:val="center"/>
            <w:hideMark/>
          </w:tcPr>
          <w:p w14:paraId="5C0D2D35" w14:textId="77777777" w:rsidR="0095430C" w:rsidRDefault="0095430C">
            <w:pPr>
              <w:rPr>
                <w:rFonts w:eastAsia="Times New Roman"/>
                <w:lang w:val="en-US"/>
              </w:rPr>
            </w:pPr>
          </w:p>
        </w:tc>
        <w:tc>
          <w:tcPr>
            <w:tcW w:w="0" w:type="auto"/>
            <w:vAlign w:val="center"/>
            <w:hideMark/>
          </w:tcPr>
          <w:p w14:paraId="008C376E"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95430C" w14:paraId="7415B79A" w14:textId="77777777">
        <w:trPr>
          <w:divId w:val="1375348270"/>
          <w:tblCellSpacing w:w="15" w:type="dxa"/>
        </w:trPr>
        <w:tc>
          <w:tcPr>
            <w:tcW w:w="0" w:type="auto"/>
            <w:vAlign w:val="center"/>
            <w:hideMark/>
          </w:tcPr>
          <w:p w14:paraId="43615383" w14:textId="77777777" w:rsidR="0095430C" w:rsidRDefault="0095430C">
            <w:pPr>
              <w:rPr>
                <w:rFonts w:eastAsia="Times New Roman"/>
                <w:lang w:val="en-US"/>
              </w:rPr>
            </w:pPr>
          </w:p>
        </w:tc>
        <w:tc>
          <w:tcPr>
            <w:tcW w:w="0" w:type="auto"/>
            <w:vAlign w:val="center"/>
            <w:hideMark/>
          </w:tcPr>
          <w:p w14:paraId="07CD8FE3" w14:textId="77777777" w:rsidR="0095430C"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95430C" w14:paraId="662CAC72" w14:textId="77777777">
        <w:trPr>
          <w:divId w:val="1375348270"/>
          <w:tblCellSpacing w:w="15" w:type="dxa"/>
        </w:trPr>
        <w:tc>
          <w:tcPr>
            <w:tcW w:w="0" w:type="auto"/>
            <w:vAlign w:val="center"/>
            <w:hideMark/>
          </w:tcPr>
          <w:p w14:paraId="00317B5F" w14:textId="77777777" w:rsidR="0095430C" w:rsidRDefault="0095430C">
            <w:pPr>
              <w:rPr>
                <w:rFonts w:eastAsia="Times New Roman"/>
                <w:lang w:val="en-US"/>
              </w:rPr>
            </w:pPr>
          </w:p>
        </w:tc>
        <w:tc>
          <w:tcPr>
            <w:tcW w:w="0" w:type="auto"/>
            <w:vAlign w:val="center"/>
            <w:hideMark/>
          </w:tcPr>
          <w:p w14:paraId="055698B3" w14:textId="77777777" w:rsidR="0095430C"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14:paraId="5AE07A13" w14:textId="77777777" w:rsidR="0095430C"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8"/>
      </w:tblGrid>
      <w:tr w:rsidR="0095430C" w14:paraId="6793A374" w14:textId="77777777">
        <w:trPr>
          <w:divId w:val="1375348270"/>
          <w:tblCellSpacing w:w="15" w:type="dxa"/>
        </w:trPr>
        <w:tc>
          <w:tcPr>
            <w:tcW w:w="0" w:type="auto"/>
            <w:vAlign w:val="center"/>
            <w:hideMark/>
          </w:tcPr>
          <w:p w14:paraId="70B80ABC"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F80B459" w14:textId="77777777" w:rsidR="0095430C" w:rsidRDefault="005B11EB">
            <w:pPr>
              <w:rPr>
                <w:rFonts w:eastAsia="Times New Roman"/>
                <w:lang w:val="en-US"/>
              </w:rPr>
            </w:pPr>
            <w:r>
              <w:rPr>
                <w:rFonts w:eastAsia="Times New Roman"/>
                <w:lang w:val="en-US"/>
              </w:rPr>
              <w:t xml:space="preserve">DaysOfWeek (Days Of Week) </w:t>
            </w:r>
          </w:p>
        </w:tc>
      </w:tr>
      <w:tr w:rsidR="0095430C" w14:paraId="78E569D2" w14:textId="77777777">
        <w:trPr>
          <w:divId w:val="1375348270"/>
          <w:tblCellSpacing w:w="15" w:type="dxa"/>
        </w:trPr>
        <w:tc>
          <w:tcPr>
            <w:tcW w:w="0" w:type="auto"/>
            <w:vAlign w:val="center"/>
            <w:hideMark/>
          </w:tcPr>
          <w:p w14:paraId="25F2934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08C11D" w14:textId="77777777" w:rsidR="0095430C" w:rsidRDefault="005B11EB">
            <w:pPr>
              <w:rPr>
                <w:rFonts w:eastAsia="Times New Roman"/>
                <w:lang w:val="en-US"/>
              </w:rPr>
            </w:pPr>
            <w:r>
              <w:rPr>
                <w:rFonts w:eastAsia="Times New Roman"/>
                <w:lang w:val="en-US"/>
              </w:rPr>
              <w:t>The days of the week</w:t>
            </w:r>
          </w:p>
        </w:tc>
      </w:tr>
      <w:tr w:rsidR="0095430C" w14:paraId="51083FEC" w14:textId="77777777">
        <w:trPr>
          <w:divId w:val="1375348270"/>
          <w:tblCellSpacing w:w="15" w:type="dxa"/>
        </w:trPr>
        <w:tc>
          <w:tcPr>
            <w:tcW w:w="0" w:type="auto"/>
            <w:vAlign w:val="center"/>
            <w:hideMark/>
          </w:tcPr>
          <w:p w14:paraId="141999E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31C2BB" w14:textId="77777777" w:rsidR="0095430C"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95430C" w14:paraId="45D39683" w14:textId="77777777">
        <w:trPr>
          <w:divId w:val="1375348270"/>
          <w:tblCellSpacing w:w="15" w:type="dxa"/>
        </w:trPr>
        <w:tc>
          <w:tcPr>
            <w:tcW w:w="0" w:type="auto"/>
            <w:vAlign w:val="center"/>
            <w:hideMark/>
          </w:tcPr>
          <w:p w14:paraId="44891F38" w14:textId="77777777" w:rsidR="0095430C" w:rsidRDefault="0095430C">
            <w:pPr>
              <w:rPr>
                <w:rFonts w:eastAsia="Times New Roman"/>
                <w:lang w:val="en-US"/>
              </w:rPr>
            </w:pPr>
          </w:p>
        </w:tc>
        <w:tc>
          <w:tcPr>
            <w:tcW w:w="0" w:type="auto"/>
            <w:vAlign w:val="center"/>
            <w:hideMark/>
          </w:tcPr>
          <w:p w14:paraId="5B7F830E" w14:textId="77777777" w:rsidR="0095430C"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95430C" w14:paraId="6B7BB74B" w14:textId="77777777">
        <w:trPr>
          <w:divId w:val="1375348270"/>
          <w:tblCellSpacing w:w="15" w:type="dxa"/>
        </w:trPr>
        <w:tc>
          <w:tcPr>
            <w:tcW w:w="0" w:type="auto"/>
            <w:vAlign w:val="center"/>
            <w:hideMark/>
          </w:tcPr>
          <w:p w14:paraId="6142050B" w14:textId="77777777" w:rsidR="0095430C" w:rsidRDefault="0095430C">
            <w:pPr>
              <w:rPr>
                <w:rFonts w:eastAsia="Times New Roman"/>
                <w:lang w:val="en-US"/>
              </w:rPr>
            </w:pPr>
          </w:p>
        </w:tc>
        <w:tc>
          <w:tcPr>
            <w:tcW w:w="0" w:type="auto"/>
            <w:vAlign w:val="center"/>
            <w:hideMark/>
          </w:tcPr>
          <w:p w14:paraId="3CC84E96" w14:textId="77777777" w:rsidR="0095430C"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95430C" w14:paraId="274E0A36" w14:textId="77777777">
        <w:trPr>
          <w:divId w:val="1375348270"/>
          <w:tblCellSpacing w:w="15" w:type="dxa"/>
        </w:trPr>
        <w:tc>
          <w:tcPr>
            <w:tcW w:w="0" w:type="auto"/>
            <w:vAlign w:val="center"/>
            <w:hideMark/>
          </w:tcPr>
          <w:p w14:paraId="04339A2E" w14:textId="77777777" w:rsidR="0095430C" w:rsidRDefault="0095430C">
            <w:pPr>
              <w:rPr>
                <w:rFonts w:eastAsia="Times New Roman"/>
                <w:lang w:val="en-US"/>
              </w:rPr>
            </w:pPr>
          </w:p>
        </w:tc>
        <w:tc>
          <w:tcPr>
            <w:tcW w:w="0" w:type="auto"/>
            <w:vAlign w:val="center"/>
            <w:hideMark/>
          </w:tcPr>
          <w:p w14:paraId="4AAE99C5" w14:textId="77777777" w:rsidR="0095430C"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95430C" w14:paraId="131B6CA4" w14:textId="77777777">
        <w:trPr>
          <w:divId w:val="1375348270"/>
          <w:tblCellSpacing w:w="15" w:type="dxa"/>
        </w:trPr>
        <w:tc>
          <w:tcPr>
            <w:tcW w:w="0" w:type="auto"/>
            <w:vAlign w:val="center"/>
            <w:hideMark/>
          </w:tcPr>
          <w:p w14:paraId="77EA85D1" w14:textId="77777777" w:rsidR="0095430C" w:rsidRDefault="0095430C">
            <w:pPr>
              <w:rPr>
                <w:rFonts w:eastAsia="Times New Roman"/>
                <w:lang w:val="en-US"/>
              </w:rPr>
            </w:pPr>
          </w:p>
        </w:tc>
        <w:tc>
          <w:tcPr>
            <w:tcW w:w="0" w:type="auto"/>
            <w:vAlign w:val="center"/>
            <w:hideMark/>
          </w:tcPr>
          <w:p w14:paraId="7B1C98B6" w14:textId="77777777" w:rsidR="0095430C"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95430C" w14:paraId="09E93D3E" w14:textId="77777777">
        <w:trPr>
          <w:divId w:val="1375348270"/>
          <w:tblCellSpacing w:w="15" w:type="dxa"/>
        </w:trPr>
        <w:tc>
          <w:tcPr>
            <w:tcW w:w="0" w:type="auto"/>
            <w:vAlign w:val="center"/>
            <w:hideMark/>
          </w:tcPr>
          <w:p w14:paraId="1E23800F" w14:textId="77777777" w:rsidR="0095430C" w:rsidRDefault="0095430C">
            <w:pPr>
              <w:rPr>
                <w:rFonts w:eastAsia="Times New Roman"/>
                <w:lang w:val="en-US"/>
              </w:rPr>
            </w:pPr>
          </w:p>
        </w:tc>
        <w:tc>
          <w:tcPr>
            <w:tcW w:w="0" w:type="auto"/>
            <w:vAlign w:val="center"/>
            <w:hideMark/>
          </w:tcPr>
          <w:p w14:paraId="52F486EE" w14:textId="77777777" w:rsidR="0095430C"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95430C" w14:paraId="2A041CB6" w14:textId="77777777">
        <w:trPr>
          <w:divId w:val="1375348270"/>
          <w:tblCellSpacing w:w="15" w:type="dxa"/>
        </w:trPr>
        <w:tc>
          <w:tcPr>
            <w:tcW w:w="0" w:type="auto"/>
            <w:vAlign w:val="center"/>
            <w:hideMark/>
          </w:tcPr>
          <w:p w14:paraId="53DF32C3" w14:textId="77777777" w:rsidR="0095430C" w:rsidRDefault="0095430C">
            <w:pPr>
              <w:rPr>
                <w:rFonts w:eastAsia="Times New Roman"/>
                <w:lang w:val="en-US"/>
              </w:rPr>
            </w:pPr>
          </w:p>
        </w:tc>
        <w:tc>
          <w:tcPr>
            <w:tcW w:w="0" w:type="auto"/>
            <w:vAlign w:val="center"/>
            <w:hideMark/>
          </w:tcPr>
          <w:p w14:paraId="34AB485E" w14:textId="77777777" w:rsidR="0095430C"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14:paraId="7ACE2E6E" w14:textId="77777777" w:rsidR="0095430C"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B07AF7E" w14:textId="77777777">
        <w:trPr>
          <w:divId w:val="1375348270"/>
          <w:tblCellSpacing w:w="15" w:type="dxa"/>
        </w:trPr>
        <w:tc>
          <w:tcPr>
            <w:tcW w:w="0" w:type="auto"/>
            <w:vAlign w:val="center"/>
            <w:hideMark/>
          </w:tcPr>
          <w:p w14:paraId="52D83AA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4E1851" w14:textId="77777777" w:rsidR="0095430C" w:rsidRDefault="005B11EB">
            <w:pPr>
              <w:rPr>
                <w:rFonts w:eastAsia="Times New Roman"/>
                <w:lang w:val="en-US"/>
              </w:rPr>
            </w:pPr>
            <w:r>
              <w:rPr>
                <w:rFonts w:eastAsia="Times New Roman"/>
                <w:lang w:val="en-US"/>
              </w:rPr>
              <w:t xml:space="preserve">DetectedIssueSeverity (Detected Issue Severity) </w:t>
            </w:r>
          </w:p>
        </w:tc>
      </w:tr>
      <w:tr w:rsidR="0095430C" w14:paraId="0C0BA630" w14:textId="77777777">
        <w:trPr>
          <w:divId w:val="1375348270"/>
          <w:tblCellSpacing w:w="15" w:type="dxa"/>
        </w:trPr>
        <w:tc>
          <w:tcPr>
            <w:tcW w:w="0" w:type="auto"/>
            <w:vAlign w:val="center"/>
            <w:hideMark/>
          </w:tcPr>
          <w:p w14:paraId="20E46D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4339C1" w14:textId="77777777" w:rsidR="0095430C" w:rsidRDefault="005B11EB">
            <w:pPr>
              <w:rPr>
                <w:rFonts w:eastAsia="Times New Roman"/>
                <w:lang w:val="en-US"/>
              </w:rPr>
            </w:pPr>
            <w:r>
              <w:rPr>
                <w:rFonts w:eastAsia="Times New Roman"/>
                <w:lang w:val="en-US"/>
              </w:rPr>
              <w:t>Indicates the potential degree of impact of the identified issue on the patient</w:t>
            </w:r>
          </w:p>
        </w:tc>
      </w:tr>
      <w:tr w:rsidR="0095430C" w14:paraId="4092075D" w14:textId="77777777">
        <w:trPr>
          <w:divId w:val="1375348270"/>
          <w:tblCellSpacing w:w="15" w:type="dxa"/>
        </w:trPr>
        <w:tc>
          <w:tcPr>
            <w:tcW w:w="0" w:type="auto"/>
            <w:vAlign w:val="center"/>
            <w:hideMark/>
          </w:tcPr>
          <w:p w14:paraId="35F349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5EE55D"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95430C" w14:paraId="67616331" w14:textId="77777777">
        <w:trPr>
          <w:divId w:val="1375348270"/>
          <w:tblCellSpacing w:w="15" w:type="dxa"/>
        </w:trPr>
        <w:tc>
          <w:tcPr>
            <w:tcW w:w="0" w:type="auto"/>
            <w:vAlign w:val="center"/>
            <w:hideMark/>
          </w:tcPr>
          <w:p w14:paraId="3D3147D0" w14:textId="77777777" w:rsidR="0095430C" w:rsidRDefault="0095430C">
            <w:pPr>
              <w:rPr>
                <w:rFonts w:eastAsia="Times New Roman"/>
                <w:lang w:val="en-US"/>
              </w:rPr>
            </w:pPr>
          </w:p>
        </w:tc>
        <w:tc>
          <w:tcPr>
            <w:tcW w:w="0" w:type="auto"/>
            <w:vAlign w:val="center"/>
            <w:hideMark/>
          </w:tcPr>
          <w:p w14:paraId="269CC5EA" w14:textId="77777777" w:rsidR="0095430C"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95430C" w14:paraId="069E1C22" w14:textId="77777777">
        <w:trPr>
          <w:divId w:val="1375348270"/>
          <w:tblCellSpacing w:w="15" w:type="dxa"/>
        </w:trPr>
        <w:tc>
          <w:tcPr>
            <w:tcW w:w="0" w:type="auto"/>
            <w:vAlign w:val="center"/>
            <w:hideMark/>
          </w:tcPr>
          <w:p w14:paraId="1E27500E" w14:textId="77777777" w:rsidR="0095430C" w:rsidRDefault="0095430C">
            <w:pPr>
              <w:rPr>
                <w:rFonts w:eastAsia="Times New Roman"/>
                <w:lang w:val="en-US"/>
              </w:rPr>
            </w:pPr>
          </w:p>
        </w:tc>
        <w:tc>
          <w:tcPr>
            <w:tcW w:w="0" w:type="auto"/>
            <w:vAlign w:val="center"/>
            <w:hideMark/>
          </w:tcPr>
          <w:p w14:paraId="6536E939" w14:textId="77777777" w:rsidR="0095430C" w:rsidRDefault="005B11EB">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 </w:t>
            </w:r>
          </w:p>
        </w:tc>
      </w:tr>
    </w:tbl>
    <w:p w14:paraId="7AA9F175" w14:textId="77777777" w:rsidR="0095430C"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1"/>
      </w:tblGrid>
      <w:tr w:rsidR="0095430C" w14:paraId="2084F161" w14:textId="77777777">
        <w:trPr>
          <w:divId w:val="1375348270"/>
          <w:tblCellSpacing w:w="15" w:type="dxa"/>
        </w:trPr>
        <w:tc>
          <w:tcPr>
            <w:tcW w:w="0" w:type="auto"/>
            <w:vAlign w:val="center"/>
            <w:hideMark/>
          </w:tcPr>
          <w:p w14:paraId="64A0FCA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0A7DB3" w14:textId="77777777" w:rsidR="0095430C" w:rsidRDefault="005B11EB">
            <w:pPr>
              <w:rPr>
                <w:rFonts w:eastAsia="Times New Roman"/>
                <w:lang w:val="en-US"/>
              </w:rPr>
            </w:pPr>
            <w:r>
              <w:rPr>
                <w:rFonts w:eastAsia="Times New Roman"/>
                <w:lang w:val="en-US"/>
              </w:rPr>
              <w:t xml:space="preserve">DeviceMetricCalibrationState (Device Metric Calibration State) </w:t>
            </w:r>
          </w:p>
        </w:tc>
      </w:tr>
      <w:tr w:rsidR="0095430C" w14:paraId="19A98631" w14:textId="77777777">
        <w:trPr>
          <w:divId w:val="1375348270"/>
          <w:tblCellSpacing w:w="15" w:type="dxa"/>
        </w:trPr>
        <w:tc>
          <w:tcPr>
            <w:tcW w:w="0" w:type="auto"/>
            <w:vAlign w:val="center"/>
            <w:hideMark/>
          </w:tcPr>
          <w:p w14:paraId="272CD6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262D6C" w14:textId="77777777" w:rsidR="0095430C" w:rsidRDefault="005B11EB">
            <w:pPr>
              <w:rPr>
                <w:rFonts w:eastAsia="Times New Roman"/>
                <w:lang w:val="en-US"/>
              </w:rPr>
            </w:pPr>
            <w:r>
              <w:rPr>
                <w:rFonts w:eastAsia="Times New Roman"/>
                <w:lang w:val="en-US"/>
              </w:rPr>
              <w:t>Describes the state of a metric calibration</w:t>
            </w:r>
          </w:p>
        </w:tc>
      </w:tr>
      <w:tr w:rsidR="0095430C" w14:paraId="08B96999" w14:textId="77777777">
        <w:trPr>
          <w:divId w:val="1375348270"/>
          <w:tblCellSpacing w:w="15" w:type="dxa"/>
        </w:trPr>
        <w:tc>
          <w:tcPr>
            <w:tcW w:w="0" w:type="auto"/>
            <w:vAlign w:val="center"/>
            <w:hideMark/>
          </w:tcPr>
          <w:p w14:paraId="178DC65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FDD3F7" w14:textId="77777777" w:rsidR="0095430C"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95430C" w14:paraId="6A641974" w14:textId="77777777">
        <w:trPr>
          <w:divId w:val="1375348270"/>
          <w:tblCellSpacing w:w="15" w:type="dxa"/>
        </w:trPr>
        <w:tc>
          <w:tcPr>
            <w:tcW w:w="0" w:type="auto"/>
            <w:vAlign w:val="center"/>
            <w:hideMark/>
          </w:tcPr>
          <w:p w14:paraId="4C14D545" w14:textId="77777777" w:rsidR="0095430C" w:rsidRDefault="0095430C">
            <w:pPr>
              <w:rPr>
                <w:rFonts w:eastAsia="Times New Roman"/>
                <w:lang w:val="en-US"/>
              </w:rPr>
            </w:pPr>
          </w:p>
        </w:tc>
        <w:tc>
          <w:tcPr>
            <w:tcW w:w="0" w:type="auto"/>
            <w:vAlign w:val="center"/>
            <w:hideMark/>
          </w:tcPr>
          <w:p w14:paraId="564684DE" w14:textId="77777777" w:rsidR="0095430C"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95430C" w14:paraId="645362E6" w14:textId="77777777">
        <w:trPr>
          <w:divId w:val="1375348270"/>
          <w:tblCellSpacing w:w="15" w:type="dxa"/>
        </w:trPr>
        <w:tc>
          <w:tcPr>
            <w:tcW w:w="0" w:type="auto"/>
            <w:vAlign w:val="center"/>
            <w:hideMark/>
          </w:tcPr>
          <w:p w14:paraId="1D316B0F" w14:textId="77777777" w:rsidR="0095430C" w:rsidRDefault="0095430C">
            <w:pPr>
              <w:rPr>
                <w:rFonts w:eastAsia="Times New Roman"/>
                <w:lang w:val="en-US"/>
              </w:rPr>
            </w:pPr>
          </w:p>
        </w:tc>
        <w:tc>
          <w:tcPr>
            <w:tcW w:w="0" w:type="auto"/>
            <w:vAlign w:val="center"/>
            <w:hideMark/>
          </w:tcPr>
          <w:p w14:paraId="0BE4D1DB" w14:textId="77777777" w:rsidR="0095430C"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95430C" w14:paraId="4C1934E4" w14:textId="77777777">
        <w:trPr>
          <w:divId w:val="1375348270"/>
          <w:tblCellSpacing w:w="15" w:type="dxa"/>
        </w:trPr>
        <w:tc>
          <w:tcPr>
            <w:tcW w:w="0" w:type="auto"/>
            <w:vAlign w:val="center"/>
            <w:hideMark/>
          </w:tcPr>
          <w:p w14:paraId="6E05EF10" w14:textId="77777777" w:rsidR="0095430C" w:rsidRDefault="0095430C">
            <w:pPr>
              <w:rPr>
                <w:rFonts w:eastAsia="Times New Roman"/>
                <w:lang w:val="en-US"/>
              </w:rPr>
            </w:pPr>
          </w:p>
        </w:tc>
        <w:tc>
          <w:tcPr>
            <w:tcW w:w="0" w:type="auto"/>
            <w:vAlign w:val="center"/>
            <w:hideMark/>
          </w:tcPr>
          <w:p w14:paraId="74B12D06"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14:paraId="7E0EF673" w14:textId="77777777" w:rsidR="0095430C"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95430C" w14:paraId="1A0DC3FE" w14:textId="77777777">
        <w:trPr>
          <w:divId w:val="1375348270"/>
          <w:tblCellSpacing w:w="15" w:type="dxa"/>
        </w:trPr>
        <w:tc>
          <w:tcPr>
            <w:tcW w:w="0" w:type="auto"/>
            <w:vAlign w:val="center"/>
            <w:hideMark/>
          </w:tcPr>
          <w:p w14:paraId="1F11A2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80962C" w14:textId="77777777" w:rsidR="0095430C" w:rsidRDefault="005B11EB">
            <w:pPr>
              <w:rPr>
                <w:rFonts w:eastAsia="Times New Roman"/>
                <w:lang w:val="en-US"/>
              </w:rPr>
            </w:pPr>
            <w:r>
              <w:rPr>
                <w:rFonts w:eastAsia="Times New Roman"/>
                <w:lang w:val="en-US"/>
              </w:rPr>
              <w:t xml:space="preserve">DeviceMetricCalibrationType (Device Metric Calibration Type) </w:t>
            </w:r>
          </w:p>
        </w:tc>
      </w:tr>
      <w:tr w:rsidR="0095430C" w14:paraId="44C7F466" w14:textId="77777777">
        <w:trPr>
          <w:divId w:val="1375348270"/>
          <w:tblCellSpacing w:w="15" w:type="dxa"/>
        </w:trPr>
        <w:tc>
          <w:tcPr>
            <w:tcW w:w="0" w:type="auto"/>
            <w:vAlign w:val="center"/>
            <w:hideMark/>
          </w:tcPr>
          <w:p w14:paraId="1D24AEF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359BD82" w14:textId="77777777" w:rsidR="0095430C" w:rsidRDefault="005B11EB">
            <w:pPr>
              <w:rPr>
                <w:rFonts w:eastAsia="Times New Roman"/>
                <w:lang w:val="en-US"/>
              </w:rPr>
            </w:pPr>
            <w:r>
              <w:rPr>
                <w:rFonts w:eastAsia="Times New Roman"/>
                <w:lang w:val="en-US"/>
              </w:rPr>
              <w:t>Describes the type of a metric calibration</w:t>
            </w:r>
          </w:p>
        </w:tc>
      </w:tr>
      <w:tr w:rsidR="0095430C" w14:paraId="77210FC6" w14:textId="77777777">
        <w:trPr>
          <w:divId w:val="1375348270"/>
          <w:tblCellSpacing w:w="15" w:type="dxa"/>
        </w:trPr>
        <w:tc>
          <w:tcPr>
            <w:tcW w:w="0" w:type="auto"/>
            <w:vAlign w:val="center"/>
            <w:hideMark/>
          </w:tcPr>
          <w:p w14:paraId="45F7D48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FA13953"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95430C" w14:paraId="672E93B8" w14:textId="77777777">
        <w:trPr>
          <w:divId w:val="1375348270"/>
          <w:tblCellSpacing w:w="15" w:type="dxa"/>
        </w:trPr>
        <w:tc>
          <w:tcPr>
            <w:tcW w:w="0" w:type="auto"/>
            <w:vAlign w:val="center"/>
            <w:hideMark/>
          </w:tcPr>
          <w:p w14:paraId="4A670AFA" w14:textId="77777777" w:rsidR="0095430C" w:rsidRDefault="0095430C">
            <w:pPr>
              <w:rPr>
                <w:rFonts w:eastAsia="Times New Roman"/>
                <w:lang w:val="en-US"/>
              </w:rPr>
            </w:pPr>
          </w:p>
        </w:tc>
        <w:tc>
          <w:tcPr>
            <w:tcW w:w="0" w:type="auto"/>
            <w:vAlign w:val="center"/>
            <w:hideMark/>
          </w:tcPr>
          <w:p w14:paraId="6E1CEFF6" w14:textId="77777777" w:rsidR="0095430C"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95430C" w14:paraId="1B26F42C" w14:textId="77777777">
        <w:trPr>
          <w:divId w:val="1375348270"/>
          <w:tblCellSpacing w:w="15" w:type="dxa"/>
        </w:trPr>
        <w:tc>
          <w:tcPr>
            <w:tcW w:w="0" w:type="auto"/>
            <w:vAlign w:val="center"/>
            <w:hideMark/>
          </w:tcPr>
          <w:p w14:paraId="00E5F4A8" w14:textId="77777777" w:rsidR="0095430C" w:rsidRDefault="0095430C">
            <w:pPr>
              <w:rPr>
                <w:rFonts w:eastAsia="Times New Roman"/>
                <w:lang w:val="en-US"/>
              </w:rPr>
            </w:pPr>
          </w:p>
        </w:tc>
        <w:tc>
          <w:tcPr>
            <w:tcW w:w="0" w:type="auto"/>
            <w:vAlign w:val="center"/>
            <w:hideMark/>
          </w:tcPr>
          <w:p w14:paraId="10E77959" w14:textId="77777777" w:rsidR="0095430C"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95430C" w14:paraId="5882EF1A" w14:textId="77777777">
        <w:trPr>
          <w:divId w:val="1375348270"/>
          <w:tblCellSpacing w:w="15" w:type="dxa"/>
        </w:trPr>
        <w:tc>
          <w:tcPr>
            <w:tcW w:w="0" w:type="auto"/>
            <w:vAlign w:val="center"/>
            <w:hideMark/>
          </w:tcPr>
          <w:p w14:paraId="4071FABD" w14:textId="77777777" w:rsidR="0095430C" w:rsidRDefault="0095430C">
            <w:pPr>
              <w:rPr>
                <w:rFonts w:eastAsia="Times New Roman"/>
                <w:lang w:val="en-US"/>
              </w:rPr>
            </w:pPr>
          </w:p>
        </w:tc>
        <w:tc>
          <w:tcPr>
            <w:tcW w:w="0" w:type="auto"/>
            <w:vAlign w:val="center"/>
            <w:hideMark/>
          </w:tcPr>
          <w:p w14:paraId="6FACF013" w14:textId="77777777" w:rsidR="0095430C"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14:paraId="321BAF5C" w14:textId="77777777" w:rsidR="0095430C" w:rsidRDefault="005B11EB">
      <w:pPr>
        <w:pStyle w:val="Heading2"/>
        <w:divId w:val="1375348270"/>
        <w:rPr>
          <w:rFonts w:eastAsia="Times New Roman"/>
          <w:lang w:val="en-US"/>
        </w:rPr>
      </w:pPr>
      <w:r>
        <w:rPr>
          <w:rFonts w:eastAsia="Times New Roman"/>
          <w:lang w:val="en-US"/>
        </w:rPr>
        <w:lastRenderedPageBreak/>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8D4ADC6" w14:textId="77777777">
        <w:trPr>
          <w:divId w:val="1375348270"/>
          <w:tblCellSpacing w:w="15" w:type="dxa"/>
        </w:trPr>
        <w:tc>
          <w:tcPr>
            <w:tcW w:w="0" w:type="auto"/>
            <w:vAlign w:val="center"/>
            <w:hideMark/>
          </w:tcPr>
          <w:p w14:paraId="6B231A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A9CAC5" w14:textId="77777777" w:rsidR="0095430C" w:rsidRDefault="005B11EB">
            <w:pPr>
              <w:rPr>
                <w:rFonts w:eastAsia="Times New Roman"/>
                <w:lang w:val="en-US"/>
              </w:rPr>
            </w:pPr>
            <w:r>
              <w:rPr>
                <w:rFonts w:eastAsia="Times New Roman"/>
                <w:lang w:val="en-US"/>
              </w:rPr>
              <w:t xml:space="preserve">DeviceMetricCategory (Device Metric Category) </w:t>
            </w:r>
          </w:p>
        </w:tc>
      </w:tr>
      <w:tr w:rsidR="0095430C" w14:paraId="320C2D95" w14:textId="77777777">
        <w:trPr>
          <w:divId w:val="1375348270"/>
          <w:tblCellSpacing w:w="15" w:type="dxa"/>
        </w:trPr>
        <w:tc>
          <w:tcPr>
            <w:tcW w:w="0" w:type="auto"/>
            <w:vAlign w:val="center"/>
            <w:hideMark/>
          </w:tcPr>
          <w:p w14:paraId="721B66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31D02E" w14:textId="77777777" w:rsidR="0095430C" w:rsidRDefault="005B11EB">
            <w:pPr>
              <w:rPr>
                <w:rFonts w:eastAsia="Times New Roman"/>
                <w:lang w:val="en-US"/>
              </w:rPr>
            </w:pPr>
            <w:r>
              <w:rPr>
                <w:rFonts w:eastAsia="Times New Roman"/>
                <w:lang w:val="en-US"/>
              </w:rPr>
              <w:t>Describes the category of the metric</w:t>
            </w:r>
          </w:p>
        </w:tc>
      </w:tr>
      <w:tr w:rsidR="0095430C" w14:paraId="1CD61324" w14:textId="77777777">
        <w:trPr>
          <w:divId w:val="1375348270"/>
          <w:tblCellSpacing w:w="15" w:type="dxa"/>
        </w:trPr>
        <w:tc>
          <w:tcPr>
            <w:tcW w:w="0" w:type="auto"/>
            <w:vAlign w:val="center"/>
            <w:hideMark/>
          </w:tcPr>
          <w:p w14:paraId="183D81C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A952B1" w14:textId="77777777" w:rsidR="0095430C"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95430C" w14:paraId="2E70000E" w14:textId="77777777">
        <w:trPr>
          <w:divId w:val="1375348270"/>
          <w:tblCellSpacing w:w="15" w:type="dxa"/>
        </w:trPr>
        <w:tc>
          <w:tcPr>
            <w:tcW w:w="0" w:type="auto"/>
            <w:vAlign w:val="center"/>
            <w:hideMark/>
          </w:tcPr>
          <w:p w14:paraId="5BA90074" w14:textId="77777777" w:rsidR="0095430C" w:rsidRDefault="0095430C">
            <w:pPr>
              <w:rPr>
                <w:rFonts w:eastAsia="Times New Roman"/>
                <w:lang w:val="en-US"/>
              </w:rPr>
            </w:pPr>
          </w:p>
        </w:tc>
        <w:tc>
          <w:tcPr>
            <w:tcW w:w="0" w:type="auto"/>
            <w:vAlign w:val="center"/>
            <w:hideMark/>
          </w:tcPr>
          <w:p w14:paraId="7D833AB4" w14:textId="77777777" w:rsidR="0095430C"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95430C" w14:paraId="6812603B" w14:textId="77777777">
        <w:trPr>
          <w:divId w:val="1375348270"/>
          <w:tblCellSpacing w:w="15" w:type="dxa"/>
        </w:trPr>
        <w:tc>
          <w:tcPr>
            <w:tcW w:w="0" w:type="auto"/>
            <w:vAlign w:val="center"/>
            <w:hideMark/>
          </w:tcPr>
          <w:p w14:paraId="19BEEBE2" w14:textId="77777777" w:rsidR="0095430C" w:rsidRDefault="0095430C">
            <w:pPr>
              <w:rPr>
                <w:rFonts w:eastAsia="Times New Roman"/>
                <w:lang w:val="en-US"/>
              </w:rPr>
            </w:pPr>
          </w:p>
        </w:tc>
        <w:tc>
          <w:tcPr>
            <w:tcW w:w="0" w:type="auto"/>
            <w:vAlign w:val="center"/>
            <w:hideMark/>
          </w:tcPr>
          <w:p w14:paraId="4C6C0BED" w14:textId="77777777" w:rsidR="0095430C"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95430C" w14:paraId="22125536" w14:textId="77777777">
        <w:trPr>
          <w:divId w:val="1375348270"/>
          <w:tblCellSpacing w:w="15" w:type="dxa"/>
        </w:trPr>
        <w:tc>
          <w:tcPr>
            <w:tcW w:w="0" w:type="auto"/>
            <w:vAlign w:val="center"/>
            <w:hideMark/>
          </w:tcPr>
          <w:p w14:paraId="2402AF2C" w14:textId="77777777" w:rsidR="0095430C" w:rsidRDefault="0095430C">
            <w:pPr>
              <w:rPr>
                <w:rFonts w:eastAsia="Times New Roman"/>
                <w:lang w:val="en-US"/>
              </w:rPr>
            </w:pPr>
          </w:p>
        </w:tc>
        <w:tc>
          <w:tcPr>
            <w:tcW w:w="0" w:type="auto"/>
            <w:vAlign w:val="center"/>
            <w:hideMark/>
          </w:tcPr>
          <w:p w14:paraId="1606E881"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14:paraId="345BC2DF" w14:textId="77777777" w:rsidR="0095430C"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87"/>
      </w:tblGrid>
      <w:tr w:rsidR="0095430C" w14:paraId="5CD195B5" w14:textId="77777777">
        <w:trPr>
          <w:divId w:val="1375348270"/>
          <w:tblCellSpacing w:w="15" w:type="dxa"/>
        </w:trPr>
        <w:tc>
          <w:tcPr>
            <w:tcW w:w="0" w:type="auto"/>
            <w:vAlign w:val="center"/>
            <w:hideMark/>
          </w:tcPr>
          <w:p w14:paraId="3F4FBF1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62227A" w14:textId="77777777" w:rsidR="0095430C" w:rsidRDefault="005B11EB">
            <w:pPr>
              <w:rPr>
                <w:rFonts w:eastAsia="Times New Roman"/>
                <w:lang w:val="en-US"/>
              </w:rPr>
            </w:pPr>
            <w:r>
              <w:rPr>
                <w:rFonts w:eastAsia="Times New Roman"/>
                <w:lang w:val="en-US"/>
              </w:rPr>
              <w:t xml:space="preserve">DeviceMetricColor (Device Metric Color) </w:t>
            </w:r>
          </w:p>
        </w:tc>
      </w:tr>
      <w:tr w:rsidR="0095430C" w14:paraId="75B685B1" w14:textId="77777777">
        <w:trPr>
          <w:divId w:val="1375348270"/>
          <w:tblCellSpacing w:w="15" w:type="dxa"/>
        </w:trPr>
        <w:tc>
          <w:tcPr>
            <w:tcW w:w="0" w:type="auto"/>
            <w:vAlign w:val="center"/>
            <w:hideMark/>
          </w:tcPr>
          <w:p w14:paraId="6F69367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5B5AC8" w14:textId="77777777" w:rsidR="0095430C" w:rsidRDefault="005B11EB">
            <w:pPr>
              <w:rPr>
                <w:rFonts w:eastAsia="Times New Roman"/>
                <w:lang w:val="en-US"/>
              </w:rPr>
            </w:pPr>
            <w:r>
              <w:rPr>
                <w:rFonts w:eastAsia="Times New Roman"/>
                <w:lang w:val="en-US"/>
              </w:rPr>
              <w:t>Describes the typical color of representation</w:t>
            </w:r>
          </w:p>
        </w:tc>
      </w:tr>
      <w:tr w:rsidR="0095430C" w14:paraId="17B8CD25" w14:textId="77777777">
        <w:trPr>
          <w:divId w:val="1375348270"/>
          <w:tblCellSpacing w:w="15" w:type="dxa"/>
        </w:trPr>
        <w:tc>
          <w:tcPr>
            <w:tcW w:w="0" w:type="auto"/>
            <w:vAlign w:val="center"/>
            <w:hideMark/>
          </w:tcPr>
          <w:p w14:paraId="7633CBB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C1BF5FD" w14:textId="77777777" w:rsidR="0095430C"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95430C" w14:paraId="42222A0F" w14:textId="77777777">
        <w:trPr>
          <w:divId w:val="1375348270"/>
          <w:tblCellSpacing w:w="15" w:type="dxa"/>
        </w:trPr>
        <w:tc>
          <w:tcPr>
            <w:tcW w:w="0" w:type="auto"/>
            <w:vAlign w:val="center"/>
            <w:hideMark/>
          </w:tcPr>
          <w:p w14:paraId="27A2BCF0" w14:textId="77777777" w:rsidR="0095430C" w:rsidRDefault="0095430C">
            <w:pPr>
              <w:rPr>
                <w:rFonts w:eastAsia="Times New Roman"/>
                <w:lang w:val="en-US"/>
              </w:rPr>
            </w:pPr>
          </w:p>
        </w:tc>
        <w:tc>
          <w:tcPr>
            <w:tcW w:w="0" w:type="auto"/>
            <w:vAlign w:val="center"/>
            <w:hideMark/>
          </w:tcPr>
          <w:p w14:paraId="29371B61" w14:textId="77777777" w:rsidR="0095430C"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95430C" w14:paraId="2D8E504C" w14:textId="77777777">
        <w:trPr>
          <w:divId w:val="1375348270"/>
          <w:tblCellSpacing w:w="15" w:type="dxa"/>
        </w:trPr>
        <w:tc>
          <w:tcPr>
            <w:tcW w:w="0" w:type="auto"/>
            <w:vAlign w:val="center"/>
            <w:hideMark/>
          </w:tcPr>
          <w:p w14:paraId="33B468C7" w14:textId="77777777" w:rsidR="0095430C" w:rsidRDefault="0095430C">
            <w:pPr>
              <w:rPr>
                <w:rFonts w:eastAsia="Times New Roman"/>
                <w:lang w:val="en-US"/>
              </w:rPr>
            </w:pPr>
          </w:p>
        </w:tc>
        <w:tc>
          <w:tcPr>
            <w:tcW w:w="0" w:type="auto"/>
            <w:vAlign w:val="center"/>
            <w:hideMark/>
          </w:tcPr>
          <w:p w14:paraId="2B246047" w14:textId="77777777" w:rsidR="0095430C"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95430C" w14:paraId="6C91DBAB" w14:textId="77777777">
        <w:trPr>
          <w:divId w:val="1375348270"/>
          <w:tblCellSpacing w:w="15" w:type="dxa"/>
        </w:trPr>
        <w:tc>
          <w:tcPr>
            <w:tcW w:w="0" w:type="auto"/>
            <w:vAlign w:val="center"/>
            <w:hideMark/>
          </w:tcPr>
          <w:p w14:paraId="47AB388B" w14:textId="77777777" w:rsidR="0095430C" w:rsidRDefault="0095430C">
            <w:pPr>
              <w:rPr>
                <w:rFonts w:eastAsia="Times New Roman"/>
                <w:lang w:val="en-US"/>
              </w:rPr>
            </w:pPr>
          </w:p>
        </w:tc>
        <w:tc>
          <w:tcPr>
            <w:tcW w:w="0" w:type="auto"/>
            <w:vAlign w:val="center"/>
            <w:hideMark/>
          </w:tcPr>
          <w:p w14:paraId="0EA50A89" w14:textId="77777777" w:rsidR="0095430C"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95430C" w14:paraId="738D1171" w14:textId="77777777">
        <w:trPr>
          <w:divId w:val="1375348270"/>
          <w:tblCellSpacing w:w="15" w:type="dxa"/>
        </w:trPr>
        <w:tc>
          <w:tcPr>
            <w:tcW w:w="0" w:type="auto"/>
            <w:vAlign w:val="center"/>
            <w:hideMark/>
          </w:tcPr>
          <w:p w14:paraId="32A52E47" w14:textId="77777777" w:rsidR="0095430C" w:rsidRDefault="0095430C">
            <w:pPr>
              <w:rPr>
                <w:rFonts w:eastAsia="Times New Roman"/>
                <w:lang w:val="en-US"/>
              </w:rPr>
            </w:pPr>
          </w:p>
        </w:tc>
        <w:tc>
          <w:tcPr>
            <w:tcW w:w="0" w:type="auto"/>
            <w:vAlign w:val="center"/>
            <w:hideMark/>
          </w:tcPr>
          <w:p w14:paraId="05ED16B7" w14:textId="77777777" w:rsidR="0095430C"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95430C" w14:paraId="5D7FC764" w14:textId="77777777">
        <w:trPr>
          <w:divId w:val="1375348270"/>
          <w:tblCellSpacing w:w="15" w:type="dxa"/>
        </w:trPr>
        <w:tc>
          <w:tcPr>
            <w:tcW w:w="0" w:type="auto"/>
            <w:vAlign w:val="center"/>
            <w:hideMark/>
          </w:tcPr>
          <w:p w14:paraId="05E30747" w14:textId="77777777" w:rsidR="0095430C" w:rsidRDefault="0095430C">
            <w:pPr>
              <w:rPr>
                <w:rFonts w:eastAsia="Times New Roman"/>
                <w:lang w:val="en-US"/>
              </w:rPr>
            </w:pPr>
          </w:p>
        </w:tc>
        <w:tc>
          <w:tcPr>
            <w:tcW w:w="0" w:type="auto"/>
            <w:vAlign w:val="center"/>
            <w:hideMark/>
          </w:tcPr>
          <w:p w14:paraId="719ADF92" w14:textId="77777777" w:rsidR="0095430C"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95430C" w14:paraId="01DF5688" w14:textId="77777777">
        <w:trPr>
          <w:divId w:val="1375348270"/>
          <w:tblCellSpacing w:w="15" w:type="dxa"/>
        </w:trPr>
        <w:tc>
          <w:tcPr>
            <w:tcW w:w="0" w:type="auto"/>
            <w:vAlign w:val="center"/>
            <w:hideMark/>
          </w:tcPr>
          <w:p w14:paraId="0A114224" w14:textId="77777777" w:rsidR="0095430C" w:rsidRDefault="0095430C">
            <w:pPr>
              <w:rPr>
                <w:rFonts w:eastAsia="Times New Roman"/>
                <w:lang w:val="en-US"/>
              </w:rPr>
            </w:pPr>
          </w:p>
        </w:tc>
        <w:tc>
          <w:tcPr>
            <w:tcW w:w="0" w:type="auto"/>
            <w:vAlign w:val="center"/>
            <w:hideMark/>
          </w:tcPr>
          <w:p w14:paraId="53230764" w14:textId="77777777" w:rsidR="0095430C"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95430C" w14:paraId="299053A7" w14:textId="77777777">
        <w:trPr>
          <w:divId w:val="1375348270"/>
          <w:tblCellSpacing w:w="15" w:type="dxa"/>
        </w:trPr>
        <w:tc>
          <w:tcPr>
            <w:tcW w:w="0" w:type="auto"/>
            <w:vAlign w:val="center"/>
            <w:hideMark/>
          </w:tcPr>
          <w:p w14:paraId="700752A8" w14:textId="77777777" w:rsidR="0095430C" w:rsidRDefault="0095430C">
            <w:pPr>
              <w:rPr>
                <w:rFonts w:eastAsia="Times New Roman"/>
                <w:lang w:val="en-US"/>
              </w:rPr>
            </w:pPr>
          </w:p>
        </w:tc>
        <w:tc>
          <w:tcPr>
            <w:tcW w:w="0" w:type="auto"/>
            <w:vAlign w:val="center"/>
            <w:hideMark/>
          </w:tcPr>
          <w:p w14:paraId="63FADA29" w14:textId="77777777" w:rsidR="0095430C"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14:paraId="20E5F1B5" w14:textId="77777777" w:rsidR="0095430C"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EFC623" w14:textId="77777777">
        <w:trPr>
          <w:divId w:val="1375348270"/>
          <w:tblCellSpacing w:w="15" w:type="dxa"/>
        </w:trPr>
        <w:tc>
          <w:tcPr>
            <w:tcW w:w="0" w:type="auto"/>
            <w:vAlign w:val="center"/>
            <w:hideMark/>
          </w:tcPr>
          <w:p w14:paraId="30765D8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EF0DC3" w14:textId="77777777" w:rsidR="0095430C" w:rsidRDefault="005B11EB">
            <w:pPr>
              <w:rPr>
                <w:rFonts w:eastAsia="Times New Roman"/>
                <w:lang w:val="en-US"/>
              </w:rPr>
            </w:pPr>
            <w:r>
              <w:rPr>
                <w:rFonts w:eastAsia="Times New Roman"/>
                <w:lang w:val="en-US"/>
              </w:rPr>
              <w:t xml:space="preserve">DeviceMetricOperationalStatus (Device Metric Operational Status) </w:t>
            </w:r>
          </w:p>
        </w:tc>
      </w:tr>
      <w:tr w:rsidR="0095430C" w14:paraId="5E56F6FE" w14:textId="77777777">
        <w:trPr>
          <w:divId w:val="1375348270"/>
          <w:tblCellSpacing w:w="15" w:type="dxa"/>
        </w:trPr>
        <w:tc>
          <w:tcPr>
            <w:tcW w:w="0" w:type="auto"/>
            <w:vAlign w:val="center"/>
            <w:hideMark/>
          </w:tcPr>
          <w:p w14:paraId="6190ED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F25296" w14:textId="77777777" w:rsidR="0095430C" w:rsidRDefault="005B11EB">
            <w:pPr>
              <w:rPr>
                <w:rFonts w:eastAsia="Times New Roman"/>
                <w:lang w:val="en-US"/>
              </w:rPr>
            </w:pPr>
            <w:r>
              <w:rPr>
                <w:rFonts w:eastAsia="Times New Roman"/>
                <w:lang w:val="en-US"/>
              </w:rPr>
              <w:t>Describes the operational status of the DeviceMetric</w:t>
            </w:r>
          </w:p>
        </w:tc>
      </w:tr>
      <w:tr w:rsidR="0095430C" w14:paraId="7621C0CE" w14:textId="77777777">
        <w:trPr>
          <w:divId w:val="1375348270"/>
          <w:tblCellSpacing w:w="15" w:type="dxa"/>
        </w:trPr>
        <w:tc>
          <w:tcPr>
            <w:tcW w:w="0" w:type="auto"/>
            <w:vAlign w:val="center"/>
            <w:hideMark/>
          </w:tcPr>
          <w:p w14:paraId="494E587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A3F603" w14:textId="77777777" w:rsidR="0095430C"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95430C" w14:paraId="3F9ABD33" w14:textId="77777777">
        <w:trPr>
          <w:divId w:val="1375348270"/>
          <w:tblCellSpacing w:w="15" w:type="dxa"/>
        </w:trPr>
        <w:tc>
          <w:tcPr>
            <w:tcW w:w="0" w:type="auto"/>
            <w:vAlign w:val="center"/>
            <w:hideMark/>
          </w:tcPr>
          <w:p w14:paraId="07EE9860" w14:textId="77777777" w:rsidR="0095430C" w:rsidRDefault="0095430C">
            <w:pPr>
              <w:rPr>
                <w:rFonts w:eastAsia="Times New Roman"/>
                <w:lang w:val="en-US"/>
              </w:rPr>
            </w:pPr>
          </w:p>
        </w:tc>
        <w:tc>
          <w:tcPr>
            <w:tcW w:w="0" w:type="auto"/>
            <w:vAlign w:val="center"/>
            <w:hideMark/>
          </w:tcPr>
          <w:p w14:paraId="67583FF6" w14:textId="77777777" w:rsidR="0095430C"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95430C" w14:paraId="7690F553" w14:textId="77777777">
        <w:trPr>
          <w:divId w:val="1375348270"/>
          <w:tblCellSpacing w:w="15" w:type="dxa"/>
        </w:trPr>
        <w:tc>
          <w:tcPr>
            <w:tcW w:w="0" w:type="auto"/>
            <w:vAlign w:val="center"/>
            <w:hideMark/>
          </w:tcPr>
          <w:p w14:paraId="2E591888" w14:textId="77777777" w:rsidR="0095430C" w:rsidRDefault="0095430C">
            <w:pPr>
              <w:rPr>
                <w:rFonts w:eastAsia="Times New Roman"/>
                <w:lang w:val="en-US"/>
              </w:rPr>
            </w:pPr>
          </w:p>
        </w:tc>
        <w:tc>
          <w:tcPr>
            <w:tcW w:w="0" w:type="auto"/>
            <w:vAlign w:val="center"/>
            <w:hideMark/>
          </w:tcPr>
          <w:p w14:paraId="2B0EEC6E" w14:textId="77777777" w:rsidR="0095430C"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14:paraId="3220684A" w14:textId="77777777" w:rsidR="0095430C"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DA75A0" w14:textId="77777777">
        <w:trPr>
          <w:divId w:val="1375348270"/>
          <w:tblCellSpacing w:w="15" w:type="dxa"/>
        </w:trPr>
        <w:tc>
          <w:tcPr>
            <w:tcW w:w="0" w:type="auto"/>
            <w:vAlign w:val="center"/>
            <w:hideMark/>
          </w:tcPr>
          <w:p w14:paraId="204DB18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A06F4B" w14:textId="77777777" w:rsidR="0095430C" w:rsidRDefault="005B11EB">
            <w:pPr>
              <w:rPr>
                <w:rFonts w:eastAsia="Times New Roman"/>
                <w:lang w:val="en-US"/>
              </w:rPr>
            </w:pPr>
            <w:r>
              <w:rPr>
                <w:rFonts w:eastAsia="Times New Roman"/>
                <w:lang w:val="en-US"/>
              </w:rPr>
              <w:t xml:space="preserve">DeviceStatus (Device Status) </w:t>
            </w:r>
          </w:p>
        </w:tc>
      </w:tr>
      <w:tr w:rsidR="0095430C" w14:paraId="395CBD42" w14:textId="77777777">
        <w:trPr>
          <w:divId w:val="1375348270"/>
          <w:tblCellSpacing w:w="15" w:type="dxa"/>
        </w:trPr>
        <w:tc>
          <w:tcPr>
            <w:tcW w:w="0" w:type="auto"/>
            <w:vAlign w:val="center"/>
            <w:hideMark/>
          </w:tcPr>
          <w:p w14:paraId="5FDF4BB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69C950" w14:textId="77777777" w:rsidR="0095430C" w:rsidRDefault="005B11EB">
            <w:pPr>
              <w:rPr>
                <w:rFonts w:eastAsia="Times New Roman"/>
                <w:lang w:val="en-US"/>
              </w:rPr>
            </w:pPr>
            <w:r>
              <w:rPr>
                <w:rFonts w:eastAsia="Times New Roman"/>
                <w:lang w:val="en-US"/>
              </w:rPr>
              <w:t>The availability status of the device</w:t>
            </w:r>
          </w:p>
        </w:tc>
      </w:tr>
      <w:tr w:rsidR="0095430C" w14:paraId="4F42DC2E" w14:textId="77777777">
        <w:trPr>
          <w:divId w:val="1375348270"/>
          <w:tblCellSpacing w:w="15" w:type="dxa"/>
        </w:trPr>
        <w:tc>
          <w:tcPr>
            <w:tcW w:w="0" w:type="auto"/>
            <w:vAlign w:val="center"/>
            <w:hideMark/>
          </w:tcPr>
          <w:p w14:paraId="35D5537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3F092F6" w14:textId="77777777" w:rsidR="0095430C"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95430C" w14:paraId="676C32A1" w14:textId="77777777">
        <w:trPr>
          <w:divId w:val="1375348270"/>
          <w:tblCellSpacing w:w="15" w:type="dxa"/>
        </w:trPr>
        <w:tc>
          <w:tcPr>
            <w:tcW w:w="0" w:type="auto"/>
            <w:vAlign w:val="center"/>
            <w:hideMark/>
          </w:tcPr>
          <w:p w14:paraId="5305B15E" w14:textId="77777777" w:rsidR="0095430C" w:rsidRDefault="0095430C">
            <w:pPr>
              <w:rPr>
                <w:rFonts w:eastAsia="Times New Roman"/>
                <w:lang w:val="en-US"/>
              </w:rPr>
            </w:pPr>
          </w:p>
        </w:tc>
        <w:tc>
          <w:tcPr>
            <w:tcW w:w="0" w:type="auto"/>
            <w:vAlign w:val="center"/>
            <w:hideMark/>
          </w:tcPr>
          <w:p w14:paraId="1C724921" w14:textId="77777777" w:rsidR="0095430C"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95430C" w14:paraId="580A2E06" w14:textId="77777777">
        <w:trPr>
          <w:divId w:val="1375348270"/>
          <w:tblCellSpacing w:w="15" w:type="dxa"/>
        </w:trPr>
        <w:tc>
          <w:tcPr>
            <w:tcW w:w="0" w:type="auto"/>
            <w:vAlign w:val="center"/>
            <w:hideMark/>
          </w:tcPr>
          <w:p w14:paraId="3CDF3ACE" w14:textId="77777777" w:rsidR="0095430C" w:rsidRDefault="0095430C">
            <w:pPr>
              <w:rPr>
                <w:rFonts w:eastAsia="Times New Roman"/>
                <w:lang w:val="en-US"/>
              </w:rPr>
            </w:pPr>
          </w:p>
        </w:tc>
        <w:tc>
          <w:tcPr>
            <w:tcW w:w="0" w:type="auto"/>
            <w:vAlign w:val="center"/>
            <w:hideMark/>
          </w:tcPr>
          <w:p w14:paraId="5ADFD56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14:paraId="19948E13" w14:textId="77777777" w:rsidR="0095430C"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95430C" w14:paraId="771702EF" w14:textId="77777777">
        <w:trPr>
          <w:divId w:val="1375348270"/>
          <w:tblCellSpacing w:w="15" w:type="dxa"/>
        </w:trPr>
        <w:tc>
          <w:tcPr>
            <w:tcW w:w="0" w:type="auto"/>
            <w:vAlign w:val="center"/>
            <w:hideMark/>
          </w:tcPr>
          <w:p w14:paraId="731B25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38CAEB3" w14:textId="77777777" w:rsidR="0095430C" w:rsidRDefault="005B11EB">
            <w:pPr>
              <w:rPr>
                <w:rFonts w:eastAsia="Times New Roman"/>
                <w:lang w:val="en-US"/>
              </w:rPr>
            </w:pPr>
            <w:r>
              <w:rPr>
                <w:rFonts w:eastAsia="Times New Roman"/>
                <w:lang w:val="en-US"/>
              </w:rPr>
              <w:t xml:space="preserve">DeviceUseRequestPriority (Device Use Request Priority) </w:t>
            </w:r>
          </w:p>
        </w:tc>
      </w:tr>
      <w:tr w:rsidR="0095430C" w14:paraId="61B67A7B" w14:textId="77777777">
        <w:trPr>
          <w:divId w:val="1375348270"/>
          <w:tblCellSpacing w:w="15" w:type="dxa"/>
        </w:trPr>
        <w:tc>
          <w:tcPr>
            <w:tcW w:w="0" w:type="auto"/>
            <w:vAlign w:val="center"/>
            <w:hideMark/>
          </w:tcPr>
          <w:p w14:paraId="48D8790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A87C54" w14:textId="77777777" w:rsidR="0095430C" w:rsidRDefault="005B11EB">
            <w:pPr>
              <w:rPr>
                <w:rFonts w:eastAsia="Times New Roman"/>
                <w:lang w:val="en-US"/>
              </w:rPr>
            </w:pPr>
            <w:r>
              <w:rPr>
                <w:rFonts w:eastAsia="Times New Roman"/>
                <w:lang w:val="en-US"/>
              </w:rPr>
              <w:t>Codes representing the priority of the request</w:t>
            </w:r>
          </w:p>
        </w:tc>
      </w:tr>
      <w:tr w:rsidR="0095430C" w14:paraId="4071EC4F" w14:textId="77777777">
        <w:trPr>
          <w:divId w:val="1375348270"/>
          <w:tblCellSpacing w:w="15" w:type="dxa"/>
        </w:trPr>
        <w:tc>
          <w:tcPr>
            <w:tcW w:w="0" w:type="auto"/>
            <w:vAlign w:val="center"/>
            <w:hideMark/>
          </w:tcPr>
          <w:p w14:paraId="3085A3F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1F0080F"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95430C" w14:paraId="15EF5959" w14:textId="77777777">
        <w:trPr>
          <w:divId w:val="1375348270"/>
          <w:tblCellSpacing w:w="15" w:type="dxa"/>
        </w:trPr>
        <w:tc>
          <w:tcPr>
            <w:tcW w:w="0" w:type="auto"/>
            <w:vAlign w:val="center"/>
            <w:hideMark/>
          </w:tcPr>
          <w:p w14:paraId="6D8369C3" w14:textId="77777777" w:rsidR="0095430C" w:rsidRDefault="0095430C">
            <w:pPr>
              <w:rPr>
                <w:rFonts w:eastAsia="Times New Roman"/>
                <w:lang w:val="en-US"/>
              </w:rPr>
            </w:pPr>
          </w:p>
        </w:tc>
        <w:tc>
          <w:tcPr>
            <w:tcW w:w="0" w:type="auto"/>
            <w:vAlign w:val="center"/>
            <w:hideMark/>
          </w:tcPr>
          <w:p w14:paraId="657D6096"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95430C" w14:paraId="200D6D6E" w14:textId="77777777">
        <w:trPr>
          <w:divId w:val="1375348270"/>
          <w:tblCellSpacing w:w="15" w:type="dxa"/>
        </w:trPr>
        <w:tc>
          <w:tcPr>
            <w:tcW w:w="0" w:type="auto"/>
            <w:vAlign w:val="center"/>
            <w:hideMark/>
          </w:tcPr>
          <w:p w14:paraId="1A4372AB" w14:textId="77777777" w:rsidR="0095430C" w:rsidRDefault="0095430C">
            <w:pPr>
              <w:rPr>
                <w:rFonts w:eastAsia="Times New Roman"/>
                <w:lang w:val="en-US"/>
              </w:rPr>
            </w:pPr>
          </w:p>
        </w:tc>
        <w:tc>
          <w:tcPr>
            <w:tcW w:w="0" w:type="auto"/>
            <w:vAlign w:val="center"/>
            <w:hideMark/>
          </w:tcPr>
          <w:p w14:paraId="2892BA9A"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95430C" w14:paraId="18E800DA" w14:textId="77777777">
        <w:trPr>
          <w:divId w:val="1375348270"/>
          <w:tblCellSpacing w:w="15" w:type="dxa"/>
        </w:trPr>
        <w:tc>
          <w:tcPr>
            <w:tcW w:w="0" w:type="auto"/>
            <w:vAlign w:val="center"/>
            <w:hideMark/>
          </w:tcPr>
          <w:p w14:paraId="3E2BD360" w14:textId="77777777" w:rsidR="0095430C" w:rsidRDefault="0095430C">
            <w:pPr>
              <w:rPr>
                <w:rFonts w:eastAsia="Times New Roman"/>
                <w:lang w:val="en-US"/>
              </w:rPr>
            </w:pPr>
          </w:p>
        </w:tc>
        <w:tc>
          <w:tcPr>
            <w:tcW w:w="0" w:type="auto"/>
            <w:vAlign w:val="center"/>
            <w:hideMark/>
          </w:tcPr>
          <w:p w14:paraId="3258EF7B"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14:paraId="17756365" w14:textId="77777777" w:rsidR="0095430C"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FA31BB" w14:textId="77777777">
        <w:trPr>
          <w:divId w:val="1375348270"/>
          <w:tblCellSpacing w:w="15" w:type="dxa"/>
        </w:trPr>
        <w:tc>
          <w:tcPr>
            <w:tcW w:w="0" w:type="auto"/>
            <w:vAlign w:val="center"/>
            <w:hideMark/>
          </w:tcPr>
          <w:p w14:paraId="0D72D6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88ED09" w14:textId="77777777" w:rsidR="0095430C" w:rsidRDefault="005B11EB">
            <w:pPr>
              <w:rPr>
                <w:rFonts w:eastAsia="Times New Roman"/>
                <w:lang w:val="en-US"/>
              </w:rPr>
            </w:pPr>
            <w:r>
              <w:rPr>
                <w:rFonts w:eastAsia="Times New Roman"/>
                <w:lang w:val="en-US"/>
              </w:rPr>
              <w:t xml:space="preserve">DeviceUseRequestStatus (Device Use Request Status) </w:t>
            </w:r>
          </w:p>
        </w:tc>
      </w:tr>
      <w:tr w:rsidR="0095430C" w14:paraId="5CAC50D9" w14:textId="77777777">
        <w:trPr>
          <w:divId w:val="1375348270"/>
          <w:tblCellSpacing w:w="15" w:type="dxa"/>
        </w:trPr>
        <w:tc>
          <w:tcPr>
            <w:tcW w:w="0" w:type="auto"/>
            <w:vAlign w:val="center"/>
            <w:hideMark/>
          </w:tcPr>
          <w:p w14:paraId="6D52CD5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9D6159" w14:textId="77777777" w:rsidR="0095430C" w:rsidRDefault="005B11EB">
            <w:pPr>
              <w:rPr>
                <w:rFonts w:eastAsia="Times New Roman"/>
                <w:lang w:val="en-US"/>
              </w:rPr>
            </w:pPr>
            <w:r>
              <w:rPr>
                <w:rFonts w:eastAsia="Times New Roman"/>
                <w:lang w:val="en-US"/>
              </w:rPr>
              <w:t>Codes representing the status of the request</w:t>
            </w:r>
          </w:p>
        </w:tc>
      </w:tr>
      <w:tr w:rsidR="0095430C" w14:paraId="076B50D1" w14:textId="77777777">
        <w:trPr>
          <w:divId w:val="1375348270"/>
          <w:tblCellSpacing w:w="15" w:type="dxa"/>
        </w:trPr>
        <w:tc>
          <w:tcPr>
            <w:tcW w:w="0" w:type="auto"/>
            <w:vAlign w:val="center"/>
            <w:hideMark/>
          </w:tcPr>
          <w:p w14:paraId="59A6738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AB65C0"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C95B728" w14:textId="77777777">
        <w:trPr>
          <w:divId w:val="1375348270"/>
          <w:tblCellSpacing w:w="15" w:type="dxa"/>
        </w:trPr>
        <w:tc>
          <w:tcPr>
            <w:tcW w:w="0" w:type="auto"/>
            <w:vAlign w:val="center"/>
            <w:hideMark/>
          </w:tcPr>
          <w:p w14:paraId="3B082224" w14:textId="77777777" w:rsidR="0095430C" w:rsidRDefault="0095430C">
            <w:pPr>
              <w:rPr>
                <w:rFonts w:eastAsia="Times New Roman"/>
                <w:lang w:val="en-US"/>
              </w:rPr>
            </w:pPr>
          </w:p>
        </w:tc>
        <w:tc>
          <w:tcPr>
            <w:tcW w:w="0" w:type="auto"/>
            <w:vAlign w:val="center"/>
            <w:hideMark/>
          </w:tcPr>
          <w:p w14:paraId="42128C1B"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3A79D788" w14:textId="77777777">
        <w:trPr>
          <w:divId w:val="1375348270"/>
          <w:tblCellSpacing w:w="15" w:type="dxa"/>
        </w:trPr>
        <w:tc>
          <w:tcPr>
            <w:tcW w:w="0" w:type="auto"/>
            <w:vAlign w:val="center"/>
            <w:hideMark/>
          </w:tcPr>
          <w:p w14:paraId="76A06114" w14:textId="77777777" w:rsidR="0095430C" w:rsidRDefault="0095430C">
            <w:pPr>
              <w:rPr>
                <w:rFonts w:eastAsia="Times New Roman"/>
                <w:lang w:val="en-US"/>
              </w:rPr>
            </w:pPr>
          </w:p>
        </w:tc>
        <w:tc>
          <w:tcPr>
            <w:tcW w:w="0" w:type="auto"/>
            <w:vAlign w:val="center"/>
            <w:hideMark/>
          </w:tcPr>
          <w:p w14:paraId="01B93D85"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7E6D847B" w14:textId="77777777">
        <w:trPr>
          <w:divId w:val="1375348270"/>
          <w:tblCellSpacing w:w="15" w:type="dxa"/>
        </w:trPr>
        <w:tc>
          <w:tcPr>
            <w:tcW w:w="0" w:type="auto"/>
            <w:vAlign w:val="center"/>
            <w:hideMark/>
          </w:tcPr>
          <w:p w14:paraId="6F4E496F" w14:textId="77777777" w:rsidR="0095430C" w:rsidRDefault="0095430C">
            <w:pPr>
              <w:rPr>
                <w:rFonts w:eastAsia="Times New Roman"/>
                <w:lang w:val="en-US"/>
              </w:rPr>
            </w:pPr>
          </w:p>
        </w:tc>
        <w:tc>
          <w:tcPr>
            <w:tcW w:w="0" w:type="auto"/>
            <w:vAlign w:val="center"/>
            <w:hideMark/>
          </w:tcPr>
          <w:p w14:paraId="29640DAE"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2B3C06C2" w14:textId="77777777">
        <w:trPr>
          <w:divId w:val="1375348270"/>
          <w:tblCellSpacing w:w="15" w:type="dxa"/>
        </w:trPr>
        <w:tc>
          <w:tcPr>
            <w:tcW w:w="0" w:type="auto"/>
            <w:vAlign w:val="center"/>
            <w:hideMark/>
          </w:tcPr>
          <w:p w14:paraId="4A804C55" w14:textId="77777777" w:rsidR="0095430C" w:rsidRDefault="0095430C">
            <w:pPr>
              <w:rPr>
                <w:rFonts w:eastAsia="Times New Roman"/>
                <w:lang w:val="en-US"/>
              </w:rPr>
            </w:pPr>
          </w:p>
        </w:tc>
        <w:tc>
          <w:tcPr>
            <w:tcW w:w="0" w:type="auto"/>
            <w:vAlign w:val="center"/>
            <w:hideMark/>
          </w:tcPr>
          <w:p w14:paraId="36FD3737"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95430C" w14:paraId="6525390E" w14:textId="77777777">
        <w:trPr>
          <w:divId w:val="1375348270"/>
          <w:tblCellSpacing w:w="15" w:type="dxa"/>
        </w:trPr>
        <w:tc>
          <w:tcPr>
            <w:tcW w:w="0" w:type="auto"/>
            <w:vAlign w:val="center"/>
            <w:hideMark/>
          </w:tcPr>
          <w:p w14:paraId="38DC08C8" w14:textId="77777777" w:rsidR="0095430C" w:rsidRDefault="0095430C">
            <w:pPr>
              <w:rPr>
                <w:rFonts w:eastAsia="Times New Roman"/>
                <w:lang w:val="en-US"/>
              </w:rPr>
            </w:pPr>
          </w:p>
        </w:tc>
        <w:tc>
          <w:tcPr>
            <w:tcW w:w="0" w:type="auto"/>
            <w:vAlign w:val="center"/>
            <w:hideMark/>
          </w:tcPr>
          <w:p w14:paraId="6C49C55C"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95430C" w14:paraId="594F0FC6" w14:textId="77777777">
        <w:trPr>
          <w:divId w:val="1375348270"/>
          <w:tblCellSpacing w:w="15" w:type="dxa"/>
        </w:trPr>
        <w:tc>
          <w:tcPr>
            <w:tcW w:w="0" w:type="auto"/>
            <w:vAlign w:val="center"/>
            <w:hideMark/>
          </w:tcPr>
          <w:p w14:paraId="600AB7CF" w14:textId="77777777" w:rsidR="0095430C" w:rsidRDefault="0095430C">
            <w:pPr>
              <w:rPr>
                <w:rFonts w:eastAsia="Times New Roman"/>
                <w:lang w:val="en-US"/>
              </w:rPr>
            </w:pPr>
          </w:p>
        </w:tc>
        <w:tc>
          <w:tcPr>
            <w:tcW w:w="0" w:type="auto"/>
            <w:vAlign w:val="center"/>
            <w:hideMark/>
          </w:tcPr>
          <w:p w14:paraId="163A655B"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5F50DF94" w14:textId="77777777">
        <w:trPr>
          <w:divId w:val="1375348270"/>
          <w:tblCellSpacing w:w="15" w:type="dxa"/>
        </w:trPr>
        <w:tc>
          <w:tcPr>
            <w:tcW w:w="0" w:type="auto"/>
            <w:vAlign w:val="center"/>
            <w:hideMark/>
          </w:tcPr>
          <w:p w14:paraId="491D1637" w14:textId="77777777" w:rsidR="0095430C" w:rsidRDefault="0095430C">
            <w:pPr>
              <w:rPr>
                <w:rFonts w:eastAsia="Times New Roman"/>
                <w:lang w:val="en-US"/>
              </w:rPr>
            </w:pPr>
          </w:p>
        </w:tc>
        <w:tc>
          <w:tcPr>
            <w:tcW w:w="0" w:type="auto"/>
            <w:vAlign w:val="center"/>
            <w:hideMark/>
          </w:tcPr>
          <w:p w14:paraId="7BEA1C69"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704E7965" w14:textId="77777777">
        <w:trPr>
          <w:divId w:val="1375348270"/>
          <w:tblCellSpacing w:w="15" w:type="dxa"/>
        </w:trPr>
        <w:tc>
          <w:tcPr>
            <w:tcW w:w="0" w:type="auto"/>
            <w:vAlign w:val="center"/>
            <w:hideMark/>
          </w:tcPr>
          <w:p w14:paraId="3C9E1F49" w14:textId="77777777" w:rsidR="0095430C" w:rsidRDefault="0095430C">
            <w:pPr>
              <w:rPr>
                <w:rFonts w:eastAsia="Times New Roman"/>
                <w:lang w:val="en-US"/>
              </w:rPr>
            </w:pPr>
          </w:p>
        </w:tc>
        <w:tc>
          <w:tcPr>
            <w:tcW w:w="0" w:type="auto"/>
            <w:vAlign w:val="center"/>
            <w:hideMark/>
          </w:tcPr>
          <w:p w14:paraId="19230A4A"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2A0FBCAE" w14:textId="77777777">
        <w:trPr>
          <w:divId w:val="1375348270"/>
          <w:tblCellSpacing w:w="15" w:type="dxa"/>
        </w:trPr>
        <w:tc>
          <w:tcPr>
            <w:tcW w:w="0" w:type="auto"/>
            <w:vAlign w:val="center"/>
            <w:hideMark/>
          </w:tcPr>
          <w:p w14:paraId="0D940098" w14:textId="77777777" w:rsidR="0095430C" w:rsidRDefault="0095430C">
            <w:pPr>
              <w:rPr>
                <w:rFonts w:eastAsia="Times New Roman"/>
                <w:lang w:val="en-US"/>
              </w:rPr>
            </w:pPr>
          </w:p>
        </w:tc>
        <w:tc>
          <w:tcPr>
            <w:tcW w:w="0" w:type="auto"/>
            <w:vAlign w:val="center"/>
            <w:hideMark/>
          </w:tcPr>
          <w:p w14:paraId="01E78616"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14:paraId="38C62C04" w14:textId="77777777" w:rsidR="0095430C"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14"/>
      </w:tblGrid>
      <w:tr w:rsidR="0095430C" w14:paraId="70E7FA01" w14:textId="77777777">
        <w:trPr>
          <w:divId w:val="1375348270"/>
          <w:tblCellSpacing w:w="15" w:type="dxa"/>
        </w:trPr>
        <w:tc>
          <w:tcPr>
            <w:tcW w:w="0" w:type="auto"/>
            <w:vAlign w:val="center"/>
            <w:hideMark/>
          </w:tcPr>
          <w:p w14:paraId="259366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DF7068" w14:textId="77777777" w:rsidR="0095430C" w:rsidRDefault="005B11EB">
            <w:pPr>
              <w:rPr>
                <w:rFonts w:eastAsia="Times New Roman"/>
                <w:lang w:val="en-US"/>
              </w:rPr>
            </w:pPr>
            <w:r>
              <w:rPr>
                <w:rFonts w:eastAsia="Times New Roman"/>
                <w:lang w:val="en-US"/>
              </w:rPr>
              <w:t xml:space="preserve">DiagnosticOrderPriority (Diagnostic Order Priority) </w:t>
            </w:r>
          </w:p>
        </w:tc>
      </w:tr>
      <w:tr w:rsidR="0095430C" w14:paraId="6FD1CBEA" w14:textId="77777777">
        <w:trPr>
          <w:divId w:val="1375348270"/>
          <w:tblCellSpacing w:w="15" w:type="dxa"/>
        </w:trPr>
        <w:tc>
          <w:tcPr>
            <w:tcW w:w="0" w:type="auto"/>
            <w:vAlign w:val="center"/>
            <w:hideMark/>
          </w:tcPr>
          <w:p w14:paraId="0E6EE9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FFB1E9A" w14:textId="77777777" w:rsidR="0095430C" w:rsidRDefault="005B11EB">
            <w:pPr>
              <w:rPr>
                <w:rFonts w:eastAsia="Times New Roman"/>
                <w:lang w:val="en-US"/>
              </w:rPr>
            </w:pPr>
            <w:r>
              <w:rPr>
                <w:rFonts w:eastAsia="Times New Roman"/>
                <w:lang w:val="en-US"/>
              </w:rPr>
              <w:t>The clinical priority of a diagnostic order</w:t>
            </w:r>
          </w:p>
        </w:tc>
      </w:tr>
      <w:tr w:rsidR="0095430C" w14:paraId="131C611C" w14:textId="77777777">
        <w:trPr>
          <w:divId w:val="1375348270"/>
          <w:tblCellSpacing w:w="15" w:type="dxa"/>
        </w:trPr>
        <w:tc>
          <w:tcPr>
            <w:tcW w:w="0" w:type="auto"/>
            <w:vAlign w:val="center"/>
            <w:hideMark/>
          </w:tcPr>
          <w:p w14:paraId="5E88C54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04CC3F"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95430C" w14:paraId="51EF0E06" w14:textId="77777777">
        <w:trPr>
          <w:divId w:val="1375348270"/>
          <w:tblCellSpacing w:w="15" w:type="dxa"/>
        </w:trPr>
        <w:tc>
          <w:tcPr>
            <w:tcW w:w="0" w:type="auto"/>
            <w:vAlign w:val="center"/>
            <w:hideMark/>
          </w:tcPr>
          <w:p w14:paraId="42C628F1" w14:textId="77777777" w:rsidR="0095430C" w:rsidRDefault="0095430C">
            <w:pPr>
              <w:rPr>
                <w:rFonts w:eastAsia="Times New Roman"/>
                <w:lang w:val="en-US"/>
              </w:rPr>
            </w:pPr>
          </w:p>
        </w:tc>
        <w:tc>
          <w:tcPr>
            <w:tcW w:w="0" w:type="auto"/>
            <w:vAlign w:val="center"/>
            <w:hideMark/>
          </w:tcPr>
          <w:p w14:paraId="471D811D"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95430C" w14:paraId="249DE4D4" w14:textId="77777777">
        <w:trPr>
          <w:divId w:val="1375348270"/>
          <w:tblCellSpacing w:w="15" w:type="dxa"/>
        </w:trPr>
        <w:tc>
          <w:tcPr>
            <w:tcW w:w="0" w:type="auto"/>
            <w:vAlign w:val="center"/>
            <w:hideMark/>
          </w:tcPr>
          <w:p w14:paraId="5AF9E9E0" w14:textId="77777777" w:rsidR="0095430C" w:rsidRDefault="0095430C">
            <w:pPr>
              <w:rPr>
                <w:rFonts w:eastAsia="Times New Roman"/>
                <w:lang w:val="en-US"/>
              </w:rPr>
            </w:pPr>
          </w:p>
        </w:tc>
        <w:tc>
          <w:tcPr>
            <w:tcW w:w="0" w:type="auto"/>
            <w:vAlign w:val="center"/>
            <w:hideMark/>
          </w:tcPr>
          <w:p w14:paraId="408E0D38"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95430C" w14:paraId="3E1405D7" w14:textId="77777777">
        <w:trPr>
          <w:divId w:val="1375348270"/>
          <w:tblCellSpacing w:w="15" w:type="dxa"/>
        </w:trPr>
        <w:tc>
          <w:tcPr>
            <w:tcW w:w="0" w:type="auto"/>
            <w:vAlign w:val="center"/>
            <w:hideMark/>
          </w:tcPr>
          <w:p w14:paraId="5860576E" w14:textId="77777777" w:rsidR="0095430C" w:rsidRDefault="0095430C">
            <w:pPr>
              <w:rPr>
                <w:rFonts w:eastAsia="Times New Roman"/>
                <w:lang w:val="en-US"/>
              </w:rPr>
            </w:pPr>
          </w:p>
        </w:tc>
        <w:tc>
          <w:tcPr>
            <w:tcW w:w="0" w:type="auto"/>
            <w:vAlign w:val="center"/>
            <w:hideMark/>
          </w:tcPr>
          <w:p w14:paraId="0306FC91"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14:paraId="2130E7AB" w14:textId="77777777" w:rsidR="0095430C" w:rsidRDefault="005B11EB">
      <w:pPr>
        <w:pStyle w:val="Heading2"/>
        <w:divId w:val="1375348270"/>
        <w:rPr>
          <w:rFonts w:eastAsia="Times New Roman"/>
          <w:lang w:val="en-US"/>
        </w:rPr>
      </w:pPr>
      <w:r>
        <w:rPr>
          <w:rFonts w:eastAsia="Times New Roman"/>
          <w:lang w:val="en-US"/>
        </w:rPr>
        <w:lastRenderedPageBreak/>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11D739D" w14:textId="77777777">
        <w:trPr>
          <w:divId w:val="1375348270"/>
          <w:tblCellSpacing w:w="15" w:type="dxa"/>
        </w:trPr>
        <w:tc>
          <w:tcPr>
            <w:tcW w:w="0" w:type="auto"/>
            <w:vAlign w:val="center"/>
            <w:hideMark/>
          </w:tcPr>
          <w:p w14:paraId="6C345E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17EE4B" w14:textId="77777777" w:rsidR="0095430C" w:rsidRDefault="005B11EB">
            <w:pPr>
              <w:rPr>
                <w:rFonts w:eastAsia="Times New Roman"/>
                <w:lang w:val="en-US"/>
              </w:rPr>
            </w:pPr>
            <w:r>
              <w:rPr>
                <w:rFonts w:eastAsia="Times New Roman"/>
                <w:lang w:val="en-US"/>
              </w:rPr>
              <w:t xml:space="preserve">DiagnosticOrderStatus (Diagnostic Order Status) </w:t>
            </w:r>
          </w:p>
        </w:tc>
      </w:tr>
      <w:tr w:rsidR="0095430C" w14:paraId="01C1A819" w14:textId="77777777">
        <w:trPr>
          <w:divId w:val="1375348270"/>
          <w:tblCellSpacing w:w="15" w:type="dxa"/>
        </w:trPr>
        <w:tc>
          <w:tcPr>
            <w:tcW w:w="0" w:type="auto"/>
            <w:vAlign w:val="center"/>
            <w:hideMark/>
          </w:tcPr>
          <w:p w14:paraId="01E902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6EE52" w14:textId="77777777" w:rsidR="0095430C" w:rsidRDefault="005B11EB">
            <w:pPr>
              <w:rPr>
                <w:rFonts w:eastAsia="Times New Roman"/>
                <w:lang w:val="en-US"/>
              </w:rPr>
            </w:pPr>
            <w:r>
              <w:rPr>
                <w:rFonts w:eastAsia="Times New Roman"/>
                <w:lang w:val="en-US"/>
              </w:rPr>
              <w:t>The status of a diagnostic order</w:t>
            </w:r>
          </w:p>
        </w:tc>
      </w:tr>
      <w:tr w:rsidR="0095430C" w14:paraId="05A78E52" w14:textId="77777777">
        <w:trPr>
          <w:divId w:val="1375348270"/>
          <w:tblCellSpacing w:w="15" w:type="dxa"/>
        </w:trPr>
        <w:tc>
          <w:tcPr>
            <w:tcW w:w="0" w:type="auto"/>
            <w:vAlign w:val="center"/>
            <w:hideMark/>
          </w:tcPr>
          <w:p w14:paraId="7D5A653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E9567C"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2FE214E" w14:textId="77777777">
        <w:trPr>
          <w:divId w:val="1375348270"/>
          <w:tblCellSpacing w:w="15" w:type="dxa"/>
        </w:trPr>
        <w:tc>
          <w:tcPr>
            <w:tcW w:w="0" w:type="auto"/>
            <w:vAlign w:val="center"/>
            <w:hideMark/>
          </w:tcPr>
          <w:p w14:paraId="080B86E8" w14:textId="77777777" w:rsidR="0095430C" w:rsidRDefault="0095430C">
            <w:pPr>
              <w:rPr>
                <w:rFonts w:eastAsia="Times New Roman"/>
                <w:lang w:val="en-US"/>
              </w:rPr>
            </w:pPr>
          </w:p>
        </w:tc>
        <w:tc>
          <w:tcPr>
            <w:tcW w:w="0" w:type="auto"/>
            <w:vAlign w:val="center"/>
            <w:hideMark/>
          </w:tcPr>
          <w:p w14:paraId="3D431EB7"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95430C" w14:paraId="02881B8D" w14:textId="77777777">
        <w:trPr>
          <w:divId w:val="1375348270"/>
          <w:tblCellSpacing w:w="15" w:type="dxa"/>
        </w:trPr>
        <w:tc>
          <w:tcPr>
            <w:tcW w:w="0" w:type="auto"/>
            <w:vAlign w:val="center"/>
            <w:hideMark/>
          </w:tcPr>
          <w:p w14:paraId="7A508A78" w14:textId="77777777" w:rsidR="0095430C" w:rsidRDefault="0095430C">
            <w:pPr>
              <w:rPr>
                <w:rFonts w:eastAsia="Times New Roman"/>
                <w:lang w:val="en-US"/>
              </w:rPr>
            </w:pPr>
          </w:p>
        </w:tc>
        <w:tc>
          <w:tcPr>
            <w:tcW w:w="0" w:type="auto"/>
            <w:vAlign w:val="center"/>
            <w:hideMark/>
          </w:tcPr>
          <w:p w14:paraId="7EDD1553"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7136C6D8" w14:textId="77777777">
        <w:trPr>
          <w:divId w:val="1375348270"/>
          <w:tblCellSpacing w:w="15" w:type="dxa"/>
        </w:trPr>
        <w:tc>
          <w:tcPr>
            <w:tcW w:w="0" w:type="auto"/>
            <w:vAlign w:val="center"/>
            <w:hideMark/>
          </w:tcPr>
          <w:p w14:paraId="3A959038" w14:textId="77777777" w:rsidR="0095430C" w:rsidRDefault="0095430C">
            <w:pPr>
              <w:rPr>
                <w:rFonts w:eastAsia="Times New Roman"/>
                <w:lang w:val="en-US"/>
              </w:rPr>
            </w:pPr>
          </w:p>
        </w:tc>
        <w:tc>
          <w:tcPr>
            <w:tcW w:w="0" w:type="auto"/>
            <w:vAlign w:val="center"/>
            <w:hideMark/>
          </w:tcPr>
          <w:p w14:paraId="16CA7D54"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2171102B" w14:textId="77777777">
        <w:trPr>
          <w:divId w:val="1375348270"/>
          <w:tblCellSpacing w:w="15" w:type="dxa"/>
        </w:trPr>
        <w:tc>
          <w:tcPr>
            <w:tcW w:w="0" w:type="auto"/>
            <w:vAlign w:val="center"/>
            <w:hideMark/>
          </w:tcPr>
          <w:p w14:paraId="5D7749AC" w14:textId="77777777" w:rsidR="0095430C" w:rsidRDefault="0095430C">
            <w:pPr>
              <w:rPr>
                <w:rFonts w:eastAsia="Times New Roman"/>
                <w:lang w:val="en-US"/>
              </w:rPr>
            </w:pPr>
          </w:p>
        </w:tc>
        <w:tc>
          <w:tcPr>
            <w:tcW w:w="0" w:type="auto"/>
            <w:vAlign w:val="center"/>
            <w:hideMark/>
          </w:tcPr>
          <w:p w14:paraId="44523967"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95430C" w14:paraId="00AAA35B" w14:textId="77777777">
        <w:trPr>
          <w:divId w:val="1375348270"/>
          <w:tblCellSpacing w:w="15" w:type="dxa"/>
        </w:trPr>
        <w:tc>
          <w:tcPr>
            <w:tcW w:w="0" w:type="auto"/>
            <w:vAlign w:val="center"/>
            <w:hideMark/>
          </w:tcPr>
          <w:p w14:paraId="0985FCBE" w14:textId="77777777" w:rsidR="0095430C" w:rsidRDefault="0095430C">
            <w:pPr>
              <w:rPr>
                <w:rFonts w:eastAsia="Times New Roman"/>
                <w:lang w:val="en-US"/>
              </w:rPr>
            </w:pPr>
          </w:p>
        </w:tc>
        <w:tc>
          <w:tcPr>
            <w:tcW w:w="0" w:type="auto"/>
            <w:vAlign w:val="center"/>
            <w:hideMark/>
          </w:tcPr>
          <w:p w14:paraId="743DC48F"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95430C" w14:paraId="45615700" w14:textId="77777777">
        <w:trPr>
          <w:divId w:val="1375348270"/>
          <w:tblCellSpacing w:w="15" w:type="dxa"/>
        </w:trPr>
        <w:tc>
          <w:tcPr>
            <w:tcW w:w="0" w:type="auto"/>
            <w:vAlign w:val="center"/>
            <w:hideMark/>
          </w:tcPr>
          <w:p w14:paraId="2D4981D9" w14:textId="77777777" w:rsidR="0095430C" w:rsidRDefault="0095430C">
            <w:pPr>
              <w:rPr>
                <w:rFonts w:eastAsia="Times New Roman"/>
                <w:lang w:val="en-US"/>
              </w:rPr>
            </w:pPr>
          </w:p>
        </w:tc>
        <w:tc>
          <w:tcPr>
            <w:tcW w:w="0" w:type="auto"/>
            <w:vAlign w:val="center"/>
            <w:hideMark/>
          </w:tcPr>
          <w:p w14:paraId="7807269D" w14:textId="77777777" w:rsidR="0095430C"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95430C" w14:paraId="0BDD8965" w14:textId="77777777">
        <w:trPr>
          <w:divId w:val="1375348270"/>
          <w:tblCellSpacing w:w="15" w:type="dxa"/>
        </w:trPr>
        <w:tc>
          <w:tcPr>
            <w:tcW w:w="0" w:type="auto"/>
            <w:vAlign w:val="center"/>
            <w:hideMark/>
          </w:tcPr>
          <w:p w14:paraId="425363E8" w14:textId="77777777" w:rsidR="0095430C" w:rsidRDefault="0095430C">
            <w:pPr>
              <w:rPr>
                <w:rFonts w:eastAsia="Times New Roman"/>
                <w:lang w:val="en-US"/>
              </w:rPr>
            </w:pPr>
          </w:p>
        </w:tc>
        <w:tc>
          <w:tcPr>
            <w:tcW w:w="0" w:type="auto"/>
            <w:vAlign w:val="center"/>
            <w:hideMark/>
          </w:tcPr>
          <w:p w14:paraId="142C8B02"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95430C" w14:paraId="2547F332" w14:textId="77777777">
        <w:trPr>
          <w:divId w:val="1375348270"/>
          <w:tblCellSpacing w:w="15" w:type="dxa"/>
        </w:trPr>
        <w:tc>
          <w:tcPr>
            <w:tcW w:w="0" w:type="auto"/>
            <w:vAlign w:val="center"/>
            <w:hideMark/>
          </w:tcPr>
          <w:p w14:paraId="4CECADF9" w14:textId="77777777" w:rsidR="0095430C" w:rsidRDefault="0095430C">
            <w:pPr>
              <w:rPr>
                <w:rFonts w:eastAsia="Times New Roman"/>
                <w:lang w:val="en-US"/>
              </w:rPr>
            </w:pPr>
          </w:p>
        </w:tc>
        <w:tc>
          <w:tcPr>
            <w:tcW w:w="0" w:type="auto"/>
            <w:vAlign w:val="center"/>
            <w:hideMark/>
          </w:tcPr>
          <w:p w14:paraId="2EDB11D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34D8C955" w14:textId="77777777">
        <w:trPr>
          <w:divId w:val="1375348270"/>
          <w:tblCellSpacing w:w="15" w:type="dxa"/>
        </w:trPr>
        <w:tc>
          <w:tcPr>
            <w:tcW w:w="0" w:type="auto"/>
            <w:vAlign w:val="center"/>
            <w:hideMark/>
          </w:tcPr>
          <w:p w14:paraId="54497E55" w14:textId="77777777" w:rsidR="0095430C" w:rsidRDefault="0095430C">
            <w:pPr>
              <w:rPr>
                <w:rFonts w:eastAsia="Times New Roman"/>
                <w:lang w:val="en-US"/>
              </w:rPr>
            </w:pPr>
          </w:p>
        </w:tc>
        <w:tc>
          <w:tcPr>
            <w:tcW w:w="0" w:type="auto"/>
            <w:vAlign w:val="center"/>
            <w:hideMark/>
          </w:tcPr>
          <w:p w14:paraId="2280736C"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95430C" w14:paraId="7BCCF1CB" w14:textId="77777777">
        <w:trPr>
          <w:divId w:val="1375348270"/>
          <w:tblCellSpacing w:w="15" w:type="dxa"/>
        </w:trPr>
        <w:tc>
          <w:tcPr>
            <w:tcW w:w="0" w:type="auto"/>
            <w:vAlign w:val="center"/>
            <w:hideMark/>
          </w:tcPr>
          <w:p w14:paraId="7BB08636" w14:textId="77777777" w:rsidR="0095430C" w:rsidRDefault="0095430C">
            <w:pPr>
              <w:rPr>
                <w:rFonts w:eastAsia="Times New Roman"/>
                <w:lang w:val="en-US"/>
              </w:rPr>
            </w:pPr>
          </w:p>
        </w:tc>
        <w:tc>
          <w:tcPr>
            <w:tcW w:w="0" w:type="auto"/>
            <w:vAlign w:val="center"/>
            <w:hideMark/>
          </w:tcPr>
          <w:p w14:paraId="3E19B8A2"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79F44C24" w14:textId="77777777">
        <w:trPr>
          <w:divId w:val="1375348270"/>
          <w:tblCellSpacing w:w="15" w:type="dxa"/>
        </w:trPr>
        <w:tc>
          <w:tcPr>
            <w:tcW w:w="0" w:type="auto"/>
            <w:vAlign w:val="center"/>
            <w:hideMark/>
          </w:tcPr>
          <w:p w14:paraId="0064FBE0" w14:textId="77777777" w:rsidR="0095430C" w:rsidRDefault="0095430C">
            <w:pPr>
              <w:rPr>
                <w:rFonts w:eastAsia="Times New Roman"/>
                <w:lang w:val="en-US"/>
              </w:rPr>
            </w:pPr>
          </w:p>
        </w:tc>
        <w:tc>
          <w:tcPr>
            <w:tcW w:w="0" w:type="auto"/>
            <w:vAlign w:val="center"/>
            <w:hideMark/>
          </w:tcPr>
          <w:p w14:paraId="3D1F6F0E"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137B0CF1" w14:textId="77777777">
        <w:trPr>
          <w:divId w:val="1375348270"/>
          <w:tblCellSpacing w:w="15" w:type="dxa"/>
        </w:trPr>
        <w:tc>
          <w:tcPr>
            <w:tcW w:w="0" w:type="auto"/>
            <w:vAlign w:val="center"/>
            <w:hideMark/>
          </w:tcPr>
          <w:p w14:paraId="2C1A0A6C" w14:textId="77777777" w:rsidR="0095430C" w:rsidRDefault="0095430C">
            <w:pPr>
              <w:rPr>
                <w:rFonts w:eastAsia="Times New Roman"/>
                <w:lang w:val="en-US"/>
              </w:rPr>
            </w:pPr>
          </w:p>
        </w:tc>
        <w:tc>
          <w:tcPr>
            <w:tcW w:w="0" w:type="auto"/>
            <w:vAlign w:val="center"/>
            <w:hideMark/>
          </w:tcPr>
          <w:p w14:paraId="7E0EA91F"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14:paraId="72AC24A2" w14:textId="77777777" w:rsidR="0095430C"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61F3DC5" w14:textId="77777777">
        <w:trPr>
          <w:divId w:val="1375348270"/>
          <w:tblCellSpacing w:w="15" w:type="dxa"/>
        </w:trPr>
        <w:tc>
          <w:tcPr>
            <w:tcW w:w="0" w:type="auto"/>
            <w:vAlign w:val="center"/>
            <w:hideMark/>
          </w:tcPr>
          <w:p w14:paraId="510645B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8ACBEC3" w14:textId="77777777" w:rsidR="0095430C" w:rsidRDefault="005B11EB">
            <w:pPr>
              <w:rPr>
                <w:rFonts w:eastAsia="Times New Roman"/>
                <w:lang w:val="en-US"/>
              </w:rPr>
            </w:pPr>
            <w:r>
              <w:rPr>
                <w:rFonts w:eastAsia="Times New Roman"/>
                <w:lang w:val="en-US"/>
              </w:rPr>
              <w:t xml:space="preserve">DiagnosticReportStatus (Diagnostic Report Status) </w:t>
            </w:r>
          </w:p>
        </w:tc>
      </w:tr>
      <w:tr w:rsidR="0095430C" w14:paraId="4C968F26" w14:textId="77777777">
        <w:trPr>
          <w:divId w:val="1375348270"/>
          <w:tblCellSpacing w:w="15" w:type="dxa"/>
        </w:trPr>
        <w:tc>
          <w:tcPr>
            <w:tcW w:w="0" w:type="auto"/>
            <w:vAlign w:val="center"/>
            <w:hideMark/>
          </w:tcPr>
          <w:p w14:paraId="47917D0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75E31D" w14:textId="77777777" w:rsidR="0095430C" w:rsidRDefault="005B11EB">
            <w:pPr>
              <w:rPr>
                <w:rFonts w:eastAsia="Times New Roman"/>
                <w:lang w:val="en-US"/>
              </w:rPr>
            </w:pPr>
            <w:r>
              <w:rPr>
                <w:rFonts w:eastAsia="Times New Roman"/>
                <w:lang w:val="en-US"/>
              </w:rPr>
              <w:t>The status of the diagnostic report as a whole</w:t>
            </w:r>
          </w:p>
        </w:tc>
      </w:tr>
      <w:tr w:rsidR="0095430C" w14:paraId="213BE382" w14:textId="77777777">
        <w:trPr>
          <w:divId w:val="1375348270"/>
          <w:tblCellSpacing w:w="15" w:type="dxa"/>
        </w:trPr>
        <w:tc>
          <w:tcPr>
            <w:tcW w:w="0" w:type="auto"/>
            <w:vAlign w:val="center"/>
            <w:hideMark/>
          </w:tcPr>
          <w:p w14:paraId="46FE86D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D86A385" w14:textId="77777777" w:rsidR="0095430C"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95430C" w14:paraId="48A8DC8F" w14:textId="77777777">
        <w:trPr>
          <w:divId w:val="1375348270"/>
          <w:tblCellSpacing w:w="15" w:type="dxa"/>
        </w:trPr>
        <w:tc>
          <w:tcPr>
            <w:tcW w:w="0" w:type="auto"/>
            <w:vAlign w:val="center"/>
            <w:hideMark/>
          </w:tcPr>
          <w:p w14:paraId="1193C2ED" w14:textId="77777777" w:rsidR="0095430C" w:rsidRDefault="0095430C">
            <w:pPr>
              <w:rPr>
                <w:rFonts w:eastAsia="Times New Roman"/>
                <w:lang w:val="en-US"/>
              </w:rPr>
            </w:pPr>
          </w:p>
        </w:tc>
        <w:tc>
          <w:tcPr>
            <w:tcW w:w="0" w:type="auto"/>
            <w:vAlign w:val="center"/>
            <w:hideMark/>
          </w:tcPr>
          <w:p w14:paraId="6CA9C99F" w14:textId="77777777" w:rsidR="0095430C"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95430C" w14:paraId="1F24E40D" w14:textId="77777777">
        <w:trPr>
          <w:divId w:val="1375348270"/>
          <w:tblCellSpacing w:w="15" w:type="dxa"/>
        </w:trPr>
        <w:tc>
          <w:tcPr>
            <w:tcW w:w="0" w:type="auto"/>
            <w:vAlign w:val="center"/>
            <w:hideMark/>
          </w:tcPr>
          <w:p w14:paraId="11224746" w14:textId="77777777" w:rsidR="0095430C" w:rsidRDefault="0095430C">
            <w:pPr>
              <w:rPr>
                <w:rFonts w:eastAsia="Times New Roman"/>
                <w:lang w:val="en-US"/>
              </w:rPr>
            </w:pPr>
          </w:p>
        </w:tc>
        <w:tc>
          <w:tcPr>
            <w:tcW w:w="0" w:type="auto"/>
            <w:vAlign w:val="center"/>
            <w:hideMark/>
          </w:tcPr>
          <w:p w14:paraId="6B14FC6D"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95430C" w14:paraId="4B7C9C94" w14:textId="77777777">
        <w:trPr>
          <w:divId w:val="1375348270"/>
          <w:tblCellSpacing w:w="15" w:type="dxa"/>
        </w:trPr>
        <w:tc>
          <w:tcPr>
            <w:tcW w:w="0" w:type="auto"/>
            <w:vAlign w:val="center"/>
            <w:hideMark/>
          </w:tcPr>
          <w:p w14:paraId="654D8356" w14:textId="77777777" w:rsidR="0095430C" w:rsidRDefault="0095430C">
            <w:pPr>
              <w:rPr>
                <w:rFonts w:eastAsia="Times New Roman"/>
                <w:lang w:val="en-US"/>
              </w:rPr>
            </w:pPr>
          </w:p>
        </w:tc>
        <w:tc>
          <w:tcPr>
            <w:tcW w:w="0" w:type="auto"/>
            <w:vAlign w:val="center"/>
            <w:hideMark/>
          </w:tcPr>
          <w:p w14:paraId="69B4786B" w14:textId="77777777" w:rsidR="0095430C"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95430C" w14:paraId="0E396CCF" w14:textId="77777777">
        <w:trPr>
          <w:divId w:val="1375348270"/>
          <w:tblCellSpacing w:w="15" w:type="dxa"/>
        </w:trPr>
        <w:tc>
          <w:tcPr>
            <w:tcW w:w="0" w:type="auto"/>
            <w:vAlign w:val="center"/>
            <w:hideMark/>
          </w:tcPr>
          <w:p w14:paraId="068FAF56" w14:textId="77777777" w:rsidR="0095430C" w:rsidRDefault="0095430C">
            <w:pPr>
              <w:rPr>
                <w:rFonts w:eastAsia="Times New Roman"/>
                <w:lang w:val="en-US"/>
              </w:rPr>
            </w:pPr>
          </w:p>
        </w:tc>
        <w:tc>
          <w:tcPr>
            <w:tcW w:w="0" w:type="auto"/>
            <w:vAlign w:val="center"/>
            <w:hideMark/>
          </w:tcPr>
          <w:p w14:paraId="51463A5A" w14:textId="77777777" w:rsidR="0095430C"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95430C" w14:paraId="47E029D5" w14:textId="77777777">
        <w:trPr>
          <w:divId w:val="1375348270"/>
          <w:tblCellSpacing w:w="15" w:type="dxa"/>
        </w:trPr>
        <w:tc>
          <w:tcPr>
            <w:tcW w:w="0" w:type="auto"/>
            <w:vAlign w:val="center"/>
            <w:hideMark/>
          </w:tcPr>
          <w:p w14:paraId="4C0FFA12" w14:textId="77777777" w:rsidR="0095430C" w:rsidRDefault="0095430C">
            <w:pPr>
              <w:rPr>
                <w:rFonts w:eastAsia="Times New Roman"/>
                <w:lang w:val="en-US"/>
              </w:rPr>
            </w:pPr>
          </w:p>
        </w:tc>
        <w:tc>
          <w:tcPr>
            <w:tcW w:w="0" w:type="auto"/>
            <w:vAlign w:val="center"/>
            <w:hideMark/>
          </w:tcPr>
          <w:p w14:paraId="1BF95936"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not completed (also sometimes called "aborted") </w:t>
            </w:r>
          </w:p>
        </w:tc>
      </w:tr>
      <w:tr w:rsidR="0095430C" w14:paraId="17295682" w14:textId="77777777">
        <w:trPr>
          <w:divId w:val="1375348270"/>
          <w:tblCellSpacing w:w="15" w:type="dxa"/>
        </w:trPr>
        <w:tc>
          <w:tcPr>
            <w:tcW w:w="0" w:type="auto"/>
            <w:vAlign w:val="center"/>
            <w:hideMark/>
          </w:tcPr>
          <w:p w14:paraId="7DB1B993" w14:textId="77777777" w:rsidR="0095430C" w:rsidRDefault="0095430C">
            <w:pPr>
              <w:rPr>
                <w:rFonts w:eastAsia="Times New Roman"/>
                <w:lang w:val="en-US"/>
              </w:rPr>
            </w:pPr>
          </w:p>
        </w:tc>
        <w:tc>
          <w:tcPr>
            <w:tcW w:w="0" w:type="auto"/>
            <w:vAlign w:val="center"/>
            <w:hideMark/>
          </w:tcPr>
          <w:p w14:paraId="26293D81"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14:paraId="27E86822" w14:textId="77777777" w:rsidR="0095430C" w:rsidRDefault="005B11EB">
      <w:pPr>
        <w:pStyle w:val="Heading2"/>
        <w:divId w:val="1375348270"/>
        <w:rPr>
          <w:rFonts w:eastAsia="Times New Roman"/>
          <w:lang w:val="en-US"/>
        </w:rPr>
      </w:pPr>
      <w:r>
        <w:rPr>
          <w:rFonts w:eastAsia="Times New Roman"/>
          <w:lang w:val="en-US"/>
        </w:rPr>
        <w:lastRenderedPageBreak/>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D0DEBF" w14:textId="77777777">
        <w:trPr>
          <w:divId w:val="1375348270"/>
          <w:tblCellSpacing w:w="15" w:type="dxa"/>
        </w:trPr>
        <w:tc>
          <w:tcPr>
            <w:tcW w:w="0" w:type="auto"/>
            <w:vAlign w:val="center"/>
            <w:hideMark/>
          </w:tcPr>
          <w:p w14:paraId="19EFAEF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178EE0" w14:textId="77777777" w:rsidR="0095430C" w:rsidRDefault="005B11EB">
            <w:pPr>
              <w:rPr>
                <w:rFonts w:eastAsia="Times New Roman"/>
                <w:lang w:val="en-US"/>
              </w:rPr>
            </w:pPr>
            <w:r>
              <w:rPr>
                <w:rFonts w:eastAsia="Times New Roman"/>
                <w:lang w:val="en-US"/>
              </w:rPr>
              <w:t xml:space="preserve">DigitalMediaType (Digital Media Type) </w:t>
            </w:r>
          </w:p>
        </w:tc>
      </w:tr>
      <w:tr w:rsidR="0095430C" w14:paraId="7F6FDC37" w14:textId="77777777">
        <w:trPr>
          <w:divId w:val="1375348270"/>
          <w:tblCellSpacing w:w="15" w:type="dxa"/>
        </w:trPr>
        <w:tc>
          <w:tcPr>
            <w:tcW w:w="0" w:type="auto"/>
            <w:vAlign w:val="center"/>
            <w:hideMark/>
          </w:tcPr>
          <w:p w14:paraId="74FE282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56D680" w14:textId="77777777" w:rsidR="0095430C" w:rsidRDefault="005B11EB">
            <w:pPr>
              <w:rPr>
                <w:rFonts w:eastAsia="Times New Roman"/>
                <w:lang w:val="en-US"/>
              </w:rPr>
            </w:pPr>
            <w:r>
              <w:rPr>
                <w:rFonts w:eastAsia="Times New Roman"/>
                <w:lang w:val="en-US"/>
              </w:rPr>
              <w:t>Whether the Media is a photo, video, or audio</w:t>
            </w:r>
          </w:p>
        </w:tc>
      </w:tr>
      <w:tr w:rsidR="0095430C" w14:paraId="77164E3F" w14:textId="77777777">
        <w:trPr>
          <w:divId w:val="1375348270"/>
          <w:tblCellSpacing w:w="15" w:type="dxa"/>
        </w:trPr>
        <w:tc>
          <w:tcPr>
            <w:tcW w:w="0" w:type="auto"/>
            <w:vAlign w:val="center"/>
            <w:hideMark/>
          </w:tcPr>
          <w:p w14:paraId="0160238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3F4A67" w14:textId="77777777" w:rsidR="0095430C"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95430C" w14:paraId="271EFB99" w14:textId="77777777">
        <w:trPr>
          <w:divId w:val="1375348270"/>
          <w:tblCellSpacing w:w="15" w:type="dxa"/>
        </w:trPr>
        <w:tc>
          <w:tcPr>
            <w:tcW w:w="0" w:type="auto"/>
            <w:vAlign w:val="center"/>
            <w:hideMark/>
          </w:tcPr>
          <w:p w14:paraId="2DC4C3B8" w14:textId="77777777" w:rsidR="0095430C" w:rsidRDefault="0095430C">
            <w:pPr>
              <w:rPr>
                <w:rFonts w:eastAsia="Times New Roman"/>
                <w:lang w:val="en-US"/>
              </w:rPr>
            </w:pPr>
          </w:p>
        </w:tc>
        <w:tc>
          <w:tcPr>
            <w:tcW w:w="0" w:type="auto"/>
            <w:vAlign w:val="center"/>
            <w:hideMark/>
          </w:tcPr>
          <w:p w14:paraId="709534FF" w14:textId="77777777" w:rsidR="0095430C" w:rsidRDefault="005B11EB">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95430C" w14:paraId="1733E908" w14:textId="77777777">
        <w:trPr>
          <w:divId w:val="1375348270"/>
          <w:tblCellSpacing w:w="15" w:type="dxa"/>
        </w:trPr>
        <w:tc>
          <w:tcPr>
            <w:tcW w:w="0" w:type="auto"/>
            <w:vAlign w:val="center"/>
            <w:hideMark/>
          </w:tcPr>
          <w:p w14:paraId="6AA6D1DB" w14:textId="77777777" w:rsidR="0095430C" w:rsidRDefault="0095430C">
            <w:pPr>
              <w:rPr>
                <w:rFonts w:eastAsia="Times New Roman"/>
                <w:lang w:val="en-US"/>
              </w:rPr>
            </w:pPr>
          </w:p>
        </w:tc>
        <w:tc>
          <w:tcPr>
            <w:tcW w:w="0" w:type="auto"/>
            <w:vAlign w:val="center"/>
            <w:hideMark/>
          </w:tcPr>
          <w:p w14:paraId="1CCD9E05" w14:textId="77777777" w:rsidR="0095430C"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14:paraId="3D7F88C3" w14:textId="77777777" w:rsidR="0095430C"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1"/>
      </w:tblGrid>
      <w:tr w:rsidR="0095430C" w14:paraId="34E68D6B" w14:textId="77777777">
        <w:trPr>
          <w:divId w:val="1375348270"/>
          <w:tblCellSpacing w:w="15" w:type="dxa"/>
        </w:trPr>
        <w:tc>
          <w:tcPr>
            <w:tcW w:w="0" w:type="auto"/>
            <w:vAlign w:val="center"/>
            <w:hideMark/>
          </w:tcPr>
          <w:p w14:paraId="60AE64C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D5DDCA6" w14:textId="77777777" w:rsidR="0095430C" w:rsidRDefault="005B11EB">
            <w:pPr>
              <w:rPr>
                <w:rFonts w:eastAsia="Times New Roman"/>
                <w:lang w:val="en-US"/>
              </w:rPr>
            </w:pPr>
            <w:r>
              <w:rPr>
                <w:rFonts w:eastAsia="Times New Roman"/>
                <w:lang w:val="en-US"/>
              </w:rPr>
              <w:t xml:space="preserve">DocumentMode (Document Mode) </w:t>
            </w:r>
          </w:p>
        </w:tc>
      </w:tr>
      <w:tr w:rsidR="0095430C" w14:paraId="7C9AFF68" w14:textId="77777777">
        <w:trPr>
          <w:divId w:val="1375348270"/>
          <w:tblCellSpacing w:w="15" w:type="dxa"/>
        </w:trPr>
        <w:tc>
          <w:tcPr>
            <w:tcW w:w="0" w:type="auto"/>
            <w:vAlign w:val="center"/>
            <w:hideMark/>
          </w:tcPr>
          <w:p w14:paraId="0BCC15C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F6CD102" w14:textId="77777777" w:rsidR="0095430C" w:rsidRDefault="005B11EB">
            <w:pPr>
              <w:rPr>
                <w:rFonts w:eastAsia="Times New Roman"/>
                <w:lang w:val="en-US"/>
              </w:rPr>
            </w:pPr>
            <w:r>
              <w:rPr>
                <w:rFonts w:eastAsia="Times New Roman"/>
                <w:lang w:val="en-US"/>
              </w:rPr>
              <w:t>Whether the application produces or consumes documents</w:t>
            </w:r>
          </w:p>
        </w:tc>
      </w:tr>
      <w:tr w:rsidR="0095430C" w14:paraId="61D37EC2" w14:textId="77777777">
        <w:trPr>
          <w:divId w:val="1375348270"/>
          <w:tblCellSpacing w:w="15" w:type="dxa"/>
        </w:trPr>
        <w:tc>
          <w:tcPr>
            <w:tcW w:w="0" w:type="auto"/>
            <w:vAlign w:val="center"/>
            <w:hideMark/>
          </w:tcPr>
          <w:p w14:paraId="6145362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3AB235" w14:textId="77777777" w:rsidR="0095430C"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95430C" w14:paraId="3F05AF3A" w14:textId="77777777">
        <w:trPr>
          <w:divId w:val="1375348270"/>
          <w:tblCellSpacing w:w="15" w:type="dxa"/>
        </w:trPr>
        <w:tc>
          <w:tcPr>
            <w:tcW w:w="0" w:type="auto"/>
            <w:vAlign w:val="center"/>
            <w:hideMark/>
          </w:tcPr>
          <w:p w14:paraId="09B2BAB6" w14:textId="77777777" w:rsidR="0095430C" w:rsidRDefault="0095430C">
            <w:pPr>
              <w:rPr>
                <w:rFonts w:eastAsia="Times New Roman"/>
                <w:lang w:val="en-US"/>
              </w:rPr>
            </w:pPr>
          </w:p>
        </w:tc>
        <w:tc>
          <w:tcPr>
            <w:tcW w:w="0" w:type="auto"/>
            <w:vAlign w:val="center"/>
            <w:hideMark/>
          </w:tcPr>
          <w:p w14:paraId="28B1909D" w14:textId="77777777" w:rsidR="0095430C"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14:paraId="582015E4" w14:textId="77777777" w:rsidR="0095430C"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33"/>
      </w:tblGrid>
      <w:tr w:rsidR="0095430C" w14:paraId="58515374" w14:textId="77777777">
        <w:trPr>
          <w:divId w:val="1375348270"/>
          <w:tblCellSpacing w:w="15" w:type="dxa"/>
        </w:trPr>
        <w:tc>
          <w:tcPr>
            <w:tcW w:w="0" w:type="auto"/>
            <w:vAlign w:val="center"/>
            <w:hideMark/>
          </w:tcPr>
          <w:p w14:paraId="61F4B32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89CB85" w14:textId="77777777" w:rsidR="0095430C" w:rsidRDefault="005B11EB">
            <w:pPr>
              <w:rPr>
                <w:rFonts w:eastAsia="Times New Roman"/>
                <w:lang w:val="en-US"/>
              </w:rPr>
            </w:pPr>
            <w:r>
              <w:rPr>
                <w:rFonts w:eastAsia="Times New Roman"/>
                <w:lang w:val="en-US"/>
              </w:rPr>
              <w:t xml:space="preserve">DocumentReferenceStatus (Document Reference Status) </w:t>
            </w:r>
          </w:p>
        </w:tc>
      </w:tr>
      <w:tr w:rsidR="0095430C" w14:paraId="23A3F37A" w14:textId="77777777">
        <w:trPr>
          <w:divId w:val="1375348270"/>
          <w:tblCellSpacing w:w="15" w:type="dxa"/>
        </w:trPr>
        <w:tc>
          <w:tcPr>
            <w:tcW w:w="0" w:type="auto"/>
            <w:vAlign w:val="center"/>
            <w:hideMark/>
          </w:tcPr>
          <w:p w14:paraId="42FB747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AECAB9" w14:textId="77777777" w:rsidR="0095430C" w:rsidRDefault="005B11EB">
            <w:pPr>
              <w:rPr>
                <w:rFonts w:eastAsia="Times New Roman"/>
                <w:lang w:val="en-US"/>
              </w:rPr>
            </w:pPr>
            <w:r>
              <w:rPr>
                <w:rFonts w:eastAsia="Times New Roman"/>
                <w:lang w:val="en-US"/>
              </w:rPr>
              <w:t>The status of the document reference</w:t>
            </w:r>
          </w:p>
        </w:tc>
      </w:tr>
      <w:tr w:rsidR="0095430C" w14:paraId="6373D093" w14:textId="77777777">
        <w:trPr>
          <w:divId w:val="1375348270"/>
          <w:tblCellSpacing w:w="15" w:type="dxa"/>
        </w:trPr>
        <w:tc>
          <w:tcPr>
            <w:tcW w:w="0" w:type="auto"/>
            <w:vAlign w:val="center"/>
            <w:hideMark/>
          </w:tcPr>
          <w:p w14:paraId="63C041B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A71F97" w14:textId="77777777" w:rsidR="0095430C"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95430C" w14:paraId="2477F340" w14:textId="77777777">
        <w:trPr>
          <w:divId w:val="1375348270"/>
          <w:tblCellSpacing w:w="15" w:type="dxa"/>
        </w:trPr>
        <w:tc>
          <w:tcPr>
            <w:tcW w:w="0" w:type="auto"/>
            <w:vAlign w:val="center"/>
            <w:hideMark/>
          </w:tcPr>
          <w:p w14:paraId="6D1586BE" w14:textId="77777777" w:rsidR="0095430C" w:rsidRDefault="0095430C">
            <w:pPr>
              <w:rPr>
                <w:rFonts w:eastAsia="Times New Roman"/>
                <w:lang w:val="en-US"/>
              </w:rPr>
            </w:pPr>
          </w:p>
        </w:tc>
        <w:tc>
          <w:tcPr>
            <w:tcW w:w="0" w:type="auto"/>
            <w:vAlign w:val="center"/>
            <w:hideMark/>
          </w:tcPr>
          <w:p w14:paraId="6DDF2414" w14:textId="77777777" w:rsidR="0095430C"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95430C" w14:paraId="6BBB0FA5" w14:textId="77777777">
        <w:trPr>
          <w:divId w:val="1375348270"/>
          <w:tblCellSpacing w:w="15" w:type="dxa"/>
        </w:trPr>
        <w:tc>
          <w:tcPr>
            <w:tcW w:w="0" w:type="auto"/>
            <w:vAlign w:val="center"/>
            <w:hideMark/>
          </w:tcPr>
          <w:p w14:paraId="28BBABF4" w14:textId="77777777" w:rsidR="0095430C" w:rsidRDefault="0095430C">
            <w:pPr>
              <w:rPr>
                <w:rFonts w:eastAsia="Times New Roman"/>
                <w:lang w:val="en-US"/>
              </w:rPr>
            </w:pPr>
          </w:p>
        </w:tc>
        <w:tc>
          <w:tcPr>
            <w:tcW w:w="0" w:type="auto"/>
            <w:vAlign w:val="center"/>
            <w:hideMark/>
          </w:tcPr>
          <w:p w14:paraId="42C070FA"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14:paraId="02540B35" w14:textId="77777777" w:rsidR="0095430C"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190455" w14:textId="77777777">
        <w:trPr>
          <w:divId w:val="1375348270"/>
          <w:tblCellSpacing w:w="15" w:type="dxa"/>
        </w:trPr>
        <w:tc>
          <w:tcPr>
            <w:tcW w:w="0" w:type="auto"/>
            <w:vAlign w:val="center"/>
            <w:hideMark/>
          </w:tcPr>
          <w:p w14:paraId="6D3E90D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47AF33" w14:textId="77777777" w:rsidR="0095430C" w:rsidRDefault="005B11EB">
            <w:pPr>
              <w:rPr>
                <w:rFonts w:eastAsia="Times New Roman"/>
                <w:lang w:val="en-US"/>
              </w:rPr>
            </w:pPr>
            <w:r>
              <w:rPr>
                <w:rFonts w:eastAsia="Times New Roman"/>
                <w:lang w:val="en-US"/>
              </w:rPr>
              <w:t xml:space="preserve">DocumentRelationshipType (Document Relationship Type) </w:t>
            </w:r>
          </w:p>
        </w:tc>
      </w:tr>
      <w:tr w:rsidR="0095430C" w14:paraId="77D77F27" w14:textId="77777777">
        <w:trPr>
          <w:divId w:val="1375348270"/>
          <w:tblCellSpacing w:w="15" w:type="dxa"/>
        </w:trPr>
        <w:tc>
          <w:tcPr>
            <w:tcW w:w="0" w:type="auto"/>
            <w:vAlign w:val="center"/>
            <w:hideMark/>
          </w:tcPr>
          <w:p w14:paraId="63C7EB5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9B9CB5" w14:textId="77777777" w:rsidR="0095430C" w:rsidRDefault="005B11EB">
            <w:pPr>
              <w:rPr>
                <w:rFonts w:eastAsia="Times New Roman"/>
                <w:lang w:val="en-US"/>
              </w:rPr>
            </w:pPr>
            <w:r>
              <w:rPr>
                <w:rFonts w:eastAsia="Times New Roman"/>
                <w:lang w:val="en-US"/>
              </w:rPr>
              <w:t>The type of relationship between documents</w:t>
            </w:r>
          </w:p>
        </w:tc>
      </w:tr>
      <w:tr w:rsidR="0095430C" w14:paraId="27205F6C" w14:textId="77777777">
        <w:trPr>
          <w:divId w:val="1375348270"/>
          <w:tblCellSpacing w:w="15" w:type="dxa"/>
        </w:trPr>
        <w:tc>
          <w:tcPr>
            <w:tcW w:w="0" w:type="auto"/>
            <w:vAlign w:val="center"/>
            <w:hideMark/>
          </w:tcPr>
          <w:p w14:paraId="2135EC3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CB49762" w14:textId="77777777" w:rsidR="0095430C"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95430C" w14:paraId="20717C39" w14:textId="77777777">
        <w:trPr>
          <w:divId w:val="1375348270"/>
          <w:tblCellSpacing w:w="15" w:type="dxa"/>
        </w:trPr>
        <w:tc>
          <w:tcPr>
            <w:tcW w:w="0" w:type="auto"/>
            <w:vAlign w:val="center"/>
            <w:hideMark/>
          </w:tcPr>
          <w:p w14:paraId="1FF97D64" w14:textId="77777777" w:rsidR="0095430C" w:rsidRDefault="0095430C">
            <w:pPr>
              <w:rPr>
                <w:rFonts w:eastAsia="Times New Roman"/>
                <w:lang w:val="en-US"/>
              </w:rPr>
            </w:pPr>
          </w:p>
        </w:tc>
        <w:tc>
          <w:tcPr>
            <w:tcW w:w="0" w:type="auto"/>
            <w:vAlign w:val="center"/>
            <w:hideMark/>
          </w:tcPr>
          <w:p w14:paraId="414C1FEC" w14:textId="77777777" w:rsidR="0095430C"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95430C" w14:paraId="53DF5CEE" w14:textId="77777777">
        <w:trPr>
          <w:divId w:val="1375348270"/>
          <w:tblCellSpacing w:w="15" w:type="dxa"/>
        </w:trPr>
        <w:tc>
          <w:tcPr>
            <w:tcW w:w="0" w:type="auto"/>
            <w:vAlign w:val="center"/>
            <w:hideMark/>
          </w:tcPr>
          <w:p w14:paraId="3CB7683B" w14:textId="77777777" w:rsidR="0095430C" w:rsidRDefault="0095430C">
            <w:pPr>
              <w:rPr>
                <w:rFonts w:eastAsia="Times New Roman"/>
                <w:lang w:val="en-US"/>
              </w:rPr>
            </w:pPr>
          </w:p>
        </w:tc>
        <w:tc>
          <w:tcPr>
            <w:tcW w:w="0" w:type="auto"/>
            <w:vAlign w:val="center"/>
            <w:hideMark/>
          </w:tcPr>
          <w:p w14:paraId="63266AE2" w14:textId="77777777" w:rsidR="0095430C"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95430C" w14:paraId="70A6F3FF" w14:textId="77777777">
        <w:trPr>
          <w:divId w:val="1375348270"/>
          <w:tblCellSpacing w:w="15" w:type="dxa"/>
        </w:trPr>
        <w:tc>
          <w:tcPr>
            <w:tcW w:w="0" w:type="auto"/>
            <w:vAlign w:val="center"/>
            <w:hideMark/>
          </w:tcPr>
          <w:p w14:paraId="3AFD07D4" w14:textId="77777777" w:rsidR="0095430C" w:rsidRDefault="0095430C">
            <w:pPr>
              <w:rPr>
                <w:rFonts w:eastAsia="Times New Roman"/>
                <w:lang w:val="en-US"/>
              </w:rPr>
            </w:pPr>
          </w:p>
        </w:tc>
        <w:tc>
          <w:tcPr>
            <w:tcW w:w="0" w:type="auto"/>
            <w:vAlign w:val="center"/>
            <w:hideMark/>
          </w:tcPr>
          <w:p w14:paraId="1822230A" w14:textId="77777777" w:rsidR="0095430C" w:rsidRDefault="005B11EB">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14:paraId="4FEB74C6" w14:textId="77777777" w:rsidR="0095430C"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C6940B" w14:textId="77777777">
        <w:trPr>
          <w:divId w:val="1375348270"/>
          <w:tblCellSpacing w:w="15" w:type="dxa"/>
        </w:trPr>
        <w:tc>
          <w:tcPr>
            <w:tcW w:w="0" w:type="auto"/>
            <w:vAlign w:val="center"/>
            <w:hideMark/>
          </w:tcPr>
          <w:p w14:paraId="16EBA29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C8C8A7" w14:textId="77777777" w:rsidR="0095430C" w:rsidRDefault="005B11EB">
            <w:pPr>
              <w:rPr>
                <w:rFonts w:eastAsia="Times New Roman"/>
                <w:lang w:val="en-US"/>
              </w:rPr>
            </w:pPr>
            <w:r>
              <w:rPr>
                <w:rFonts w:eastAsia="Times New Roman"/>
                <w:lang w:val="en-US"/>
              </w:rPr>
              <w:t xml:space="preserve">EncounterClass (Encounter Class) </w:t>
            </w:r>
          </w:p>
        </w:tc>
      </w:tr>
      <w:tr w:rsidR="0095430C" w14:paraId="68C1B55D" w14:textId="77777777">
        <w:trPr>
          <w:divId w:val="1375348270"/>
          <w:tblCellSpacing w:w="15" w:type="dxa"/>
        </w:trPr>
        <w:tc>
          <w:tcPr>
            <w:tcW w:w="0" w:type="auto"/>
            <w:vAlign w:val="center"/>
            <w:hideMark/>
          </w:tcPr>
          <w:p w14:paraId="522A60F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D7681B" w14:textId="77777777" w:rsidR="0095430C" w:rsidRDefault="005B11EB">
            <w:pPr>
              <w:rPr>
                <w:rFonts w:eastAsia="Times New Roman"/>
                <w:lang w:val="en-US"/>
              </w:rPr>
            </w:pPr>
            <w:r>
              <w:rPr>
                <w:rFonts w:eastAsia="Times New Roman"/>
                <w:lang w:val="en-US"/>
              </w:rPr>
              <w:t>Classification of the encounter</w:t>
            </w:r>
          </w:p>
        </w:tc>
      </w:tr>
      <w:tr w:rsidR="0095430C" w14:paraId="6D2594BA" w14:textId="77777777">
        <w:trPr>
          <w:divId w:val="1375348270"/>
          <w:tblCellSpacing w:w="15" w:type="dxa"/>
        </w:trPr>
        <w:tc>
          <w:tcPr>
            <w:tcW w:w="0" w:type="auto"/>
            <w:vAlign w:val="center"/>
            <w:hideMark/>
          </w:tcPr>
          <w:p w14:paraId="6A579DA7"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3E480CF3" w14:textId="77777777" w:rsidR="0095430C"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95430C" w14:paraId="4870ED1B" w14:textId="77777777">
        <w:trPr>
          <w:divId w:val="1375348270"/>
          <w:tblCellSpacing w:w="15" w:type="dxa"/>
        </w:trPr>
        <w:tc>
          <w:tcPr>
            <w:tcW w:w="0" w:type="auto"/>
            <w:vAlign w:val="center"/>
            <w:hideMark/>
          </w:tcPr>
          <w:p w14:paraId="55C7843A" w14:textId="77777777" w:rsidR="0095430C" w:rsidRDefault="0095430C">
            <w:pPr>
              <w:rPr>
                <w:rFonts w:eastAsia="Times New Roman"/>
                <w:lang w:val="en-US"/>
              </w:rPr>
            </w:pPr>
          </w:p>
        </w:tc>
        <w:tc>
          <w:tcPr>
            <w:tcW w:w="0" w:type="auto"/>
            <w:vAlign w:val="center"/>
            <w:hideMark/>
          </w:tcPr>
          <w:p w14:paraId="62288B32" w14:textId="77777777" w:rsidR="0095430C"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95430C" w14:paraId="771DA26F" w14:textId="77777777">
        <w:trPr>
          <w:divId w:val="1375348270"/>
          <w:tblCellSpacing w:w="15" w:type="dxa"/>
        </w:trPr>
        <w:tc>
          <w:tcPr>
            <w:tcW w:w="0" w:type="auto"/>
            <w:vAlign w:val="center"/>
            <w:hideMark/>
          </w:tcPr>
          <w:p w14:paraId="2F450CE3" w14:textId="77777777" w:rsidR="0095430C" w:rsidRDefault="0095430C">
            <w:pPr>
              <w:rPr>
                <w:rFonts w:eastAsia="Times New Roman"/>
                <w:lang w:val="en-US"/>
              </w:rPr>
            </w:pPr>
          </w:p>
        </w:tc>
        <w:tc>
          <w:tcPr>
            <w:tcW w:w="0" w:type="auto"/>
            <w:vAlign w:val="center"/>
            <w:hideMark/>
          </w:tcPr>
          <w:p w14:paraId="070C1F69" w14:textId="77777777" w:rsidR="0095430C"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95430C" w14:paraId="41FD04A6" w14:textId="77777777">
        <w:trPr>
          <w:divId w:val="1375348270"/>
          <w:tblCellSpacing w:w="15" w:type="dxa"/>
        </w:trPr>
        <w:tc>
          <w:tcPr>
            <w:tcW w:w="0" w:type="auto"/>
            <w:vAlign w:val="center"/>
            <w:hideMark/>
          </w:tcPr>
          <w:p w14:paraId="46ED6B5E" w14:textId="77777777" w:rsidR="0095430C" w:rsidRDefault="0095430C">
            <w:pPr>
              <w:rPr>
                <w:rFonts w:eastAsia="Times New Roman"/>
                <w:lang w:val="en-US"/>
              </w:rPr>
            </w:pPr>
          </w:p>
        </w:tc>
        <w:tc>
          <w:tcPr>
            <w:tcW w:w="0" w:type="auto"/>
            <w:vAlign w:val="center"/>
            <w:hideMark/>
          </w:tcPr>
          <w:p w14:paraId="1D3CD67C"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95430C" w14:paraId="23353726" w14:textId="77777777">
        <w:trPr>
          <w:divId w:val="1375348270"/>
          <w:tblCellSpacing w:w="15" w:type="dxa"/>
        </w:trPr>
        <w:tc>
          <w:tcPr>
            <w:tcW w:w="0" w:type="auto"/>
            <w:vAlign w:val="center"/>
            <w:hideMark/>
          </w:tcPr>
          <w:p w14:paraId="22A83796" w14:textId="77777777" w:rsidR="0095430C" w:rsidRDefault="0095430C">
            <w:pPr>
              <w:rPr>
                <w:rFonts w:eastAsia="Times New Roman"/>
                <w:lang w:val="en-US"/>
              </w:rPr>
            </w:pPr>
          </w:p>
        </w:tc>
        <w:tc>
          <w:tcPr>
            <w:tcW w:w="0" w:type="auto"/>
            <w:vAlign w:val="center"/>
            <w:hideMark/>
          </w:tcPr>
          <w:p w14:paraId="2A6942D2"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An encounter where the practitioner visits the patient at his/her home </w:t>
            </w:r>
          </w:p>
        </w:tc>
      </w:tr>
      <w:tr w:rsidR="0095430C" w14:paraId="596CC778" w14:textId="77777777">
        <w:trPr>
          <w:divId w:val="1375348270"/>
          <w:tblCellSpacing w:w="15" w:type="dxa"/>
        </w:trPr>
        <w:tc>
          <w:tcPr>
            <w:tcW w:w="0" w:type="auto"/>
            <w:vAlign w:val="center"/>
            <w:hideMark/>
          </w:tcPr>
          <w:p w14:paraId="4B9183DF" w14:textId="77777777" w:rsidR="0095430C" w:rsidRDefault="0095430C">
            <w:pPr>
              <w:rPr>
                <w:rFonts w:eastAsia="Times New Roman"/>
                <w:lang w:val="en-US"/>
              </w:rPr>
            </w:pPr>
          </w:p>
        </w:tc>
        <w:tc>
          <w:tcPr>
            <w:tcW w:w="0" w:type="auto"/>
            <w:vAlign w:val="center"/>
            <w:hideMark/>
          </w:tcPr>
          <w:p w14:paraId="287CDE66" w14:textId="77777777" w:rsidR="0095430C"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95430C" w14:paraId="24551C39" w14:textId="77777777">
        <w:trPr>
          <w:divId w:val="1375348270"/>
          <w:tblCellSpacing w:w="15" w:type="dxa"/>
        </w:trPr>
        <w:tc>
          <w:tcPr>
            <w:tcW w:w="0" w:type="auto"/>
            <w:vAlign w:val="center"/>
            <w:hideMark/>
          </w:tcPr>
          <w:p w14:paraId="3D2D2D52" w14:textId="77777777" w:rsidR="0095430C" w:rsidRDefault="0095430C">
            <w:pPr>
              <w:rPr>
                <w:rFonts w:eastAsia="Times New Roman"/>
                <w:lang w:val="en-US"/>
              </w:rPr>
            </w:pPr>
          </w:p>
        </w:tc>
        <w:tc>
          <w:tcPr>
            <w:tcW w:w="0" w:type="auto"/>
            <w:vAlign w:val="center"/>
            <w:hideMark/>
          </w:tcPr>
          <w:p w14:paraId="09307DC1" w14:textId="77777777" w:rsidR="0095430C"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95430C" w14:paraId="031B73C1" w14:textId="77777777">
        <w:trPr>
          <w:divId w:val="1375348270"/>
          <w:tblCellSpacing w:w="15" w:type="dxa"/>
        </w:trPr>
        <w:tc>
          <w:tcPr>
            <w:tcW w:w="0" w:type="auto"/>
            <w:vAlign w:val="center"/>
            <w:hideMark/>
          </w:tcPr>
          <w:p w14:paraId="702878A4" w14:textId="77777777" w:rsidR="0095430C" w:rsidRDefault="0095430C">
            <w:pPr>
              <w:rPr>
                <w:rFonts w:eastAsia="Times New Roman"/>
                <w:lang w:val="en-US"/>
              </w:rPr>
            </w:pPr>
          </w:p>
        </w:tc>
        <w:tc>
          <w:tcPr>
            <w:tcW w:w="0" w:type="auto"/>
            <w:vAlign w:val="center"/>
            <w:hideMark/>
          </w:tcPr>
          <w:p w14:paraId="5BA925C9" w14:textId="77777777" w:rsidR="0095430C" w:rsidRDefault="005B11EB">
            <w:pPr>
              <w:rPr>
                <w:rFonts w:eastAsia="Times New Roman"/>
                <w:lang w:val="en-US"/>
              </w:rPr>
            </w:pPr>
            <w:r>
              <w:rPr>
                <w:rFonts w:eastAsia="Times New Roman"/>
                <w:b/>
                <w:bCs/>
                <w:lang w:val="en-US"/>
              </w:rPr>
              <w:t xml:space="preserve">Virtual: </w:t>
            </w:r>
            <w:r>
              <w:rPr>
                <w:rFonts w:eastAsia="Times New Roman"/>
                <w:lang w:val="en-US"/>
              </w:rPr>
              <w:t xml:space="preserve">An encounter that takes place where the patient and practitioner do not physically meet but use electronic means for contact </w:t>
            </w:r>
          </w:p>
        </w:tc>
      </w:tr>
      <w:tr w:rsidR="0095430C" w14:paraId="14179EAB" w14:textId="77777777">
        <w:trPr>
          <w:divId w:val="1375348270"/>
          <w:tblCellSpacing w:w="15" w:type="dxa"/>
        </w:trPr>
        <w:tc>
          <w:tcPr>
            <w:tcW w:w="0" w:type="auto"/>
            <w:vAlign w:val="center"/>
            <w:hideMark/>
          </w:tcPr>
          <w:p w14:paraId="4F345D86" w14:textId="77777777" w:rsidR="0095430C" w:rsidRDefault="0095430C">
            <w:pPr>
              <w:rPr>
                <w:rFonts w:eastAsia="Times New Roman"/>
                <w:lang w:val="en-US"/>
              </w:rPr>
            </w:pPr>
          </w:p>
        </w:tc>
        <w:tc>
          <w:tcPr>
            <w:tcW w:w="0" w:type="auto"/>
            <w:vAlign w:val="center"/>
            <w:hideMark/>
          </w:tcPr>
          <w:p w14:paraId="26F4B02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encounter type that is not described by one of the other values. Where this is used it is expected that an implementer will include an extension value to define what the actual other type is </w:t>
            </w:r>
          </w:p>
        </w:tc>
      </w:tr>
    </w:tbl>
    <w:p w14:paraId="692EC44F" w14:textId="77777777" w:rsidR="0095430C"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D23095" w14:textId="77777777">
        <w:trPr>
          <w:divId w:val="1375348270"/>
          <w:tblCellSpacing w:w="15" w:type="dxa"/>
        </w:trPr>
        <w:tc>
          <w:tcPr>
            <w:tcW w:w="0" w:type="auto"/>
            <w:vAlign w:val="center"/>
            <w:hideMark/>
          </w:tcPr>
          <w:p w14:paraId="422E01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06615D" w14:textId="77777777" w:rsidR="0095430C" w:rsidRDefault="005B11EB">
            <w:pPr>
              <w:rPr>
                <w:rFonts w:eastAsia="Times New Roman"/>
                <w:lang w:val="en-US"/>
              </w:rPr>
            </w:pPr>
            <w:r>
              <w:rPr>
                <w:rFonts w:eastAsia="Times New Roman"/>
                <w:lang w:val="en-US"/>
              </w:rPr>
              <w:t xml:space="preserve">EncounterLocationStatus (Encounter Location Status) </w:t>
            </w:r>
          </w:p>
        </w:tc>
      </w:tr>
      <w:tr w:rsidR="0095430C" w14:paraId="6F8A382A" w14:textId="77777777">
        <w:trPr>
          <w:divId w:val="1375348270"/>
          <w:tblCellSpacing w:w="15" w:type="dxa"/>
        </w:trPr>
        <w:tc>
          <w:tcPr>
            <w:tcW w:w="0" w:type="auto"/>
            <w:vAlign w:val="center"/>
            <w:hideMark/>
          </w:tcPr>
          <w:p w14:paraId="579EB1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0A6323" w14:textId="77777777" w:rsidR="0095430C" w:rsidRDefault="005B11EB">
            <w:pPr>
              <w:rPr>
                <w:rFonts w:eastAsia="Times New Roman"/>
                <w:lang w:val="en-US"/>
              </w:rPr>
            </w:pPr>
            <w:r>
              <w:rPr>
                <w:rFonts w:eastAsia="Times New Roman"/>
                <w:lang w:val="en-US"/>
              </w:rPr>
              <w:t>The status of the location</w:t>
            </w:r>
          </w:p>
        </w:tc>
      </w:tr>
      <w:tr w:rsidR="0095430C" w14:paraId="43EB9109" w14:textId="77777777">
        <w:trPr>
          <w:divId w:val="1375348270"/>
          <w:tblCellSpacing w:w="15" w:type="dxa"/>
        </w:trPr>
        <w:tc>
          <w:tcPr>
            <w:tcW w:w="0" w:type="auto"/>
            <w:vAlign w:val="center"/>
            <w:hideMark/>
          </w:tcPr>
          <w:p w14:paraId="2499863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BFAA0D"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95430C" w14:paraId="5EADDB1A" w14:textId="77777777">
        <w:trPr>
          <w:divId w:val="1375348270"/>
          <w:tblCellSpacing w:w="15" w:type="dxa"/>
        </w:trPr>
        <w:tc>
          <w:tcPr>
            <w:tcW w:w="0" w:type="auto"/>
            <w:vAlign w:val="center"/>
            <w:hideMark/>
          </w:tcPr>
          <w:p w14:paraId="3F27D7B8" w14:textId="77777777" w:rsidR="0095430C" w:rsidRDefault="0095430C">
            <w:pPr>
              <w:rPr>
                <w:rFonts w:eastAsia="Times New Roman"/>
                <w:lang w:val="en-US"/>
              </w:rPr>
            </w:pPr>
          </w:p>
        </w:tc>
        <w:tc>
          <w:tcPr>
            <w:tcW w:w="0" w:type="auto"/>
            <w:vAlign w:val="center"/>
            <w:hideMark/>
          </w:tcPr>
          <w:p w14:paraId="768B7253"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95430C" w14:paraId="4E6C234C" w14:textId="77777777">
        <w:trPr>
          <w:divId w:val="1375348270"/>
          <w:tblCellSpacing w:w="15" w:type="dxa"/>
        </w:trPr>
        <w:tc>
          <w:tcPr>
            <w:tcW w:w="0" w:type="auto"/>
            <w:vAlign w:val="center"/>
            <w:hideMark/>
          </w:tcPr>
          <w:p w14:paraId="4EBB6583" w14:textId="77777777" w:rsidR="0095430C" w:rsidRDefault="0095430C">
            <w:pPr>
              <w:rPr>
                <w:rFonts w:eastAsia="Times New Roman"/>
                <w:lang w:val="en-US"/>
              </w:rPr>
            </w:pPr>
          </w:p>
        </w:tc>
        <w:tc>
          <w:tcPr>
            <w:tcW w:w="0" w:type="auto"/>
            <w:vAlign w:val="center"/>
            <w:hideMark/>
          </w:tcPr>
          <w:p w14:paraId="0632301B" w14:textId="77777777" w:rsidR="0095430C"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95430C" w14:paraId="38B40F96" w14:textId="77777777">
        <w:trPr>
          <w:divId w:val="1375348270"/>
          <w:tblCellSpacing w:w="15" w:type="dxa"/>
        </w:trPr>
        <w:tc>
          <w:tcPr>
            <w:tcW w:w="0" w:type="auto"/>
            <w:vAlign w:val="center"/>
            <w:hideMark/>
          </w:tcPr>
          <w:p w14:paraId="2592E9E3" w14:textId="77777777" w:rsidR="0095430C" w:rsidRDefault="0095430C">
            <w:pPr>
              <w:rPr>
                <w:rFonts w:eastAsia="Times New Roman"/>
                <w:lang w:val="en-US"/>
              </w:rPr>
            </w:pPr>
          </w:p>
        </w:tc>
        <w:tc>
          <w:tcPr>
            <w:tcW w:w="0" w:type="auto"/>
            <w:vAlign w:val="center"/>
            <w:hideMark/>
          </w:tcPr>
          <w:p w14:paraId="102363B0"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used when the patient is currently at the location </w:t>
            </w:r>
          </w:p>
        </w:tc>
      </w:tr>
    </w:tbl>
    <w:p w14:paraId="6EC6AD41" w14:textId="77777777" w:rsidR="0095430C"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7214171" w14:textId="77777777">
        <w:trPr>
          <w:divId w:val="1375348270"/>
          <w:tblCellSpacing w:w="15" w:type="dxa"/>
        </w:trPr>
        <w:tc>
          <w:tcPr>
            <w:tcW w:w="0" w:type="auto"/>
            <w:vAlign w:val="center"/>
            <w:hideMark/>
          </w:tcPr>
          <w:p w14:paraId="56F1868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AC3DDD1" w14:textId="77777777" w:rsidR="0095430C" w:rsidRDefault="005B11EB">
            <w:pPr>
              <w:rPr>
                <w:rFonts w:eastAsia="Times New Roman"/>
                <w:lang w:val="en-US"/>
              </w:rPr>
            </w:pPr>
            <w:r>
              <w:rPr>
                <w:rFonts w:eastAsia="Times New Roman"/>
                <w:lang w:val="en-US"/>
              </w:rPr>
              <w:t xml:space="preserve">EncounterState (Encounter State) </w:t>
            </w:r>
          </w:p>
        </w:tc>
      </w:tr>
      <w:tr w:rsidR="0095430C" w14:paraId="07670889" w14:textId="77777777">
        <w:trPr>
          <w:divId w:val="1375348270"/>
          <w:tblCellSpacing w:w="15" w:type="dxa"/>
        </w:trPr>
        <w:tc>
          <w:tcPr>
            <w:tcW w:w="0" w:type="auto"/>
            <w:vAlign w:val="center"/>
            <w:hideMark/>
          </w:tcPr>
          <w:p w14:paraId="71D84D7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2097AA" w14:textId="77777777" w:rsidR="0095430C" w:rsidRDefault="005B11EB">
            <w:pPr>
              <w:rPr>
                <w:rFonts w:eastAsia="Times New Roman"/>
                <w:lang w:val="en-US"/>
              </w:rPr>
            </w:pPr>
            <w:r>
              <w:rPr>
                <w:rFonts w:eastAsia="Times New Roman"/>
                <w:lang w:val="en-US"/>
              </w:rPr>
              <w:t>Current state of the encounter</w:t>
            </w:r>
          </w:p>
        </w:tc>
      </w:tr>
      <w:tr w:rsidR="0095430C" w14:paraId="20448596" w14:textId="77777777">
        <w:trPr>
          <w:divId w:val="1375348270"/>
          <w:tblCellSpacing w:w="15" w:type="dxa"/>
        </w:trPr>
        <w:tc>
          <w:tcPr>
            <w:tcW w:w="0" w:type="auto"/>
            <w:vAlign w:val="center"/>
            <w:hideMark/>
          </w:tcPr>
          <w:p w14:paraId="16BF36F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ABF78C"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95430C" w14:paraId="1F1296E0" w14:textId="77777777">
        <w:trPr>
          <w:divId w:val="1375348270"/>
          <w:tblCellSpacing w:w="15" w:type="dxa"/>
        </w:trPr>
        <w:tc>
          <w:tcPr>
            <w:tcW w:w="0" w:type="auto"/>
            <w:vAlign w:val="center"/>
            <w:hideMark/>
          </w:tcPr>
          <w:p w14:paraId="7FC58928" w14:textId="77777777" w:rsidR="0095430C" w:rsidRDefault="0095430C">
            <w:pPr>
              <w:rPr>
                <w:rFonts w:eastAsia="Times New Roman"/>
                <w:lang w:val="en-US"/>
              </w:rPr>
            </w:pPr>
          </w:p>
        </w:tc>
        <w:tc>
          <w:tcPr>
            <w:tcW w:w="0" w:type="auto"/>
            <w:vAlign w:val="center"/>
            <w:hideMark/>
          </w:tcPr>
          <w:p w14:paraId="582BB02D" w14:textId="77777777" w:rsidR="0095430C"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95430C" w14:paraId="71ECCC47" w14:textId="77777777">
        <w:trPr>
          <w:divId w:val="1375348270"/>
          <w:tblCellSpacing w:w="15" w:type="dxa"/>
        </w:trPr>
        <w:tc>
          <w:tcPr>
            <w:tcW w:w="0" w:type="auto"/>
            <w:vAlign w:val="center"/>
            <w:hideMark/>
          </w:tcPr>
          <w:p w14:paraId="2732D1C3" w14:textId="77777777" w:rsidR="0095430C" w:rsidRDefault="0095430C">
            <w:pPr>
              <w:rPr>
                <w:rFonts w:eastAsia="Times New Roman"/>
                <w:lang w:val="en-US"/>
              </w:rPr>
            </w:pPr>
          </w:p>
        </w:tc>
        <w:tc>
          <w:tcPr>
            <w:tcW w:w="0" w:type="auto"/>
            <w:vAlign w:val="center"/>
            <w:hideMark/>
          </w:tcPr>
          <w:p w14:paraId="63A5FD2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95430C" w14:paraId="001F5315" w14:textId="77777777">
        <w:trPr>
          <w:divId w:val="1375348270"/>
          <w:tblCellSpacing w:w="15" w:type="dxa"/>
        </w:trPr>
        <w:tc>
          <w:tcPr>
            <w:tcW w:w="0" w:type="auto"/>
            <w:vAlign w:val="center"/>
            <w:hideMark/>
          </w:tcPr>
          <w:p w14:paraId="2465B236" w14:textId="77777777" w:rsidR="0095430C" w:rsidRDefault="0095430C">
            <w:pPr>
              <w:rPr>
                <w:rFonts w:eastAsia="Times New Roman"/>
                <w:lang w:val="en-US"/>
              </w:rPr>
            </w:pPr>
          </w:p>
        </w:tc>
        <w:tc>
          <w:tcPr>
            <w:tcW w:w="0" w:type="auto"/>
            <w:vAlign w:val="center"/>
            <w:hideMark/>
          </w:tcPr>
          <w:p w14:paraId="6C72832D" w14:textId="77777777" w:rsidR="0095430C"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95430C" w14:paraId="608D9AD4" w14:textId="77777777">
        <w:trPr>
          <w:divId w:val="1375348270"/>
          <w:tblCellSpacing w:w="15" w:type="dxa"/>
        </w:trPr>
        <w:tc>
          <w:tcPr>
            <w:tcW w:w="0" w:type="auto"/>
            <w:vAlign w:val="center"/>
            <w:hideMark/>
          </w:tcPr>
          <w:p w14:paraId="4CC2F850" w14:textId="77777777" w:rsidR="0095430C" w:rsidRDefault="0095430C">
            <w:pPr>
              <w:rPr>
                <w:rFonts w:eastAsia="Times New Roman"/>
                <w:lang w:val="en-US"/>
              </w:rPr>
            </w:pPr>
          </w:p>
        </w:tc>
        <w:tc>
          <w:tcPr>
            <w:tcW w:w="0" w:type="auto"/>
            <w:vAlign w:val="center"/>
            <w:hideMark/>
          </w:tcPr>
          <w:p w14:paraId="6EBCEAEE" w14:textId="77777777" w:rsidR="0095430C"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95430C" w14:paraId="0D48448E" w14:textId="77777777">
        <w:trPr>
          <w:divId w:val="1375348270"/>
          <w:tblCellSpacing w:w="15" w:type="dxa"/>
        </w:trPr>
        <w:tc>
          <w:tcPr>
            <w:tcW w:w="0" w:type="auto"/>
            <w:vAlign w:val="center"/>
            <w:hideMark/>
          </w:tcPr>
          <w:p w14:paraId="3379A649" w14:textId="77777777" w:rsidR="0095430C" w:rsidRDefault="0095430C">
            <w:pPr>
              <w:rPr>
                <w:rFonts w:eastAsia="Times New Roman"/>
                <w:lang w:val="en-US"/>
              </w:rPr>
            </w:pPr>
          </w:p>
        </w:tc>
        <w:tc>
          <w:tcPr>
            <w:tcW w:w="0" w:type="auto"/>
            <w:vAlign w:val="center"/>
            <w:hideMark/>
          </w:tcPr>
          <w:p w14:paraId="5CED0E3E"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14:paraId="287AC1DF" w14:textId="77777777" w:rsidR="0095430C" w:rsidRDefault="005B11EB">
      <w:pPr>
        <w:pStyle w:val="Heading2"/>
        <w:divId w:val="1375348270"/>
        <w:rPr>
          <w:rFonts w:eastAsia="Times New Roman"/>
          <w:lang w:val="en-US"/>
        </w:rPr>
      </w:pPr>
      <w:r>
        <w:rPr>
          <w:rFonts w:eastAsia="Times New Roman"/>
          <w:lang w:val="en-US"/>
        </w:rPr>
        <w:lastRenderedPageBreak/>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F59C9CF" w14:textId="77777777">
        <w:trPr>
          <w:divId w:val="1375348270"/>
          <w:tblCellSpacing w:w="15" w:type="dxa"/>
        </w:trPr>
        <w:tc>
          <w:tcPr>
            <w:tcW w:w="0" w:type="auto"/>
            <w:vAlign w:val="center"/>
            <w:hideMark/>
          </w:tcPr>
          <w:p w14:paraId="086C4A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D60A2FE" w14:textId="77777777" w:rsidR="0095430C" w:rsidRDefault="005B11EB">
            <w:pPr>
              <w:rPr>
                <w:rFonts w:eastAsia="Times New Roman"/>
                <w:lang w:val="en-US"/>
              </w:rPr>
            </w:pPr>
            <w:r>
              <w:rPr>
                <w:rFonts w:eastAsia="Times New Roman"/>
                <w:lang w:val="en-US"/>
              </w:rPr>
              <w:t xml:space="preserve">EntityNamePartQualifier (Entity Name Part Qualifier) </w:t>
            </w:r>
          </w:p>
        </w:tc>
      </w:tr>
      <w:tr w:rsidR="0095430C" w14:paraId="2EB387A7" w14:textId="77777777">
        <w:trPr>
          <w:divId w:val="1375348270"/>
          <w:tblCellSpacing w:w="15" w:type="dxa"/>
        </w:trPr>
        <w:tc>
          <w:tcPr>
            <w:tcW w:w="0" w:type="auto"/>
            <w:vAlign w:val="center"/>
            <w:hideMark/>
          </w:tcPr>
          <w:p w14:paraId="729FD46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A36055" w14:textId="77777777" w:rsidR="0095430C" w:rsidRDefault="005B11EB">
            <w:pPr>
              <w:rPr>
                <w:rFonts w:eastAsia="Times New Roman"/>
                <w:lang w:val="en-US"/>
              </w:rPr>
            </w:pPr>
            <w:r>
              <w:rPr>
                <w:rFonts w:eastAsia="Times New Roman"/>
                <w:lang w:val="en-US"/>
              </w:rPr>
              <w:t>A set of codes each of which specifies a certain subcategory of the name part in addition to the main name part type</w:t>
            </w:r>
          </w:p>
        </w:tc>
      </w:tr>
    </w:tbl>
    <w:p w14:paraId="3867E55D" w14:textId="77777777" w:rsidR="0095430C"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E6B483" w14:textId="77777777">
        <w:trPr>
          <w:divId w:val="1375348270"/>
          <w:tblCellSpacing w:w="15" w:type="dxa"/>
        </w:trPr>
        <w:tc>
          <w:tcPr>
            <w:tcW w:w="0" w:type="auto"/>
            <w:vAlign w:val="center"/>
            <w:hideMark/>
          </w:tcPr>
          <w:p w14:paraId="04D6F68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BB84E9" w14:textId="77777777" w:rsidR="0095430C" w:rsidRDefault="005B11EB">
            <w:pPr>
              <w:rPr>
                <w:rFonts w:eastAsia="Times New Roman"/>
                <w:lang w:val="en-US"/>
              </w:rPr>
            </w:pPr>
            <w:r>
              <w:rPr>
                <w:rFonts w:eastAsia="Times New Roman"/>
                <w:lang w:val="en-US"/>
              </w:rPr>
              <w:t xml:space="preserve">EpisodeOfCareStatus (Episode Of Care Status) </w:t>
            </w:r>
          </w:p>
        </w:tc>
      </w:tr>
      <w:tr w:rsidR="0095430C" w14:paraId="23371B47" w14:textId="77777777">
        <w:trPr>
          <w:divId w:val="1375348270"/>
          <w:tblCellSpacing w:w="15" w:type="dxa"/>
        </w:trPr>
        <w:tc>
          <w:tcPr>
            <w:tcW w:w="0" w:type="auto"/>
            <w:vAlign w:val="center"/>
            <w:hideMark/>
          </w:tcPr>
          <w:p w14:paraId="3EA7E5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1F0607" w14:textId="77777777" w:rsidR="0095430C" w:rsidRDefault="005B11EB">
            <w:pPr>
              <w:rPr>
                <w:rFonts w:eastAsia="Times New Roman"/>
                <w:lang w:val="en-US"/>
              </w:rPr>
            </w:pPr>
            <w:r>
              <w:rPr>
                <w:rFonts w:eastAsia="Times New Roman"/>
                <w:lang w:val="en-US"/>
              </w:rPr>
              <w:t>The status of the encounter</w:t>
            </w:r>
          </w:p>
        </w:tc>
      </w:tr>
      <w:tr w:rsidR="0095430C" w14:paraId="2260042C" w14:textId="77777777">
        <w:trPr>
          <w:divId w:val="1375348270"/>
          <w:tblCellSpacing w:w="15" w:type="dxa"/>
        </w:trPr>
        <w:tc>
          <w:tcPr>
            <w:tcW w:w="0" w:type="auto"/>
            <w:vAlign w:val="center"/>
            <w:hideMark/>
          </w:tcPr>
          <w:p w14:paraId="141E396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8BF5C2"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95430C" w14:paraId="4722B407" w14:textId="77777777">
        <w:trPr>
          <w:divId w:val="1375348270"/>
          <w:tblCellSpacing w:w="15" w:type="dxa"/>
        </w:trPr>
        <w:tc>
          <w:tcPr>
            <w:tcW w:w="0" w:type="auto"/>
            <w:vAlign w:val="center"/>
            <w:hideMark/>
          </w:tcPr>
          <w:p w14:paraId="588CC6A7" w14:textId="77777777" w:rsidR="0095430C" w:rsidRDefault="0095430C">
            <w:pPr>
              <w:rPr>
                <w:rFonts w:eastAsia="Times New Roman"/>
                <w:lang w:val="en-US"/>
              </w:rPr>
            </w:pPr>
          </w:p>
        </w:tc>
        <w:tc>
          <w:tcPr>
            <w:tcW w:w="0" w:type="auto"/>
            <w:vAlign w:val="center"/>
            <w:hideMark/>
          </w:tcPr>
          <w:p w14:paraId="2BADD720" w14:textId="77777777" w:rsidR="0095430C"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95430C" w14:paraId="72D0F443" w14:textId="77777777">
        <w:trPr>
          <w:divId w:val="1375348270"/>
          <w:tblCellSpacing w:w="15" w:type="dxa"/>
        </w:trPr>
        <w:tc>
          <w:tcPr>
            <w:tcW w:w="0" w:type="auto"/>
            <w:vAlign w:val="center"/>
            <w:hideMark/>
          </w:tcPr>
          <w:p w14:paraId="19613C60" w14:textId="77777777" w:rsidR="0095430C" w:rsidRDefault="0095430C">
            <w:pPr>
              <w:rPr>
                <w:rFonts w:eastAsia="Times New Roman"/>
                <w:lang w:val="en-US"/>
              </w:rPr>
            </w:pPr>
          </w:p>
        </w:tc>
        <w:tc>
          <w:tcPr>
            <w:tcW w:w="0" w:type="auto"/>
            <w:vAlign w:val="center"/>
            <w:hideMark/>
          </w:tcPr>
          <w:p w14:paraId="4255DB75"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95430C" w14:paraId="5CF9CA19" w14:textId="77777777">
        <w:trPr>
          <w:divId w:val="1375348270"/>
          <w:tblCellSpacing w:w="15" w:type="dxa"/>
        </w:trPr>
        <w:tc>
          <w:tcPr>
            <w:tcW w:w="0" w:type="auto"/>
            <w:vAlign w:val="center"/>
            <w:hideMark/>
          </w:tcPr>
          <w:p w14:paraId="5537A999" w14:textId="77777777" w:rsidR="0095430C" w:rsidRDefault="0095430C">
            <w:pPr>
              <w:rPr>
                <w:rFonts w:eastAsia="Times New Roman"/>
                <w:lang w:val="en-US"/>
              </w:rPr>
            </w:pPr>
          </w:p>
        </w:tc>
        <w:tc>
          <w:tcPr>
            <w:tcW w:w="0" w:type="auto"/>
            <w:vAlign w:val="center"/>
            <w:hideMark/>
          </w:tcPr>
          <w:p w14:paraId="537224C7"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95430C" w14:paraId="6FD43761" w14:textId="77777777">
        <w:trPr>
          <w:divId w:val="1375348270"/>
          <w:tblCellSpacing w:w="15" w:type="dxa"/>
        </w:trPr>
        <w:tc>
          <w:tcPr>
            <w:tcW w:w="0" w:type="auto"/>
            <w:vAlign w:val="center"/>
            <w:hideMark/>
          </w:tcPr>
          <w:p w14:paraId="75CAF8D2" w14:textId="77777777" w:rsidR="0095430C" w:rsidRDefault="0095430C">
            <w:pPr>
              <w:rPr>
                <w:rFonts w:eastAsia="Times New Roman"/>
                <w:lang w:val="en-US"/>
              </w:rPr>
            </w:pPr>
          </w:p>
        </w:tc>
        <w:tc>
          <w:tcPr>
            <w:tcW w:w="0" w:type="auto"/>
            <w:vAlign w:val="center"/>
            <w:hideMark/>
          </w:tcPr>
          <w:p w14:paraId="06B88508" w14:textId="77777777" w:rsidR="0095430C"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95430C" w14:paraId="0E62A042" w14:textId="77777777">
        <w:trPr>
          <w:divId w:val="1375348270"/>
          <w:tblCellSpacing w:w="15" w:type="dxa"/>
        </w:trPr>
        <w:tc>
          <w:tcPr>
            <w:tcW w:w="0" w:type="auto"/>
            <w:vAlign w:val="center"/>
            <w:hideMark/>
          </w:tcPr>
          <w:p w14:paraId="3B5D7C46" w14:textId="77777777" w:rsidR="0095430C" w:rsidRDefault="0095430C">
            <w:pPr>
              <w:rPr>
                <w:rFonts w:eastAsia="Times New Roman"/>
                <w:lang w:val="en-US"/>
              </w:rPr>
            </w:pPr>
          </w:p>
        </w:tc>
        <w:tc>
          <w:tcPr>
            <w:tcW w:w="0" w:type="auto"/>
            <w:vAlign w:val="center"/>
            <w:hideMark/>
          </w:tcPr>
          <w:p w14:paraId="0C7562F9"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 </w:t>
            </w:r>
          </w:p>
        </w:tc>
      </w:tr>
    </w:tbl>
    <w:p w14:paraId="78AAC77C" w14:textId="77777777" w:rsidR="0095430C"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1"/>
      </w:tblGrid>
      <w:tr w:rsidR="0095430C" w14:paraId="773C7C41" w14:textId="77777777">
        <w:trPr>
          <w:divId w:val="1375348270"/>
          <w:tblCellSpacing w:w="15" w:type="dxa"/>
        </w:trPr>
        <w:tc>
          <w:tcPr>
            <w:tcW w:w="0" w:type="auto"/>
            <w:vAlign w:val="center"/>
            <w:hideMark/>
          </w:tcPr>
          <w:p w14:paraId="4AB3D32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B7BF8D" w14:textId="77777777" w:rsidR="0095430C" w:rsidRDefault="005B11EB">
            <w:pPr>
              <w:rPr>
                <w:rFonts w:eastAsia="Times New Roman"/>
                <w:lang w:val="en-US"/>
              </w:rPr>
            </w:pPr>
            <w:r>
              <w:rPr>
                <w:rFonts w:eastAsia="Times New Roman"/>
                <w:lang w:val="en-US"/>
              </w:rPr>
              <w:t xml:space="preserve">EventTiming (Event Timing) </w:t>
            </w:r>
          </w:p>
        </w:tc>
      </w:tr>
      <w:tr w:rsidR="0095430C" w14:paraId="28B98748" w14:textId="77777777">
        <w:trPr>
          <w:divId w:val="1375348270"/>
          <w:tblCellSpacing w:w="15" w:type="dxa"/>
        </w:trPr>
        <w:tc>
          <w:tcPr>
            <w:tcW w:w="0" w:type="auto"/>
            <w:vAlign w:val="center"/>
            <w:hideMark/>
          </w:tcPr>
          <w:p w14:paraId="6677C98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7AA931" w14:textId="77777777" w:rsidR="0095430C" w:rsidRDefault="005B11EB">
            <w:pPr>
              <w:rPr>
                <w:rFonts w:eastAsia="Times New Roman"/>
                <w:lang w:val="en-US"/>
              </w:rPr>
            </w:pPr>
            <w:r>
              <w:rPr>
                <w:rFonts w:eastAsia="Times New Roman"/>
                <w:lang w:val="en-US"/>
              </w:rPr>
              <w:t>Real world event that the schedule relates to</w:t>
            </w:r>
          </w:p>
        </w:tc>
      </w:tr>
    </w:tbl>
    <w:p w14:paraId="70879DC2" w14:textId="77777777" w:rsidR="0095430C"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327CFF2" w14:textId="77777777">
        <w:trPr>
          <w:divId w:val="1375348270"/>
          <w:tblCellSpacing w:w="15" w:type="dxa"/>
        </w:trPr>
        <w:tc>
          <w:tcPr>
            <w:tcW w:w="0" w:type="auto"/>
            <w:vAlign w:val="center"/>
            <w:hideMark/>
          </w:tcPr>
          <w:p w14:paraId="1DBC1C0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8D133C" w14:textId="77777777" w:rsidR="0095430C" w:rsidRDefault="005B11EB">
            <w:pPr>
              <w:rPr>
                <w:rFonts w:eastAsia="Times New Roman"/>
                <w:lang w:val="en-US"/>
              </w:rPr>
            </w:pPr>
            <w:r>
              <w:rPr>
                <w:rFonts w:eastAsia="Times New Roman"/>
                <w:lang w:val="en-US"/>
              </w:rPr>
              <w:t xml:space="preserve">ExtensionContext (Extension Context) </w:t>
            </w:r>
          </w:p>
        </w:tc>
      </w:tr>
      <w:tr w:rsidR="0095430C" w14:paraId="7118AB9F" w14:textId="77777777">
        <w:trPr>
          <w:divId w:val="1375348270"/>
          <w:tblCellSpacing w:w="15" w:type="dxa"/>
        </w:trPr>
        <w:tc>
          <w:tcPr>
            <w:tcW w:w="0" w:type="auto"/>
            <w:vAlign w:val="center"/>
            <w:hideMark/>
          </w:tcPr>
          <w:p w14:paraId="6961470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3EE1E99" w14:textId="77777777" w:rsidR="0095430C" w:rsidRDefault="005B11EB">
            <w:pPr>
              <w:rPr>
                <w:rFonts w:eastAsia="Times New Roman"/>
                <w:lang w:val="en-US"/>
              </w:rPr>
            </w:pPr>
            <w:r>
              <w:rPr>
                <w:rFonts w:eastAsia="Times New Roman"/>
                <w:lang w:val="en-US"/>
              </w:rPr>
              <w:t>How an extension context is interpreted</w:t>
            </w:r>
          </w:p>
        </w:tc>
      </w:tr>
      <w:tr w:rsidR="0095430C" w14:paraId="04073997" w14:textId="77777777">
        <w:trPr>
          <w:divId w:val="1375348270"/>
          <w:tblCellSpacing w:w="15" w:type="dxa"/>
        </w:trPr>
        <w:tc>
          <w:tcPr>
            <w:tcW w:w="0" w:type="auto"/>
            <w:vAlign w:val="center"/>
            <w:hideMark/>
          </w:tcPr>
          <w:p w14:paraId="5A7CDD0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3378573"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95430C" w14:paraId="74017F25" w14:textId="77777777">
        <w:trPr>
          <w:divId w:val="1375348270"/>
          <w:tblCellSpacing w:w="15" w:type="dxa"/>
        </w:trPr>
        <w:tc>
          <w:tcPr>
            <w:tcW w:w="0" w:type="auto"/>
            <w:vAlign w:val="center"/>
            <w:hideMark/>
          </w:tcPr>
          <w:p w14:paraId="2438FACD" w14:textId="77777777" w:rsidR="0095430C" w:rsidRDefault="0095430C">
            <w:pPr>
              <w:rPr>
                <w:rFonts w:eastAsia="Times New Roman"/>
                <w:lang w:val="en-US"/>
              </w:rPr>
            </w:pPr>
          </w:p>
        </w:tc>
        <w:tc>
          <w:tcPr>
            <w:tcW w:w="0" w:type="auto"/>
            <w:vAlign w:val="center"/>
            <w:hideMark/>
          </w:tcPr>
          <w:p w14:paraId="38FA43A2" w14:textId="77777777" w:rsidR="0095430C"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95430C" w14:paraId="71E63B40" w14:textId="77777777">
        <w:trPr>
          <w:divId w:val="1375348270"/>
          <w:tblCellSpacing w:w="15" w:type="dxa"/>
        </w:trPr>
        <w:tc>
          <w:tcPr>
            <w:tcW w:w="0" w:type="auto"/>
            <w:vAlign w:val="center"/>
            <w:hideMark/>
          </w:tcPr>
          <w:p w14:paraId="78779624" w14:textId="77777777" w:rsidR="0095430C" w:rsidRDefault="0095430C">
            <w:pPr>
              <w:rPr>
                <w:rFonts w:eastAsia="Times New Roman"/>
                <w:lang w:val="en-US"/>
              </w:rPr>
            </w:pPr>
          </w:p>
        </w:tc>
        <w:tc>
          <w:tcPr>
            <w:tcW w:w="0" w:type="auto"/>
            <w:vAlign w:val="center"/>
            <w:hideMark/>
          </w:tcPr>
          <w:p w14:paraId="1EC7CBE8" w14:textId="77777777" w:rsidR="0095430C" w:rsidRDefault="005B11EB">
            <w:pPr>
              <w:rPr>
                <w:rFonts w:eastAsia="Times New Roman"/>
                <w:lang w:val="en-US"/>
              </w:rPr>
            </w:pPr>
            <w:r>
              <w:rPr>
                <w:rFonts w:eastAsia="Times New Roman"/>
                <w:b/>
                <w:bCs/>
                <w:lang w:val="en-US"/>
              </w:rPr>
              <w:t xml:space="preserve">Mapping: </w:t>
            </w:r>
            <w:r>
              <w:rPr>
                <w:rFonts w:eastAsia="Times New Roman"/>
                <w:lang w:val="en-US"/>
              </w:rPr>
              <w:t xml:space="preserve">The context is all nodes whose mapping to a specified reference model corresponds to a particular mapping structure. The context identifies the mapping target. The mapping should clearly identify where such an extension could be used </w:t>
            </w:r>
          </w:p>
        </w:tc>
      </w:tr>
      <w:tr w:rsidR="0095430C" w14:paraId="6A42694B" w14:textId="77777777">
        <w:trPr>
          <w:divId w:val="1375348270"/>
          <w:tblCellSpacing w:w="15" w:type="dxa"/>
        </w:trPr>
        <w:tc>
          <w:tcPr>
            <w:tcW w:w="0" w:type="auto"/>
            <w:vAlign w:val="center"/>
            <w:hideMark/>
          </w:tcPr>
          <w:p w14:paraId="287BFA64" w14:textId="77777777" w:rsidR="0095430C" w:rsidRDefault="0095430C">
            <w:pPr>
              <w:rPr>
                <w:rFonts w:eastAsia="Times New Roman"/>
                <w:lang w:val="en-US"/>
              </w:rPr>
            </w:pPr>
          </w:p>
        </w:tc>
        <w:tc>
          <w:tcPr>
            <w:tcW w:w="0" w:type="auto"/>
            <w:vAlign w:val="center"/>
            <w:hideMark/>
          </w:tcPr>
          <w:p w14:paraId="374196C9"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14:paraId="10CE5F01" w14:textId="77777777" w:rsidR="0095430C"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221"/>
      </w:tblGrid>
      <w:tr w:rsidR="0095430C" w14:paraId="58319685" w14:textId="77777777">
        <w:trPr>
          <w:divId w:val="1375348270"/>
          <w:tblCellSpacing w:w="15" w:type="dxa"/>
        </w:trPr>
        <w:tc>
          <w:tcPr>
            <w:tcW w:w="0" w:type="auto"/>
            <w:vAlign w:val="center"/>
            <w:hideMark/>
          </w:tcPr>
          <w:p w14:paraId="581F6D6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B4B932" w14:textId="77777777" w:rsidR="0095430C" w:rsidRDefault="005B11EB">
            <w:pPr>
              <w:rPr>
                <w:rFonts w:eastAsia="Times New Roman"/>
                <w:lang w:val="en-US"/>
              </w:rPr>
            </w:pPr>
            <w:r>
              <w:rPr>
                <w:rFonts w:eastAsia="Times New Roman"/>
                <w:lang w:val="en-US"/>
              </w:rPr>
              <w:t xml:space="preserve">FHIRDefinedType (F H I R Defined Type) </w:t>
            </w:r>
          </w:p>
        </w:tc>
      </w:tr>
      <w:tr w:rsidR="0095430C" w14:paraId="2BFC8E60" w14:textId="77777777">
        <w:trPr>
          <w:divId w:val="1375348270"/>
          <w:tblCellSpacing w:w="15" w:type="dxa"/>
        </w:trPr>
        <w:tc>
          <w:tcPr>
            <w:tcW w:w="0" w:type="auto"/>
            <w:vAlign w:val="center"/>
            <w:hideMark/>
          </w:tcPr>
          <w:p w14:paraId="0168409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8387C7" w14:textId="77777777" w:rsidR="0095430C" w:rsidRDefault="005B11EB">
            <w:pPr>
              <w:rPr>
                <w:rFonts w:eastAsia="Times New Roman"/>
                <w:lang w:val="en-US"/>
              </w:rPr>
            </w:pPr>
            <w:r>
              <w:rPr>
                <w:rFonts w:eastAsia="Times New Roman"/>
                <w:lang w:val="en-US"/>
              </w:rPr>
              <w:t>Either a resource or a data type</w:t>
            </w:r>
          </w:p>
        </w:tc>
      </w:tr>
    </w:tbl>
    <w:p w14:paraId="12EEB6E2" w14:textId="77777777" w:rsidR="0095430C"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0CEDE3" w14:textId="77777777">
        <w:trPr>
          <w:divId w:val="1375348270"/>
          <w:tblCellSpacing w:w="15" w:type="dxa"/>
        </w:trPr>
        <w:tc>
          <w:tcPr>
            <w:tcW w:w="0" w:type="auto"/>
            <w:vAlign w:val="center"/>
            <w:hideMark/>
          </w:tcPr>
          <w:p w14:paraId="6AEAA8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436F2D" w14:textId="77777777" w:rsidR="0095430C" w:rsidRDefault="005B11EB">
            <w:pPr>
              <w:rPr>
                <w:rFonts w:eastAsia="Times New Roman"/>
                <w:lang w:val="en-US"/>
              </w:rPr>
            </w:pPr>
            <w:r>
              <w:rPr>
                <w:rFonts w:eastAsia="Times New Roman"/>
                <w:lang w:val="en-US"/>
              </w:rPr>
              <w:t xml:space="preserve">FamilyHistoryStatus (Family History Status) </w:t>
            </w:r>
          </w:p>
        </w:tc>
      </w:tr>
      <w:tr w:rsidR="0095430C" w14:paraId="0276A64E" w14:textId="77777777">
        <w:trPr>
          <w:divId w:val="1375348270"/>
          <w:tblCellSpacing w:w="15" w:type="dxa"/>
        </w:trPr>
        <w:tc>
          <w:tcPr>
            <w:tcW w:w="0" w:type="auto"/>
            <w:vAlign w:val="center"/>
            <w:hideMark/>
          </w:tcPr>
          <w:p w14:paraId="680EDD7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5289A1" w14:textId="77777777" w:rsidR="0095430C" w:rsidRDefault="005B11EB">
            <w:pPr>
              <w:rPr>
                <w:rFonts w:eastAsia="Times New Roman"/>
                <w:lang w:val="en-US"/>
              </w:rPr>
            </w:pPr>
            <w:r>
              <w:rPr>
                <w:rFonts w:eastAsia="Times New Roman"/>
                <w:lang w:val="en-US"/>
              </w:rPr>
              <w:t>A code that identifies the status of the family history record</w:t>
            </w:r>
          </w:p>
        </w:tc>
      </w:tr>
      <w:tr w:rsidR="0095430C" w14:paraId="7CA40B84" w14:textId="77777777">
        <w:trPr>
          <w:divId w:val="1375348270"/>
          <w:tblCellSpacing w:w="15" w:type="dxa"/>
        </w:trPr>
        <w:tc>
          <w:tcPr>
            <w:tcW w:w="0" w:type="auto"/>
            <w:vAlign w:val="center"/>
            <w:hideMark/>
          </w:tcPr>
          <w:p w14:paraId="1CD6B6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1FA258" w14:textId="77777777" w:rsidR="0095430C"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95430C" w14:paraId="093EBBE0" w14:textId="77777777">
        <w:trPr>
          <w:divId w:val="1375348270"/>
          <w:tblCellSpacing w:w="15" w:type="dxa"/>
        </w:trPr>
        <w:tc>
          <w:tcPr>
            <w:tcW w:w="0" w:type="auto"/>
            <w:vAlign w:val="center"/>
            <w:hideMark/>
          </w:tcPr>
          <w:p w14:paraId="3C5AC967" w14:textId="77777777" w:rsidR="0095430C" w:rsidRDefault="0095430C">
            <w:pPr>
              <w:rPr>
                <w:rFonts w:eastAsia="Times New Roman"/>
                <w:lang w:val="en-US"/>
              </w:rPr>
            </w:pPr>
          </w:p>
        </w:tc>
        <w:tc>
          <w:tcPr>
            <w:tcW w:w="0" w:type="auto"/>
            <w:vAlign w:val="center"/>
            <w:hideMark/>
          </w:tcPr>
          <w:p w14:paraId="01ED5767"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relevant health information is known and captured </w:t>
            </w:r>
          </w:p>
        </w:tc>
      </w:tr>
      <w:tr w:rsidR="0095430C" w14:paraId="72E67FE1" w14:textId="77777777">
        <w:trPr>
          <w:divId w:val="1375348270"/>
          <w:tblCellSpacing w:w="15" w:type="dxa"/>
        </w:trPr>
        <w:tc>
          <w:tcPr>
            <w:tcW w:w="0" w:type="auto"/>
            <w:vAlign w:val="center"/>
            <w:hideMark/>
          </w:tcPr>
          <w:p w14:paraId="46BA2F5B" w14:textId="77777777" w:rsidR="0095430C" w:rsidRDefault="0095430C">
            <w:pPr>
              <w:rPr>
                <w:rFonts w:eastAsia="Times New Roman"/>
                <w:lang w:val="en-US"/>
              </w:rPr>
            </w:pPr>
          </w:p>
        </w:tc>
        <w:tc>
          <w:tcPr>
            <w:tcW w:w="0" w:type="auto"/>
            <w:vAlign w:val="center"/>
            <w:hideMark/>
          </w:tcPr>
          <w:p w14:paraId="6FB7A2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95430C" w14:paraId="56DACC98" w14:textId="77777777">
        <w:trPr>
          <w:divId w:val="1375348270"/>
          <w:tblCellSpacing w:w="15" w:type="dxa"/>
        </w:trPr>
        <w:tc>
          <w:tcPr>
            <w:tcW w:w="0" w:type="auto"/>
            <w:vAlign w:val="center"/>
            <w:hideMark/>
          </w:tcPr>
          <w:p w14:paraId="0FC4DDF1" w14:textId="77777777" w:rsidR="0095430C" w:rsidRDefault="0095430C">
            <w:pPr>
              <w:rPr>
                <w:rFonts w:eastAsia="Times New Roman"/>
                <w:lang w:val="en-US"/>
              </w:rPr>
            </w:pPr>
          </w:p>
        </w:tc>
        <w:tc>
          <w:tcPr>
            <w:tcW w:w="0" w:type="auto"/>
            <w:vAlign w:val="center"/>
            <w:hideMark/>
          </w:tcPr>
          <w:p w14:paraId="0E831C21" w14:textId="77777777" w:rsidR="0095430C"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14:paraId="22E7BC50" w14:textId="77777777" w:rsidR="0095430C"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C982DD" w14:textId="77777777">
        <w:trPr>
          <w:divId w:val="1375348270"/>
          <w:tblCellSpacing w:w="15" w:type="dxa"/>
        </w:trPr>
        <w:tc>
          <w:tcPr>
            <w:tcW w:w="0" w:type="auto"/>
            <w:vAlign w:val="center"/>
            <w:hideMark/>
          </w:tcPr>
          <w:p w14:paraId="2F2FFB6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ECCEDBE" w14:textId="77777777" w:rsidR="0095430C" w:rsidRDefault="005B11EB">
            <w:pPr>
              <w:rPr>
                <w:rFonts w:eastAsia="Times New Roman"/>
                <w:lang w:val="en-US"/>
              </w:rPr>
            </w:pPr>
            <w:r>
              <w:rPr>
                <w:rFonts w:eastAsia="Times New Roman"/>
                <w:lang w:val="en-US"/>
              </w:rPr>
              <w:t xml:space="preserve">FilterOperator (Filter Operator) </w:t>
            </w:r>
          </w:p>
        </w:tc>
      </w:tr>
      <w:tr w:rsidR="0095430C" w14:paraId="3C0F0D09" w14:textId="77777777">
        <w:trPr>
          <w:divId w:val="1375348270"/>
          <w:tblCellSpacing w:w="15" w:type="dxa"/>
        </w:trPr>
        <w:tc>
          <w:tcPr>
            <w:tcW w:w="0" w:type="auto"/>
            <w:vAlign w:val="center"/>
            <w:hideMark/>
          </w:tcPr>
          <w:p w14:paraId="2BAE474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7F062E7" w14:textId="77777777" w:rsidR="0095430C" w:rsidRDefault="005B11EB">
            <w:pPr>
              <w:rPr>
                <w:rFonts w:eastAsia="Times New Roman"/>
                <w:lang w:val="en-US"/>
              </w:rPr>
            </w:pPr>
            <w:r>
              <w:rPr>
                <w:rFonts w:eastAsia="Times New Roman"/>
                <w:lang w:val="en-US"/>
              </w:rPr>
              <w:t>The kind of operation to perform as a part of a property based filter</w:t>
            </w:r>
          </w:p>
        </w:tc>
      </w:tr>
      <w:tr w:rsidR="0095430C" w14:paraId="3376679E" w14:textId="77777777">
        <w:trPr>
          <w:divId w:val="1375348270"/>
          <w:tblCellSpacing w:w="15" w:type="dxa"/>
        </w:trPr>
        <w:tc>
          <w:tcPr>
            <w:tcW w:w="0" w:type="auto"/>
            <w:vAlign w:val="center"/>
            <w:hideMark/>
          </w:tcPr>
          <w:p w14:paraId="2873F9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2FA916" w14:textId="77777777" w:rsidR="0095430C"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95430C" w14:paraId="4F681A76" w14:textId="77777777">
        <w:trPr>
          <w:divId w:val="1375348270"/>
          <w:tblCellSpacing w:w="15" w:type="dxa"/>
        </w:trPr>
        <w:tc>
          <w:tcPr>
            <w:tcW w:w="0" w:type="auto"/>
            <w:vAlign w:val="center"/>
            <w:hideMark/>
          </w:tcPr>
          <w:p w14:paraId="6071DBD5" w14:textId="77777777" w:rsidR="0095430C" w:rsidRDefault="0095430C">
            <w:pPr>
              <w:rPr>
                <w:rFonts w:eastAsia="Times New Roman"/>
                <w:lang w:val="en-US"/>
              </w:rPr>
            </w:pPr>
          </w:p>
        </w:tc>
        <w:tc>
          <w:tcPr>
            <w:tcW w:w="0" w:type="auto"/>
            <w:vAlign w:val="center"/>
            <w:hideMark/>
          </w:tcPr>
          <w:p w14:paraId="0B0B6681" w14:textId="77777777" w:rsidR="0095430C"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95430C" w14:paraId="67C3DE73" w14:textId="77777777">
        <w:trPr>
          <w:divId w:val="1375348270"/>
          <w:tblCellSpacing w:w="15" w:type="dxa"/>
        </w:trPr>
        <w:tc>
          <w:tcPr>
            <w:tcW w:w="0" w:type="auto"/>
            <w:vAlign w:val="center"/>
            <w:hideMark/>
          </w:tcPr>
          <w:p w14:paraId="67CBF22A" w14:textId="77777777" w:rsidR="0095430C" w:rsidRDefault="0095430C">
            <w:pPr>
              <w:rPr>
                <w:rFonts w:eastAsia="Times New Roman"/>
                <w:lang w:val="en-US"/>
              </w:rPr>
            </w:pPr>
          </w:p>
        </w:tc>
        <w:tc>
          <w:tcPr>
            <w:tcW w:w="0" w:type="auto"/>
            <w:vAlign w:val="center"/>
            <w:hideMark/>
          </w:tcPr>
          <w:p w14:paraId="1616122C" w14:textId="77777777" w:rsidR="0095430C"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95430C" w14:paraId="5FCC2F3C" w14:textId="77777777">
        <w:trPr>
          <w:divId w:val="1375348270"/>
          <w:tblCellSpacing w:w="15" w:type="dxa"/>
        </w:trPr>
        <w:tc>
          <w:tcPr>
            <w:tcW w:w="0" w:type="auto"/>
            <w:vAlign w:val="center"/>
            <w:hideMark/>
          </w:tcPr>
          <w:p w14:paraId="6039D205" w14:textId="77777777" w:rsidR="0095430C" w:rsidRDefault="0095430C">
            <w:pPr>
              <w:rPr>
                <w:rFonts w:eastAsia="Times New Roman"/>
                <w:lang w:val="en-US"/>
              </w:rPr>
            </w:pPr>
          </w:p>
        </w:tc>
        <w:tc>
          <w:tcPr>
            <w:tcW w:w="0" w:type="auto"/>
            <w:vAlign w:val="center"/>
            <w:hideMark/>
          </w:tcPr>
          <w:p w14:paraId="253AE767" w14:textId="77777777" w:rsidR="0095430C"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95430C" w14:paraId="0B6AD34F" w14:textId="77777777">
        <w:trPr>
          <w:divId w:val="1375348270"/>
          <w:tblCellSpacing w:w="15" w:type="dxa"/>
        </w:trPr>
        <w:tc>
          <w:tcPr>
            <w:tcW w:w="0" w:type="auto"/>
            <w:vAlign w:val="center"/>
            <w:hideMark/>
          </w:tcPr>
          <w:p w14:paraId="373D0250" w14:textId="77777777" w:rsidR="0095430C" w:rsidRDefault="0095430C">
            <w:pPr>
              <w:rPr>
                <w:rFonts w:eastAsia="Times New Roman"/>
                <w:lang w:val="en-US"/>
              </w:rPr>
            </w:pPr>
          </w:p>
        </w:tc>
        <w:tc>
          <w:tcPr>
            <w:tcW w:w="0" w:type="auto"/>
            <w:vAlign w:val="center"/>
            <w:hideMark/>
          </w:tcPr>
          <w:p w14:paraId="3A8E9805" w14:textId="77777777" w:rsidR="0095430C" w:rsidRDefault="005B11EB">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95430C" w14:paraId="79157857" w14:textId="77777777">
        <w:trPr>
          <w:divId w:val="1375348270"/>
          <w:tblCellSpacing w:w="15" w:type="dxa"/>
        </w:trPr>
        <w:tc>
          <w:tcPr>
            <w:tcW w:w="0" w:type="auto"/>
            <w:vAlign w:val="center"/>
            <w:hideMark/>
          </w:tcPr>
          <w:p w14:paraId="1C3928DC" w14:textId="77777777" w:rsidR="0095430C" w:rsidRDefault="0095430C">
            <w:pPr>
              <w:rPr>
                <w:rFonts w:eastAsia="Times New Roman"/>
                <w:lang w:val="en-US"/>
              </w:rPr>
            </w:pPr>
          </w:p>
        </w:tc>
        <w:tc>
          <w:tcPr>
            <w:tcW w:w="0" w:type="auto"/>
            <w:vAlign w:val="center"/>
            <w:hideMark/>
          </w:tcPr>
          <w:p w14:paraId="57E14B60" w14:textId="77777777" w:rsidR="0095430C"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bl>
    <w:p w14:paraId="47B692F9" w14:textId="77777777" w:rsidR="0095430C"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E057E62" w14:textId="77777777">
        <w:trPr>
          <w:divId w:val="1375348270"/>
          <w:tblCellSpacing w:w="15" w:type="dxa"/>
        </w:trPr>
        <w:tc>
          <w:tcPr>
            <w:tcW w:w="0" w:type="auto"/>
            <w:vAlign w:val="center"/>
            <w:hideMark/>
          </w:tcPr>
          <w:p w14:paraId="42312D8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3AD64EB" w14:textId="77777777" w:rsidR="0095430C" w:rsidRDefault="005B11EB">
            <w:pPr>
              <w:rPr>
                <w:rFonts w:eastAsia="Times New Roman"/>
                <w:lang w:val="en-US"/>
              </w:rPr>
            </w:pPr>
            <w:r>
              <w:rPr>
                <w:rFonts w:eastAsia="Times New Roman"/>
                <w:lang w:val="en-US"/>
              </w:rPr>
              <w:t xml:space="preserve">FlagStatus (Flag Status) </w:t>
            </w:r>
          </w:p>
        </w:tc>
      </w:tr>
      <w:tr w:rsidR="0095430C" w14:paraId="194C13AD" w14:textId="77777777">
        <w:trPr>
          <w:divId w:val="1375348270"/>
          <w:tblCellSpacing w:w="15" w:type="dxa"/>
        </w:trPr>
        <w:tc>
          <w:tcPr>
            <w:tcW w:w="0" w:type="auto"/>
            <w:vAlign w:val="center"/>
            <w:hideMark/>
          </w:tcPr>
          <w:p w14:paraId="13CE6E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81BD67" w14:textId="77777777" w:rsidR="0095430C"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95430C" w14:paraId="1B8CAB37" w14:textId="77777777">
        <w:trPr>
          <w:divId w:val="1375348270"/>
          <w:tblCellSpacing w:w="15" w:type="dxa"/>
        </w:trPr>
        <w:tc>
          <w:tcPr>
            <w:tcW w:w="0" w:type="auto"/>
            <w:vAlign w:val="center"/>
            <w:hideMark/>
          </w:tcPr>
          <w:p w14:paraId="169BA6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C3DD7CC"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95430C" w14:paraId="7230C286" w14:textId="77777777">
        <w:trPr>
          <w:divId w:val="1375348270"/>
          <w:tblCellSpacing w:w="15" w:type="dxa"/>
        </w:trPr>
        <w:tc>
          <w:tcPr>
            <w:tcW w:w="0" w:type="auto"/>
            <w:vAlign w:val="center"/>
            <w:hideMark/>
          </w:tcPr>
          <w:p w14:paraId="7E912B6D" w14:textId="77777777" w:rsidR="0095430C" w:rsidRDefault="0095430C">
            <w:pPr>
              <w:rPr>
                <w:rFonts w:eastAsia="Times New Roman"/>
                <w:lang w:val="en-US"/>
              </w:rPr>
            </w:pPr>
          </w:p>
        </w:tc>
        <w:tc>
          <w:tcPr>
            <w:tcW w:w="0" w:type="auto"/>
            <w:vAlign w:val="center"/>
            <w:hideMark/>
          </w:tcPr>
          <w:p w14:paraId="223BFB9F"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95430C" w14:paraId="4CB093C9" w14:textId="77777777">
        <w:trPr>
          <w:divId w:val="1375348270"/>
          <w:tblCellSpacing w:w="15" w:type="dxa"/>
        </w:trPr>
        <w:tc>
          <w:tcPr>
            <w:tcW w:w="0" w:type="auto"/>
            <w:vAlign w:val="center"/>
            <w:hideMark/>
          </w:tcPr>
          <w:p w14:paraId="53A37E9F" w14:textId="77777777" w:rsidR="0095430C" w:rsidRDefault="0095430C">
            <w:pPr>
              <w:rPr>
                <w:rFonts w:eastAsia="Times New Roman"/>
                <w:lang w:val="en-US"/>
              </w:rPr>
            </w:pPr>
          </w:p>
        </w:tc>
        <w:tc>
          <w:tcPr>
            <w:tcW w:w="0" w:type="auto"/>
            <w:vAlign w:val="center"/>
            <w:hideMark/>
          </w:tcPr>
          <w:p w14:paraId="423D81FD"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14:paraId="2D226DCC" w14:textId="77777777" w:rsidR="0095430C"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20"/>
      </w:tblGrid>
      <w:tr w:rsidR="0095430C" w14:paraId="4A83409C" w14:textId="77777777">
        <w:trPr>
          <w:divId w:val="1375348270"/>
          <w:tblCellSpacing w:w="15" w:type="dxa"/>
        </w:trPr>
        <w:tc>
          <w:tcPr>
            <w:tcW w:w="0" w:type="auto"/>
            <w:vAlign w:val="center"/>
            <w:hideMark/>
          </w:tcPr>
          <w:p w14:paraId="1CDAF4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E42C46" w14:textId="77777777" w:rsidR="0095430C" w:rsidRDefault="005B11EB">
            <w:pPr>
              <w:rPr>
                <w:rFonts w:eastAsia="Times New Roman"/>
                <w:lang w:val="en-US"/>
              </w:rPr>
            </w:pPr>
            <w:r>
              <w:rPr>
                <w:rFonts w:eastAsia="Times New Roman"/>
                <w:lang w:val="en-US"/>
              </w:rPr>
              <w:t xml:space="preserve">GoalAcceptanceStatus (Goal Acceptance Status) </w:t>
            </w:r>
          </w:p>
        </w:tc>
      </w:tr>
      <w:tr w:rsidR="0095430C" w14:paraId="0C70C176" w14:textId="77777777">
        <w:trPr>
          <w:divId w:val="1375348270"/>
          <w:tblCellSpacing w:w="15" w:type="dxa"/>
        </w:trPr>
        <w:tc>
          <w:tcPr>
            <w:tcW w:w="0" w:type="auto"/>
            <w:vAlign w:val="center"/>
            <w:hideMark/>
          </w:tcPr>
          <w:p w14:paraId="28528FF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68E047" w14:textId="77777777" w:rsidR="0095430C" w:rsidRDefault="005B11EB">
            <w:pPr>
              <w:rPr>
                <w:rFonts w:eastAsia="Times New Roman"/>
                <w:lang w:val="en-US"/>
              </w:rPr>
            </w:pPr>
            <w:r>
              <w:rPr>
                <w:rFonts w:eastAsia="Times New Roman"/>
                <w:lang w:val="en-US"/>
              </w:rPr>
              <w:t>Codes indicating whether the goal has been accepted by a stakeholder</w:t>
            </w:r>
          </w:p>
        </w:tc>
      </w:tr>
      <w:tr w:rsidR="0095430C" w14:paraId="316A6FCF" w14:textId="77777777">
        <w:trPr>
          <w:divId w:val="1375348270"/>
          <w:tblCellSpacing w:w="15" w:type="dxa"/>
        </w:trPr>
        <w:tc>
          <w:tcPr>
            <w:tcW w:w="0" w:type="auto"/>
            <w:vAlign w:val="center"/>
            <w:hideMark/>
          </w:tcPr>
          <w:p w14:paraId="5CBA922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C85BB2C" w14:textId="77777777" w:rsidR="0095430C"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95430C" w14:paraId="1CB40A2B" w14:textId="77777777">
        <w:trPr>
          <w:divId w:val="1375348270"/>
          <w:tblCellSpacing w:w="15" w:type="dxa"/>
        </w:trPr>
        <w:tc>
          <w:tcPr>
            <w:tcW w:w="0" w:type="auto"/>
            <w:vAlign w:val="center"/>
            <w:hideMark/>
          </w:tcPr>
          <w:p w14:paraId="5B503688" w14:textId="77777777" w:rsidR="0095430C" w:rsidRDefault="0095430C">
            <w:pPr>
              <w:rPr>
                <w:rFonts w:eastAsia="Times New Roman"/>
                <w:lang w:val="en-US"/>
              </w:rPr>
            </w:pPr>
          </w:p>
        </w:tc>
        <w:tc>
          <w:tcPr>
            <w:tcW w:w="0" w:type="auto"/>
            <w:vAlign w:val="center"/>
            <w:hideMark/>
          </w:tcPr>
          <w:p w14:paraId="2F48F38C" w14:textId="77777777" w:rsidR="0095430C"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95430C" w14:paraId="501D4EA6" w14:textId="77777777">
        <w:trPr>
          <w:divId w:val="1375348270"/>
          <w:tblCellSpacing w:w="15" w:type="dxa"/>
        </w:trPr>
        <w:tc>
          <w:tcPr>
            <w:tcW w:w="0" w:type="auto"/>
            <w:vAlign w:val="center"/>
            <w:hideMark/>
          </w:tcPr>
          <w:p w14:paraId="41F6D1F6" w14:textId="77777777" w:rsidR="0095430C" w:rsidRDefault="0095430C">
            <w:pPr>
              <w:rPr>
                <w:rFonts w:eastAsia="Times New Roman"/>
                <w:lang w:val="en-US"/>
              </w:rPr>
            </w:pPr>
          </w:p>
        </w:tc>
        <w:tc>
          <w:tcPr>
            <w:tcW w:w="0" w:type="auto"/>
            <w:vAlign w:val="center"/>
            <w:hideMark/>
          </w:tcPr>
          <w:p w14:paraId="34E1A901"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14:paraId="0F5F147E" w14:textId="77777777" w:rsidR="0095430C"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6EA016" w14:textId="77777777">
        <w:trPr>
          <w:divId w:val="1375348270"/>
          <w:tblCellSpacing w:w="15" w:type="dxa"/>
        </w:trPr>
        <w:tc>
          <w:tcPr>
            <w:tcW w:w="0" w:type="auto"/>
            <w:vAlign w:val="center"/>
            <w:hideMark/>
          </w:tcPr>
          <w:p w14:paraId="4DA1E59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F28895" w14:textId="77777777" w:rsidR="0095430C" w:rsidRDefault="005B11EB">
            <w:pPr>
              <w:rPr>
                <w:rFonts w:eastAsia="Times New Roman"/>
                <w:lang w:val="en-US"/>
              </w:rPr>
            </w:pPr>
            <w:r>
              <w:rPr>
                <w:rFonts w:eastAsia="Times New Roman"/>
                <w:lang w:val="en-US"/>
              </w:rPr>
              <w:t xml:space="preserve">GoalRelationshipType (Goal Relationship Type) </w:t>
            </w:r>
          </w:p>
        </w:tc>
      </w:tr>
      <w:tr w:rsidR="0095430C" w14:paraId="2B2634D2" w14:textId="77777777">
        <w:trPr>
          <w:divId w:val="1375348270"/>
          <w:tblCellSpacing w:w="15" w:type="dxa"/>
        </w:trPr>
        <w:tc>
          <w:tcPr>
            <w:tcW w:w="0" w:type="auto"/>
            <w:vAlign w:val="center"/>
            <w:hideMark/>
          </w:tcPr>
          <w:p w14:paraId="7C002B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8A3BD5" w14:textId="77777777" w:rsidR="0095430C" w:rsidRDefault="005B11EB">
            <w:pPr>
              <w:rPr>
                <w:rFonts w:eastAsia="Times New Roman"/>
                <w:lang w:val="en-US"/>
              </w:rPr>
            </w:pPr>
            <w:r>
              <w:rPr>
                <w:rFonts w:eastAsia="Times New Roman"/>
                <w:lang w:val="en-US"/>
              </w:rPr>
              <w:t>Types of relationships between two goals</w:t>
            </w:r>
          </w:p>
        </w:tc>
      </w:tr>
      <w:tr w:rsidR="0095430C" w14:paraId="4B428264" w14:textId="77777777">
        <w:trPr>
          <w:divId w:val="1375348270"/>
          <w:tblCellSpacing w:w="15" w:type="dxa"/>
        </w:trPr>
        <w:tc>
          <w:tcPr>
            <w:tcW w:w="0" w:type="auto"/>
            <w:vAlign w:val="center"/>
            <w:hideMark/>
          </w:tcPr>
          <w:p w14:paraId="73C518F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5C33F7" w14:textId="77777777" w:rsidR="0095430C"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95430C" w14:paraId="784C5D0A" w14:textId="77777777">
        <w:trPr>
          <w:divId w:val="1375348270"/>
          <w:tblCellSpacing w:w="15" w:type="dxa"/>
        </w:trPr>
        <w:tc>
          <w:tcPr>
            <w:tcW w:w="0" w:type="auto"/>
            <w:vAlign w:val="center"/>
            <w:hideMark/>
          </w:tcPr>
          <w:p w14:paraId="51911350" w14:textId="77777777" w:rsidR="0095430C" w:rsidRDefault="0095430C">
            <w:pPr>
              <w:rPr>
                <w:rFonts w:eastAsia="Times New Roman"/>
                <w:lang w:val="en-US"/>
              </w:rPr>
            </w:pPr>
          </w:p>
        </w:tc>
        <w:tc>
          <w:tcPr>
            <w:tcW w:w="0" w:type="auto"/>
            <w:vAlign w:val="center"/>
            <w:hideMark/>
          </w:tcPr>
          <w:p w14:paraId="459ECDDC" w14:textId="77777777" w:rsidR="0095430C"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95430C" w14:paraId="318E3AA0" w14:textId="77777777">
        <w:trPr>
          <w:divId w:val="1375348270"/>
          <w:tblCellSpacing w:w="15" w:type="dxa"/>
        </w:trPr>
        <w:tc>
          <w:tcPr>
            <w:tcW w:w="0" w:type="auto"/>
            <w:vAlign w:val="center"/>
            <w:hideMark/>
          </w:tcPr>
          <w:p w14:paraId="249A4CF5" w14:textId="77777777" w:rsidR="0095430C" w:rsidRDefault="0095430C">
            <w:pPr>
              <w:rPr>
                <w:rFonts w:eastAsia="Times New Roman"/>
                <w:lang w:val="en-US"/>
              </w:rPr>
            </w:pPr>
          </w:p>
        </w:tc>
        <w:tc>
          <w:tcPr>
            <w:tcW w:w="0" w:type="auto"/>
            <w:vAlign w:val="center"/>
            <w:hideMark/>
          </w:tcPr>
          <w:p w14:paraId="4E872473" w14:textId="77777777" w:rsidR="0095430C"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95430C" w14:paraId="005C99B8" w14:textId="77777777">
        <w:trPr>
          <w:divId w:val="1375348270"/>
          <w:tblCellSpacing w:w="15" w:type="dxa"/>
        </w:trPr>
        <w:tc>
          <w:tcPr>
            <w:tcW w:w="0" w:type="auto"/>
            <w:vAlign w:val="center"/>
            <w:hideMark/>
          </w:tcPr>
          <w:p w14:paraId="386BE6B7" w14:textId="77777777" w:rsidR="0095430C" w:rsidRDefault="0095430C">
            <w:pPr>
              <w:rPr>
                <w:rFonts w:eastAsia="Times New Roman"/>
                <w:lang w:val="en-US"/>
              </w:rPr>
            </w:pPr>
          </w:p>
        </w:tc>
        <w:tc>
          <w:tcPr>
            <w:tcW w:w="0" w:type="auto"/>
            <w:vAlign w:val="center"/>
            <w:hideMark/>
          </w:tcPr>
          <w:p w14:paraId="1E7EC51D" w14:textId="77777777" w:rsidR="0095430C" w:rsidRDefault="005B11EB">
            <w:pPr>
              <w:rPr>
                <w:rFonts w:eastAsia="Times New Roman"/>
                <w:lang w:val="en-US"/>
              </w:rPr>
            </w:pPr>
            <w:r>
              <w:rPr>
                <w:rFonts w:eastAsia="Times New Roman"/>
                <w:b/>
                <w:bCs/>
                <w:lang w:val="en-US"/>
              </w:rPr>
              <w:t xml:space="preserve">Component: </w:t>
            </w:r>
            <w:r>
              <w:rPr>
                <w:rFonts w:eastAsia="Times New Roman"/>
                <w:lang w:val="en-US"/>
              </w:rPr>
              <w:t xml:space="preserve">Indicates that the target goal is considered to be a "piece" of attaining this goal. </w:t>
            </w:r>
          </w:p>
        </w:tc>
      </w:tr>
      <w:tr w:rsidR="0095430C" w14:paraId="2F01EA33" w14:textId="77777777">
        <w:trPr>
          <w:divId w:val="1375348270"/>
          <w:tblCellSpacing w:w="15" w:type="dxa"/>
        </w:trPr>
        <w:tc>
          <w:tcPr>
            <w:tcW w:w="0" w:type="auto"/>
            <w:vAlign w:val="center"/>
            <w:hideMark/>
          </w:tcPr>
          <w:p w14:paraId="7B81D373" w14:textId="77777777" w:rsidR="0095430C" w:rsidRDefault="0095430C">
            <w:pPr>
              <w:rPr>
                <w:rFonts w:eastAsia="Times New Roman"/>
                <w:lang w:val="en-US"/>
              </w:rPr>
            </w:pPr>
          </w:p>
        </w:tc>
        <w:tc>
          <w:tcPr>
            <w:tcW w:w="0" w:type="auto"/>
            <w:vAlign w:val="center"/>
            <w:hideMark/>
          </w:tcPr>
          <w:p w14:paraId="3E99D80B"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14:paraId="778275F3" w14:textId="77777777" w:rsidR="0095430C"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B108120" w14:textId="77777777">
        <w:trPr>
          <w:divId w:val="1375348270"/>
          <w:tblCellSpacing w:w="15" w:type="dxa"/>
        </w:trPr>
        <w:tc>
          <w:tcPr>
            <w:tcW w:w="0" w:type="auto"/>
            <w:vAlign w:val="center"/>
            <w:hideMark/>
          </w:tcPr>
          <w:p w14:paraId="62F3D9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F73DF4" w14:textId="77777777" w:rsidR="0095430C" w:rsidRDefault="005B11EB">
            <w:pPr>
              <w:rPr>
                <w:rFonts w:eastAsia="Times New Roman"/>
                <w:lang w:val="en-US"/>
              </w:rPr>
            </w:pPr>
            <w:r>
              <w:rPr>
                <w:rFonts w:eastAsia="Times New Roman"/>
                <w:lang w:val="en-US"/>
              </w:rPr>
              <w:t xml:space="preserve">GoalStatus (Goal Status) </w:t>
            </w:r>
          </w:p>
        </w:tc>
      </w:tr>
      <w:tr w:rsidR="0095430C" w14:paraId="2B107354" w14:textId="77777777">
        <w:trPr>
          <w:divId w:val="1375348270"/>
          <w:tblCellSpacing w:w="15" w:type="dxa"/>
        </w:trPr>
        <w:tc>
          <w:tcPr>
            <w:tcW w:w="0" w:type="auto"/>
            <w:vAlign w:val="center"/>
            <w:hideMark/>
          </w:tcPr>
          <w:p w14:paraId="1336670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91BD03D" w14:textId="77777777" w:rsidR="0095430C" w:rsidRDefault="005B11EB">
            <w:pPr>
              <w:rPr>
                <w:rFonts w:eastAsia="Times New Roman"/>
                <w:lang w:val="en-US"/>
              </w:rPr>
            </w:pPr>
            <w:r>
              <w:rPr>
                <w:rFonts w:eastAsia="Times New Roman"/>
                <w:lang w:val="en-US"/>
              </w:rPr>
              <w:t>Indicates whether the goal has been met and is still being targeted</w:t>
            </w:r>
          </w:p>
        </w:tc>
      </w:tr>
      <w:tr w:rsidR="0095430C" w14:paraId="1050796B" w14:textId="77777777">
        <w:trPr>
          <w:divId w:val="1375348270"/>
          <w:tblCellSpacing w:w="15" w:type="dxa"/>
        </w:trPr>
        <w:tc>
          <w:tcPr>
            <w:tcW w:w="0" w:type="auto"/>
            <w:vAlign w:val="center"/>
            <w:hideMark/>
          </w:tcPr>
          <w:p w14:paraId="312515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BEC9CB"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95430C" w14:paraId="70F5AF68" w14:textId="77777777">
        <w:trPr>
          <w:divId w:val="1375348270"/>
          <w:tblCellSpacing w:w="15" w:type="dxa"/>
        </w:trPr>
        <w:tc>
          <w:tcPr>
            <w:tcW w:w="0" w:type="auto"/>
            <w:vAlign w:val="center"/>
            <w:hideMark/>
          </w:tcPr>
          <w:p w14:paraId="7A4EBD55" w14:textId="77777777" w:rsidR="0095430C" w:rsidRDefault="0095430C">
            <w:pPr>
              <w:rPr>
                <w:rFonts w:eastAsia="Times New Roman"/>
                <w:lang w:val="en-US"/>
              </w:rPr>
            </w:pPr>
          </w:p>
        </w:tc>
        <w:tc>
          <w:tcPr>
            <w:tcW w:w="0" w:type="auto"/>
            <w:vAlign w:val="center"/>
            <w:hideMark/>
          </w:tcPr>
          <w:p w14:paraId="39C26050"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95430C" w14:paraId="4C79B193" w14:textId="77777777">
        <w:trPr>
          <w:divId w:val="1375348270"/>
          <w:tblCellSpacing w:w="15" w:type="dxa"/>
        </w:trPr>
        <w:tc>
          <w:tcPr>
            <w:tcW w:w="0" w:type="auto"/>
            <w:vAlign w:val="center"/>
            <w:hideMark/>
          </w:tcPr>
          <w:p w14:paraId="1C571A86" w14:textId="77777777" w:rsidR="0095430C" w:rsidRDefault="0095430C">
            <w:pPr>
              <w:rPr>
                <w:rFonts w:eastAsia="Times New Roman"/>
                <w:lang w:val="en-US"/>
              </w:rPr>
            </w:pPr>
          </w:p>
        </w:tc>
        <w:tc>
          <w:tcPr>
            <w:tcW w:w="0" w:type="auto"/>
            <w:vAlign w:val="center"/>
            <w:hideMark/>
          </w:tcPr>
          <w:p w14:paraId="54A15654"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95430C" w14:paraId="6B973418" w14:textId="77777777">
        <w:trPr>
          <w:divId w:val="1375348270"/>
          <w:tblCellSpacing w:w="15" w:type="dxa"/>
        </w:trPr>
        <w:tc>
          <w:tcPr>
            <w:tcW w:w="0" w:type="auto"/>
            <w:vAlign w:val="center"/>
            <w:hideMark/>
          </w:tcPr>
          <w:p w14:paraId="739E452B" w14:textId="77777777" w:rsidR="0095430C" w:rsidRDefault="0095430C">
            <w:pPr>
              <w:rPr>
                <w:rFonts w:eastAsia="Times New Roman"/>
                <w:lang w:val="en-US"/>
              </w:rPr>
            </w:pPr>
          </w:p>
        </w:tc>
        <w:tc>
          <w:tcPr>
            <w:tcW w:w="0" w:type="auto"/>
            <w:vAlign w:val="center"/>
            <w:hideMark/>
          </w:tcPr>
          <w:p w14:paraId="19D06AA0"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95430C" w14:paraId="47280584" w14:textId="77777777">
        <w:trPr>
          <w:divId w:val="1375348270"/>
          <w:tblCellSpacing w:w="15" w:type="dxa"/>
        </w:trPr>
        <w:tc>
          <w:tcPr>
            <w:tcW w:w="0" w:type="auto"/>
            <w:vAlign w:val="center"/>
            <w:hideMark/>
          </w:tcPr>
          <w:p w14:paraId="22B670DC" w14:textId="77777777" w:rsidR="0095430C" w:rsidRDefault="0095430C">
            <w:pPr>
              <w:rPr>
                <w:rFonts w:eastAsia="Times New Roman"/>
                <w:lang w:val="en-US"/>
              </w:rPr>
            </w:pPr>
          </w:p>
        </w:tc>
        <w:tc>
          <w:tcPr>
            <w:tcW w:w="0" w:type="auto"/>
            <w:vAlign w:val="center"/>
            <w:hideMark/>
          </w:tcPr>
          <w:p w14:paraId="4C14706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w:t>
            </w:r>
            <w:r>
              <w:rPr>
                <w:rFonts w:eastAsia="Times New Roman"/>
                <w:lang w:val="en-US"/>
              </w:rPr>
              <w:lastRenderedPageBreak/>
              <w:t xml:space="preserve">goal was reached in the past but there has been regression and goal is being sought again) </w:t>
            </w:r>
          </w:p>
        </w:tc>
      </w:tr>
      <w:tr w:rsidR="0095430C" w14:paraId="5D64864A" w14:textId="77777777">
        <w:trPr>
          <w:divId w:val="1375348270"/>
          <w:tblCellSpacing w:w="15" w:type="dxa"/>
        </w:trPr>
        <w:tc>
          <w:tcPr>
            <w:tcW w:w="0" w:type="auto"/>
            <w:vAlign w:val="center"/>
            <w:hideMark/>
          </w:tcPr>
          <w:p w14:paraId="65686F58" w14:textId="77777777" w:rsidR="0095430C" w:rsidRDefault="0095430C">
            <w:pPr>
              <w:rPr>
                <w:rFonts w:eastAsia="Times New Roman"/>
                <w:lang w:val="en-US"/>
              </w:rPr>
            </w:pPr>
          </w:p>
        </w:tc>
        <w:tc>
          <w:tcPr>
            <w:tcW w:w="0" w:type="auto"/>
            <w:vAlign w:val="center"/>
            <w:hideMark/>
          </w:tcPr>
          <w:p w14:paraId="72846D5D" w14:textId="77777777" w:rsidR="0095430C"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95430C" w14:paraId="703BB348" w14:textId="77777777">
        <w:trPr>
          <w:divId w:val="1375348270"/>
          <w:tblCellSpacing w:w="15" w:type="dxa"/>
        </w:trPr>
        <w:tc>
          <w:tcPr>
            <w:tcW w:w="0" w:type="auto"/>
            <w:vAlign w:val="center"/>
            <w:hideMark/>
          </w:tcPr>
          <w:p w14:paraId="7480A84F" w14:textId="77777777" w:rsidR="0095430C" w:rsidRDefault="0095430C">
            <w:pPr>
              <w:rPr>
                <w:rFonts w:eastAsia="Times New Roman"/>
                <w:lang w:val="en-US"/>
              </w:rPr>
            </w:pPr>
          </w:p>
        </w:tc>
        <w:tc>
          <w:tcPr>
            <w:tcW w:w="0" w:type="auto"/>
            <w:vAlign w:val="center"/>
            <w:hideMark/>
          </w:tcPr>
          <w:p w14:paraId="06C5E054" w14:textId="77777777" w:rsidR="0095430C"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95430C" w14:paraId="417C9672" w14:textId="77777777">
        <w:trPr>
          <w:divId w:val="1375348270"/>
          <w:tblCellSpacing w:w="15" w:type="dxa"/>
        </w:trPr>
        <w:tc>
          <w:tcPr>
            <w:tcW w:w="0" w:type="auto"/>
            <w:vAlign w:val="center"/>
            <w:hideMark/>
          </w:tcPr>
          <w:p w14:paraId="3D59B6E9" w14:textId="77777777" w:rsidR="0095430C" w:rsidRDefault="0095430C">
            <w:pPr>
              <w:rPr>
                <w:rFonts w:eastAsia="Times New Roman"/>
                <w:lang w:val="en-US"/>
              </w:rPr>
            </w:pPr>
          </w:p>
        </w:tc>
        <w:tc>
          <w:tcPr>
            <w:tcW w:w="0" w:type="auto"/>
            <w:vAlign w:val="center"/>
            <w:hideMark/>
          </w:tcPr>
          <w:p w14:paraId="35CAD5E6"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95430C" w14:paraId="0009C3F2" w14:textId="77777777">
        <w:trPr>
          <w:divId w:val="1375348270"/>
          <w:tblCellSpacing w:w="15" w:type="dxa"/>
        </w:trPr>
        <w:tc>
          <w:tcPr>
            <w:tcW w:w="0" w:type="auto"/>
            <w:vAlign w:val="center"/>
            <w:hideMark/>
          </w:tcPr>
          <w:p w14:paraId="63A46E9A" w14:textId="77777777" w:rsidR="0095430C" w:rsidRDefault="0095430C">
            <w:pPr>
              <w:rPr>
                <w:rFonts w:eastAsia="Times New Roman"/>
                <w:lang w:val="en-US"/>
              </w:rPr>
            </w:pPr>
          </w:p>
        </w:tc>
        <w:tc>
          <w:tcPr>
            <w:tcW w:w="0" w:type="auto"/>
            <w:vAlign w:val="center"/>
            <w:hideMark/>
          </w:tcPr>
          <w:p w14:paraId="3633E5F5"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14:paraId="11AEC986" w14:textId="77777777" w:rsidR="0095430C"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06"/>
      </w:tblGrid>
      <w:tr w:rsidR="0095430C" w14:paraId="37ECE6DC" w14:textId="77777777">
        <w:trPr>
          <w:divId w:val="1375348270"/>
          <w:tblCellSpacing w:w="15" w:type="dxa"/>
        </w:trPr>
        <w:tc>
          <w:tcPr>
            <w:tcW w:w="0" w:type="auto"/>
            <w:vAlign w:val="center"/>
            <w:hideMark/>
          </w:tcPr>
          <w:p w14:paraId="7975CC6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F9827" w14:textId="77777777" w:rsidR="0095430C" w:rsidRDefault="005B11EB">
            <w:pPr>
              <w:rPr>
                <w:rFonts w:eastAsia="Times New Roman"/>
                <w:lang w:val="en-US"/>
              </w:rPr>
            </w:pPr>
            <w:r>
              <w:rPr>
                <w:rFonts w:eastAsia="Times New Roman"/>
                <w:lang w:val="en-US"/>
              </w:rPr>
              <w:t xml:space="preserve">GroupType (Group Type) </w:t>
            </w:r>
          </w:p>
        </w:tc>
      </w:tr>
      <w:tr w:rsidR="0095430C" w14:paraId="71C0351F" w14:textId="77777777">
        <w:trPr>
          <w:divId w:val="1375348270"/>
          <w:tblCellSpacing w:w="15" w:type="dxa"/>
        </w:trPr>
        <w:tc>
          <w:tcPr>
            <w:tcW w:w="0" w:type="auto"/>
            <w:vAlign w:val="center"/>
            <w:hideMark/>
          </w:tcPr>
          <w:p w14:paraId="166165D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8C630A" w14:textId="77777777" w:rsidR="0095430C" w:rsidRDefault="005B11EB">
            <w:pPr>
              <w:rPr>
                <w:rFonts w:eastAsia="Times New Roman"/>
                <w:lang w:val="en-US"/>
              </w:rPr>
            </w:pPr>
            <w:r>
              <w:rPr>
                <w:rFonts w:eastAsia="Times New Roman"/>
                <w:lang w:val="en-US"/>
              </w:rPr>
              <w:t>Types of resources that are part of group</w:t>
            </w:r>
          </w:p>
        </w:tc>
      </w:tr>
      <w:tr w:rsidR="0095430C" w14:paraId="19BCDBE7" w14:textId="77777777">
        <w:trPr>
          <w:divId w:val="1375348270"/>
          <w:tblCellSpacing w:w="15" w:type="dxa"/>
        </w:trPr>
        <w:tc>
          <w:tcPr>
            <w:tcW w:w="0" w:type="auto"/>
            <w:vAlign w:val="center"/>
            <w:hideMark/>
          </w:tcPr>
          <w:p w14:paraId="75C2D2D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E1F16DC"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95430C" w14:paraId="51316355" w14:textId="77777777">
        <w:trPr>
          <w:divId w:val="1375348270"/>
          <w:tblCellSpacing w:w="15" w:type="dxa"/>
        </w:trPr>
        <w:tc>
          <w:tcPr>
            <w:tcW w:w="0" w:type="auto"/>
            <w:vAlign w:val="center"/>
            <w:hideMark/>
          </w:tcPr>
          <w:p w14:paraId="7D4CE88F" w14:textId="77777777" w:rsidR="0095430C" w:rsidRDefault="0095430C">
            <w:pPr>
              <w:rPr>
                <w:rFonts w:eastAsia="Times New Roman"/>
                <w:lang w:val="en-US"/>
              </w:rPr>
            </w:pPr>
          </w:p>
        </w:tc>
        <w:tc>
          <w:tcPr>
            <w:tcW w:w="0" w:type="auto"/>
            <w:vAlign w:val="center"/>
            <w:hideMark/>
          </w:tcPr>
          <w:p w14:paraId="0A82A645" w14:textId="77777777" w:rsidR="0095430C"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95430C" w14:paraId="52CEAB96" w14:textId="77777777">
        <w:trPr>
          <w:divId w:val="1375348270"/>
          <w:tblCellSpacing w:w="15" w:type="dxa"/>
        </w:trPr>
        <w:tc>
          <w:tcPr>
            <w:tcW w:w="0" w:type="auto"/>
            <w:vAlign w:val="center"/>
            <w:hideMark/>
          </w:tcPr>
          <w:p w14:paraId="6EBC8B8B" w14:textId="77777777" w:rsidR="0095430C" w:rsidRDefault="0095430C">
            <w:pPr>
              <w:rPr>
                <w:rFonts w:eastAsia="Times New Roman"/>
                <w:lang w:val="en-US"/>
              </w:rPr>
            </w:pPr>
          </w:p>
        </w:tc>
        <w:tc>
          <w:tcPr>
            <w:tcW w:w="0" w:type="auto"/>
            <w:vAlign w:val="center"/>
            <w:hideMark/>
          </w:tcPr>
          <w:p w14:paraId="52424144"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95430C" w14:paraId="34C50444" w14:textId="77777777">
        <w:trPr>
          <w:divId w:val="1375348270"/>
          <w:tblCellSpacing w:w="15" w:type="dxa"/>
        </w:trPr>
        <w:tc>
          <w:tcPr>
            <w:tcW w:w="0" w:type="auto"/>
            <w:vAlign w:val="center"/>
            <w:hideMark/>
          </w:tcPr>
          <w:p w14:paraId="5D998A2F" w14:textId="77777777" w:rsidR="0095430C" w:rsidRDefault="0095430C">
            <w:pPr>
              <w:rPr>
                <w:rFonts w:eastAsia="Times New Roman"/>
                <w:lang w:val="en-US"/>
              </w:rPr>
            </w:pPr>
          </w:p>
        </w:tc>
        <w:tc>
          <w:tcPr>
            <w:tcW w:w="0" w:type="auto"/>
            <w:vAlign w:val="center"/>
            <w:hideMark/>
          </w:tcPr>
          <w:p w14:paraId="66570E1B"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95430C" w14:paraId="6FB9DD28" w14:textId="77777777">
        <w:trPr>
          <w:divId w:val="1375348270"/>
          <w:tblCellSpacing w:w="15" w:type="dxa"/>
        </w:trPr>
        <w:tc>
          <w:tcPr>
            <w:tcW w:w="0" w:type="auto"/>
            <w:vAlign w:val="center"/>
            <w:hideMark/>
          </w:tcPr>
          <w:p w14:paraId="0541721C" w14:textId="77777777" w:rsidR="0095430C" w:rsidRDefault="0095430C">
            <w:pPr>
              <w:rPr>
                <w:rFonts w:eastAsia="Times New Roman"/>
                <w:lang w:val="en-US"/>
              </w:rPr>
            </w:pPr>
          </w:p>
        </w:tc>
        <w:tc>
          <w:tcPr>
            <w:tcW w:w="0" w:type="auto"/>
            <w:vAlign w:val="center"/>
            <w:hideMark/>
          </w:tcPr>
          <w:p w14:paraId="3AC341A3"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95430C" w14:paraId="2F1C8CF6" w14:textId="77777777">
        <w:trPr>
          <w:divId w:val="1375348270"/>
          <w:tblCellSpacing w:w="15" w:type="dxa"/>
        </w:trPr>
        <w:tc>
          <w:tcPr>
            <w:tcW w:w="0" w:type="auto"/>
            <w:vAlign w:val="center"/>
            <w:hideMark/>
          </w:tcPr>
          <w:p w14:paraId="48664AA8" w14:textId="77777777" w:rsidR="0095430C" w:rsidRDefault="0095430C">
            <w:pPr>
              <w:rPr>
                <w:rFonts w:eastAsia="Times New Roman"/>
                <w:lang w:val="en-US"/>
              </w:rPr>
            </w:pPr>
          </w:p>
        </w:tc>
        <w:tc>
          <w:tcPr>
            <w:tcW w:w="0" w:type="auto"/>
            <w:vAlign w:val="center"/>
            <w:hideMark/>
          </w:tcPr>
          <w:p w14:paraId="174AE414" w14:textId="77777777" w:rsidR="0095430C"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14:paraId="75588DF5" w14:textId="77777777" w:rsidR="0095430C"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15"/>
      </w:tblGrid>
      <w:tr w:rsidR="0095430C" w14:paraId="3DBA9571" w14:textId="77777777">
        <w:trPr>
          <w:divId w:val="1375348270"/>
          <w:tblCellSpacing w:w="15" w:type="dxa"/>
        </w:trPr>
        <w:tc>
          <w:tcPr>
            <w:tcW w:w="0" w:type="auto"/>
            <w:vAlign w:val="center"/>
            <w:hideMark/>
          </w:tcPr>
          <w:p w14:paraId="614AF2F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3584E25" w14:textId="77777777" w:rsidR="0095430C" w:rsidRDefault="005B11EB">
            <w:pPr>
              <w:rPr>
                <w:rFonts w:eastAsia="Times New Roman"/>
                <w:lang w:val="en-US"/>
              </w:rPr>
            </w:pPr>
            <w:r>
              <w:rPr>
                <w:rFonts w:eastAsia="Times New Roman"/>
                <w:lang w:val="en-US"/>
              </w:rPr>
              <w:t xml:space="preserve">GuideDependencyType (Guide Dependency Type) </w:t>
            </w:r>
          </w:p>
        </w:tc>
      </w:tr>
      <w:tr w:rsidR="0095430C" w14:paraId="27F0ED9C" w14:textId="77777777">
        <w:trPr>
          <w:divId w:val="1375348270"/>
          <w:tblCellSpacing w:w="15" w:type="dxa"/>
        </w:trPr>
        <w:tc>
          <w:tcPr>
            <w:tcW w:w="0" w:type="auto"/>
            <w:vAlign w:val="center"/>
            <w:hideMark/>
          </w:tcPr>
          <w:p w14:paraId="3A03EC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86DD9F" w14:textId="77777777" w:rsidR="0095430C" w:rsidRDefault="005B11EB">
            <w:pPr>
              <w:rPr>
                <w:rFonts w:eastAsia="Times New Roman"/>
                <w:lang w:val="en-US"/>
              </w:rPr>
            </w:pPr>
            <w:r>
              <w:rPr>
                <w:rFonts w:eastAsia="Times New Roman"/>
                <w:lang w:val="en-US"/>
              </w:rPr>
              <w:t>How a dependency is represented when the guide is published</w:t>
            </w:r>
          </w:p>
        </w:tc>
      </w:tr>
      <w:tr w:rsidR="0095430C" w14:paraId="4BB2C447" w14:textId="77777777">
        <w:trPr>
          <w:divId w:val="1375348270"/>
          <w:tblCellSpacing w:w="15" w:type="dxa"/>
        </w:trPr>
        <w:tc>
          <w:tcPr>
            <w:tcW w:w="0" w:type="auto"/>
            <w:vAlign w:val="center"/>
            <w:hideMark/>
          </w:tcPr>
          <w:p w14:paraId="60D8532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FA3AE8"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95430C" w14:paraId="7F002ABF" w14:textId="77777777">
        <w:trPr>
          <w:divId w:val="1375348270"/>
          <w:tblCellSpacing w:w="15" w:type="dxa"/>
        </w:trPr>
        <w:tc>
          <w:tcPr>
            <w:tcW w:w="0" w:type="auto"/>
            <w:vAlign w:val="center"/>
            <w:hideMark/>
          </w:tcPr>
          <w:p w14:paraId="2420A426" w14:textId="77777777" w:rsidR="0095430C" w:rsidRDefault="0095430C">
            <w:pPr>
              <w:rPr>
                <w:rFonts w:eastAsia="Times New Roman"/>
                <w:lang w:val="en-US"/>
              </w:rPr>
            </w:pPr>
          </w:p>
        </w:tc>
        <w:tc>
          <w:tcPr>
            <w:tcW w:w="0" w:type="auto"/>
            <w:vAlign w:val="center"/>
            <w:hideMark/>
          </w:tcPr>
          <w:p w14:paraId="1345FCCE" w14:textId="77777777" w:rsidR="0095430C"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14:paraId="4474DF44" w14:textId="77777777" w:rsidR="0095430C"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9EAE544" w14:textId="77777777">
        <w:trPr>
          <w:divId w:val="1375348270"/>
          <w:tblCellSpacing w:w="15" w:type="dxa"/>
        </w:trPr>
        <w:tc>
          <w:tcPr>
            <w:tcW w:w="0" w:type="auto"/>
            <w:vAlign w:val="center"/>
            <w:hideMark/>
          </w:tcPr>
          <w:p w14:paraId="52A6138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4854D2" w14:textId="77777777" w:rsidR="0095430C" w:rsidRDefault="005B11EB">
            <w:pPr>
              <w:rPr>
                <w:rFonts w:eastAsia="Times New Roman"/>
                <w:lang w:val="en-US"/>
              </w:rPr>
            </w:pPr>
            <w:r>
              <w:rPr>
                <w:rFonts w:eastAsia="Times New Roman"/>
                <w:lang w:val="en-US"/>
              </w:rPr>
              <w:t xml:space="preserve">GuidePageKind (Guide Page Kind) </w:t>
            </w:r>
          </w:p>
        </w:tc>
      </w:tr>
      <w:tr w:rsidR="0095430C" w14:paraId="72777B33" w14:textId="77777777">
        <w:trPr>
          <w:divId w:val="1375348270"/>
          <w:tblCellSpacing w:w="15" w:type="dxa"/>
        </w:trPr>
        <w:tc>
          <w:tcPr>
            <w:tcW w:w="0" w:type="auto"/>
            <w:vAlign w:val="center"/>
            <w:hideMark/>
          </w:tcPr>
          <w:p w14:paraId="636A27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7B97B2" w14:textId="77777777" w:rsidR="0095430C" w:rsidRDefault="005B11EB">
            <w:pPr>
              <w:rPr>
                <w:rFonts w:eastAsia="Times New Roman"/>
                <w:lang w:val="en-US"/>
              </w:rPr>
            </w:pPr>
            <w:r>
              <w:rPr>
                <w:rFonts w:eastAsia="Times New Roman"/>
                <w:lang w:val="en-US"/>
              </w:rPr>
              <w:t>The kind of an included page</w:t>
            </w:r>
          </w:p>
        </w:tc>
      </w:tr>
      <w:tr w:rsidR="0095430C" w14:paraId="07D11466" w14:textId="77777777">
        <w:trPr>
          <w:divId w:val="1375348270"/>
          <w:tblCellSpacing w:w="15" w:type="dxa"/>
        </w:trPr>
        <w:tc>
          <w:tcPr>
            <w:tcW w:w="0" w:type="auto"/>
            <w:vAlign w:val="center"/>
            <w:hideMark/>
          </w:tcPr>
          <w:p w14:paraId="6CBE57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28F879" w14:textId="77777777" w:rsidR="0095430C"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95430C" w14:paraId="50408048" w14:textId="77777777">
        <w:trPr>
          <w:divId w:val="1375348270"/>
          <w:tblCellSpacing w:w="15" w:type="dxa"/>
        </w:trPr>
        <w:tc>
          <w:tcPr>
            <w:tcW w:w="0" w:type="auto"/>
            <w:vAlign w:val="center"/>
            <w:hideMark/>
          </w:tcPr>
          <w:p w14:paraId="7B0849BE" w14:textId="77777777" w:rsidR="0095430C" w:rsidRDefault="0095430C">
            <w:pPr>
              <w:rPr>
                <w:rFonts w:eastAsia="Times New Roman"/>
                <w:lang w:val="en-US"/>
              </w:rPr>
            </w:pPr>
          </w:p>
        </w:tc>
        <w:tc>
          <w:tcPr>
            <w:tcW w:w="0" w:type="auto"/>
            <w:vAlign w:val="center"/>
            <w:hideMark/>
          </w:tcPr>
          <w:p w14:paraId="0802032D"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95430C" w14:paraId="0442089C" w14:textId="77777777">
        <w:trPr>
          <w:divId w:val="1375348270"/>
          <w:tblCellSpacing w:w="15" w:type="dxa"/>
        </w:trPr>
        <w:tc>
          <w:tcPr>
            <w:tcW w:w="0" w:type="auto"/>
            <w:vAlign w:val="center"/>
            <w:hideMark/>
          </w:tcPr>
          <w:p w14:paraId="55862711" w14:textId="77777777" w:rsidR="0095430C" w:rsidRDefault="0095430C">
            <w:pPr>
              <w:rPr>
                <w:rFonts w:eastAsia="Times New Roman"/>
                <w:lang w:val="en-US"/>
              </w:rPr>
            </w:pPr>
          </w:p>
        </w:tc>
        <w:tc>
          <w:tcPr>
            <w:tcW w:w="0" w:type="auto"/>
            <w:vAlign w:val="center"/>
            <w:hideMark/>
          </w:tcPr>
          <w:p w14:paraId="16959A02"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95430C" w14:paraId="5BAD433E" w14:textId="77777777">
        <w:trPr>
          <w:divId w:val="1375348270"/>
          <w:tblCellSpacing w:w="15" w:type="dxa"/>
        </w:trPr>
        <w:tc>
          <w:tcPr>
            <w:tcW w:w="0" w:type="auto"/>
            <w:vAlign w:val="center"/>
            <w:hideMark/>
          </w:tcPr>
          <w:p w14:paraId="7450FFE4" w14:textId="77777777" w:rsidR="0095430C" w:rsidRDefault="0095430C">
            <w:pPr>
              <w:rPr>
                <w:rFonts w:eastAsia="Times New Roman"/>
                <w:lang w:val="en-US"/>
              </w:rPr>
            </w:pPr>
          </w:p>
        </w:tc>
        <w:tc>
          <w:tcPr>
            <w:tcW w:w="0" w:type="auto"/>
            <w:vAlign w:val="center"/>
            <w:hideMark/>
          </w:tcPr>
          <w:p w14:paraId="6275C902" w14:textId="77777777" w:rsidR="0095430C"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95430C" w14:paraId="314E5D82" w14:textId="77777777">
        <w:trPr>
          <w:divId w:val="1375348270"/>
          <w:tblCellSpacing w:w="15" w:type="dxa"/>
        </w:trPr>
        <w:tc>
          <w:tcPr>
            <w:tcW w:w="0" w:type="auto"/>
            <w:vAlign w:val="center"/>
            <w:hideMark/>
          </w:tcPr>
          <w:p w14:paraId="20F9827C" w14:textId="77777777" w:rsidR="0095430C" w:rsidRDefault="0095430C">
            <w:pPr>
              <w:rPr>
                <w:rFonts w:eastAsia="Times New Roman"/>
                <w:lang w:val="en-US"/>
              </w:rPr>
            </w:pPr>
          </w:p>
        </w:tc>
        <w:tc>
          <w:tcPr>
            <w:tcW w:w="0" w:type="auto"/>
            <w:vAlign w:val="center"/>
            <w:hideMark/>
          </w:tcPr>
          <w:p w14:paraId="1F0F842C" w14:textId="77777777" w:rsidR="0095430C"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95430C" w14:paraId="6F144A36" w14:textId="77777777">
        <w:trPr>
          <w:divId w:val="1375348270"/>
          <w:tblCellSpacing w:w="15" w:type="dxa"/>
        </w:trPr>
        <w:tc>
          <w:tcPr>
            <w:tcW w:w="0" w:type="auto"/>
            <w:vAlign w:val="center"/>
            <w:hideMark/>
          </w:tcPr>
          <w:p w14:paraId="26660FAE" w14:textId="77777777" w:rsidR="0095430C" w:rsidRDefault="0095430C">
            <w:pPr>
              <w:rPr>
                <w:rFonts w:eastAsia="Times New Roman"/>
                <w:lang w:val="en-US"/>
              </w:rPr>
            </w:pPr>
          </w:p>
        </w:tc>
        <w:tc>
          <w:tcPr>
            <w:tcW w:w="0" w:type="auto"/>
            <w:vAlign w:val="center"/>
            <w:hideMark/>
          </w:tcPr>
          <w:p w14:paraId="34745CAE" w14:textId="77777777" w:rsidR="0095430C"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95430C" w14:paraId="5BD618C8" w14:textId="77777777">
        <w:trPr>
          <w:divId w:val="1375348270"/>
          <w:tblCellSpacing w:w="15" w:type="dxa"/>
        </w:trPr>
        <w:tc>
          <w:tcPr>
            <w:tcW w:w="0" w:type="auto"/>
            <w:vAlign w:val="center"/>
            <w:hideMark/>
          </w:tcPr>
          <w:p w14:paraId="786FF2FF" w14:textId="77777777" w:rsidR="0095430C" w:rsidRDefault="0095430C">
            <w:pPr>
              <w:rPr>
                <w:rFonts w:eastAsia="Times New Roman"/>
                <w:lang w:val="en-US"/>
              </w:rPr>
            </w:pPr>
          </w:p>
        </w:tc>
        <w:tc>
          <w:tcPr>
            <w:tcW w:w="0" w:type="auto"/>
            <w:vAlign w:val="center"/>
            <w:hideMark/>
          </w:tcPr>
          <w:p w14:paraId="79CA2ABA" w14:textId="77777777" w:rsidR="0095430C"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95430C" w14:paraId="6C716606" w14:textId="77777777">
        <w:trPr>
          <w:divId w:val="1375348270"/>
          <w:tblCellSpacing w:w="15" w:type="dxa"/>
        </w:trPr>
        <w:tc>
          <w:tcPr>
            <w:tcW w:w="0" w:type="auto"/>
            <w:vAlign w:val="center"/>
            <w:hideMark/>
          </w:tcPr>
          <w:p w14:paraId="3F818A32" w14:textId="77777777" w:rsidR="0095430C" w:rsidRDefault="0095430C">
            <w:pPr>
              <w:rPr>
                <w:rFonts w:eastAsia="Times New Roman"/>
                <w:lang w:val="en-US"/>
              </w:rPr>
            </w:pPr>
          </w:p>
        </w:tc>
        <w:tc>
          <w:tcPr>
            <w:tcW w:w="0" w:type="auto"/>
            <w:vAlign w:val="center"/>
            <w:hideMark/>
          </w:tcPr>
          <w:p w14:paraId="679F7C53"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14:paraId="5563E745" w14:textId="77777777" w:rsidR="0095430C"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A8BE2E" w14:textId="77777777">
        <w:trPr>
          <w:divId w:val="1375348270"/>
          <w:tblCellSpacing w:w="15" w:type="dxa"/>
        </w:trPr>
        <w:tc>
          <w:tcPr>
            <w:tcW w:w="0" w:type="auto"/>
            <w:vAlign w:val="center"/>
            <w:hideMark/>
          </w:tcPr>
          <w:p w14:paraId="74AC1B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B764F5" w14:textId="77777777" w:rsidR="0095430C" w:rsidRDefault="005B11EB">
            <w:pPr>
              <w:rPr>
                <w:rFonts w:eastAsia="Times New Roman"/>
                <w:lang w:val="en-US"/>
              </w:rPr>
            </w:pPr>
            <w:r>
              <w:rPr>
                <w:rFonts w:eastAsia="Times New Roman"/>
                <w:lang w:val="en-US"/>
              </w:rPr>
              <w:t xml:space="preserve">GuideResourcePurpose (Guide Resource Purpose) </w:t>
            </w:r>
          </w:p>
        </w:tc>
      </w:tr>
      <w:tr w:rsidR="0095430C" w14:paraId="2B78CB45" w14:textId="77777777">
        <w:trPr>
          <w:divId w:val="1375348270"/>
          <w:tblCellSpacing w:w="15" w:type="dxa"/>
        </w:trPr>
        <w:tc>
          <w:tcPr>
            <w:tcW w:w="0" w:type="auto"/>
            <w:vAlign w:val="center"/>
            <w:hideMark/>
          </w:tcPr>
          <w:p w14:paraId="7394C6D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9E42E3" w14:textId="77777777" w:rsidR="0095430C" w:rsidRDefault="005B11EB">
            <w:pPr>
              <w:rPr>
                <w:rFonts w:eastAsia="Times New Roman"/>
                <w:lang w:val="en-US"/>
              </w:rPr>
            </w:pPr>
            <w:r>
              <w:rPr>
                <w:rFonts w:eastAsia="Times New Roman"/>
                <w:lang w:val="en-US"/>
              </w:rPr>
              <w:t>Why a resource is included in the guide</w:t>
            </w:r>
          </w:p>
        </w:tc>
      </w:tr>
      <w:tr w:rsidR="0095430C" w14:paraId="4AF1E1D8" w14:textId="77777777">
        <w:trPr>
          <w:divId w:val="1375348270"/>
          <w:tblCellSpacing w:w="15" w:type="dxa"/>
        </w:trPr>
        <w:tc>
          <w:tcPr>
            <w:tcW w:w="0" w:type="auto"/>
            <w:vAlign w:val="center"/>
            <w:hideMark/>
          </w:tcPr>
          <w:p w14:paraId="541AD08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3BDFF25"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95430C" w14:paraId="7ACAECFC" w14:textId="77777777">
        <w:trPr>
          <w:divId w:val="1375348270"/>
          <w:tblCellSpacing w:w="15" w:type="dxa"/>
        </w:trPr>
        <w:tc>
          <w:tcPr>
            <w:tcW w:w="0" w:type="auto"/>
            <w:vAlign w:val="center"/>
            <w:hideMark/>
          </w:tcPr>
          <w:p w14:paraId="3C71E62C" w14:textId="77777777" w:rsidR="0095430C" w:rsidRDefault="0095430C">
            <w:pPr>
              <w:rPr>
                <w:rFonts w:eastAsia="Times New Roman"/>
                <w:lang w:val="en-US"/>
              </w:rPr>
            </w:pPr>
          </w:p>
        </w:tc>
        <w:tc>
          <w:tcPr>
            <w:tcW w:w="0" w:type="auto"/>
            <w:vAlign w:val="center"/>
            <w:hideMark/>
          </w:tcPr>
          <w:p w14:paraId="7898037E" w14:textId="77777777" w:rsidR="0095430C"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95430C" w14:paraId="1B4C91CE" w14:textId="77777777">
        <w:trPr>
          <w:divId w:val="1375348270"/>
          <w:tblCellSpacing w:w="15" w:type="dxa"/>
        </w:trPr>
        <w:tc>
          <w:tcPr>
            <w:tcW w:w="0" w:type="auto"/>
            <w:vAlign w:val="center"/>
            <w:hideMark/>
          </w:tcPr>
          <w:p w14:paraId="55F27542" w14:textId="77777777" w:rsidR="0095430C" w:rsidRDefault="0095430C">
            <w:pPr>
              <w:rPr>
                <w:rFonts w:eastAsia="Times New Roman"/>
                <w:lang w:val="en-US"/>
              </w:rPr>
            </w:pPr>
          </w:p>
        </w:tc>
        <w:tc>
          <w:tcPr>
            <w:tcW w:w="0" w:type="auto"/>
            <w:vAlign w:val="center"/>
            <w:hideMark/>
          </w:tcPr>
          <w:p w14:paraId="51894C9A" w14:textId="77777777" w:rsidR="0095430C"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95430C" w14:paraId="07E17A3A" w14:textId="77777777">
        <w:trPr>
          <w:divId w:val="1375348270"/>
          <w:tblCellSpacing w:w="15" w:type="dxa"/>
        </w:trPr>
        <w:tc>
          <w:tcPr>
            <w:tcW w:w="0" w:type="auto"/>
            <w:vAlign w:val="center"/>
            <w:hideMark/>
          </w:tcPr>
          <w:p w14:paraId="638247DA" w14:textId="77777777" w:rsidR="0095430C" w:rsidRDefault="0095430C">
            <w:pPr>
              <w:rPr>
                <w:rFonts w:eastAsia="Times New Roman"/>
                <w:lang w:val="en-US"/>
              </w:rPr>
            </w:pPr>
          </w:p>
        </w:tc>
        <w:tc>
          <w:tcPr>
            <w:tcW w:w="0" w:type="auto"/>
            <w:vAlign w:val="center"/>
            <w:hideMark/>
          </w:tcPr>
          <w:p w14:paraId="180B62FE"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95430C" w14:paraId="39591D7A" w14:textId="77777777">
        <w:trPr>
          <w:divId w:val="1375348270"/>
          <w:tblCellSpacing w:w="15" w:type="dxa"/>
        </w:trPr>
        <w:tc>
          <w:tcPr>
            <w:tcW w:w="0" w:type="auto"/>
            <w:vAlign w:val="center"/>
            <w:hideMark/>
          </w:tcPr>
          <w:p w14:paraId="701AAF47" w14:textId="77777777" w:rsidR="0095430C" w:rsidRDefault="0095430C">
            <w:pPr>
              <w:rPr>
                <w:rFonts w:eastAsia="Times New Roman"/>
                <w:lang w:val="en-US"/>
              </w:rPr>
            </w:pPr>
          </w:p>
        </w:tc>
        <w:tc>
          <w:tcPr>
            <w:tcW w:w="0" w:type="auto"/>
            <w:vAlign w:val="center"/>
            <w:hideMark/>
          </w:tcPr>
          <w:p w14:paraId="4AC31713" w14:textId="77777777" w:rsidR="0095430C"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95430C" w14:paraId="77DABAE4" w14:textId="77777777">
        <w:trPr>
          <w:divId w:val="1375348270"/>
          <w:tblCellSpacing w:w="15" w:type="dxa"/>
        </w:trPr>
        <w:tc>
          <w:tcPr>
            <w:tcW w:w="0" w:type="auto"/>
            <w:vAlign w:val="center"/>
            <w:hideMark/>
          </w:tcPr>
          <w:p w14:paraId="2ACCA88A" w14:textId="77777777" w:rsidR="0095430C" w:rsidRDefault="0095430C">
            <w:pPr>
              <w:rPr>
                <w:rFonts w:eastAsia="Times New Roman"/>
                <w:lang w:val="en-US"/>
              </w:rPr>
            </w:pPr>
          </w:p>
        </w:tc>
        <w:tc>
          <w:tcPr>
            <w:tcW w:w="0" w:type="auto"/>
            <w:vAlign w:val="center"/>
            <w:hideMark/>
          </w:tcPr>
          <w:p w14:paraId="086A7A19" w14:textId="77777777" w:rsidR="0095430C"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14:paraId="1D40A44E" w14:textId="77777777" w:rsidR="0095430C"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95430C" w14:paraId="579E33BC" w14:textId="77777777">
        <w:trPr>
          <w:divId w:val="1375348270"/>
          <w:tblCellSpacing w:w="15" w:type="dxa"/>
        </w:trPr>
        <w:tc>
          <w:tcPr>
            <w:tcW w:w="0" w:type="auto"/>
            <w:vAlign w:val="center"/>
            <w:hideMark/>
          </w:tcPr>
          <w:p w14:paraId="53EC185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6E401C" w14:textId="77777777" w:rsidR="0095430C" w:rsidRDefault="005B11EB">
            <w:pPr>
              <w:rPr>
                <w:rFonts w:eastAsia="Times New Roman"/>
                <w:lang w:val="en-US"/>
              </w:rPr>
            </w:pPr>
            <w:r>
              <w:rPr>
                <w:rFonts w:eastAsia="Times New Roman"/>
                <w:lang w:val="en-US"/>
              </w:rPr>
              <w:t xml:space="preserve">HTTPVerb (H T T P Verb) </w:t>
            </w:r>
          </w:p>
        </w:tc>
      </w:tr>
      <w:tr w:rsidR="0095430C" w14:paraId="558A8E09" w14:textId="77777777">
        <w:trPr>
          <w:divId w:val="1375348270"/>
          <w:tblCellSpacing w:w="15" w:type="dxa"/>
        </w:trPr>
        <w:tc>
          <w:tcPr>
            <w:tcW w:w="0" w:type="auto"/>
            <w:vAlign w:val="center"/>
            <w:hideMark/>
          </w:tcPr>
          <w:p w14:paraId="6B338AA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5B6DA8" w14:textId="77777777" w:rsidR="0095430C" w:rsidRDefault="005B11EB">
            <w:pPr>
              <w:rPr>
                <w:rFonts w:eastAsia="Times New Roman"/>
                <w:lang w:val="en-US"/>
              </w:rPr>
            </w:pPr>
            <w:r>
              <w:rPr>
                <w:rFonts w:eastAsia="Times New Roman"/>
                <w:lang w:val="en-US"/>
              </w:rPr>
              <w:t>HTTP verbs (in the HTTP command line)</w:t>
            </w:r>
          </w:p>
        </w:tc>
      </w:tr>
      <w:tr w:rsidR="0095430C" w14:paraId="76A302B2" w14:textId="77777777">
        <w:trPr>
          <w:divId w:val="1375348270"/>
          <w:tblCellSpacing w:w="15" w:type="dxa"/>
        </w:trPr>
        <w:tc>
          <w:tcPr>
            <w:tcW w:w="0" w:type="auto"/>
            <w:vAlign w:val="center"/>
            <w:hideMark/>
          </w:tcPr>
          <w:p w14:paraId="3F77DE7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9E43FC" w14:textId="77777777" w:rsidR="0095430C"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95430C" w14:paraId="5A61E3EA" w14:textId="77777777">
        <w:trPr>
          <w:divId w:val="1375348270"/>
          <w:tblCellSpacing w:w="15" w:type="dxa"/>
        </w:trPr>
        <w:tc>
          <w:tcPr>
            <w:tcW w:w="0" w:type="auto"/>
            <w:vAlign w:val="center"/>
            <w:hideMark/>
          </w:tcPr>
          <w:p w14:paraId="66AB5315" w14:textId="77777777" w:rsidR="0095430C" w:rsidRDefault="0095430C">
            <w:pPr>
              <w:rPr>
                <w:rFonts w:eastAsia="Times New Roman"/>
                <w:lang w:val="en-US"/>
              </w:rPr>
            </w:pPr>
          </w:p>
        </w:tc>
        <w:tc>
          <w:tcPr>
            <w:tcW w:w="0" w:type="auto"/>
            <w:vAlign w:val="center"/>
            <w:hideMark/>
          </w:tcPr>
          <w:p w14:paraId="559F4689" w14:textId="77777777" w:rsidR="0095430C"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95430C" w14:paraId="6FA51098" w14:textId="77777777">
        <w:trPr>
          <w:divId w:val="1375348270"/>
          <w:tblCellSpacing w:w="15" w:type="dxa"/>
        </w:trPr>
        <w:tc>
          <w:tcPr>
            <w:tcW w:w="0" w:type="auto"/>
            <w:vAlign w:val="center"/>
            <w:hideMark/>
          </w:tcPr>
          <w:p w14:paraId="7871624B" w14:textId="77777777" w:rsidR="0095430C" w:rsidRDefault="0095430C">
            <w:pPr>
              <w:rPr>
                <w:rFonts w:eastAsia="Times New Roman"/>
                <w:lang w:val="en-US"/>
              </w:rPr>
            </w:pPr>
          </w:p>
        </w:tc>
        <w:tc>
          <w:tcPr>
            <w:tcW w:w="0" w:type="auto"/>
            <w:vAlign w:val="center"/>
            <w:hideMark/>
          </w:tcPr>
          <w:p w14:paraId="30D4D2BB" w14:textId="77777777" w:rsidR="0095430C"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95430C" w14:paraId="6F183814" w14:textId="77777777">
        <w:trPr>
          <w:divId w:val="1375348270"/>
          <w:tblCellSpacing w:w="15" w:type="dxa"/>
        </w:trPr>
        <w:tc>
          <w:tcPr>
            <w:tcW w:w="0" w:type="auto"/>
            <w:vAlign w:val="center"/>
            <w:hideMark/>
          </w:tcPr>
          <w:p w14:paraId="2A7A8E0F" w14:textId="77777777" w:rsidR="0095430C" w:rsidRDefault="0095430C">
            <w:pPr>
              <w:rPr>
                <w:rFonts w:eastAsia="Times New Roman"/>
                <w:lang w:val="en-US"/>
              </w:rPr>
            </w:pPr>
          </w:p>
        </w:tc>
        <w:tc>
          <w:tcPr>
            <w:tcW w:w="0" w:type="auto"/>
            <w:vAlign w:val="center"/>
            <w:hideMark/>
          </w:tcPr>
          <w:p w14:paraId="3AA88C39"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14:paraId="0F2C3B26" w14:textId="77777777" w:rsidR="0095430C"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95430C" w14:paraId="0DE0AE31" w14:textId="77777777">
        <w:trPr>
          <w:divId w:val="1375348270"/>
          <w:tblCellSpacing w:w="15" w:type="dxa"/>
        </w:trPr>
        <w:tc>
          <w:tcPr>
            <w:tcW w:w="0" w:type="auto"/>
            <w:vAlign w:val="center"/>
            <w:hideMark/>
          </w:tcPr>
          <w:p w14:paraId="2EE5D93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CB574B" w14:textId="77777777" w:rsidR="0095430C" w:rsidRDefault="005B11EB">
            <w:pPr>
              <w:rPr>
                <w:rFonts w:eastAsia="Times New Roman"/>
                <w:lang w:val="en-US"/>
              </w:rPr>
            </w:pPr>
            <w:r>
              <w:rPr>
                <w:rFonts w:eastAsia="Times New Roman"/>
                <w:lang w:val="en-US"/>
              </w:rPr>
              <w:t xml:space="preserve">Identifier Type Codes (Identifier Type Codes) </w:t>
            </w:r>
          </w:p>
        </w:tc>
      </w:tr>
      <w:tr w:rsidR="0095430C" w14:paraId="4B539B8F" w14:textId="77777777">
        <w:trPr>
          <w:divId w:val="1375348270"/>
          <w:tblCellSpacing w:w="15" w:type="dxa"/>
        </w:trPr>
        <w:tc>
          <w:tcPr>
            <w:tcW w:w="0" w:type="auto"/>
            <w:vAlign w:val="center"/>
            <w:hideMark/>
          </w:tcPr>
          <w:p w14:paraId="7F874E6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D71BD6" w14:textId="77777777" w:rsidR="0095430C"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95430C" w14:paraId="27F99491" w14:textId="77777777">
        <w:trPr>
          <w:divId w:val="1375348270"/>
          <w:tblCellSpacing w:w="15" w:type="dxa"/>
        </w:trPr>
        <w:tc>
          <w:tcPr>
            <w:tcW w:w="0" w:type="auto"/>
            <w:vAlign w:val="center"/>
            <w:hideMark/>
          </w:tcPr>
          <w:p w14:paraId="6183AD5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39DCE21" w14:textId="77777777" w:rsidR="0095430C"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95430C" w14:paraId="2E7390DA" w14:textId="77777777">
        <w:trPr>
          <w:divId w:val="1375348270"/>
          <w:tblCellSpacing w:w="15" w:type="dxa"/>
        </w:trPr>
        <w:tc>
          <w:tcPr>
            <w:tcW w:w="0" w:type="auto"/>
            <w:vAlign w:val="center"/>
            <w:hideMark/>
          </w:tcPr>
          <w:p w14:paraId="2CC54A94" w14:textId="77777777" w:rsidR="0095430C" w:rsidRDefault="0095430C">
            <w:pPr>
              <w:rPr>
                <w:rFonts w:eastAsia="Times New Roman"/>
                <w:lang w:val="en-US"/>
              </w:rPr>
            </w:pPr>
          </w:p>
        </w:tc>
        <w:tc>
          <w:tcPr>
            <w:tcW w:w="0" w:type="auto"/>
            <w:vAlign w:val="center"/>
            <w:hideMark/>
          </w:tcPr>
          <w:p w14:paraId="27CAE9AE" w14:textId="77777777" w:rsidR="0095430C"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95430C" w14:paraId="507B3A9C" w14:textId="77777777">
        <w:trPr>
          <w:divId w:val="1375348270"/>
          <w:tblCellSpacing w:w="15" w:type="dxa"/>
        </w:trPr>
        <w:tc>
          <w:tcPr>
            <w:tcW w:w="0" w:type="auto"/>
            <w:vAlign w:val="center"/>
            <w:hideMark/>
          </w:tcPr>
          <w:p w14:paraId="2288D077" w14:textId="77777777" w:rsidR="0095430C" w:rsidRDefault="0095430C">
            <w:pPr>
              <w:rPr>
                <w:rFonts w:eastAsia="Times New Roman"/>
                <w:lang w:val="en-US"/>
              </w:rPr>
            </w:pPr>
          </w:p>
        </w:tc>
        <w:tc>
          <w:tcPr>
            <w:tcW w:w="0" w:type="auto"/>
            <w:vAlign w:val="center"/>
            <w:hideMark/>
          </w:tcPr>
          <w:p w14:paraId="75B233D4" w14:textId="77777777" w:rsidR="0095430C"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95430C" w14:paraId="273BD90C" w14:textId="77777777">
        <w:trPr>
          <w:divId w:val="1375348270"/>
          <w:tblCellSpacing w:w="15" w:type="dxa"/>
        </w:trPr>
        <w:tc>
          <w:tcPr>
            <w:tcW w:w="0" w:type="auto"/>
            <w:vAlign w:val="center"/>
            <w:hideMark/>
          </w:tcPr>
          <w:p w14:paraId="22845069" w14:textId="77777777" w:rsidR="0095430C" w:rsidRDefault="0095430C">
            <w:pPr>
              <w:rPr>
                <w:rFonts w:eastAsia="Times New Roman"/>
                <w:lang w:val="en-US"/>
              </w:rPr>
            </w:pPr>
          </w:p>
        </w:tc>
        <w:tc>
          <w:tcPr>
            <w:tcW w:w="0" w:type="auto"/>
            <w:vAlign w:val="center"/>
            <w:hideMark/>
          </w:tcPr>
          <w:p w14:paraId="490D8889" w14:textId="77777777" w:rsidR="0095430C"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95430C" w14:paraId="72D6956A" w14:textId="77777777">
        <w:trPr>
          <w:divId w:val="1375348270"/>
          <w:tblCellSpacing w:w="15" w:type="dxa"/>
        </w:trPr>
        <w:tc>
          <w:tcPr>
            <w:tcW w:w="0" w:type="auto"/>
            <w:vAlign w:val="center"/>
            <w:hideMark/>
          </w:tcPr>
          <w:p w14:paraId="3E025CB4" w14:textId="77777777" w:rsidR="0095430C" w:rsidRDefault="0095430C">
            <w:pPr>
              <w:rPr>
                <w:rFonts w:eastAsia="Times New Roman"/>
                <w:lang w:val="en-US"/>
              </w:rPr>
            </w:pPr>
          </w:p>
        </w:tc>
        <w:tc>
          <w:tcPr>
            <w:tcW w:w="0" w:type="auto"/>
            <w:vAlign w:val="center"/>
            <w:hideMark/>
          </w:tcPr>
          <w:p w14:paraId="7BAB39D5" w14:textId="77777777" w:rsidR="0095430C"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14:paraId="2D2EF939" w14:textId="77777777" w:rsidR="0095430C"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A8B0BCF" w14:textId="77777777">
        <w:trPr>
          <w:divId w:val="1375348270"/>
          <w:tblCellSpacing w:w="15" w:type="dxa"/>
        </w:trPr>
        <w:tc>
          <w:tcPr>
            <w:tcW w:w="0" w:type="auto"/>
            <w:vAlign w:val="center"/>
            <w:hideMark/>
          </w:tcPr>
          <w:p w14:paraId="7E1BC0F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C6CBF4" w14:textId="77777777" w:rsidR="0095430C" w:rsidRDefault="005B11EB">
            <w:pPr>
              <w:rPr>
                <w:rFonts w:eastAsia="Times New Roman"/>
                <w:lang w:val="en-US"/>
              </w:rPr>
            </w:pPr>
            <w:r>
              <w:rPr>
                <w:rFonts w:eastAsia="Times New Roman"/>
                <w:lang w:val="en-US"/>
              </w:rPr>
              <w:t xml:space="preserve">IdentifierUse (Identifier Use) </w:t>
            </w:r>
          </w:p>
        </w:tc>
      </w:tr>
      <w:tr w:rsidR="0095430C" w14:paraId="3DA212B5" w14:textId="77777777">
        <w:trPr>
          <w:divId w:val="1375348270"/>
          <w:tblCellSpacing w:w="15" w:type="dxa"/>
        </w:trPr>
        <w:tc>
          <w:tcPr>
            <w:tcW w:w="0" w:type="auto"/>
            <w:vAlign w:val="center"/>
            <w:hideMark/>
          </w:tcPr>
          <w:p w14:paraId="3350D8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9120BF" w14:textId="77777777" w:rsidR="0095430C" w:rsidRDefault="005B11EB">
            <w:pPr>
              <w:rPr>
                <w:rFonts w:eastAsia="Times New Roman"/>
                <w:lang w:val="en-US"/>
              </w:rPr>
            </w:pPr>
            <w:r>
              <w:rPr>
                <w:rFonts w:eastAsia="Times New Roman"/>
                <w:lang w:val="en-US"/>
              </w:rPr>
              <w:t>Identifies the purpose for this identifier, if known</w:t>
            </w:r>
          </w:p>
        </w:tc>
      </w:tr>
      <w:tr w:rsidR="0095430C" w14:paraId="11EBC818" w14:textId="77777777">
        <w:trPr>
          <w:divId w:val="1375348270"/>
          <w:tblCellSpacing w:w="15" w:type="dxa"/>
        </w:trPr>
        <w:tc>
          <w:tcPr>
            <w:tcW w:w="0" w:type="auto"/>
            <w:vAlign w:val="center"/>
            <w:hideMark/>
          </w:tcPr>
          <w:p w14:paraId="0DB482F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1230EC" w14:textId="77777777" w:rsidR="0095430C"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95430C" w14:paraId="643B5178" w14:textId="77777777">
        <w:trPr>
          <w:divId w:val="1375348270"/>
          <w:tblCellSpacing w:w="15" w:type="dxa"/>
        </w:trPr>
        <w:tc>
          <w:tcPr>
            <w:tcW w:w="0" w:type="auto"/>
            <w:vAlign w:val="center"/>
            <w:hideMark/>
          </w:tcPr>
          <w:p w14:paraId="1D680BF3" w14:textId="77777777" w:rsidR="0095430C" w:rsidRDefault="0095430C">
            <w:pPr>
              <w:rPr>
                <w:rFonts w:eastAsia="Times New Roman"/>
                <w:lang w:val="en-US"/>
              </w:rPr>
            </w:pPr>
          </w:p>
        </w:tc>
        <w:tc>
          <w:tcPr>
            <w:tcW w:w="0" w:type="auto"/>
            <w:vAlign w:val="center"/>
            <w:hideMark/>
          </w:tcPr>
          <w:p w14:paraId="3B9F2AD7"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95430C" w14:paraId="408A98A3" w14:textId="77777777">
        <w:trPr>
          <w:divId w:val="1375348270"/>
          <w:tblCellSpacing w:w="15" w:type="dxa"/>
        </w:trPr>
        <w:tc>
          <w:tcPr>
            <w:tcW w:w="0" w:type="auto"/>
            <w:vAlign w:val="center"/>
            <w:hideMark/>
          </w:tcPr>
          <w:p w14:paraId="52B160DA" w14:textId="77777777" w:rsidR="0095430C" w:rsidRDefault="0095430C">
            <w:pPr>
              <w:rPr>
                <w:rFonts w:eastAsia="Times New Roman"/>
                <w:lang w:val="en-US"/>
              </w:rPr>
            </w:pPr>
          </w:p>
        </w:tc>
        <w:tc>
          <w:tcPr>
            <w:tcW w:w="0" w:type="auto"/>
            <w:vAlign w:val="center"/>
            <w:hideMark/>
          </w:tcPr>
          <w:p w14:paraId="79DD797D"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95430C" w14:paraId="2F267FAC" w14:textId="77777777">
        <w:trPr>
          <w:divId w:val="1375348270"/>
          <w:tblCellSpacing w:w="15" w:type="dxa"/>
        </w:trPr>
        <w:tc>
          <w:tcPr>
            <w:tcW w:w="0" w:type="auto"/>
            <w:vAlign w:val="center"/>
            <w:hideMark/>
          </w:tcPr>
          <w:p w14:paraId="200E722B" w14:textId="77777777" w:rsidR="0095430C" w:rsidRDefault="0095430C">
            <w:pPr>
              <w:rPr>
                <w:rFonts w:eastAsia="Times New Roman"/>
                <w:lang w:val="en-US"/>
              </w:rPr>
            </w:pPr>
          </w:p>
        </w:tc>
        <w:tc>
          <w:tcPr>
            <w:tcW w:w="0" w:type="auto"/>
            <w:vAlign w:val="center"/>
            <w:hideMark/>
          </w:tcPr>
          <w:p w14:paraId="653EA400" w14:textId="77777777" w:rsidR="0095430C"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14:paraId="72FCC3FF" w14:textId="77777777" w:rsidR="0095430C"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D095EC" w14:textId="77777777">
        <w:trPr>
          <w:divId w:val="1375348270"/>
          <w:tblCellSpacing w:w="15" w:type="dxa"/>
        </w:trPr>
        <w:tc>
          <w:tcPr>
            <w:tcW w:w="0" w:type="auto"/>
            <w:vAlign w:val="center"/>
            <w:hideMark/>
          </w:tcPr>
          <w:p w14:paraId="65F7F7A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4E4E921" w14:textId="77777777" w:rsidR="0095430C" w:rsidRDefault="005B11EB">
            <w:pPr>
              <w:rPr>
                <w:rFonts w:eastAsia="Times New Roman"/>
                <w:lang w:val="en-US"/>
              </w:rPr>
            </w:pPr>
            <w:r>
              <w:rPr>
                <w:rFonts w:eastAsia="Times New Roman"/>
                <w:lang w:val="en-US"/>
              </w:rPr>
              <w:t xml:space="preserve">IdentityAssuranceLevel (Identity Assurance Level) </w:t>
            </w:r>
          </w:p>
        </w:tc>
      </w:tr>
      <w:tr w:rsidR="0095430C" w14:paraId="1A3CF7E5" w14:textId="77777777">
        <w:trPr>
          <w:divId w:val="1375348270"/>
          <w:tblCellSpacing w:w="15" w:type="dxa"/>
        </w:trPr>
        <w:tc>
          <w:tcPr>
            <w:tcW w:w="0" w:type="auto"/>
            <w:vAlign w:val="center"/>
            <w:hideMark/>
          </w:tcPr>
          <w:p w14:paraId="391426D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2226F2" w14:textId="77777777" w:rsidR="0095430C"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95430C" w14:paraId="63EA5F37" w14:textId="77777777">
        <w:trPr>
          <w:divId w:val="1375348270"/>
          <w:tblCellSpacing w:w="15" w:type="dxa"/>
        </w:trPr>
        <w:tc>
          <w:tcPr>
            <w:tcW w:w="0" w:type="auto"/>
            <w:vAlign w:val="center"/>
            <w:hideMark/>
          </w:tcPr>
          <w:p w14:paraId="2FFEC7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C4526B2" w14:textId="77777777" w:rsidR="0095430C"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95430C" w14:paraId="65B9771D" w14:textId="77777777">
        <w:trPr>
          <w:divId w:val="1375348270"/>
          <w:tblCellSpacing w:w="15" w:type="dxa"/>
        </w:trPr>
        <w:tc>
          <w:tcPr>
            <w:tcW w:w="0" w:type="auto"/>
            <w:vAlign w:val="center"/>
            <w:hideMark/>
          </w:tcPr>
          <w:p w14:paraId="3153B80B" w14:textId="77777777" w:rsidR="0095430C" w:rsidRDefault="0095430C">
            <w:pPr>
              <w:rPr>
                <w:rFonts w:eastAsia="Times New Roman"/>
                <w:lang w:val="en-US"/>
              </w:rPr>
            </w:pPr>
          </w:p>
        </w:tc>
        <w:tc>
          <w:tcPr>
            <w:tcW w:w="0" w:type="auto"/>
            <w:vAlign w:val="center"/>
            <w:hideMark/>
          </w:tcPr>
          <w:p w14:paraId="73C84985" w14:textId="77777777" w:rsidR="0095430C"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95430C" w14:paraId="3440D8D3" w14:textId="77777777">
        <w:trPr>
          <w:divId w:val="1375348270"/>
          <w:tblCellSpacing w:w="15" w:type="dxa"/>
        </w:trPr>
        <w:tc>
          <w:tcPr>
            <w:tcW w:w="0" w:type="auto"/>
            <w:vAlign w:val="center"/>
            <w:hideMark/>
          </w:tcPr>
          <w:p w14:paraId="171B80DC" w14:textId="77777777" w:rsidR="0095430C" w:rsidRDefault="0095430C">
            <w:pPr>
              <w:rPr>
                <w:rFonts w:eastAsia="Times New Roman"/>
                <w:lang w:val="en-US"/>
              </w:rPr>
            </w:pPr>
          </w:p>
        </w:tc>
        <w:tc>
          <w:tcPr>
            <w:tcW w:w="0" w:type="auto"/>
            <w:vAlign w:val="center"/>
            <w:hideMark/>
          </w:tcPr>
          <w:p w14:paraId="152B2BED" w14:textId="77777777" w:rsidR="0095430C"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95430C" w14:paraId="252EAA8E" w14:textId="77777777">
        <w:trPr>
          <w:divId w:val="1375348270"/>
          <w:tblCellSpacing w:w="15" w:type="dxa"/>
        </w:trPr>
        <w:tc>
          <w:tcPr>
            <w:tcW w:w="0" w:type="auto"/>
            <w:vAlign w:val="center"/>
            <w:hideMark/>
          </w:tcPr>
          <w:p w14:paraId="36CAD332" w14:textId="77777777" w:rsidR="0095430C" w:rsidRDefault="0095430C">
            <w:pPr>
              <w:rPr>
                <w:rFonts w:eastAsia="Times New Roman"/>
                <w:lang w:val="en-US"/>
              </w:rPr>
            </w:pPr>
          </w:p>
        </w:tc>
        <w:tc>
          <w:tcPr>
            <w:tcW w:w="0" w:type="auto"/>
            <w:vAlign w:val="center"/>
            <w:hideMark/>
          </w:tcPr>
          <w:p w14:paraId="1E14F604" w14:textId="77777777" w:rsidR="0095430C"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14:paraId="0A51DEC8" w14:textId="77777777" w:rsidR="0095430C"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CF6829" w14:textId="77777777">
        <w:trPr>
          <w:divId w:val="1375348270"/>
          <w:tblCellSpacing w:w="15" w:type="dxa"/>
        </w:trPr>
        <w:tc>
          <w:tcPr>
            <w:tcW w:w="0" w:type="auto"/>
            <w:vAlign w:val="center"/>
            <w:hideMark/>
          </w:tcPr>
          <w:p w14:paraId="01DC664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F4CF13B" w14:textId="77777777" w:rsidR="0095430C" w:rsidRDefault="005B11EB">
            <w:pPr>
              <w:rPr>
                <w:rFonts w:eastAsia="Times New Roman"/>
                <w:lang w:val="en-US"/>
              </w:rPr>
            </w:pPr>
            <w:r>
              <w:rPr>
                <w:rFonts w:eastAsia="Times New Roman"/>
                <w:lang w:val="en-US"/>
              </w:rPr>
              <w:t xml:space="preserve">InstanceAvailability (Instance Availability) </w:t>
            </w:r>
          </w:p>
        </w:tc>
      </w:tr>
      <w:tr w:rsidR="0095430C" w14:paraId="17ECAAA4" w14:textId="77777777">
        <w:trPr>
          <w:divId w:val="1375348270"/>
          <w:tblCellSpacing w:w="15" w:type="dxa"/>
        </w:trPr>
        <w:tc>
          <w:tcPr>
            <w:tcW w:w="0" w:type="auto"/>
            <w:vAlign w:val="center"/>
            <w:hideMark/>
          </w:tcPr>
          <w:p w14:paraId="40DBC3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F6B0E2" w14:textId="77777777" w:rsidR="0095430C" w:rsidRDefault="005B11EB">
            <w:pPr>
              <w:rPr>
                <w:rFonts w:eastAsia="Times New Roman"/>
                <w:lang w:val="en-US"/>
              </w:rPr>
            </w:pPr>
            <w:r>
              <w:rPr>
                <w:rFonts w:eastAsia="Times New Roman"/>
                <w:lang w:val="en-US"/>
              </w:rPr>
              <w:t>Availability of the resource</w:t>
            </w:r>
          </w:p>
        </w:tc>
      </w:tr>
      <w:tr w:rsidR="0095430C" w14:paraId="5F5F12AE" w14:textId="77777777">
        <w:trPr>
          <w:divId w:val="1375348270"/>
          <w:tblCellSpacing w:w="15" w:type="dxa"/>
        </w:trPr>
        <w:tc>
          <w:tcPr>
            <w:tcW w:w="0" w:type="auto"/>
            <w:vAlign w:val="center"/>
            <w:hideMark/>
          </w:tcPr>
          <w:p w14:paraId="6D5B159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A573A29"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5D5C8A9B" w14:textId="77777777" w:rsidR="0095430C"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827BC6" w14:textId="77777777">
        <w:trPr>
          <w:divId w:val="1375348270"/>
          <w:tblCellSpacing w:w="15" w:type="dxa"/>
        </w:trPr>
        <w:tc>
          <w:tcPr>
            <w:tcW w:w="0" w:type="auto"/>
            <w:vAlign w:val="center"/>
            <w:hideMark/>
          </w:tcPr>
          <w:p w14:paraId="423E3DA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CF948B" w14:textId="77777777" w:rsidR="0095430C" w:rsidRDefault="005B11EB">
            <w:pPr>
              <w:rPr>
                <w:rFonts w:eastAsia="Times New Roman"/>
                <w:lang w:val="en-US"/>
              </w:rPr>
            </w:pPr>
            <w:r>
              <w:rPr>
                <w:rFonts w:eastAsia="Times New Roman"/>
                <w:lang w:val="en-US"/>
              </w:rPr>
              <w:t xml:space="preserve">IssueSeverity (Issue Severity) </w:t>
            </w:r>
          </w:p>
        </w:tc>
      </w:tr>
      <w:tr w:rsidR="0095430C" w14:paraId="1C7E20E8" w14:textId="77777777">
        <w:trPr>
          <w:divId w:val="1375348270"/>
          <w:tblCellSpacing w:w="15" w:type="dxa"/>
        </w:trPr>
        <w:tc>
          <w:tcPr>
            <w:tcW w:w="0" w:type="auto"/>
            <w:vAlign w:val="center"/>
            <w:hideMark/>
          </w:tcPr>
          <w:p w14:paraId="6ED34E9E"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3B7BEE9F" w14:textId="77777777" w:rsidR="0095430C" w:rsidRDefault="005B11EB">
            <w:pPr>
              <w:rPr>
                <w:rFonts w:eastAsia="Times New Roman"/>
                <w:lang w:val="en-US"/>
              </w:rPr>
            </w:pPr>
            <w:r>
              <w:rPr>
                <w:rFonts w:eastAsia="Times New Roman"/>
                <w:lang w:val="en-US"/>
              </w:rPr>
              <w:t>How the issue affects the success of the action</w:t>
            </w:r>
          </w:p>
        </w:tc>
      </w:tr>
      <w:tr w:rsidR="0095430C" w14:paraId="09A6F650" w14:textId="77777777">
        <w:trPr>
          <w:divId w:val="1375348270"/>
          <w:tblCellSpacing w:w="15" w:type="dxa"/>
        </w:trPr>
        <w:tc>
          <w:tcPr>
            <w:tcW w:w="0" w:type="auto"/>
            <w:vAlign w:val="center"/>
            <w:hideMark/>
          </w:tcPr>
          <w:p w14:paraId="2DC1214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264EB9" w14:textId="77777777" w:rsidR="0095430C"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95430C" w14:paraId="59289CB9" w14:textId="77777777">
        <w:trPr>
          <w:divId w:val="1375348270"/>
          <w:tblCellSpacing w:w="15" w:type="dxa"/>
        </w:trPr>
        <w:tc>
          <w:tcPr>
            <w:tcW w:w="0" w:type="auto"/>
            <w:vAlign w:val="center"/>
            <w:hideMark/>
          </w:tcPr>
          <w:p w14:paraId="65440C23" w14:textId="77777777" w:rsidR="0095430C" w:rsidRDefault="0095430C">
            <w:pPr>
              <w:rPr>
                <w:rFonts w:eastAsia="Times New Roman"/>
                <w:lang w:val="en-US"/>
              </w:rPr>
            </w:pPr>
          </w:p>
        </w:tc>
        <w:tc>
          <w:tcPr>
            <w:tcW w:w="0" w:type="auto"/>
            <w:vAlign w:val="center"/>
            <w:hideMark/>
          </w:tcPr>
          <w:p w14:paraId="7E9299F1"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95430C" w14:paraId="6554CFA5" w14:textId="77777777">
        <w:trPr>
          <w:divId w:val="1375348270"/>
          <w:tblCellSpacing w:w="15" w:type="dxa"/>
        </w:trPr>
        <w:tc>
          <w:tcPr>
            <w:tcW w:w="0" w:type="auto"/>
            <w:vAlign w:val="center"/>
            <w:hideMark/>
          </w:tcPr>
          <w:p w14:paraId="06114DE3" w14:textId="77777777" w:rsidR="0095430C" w:rsidRDefault="0095430C">
            <w:pPr>
              <w:rPr>
                <w:rFonts w:eastAsia="Times New Roman"/>
                <w:lang w:val="en-US"/>
              </w:rPr>
            </w:pPr>
          </w:p>
        </w:tc>
        <w:tc>
          <w:tcPr>
            <w:tcW w:w="0" w:type="auto"/>
            <w:vAlign w:val="center"/>
            <w:hideMark/>
          </w:tcPr>
          <w:p w14:paraId="60E5A76C" w14:textId="77777777" w:rsidR="0095430C"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95430C" w14:paraId="0ADFE298" w14:textId="77777777">
        <w:trPr>
          <w:divId w:val="1375348270"/>
          <w:tblCellSpacing w:w="15" w:type="dxa"/>
        </w:trPr>
        <w:tc>
          <w:tcPr>
            <w:tcW w:w="0" w:type="auto"/>
            <w:vAlign w:val="center"/>
            <w:hideMark/>
          </w:tcPr>
          <w:p w14:paraId="01AEDEFD" w14:textId="77777777" w:rsidR="0095430C" w:rsidRDefault="0095430C">
            <w:pPr>
              <w:rPr>
                <w:rFonts w:eastAsia="Times New Roman"/>
                <w:lang w:val="en-US"/>
              </w:rPr>
            </w:pPr>
          </w:p>
        </w:tc>
        <w:tc>
          <w:tcPr>
            <w:tcW w:w="0" w:type="auto"/>
            <w:vAlign w:val="center"/>
            <w:hideMark/>
          </w:tcPr>
          <w:p w14:paraId="2CAD2E8F" w14:textId="77777777" w:rsidR="0095430C"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14:paraId="4A04A601" w14:textId="77777777" w:rsidR="0095430C"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D0191EB" w14:textId="77777777">
        <w:trPr>
          <w:divId w:val="1375348270"/>
          <w:tblCellSpacing w:w="15" w:type="dxa"/>
        </w:trPr>
        <w:tc>
          <w:tcPr>
            <w:tcW w:w="0" w:type="auto"/>
            <w:vAlign w:val="center"/>
            <w:hideMark/>
          </w:tcPr>
          <w:p w14:paraId="2F61447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18C4360" w14:textId="77777777" w:rsidR="0095430C" w:rsidRDefault="005B11EB">
            <w:pPr>
              <w:rPr>
                <w:rFonts w:eastAsia="Times New Roman"/>
                <w:lang w:val="en-US"/>
              </w:rPr>
            </w:pPr>
            <w:r>
              <w:rPr>
                <w:rFonts w:eastAsia="Times New Roman"/>
                <w:lang w:val="en-US"/>
              </w:rPr>
              <w:t xml:space="preserve">IssueType (Issue Type) </w:t>
            </w:r>
          </w:p>
        </w:tc>
      </w:tr>
      <w:tr w:rsidR="0095430C" w14:paraId="4749914F" w14:textId="77777777">
        <w:trPr>
          <w:divId w:val="1375348270"/>
          <w:tblCellSpacing w:w="15" w:type="dxa"/>
        </w:trPr>
        <w:tc>
          <w:tcPr>
            <w:tcW w:w="0" w:type="auto"/>
            <w:vAlign w:val="center"/>
            <w:hideMark/>
          </w:tcPr>
          <w:p w14:paraId="0047A84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80EB52E" w14:textId="77777777" w:rsidR="0095430C" w:rsidRDefault="005B11EB">
            <w:pPr>
              <w:rPr>
                <w:rFonts w:eastAsia="Times New Roman"/>
                <w:lang w:val="en-US"/>
              </w:rPr>
            </w:pPr>
            <w:r>
              <w:rPr>
                <w:rFonts w:eastAsia="Times New Roman"/>
                <w:lang w:val="en-US"/>
              </w:rPr>
              <w:t>A code that describes the type of issue</w:t>
            </w:r>
          </w:p>
        </w:tc>
      </w:tr>
      <w:tr w:rsidR="0095430C" w14:paraId="25EF8C92" w14:textId="77777777">
        <w:trPr>
          <w:divId w:val="1375348270"/>
          <w:tblCellSpacing w:w="15" w:type="dxa"/>
        </w:trPr>
        <w:tc>
          <w:tcPr>
            <w:tcW w:w="0" w:type="auto"/>
            <w:vAlign w:val="center"/>
            <w:hideMark/>
          </w:tcPr>
          <w:p w14:paraId="6C5865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3FBAD7" w14:textId="77777777" w:rsidR="0095430C"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95430C" w14:paraId="3F64C024" w14:textId="77777777">
        <w:trPr>
          <w:divId w:val="1375348270"/>
          <w:tblCellSpacing w:w="15" w:type="dxa"/>
        </w:trPr>
        <w:tc>
          <w:tcPr>
            <w:tcW w:w="0" w:type="auto"/>
            <w:vAlign w:val="center"/>
            <w:hideMark/>
          </w:tcPr>
          <w:p w14:paraId="71F074EF" w14:textId="77777777" w:rsidR="0095430C" w:rsidRDefault="0095430C">
            <w:pPr>
              <w:rPr>
                <w:rFonts w:eastAsia="Times New Roman"/>
                <w:lang w:val="en-US"/>
              </w:rPr>
            </w:pPr>
          </w:p>
        </w:tc>
        <w:tc>
          <w:tcPr>
            <w:tcW w:w="0" w:type="auto"/>
            <w:vAlign w:val="center"/>
            <w:hideMark/>
          </w:tcPr>
          <w:p w14:paraId="30C2E1FF" w14:textId="77777777" w:rsidR="0095430C"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95430C" w14:paraId="1C2ACAE5" w14:textId="77777777">
        <w:trPr>
          <w:divId w:val="1375348270"/>
          <w:tblCellSpacing w:w="15" w:type="dxa"/>
        </w:trPr>
        <w:tc>
          <w:tcPr>
            <w:tcW w:w="0" w:type="auto"/>
            <w:vAlign w:val="center"/>
            <w:hideMark/>
          </w:tcPr>
          <w:p w14:paraId="172BEA04" w14:textId="77777777" w:rsidR="0095430C" w:rsidRDefault="0095430C">
            <w:pPr>
              <w:rPr>
                <w:rFonts w:eastAsia="Times New Roman"/>
                <w:lang w:val="en-US"/>
              </w:rPr>
            </w:pPr>
          </w:p>
        </w:tc>
        <w:tc>
          <w:tcPr>
            <w:tcW w:w="0" w:type="auto"/>
            <w:vAlign w:val="center"/>
            <w:hideMark/>
          </w:tcPr>
          <w:p w14:paraId="0ABD5321" w14:textId="77777777" w:rsidR="0095430C"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95430C" w14:paraId="27929DAB" w14:textId="77777777">
        <w:trPr>
          <w:divId w:val="1375348270"/>
          <w:tblCellSpacing w:w="15" w:type="dxa"/>
        </w:trPr>
        <w:tc>
          <w:tcPr>
            <w:tcW w:w="0" w:type="auto"/>
            <w:vAlign w:val="center"/>
            <w:hideMark/>
          </w:tcPr>
          <w:p w14:paraId="30B6659F" w14:textId="77777777" w:rsidR="0095430C" w:rsidRDefault="0095430C">
            <w:pPr>
              <w:rPr>
                <w:rFonts w:eastAsia="Times New Roman"/>
                <w:lang w:val="en-US"/>
              </w:rPr>
            </w:pPr>
          </w:p>
        </w:tc>
        <w:tc>
          <w:tcPr>
            <w:tcW w:w="0" w:type="auto"/>
            <w:vAlign w:val="center"/>
            <w:hideMark/>
          </w:tcPr>
          <w:p w14:paraId="6065419A" w14:textId="77777777" w:rsidR="0095430C"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95430C" w14:paraId="2740ECA0" w14:textId="77777777">
        <w:trPr>
          <w:divId w:val="1375348270"/>
          <w:tblCellSpacing w:w="15" w:type="dxa"/>
        </w:trPr>
        <w:tc>
          <w:tcPr>
            <w:tcW w:w="0" w:type="auto"/>
            <w:vAlign w:val="center"/>
            <w:hideMark/>
          </w:tcPr>
          <w:p w14:paraId="3EB7721A" w14:textId="77777777" w:rsidR="0095430C" w:rsidRDefault="0095430C">
            <w:pPr>
              <w:rPr>
                <w:rFonts w:eastAsia="Times New Roman"/>
                <w:lang w:val="en-US"/>
              </w:rPr>
            </w:pPr>
          </w:p>
        </w:tc>
        <w:tc>
          <w:tcPr>
            <w:tcW w:w="0" w:type="auto"/>
            <w:vAlign w:val="center"/>
            <w:hideMark/>
          </w:tcPr>
          <w:p w14:paraId="1EA12624" w14:textId="77777777" w:rsidR="0095430C"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95430C" w14:paraId="08C00CCD" w14:textId="77777777">
        <w:trPr>
          <w:divId w:val="1375348270"/>
          <w:tblCellSpacing w:w="15" w:type="dxa"/>
        </w:trPr>
        <w:tc>
          <w:tcPr>
            <w:tcW w:w="0" w:type="auto"/>
            <w:vAlign w:val="center"/>
            <w:hideMark/>
          </w:tcPr>
          <w:p w14:paraId="00C27CC9" w14:textId="77777777" w:rsidR="0095430C" w:rsidRDefault="0095430C">
            <w:pPr>
              <w:rPr>
                <w:rFonts w:eastAsia="Times New Roman"/>
                <w:lang w:val="en-US"/>
              </w:rPr>
            </w:pPr>
          </w:p>
        </w:tc>
        <w:tc>
          <w:tcPr>
            <w:tcW w:w="0" w:type="auto"/>
            <w:vAlign w:val="center"/>
            <w:hideMark/>
          </w:tcPr>
          <w:p w14:paraId="4039E983" w14:textId="77777777" w:rsidR="0095430C"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95430C" w14:paraId="05E901E6" w14:textId="77777777">
        <w:trPr>
          <w:divId w:val="1375348270"/>
          <w:tblCellSpacing w:w="15" w:type="dxa"/>
        </w:trPr>
        <w:tc>
          <w:tcPr>
            <w:tcW w:w="0" w:type="auto"/>
            <w:vAlign w:val="center"/>
            <w:hideMark/>
          </w:tcPr>
          <w:p w14:paraId="4AB7DAFB" w14:textId="77777777" w:rsidR="0095430C" w:rsidRDefault="0095430C">
            <w:pPr>
              <w:rPr>
                <w:rFonts w:eastAsia="Times New Roman"/>
                <w:lang w:val="en-US"/>
              </w:rPr>
            </w:pPr>
          </w:p>
        </w:tc>
        <w:tc>
          <w:tcPr>
            <w:tcW w:w="0" w:type="auto"/>
            <w:vAlign w:val="center"/>
            <w:hideMark/>
          </w:tcPr>
          <w:p w14:paraId="0A58A61B" w14:textId="77777777" w:rsidR="0095430C"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95430C" w14:paraId="6FF6E734" w14:textId="77777777">
        <w:trPr>
          <w:divId w:val="1375348270"/>
          <w:tblCellSpacing w:w="15" w:type="dxa"/>
        </w:trPr>
        <w:tc>
          <w:tcPr>
            <w:tcW w:w="0" w:type="auto"/>
            <w:vAlign w:val="center"/>
            <w:hideMark/>
          </w:tcPr>
          <w:p w14:paraId="56FA8ED9" w14:textId="77777777" w:rsidR="0095430C" w:rsidRDefault="0095430C">
            <w:pPr>
              <w:rPr>
                <w:rFonts w:eastAsia="Times New Roman"/>
                <w:lang w:val="en-US"/>
              </w:rPr>
            </w:pPr>
          </w:p>
        </w:tc>
        <w:tc>
          <w:tcPr>
            <w:tcW w:w="0" w:type="auto"/>
            <w:vAlign w:val="center"/>
            <w:hideMark/>
          </w:tcPr>
          <w:p w14:paraId="654700CF" w14:textId="77777777" w:rsidR="0095430C"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95430C" w14:paraId="18FE6CD8" w14:textId="77777777">
        <w:trPr>
          <w:divId w:val="1375348270"/>
          <w:tblCellSpacing w:w="15" w:type="dxa"/>
        </w:trPr>
        <w:tc>
          <w:tcPr>
            <w:tcW w:w="0" w:type="auto"/>
            <w:vAlign w:val="center"/>
            <w:hideMark/>
          </w:tcPr>
          <w:p w14:paraId="6E10A635" w14:textId="77777777" w:rsidR="0095430C" w:rsidRDefault="0095430C">
            <w:pPr>
              <w:rPr>
                <w:rFonts w:eastAsia="Times New Roman"/>
                <w:lang w:val="en-US"/>
              </w:rPr>
            </w:pPr>
          </w:p>
        </w:tc>
        <w:tc>
          <w:tcPr>
            <w:tcW w:w="0" w:type="auto"/>
            <w:vAlign w:val="center"/>
            <w:hideMark/>
          </w:tcPr>
          <w:p w14:paraId="0FC523E3" w14:textId="77777777" w:rsidR="0095430C"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95430C" w14:paraId="7A1BE8B4" w14:textId="77777777">
        <w:trPr>
          <w:divId w:val="1375348270"/>
          <w:tblCellSpacing w:w="15" w:type="dxa"/>
        </w:trPr>
        <w:tc>
          <w:tcPr>
            <w:tcW w:w="0" w:type="auto"/>
            <w:vAlign w:val="center"/>
            <w:hideMark/>
          </w:tcPr>
          <w:p w14:paraId="73A268D7" w14:textId="77777777" w:rsidR="0095430C" w:rsidRDefault="0095430C">
            <w:pPr>
              <w:rPr>
                <w:rFonts w:eastAsia="Times New Roman"/>
                <w:lang w:val="en-US"/>
              </w:rPr>
            </w:pPr>
          </w:p>
        </w:tc>
        <w:tc>
          <w:tcPr>
            <w:tcW w:w="0" w:type="auto"/>
            <w:vAlign w:val="center"/>
            <w:hideMark/>
          </w:tcPr>
          <w:p w14:paraId="389D0029" w14:textId="77777777" w:rsidR="0095430C"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95430C" w14:paraId="130BF9A9" w14:textId="77777777">
        <w:trPr>
          <w:divId w:val="1375348270"/>
          <w:tblCellSpacing w:w="15" w:type="dxa"/>
        </w:trPr>
        <w:tc>
          <w:tcPr>
            <w:tcW w:w="0" w:type="auto"/>
            <w:vAlign w:val="center"/>
            <w:hideMark/>
          </w:tcPr>
          <w:p w14:paraId="1BBB29FE" w14:textId="77777777" w:rsidR="0095430C" w:rsidRDefault="0095430C">
            <w:pPr>
              <w:rPr>
                <w:rFonts w:eastAsia="Times New Roman"/>
                <w:lang w:val="en-US"/>
              </w:rPr>
            </w:pPr>
          </w:p>
        </w:tc>
        <w:tc>
          <w:tcPr>
            <w:tcW w:w="0" w:type="auto"/>
            <w:vAlign w:val="center"/>
            <w:hideMark/>
          </w:tcPr>
          <w:p w14:paraId="7646BEA0" w14:textId="77777777" w:rsidR="0095430C"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95430C" w14:paraId="01EBCEFB" w14:textId="77777777">
        <w:trPr>
          <w:divId w:val="1375348270"/>
          <w:tblCellSpacing w:w="15" w:type="dxa"/>
        </w:trPr>
        <w:tc>
          <w:tcPr>
            <w:tcW w:w="0" w:type="auto"/>
            <w:vAlign w:val="center"/>
            <w:hideMark/>
          </w:tcPr>
          <w:p w14:paraId="4D7593D9" w14:textId="77777777" w:rsidR="0095430C" w:rsidRDefault="0095430C">
            <w:pPr>
              <w:rPr>
                <w:rFonts w:eastAsia="Times New Roman"/>
                <w:lang w:val="en-US"/>
              </w:rPr>
            </w:pPr>
          </w:p>
        </w:tc>
        <w:tc>
          <w:tcPr>
            <w:tcW w:w="0" w:type="auto"/>
            <w:vAlign w:val="center"/>
            <w:hideMark/>
          </w:tcPr>
          <w:p w14:paraId="32B5C24D" w14:textId="77777777" w:rsidR="0095430C"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95430C" w14:paraId="2A7D1F85" w14:textId="77777777">
        <w:trPr>
          <w:divId w:val="1375348270"/>
          <w:tblCellSpacing w:w="15" w:type="dxa"/>
        </w:trPr>
        <w:tc>
          <w:tcPr>
            <w:tcW w:w="0" w:type="auto"/>
            <w:vAlign w:val="center"/>
            <w:hideMark/>
          </w:tcPr>
          <w:p w14:paraId="4E701FD7" w14:textId="77777777" w:rsidR="0095430C" w:rsidRDefault="0095430C">
            <w:pPr>
              <w:rPr>
                <w:rFonts w:eastAsia="Times New Roman"/>
                <w:lang w:val="en-US"/>
              </w:rPr>
            </w:pPr>
          </w:p>
        </w:tc>
        <w:tc>
          <w:tcPr>
            <w:tcW w:w="0" w:type="auto"/>
            <w:vAlign w:val="center"/>
            <w:hideMark/>
          </w:tcPr>
          <w:p w14:paraId="3E825ED6" w14:textId="77777777" w:rsidR="0095430C"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95430C" w14:paraId="3F9C413A" w14:textId="77777777">
        <w:trPr>
          <w:divId w:val="1375348270"/>
          <w:tblCellSpacing w:w="15" w:type="dxa"/>
        </w:trPr>
        <w:tc>
          <w:tcPr>
            <w:tcW w:w="0" w:type="auto"/>
            <w:vAlign w:val="center"/>
            <w:hideMark/>
          </w:tcPr>
          <w:p w14:paraId="1D2EFAC0" w14:textId="77777777" w:rsidR="0095430C" w:rsidRDefault="0095430C">
            <w:pPr>
              <w:rPr>
                <w:rFonts w:eastAsia="Times New Roman"/>
                <w:lang w:val="en-US"/>
              </w:rPr>
            </w:pPr>
          </w:p>
        </w:tc>
        <w:tc>
          <w:tcPr>
            <w:tcW w:w="0" w:type="auto"/>
            <w:vAlign w:val="center"/>
            <w:hideMark/>
          </w:tcPr>
          <w:p w14:paraId="2E564B87" w14:textId="77777777" w:rsidR="0095430C"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95430C" w14:paraId="3BCF6C87" w14:textId="77777777">
        <w:trPr>
          <w:divId w:val="1375348270"/>
          <w:tblCellSpacing w:w="15" w:type="dxa"/>
        </w:trPr>
        <w:tc>
          <w:tcPr>
            <w:tcW w:w="0" w:type="auto"/>
            <w:vAlign w:val="center"/>
            <w:hideMark/>
          </w:tcPr>
          <w:p w14:paraId="687F16F9" w14:textId="77777777" w:rsidR="0095430C" w:rsidRDefault="0095430C">
            <w:pPr>
              <w:rPr>
                <w:rFonts w:eastAsia="Times New Roman"/>
                <w:lang w:val="en-US"/>
              </w:rPr>
            </w:pPr>
          </w:p>
        </w:tc>
        <w:tc>
          <w:tcPr>
            <w:tcW w:w="0" w:type="auto"/>
            <w:vAlign w:val="center"/>
            <w:hideMark/>
          </w:tcPr>
          <w:p w14:paraId="6EA1448B" w14:textId="77777777" w:rsidR="0095430C" w:rsidRDefault="005B11EB">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95430C" w14:paraId="49C05CBF" w14:textId="77777777">
        <w:trPr>
          <w:divId w:val="1375348270"/>
          <w:tblCellSpacing w:w="15" w:type="dxa"/>
        </w:trPr>
        <w:tc>
          <w:tcPr>
            <w:tcW w:w="0" w:type="auto"/>
            <w:vAlign w:val="center"/>
            <w:hideMark/>
          </w:tcPr>
          <w:p w14:paraId="1F833D67" w14:textId="77777777" w:rsidR="0095430C" w:rsidRDefault="0095430C">
            <w:pPr>
              <w:rPr>
                <w:rFonts w:eastAsia="Times New Roman"/>
                <w:lang w:val="en-US"/>
              </w:rPr>
            </w:pPr>
          </w:p>
        </w:tc>
        <w:tc>
          <w:tcPr>
            <w:tcW w:w="0" w:type="auto"/>
            <w:vAlign w:val="center"/>
            <w:hideMark/>
          </w:tcPr>
          <w:p w14:paraId="08D76167" w14:textId="77777777" w:rsidR="0095430C"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95430C" w14:paraId="4D13DAA2" w14:textId="77777777">
        <w:trPr>
          <w:divId w:val="1375348270"/>
          <w:tblCellSpacing w:w="15" w:type="dxa"/>
        </w:trPr>
        <w:tc>
          <w:tcPr>
            <w:tcW w:w="0" w:type="auto"/>
            <w:vAlign w:val="center"/>
            <w:hideMark/>
          </w:tcPr>
          <w:p w14:paraId="73B2EB4B" w14:textId="77777777" w:rsidR="0095430C" w:rsidRDefault="0095430C">
            <w:pPr>
              <w:rPr>
                <w:rFonts w:eastAsia="Times New Roman"/>
                <w:lang w:val="en-US"/>
              </w:rPr>
            </w:pPr>
          </w:p>
        </w:tc>
        <w:tc>
          <w:tcPr>
            <w:tcW w:w="0" w:type="auto"/>
            <w:vAlign w:val="center"/>
            <w:hideMark/>
          </w:tcPr>
          <w:p w14:paraId="31F98945" w14:textId="77777777" w:rsidR="0095430C"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95430C" w14:paraId="4D643F53" w14:textId="77777777">
        <w:trPr>
          <w:divId w:val="1375348270"/>
          <w:tblCellSpacing w:w="15" w:type="dxa"/>
        </w:trPr>
        <w:tc>
          <w:tcPr>
            <w:tcW w:w="0" w:type="auto"/>
            <w:vAlign w:val="center"/>
            <w:hideMark/>
          </w:tcPr>
          <w:p w14:paraId="0DB74608" w14:textId="77777777" w:rsidR="0095430C" w:rsidRDefault="0095430C">
            <w:pPr>
              <w:rPr>
                <w:rFonts w:eastAsia="Times New Roman"/>
                <w:lang w:val="en-US"/>
              </w:rPr>
            </w:pPr>
          </w:p>
        </w:tc>
        <w:tc>
          <w:tcPr>
            <w:tcW w:w="0" w:type="auto"/>
            <w:vAlign w:val="center"/>
            <w:hideMark/>
          </w:tcPr>
          <w:p w14:paraId="4B0657D4" w14:textId="77777777" w:rsidR="0095430C"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95430C" w14:paraId="0A9953AF" w14:textId="77777777">
        <w:trPr>
          <w:divId w:val="1375348270"/>
          <w:tblCellSpacing w:w="15" w:type="dxa"/>
        </w:trPr>
        <w:tc>
          <w:tcPr>
            <w:tcW w:w="0" w:type="auto"/>
            <w:vAlign w:val="center"/>
            <w:hideMark/>
          </w:tcPr>
          <w:p w14:paraId="19DE2ECB" w14:textId="77777777" w:rsidR="0095430C" w:rsidRDefault="0095430C">
            <w:pPr>
              <w:rPr>
                <w:rFonts w:eastAsia="Times New Roman"/>
                <w:lang w:val="en-US"/>
              </w:rPr>
            </w:pPr>
          </w:p>
        </w:tc>
        <w:tc>
          <w:tcPr>
            <w:tcW w:w="0" w:type="auto"/>
            <w:vAlign w:val="center"/>
            <w:hideMark/>
          </w:tcPr>
          <w:p w14:paraId="7BB5DAD7" w14:textId="77777777" w:rsidR="0095430C"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95430C" w14:paraId="4396D3CC" w14:textId="77777777">
        <w:trPr>
          <w:divId w:val="1375348270"/>
          <w:tblCellSpacing w:w="15" w:type="dxa"/>
        </w:trPr>
        <w:tc>
          <w:tcPr>
            <w:tcW w:w="0" w:type="auto"/>
            <w:vAlign w:val="center"/>
            <w:hideMark/>
          </w:tcPr>
          <w:p w14:paraId="372C1181" w14:textId="77777777" w:rsidR="0095430C" w:rsidRDefault="0095430C">
            <w:pPr>
              <w:rPr>
                <w:rFonts w:eastAsia="Times New Roman"/>
                <w:lang w:val="en-US"/>
              </w:rPr>
            </w:pPr>
          </w:p>
        </w:tc>
        <w:tc>
          <w:tcPr>
            <w:tcW w:w="0" w:type="auto"/>
            <w:vAlign w:val="center"/>
            <w:hideMark/>
          </w:tcPr>
          <w:p w14:paraId="30A84CCB" w14:textId="77777777" w:rsidR="0095430C"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95430C" w14:paraId="20252E39" w14:textId="77777777">
        <w:trPr>
          <w:divId w:val="1375348270"/>
          <w:tblCellSpacing w:w="15" w:type="dxa"/>
        </w:trPr>
        <w:tc>
          <w:tcPr>
            <w:tcW w:w="0" w:type="auto"/>
            <w:vAlign w:val="center"/>
            <w:hideMark/>
          </w:tcPr>
          <w:p w14:paraId="0C4820F7" w14:textId="77777777" w:rsidR="0095430C" w:rsidRDefault="0095430C">
            <w:pPr>
              <w:rPr>
                <w:rFonts w:eastAsia="Times New Roman"/>
                <w:lang w:val="en-US"/>
              </w:rPr>
            </w:pPr>
          </w:p>
        </w:tc>
        <w:tc>
          <w:tcPr>
            <w:tcW w:w="0" w:type="auto"/>
            <w:vAlign w:val="center"/>
            <w:hideMark/>
          </w:tcPr>
          <w:p w14:paraId="46254DC4" w14:textId="77777777" w:rsidR="0095430C"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95430C" w14:paraId="20DCD37A" w14:textId="77777777">
        <w:trPr>
          <w:divId w:val="1375348270"/>
          <w:tblCellSpacing w:w="15" w:type="dxa"/>
        </w:trPr>
        <w:tc>
          <w:tcPr>
            <w:tcW w:w="0" w:type="auto"/>
            <w:vAlign w:val="center"/>
            <w:hideMark/>
          </w:tcPr>
          <w:p w14:paraId="4D6B0843" w14:textId="77777777" w:rsidR="0095430C" w:rsidRDefault="0095430C">
            <w:pPr>
              <w:rPr>
                <w:rFonts w:eastAsia="Times New Roman"/>
                <w:lang w:val="en-US"/>
              </w:rPr>
            </w:pPr>
          </w:p>
        </w:tc>
        <w:tc>
          <w:tcPr>
            <w:tcW w:w="0" w:type="auto"/>
            <w:vAlign w:val="center"/>
            <w:hideMark/>
          </w:tcPr>
          <w:p w14:paraId="1E28DE17" w14:textId="77777777" w:rsidR="0095430C"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95430C" w14:paraId="46B29371" w14:textId="77777777">
        <w:trPr>
          <w:divId w:val="1375348270"/>
          <w:tblCellSpacing w:w="15" w:type="dxa"/>
        </w:trPr>
        <w:tc>
          <w:tcPr>
            <w:tcW w:w="0" w:type="auto"/>
            <w:vAlign w:val="center"/>
            <w:hideMark/>
          </w:tcPr>
          <w:p w14:paraId="52A9AEDC" w14:textId="77777777" w:rsidR="0095430C" w:rsidRDefault="0095430C">
            <w:pPr>
              <w:rPr>
                <w:rFonts w:eastAsia="Times New Roman"/>
                <w:lang w:val="en-US"/>
              </w:rPr>
            </w:pPr>
          </w:p>
        </w:tc>
        <w:tc>
          <w:tcPr>
            <w:tcW w:w="0" w:type="auto"/>
            <w:vAlign w:val="center"/>
            <w:hideMark/>
          </w:tcPr>
          <w:p w14:paraId="52A608F5" w14:textId="77777777" w:rsidR="0095430C"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95430C" w14:paraId="72ED8FCC" w14:textId="77777777">
        <w:trPr>
          <w:divId w:val="1375348270"/>
          <w:tblCellSpacing w:w="15" w:type="dxa"/>
        </w:trPr>
        <w:tc>
          <w:tcPr>
            <w:tcW w:w="0" w:type="auto"/>
            <w:vAlign w:val="center"/>
            <w:hideMark/>
          </w:tcPr>
          <w:p w14:paraId="4BCF3A3B" w14:textId="77777777" w:rsidR="0095430C" w:rsidRDefault="0095430C">
            <w:pPr>
              <w:rPr>
                <w:rFonts w:eastAsia="Times New Roman"/>
                <w:lang w:val="en-US"/>
              </w:rPr>
            </w:pPr>
          </w:p>
        </w:tc>
        <w:tc>
          <w:tcPr>
            <w:tcW w:w="0" w:type="auto"/>
            <w:vAlign w:val="center"/>
            <w:hideMark/>
          </w:tcPr>
          <w:p w14:paraId="67F9BDA7" w14:textId="77777777" w:rsidR="0095430C"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95430C" w14:paraId="2B748BEA" w14:textId="77777777">
        <w:trPr>
          <w:divId w:val="1375348270"/>
          <w:tblCellSpacing w:w="15" w:type="dxa"/>
        </w:trPr>
        <w:tc>
          <w:tcPr>
            <w:tcW w:w="0" w:type="auto"/>
            <w:vAlign w:val="center"/>
            <w:hideMark/>
          </w:tcPr>
          <w:p w14:paraId="1EB2870A" w14:textId="77777777" w:rsidR="0095430C" w:rsidRDefault="0095430C">
            <w:pPr>
              <w:rPr>
                <w:rFonts w:eastAsia="Times New Roman"/>
                <w:lang w:val="en-US"/>
              </w:rPr>
            </w:pPr>
          </w:p>
        </w:tc>
        <w:tc>
          <w:tcPr>
            <w:tcW w:w="0" w:type="auto"/>
            <w:vAlign w:val="center"/>
            <w:hideMark/>
          </w:tcPr>
          <w:p w14:paraId="41F33CE9" w14:textId="77777777" w:rsidR="0095430C"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95430C" w14:paraId="5D59D1A7" w14:textId="77777777">
        <w:trPr>
          <w:divId w:val="1375348270"/>
          <w:tblCellSpacing w:w="15" w:type="dxa"/>
        </w:trPr>
        <w:tc>
          <w:tcPr>
            <w:tcW w:w="0" w:type="auto"/>
            <w:vAlign w:val="center"/>
            <w:hideMark/>
          </w:tcPr>
          <w:p w14:paraId="31285E9C" w14:textId="77777777" w:rsidR="0095430C" w:rsidRDefault="0095430C">
            <w:pPr>
              <w:rPr>
                <w:rFonts w:eastAsia="Times New Roman"/>
                <w:lang w:val="en-US"/>
              </w:rPr>
            </w:pPr>
          </w:p>
        </w:tc>
        <w:tc>
          <w:tcPr>
            <w:tcW w:w="0" w:type="auto"/>
            <w:vAlign w:val="center"/>
            <w:hideMark/>
          </w:tcPr>
          <w:p w14:paraId="74C24EE6" w14:textId="77777777" w:rsidR="0095430C"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95430C" w14:paraId="1A5A84D4" w14:textId="77777777">
        <w:trPr>
          <w:divId w:val="1375348270"/>
          <w:tblCellSpacing w:w="15" w:type="dxa"/>
        </w:trPr>
        <w:tc>
          <w:tcPr>
            <w:tcW w:w="0" w:type="auto"/>
            <w:vAlign w:val="center"/>
            <w:hideMark/>
          </w:tcPr>
          <w:p w14:paraId="59CCD67F" w14:textId="77777777" w:rsidR="0095430C" w:rsidRDefault="0095430C">
            <w:pPr>
              <w:rPr>
                <w:rFonts w:eastAsia="Times New Roman"/>
                <w:lang w:val="en-US"/>
              </w:rPr>
            </w:pPr>
          </w:p>
        </w:tc>
        <w:tc>
          <w:tcPr>
            <w:tcW w:w="0" w:type="auto"/>
            <w:vAlign w:val="center"/>
            <w:hideMark/>
          </w:tcPr>
          <w:p w14:paraId="224DB662" w14:textId="77777777" w:rsidR="0095430C"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95430C" w14:paraId="072D0B22" w14:textId="77777777">
        <w:trPr>
          <w:divId w:val="1375348270"/>
          <w:tblCellSpacing w:w="15" w:type="dxa"/>
        </w:trPr>
        <w:tc>
          <w:tcPr>
            <w:tcW w:w="0" w:type="auto"/>
            <w:vAlign w:val="center"/>
            <w:hideMark/>
          </w:tcPr>
          <w:p w14:paraId="1DA66779" w14:textId="77777777" w:rsidR="0095430C" w:rsidRDefault="0095430C">
            <w:pPr>
              <w:rPr>
                <w:rFonts w:eastAsia="Times New Roman"/>
                <w:lang w:val="en-US"/>
              </w:rPr>
            </w:pPr>
          </w:p>
        </w:tc>
        <w:tc>
          <w:tcPr>
            <w:tcW w:w="0" w:type="auto"/>
            <w:vAlign w:val="center"/>
            <w:hideMark/>
          </w:tcPr>
          <w:p w14:paraId="13DC581D" w14:textId="77777777" w:rsidR="0095430C"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95430C" w14:paraId="50FB6AEC" w14:textId="77777777">
        <w:trPr>
          <w:divId w:val="1375348270"/>
          <w:tblCellSpacing w:w="15" w:type="dxa"/>
        </w:trPr>
        <w:tc>
          <w:tcPr>
            <w:tcW w:w="0" w:type="auto"/>
            <w:vAlign w:val="center"/>
            <w:hideMark/>
          </w:tcPr>
          <w:p w14:paraId="6610CC79" w14:textId="77777777" w:rsidR="0095430C" w:rsidRDefault="0095430C">
            <w:pPr>
              <w:rPr>
                <w:rFonts w:eastAsia="Times New Roman"/>
                <w:lang w:val="en-US"/>
              </w:rPr>
            </w:pPr>
          </w:p>
        </w:tc>
        <w:tc>
          <w:tcPr>
            <w:tcW w:w="0" w:type="auto"/>
            <w:vAlign w:val="center"/>
            <w:hideMark/>
          </w:tcPr>
          <w:p w14:paraId="2D8135D8" w14:textId="77777777" w:rsidR="0095430C"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14:paraId="5841B633" w14:textId="77777777" w:rsidR="0095430C"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2F9A59" w14:textId="77777777">
        <w:trPr>
          <w:divId w:val="1375348270"/>
          <w:tblCellSpacing w:w="15" w:type="dxa"/>
        </w:trPr>
        <w:tc>
          <w:tcPr>
            <w:tcW w:w="0" w:type="auto"/>
            <w:vAlign w:val="center"/>
            <w:hideMark/>
          </w:tcPr>
          <w:p w14:paraId="6BF7B3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8BD2B37" w14:textId="77777777" w:rsidR="0095430C" w:rsidRDefault="005B11EB">
            <w:pPr>
              <w:rPr>
                <w:rFonts w:eastAsia="Times New Roman"/>
                <w:lang w:val="en-US"/>
              </w:rPr>
            </w:pPr>
            <w:r>
              <w:rPr>
                <w:rFonts w:eastAsia="Times New Roman"/>
                <w:lang w:val="en-US"/>
              </w:rPr>
              <w:t xml:space="preserve">KOStitle (K O Stitle) </w:t>
            </w:r>
          </w:p>
        </w:tc>
      </w:tr>
      <w:tr w:rsidR="0095430C" w14:paraId="1BBED0A7" w14:textId="77777777">
        <w:trPr>
          <w:divId w:val="1375348270"/>
          <w:tblCellSpacing w:w="15" w:type="dxa"/>
        </w:trPr>
        <w:tc>
          <w:tcPr>
            <w:tcW w:w="0" w:type="auto"/>
            <w:vAlign w:val="center"/>
            <w:hideMark/>
          </w:tcPr>
          <w:p w14:paraId="394119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6CF34F" w14:textId="77777777" w:rsidR="0095430C" w:rsidRDefault="005B11EB">
            <w:pPr>
              <w:rPr>
                <w:rFonts w:eastAsia="Times New Roman"/>
                <w:lang w:val="en-US"/>
              </w:rPr>
            </w:pPr>
            <w:r>
              <w:rPr>
                <w:rFonts w:eastAsia="Times New Roman"/>
                <w:lang w:val="en-US"/>
              </w:rPr>
              <w:t>The document title code of key object selection</w:t>
            </w:r>
          </w:p>
        </w:tc>
      </w:tr>
      <w:tr w:rsidR="0095430C" w14:paraId="6153480F" w14:textId="77777777">
        <w:trPr>
          <w:divId w:val="1375348270"/>
          <w:tblCellSpacing w:w="15" w:type="dxa"/>
        </w:trPr>
        <w:tc>
          <w:tcPr>
            <w:tcW w:w="0" w:type="auto"/>
            <w:vAlign w:val="center"/>
            <w:hideMark/>
          </w:tcPr>
          <w:p w14:paraId="02575DE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BB1CF8"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530062DB" w14:textId="77777777" w:rsidR="0095430C"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BAACE3" w14:textId="77777777">
        <w:trPr>
          <w:divId w:val="1375348270"/>
          <w:tblCellSpacing w:w="15" w:type="dxa"/>
        </w:trPr>
        <w:tc>
          <w:tcPr>
            <w:tcW w:w="0" w:type="auto"/>
            <w:vAlign w:val="center"/>
            <w:hideMark/>
          </w:tcPr>
          <w:p w14:paraId="50DD4B9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AAC0FE" w14:textId="77777777" w:rsidR="0095430C" w:rsidRDefault="005B11EB">
            <w:pPr>
              <w:rPr>
                <w:rFonts w:eastAsia="Times New Roman"/>
                <w:lang w:val="en-US"/>
              </w:rPr>
            </w:pPr>
            <w:r>
              <w:rPr>
                <w:rFonts w:eastAsia="Times New Roman"/>
                <w:lang w:val="en-US"/>
              </w:rPr>
              <w:t xml:space="preserve">LDLCodes (L D L Codes) </w:t>
            </w:r>
          </w:p>
        </w:tc>
      </w:tr>
      <w:tr w:rsidR="0095430C" w14:paraId="43A7CDAB" w14:textId="77777777">
        <w:trPr>
          <w:divId w:val="1375348270"/>
          <w:tblCellSpacing w:w="15" w:type="dxa"/>
        </w:trPr>
        <w:tc>
          <w:tcPr>
            <w:tcW w:w="0" w:type="auto"/>
            <w:vAlign w:val="center"/>
            <w:hideMark/>
          </w:tcPr>
          <w:p w14:paraId="558747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1CBD499" w14:textId="77777777" w:rsidR="0095430C" w:rsidRDefault="005B11EB">
            <w:pPr>
              <w:rPr>
                <w:rFonts w:eastAsia="Times New Roman"/>
                <w:lang w:val="en-US"/>
              </w:rPr>
            </w:pPr>
            <w:r>
              <w:rPr>
                <w:rFonts w:eastAsia="Times New Roman"/>
                <w:lang w:val="en-US"/>
              </w:rPr>
              <w:t>LDL Cholesterol codes - measured or calculated</w:t>
            </w:r>
          </w:p>
        </w:tc>
      </w:tr>
      <w:tr w:rsidR="0095430C" w14:paraId="5C55FACB" w14:textId="77777777">
        <w:trPr>
          <w:divId w:val="1375348270"/>
          <w:tblCellSpacing w:w="15" w:type="dxa"/>
        </w:trPr>
        <w:tc>
          <w:tcPr>
            <w:tcW w:w="0" w:type="auto"/>
            <w:vAlign w:val="center"/>
            <w:hideMark/>
          </w:tcPr>
          <w:p w14:paraId="1789FC0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966965" w14:textId="77777777" w:rsidR="0095430C" w:rsidRDefault="005B11EB">
            <w:pPr>
              <w:rPr>
                <w:rFonts w:eastAsia="Times New Roman"/>
                <w:lang w:val="en-US"/>
              </w:rPr>
            </w:pPr>
            <w:r>
              <w:rPr>
                <w:rFonts w:eastAsia="Times New Roman"/>
                <w:lang w:val="en-US"/>
              </w:rPr>
              <w:t xml:space="preserve">This content from LOINC??LOINC?? is copyright ?? 1995 Regenstrief Institute, Inc. and the LOINC Committee, and available at no cost under the license at http://loinc.org/terms-of-use </w:t>
            </w:r>
          </w:p>
        </w:tc>
      </w:tr>
    </w:tbl>
    <w:p w14:paraId="698312F0" w14:textId="77777777" w:rsidR="0095430C"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C5074F4" w14:textId="77777777">
        <w:trPr>
          <w:divId w:val="1375348270"/>
          <w:tblCellSpacing w:w="15" w:type="dxa"/>
        </w:trPr>
        <w:tc>
          <w:tcPr>
            <w:tcW w:w="0" w:type="auto"/>
            <w:vAlign w:val="center"/>
            <w:hideMark/>
          </w:tcPr>
          <w:p w14:paraId="647A6F2E"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48082A6D" w14:textId="77777777" w:rsidR="0095430C" w:rsidRDefault="005B11EB">
            <w:pPr>
              <w:rPr>
                <w:rFonts w:eastAsia="Times New Roman"/>
                <w:lang w:val="en-US"/>
              </w:rPr>
            </w:pPr>
            <w:r>
              <w:rPr>
                <w:rFonts w:eastAsia="Times New Roman"/>
                <w:lang w:val="en-US"/>
              </w:rPr>
              <w:t xml:space="preserve">LinkType (Link Type) </w:t>
            </w:r>
          </w:p>
        </w:tc>
      </w:tr>
      <w:tr w:rsidR="0095430C" w14:paraId="76B48C2F" w14:textId="77777777">
        <w:trPr>
          <w:divId w:val="1375348270"/>
          <w:tblCellSpacing w:w="15" w:type="dxa"/>
        </w:trPr>
        <w:tc>
          <w:tcPr>
            <w:tcW w:w="0" w:type="auto"/>
            <w:vAlign w:val="center"/>
            <w:hideMark/>
          </w:tcPr>
          <w:p w14:paraId="35A3C14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3ABEBF" w14:textId="77777777" w:rsidR="0095430C" w:rsidRDefault="005B11EB">
            <w:pPr>
              <w:rPr>
                <w:rFonts w:eastAsia="Times New Roman"/>
                <w:lang w:val="en-US"/>
              </w:rPr>
            </w:pPr>
            <w:r>
              <w:rPr>
                <w:rFonts w:eastAsia="Times New Roman"/>
                <w:lang w:val="en-US"/>
              </w:rPr>
              <w:t>The type of link between this patient resource and another patient resource.</w:t>
            </w:r>
          </w:p>
        </w:tc>
      </w:tr>
      <w:tr w:rsidR="0095430C" w14:paraId="7A7C1AAE" w14:textId="77777777">
        <w:trPr>
          <w:divId w:val="1375348270"/>
          <w:tblCellSpacing w:w="15" w:type="dxa"/>
        </w:trPr>
        <w:tc>
          <w:tcPr>
            <w:tcW w:w="0" w:type="auto"/>
            <w:vAlign w:val="center"/>
            <w:hideMark/>
          </w:tcPr>
          <w:p w14:paraId="0772EF5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F55D292" w14:textId="77777777" w:rsidR="0095430C"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95430C" w14:paraId="6F9E26DE" w14:textId="77777777">
        <w:trPr>
          <w:divId w:val="1375348270"/>
          <w:tblCellSpacing w:w="15" w:type="dxa"/>
        </w:trPr>
        <w:tc>
          <w:tcPr>
            <w:tcW w:w="0" w:type="auto"/>
            <w:vAlign w:val="center"/>
            <w:hideMark/>
          </w:tcPr>
          <w:p w14:paraId="061877C8" w14:textId="77777777" w:rsidR="0095430C" w:rsidRDefault="0095430C">
            <w:pPr>
              <w:rPr>
                <w:rFonts w:eastAsia="Times New Roman"/>
                <w:lang w:val="en-US"/>
              </w:rPr>
            </w:pPr>
          </w:p>
        </w:tc>
        <w:tc>
          <w:tcPr>
            <w:tcW w:w="0" w:type="auto"/>
            <w:vAlign w:val="center"/>
            <w:hideMark/>
          </w:tcPr>
          <w:p w14:paraId="73B7DCCA" w14:textId="77777777" w:rsidR="0095430C"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95430C" w14:paraId="2A057668" w14:textId="77777777">
        <w:trPr>
          <w:divId w:val="1375348270"/>
          <w:tblCellSpacing w:w="15" w:type="dxa"/>
        </w:trPr>
        <w:tc>
          <w:tcPr>
            <w:tcW w:w="0" w:type="auto"/>
            <w:vAlign w:val="center"/>
            <w:hideMark/>
          </w:tcPr>
          <w:p w14:paraId="21460BA9" w14:textId="77777777" w:rsidR="0095430C" w:rsidRDefault="0095430C">
            <w:pPr>
              <w:rPr>
                <w:rFonts w:eastAsia="Times New Roman"/>
                <w:lang w:val="en-US"/>
              </w:rPr>
            </w:pPr>
          </w:p>
        </w:tc>
        <w:tc>
          <w:tcPr>
            <w:tcW w:w="0" w:type="auto"/>
            <w:vAlign w:val="center"/>
            <w:hideMark/>
          </w:tcPr>
          <w:p w14:paraId="173A135C" w14:textId="77777777" w:rsidR="0095430C"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14:paraId="2E9C4049" w14:textId="77777777" w:rsidR="0095430C"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DC339C" w14:textId="77777777">
        <w:trPr>
          <w:divId w:val="1375348270"/>
          <w:tblCellSpacing w:w="15" w:type="dxa"/>
        </w:trPr>
        <w:tc>
          <w:tcPr>
            <w:tcW w:w="0" w:type="auto"/>
            <w:vAlign w:val="center"/>
            <w:hideMark/>
          </w:tcPr>
          <w:p w14:paraId="3B5AF57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87412D" w14:textId="77777777" w:rsidR="0095430C" w:rsidRDefault="005B11EB">
            <w:pPr>
              <w:rPr>
                <w:rFonts w:eastAsia="Times New Roman"/>
                <w:lang w:val="en-US"/>
              </w:rPr>
            </w:pPr>
            <w:r>
              <w:rPr>
                <w:rFonts w:eastAsia="Times New Roman"/>
                <w:lang w:val="en-US"/>
              </w:rPr>
              <w:t xml:space="preserve">ListMode (List Mode) </w:t>
            </w:r>
          </w:p>
        </w:tc>
      </w:tr>
      <w:tr w:rsidR="0095430C" w14:paraId="2B581127" w14:textId="77777777">
        <w:trPr>
          <w:divId w:val="1375348270"/>
          <w:tblCellSpacing w:w="15" w:type="dxa"/>
        </w:trPr>
        <w:tc>
          <w:tcPr>
            <w:tcW w:w="0" w:type="auto"/>
            <w:vAlign w:val="center"/>
            <w:hideMark/>
          </w:tcPr>
          <w:p w14:paraId="60B4E6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080FEF" w14:textId="77777777" w:rsidR="0095430C" w:rsidRDefault="005B11EB">
            <w:pPr>
              <w:rPr>
                <w:rFonts w:eastAsia="Times New Roman"/>
                <w:lang w:val="en-US"/>
              </w:rPr>
            </w:pPr>
            <w:r>
              <w:rPr>
                <w:rFonts w:eastAsia="Times New Roman"/>
                <w:lang w:val="en-US"/>
              </w:rPr>
              <w:t>The processing mode that applies to this list</w:t>
            </w:r>
          </w:p>
        </w:tc>
      </w:tr>
      <w:tr w:rsidR="0095430C" w14:paraId="4A684E35" w14:textId="77777777">
        <w:trPr>
          <w:divId w:val="1375348270"/>
          <w:tblCellSpacing w:w="15" w:type="dxa"/>
        </w:trPr>
        <w:tc>
          <w:tcPr>
            <w:tcW w:w="0" w:type="auto"/>
            <w:vAlign w:val="center"/>
            <w:hideMark/>
          </w:tcPr>
          <w:p w14:paraId="6C96CA0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FD1459B" w14:textId="77777777" w:rsidR="0095430C"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95430C" w14:paraId="0B2FBE5A" w14:textId="77777777">
        <w:trPr>
          <w:divId w:val="1375348270"/>
          <w:tblCellSpacing w:w="15" w:type="dxa"/>
        </w:trPr>
        <w:tc>
          <w:tcPr>
            <w:tcW w:w="0" w:type="auto"/>
            <w:vAlign w:val="center"/>
            <w:hideMark/>
          </w:tcPr>
          <w:p w14:paraId="1E8D2DAF" w14:textId="77777777" w:rsidR="0095430C" w:rsidRDefault="0095430C">
            <w:pPr>
              <w:rPr>
                <w:rFonts w:eastAsia="Times New Roman"/>
                <w:lang w:val="en-US"/>
              </w:rPr>
            </w:pPr>
          </w:p>
        </w:tc>
        <w:tc>
          <w:tcPr>
            <w:tcW w:w="0" w:type="auto"/>
            <w:vAlign w:val="center"/>
            <w:hideMark/>
          </w:tcPr>
          <w:p w14:paraId="291E51AA" w14:textId="77777777" w:rsidR="0095430C"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95430C" w14:paraId="63BD2081" w14:textId="77777777">
        <w:trPr>
          <w:divId w:val="1375348270"/>
          <w:tblCellSpacing w:w="15" w:type="dxa"/>
        </w:trPr>
        <w:tc>
          <w:tcPr>
            <w:tcW w:w="0" w:type="auto"/>
            <w:vAlign w:val="center"/>
            <w:hideMark/>
          </w:tcPr>
          <w:p w14:paraId="41A64322" w14:textId="77777777" w:rsidR="0095430C" w:rsidRDefault="0095430C">
            <w:pPr>
              <w:rPr>
                <w:rFonts w:eastAsia="Times New Roman"/>
                <w:lang w:val="en-US"/>
              </w:rPr>
            </w:pPr>
          </w:p>
        </w:tc>
        <w:tc>
          <w:tcPr>
            <w:tcW w:w="0" w:type="auto"/>
            <w:vAlign w:val="center"/>
            <w:hideMark/>
          </w:tcPr>
          <w:p w14:paraId="226A5149" w14:textId="77777777" w:rsidR="0095430C"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14:paraId="6994DD89" w14:textId="77777777" w:rsidR="0095430C"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F3ED44" w14:textId="77777777">
        <w:trPr>
          <w:divId w:val="1375348270"/>
          <w:tblCellSpacing w:w="15" w:type="dxa"/>
        </w:trPr>
        <w:tc>
          <w:tcPr>
            <w:tcW w:w="0" w:type="auto"/>
            <w:vAlign w:val="center"/>
            <w:hideMark/>
          </w:tcPr>
          <w:p w14:paraId="0F03C77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07A28E" w14:textId="77777777" w:rsidR="0095430C" w:rsidRDefault="005B11EB">
            <w:pPr>
              <w:rPr>
                <w:rFonts w:eastAsia="Times New Roman"/>
                <w:lang w:val="en-US"/>
              </w:rPr>
            </w:pPr>
            <w:r>
              <w:rPr>
                <w:rFonts w:eastAsia="Times New Roman"/>
                <w:lang w:val="en-US"/>
              </w:rPr>
              <w:t xml:space="preserve">ListStatus (List Status) </w:t>
            </w:r>
          </w:p>
        </w:tc>
      </w:tr>
      <w:tr w:rsidR="0095430C" w14:paraId="68DE2D68" w14:textId="77777777">
        <w:trPr>
          <w:divId w:val="1375348270"/>
          <w:tblCellSpacing w:w="15" w:type="dxa"/>
        </w:trPr>
        <w:tc>
          <w:tcPr>
            <w:tcW w:w="0" w:type="auto"/>
            <w:vAlign w:val="center"/>
            <w:hideMark/>
          </w:tcPr>
          <w:p w14:paraId="62E20EB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55B4120" w14:textId="77777777" w:rsidR="0095430C" w:rsidRDefault="005B11EB">
            <w:pPr>
              <w:rPr>
                <w:rFonts w:eastAsia="Times New Roman"/>
                <w:lang w:val="en-US"/>
              </w:rPr>
            </w:pPr>
            <w:r>
              <w:rPr>
                <w:rFonts w:eastAsia="Times New Roman"/>
                <w:lang w:val="en-US"/>
              </w:rPr>
              <w:t>The current state of the list</w:t>
            </w:r>
          </w:p>
        </w:tc>
      </w:tr>
      <w:tr w:rsidR="0095430C" w14:paraId="43C276F2" w14:textId="77777777">
        <w:trPr>
          <w:divId w:val="1375348270"/>
          <w:tblCellSpacing w:w="15" w:type="dxa"/>
        </w:trPr>
        <w:tc>
          <w:tcPr>
            <w:tcW w:w="0" w:type="auto"/>
            <w:vAlign w:val="center"/>
            <w:hideMark/>
          </w:tcPr>
          <w:p w14:paraId="2E80E5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E75C09" w14:textId="77777777" w:rsidR="0095430C"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95430C" w14:paraId="41944A77" w14:textId="77777777">
        <w:trPr>
          <w:divId w:val="1375348270"/>
          <w:tblCellSpacing w:w="15" w:type="dxa"/>
        </w:trPr>
        <w:tc>
          <w:tcPr>
            <w:tcW w:w="0" w:type="auto"/>
            <w:vAlign w:val="center"/>
            <w:hideMark/>
          </w:tcPr>
          <w:p w14:paraId="165A0C2A" w14:textId="77777777" w:rsidR="0095430C" w:rsidRDefault="0095430C">
            <w:pPr>
              <w:rPr>
                <w:rFonts w:eastAsia="Times New Roman"/>
                <w:lang w:val="en-US"/>
              </w:rPr>
            </w:pPr>
          </w:p>
        </w:tc>
        <w:tc>
          <w:tcPr>
            <w:tcW w:w="0" w:type="auto"/>
            <w:vAlign w:val="center"/>
            <w:hideMark/>
          </w:tcPr>
          <w:p w14:paraId="17917077"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95430C" w14:paraId="3134FF58" w14:textId="77777777">
        <w:trPr>
          <w:divId w:val="1375348270"/>
          <w:tblCellSpacing w:w="15" w:type="dxa"/>
        </w:trPr>
        <w:tc>
          <w:tcPr>
            <w:tcW w:w="0" w:type="auto"/>
            <w:vAlign w:val="center"/>
            <w:hideMark/>
          </w:tcPr>
          <w:p w14:paraId="70F98AC6" w14:textId="77777777" w:rsidR="0095430C" w:rsidRDefault="0095430C">
            <w:pPr>
              <w:rPr>
                <w:rFonts w:eastAsia="Times New Roman"/>
                <w:lang w:val="en-US"/>
              </w:rPr>
            </w:pPr>
          </w:p>
        </w:tc>
        <w:tc>
          <w:tcPr>
            <w:tcW w:w="0" w:type="auto"/>
            <w:vAlign w:val="center"/>
            <w:hideMark/>
          </w:tcPr>
          <w:p w14:paraId="304DBC1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14:paraId="59348FA9" w14:textId="77777777" w:rsidR="0095430C"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DD74C4" w14:textId="77777777">
        <w:trPr>
          <w:divId w:val="1375348270"/>
          <w:tblCellSpacing w:w="15" w:type="dxa"/>
        </w:trPr>
        <w:tc>
          <w:tcPr>
            <w:tcW w:w="0" w:type="auto"/>
            <w:vAlign w:val="center"/>
            <w:hideMark/>
          </w:tcPr>
          <w:p w14:paraId="5078252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3726EF" w14:textId="77777777" w:rsidR="0095430C" w:rsidRDefault="005B11EB">
            <w:pPr>
              <w:rPr>
                <w:rFonts w:eastAsia="Times New Roman"/>
                <w:lang w:val="en-US"/>
              </w:rPr>
            </w:pPr>
            <w:r>
              <w:rPr>
                <w:rFonts w:eastAsia="Times New Roman"/>
                <w:lang w:val="en-US"/>
              </w:rPr>
              <w:t xml:space="preserve">LocationMode (Location Mode) </w:t>
            </w:r>
          </w:p>
        </w:tc>
      </w:tr>
      <w:tr w:rsidR="0095430C" w14:paraId="63631C73" w14:textId="77777777">
        <w:trPr>
          <w:divId w:val="1375348270"/>
          <w:tblCellSpacing w:w="15" w:type="dxa"/>
        </w:trPr>
        <w:tc>
          <w:tcPr>
            <w:tcW w:w="0" w:type="auto"/>
            <w:vAlign w:val="center"/>
            <w:hideMark/>
          </w:tcPr>
          <w:p w14:paraId="7CD56A2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2564A0A" w14:textId="77777777" w:rsidR="0095430C" w:rsidRDefault="005B11EB">
            <w:pPr>
              <w:rPr>
                <w:rFonts w:eastAsia="Times New Roman"/>
                <w:lang w:val="en-US"/>
              </w:rPr>
            </w:pPr>
            <w:r>
              <w:rPr>
                <w:rFonts w:eastAsia="Times New Roman"/>
                <w:lang w:val="en-US"/>
              </w:rPr>
              <w:t>Indicates whether a resource instance represents a specific location or a class of locations</w:t>
            </w:r>
          </w:p>
        </w:tc>
      </w:tr>
      <w:tr w:rsidR="0095430C" w14:paraId="28E53918" w14:textId="77777777">
        <w:trPr>
          <w:divId w:val="1375348270"/>
          <w:tblCellSpacing w:w="15" w:type="dxa"/>
        </w:trPr>
        <w:tc>
          <w:tcPr>
            <w:tcW w:w="0" w:type="auto"/>
            <w:vAlign w:val="center"/>
            <w:hideMark/>
          </w:tcPr>
          <w:p w14:paraId="6C47582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80E5526" w14:textId="77777777" w:rsidR="0095430C"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95430C" w14:paraId="4A70B765" w14:textId="77777777">
        <w:trPr>
          <w:divId w:val="1375348270"/>
          <w:tblCellSpacing w:w="15" w:type="dxa"/>
        </w:trPr>
        <w:tc>
          <w:tcPr>
            <w:tcW w:w="0" w:type="auto"/>
            <w:vAlign w:val="center"/>
            <w:hideMark/>
          </w:tcPr>
          <w:p w14:paraId="7CCC2096" w14:textId="77777777" w:rsidR="0095430C" w:rsidRDefault="0095430C">
            <w:pPr>
              <w:rPr>
                <w:rFonts w:eastAsia="Times New Roman"/>
                <w:lang w:val="en-US"/>
              </w:rPr>
            </w:pPr>
          </w:p>
        </w:tc>
        <w:tc>
          <w:tcPr>
            <w:tcW w:w="0" w:type="auto"/>
            <w:vAlign w:val="center"/>
            <w:hideMark/>
          </w:tcPr>
          <w:p w14:paraId="3E0B16A6" w14:textId="77777777" w:rsidR="0095430C"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14:paraId="61387668" w14:textId="77777777" w:rsidR="0095430C"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95430C" w14:paraId="0D491E38" w14:textId="77777777">
        <w:trPr>
          <w:divId w:val="1375348270"/>
          <w:tblCellSpacing w:w="15" w:type="dxa"/>
        </w:trPr>
        <w:tc>
          <w:tcPr>
            <w:tcW w:w="0" w:type="auto"/>
            <w:vAlign w:val="center"/>
            <w:hideMark/>
          </w:tcPr>
          <w:p w14:paraId="4E23500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C19A4C" w14:textId="77777777" w:rsidR="0095430C" w:rsidRDefault="005B11EB">
            <w:pPr>
              <w:rPr>
                <w:rFonts w:eastAsia="Times New Roman"/>
                <w:lang w:val="en-US"/>
              </w:rPr>
            </w:pPr>
            <w:r>
              <w:rPr>
                <w:rFonts w:eastAsia="Times New Roman"/>
                <w:lang w:val="en-US"/>
              </w:rPr>
              <w:t xml:space="preserve">LocationStatus (Location Status) </w:t>
            </w:r>
          </w:p>
        </w:tc>
      </w:tr>
      <w:tr w:rsidR="0095430C" w14:paraId="4EE5F236" w14:textId="77777777">
        <w:trPr>
          <w:divId w:val="1375348270"/>
          <w:tblCellSpacing w:w="15" w:type="dxa"/>
        </w:trPr>
        <w:tc>
          <w:tcPr>
            <w:tcW w:w="0" w:type="auto"/>
            <w:vAlign w:val="center"/>
            <w:hideMark/>
          </w:tcPr>
          <w:p w14:paraId="4918FE3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DC9250" w14:textId="77777777" w:rsidR="0095430C" w:rsidRDefault="005B11EB">
            <w:pPr>
              <w:rPr>
                <w:rFonts w:eastAsia="Times New Roman"/>
                <w:lang w:val="en-US"/>
              </w:rPr>
            </w:pPr>
            <w:r>
              <w:rPr>
                <w:rFonts w:eastAsia="Times New Roman"/>
                <w:lang w:val="en-US"/>
              </w:rPr>
              <w:t>Indicates whether the location is still in use</w:t>
            </w:r>
          </w:p>
        </w:tc>
      </w:tr>
      <w:tr w:rsidR="0095430C" w14:paraId="24A076F4" w14:textId="77777777">
        <w:trPr>
          <w:divId w:val="1375348270"/>
          <w:tblCellSpacing w:w="15" w:type="dxa"/>
        </w:trPr>
        <w:tc>
          <w:tcPr>
            <w:tcW w:w="0" w:type="auto"/>
            <w:vAlign w:val="center"/>
            <w:hideMark/>
          </w:tcPr>
          <w:p w14:paraId="6689D1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03F39FD"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95430C" w14:paraId="22BE127C" w14:textId="77777777">
        <w:trPr>
          <w:divId w:val="1375348270"/>
          <w:tblCellSpacing w:w="15" w:type="dxa"/>
        </w:trPr>
        <w:tc>
          <w:tcPr>
            <w:tcW w:w="0" w:type="auto"/>
            <w:vAlign w:val="center"/>
            <w:hideMark/>
          </w:tcPr>
          <w:p w14:paraId="3B003287" w14:textId="77777777" w:rsidR="0095430C" w:rsidRDefault="0095430C">
            <w:pPr>
              <w:rPr>
                <w:rFonts w:eastAsia="Times New Roman"/>
                <w:lang w:val="en-US"/>
              </w:rPr>
            </w:pPr>
          </w:p>
        </w:tc>
        <w:tc>
          <w:tcPr>
            <w:tcW w:w="0" w:type="auto"/>
            <w:vAlign w:val="center"/>
            <w:hideMark/>
          </w:tcPr>
          <w:p w14:paraId="119F2E40"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95430C" w14:paraId="5368CF70" w14:textId="77777777">
        <w:trPr>
          <w:divId w:val="1375348270"/>
          <w:tblCellSpacing w:w="15" w:type="dxa"/>
        </w:trPr>
        <w:tc>
          <w:tcPr>
            <w:tcW w:w="0" w:type="auto"/>
            <w:vAlign w:val="center"/>
            <w:hideMark/>
          </w:tcPr>
          <w:p w14:paraId="70D7F297" w14:textId="77777777" w:rsidR="0095430C" w:rsidRDefault="0095430C">
            <w:pPr>
              <w:rPr>
                <w:rFonts w:eastAsia="Times New Roman"/>
                <w:lang w:val="en-US"/>
              </w:rPr>
            </w:pPr>
          </w:p>
        </w:tc>
        <w:tc>
          <w:tcPr>
            <w:tcW w:w="0" w:type="auto"/>
            <w:vAlign w:val="center"/>
            <w:hideMark/>
          </w:tcPr>
          <w:p w14:paraId="27827900"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14:paraId="76EADEBD" w14:textId="77777777" w:rsidR="0095430C"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787480D" w14:textId="77777777">
        <w:trPr>
          <w:divId w:val="1375348270"/>
          <w:tblCellSpacing w:w="15" w:type="dxa"/>
        </w:trPr>
        <w:tc>
          <w:tcPr>
            <w:tcW w:w="0" w:type="auto"/>
            <w:vAlign w:val="center"/>
            <w:hideMark/>
          </w:tcPr>
          <w:p w14:paraId="2B6FFD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68BF80" w14:textId="77777777" w:rsidR="0095430C" w:rsidRDefault="005B11EB">
            <w:pPr>
              <w:rPr>
                <w:rFonts w:eastAsia="Times New Roman"/>
                <w:lang w:val="en-US"/>
              </w:rPr>
            </w:pPr>
            <w:r>
              <w:rPr>
                <w:rFonts w:eastAsia="Times New Roman"/>
                <w:lang w:val="en-US"/>
              </w:rPr>
              <w:t xml:space="preserve">MPIMatch (M P I Match) </w:t>
            </w:r>
          </w:p>
        </w:tc>
      </w:tr>
      <w:tr w:rsidR="0095430C" w14:paraId="466DD928" w14:textId="77777777">
        <w:trPr>
          <w:divId w:val="1375348270"/>
          <w:tblCellSpacing w:w="15" w:type="dxa"/>
        </w:trPr>
        <w:tc>
          <w:tcPr>
            <w:tcW w:w="0" w:type="auto"/>
            <w:vAlign w:val="center"/>
            <w:hideMark/>
          </w:tcPr>
          <w:p w14:paraId="6BE3D73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C353AD" w14:textId="77777777" w:rsidR="0095430C" w:rsidRDefault="005B11EB">
            <w:pPr>
              <w:rPr>
                <w:rFonts w:eastAsia="Times New Roman"/>
                <w:lang w:val="en-US"/>
              </w:rPr>
            </w:pPr>
            <w:r>
              <w:rPr>
                <w:rFonts w:eastAsia="Times New Roman"/>
                <w:lang w:val="en-US"/>
              </w:rPr>
              <w:t>A Master Patient Index (MPI) assessment of whether a candidate patient record is a match or not</w:t>
            </w:r>
          </w:p>
        </w:tc>
      </w:tr>
      <w:tr w:rsidR="0095430C" w14:paraId="3866888E" w14:textId="77777777">
        <w:trPr>
          <w:divId w:val="1375348270"/>
          <w:tblCellSpacing w:w="15" w:type="dxa"/>
        </w:trPr>
        <w:tc>
          <w:tcPr>
            <w:tcW w:w="0" w:type="auto"/>
            <w:vAlign w:val="center"/>
            <w:hideMark/>
          </w:tcPr>
          <w:p w14:paraId="7F30AE0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91C606" w14:textId="77777777" w:rsidR="0095430C"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95430C" w14:paraId="6134E450" w14:textId="77777777">
        <w:trPr>
          <w:divId w:val="1375348270"/>
          <w:tblCellSpacing w:w="15" w:type="dxa"/>
        </w:trPr>
        <w:tc>
          <w:tcPr>
            <w:tcW w:w="0" w:type="auto"/>
            <w:vAlign w:val="center"/>
            <w:hideMark/>
          </w:tcPr>
          <w:p w14:paraId="50918827" w14:textId="77777777" w:rsidR="0095430C" w:rsidRDefault="0095430C">
            <w:pPr>
              <w:rPr>
                <w:rFonts w:eastAsia="Times New Roman"/>
                <w:lang w:val="en-US"/>
              </w:rPr>
            </w:pPr>
          </w:p>
        </w:tc>
        <w:tc>
          <w:tcPr>
            <w:tcW w:w="0" w:type="auto"/>
            <w:vAlign w:val="center"/>
            <w:hideMark/>
          </w:tcPr>
          <w:p w14:paraId="7A210E77" w14:textId="77777777" w:rsidR="0095430C"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95430C" w14:paraId="1B4FC982" w14:textId="77777777">
        <w:trPr>
          <w:divId w:val="1375348270"/>
          <w:tblCellSpacing w:w="15" w:type="dxa"/>
        </w:trPr>
        <w:tc>
          <w:tcPr>
            <w:tcW w:w="0" w:type="auto"/>
            <w:vAlign w:val="center"/>
            <w:hideMark/>
          </w:tcPr>
          <w:p w14:paraId="4527BF48" w14:textId="77777777" w:rsidR="0095430C" w:rsidRDefault="0095430C">
            <w:pPr>
              <w:rPr>
                <w:rFonts w:eastAsia="Times New Roman"/>
                <w:lang w:val="en-US"/>
              </w:rPr>
            </w:pPr>
          </w:p>
        </w:tc>
        <w:tc>
          <w:tcPr>
            <w:tcW w:w="0" w:type="auto"/>
            <w:vAlign w:val="center"/>
            <w:hideMark/>
          </w:tcPr>
          <w:p w14:paraId="20E20E6A" w14:textId="77777777" w:rsidR="0095430C"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95430C" w14:paraId="413FE76A" w14:textId="77777777">
        <w:trPr>
          <w:divId w:val="1375348270"/>
          <w:tblCellSpacing w:w="15" w:type="dxa"/>
        </w:trPr>
        <w:tc>
          <w:tcPr>
            <w:tcW w:w="0" w:type="auto"/>
            <w:vAlign w:val="center"/>
            <w:hideMark/>
          </w:tcPr>
          <w:p w14:paraId="5EF24143" w14:textId="77777777" w:rsidR="0095430C" w:rsidRDefault="0095430C">
            <w:pPr>
              <w:rPr>
                <w:rFonts w:eastAsia="Times New Roman"/>
                <w:lang w:val="en-US"/>
              </w:rPr>
            </w:pPr>
          </w:p>
        </w:tc>
        <w:tc>
          <w:tcPr>
            <w:tcW w:w="0" w:type="auto"/>
            <w:vAlign w:val="center"/>
            <w:hideMark/>
          </w:tcPr>
          <w:p w14:paraId="0EBE9AA8" w14:textId="77777777" w:rsidR="0095430C"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14:paraId="4B9D92D1" w14:textId="77777777" w:rsidR="0095430C"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95430C" w14:paraId="0DAC30DC" w14:textId="77777777">
        <w:trPr>
          <w:divId w:val="1375348270"/>
          <w:tblCellSpacing w:w="15" w:type="dxa"/>
        </w:trPr>
        <w:tc>
          <w:tcPr>
            <w:tcW w:w="0" w:type="auto"/>
            <w:vAlign w:val="center"/>
            <w:hideMark/>
          </w:tcPr>
          <w:p w14:paraId="771636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A3350B6" w14:textId="77777777" w:rsidR="0095430C" w:rsidRDefault="005B11EB">
            <w:pPr>
              <w:rPr>
                <w:rFonts w:eastAsia="Times New Roman"/>
                <w:lang w:val="en-US"/>
              </w:rPr>
            </w:pPr>
            <w:r>
              <w:rPr>
                <w:rFonts w:eastAsia="Times New Roman"/>
                <w:lang w:val="en-US"/>
              </w:rPr>
              <w:t xml:space="preserve">MaxOccurs (Max Occurs) </w:t>
            </w:r>
          </w:p>
        </w:tc>
      </w:tr>
      <w:tr w:rsidR="0095430C" w14:paraId="4A8455D1" w14:textId="77777777">
        <w:trPr>
          <w:divId w:val="1375348270"/>
          <w:tblCellSpacing w:w="15" w:type="dxa"/>
        </w:trPr>
        <w:tc>
          <w:tcPr>
            <w:tcW w:w="0" w:type="auto"/>
            <w:vAlign w:val="center"/>
            <w:hideMark/>
          </w:tcPr>
          <w:p w14:paraId="21DB1A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860BEC" w14:textId="77777777" w:rsidR="0095430C" w:rsidRDefault="005B11EB">
            <w:pPr>
              <w:rPr>
                <w:rFonts w:eastAsia="Times New Roman"/>
                <w:lang w:val="en-US"/>
              </w:rPr>
            </w:pPr>
            <w:r>
              <w:rPr>
                <w:rFonts w:eastAsia="Times New Roman"/>
                <w:lang w:val="en-US"/>
              </w:rPr>
              <w:t>Flags an element as having unlimited repetitions</w:t>
            </w:r>
          </w:p>
        </w:tc>
      </w:tr>
      <w:tr w:rsidR="0095430C" w14:paraId="53DCC906" w14:textId="77777777">
        <w:trPr>
          <w:divId w:val="1375348270"/>
          <w:tblCellSpacing w:w="15" w:type="dxa"/>
        </w:trPr>
        <w:tc>
          <w:tcPr>
            <w:tcW w:w="0" w:type="auto"/>
            <w:vAlign w:val="center"/>
            <w:hideMark/>
          </w:tcPr>
          <w:p w14:paraId="51DD212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4D69B3" w14:textId="77777777" w:rsidR="0095430C"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14:paraId="5818D294" w14:textId="77777777" w:rsidR="0095430C"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54"/>
      </w:tblGrid>
      <w:tr w:rsidR="0095430C" w14:paraId="5CA8B166" w14:textId="77777777">
        <w:trPr>
          <w:divId w:val="1375348270"/>
          <w:tblCellSpacing w:w="15" w:type="dxa"/>
        </w:trPr>
        <w:tc>
          <w:tcPr>
            <w:tcW w:w="0" w:type="auto"/>
            <w:vAlign w:val="center"/>
            <w:hideMark/>
          </w:tcPr>
          <w:p w14:paraId="4B536B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3FCD02" w14:textId="77777777" w:rsidR="0095430C" w:rsidRDefault="005B11EB">
            <w:pPr>
              <w:rPr>
                <w:rFonts w:eastAsia="Times New Roman"/>
                <w:lang w:val="en-US"/>
              </w:rPr>
            </w:pPr>
            <w:r>
              <w:rPr>
                <w:rFonts w:eastAsia="Times New Roman"/>
                <w:lang w:val="en-US"/>
              </w:rPr>
              <w:t xml:space="preserve">Measmnt-Principle (Measmnt- Principle) </w:t>
            </w:r>
          </w:p>
        </w:tc>
      </w:tr>
      <w:tr w:rsidR="0095430C" w14:paraId="439731B1" w14:textId="77777777">
        <w:trPr>
          <w:divId w:val="1375348270"/>
          <w:tblCellSpacing w:w="15" w:type="dxa"/>
        </w:trPr>
        <w:tc>
          <w:tcPr>
            <w:tcW w:w="0" w:type="auto"/>
            <w:vAlign w:val="center"/>
            <w:hideMark/>
          </w:tcPr>
          <w:p w14:paraId="4EAA709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AD54B2" w14:textId="77777777" w:rsidR="0095430C" w:rsidRDefault="005B11EB">
            <w:pPr>
              <w:rPr>
                <w:rFonts w:eastAsia="Times New Roman"/>
                <w:lang w:val="en-US"/>
              </w:rPr>
            </w:pPr>
            <w:r>
              <w:rPr>
                <w:rFonts w:eastAsia="Times New Roman"/>
                <w:lang w:val="en-US"/>
              </w:rPr>
              <w:t>Different measurement principle supported by the device</w:t>
            </w:r>
          </w:p>
        </w:tc>
      </w:tr>
      <w:tr w:rsidR="0095430C" w14:paraId="761CE5F2" w14:textId="77777777">
        <w:trPr>
          <w:divId w:val="1375348270"/>
          <w:tblCellSpacing w:w="15" w:type="dxa"/>
        </w:trPr>
        <w:tc>
          <w:tcPr>
            <w:tcW w:w="0" w:type="auto"/>
            <w:vAlign w:val="center"/>
            <w:hideMark/>
          </w:tcPr>
          <w:p w14:paraId="1A5A250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4C1DB8" w14:textId="77777777" w:rsidR="0095430C"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95430C" w14:paraId="4351F570" w14:textId="77777777">
        <w:trPr>
          <w:divId w:val="1375348270"/>
          <w:tblCellSpacing w:w="15" w:type="dxa"/>
        </w:trPr>
        <w:tc>
          <w:tcPr>
            <w:tcW w:w="0" w:type="auto"/>
            <w:vAlign w:val="center"/>
            <w:hideMark/>
          </w:tcPr>
          <w:p w14:paraId="4DAE6767" w14:textId="77777777" w:rsidR="0095430C" w:rsidRDefault="0095430C">
            <w:pPr>
              <w:rPr>
                <w:rFonts w:eastAsia="Times New Roman"/>
                <w:lang w:val="en-US"/>
              </w:rPr>
            </w:pPr>
          </w:p>
        </w:tc>
        <w:tc>
          <w:tcPr>
            <w:tcW w:w="0" w:type="auto"/>
            <w:vAlign w:val="center"/>
            <w:hideMark/>
          </w:tcPr>
          <w:p w14:paraId="36C1C93D" w14:textId="77777777" w:rsidR="0095430C"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95430C" w14:paraId="5D2A95E6" w14:textId="77777777">
        <w:trPr>
          <w:divId w:val="1375348270"/>
          <w:tblCellSpacing w:w="15" w:type="dxa"/>
        </w:trPr>
        <w:tc>
          <w:tcPr>
            <w:tcW w:w="0" w:type="auto"/>
            <w:vAlign w:val="center"/>
            <w:hideMark/>
          </w:tcPr>
          <w:p w14:paraId="3A41A015" w14:textId="77777777" w:rsidR="0095430C" w:rsidRDefault="0095430C">
            <w:pPr>
              <w:rPr>
                <w:rFonts w:eastAsia="Times New Roman"/>
                <w:lang w:val="en-US"/>
              </w:rPr>
            </w:pPr>
          </w:p>
        </w:tc>
        <w:tc>
          <w:tcPr>
            <w:tcW w:w="0" w:type="auto"/>
            <w:vAlign w:val="center"/>
            <w:hideMark/>
          </w:tcPr>
          <w:p w14:paraId="02A709AB" w14:textId="77777777" w:rsidR="0095430C"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95430C" w14:paraId="6E0BEF95" w14:textId="77777777">
        <w:trPr>
          <w:divId w:val="1375348270"/>
          <w:tblCellSpacing w:w="15" w:type="dxa"/>
        </w:trPr>
        <w:tc>
          <w:tcPr>
            <w:tcW w:w="0" w:type="auto"/>
            <w:vAlign w:val="center"/>
            <w:hideMark/>
          </w:tcPr>
          <w:p w14:paraId="45C57BE9" w14:textId="77777777" w:rsidR="0095430C" w:rsidRDefault="0095430C">
            <w:pPr>
              <w:rPr>
                <w:rFonts w:eastAsia="Times New Roman"/>
                <w:lang w:val="en-US"/>
              </w:rPr>
            </w:pPr>
          </w:p>
        </w:tc>
        <w:tc>
          <w:tcPr>
            <w:tcW w:w="0" w:type="auto"/>
            <w:vAlign w:val="center"/>
            <w:hideMark/>
          </w:tcPr>
          <w:p w14:paraId="442F84F1" w14:textId="77777777" w:rsidR="0095430C"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95430C" w14:paraId="38723FA6" w14:textId="77777777">
        <w:trPr>
          <w:divId w:val="1375348270"/>
          <w:tblCellSpacing w:w="15" w:type="dxa"/>
        </w:trPr>
        <w:tc>
          <w:tcPr>
            <w:tcW w:w="0" w:type="auto"/>
            <w:vAlign w:val="center"/>
            <w:hideMark/>
          </w:tcPr>
          <w:p w14:paraId="5AF325C2" w14:textId="77777777" w:rsidR="0095430C" w:rsidRDefault="0095430C">
            <w:pPr>
              <w:rPr>
                <w:rFonts w:eastAsia="Times New Roman"/>
                <w:lang w:val="en-US"/>
              </w:rPr>
            </w:pPr>
          </w:p>
        </w:tc>
        <w:tc>
          <w:tcPr>
            <w:tcW w:w="0" w:type="auto"/>
            <w:vAlign w:val="center"/>
            <w:hideMark/>
          </w:tcPr>
          <w:p w14:paraId="3CFC5C6B" w14:textId="77777777" w:rsidR="0095430C"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95430C" w14:paraId="0EFDFC67" w14:textId="77777777">
        <w:trPr>
          <w:divId w:val="1375348270"/>
          <w:tblCellSpacing w:w="15" w:type="dxa"/>
        </w:trPr>
        <w:tc>
          <w:tcPr>
            <w:tcW w:w="0" w:type="auto"/>
            <w:vAlign w:val="center"/>
            <w:hideMark/>
          </w:tcPr>
          <w:p w14:paraId="1200A7C9" w14:textId="77777777" w:rsidR="0095430C" w:rsidRDefault="0095430C">
            <w:pPr>
              <w:rPr>
                <w:rFonts w:eastAsia="Times New Roman"/>
                <w:lang w:val="en-US"/>
              </w:rPr>
            </w:pPr>
          </w:p>
        </w:tc>
        <w:tc>
          <w:tcPr>
            <w:tcW w:w="0" w:type="auto"/>
            <w:vAlign w:val="center"/>
            <w:hideMark/>
          </w:tcPr>
          <w:p w14:paraId="3E3193C0" w14:textId="77777777" w:rsidR="0095430C"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95430C" w14:paraId="5833B8F9" w14:textId="77777777">
        <w:trPr>
          <w:divId w:val="1375348270"/>
          <w:tblCellSpacing w:w="15" w:type="dxa"/>
        </w:trPr>
        <w:tc>
          <w:tcPr>
            <w:tcW w:w="0" w:type="auto"/>
            <w:vAlign w:val="center"/>
            <w:hideMark/>
          </w:tcPr>
          <w:p w14:paraId="40C8B21E" w14:textId="77777777" w:rsidR="0095430C" w:rsidRDefault="0095430C">
            <w:pPr>
              <w:rPr>
                <w:rFonts w:eastAsia="Times New Roman"/>
                <w:lang w:val="en-US"/>
              </w:rPr>
            </w:pPr>
          </w:p>
        </w:tc>
        <w:tc>
          <w:tcPr>
            <w:tcW w:w="0" w:type="auto"/>
            <w:vAlign w:val="center"/>
            <w:hideMark/>
          </w:tcPr>
          <w:p w14:paraId="6E65F34D" w14:textId="77777777" w:rsidR="0095430C"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95430C" w14:paraId="656947FC" w14:textId="77777777">
        <w:trPr>
          <w:divId w:val="1375348270"/>
          <w:tblCellSpacing w:w="15" w:type="dxa"/>
        </w:trPr>
        <w:tc>
          <w:tcPr>
            <w:tcW w:w="0" w:type="auto"/>
            <w:vAlign w:val="center"/>
            <w:hideMark/>
          </w:tcPr>
          <w:p w14:paraId="534C06CA" w14:textId="77777777" w:rsidR="0095430C" w:rsidRDefault="0095430C">
            <w:pPr>
              <w:rPr>
                <w:rFonts w:eastAsia="Times New Roman"/>
                <w:lang w:val="en-US"/>
              </w:rPr>
            </w:pPr>
          </w:p>
        </w:tc>
        <w:tc>
          <w:tcPr>
            <w:tcW w:w="0" w:type="auto"/>
            <w:vAlign w:val="center"/>
            <w:hideMark/>
          </w:tcPr>
          <w:p w14:paraId="26AD6786" w14:textId="77777777" w:rsidR="0095430C"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95430C" w14:paraId="200993C1" w14:textId="77777777">
        <w:trPr>
          <w:divId w:val="1375348270"/>
          <w:tblCellSpacing w:w="15" w:type="dxa"/>
        </w:trPr>
        <w:tc>
          <w:tcPr>
            <w:tcW w:w="0" w:type="auto"/>
            <w:vAlign w:val="center"/>
            <w:hideMark/>
          </w:tcPr>
          <w:p w14:paraId="12FB7341" w14:textId="77777777" w:rsidR="0095430C" w:rsidRDefault="0095430C">
            <w:pPr>
              <w:rPr>
                <w:rFonts w:eastAsia="Times New Roman"/>
                <w:lang w:val="en-US"/>
              </w:rPr>
            </w:pPr>
          </w:p>
        </w:tc>
        <w:tc>
          <w:tcPr>
            <w:tcW w:w="0" w:type="auto"/>
            <w:vAlign w:val="center"/>
            <w:hideMark/>
          </w:tcPr>
          <w:p w14:paraId="53813CE2" w14:textId="77777777" w:rsidR="0095430C"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95430C" w14:paraId="28FA3218" w14:textId="77777777">
        <w:trPr>
          <w:divId w:val="1375348270"/>
          <w:tblCellSpacing w:w="15" w:type="dxa"/>
        </w:trPr>
        <w:tc>
          <w:tcPr>
            <w:tcW w:w="0" w:type="auto"/>
            <w:vAlign w:val="center"/>
            <w:hideMark/>
          </w:tcPr>
          <w:p w14:paraId="2A760AF0" w14:textId="77777777" w:rsidR="0095430C" w:rsidRDefault="0095430C">
            <w:pPr>
              <w:rPr>
                <w:rFonts w:eastAsia="Times New Roman"/>
                <w:lang w:val="en-US"/>
              </w:rPr>
            </w:pPr>
          </w:p>
        </w:tc>
        <w:tc>
          <w:tcPr>
            <w:tcW w:w="0" w:type="auto"/>
            <w:vAlign w:val="center"/>
            <w:hideMark/>
          </w:tcPr>
          <w:p w14:paraId="0D8E5908" w14:textId="77777777" w:rsidR="0095430C"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95430C" w14:paraId="12441B60" w14:textId="77777777">
        <w:trPr>
          <w:divId w:val="1375348270"/>
          <w:tblCellSpacing w:w="15" w:type="dxa"/>
        </w:trPr>
        <w:tc>
          <w:tcPr>
            <w:tcW w:w="0" w:type="auto"/>
            <w:vAlign w:val="center"/>
            <w:hideMark/>
          </w:tcPr>
          <w:p w14:paraId="21608050" w14:textId="77777777" w:rsidR="0095430C" w:rsidRDefault="0095430C">
            <w:pPr>
              <w:rPr>
                <w:rFonts w:eastAsia="Times New Roman"/>
                <w:lang w:val="en-US"/>
              </w:rPr>
            </w:pPr>
          </w:p>
        </w:tc>
        <w:tc>
          <w:tcPr>
            <w:tcW w:w="0" w:type="auto"/>
            <w:vAlign w:val="center"/>
            <w:hideMark/>
          </w:tcPr>
          <w:p w14:paraId="0E273C61" w14:textId="77777777" w:rsidR="0095430C"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14:paraId="59DAE5F3" w14:textId="77777777" w:rsidR="0095430C"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3287FA" w14:textId="77777777">
        <w:trPr>
          <w:divId w:val="1375348270"/>
          <w:tblCellSpacing w:w="15" w:type="dxa"/>
        </w:trPr>
        <w:tc>
          <w:tcPr>
            <w:tcW w:w="0" w:type="auto"/>
            <w:vAlign w:val="center"/>
            <w:hideMark/>
          </w:tcPr>
          <w:p w14:paraId="3DB47E5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05F61AA" w14:textId="77777777" w:rsidR="0095430C" w:rsidRDefault="005B11EB">
            <w:pPr>
              <w:rPr>
                <w:rFonts w:eastAsia="Times New Roman"/>
                <w:lang w:val="en-US"/>
              </w:rPr>
            </w:pPr>
            <w:r>
              <w:rPr>
                <w:rFonts w:eastAsia="Times New Roman"/>
                <w:lang w:val="en-US"/>
              </w:rPr>
              <w:t xml:space="preserve">MedicationAdministrationStatus (Medication Administration Status) </w:t>
            </w:r>
          </w:p>
        </w:tc>
      </w:tr>
      <w:tr w:rsidR="0095430C" w14:paraId="04F76F25" w14:textId="77777777">
        <w:trPr>
          <w:divId w:val="1375348270"/>
          <w:tblCellSpacing w:w="15" w:type="dxa"/>
        </w:trPr>
        <w:tc>
          <w:tcPr>
            <w:tcW w:w="0" w:type="auto"/>
            <w:vAlign w:val="center"/>
            <w:hideMark/>
          </w:tcPr>
          <w:p w14:paraId="0B977E2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DCE78A7" w14:textId="77777777" w:rsidR="0095430C" w:rsidRDefault="005B11EB">
            <w:pPr>
              <w:rPr>
                <w:rFonts w:eastAsia="Times New Roman"/>
                <w:lang w:val="en-US"/>
              </w:rPr>
            </w:pPr>
            <w:r>
              <w:rPr>
                <w:rFonts w:eastAsia="Times New Roman"/>
                <w:lang w:val="en-US"/>
              </w:rPr>
              <w:t>A set of codes indicating the current status of a MedicationAdministration</w:t>
            </w:r>
          </w:p>
        </w:tc>
      </w:tr>
      <w:tr w:rsidR="0095430C" w14:paraId="140AFCCC" w14:textId="77777777">
        <w:trPr>
          <w:divId w:val="1375348270"/>
          <w:tblCellSpacing w:w="15" w:type="dxa"/>
        </w:trPr>
        <w:tc>
          <w:tcPr>
            <w:tcW w:w="0" w:type="auto"/>
            <w:vAlign w:val="center"/>
            <w:hideMark/>
          </w:tcPr>
          <w:p w14:paraId="236F95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B6709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95430C" w14:paraId="544F99A2" w14:textId="77777777">
        <w:trPr>
          <w:divId w:val="1375348270"/>
          <w:tblCellSpacing w:w="15" w:type="dxa"/>
        </w:trPr>
        <w:tc>
          <w:tcPr>
            <w:tcW w:w="0" w:type="auto"/>
            <w:vAlign w:val="center"/>
            <w:hideMark/>
          </w:tcPr>
          <w:p w14:paraId="0490D5B6" w14:textId="77777777" w:rsidR="0095430C" w:rsidRDefault="0095430C">
            <w:pPr>
              <w:rPr>
                <w:rFonts w:eastAsia="Times New Roman"/>
                <w:lang w:val="en-US"/>
              </w:rPr>
            </w:pPr>
          </w:p>
        </w:tc>
        <w:tc>
          <w:tcPr>
            <w:tcW w:w="0" w:type="auto"/>
            <w:vAlign w:val="center"/>
            <w:hideMark/>
          </w:tcPr>
          <w:p w14:paraId="4363520D"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95430C" w14:paraId="094484BB" w14:textId="77777777">
        <w:trPr>
          <w:divId w:val="1375348270"/>
          <w:tblCellSpacing w:w="15" w:type="dxa"/>
        </w:trPr>
        <w:tc>
          <w:tcPr>
            <w:tcW w:w="0" w:type="auto"/>
            <w:vAlign w:val="center"/>
            <w:hideMark/>
          </w:tcPr>
          <w:p w14:paraId="0CC5BEAF" w14:textId="77777777" w:rsidR="0095430C" w:rsidRDefault="0095430C">
            <w:pPr>
              <w:rPr>
                <w:rFonts w:eastAsia="Times New Roman"/>
                <w:lang w:val="en-US"/>
              </w:rPr>
            </w:pPr>
          </w:p>
        </w:tc>
        <w:tc>
          <w:tcPr>
            <w:tcW w:w="0" w:type="auto"/>
            <w:vAlign w:val="center"/>
            <w:hideMark/>
          </w:tcPr>
          <w:p w14:paraId="1931097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95430C" w14:paraId="411082A4" w14:textId="77777777">
        <w:trPr>
          <w:divId w:val="1375348270"/>
          <w:tblCellSpacing w:w="15" w:type="dxa"/>
        </w:trPr>
        <w:tc>
          <w:tcPr>
            <w:tcW w:w="0" w:type="auto"/>
            <w:vAlign w:val="center"/>
            <w:hideMark/>
          </w:tcPr>
          <w:p w14:paraId="24A4A864" w14:textId="77777777" w:rsidR="0095430C" w:rsidRDefault="0095430C">
            <w:pPr>
              <w:rPr>
                <w:rFonts w:eastAsia="Times New Roman"/>
                <w:lang w:val="en-US"/>
              </w:rPr>
            </w:pPr>
          </w:p>
        </w:tc>
        <w:tc>
          <w:tcPr>
            <w:tcW w:w="0" w:type="auto"/>
            <w:vAlign w:val="center"/>
            <w:hideMark/>
          </w:tcPr>
          <w:p w14:paraId="5BDCCF7B"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95430C" w14:paraId="4CC4187B" w14:textId="77777777">
        <w:trPr>
          <w:divId w:val="1375348270"/>
          <w:tblCellSpacing w:w="15" w:type="dxa"/>
        </w:trPr>
        <w:tc>
          <w:tcPr>
            <w:tcW w:w="0" w:type="auto"/>
            <w:vAlign w:val="center"/>
            <w:hideMark/>
          </w:tcPr>
          <w:p w14:paraId="3170A911" w14:textId="77777777" w:rsidR="0095430C" w:rsidRDefault="0095430C">
            <w:pPr>
              <w:rPr>
                <w:rFonts w:eastAsia="Times New Roman"/>
                <w:lang w:val="en-US"/>
              </w:rPr>
            </w:pPr>
          </w:p>
        </w:tc>
        <w:tc>
          <w:tcPr>
            <w:tcW w:w="0" w:type="auto"/>
            <w:vAlign w:val="center"/>
            <w:hideMark/>
          </w:tcPr>
          <w:p w14:paraId="4A12C2B3"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14:paraId="19EBFD27" w14:textId="77777777" w:rsidR="0095430C"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39D517" w14:textId="77777777">
        <w:trPr>
          <w:divId w:val="1375348270"/>
          <w:tblCellSpacing w:w="15" w:type="dxa"/>
        </w:trPr>
        <w:tc>
          <w:tcPr>
            <w:tcW w:w="0" w:type="auto"/>
            <w:vAlign w:val="center"/>
            <w:hideMark/>
          </w:tcPr>
          <w:p w14:paraId="0D5B8C2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C1D4702" w14:textId="77777777" w:rsidR="0095430C" w:rsidRDefault="005B11EB">
            <w:pPr>
              <w:rPr>
                <w:rFonts w:eastAsia="Times New Roman"/>
                <w:lang w:val="en-US"/>
              </w:rPr>
            </w:pPr>
            <w:r>
              <w:rPr>
                <w:rFonts w:eastAsia="Times New Roman"/>
                <w:lang w:val="en-US"/>
              </w:rPr>
              <w:t xml:space="preserve">MedicationDispenseStatus (Medication Dispense Status) </w:t>
            </w:r>
          </w:p>
        </w:tc>
      </w:tr>
      <w:tr w:rsidR="0095430C" w14:paraId="5F442E74" w14:textId="77777777">
        <w:trPr>
          <w:divId w:val="1375348270"/>
          <w:tblCellSpacing w:w="15" w:type="dxa"/>
        </w:trPr>
        <w:tc>
          <w:tcPr>
            <w:tcW w:w="0" w:type="auto"/>
            <w:vAlign w:val="center"/>
            <w:hideMark/>
          </w:tcPr>
          <w:p w14:paraId="77B0CA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551645" w14:textId="77777777" w:rsidR="0095430C" w:rsidRDefault="005B11EB">
            <w:pPr>
              <w:rPr>
                <w:rFonts w:eastAsia="Times New Roman"/>
                <w:lang w:val="en-US"/>
              </w:rPr>
            </w:pPr>
            <w:r>
              <w:rPr>
                <w:rFonts w:eastAsia="Times New Roman"/>
                <w:lang w:val="en-US"/>
              </w:rPr>
              <w:t>A code specifying the state of the dispense event. Describes the lifecycle of the dispense.</w:t>
            </w:r>
          </w:p>
        </w:tc>
      </w:tr>
      <w:tr w:rsidR="0095430C" w14:paraId="6C9584EA" w14:textId="77777777">
        <w:trPr>
          <w:divId w:val="1375348270"/>
          <w:tblCellSpacing w:w="15" w:type="dxa"/>
        </w:trPr>
        <w:tc>
          <w:tcPr>
            <w:tcW w:w="0" w:type="auto"/>
            <w:vAlign w:val="center"/>
            <w:hideMark/>
          </w:tcPr>
          <w:p w14:paraId="55B70CB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702DAF"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dispense has started but has not yet completed. </w:t>
            </w:r>
          </w:p>
        </w:tc>
      </w:tr>
      <w:tr w:rsidR="0095430C" w14:paraId="3BA67BD9" w14:textId="77777777">
        <w:trPr>
          <w:divId w:val="1375348270"/>
          <w:tblCellSpacing w:w="15" w:type="dxa"/>
        </w:trPr>
        <w:tc>
          <w:tcPr>
            <w:tcW w:w="0" w:type="auto"/>
            <w:vAlign w:val="center"/>
            <w:hideMark/>
          </w:tcPr>
          <w:p w14:paraId="3F18E5E4" w14:textId="77777777" w:rsidR="0095430C" w:rsidRDefault="0095430C">
            <w:pPr>
              <w:rPr>
                <w:rFonts w:eastAsia="Times New Roman"/>
                <w:lang w:val="en-US"/>
              </w:rPr>
            </w:pPr>
          </w:p>
        </w:tc>
        <w:tc>
          <w:tcPr>
            <w:tcW w:w="0" w:type="auto"/>
            <w:vAlign w:val="center"/>
            <w:hideMark/>
          </w:tcPr>
          <w:p w14:paraId="3938306C"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95430C" w14:paraId="37B508A0" w14:textId="77777777">
        <w:trPr>
          <w:divId w:val="1375348270"/>
          <w:tblCellSpacing w:w="15" w:type="dxa"/>
        </w:trPr>
        <w:tc>
          <w:tcPr>
            <w:tcW w:w="0" w:type="auto"/>
            <w:vAlign w:val="center"/>
            <w:hideMark/>
          </w:tcPr>
          <w:p w14:paraId="7CE9FAC9" w14:textId="77777777" w:rsidR="0095430C" w:rsidRDefault="0095430C">
            <w:pPr>
              <w:rPr>
                <w:rFonts w:eastAsia="Times New Roman"/>
                <w:lang w:val="en-US"/>
              </w:rPr>
            </w:pPr>
          </w:p>
        </w:tc>
        <w:tc>
          <w:tcPr>
            <w:tcW w:w="0" w:type="auto"/>
            <w:vAlign w:val="center"/>
            <w:hideMark/>
          </w:tcPr>
          <w:p w14:paraId="3746F1BF"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dispense have occurred. </w:t>
            </w:r>
          </w:p>
        </w:tc>
      </w:tr>
      <w:tr w:rsidR="0095430C" w14:paraId="1CEBB139" w14:textId="77777777">
        <w:trPr>
          <w:divId w:val="1375348270"/>
          <w:tblCellSpacing w:w="15" w:type="dxa"/>
        </w:trPr>
        <w:tc>
          <w:tcPr>
            <w:tcW w:w="0" w:type="auto"/>
            <w:vAlign w:val="center"/>
            <w:hideMark/>
          </w:tcPr>
          <w:p w14:paraId="3718AC9B" w14:textId="77777777" w:rsidR="0095430C" w:rsidRDefault="0095430C">
            <w:pPr>
              <w:rPr>
                <w:rFonts w:eastAsia="Times New Roman"/>
                <w:lang w:val="en-US"/>
              </w:rPr>
            </w:pPr>
          </w:p>
        </w:tc>
        <w:tc>
          <w:tcPr>
            <w:tcW w:w="0" w:type="auto"/>
            <w:vAlign w:val="center"/>
            <w:hideMark/>
          </w:tcPr>
          <w:p w14:paraId="48A27EEA" w14:textId="77777777" w:rsidR="0095430C" w:rsidRDefault="005B11EB">
            <w:pPr>
              <w:rPr>
                <w:rFonts w:eastAsia="Times New Roman"/>
                <w:lang w:val="en-US"/>
              </w:rPr>
            </w:pPr>
            <w:r>
              <w:rPr>
                <w:rFonts w:eastAsia="Times New Roman"/>
                <w:b/>
                <w:bCs/>
                <w:lang w:val="en-US"/>
              </w:rPr>
              <w:t xml:space="preserve">Entered in-Error: </w:t>
            </w:r>
            <w:r>
              <w:rPr>
                <w:rFonts w:eastAsia="Times New Roman"/>
                <w:lang w:val="en-US"/>
              </w:rPr>
              <w:t xml:space="preserve">The dispense was entered in error and therefore nullified. </w:t>
            </w:r>
          </w:p>
        </w:tc>
      </w:tr>
      <w:tr w:rsidR="0095430C" w14:paraId="0849C8DB" w14:textId="77777777">
        <w:trPr>
          <w:divId w:val="1375348270"/>
          <w:tblCellSpacing w:w="15" w:type="dxa"/>
        </w:trPr>
        <w:tc>
          <w:tcPr>
            <w:tcW w:w="0" w:type="auto"/>
            <w:vAlign w:val="center"/>
            <w:hideMark/>
          </w:tcPr>
          <w:p w14:paraId="18FAA5DC" w14:textId="77777777" w:rsidR="0095430C" w:rsidRDefault="0095430C">
            <w:pPr>
              <w:rPr>
                <w:rFonts w:eastAsia="Times New Roman"/>
                <w:lang w:val="en-US"/>
              </w:rPr>
            </w:pPr>
          </w:p>
        </w:tc>
        <w:tc>
          <w:tcPr>
            <w:tcW w:w="0" w:type="auto"/>
            <w:vAlign w:val="center"/>
            <w:hideMark/>
          </w:tcPr>
          <w:p w14:paraId="62B9ADB4"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dispense have been permanently halted, before all of them occurred. </w:t>
            </w:r>
          </w:p>
        </w:tc>
      </w:tr>
    </w:tbl>
    <w:p w14:paraId="11AB33B5" w14:textId="77777777" w:rsidR="0095430C"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9A706FA" w14:textId="77777777">
        <w:trPr>
          <w:divId w:val="1375348270"/>
          <w:tblCellSpacing w:w="15" w:type="dxa"/>
        </w:trPr>
        <w:tc>
          <w:tcPr>
            <w:tcW w:w="0" w:type="auto"/>
            <w:vAlign w:val="center"/>
            <w:hideMark/>
          </w:tcPr>
          <w:p w14:paraId="6FEB586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AC5E36" w14:textId="77777777" w:rsidR="0095430C" w:rsidRDefault="005B11EB">
            <w:pPr>
              <w:rPr>
                <w:rFonts w:eastAsia="Times New Roman"/>
                <w:lang w:val="en-US"/>
              </w:rPr>
            </w:pPr>
            <w:r>
              <w:rPr>
                <w:rFonts w:eastAsia="Times New Roman"/>
                <w:lang w:val="en-US"/>
              </w:rPr>
              <w:t xml:space="preserve">MedicationOrderStatus (Medication Order Status) </w:t>
            </w:r>
          </w:p>
        </w:tc>
      </w:tr>
      <w:tr w:rsidR="0095430C" w14:paraId="5C9E2C46" w14:textId="77777777">
        <w:trPr>
          <w:divId w:val="1375348270"/>
          <w:tblCellSpacing w:w="15" w:type="dxa"/>
        </w:trPr>
        <w:tc>
          <w:tcPr>
            <w:tcW w:w="0" w:type="auto"/>
            <w:vAlign w:val="center"/>
            <w:hideMark/>
          </w:tcPr>
          <w:p w14:paraId="37C351A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1F58CA" w14:textId="77777777" w:rsidR="0095430C" w:rsidRDefault="005B11EB">
            <w:pPr>
              <w:rPr>
                <w:rFonts w:eastAsia="Times New Roman"/>
                <w:lang w:val="en-US"/>
              </w:rPr>
            </w:pPr>
            <w:r>
              <w:rPr>
                <w:rFonts w:eastAsia="Times New Roman"/>
                <w:lang w:val="en-US"/>
              </w:rPr>
              <w:t>A code specifying the state of the prescribing event. Describes the lifecycle of the prescription.</w:t>
            </w:r>
          </w:p>
        </w:tc>
      </w:tr>
      <w:tr w:rsidR="0095430C" w14:paraId="162740B2" w14:textId="77777777">
        <w:trPr>
          <w:divId w:val="1375348270"/>
          <w:tblCellSpacing w:w="15" w:type="dxa"/>
        </w:trPr>
        <w:tc>
          <w:tcPr>
            <w:tcW w:w="0" w:type="auto"/>
            <w:vAlign w:val="center"/>
            <w:hideMark/>
          </w:tcPr>
          <w:p w14:paraId="3B15730A"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40EB18E8"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95430C" w14:paraId="4085884A" w14:textId="77777777">
        <w:trPr>
          <w:divId w:val="1375348270"/>
          <w:tblCellSpacing w:w="15" w:type="dxa"/>
        </w:trPr>
        <w:tc>
          <w:tcPr>
            <w:tcW w:w="0" w:type="auto"/>
            <w:vAlign w:val="center"/>
            <w:hideMark/>
          </w:tcPr>
          <w:p w14:paraId="7AE999EB" w14:textId="77777777" w:rsidR="0095430C" w:rsidRDefault="0095430C">
            <w:pPr>
              <w:rPr>
                <w:rFonts w:eastAsia="Times New Roman"/>
                <w:lang w:val="en-US"/>
              </w:rPr>
            </w:pPr>
          </w:p>
        </w:tc>
        <w:tc>
          <w:tcPr>
            <w:tcW w:w="0" w:type="auto"/>
            <w:vAlign w:val="center"/>
            <w:hideMark/>
          </w:tcPr>
          <w:p w14:paraId="6EC2C17B"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95430C" w14:paraId="2E22AF31" w14:textId="77777777">
        <w:trPr>
          <w:divId w:val="1375348270"/>
          <w:tblCellSpacing w:w="15" w:type="dxa"/>
        </w:trPr>
        <w:tc>
          <w:tcPr>
            <w:tcW w:w="0" w:type="auto"/>
            <w:vAlign w:val="center"/>
            <w:hideMark/>
          </w:tcPr>
          <w:p w14:paraId="5DCA5B6B" w14:textId="77777777" w:rsidR="0095430C" w:rsidRDefault="0095430C">
            <w:pPr>
              <w:rPr>
                <w:rFonts w:eastAsia="Times New Roman"/>
                <w:lang w:val="en-US"/>
              </w:rPr>
            </w:pPr>
          </w:p>
        </w:tc>
        <w:tc>
          <w:tcPr>
            <w:tcW w:w="0" w:type="auto"/>
            <w:vAlign w:val="center"/>
            <w:hideMark/>
          </w:tcPr>
          <w:p w14:paraId="3721FE3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95430C" w14:paraId="3FF75CE8" w14:textId="77777777">
        <w:trPr>
          <w:divId w:val="1375348270"/>
          <w:tblCellSpacing w:w="15" w:type="dxa"/>
        </w:trPr>
        <w:tc>
          <w:tcPr>
            <w:tcW w:w="0" w:type="auto"/>
            <w:vAlign w:val="center"/>
            <w:hideMark/>
          </w:tcPr>
          <w:p w14:paraId="03A7C684" w14:textId="77777777" w:rsidR="0095430C" w:rsidRDefault="0095430C">
            <w:pPr>
              <w:rPr>
                <w:rFonts w:eastAsia="Times New Roman"/>
                <w:lang w:val="en-US"/>
              </w:rPr>
            </w:pPr>
          </w:p>
        </w:tc>
        <w:tc>
          <w:tcPr>
            <w:tcW w:w="0" w:type="auto"/>
            <w:vAlign w:val="center"/>
            <w:hideMark/>
          </w:tcPr>
          <w:p w14:paraId="56777604"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95430C" w14:paraId="5189F97E" w14:textId="77777777">
        <w:trPr>
          <w:divId w:val="1375348270"/>
          <w:tblCellSpacing w:w="15" w:type="dxa"/>
        </w:trPr>
        <w:tc>
          <w:tcPr>
            <w:tcW w:w="0" w:type="auto"/>
            <w:vAlign w:val="center"/>
            <w:hideMark/>
          </w:tcPr>
          <w:p w14:paraId="0FB407E0" w14:textId="77777777" w:rsidR="0095430C" w:rsidRDefault="0095430C">
            <w:pPr>
              <w:rPr>
                <w:rFonts w:eastAsia="Times New Roman"/>
                <w:lang w:val="en-US"/>
              </w:rPr>
            </w:pPr>
          </w:p>
        </w:tc>
        <w:tc>
          <w:tcPr>
            <w:tcW w:w="0" w:type="auto"/>
            <w:vAlign w:val="center"/>
            <w:hideMark/>
          </w:tcPr>
          <w:p w14:paraId="089EDCD1"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95430C" w14:paraId="628E4082" w14:textId="77777777">
        <w:trPr>
          <w:divId w:val="1375348270"/>
          <w:tblCellSpacing w:w="15" w:type="dxa"/>
        </w:trPr>
        <w:tc>
          <w:tcPr>
            <w:tcW w:w="0" w:type="auto"/>
            <w:vAlign w:val="center"/>
            <w:hideMark/>
          </w:tcPr>
          <w:p w14:paraId="35354020" w14:textId="77777777" w:rsidR="0095430C" w:rsidRDefault="0095430C">
            <w:pPr>
              <w:rPr>
                <w:rFonts w:eastAsia="Times New Roman"/>
                <w:lang w:val="en-US"/>
              </w:rPr>
            </w:pPr>
          </w:p>
        </w:tc>
        <w:tc>
          <w:tcPr>
            <w:tcW w:w="0" w:type="auto"/>
            <w:vAlign w:val="center"/>
            <w:hideMark/>
          </w:tcPr>
          <w:p w14:paraId="56E9CDEF"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needs to be run through decision support process. </w:t>
            </w:r>
          </w:p>
        </w:tc>
      </w:tr>
    </w:tbl>
    <w:p w14:paraId="064DB0A5" w14:textId="77777777" w:rsidR="0095430C"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95430C" w14:paraId="78DCB79F" w14:textId="77777777">
        <w:trPr>
          <w:divId w:val="1375348270"/>
          <w:tblCellSpacing w:w="15" w:type="dxa"/>
        </w:trPr>
        <w:tc>
          <w:tcPr>
            <w:tcW w:w="0" w:type="auto"/>
            <w:vAlign w:val="center"/>
            <w:hideMark/>
          </w:tcPr>
          <w:p w14:paraId="6D7E4F4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B35BFD" w14:textId="77777777" w:rsidR="0095430C" w:rsidRDefault="005B11EB">
            <w:pPr>
              <w:rPr>
                <w:rFonts w:eastAsia="Times New Roman"/>
                <w:lang w:val="en-US"/>
              </w:rPr>
            </w:pPr>
            <w:r>
              <w:rPr>
                <w:rFonts w:eastAsia="Times New Roman"/>
                <w:lang w:val="en-US"/>
              </w:rPr>
              <w:t xml:space="preserve">MedicationStatementStatus (Medication Statement Status) </w:t>
            </w:r>
          </w:p>
        </w:tc>
      </w:tr>
      <w:tr w:rsidR="0095430C" w14:paraId="4179EFF3" w14:textId="77777777">
        <w:trPr>
          <w:divId w:val="1375348270"/>
          <w:tblCellSpacing w:w="15" w:type="dxa"/>
        </w:trPr>
        <w:tc>
          <w:tcPr>
            <w:tcW w:w="0" w:type="auto"/>
            <w:vAlign w:val="center"/>
            <w:hideMark/>
          </w:tcPr>
          <w:p w14:paraId="467D503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7C0934" w14:textId="77777777" w:rsidR="0095430C" w:rsidRDefault="005B11EB">
            <w:pPr>
              <w:rPr>
                <w:rFonts w:eastAsia="Times New Roman"/>
                <w:lang w:val="en-US"/>
              </w:rPr>
            </w:pPr>
            <w:r>
              <w:rPr>
                <w:rFonts w:eastAsia="Times New Roman"/>
                <w:lang w:val="en-US"/>
              </w:rPr>
              <w:t>A set of codes indicating the current status of a MedicationStatement</w:t>
            </w:r>
          </w:p>
        </w:tc>
      </w:tr>
      <w:tr w:rsidR="0095430C" w14:paraId="5707E515" w14:textId="77777777">
        <w:trPr>
          <w:divId w:val="1375348270"/>
          <w:tblCellSpacing w:w="15" w:type="dxa"/>
        </w:trPr>
        <w:tc>
          <w:tcPr>
            <w:tcW w:w="0" w:type="auto"/>
            <w:vAlign w:val="center"/>
            <w:hideMark/>
          </w:tcPr>
          <w:p w14:paraId="7DF711D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7574A0"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95430C" w14:paraId="78841853" w14:textId="77777777">
        <w:trPr>
          <w:divId w:val="1375348270"/>
          <w:tblCellSpacing w:w="15" w:type="dxa"/>
        </w:trPr>
        <w:tc>
          <w:tcPr>
            <w:tcW w:w="0" w:type="auto"/>
            <w:vAlign w:val="center"/>
            <w:hideMark/>
          </w:tcPr>
          <w:p w14:paraId="64EC30FE" w14:textId="77777777" w:rsidR="0095430C" w:rsidRDefault="0095430C">
            <w:pPr>
              <w:rPr>
                <w:rFonts w:eastAsia="Times New Roman"/>
                <w:lang w:val="en-US"/>
              </w:rPr>
            </w:pPr>
          </w:p>
        </w:tc>
        <w:tc>
          <w:tcPr>
            <w:tcW w:w="0" w:type="auto"/>
            <w:vAlign w:val="center"/>
            <w:hideMark/>
          </w:tcPr>
          <w:p w14:paraId="54205C5C"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95430C" w14:paraId="23FBA864" w14:textId="77777777">
        <w:trPr>
          <w:divId w:val="1375348270"/>
          <w:tblCellSpacing w:w="15" w:type="dxa"/>
        </w:trPr>
        <w:tc>
          <w:tcPr>
            <w:tcW w:w="0" w:type="auto"/>
            <w:vAlign w:val="center"/>
            <w:hideMark/>
          </w:tcPr>
          <w:p w14:paraId="7EA61F5C" w14:textId="77777777" w:rsidR="0095430C" w:rsidRDefault="0095430C">
            <w:pPr>
              <w:rPr>
                <w:rFonts w:eastAsia="Times New Roman"/>
                <w:lang w:val="en-US"/>
              </w:rPr>
            </w:pPr>
          </w:p>
        </w:tc>
        <w:tc>
          <w:tcPr>
            <w:tcW w:w="0" w:type="auto"/>
            <w:vAlign w:val="center"/>
            <w:hideMark/>
          </w:tcPr>
          <w:p w14:paraId="460E0C5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95430C" w14:paraId="45A9F00D" w14:textId="77777777">
        <w:trPr>
          <w:divId w:val="1375348270"/>
          <w:tblCellSpacing w:w="15" w:type="dxa"/>
        </w:trPr>
        <w:tc>
          <w:tcPr>
            <w:tcW w:w="0" w:type="auto"/>
            <w:vAlign w:val="center"/>
            <w:hideMark/>
          </w:tcPr>
          <w:p w14:paraId="0877CED0" w14:textId="77777777" w:rsidR="0095430C" w:rsidRDefault="0095430C">
            <w:pPr>
              <w:rPr>
                <w:rFonts w:eastAsia="Times New Roman"/>
                <w:lang w:val="en-US"/>
              </w:rPr>
            </w:pPr>
          </w:p>
        </w:tc>
        <w:tc>
          <w:tcPr>
            <w:tcW w:w="0" w:type="auto"/>
            <w:vAlign w:val="center"/>
            <w:hideMark/>
          </w:tcPr>
          <w:p w14:paraId="7745A3CD" w14:textId="77777777" w:rsidR="0095430C"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14:paraId="236AF0E0" w14:textId="77777777" w:rsidR="0095430C"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4C3CAC9" w14:textId="77777777">
        <w:trPr>
          <w:divId w:val="1375348270"/>
          <w:tblCellSpacing w:w="15" w:type="dxa"/>
        </w:trPr>
        <w:tc>
          <w:tcPr>
            <w:tcW w:w="0" w:type="auto"/>
            <w:vAlign w:val="center"/>
            <w:hideMark/>
          </w:tcPr>
          <w:p w14:paraId="58A7862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DD2A2FF" w14:textId="77777777" w:rsidR="0095430C" w:rsidRDefault="005B11EB">
            <w:pPr>
              <w:rPr>
                <w:rFonts w:eastAsia="Times New Roman"/>
                <w:lang w:val="en-US"/>
              </w:rPr>
            </w:pPr>
            <w:r>
              <w:rPr>
                <w:rFonts w:eastAsia="Times New Roman"/>
                <w:lang w:val="en-US"/>
              </w:rPr>
              <w:t xml:space="preserve">MessageEvent (Message Event) </w:t>
            </w:r>
          </w:p>
        </w:tc>
      </w:tr>
      <w:tr w:rsidR="0095430C" w14:paraId="04A59A37" w14:textId="77777777">
        <w:trPr>
          <w:divId w:val="1375348270"/>
          <w:tblCellSpacing w:w="15" w:type="dxa"/>
        </w:trPr>
        <w:tc>
          <w:tcPr>
            <w:tcW w:w="0" w:type="auto"/>
            <w:vAlign w:val="center"/>
            <w:hideMark/>
          </w:tcPr>
          <w:p w14:paraId="664732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70C0E9" w14:textId="77777777" w:rsidR="0095430C" w:rsidRDefault="005B11EB">
            <w:pPr>
              <w:rPr>
                <w:rFonts w:eastAsia="Times New Roman"/>
                <w:lang w:val="en-US"/>
              </w:rPr>
            </w:pPr>
            <w:r>
              <w:rPr>
                <w:rFonts w:eastAsia="Times New Roman"/>
                <w:lang w:val="en-US"/>
              </w:rPr>
              <w:t>One of the message events defined as part of FHIR</w:t>
            </w:r>
          </w:p>
        </w:tc>
      </w:tr>
      <w:tr w:rsidR="0095430C" w14:paraId="7B908CD2" w14:textId="77777777">
        <w:trPr>
          <w:divId w:val="1375348270"/>
          <w:tblCellSpacing w:w="15" w:type="dxa"/>
        </w:trPr>
        <w:tc>
          <w:tcPr>
            <w:tcW w:w="0" w:type="auto"/>
            <w:vAlign w:val="center"/>
            <w:hideMark/>
          </w:tcPr>
          <w:p w14:paraId="6019F53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E11286" w14:textId="77777777" w:rsidR="0095430C"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95430C" w14:paraId="2D924518" w14:textId="77777777">
        <w:trPr>
          <w:divId w:val="1375348270"/>
          <w:tblCellSpacing w:w="15" w:type="dxa"/>
        </w:trPr>
        <w:tc>
          <w:tcPr>
            <w:tcW w:w="0" w:type="auto"/>
            <w:vAlign w:val="center"/>
            <w:hideMark/>
          </w:tcPr>
          <w:p w14:paraId="737754F0" w14:textId="77777777" w:rsidR="0095430C" w:rsidRDefault="0095430C">
            <w:pPr>
              <w:rPr>
                <w:rFonts w:eastAsia="Times New Roman"/>
                <w:lang w:val="en-US"/>
              </w:rPr>
            </w:pPr>
          </w:p>
        </w:tc>
        <w:tc>
          <w:tcPr>
            <w:tcW w:w="0" w:type="auto"/>
            <w:vAlign w:val="center"/>
            <w:hideMark/>
          </w:tcPr>
          <w:p w14:paraId="440276BF" w14:textId="77777777" w:rsidR="0095430C"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95430C" w14:paraId="0CD86EAB" w14:textId="77777777">
        <w:trPr>
          <w:divId w:val="1375348270"/>
          <w:tblCellSpacing w:w="15" w:type="dxa"/>
        </w:trPr>
        <w:tc>
          <w:tcPr>
            <w:tcW w:w="0" w:type="auto"/>
            <w:vAlign w:val="center"/>
            <w:hideMark/>
          </w:tcPr>
          <w:p w14:paraId="5F717D0A" w14:textId="77777777" w:rsidR="0095430C" w:rsidRDefault="0095430C">
            <w:pPr>
              <w:rPr>
                <w:rFonts w:eastAsia="Times New Roman"/>
                <w:lang w:val="en-US"/>
              </w:rPr>
            </w:pPr>
          </w:p>
        </w:tc>
        <w:tc>
          <w:tcPr>
            <w:tcW w:w="0" w:type="auto"/>
            <w:vAlign w:val="center"/>
            <w:hideMark/>
          </w:tcPr>
          <w:p w14:paraId="1FD6C1E0" w14:textId="77777777" w:rsidR="0095430C"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95430C" w14:paraId="35810788" w14:textId="77777777">
        <w:trPr>
          <w:divId w:val="1375348270"/>
          <w:tblCellSpacing w:w="15" w:type="dxa"/>
        </w:trPr>
        <w:tc>
          <w:tcPr>
            <w:tcW w:w="0" w:type="auto"/>
            <w:vAlign w:val="center"/>
            <w:hideMark/>
          </w:tcPr>
          <w:p w14:paraId="661A43C0" w14:textId="77777777" w:rsidR="0095430C" w:rsidRDefault="0095430C">
            <w:pPr>
              <w:rPr>
                <w:rFonts w:eastAsia="Times New Roman"/>
                <w:lang w:val="en-US"/>
              </w:rPr>
            </w:pPr>
          </w:p>
        </w:tc>
        <w:tc>
          <w:tcPr>
            <w:tcW w:w="0" w:type="auto"/>
            <w:vAlign w:val="center"/>
            <w:hideMark/>
          </w:tcPr>
          <w:p w14:paraId="18A60E58" w14:textId="77777777" w:rsidR="0095430C"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95430C" w14:paraId="019410F3" w14:textId="77777777">
        <w:trPr>
          <w:divId w:val="1375348270"/>
          <w:tblCellSpacing w:w="15" w:type="dxa"/>
        </w:trPr>
        <w:tc>
          <w:tcPr>
            <w:tcW w:w="0" w:type="auto"/>
            <w:vAlign w:val="center"/>
            <w:hideMark/>
          </w:tcPr>
          <w:p w14:paraId="320AC3C6" w14:textId="77777777" w:rsidR="0095430C" w:rsidRDefault="0095430C">
            <w:pPr>
              <w:rPr>
                <w:rFonts w:eastAsia="Times New Roman"/>
                <w:lang w:val="en-US"/>
              </w:rPr>
            </w:pPr>
          </w:p>
        </w:tc>
        <w:tc>
          <w:tcPr>
            <w:tcW w:w="0" w:type="auto"/>
            <w:vAlign w:val="center"/>
            <w:hideMark/>
          </w:tcPr>
          <w:p w14:paraId="620554D3" w14:textId="77777777" w:rsidR="0095430C" w:rsidRDefault="005B11EB">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95430C" w14:paraId="038F2CEC" w14:textId="77777777">
        <w:trPr>
          <w:divId w:val="1375348270"/>
          <w:tblCellSpacing w:w="15" w:type="dxa"/>
        </w:trPr>
        <w:tc>
          <w:tcPr>
            <w:tcW w:w="0" w:type="auto"/>
            <w:vAlign w:val="center"/>
            <w:hideMark/>
          </w:tcPr>
          <w:p w14:paraId="285AFC24" w14:textId="77777777" w:rsidR="0095430C" w:rsidRDefault="0095430C">
            <w:pPr>
              <w:rPr>
                <w:rFonts w:eastAsia="Times New Roman"/>
                <w:lang w:val="en-US"/>
              </w:rPr>
            </w:pPr>
          </w:p>
        </w:tc>
        <w:tc>
          <w:tcPr>
            <w:tcW w:w="0" w:type="auto"/>
            <w:vAlign w:val="center"/>
            <w:hideMark/>
          </w:tcPr>
          <w:p w14:paraId="4587BDF5" w14:textId="77777777" w:rsidR="0095430C" w:rsidRDefault="005B11EB">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95430C" w14:paraId="586946C9" w14:textId="77777777">
        <w:trPr>
          <w:divId w:val="1375348270"/>
          <w:tblCellSpacing w:w="15" w:type="dxa"/>
        </w:trPr>
        <w:tc>
          <w:tcPr>
            <w:tcW w:w="0" w:type="auto"/>
            <w:vAlign w:val="center"/>
            <w:hideMark/>
          </w:tcPr>
          <w:p w14:paraId="26BB0B7D" w14:textId="77777777" w:rsidR="0095430C" w:rsidRDefault="0095430C">
            <w:pPr>
              <w:rPr>
                <w:rFonts w:eastAsia="Times New Roman"/>
                <w:lang w:val="en-US"/>
              </w:rPr>
            </w:pPr>
          </w:p>
        </w:tc>
        <w:tc>
          <w:tcPr>
            <w:tcW w:w="0" w:type="auto"/>
            <w:vAlign w:val="center"/>
            <w:hideMark/>
          </w:tcPr>
          <w:p w14:paraId="70B48543" w14:textId="77777777" w:rsidR="0095430C" w:rsidRDefault="005B11EB">
            <w:pPr>
              <w:rPr>
                <w:rFonts w:eastAsia="Times New Roman"/>
                <w:lang w:val="en-US"/>
              </w:rPr>
            </w:pPr>
            <w:r>
              <w:rPr>
                <w:rFonts w:eastAsia="Times New Roman"/>
                <w:b/>
                <w:bCs/>
                <w:lang w:val="en-US"/>
              </w:rPr>
              <w:t xml:space="preserve">observation-provide: </w:t>
            </w:r>
            <w:r>
              <w:rPr>
                <w:rFonts w:eastAsia="Times New Roman"/>
                <w:lang w:val="en-US"/>
              </w:rPr>
              <w:t xml:space="preserve">Provide a simple observation or update a previously provided simple observation. </w:t>
            </w:r>
          </w:p>
        </w:tc>
      </w:tr>
      <w:tr w:rsidR="0095430C" w14:paraId="224BA8EF" w14:textId="77777777">
        <w:trPr>
          <w:divId w:val="1375348270"/>
          <w:tblCellSpacing w:w="15" w:type="dxa"/>
        </w:trPr>
        <w:tc>
          <w:tcPr>
            <w:tcW w:w="0" w:type="auto"/>
            <w:vAlign w:val="center"/>
            <w:hideMark/>
          </w:tcPr>
          <w:p w14:paraId="59CD7924" w14:textId="77777777" w:rsidR="0095430C" w:rsidRDefault="0095430C">
            <w:pPr>
              <w:rPr>
                <w:rFonts w:eastAsia="Times New Roman"/>
                <w:lang w:val="en-US"/>
              </w:rPr>
            </w:pPr>
          </w:p>
        </w:tc>
        <w:tc>
          <w:tcPr>
            <w:tcW w:w="0" w:type="auto"/>
            <w:vAlign w:val="center"/>
            <w:hideMark/>
          </w:tcPr>
          <w:p w14:paraId="3AAD380A" w14:textId="77777777" w:rsidR="0095430C" w:rsidRDefault="005B11EB">
            <w:pPr>
              <w:rPr>
                <w:rFonts w:eastAsia="Times New Roman"/>
                <w:lang w:val="en-US"/>
              </w:rPr>
            </w:pPr>
            <w:r>
              <w:rPr>
                <w:rFonts w:eastAsia="Times New Roman"/>
                <w:b/>
                <w:bCs/>
                <w:lang w:val="en-US"/>
              </w:rPr>
              <w:t xml:space="preserve">patient-link: </w:t>
            </w:r>
            <w:r>
              <w:rPr>
                <w:rFonts w:eastAsia="Times New Roman"/>
                <w:lang w:val="en-US"/>
              </w:rPr>
              <w:t xml:space="preserve">Notification that two patient records actually identify the same patient. </w:t>
            </w:r>
          </w:p>
        </w:tc>
      </w:tr>
      <w:tr w:rsidR="0095430C" w14:paraId="1F0D83DA" w14:textId="77777777">
        <w:trPr>
          <w:divId w:val="1375348270"/>
          <w:tblCellSpacing w:w="15" w:type="dxa"/>
        </w:trPr>
        <w:tc>
          <w:tcPr>
            <w:tcW w:w="0" w:type="auto"/>
            <w:vAlign w:val="center"/>
            <w:hideMark/>
          </w:tcPr>
          <w:p w14:paraId="4B9C8F5F" w14:textId="77777777" w:rsidR="0095430C" w:rsidRDefault="0095430C">
            <w:pPr>
              <w:rPr>
                <w:rFonts w:eastAsia="Times New Roman"/>
                <w:lang w:val="en-US"/>
              </w:rPr>
            </w:pPr>
          </w:p>
        </w:tc>
        <w:tc>
          <w:tcPr>
            <w:tcW w:w="0" w:type="auto"/>
            <w:vAlign w:val="center"/>
            <w:hideMark/>
          </w:tcPr>
          <w:p w14:paraId="50351257" w14:textId="77777777" w:rsidR="0095430C" w:rsidRDefault="005B11EB">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w:t>
            </w:r>
            <w:r>
              <w:rPr>
                <w:rFonts w:eastAsia="Times New Roman"/>
                <w:lang w:val="en-US"/>
              </w:rPr>
              <w:lastRenderedPageBreak/>
              <w:t xml:space="preserve">the same patient is now considered incorrect. </w:t>
            </w:r>
          </w:p>
        </w:tc>
      </w:tr>
      <w:tr w:rsidR="0095430C" w14:paraId="56091B74" w14:textId="77777777">
        <w:trPr>
          <w:divId w:val="1375348270"/>
          <w:tblCellSpacing w:w="15" w:type="dxa"/>
        </w:trPr>
        <w:tc>
          <w:tcPr>
            <w:tcW w:w="0" w:type="auto"/>
            <w:vAlign w:val="center"/>
            <w:hideMark/>
          </w:tcPr>
          <w:p w14:paraId="6487F96A" w14:textId="77777777" w:rsidR="0095430C" w:rsidRDefault="0095430C">
            <w:pPr>
              <w:rPr>
                <w:rFonts w:eastAsia="Times New Roman"/>
                <w:lang w:val="en-US"/>
              </w:rPr>
            </w:pPr>
          </w:p>
        </w:tc>
        <w:tc>
          <w:tcPr>
            <w:tcW w:w="0" w:type="auto"/>
            <w:vAlign w:val="center"/>
            <w:hideMark/>
          </w:tcPr>
          <w:p w14:paraId="4F7852B0" w14:textId="77777777" w:rsidR="0095430C" w:rsidRDefault="005B11EB">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14:paraId="366F1219" w14:textId="77777777" w:rsidR="0095430C"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1F4DC4" w14:textId="77777777">
        <w:trPr>
          <w:divId w:val="1375348270"/>
          <w:tblCellSpacing w:w="15" w:type="dxa"/>
        </w:trPr>
        <w:tc>
          <w:tcPr>
            <w:tcW w:w="0" w:type="auto"/>
            <w:vAlign w:val="center"/>
            <w:hideMark/>
          </w:tcPr>
          <w:p w14:paraId="5E1624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85C690" w14:textId="77777777" w:rsidR="0095430C" w:rsidRDefault="005B11EB">
            <w:pPr>
              <w:rPr>
                <w:rFonts w:eastAsia="Times New Roman"/>
                <w:lang w:val="en-US"/>
              </w:rPr>
            </w:pPr>
            <w:r>
              <w:rPr>
                <w:rFonts w:eastAsia="Times New Roman"/>
                <w:lang w:val="en-US"/>
              </w:rPr>
              <w:t xml:space="preserve">MessageSignificanceCategory (Message Significance Category) </w:t>
            </w:r>
          </w:p>
        </w:tc>
      </w:tr>
      <w:tr w:rsidR="0095430C" w14:paraId="1AB1596F" w14:textId="77777777">
        <w:trPr>
          <w:divId w:val="1375348270"/>
          <w:tblCellSpacing w:w="15" w:type="dxa"/>
        </w:trPr>
        <w:tc>
          <w:tcPr>
            <w:tcW w:w="0" w:type="auto"/>
            <w:vAlign w:val="center"/>
            <w:hideMark/>
          </w:tcPr>
          <w:p w14:paraId="18F72EA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C6477C" w14:textId="77777777" w:rsidR="0095430C" w:rsidRDefault="005B11EB">
            <w:pPr>
              <w:rPr>
                <w:rFonts w:eastAsia="Times New Roman"/>
                <w:lang w:val="en-US"/>
              </w:rPr>
            </w:pPr>
            <w:r>
              <w:rPr>
                <w:rFonts w:eastAsia="Times New Roman"/>
                <w:lang w:val="en-US"/>
              </w:rPr>
              <w:t>The impact of the content of a message</w:t>
            </w:r>
          </w:p>
        </w:tc>
      </w:tr>
      <w:tr w:rsidR="0095430C" w14:paraId="17759A67" w14:textId="77777777">
        <w:trPr>
          <w:divId w:val="1375348270"/>
          <w:tblCellSpacing w:w="15" w:type="dxa"/>
        </w:trPr>
        <w:tc>
          <w:tcPr>
            <w:tcW w:w="0" w:type="auto"/>
            <w:vAlign w:val="center"/>
            <w:hideMark/>
          </w:tcPr>
          <w:p w14:paraId="20C0B4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BE0BB13" w14:textId="77777777" w:rsidR="0095430C"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95430C" w14:paraId="26392071" w14:textId="77777777">
        <w:trPr>
          <w:divId w:val="1375348270"/>
          <w:tblCellSpacing w:w="15" w:type="dxa"/>
        </w:trPr>
        <w:tc>
          <w:tcPr>
            <w:tcW w:w="0" w:type="auto"/>
            <w:vAlign w:val="center"/>
            <w:hideMark/>
          </w:tcPr>
          <w:p w14:paraId="15B1145F" w14:textId="77777777" w:rsidR="0095430C" w:rsidRDefault="0095430C">
            <w:pPr>
              <w:rPr>
                <w:rFonts w:eastAsia="Times New Roman"/>
                <w:lang w:val="en-US"/>
              </w:rPr>
            </w:pPr>
          </w:p>
        </w:tc>
        <w:tc>
          <w:tcPr>
            <w:tcW w:w="0" w:type="auto"/>
            <w:vAlign w:val="center"/>
            <w:hideMark/>
          </w:tcPr>
          <w:p w14:paraId="456747C5" w14:textId="77777777" w:rsidR="0095430C"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95430C" w14:paraId="5B7EA4AA" w14:textId="77777777">
        <w:trPr>
          <w:divId w:val="1375348270"/>
          <w:tblCellSpacing w:w="15" w:type="dxa"/>
        </w:trPr>
        <w:tc>
          <w:tcPr>
            <w:tcW w:w="0" w:type="auto"/>
            <w:vAlign w:val="center"/>
            <w:hideMark/>
          </w:tcPr>
          <w:p w14:paraId="789E5AA6" w14:textId="77777777" w:rsidR="0095430C" w:rsidRDefault="0095430C">
            <w:pPr>
              <w:rPr>
                <w:rFonts w:eastAsia="Times New Roman"/>
                <w:lang w:val="en-US"/>
              </w:rPr>
            </w:pPr>
          </w:p>
        </w:tc>
        <w:tc>
          <w:tcPr>
            <w:tcW w:w="0" w:type="auto"/>
            <w:vAlign w:val="center"/>
            <w:hideMark/>
          </w:tcPr>
          <w:p w14:paraId="6E089D12" w14:textId="77777777" w:rsidR="0095430C"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14:paraId="247FE19B" w14:textId="77777777" w:rsidR="0095430C"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DE395F" w14:textId="77777777">
        <w:trPr>
          <w:divId w:val="1375348270"/>
          <w:tblCellSpacing w:w="15" w:type="dxa"/>
        </w:trPr>
        <w:tc>
          <w:tcPr>
            <w:tcW w:w="0" w:type="auto"/>
            <w:vAlign w:val="center"/>
            <w:hideMark/>
          </w:tcPr>
          <w:p w14:paraId="58FEB49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E6341C0" w14:textId="77777777" w:rsidR="0095430C" w:rsidRDefault="005B11EB">
            <w:pPr>
              <w:rPr>
                <w:rFonts w:eastAsia="Times New Roman"/>
                <w:lang w:val="en-US"/>
              </w:rPr>
            </w:pPr>
            <w:r>
              <w:rPr>
                <w:rFonts w:eastAsia="Times New Roman"/>
                <w:lang w:val="en-US"/>
              </w:rPr>
              <w:t xml:space="preserve">MessageTransport (Message Transport) </w:t>
            </w:r>
          </w:p>
        </w:tc>
      </w:tr>
      <w:tr w:rsidR="0095430C" w14:paraId="707DF54B" w14:textId="77777777">
        <w:trPr>
          <w:divId w:val="1375348270"/>
          <w:tblCellSpacing w:w="15" w:type="dxa"/>
        </w:trPr>
        <w:tc>
          <w:tcPr>
            <w:tcW w:w="0" w:type="auto"/>
            <w:vAlign w:val="center"/>
            <w:hideMark/>
          </w:tcPr>
          <w:p w14:paraId="684BA41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E2D123" w14:textId="77777777" w:rsidR="0095430C" w:rsidRDefault="005B11EB">
            <w:pPr>
              <w:rPr>
                <w:rFonts w:eastAsia="Times New Roman"/>
                <w:lang w:val="en-US"/>
              </w:rPr>
            </w:pPr>
            <w:r>
              <w:rPr>
                <w:rFonts w:eastAsia="Times New Roman"/>
                <w:lang w:val="en-US"/>
              </w:rPr>
              <w:t>The protocol used for message transport</w:t>
            </w:r>
          </w:p>
        </w:tc>
      </w:tr>
      <w:tr w:rsidR="0095430C" w14:paraId="6D572B3E" w14:textId="77777777">
        <w:trPr>
          <w:divId w:val="1375348270"/>
          <w:tblCellSpacing w:w="15" w:type="dxa"/>
        </w:trPr>
        <w:tc>
          <w:tcPr>
            <w:tcW w:w="0" w:type="auto"/>
            <w:vAlign w:val="center"/>
            <w:hideMark/>
          </w:tcPr>
          <w:p w14:paraId="2B3826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22FD2B" w14:textId="77777777" w:rsidR="0095430C"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95430C" w14:paraId="4977C8D6" w14:textId="77777777">
        <w:trPr>
          <w:divId w:val="1375348270"/>
          <w:tblCellSpacing w:w="15" w:type="dxa"/>
        </w:trPr>
        <w:tc>
          <w:tcPr>
            <w:tcW w:w="0" w:type="auto"/>
            <w:vAlign w:val="center"/>
            <w:hideMark/>
          </w:tcPr>
          <w:p w14:paraId="4422D472" w14:textId="77777777" w:rsidR="0095430C" w:rsidRDefault="0095430C">
            <w:pPr>
              <w:rPr>
                <w:rFonts w:eastAsia="Times New Roman"/>
                <w:lang w:val="en-US"/>
              </w:rPr>
            </w:pPr>
          </w:p>
        </w:tc>
        <w:tc>
          <w:tcPr>
            <w:tcW w:w="0" w:type="auto"/>
            <w:vAlign w:val="center"/>
            <w:hideMark/>
          </w:tcPr>
          <w:p w14:paraId="073CFB0D" w14:textId="77777777" w:rsidR="0095430C"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95430C" w14:paraId="60ED8C23" w14:textId="77777777">
        <w:trPr>
          <w:divId w:val="1375348270"/>
          <w:tblCellSpacing w:w="15" w:type="dxa"/>
        </w:trPr>
        <w:tc>
          <w:tcPr>
            <w:tcW w:w="0" w:type="auto"/>
            <w:vAlign w:val="center"/>
            <w:hideMark/>
          </w:tcPr>
          <w:p w14:paraId="13608C8A" w14:textId="77777777" w:rsidR="0095430C" w:rsidRDefault="0095430C">
            <w:pPr>
              <w:rPr>
                <w:rFonts w:eastAsia="Times New Roman"/>
                <w:lang w:val="en-US"/>
              </w:rPr>
            </w:pPr>
          </w:p>
        </w:tc>
        <w:tc>
          <w:tcPr>
            <w:tcW w:w="0" w:type="auto"/>
            <w:vAlign w:val="center"/>
            <w:hideMark/>
          </w:tcPr>
          <w:p w14:paraId="79FC58F4" w14:textId="77777777" w:rsidR="0095430C"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14:paraId="14261287" w14:textId="77777777" w:rsidR="0095430C"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41437B" w14:textId="77777777">
        <w:trPr>
          <w:divId w:val="1375348270"/>
          <w:tblCellSpacing w:w="15" w:type="dxa"/>
        </w:trPr>
        <w:tc>
          <w:tcPr>
            <w:tcW w:w="0" w:type="auto"/>
            <w:vAlign w:val="center"/>
            <w:hideMark/>
          </w:tcPr>
          <w:p w14:paraId="13A1898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5DAA2" w14:textId="77777777" w:rsidR="0095430C" w:rsidRDefault="005B11EB">
            <w:pPr>
              <w:rPr>
                <w:rFonts w:eastAsia="Times New Roman"/>
                <w:lang w:val="en-US"/>
              </w:rPr>
            </w:pPr>
            <w:r>
              <w:rPr>
                <w:rFonts w:eastAsia="Times New Roman"/>
                <w:lang w:val="en-US"/>
              </w:rPr>
              <w:t xml:space="preserve">NameUse (Name Use) </w:t>
            </w:r>
          </w:p>
        </w:tc>
      </w:tr>
      <w:tr w:rsidR="0095430C" w14:paraId="006D87E6" w14:textId="77777777">
        <w:trPr>
          <w:divId w:val="1375348270"/>
          <w:tblCellSpacing w:w="15" w:type="dxa"/>
        </w:trPr>
        <w:tc>
          <w:tcPr>
            <w:tcW w:w="0" w:type="auto"/>
            <w:vAlign w:val="center"/>
            <w:hideMark/>
          </w:tcPr>
          <w:p w14:paraId="5CC69C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642F0B" w14:textId="77777777" w:rsidR="0095430C" w:rsidRDefault="005B11EB">
            <w:pPr>
              <w:rPr>
                <w:rFonts w:eastAsia="Times New Roman"/>
                <w:lang w:val="en-US"/>
              </w:rPr>
            </w:pPr>
            <w:r>
              <w:rPr>
                <w:rFonts w:eastAsia="Times New Roman"/>
                <w:lang w:val="en-US"/>
              </w:rPr>
              <w:t>The use of a human name</w:t>
            </w:r>
          </w:p>
        </w:tc>
      </w:tr>
      <w:tr w:rsidR="0095430C" w14:paraId="1FE497AD" w14:textId="77777777">
        <w:trPr>
          <w:divId w:val="1375348270"/>
          <w:tblCellSpacing w:w="15" w:type="dxa"/>
        </w:trPr>
        <w:tc>
          <w:tcPr>
            <w:tcW w:w="0" w:type="auto"/>
            <w:vAlign w:val="center"/>
            <w:hideMark/>
          </w:tcPr>
          <w:p w14:paraId="050340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8C670DC" w14:textId="77777777" w:rsidR="0095430C"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95430C" w14:paraId="51AFFBCC" w14:textId="77777777">
        <w:trPr>
          <w:divId w:val="1375348270"/>
          <w:tblCellSpacing w:w="15" w:type="dxa"/>
        </w:trPr>
        <w:tc>
          <w:tcPr>
            <w:tcW w:w="0" w:type="auto"/>
            <w:vAlign w:val="center"/>
            <w:hideMark/>
          </w:tcPr>
          <w:p w14:paraId="1F9B83B8" w14:textId="77777777" w:rsidR="0095430C" w:rsidRDefault="0095430C">
            <w:pPr>
              <w:rPr>
                <w:rFonts w:eastAsia="Times New Roman"/>
                <w:lang w:val="en-US"/>
              </w:rPr>
            </w:pPr>
          </w:p>
        </w:tc>
        <w:tc>
          <w:tcPr>
            <w:tcW w:w="0" w:type="auto"/>
            <w:vAlign w:val="center"/>
            <w:hideMark/>
          </w:tcPr>
          <w:p w14:paraId="2C18E257"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95430C" w14:paraId="61055A5D" w14:textId="77777777">
        <w:trPr>
          <w:divId w:val="1375348270"/>
          <w:tblCellSpacing w:w="15" w:type="dxa"/>
        </w:trPr>
        <w:tc>
          <w:tcPr>
            <w:tcW w:w="0" w:type="auto"/>
            <w:vAlign w:val="center"/>
            <w:hideMark/>
          </w:tcPr>
          <w:p w14:paraId="675B92EE" w14:textId="77777777" w:rsidR="0095430C" w:rsidRDefault="0095430C">
            <w:pPr>
              <w:rPr>
                <w:rFonts w:eastAsia="Times New Roman"/>
                <w:lang w:val="en-US"/>
              </w:rPr>
            </w:pPr>
          </w:p>
        </w:tc>
        <w:tc>
          <w:tcPr>
            <w:tcW w:w="0" w:type="auto"/>
            <w:vAlign w:val="center"/>
            <w:hideMark/>
          </w:tcPr>
          <w:p w14:paraId="3F209BCA"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95430C" w14:paraId="1460E4FC" w14:textId="77777777">
        <w:trPr>
          <w:divId w:val="1375348270"/>
          <w:tblCellSpacing w:w="15" w:type="dxa"/>
        </w:trPr>
        <w:tc>
          <w:tcPr>
            <w:tcW w:w="0" w:type="auto"/>
            <w:vAlign w:val="center"/>
            <w:hideMark/>
          </w:tcPr>
          <w:p w14:paraId="256894A7" w14:textId="77777777" w:rsidR="0095430C" w:rsidRDefault="0095430C">
            <w:pPr>
              <w:rPr>
                <w:rFonts w:eastAsia="Times New Roman"/>
                <w:lang w:val="en-US"/>
              </w:rPr>
            </w:pPr>
          </w:p>
        </w:tc>
        <w:tc>
          <w:tcPr>
            <w:tcW w:w="0" w:type="auto"/>
            <w:vAlign w:val="center"/>
            <w:hideMark/>
          </w:tcPr>
          <w:p w14:paraId="381B8F9A" w14:textId="77777777" w:rsidR="0095430C"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95430C" w14:paraId="560B32E1" w14:textId="77777777">
        <w:trPr>
          <w:divId w:val="1375348270"/>
          <w:tblCellSpacing w:w="15" w:type="dxa"/>
        </w:trPr>
        <w:tc>
          <w:tcPr>
            <w:tcW w:w="0" w:type="auto"/>
            <w:vAlign w:val="center"/>
            <w:hideMark/>
          </w:tcPr>
          <w:p w14:paraId="643D4972" w14:textId="77777777" w:rsidR="0095430C" w:rsidRDefault="0095430C">
            <w:pPr>
              <w:rPr>
                <w:rFonts w:eastAsia="Times New Roman"/>
                <w:lang w:val="en-US"/>
              </w:rPr>
            </w:pPr>
          </w:p>
        </w:tc>
        <w:tc>
          <w:tcPr>
            <w:tcW w:w="0" w:type="auto"/>
            <w:vAlign w:val="center"/>
            <w:hideMark/>
          </w:tcPr>
          <w:p w14:paraId="1E379992" w14:textId="77777777" w:rsidR="0095430C"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w:t>
            </w:r>
            <w:r>
              <w:rPr>
                <w:rFonts w:eastAsia="Times New Roman"/>
                <w:lang w:val="en-US"/>
              </w:rPr>
              <w:lastRenderedPageBreak/>
              <w:t xml:space="preserve">person's identity for privacy reasons) </w:t>
            </w:r>
          </w:p>
        </w:tc>
      </w:tr>
      <w:tr w:rsidR="0095430C" w14:paraId="40E35486" w14:textId="77777777">
        <w:trPr>
          <w:divId w:val="1375348270"/>
          <w:tblCellSpacing w:w="15" w:type="dxa"/>
        </w:trPr>
        <w:tc>
          <w:tcPr>
            <w:tcW w:w="0" w:type="auto"/>
            <w:vAlign w:val="center"/>
            <w:hideMark/>
          </w:tcPr>
          <w:p w14:paraId="06ABCE77" w14:textId="77777777" w:rsidR="0095430C" w:rsidRDefault="0095430C">
            <w:pPr>
              <w:rPr>
                <w:rFonts w:eastAsia="Times New Roman"/>
                <w:lang w:val="en-US"/>
              </w:rPr>
            </w:pPr>
          </w:p>
        </w:tc>
        <w:tc>
          <w:tcPr>
            <w:tcW w:w="0" w:type="auto"/>
            <w:vAlign w:val="center"/>
            <w:hideMark/>
          </w:tcPr>
          <w:p w14:paraId="081C4DDA" w14:textId="77777777" w:rsidR="0095430C"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95430C" w14:paraId="7F5B2984" w14:textId="77777777">
        <w:trPr>
          <w:divId w:val="1375348270"/>
          <w:tblCellSpacing w:w="15" w:type="dxa"/>
        </w:trPr>
        <w:tc>
          <w:tcPr>
            <w:tcW w:w="0" w:type="auto"/>
            <w:vAlign w:val="center"/>
            <w:hideMark/>
          </w:tcPr>
          <w:p w14:paraId="6C2E7896" w14:textId="77777777" w:rsidR="0095430C" w:rsidRDefault="0095430C">
            <w:pPr>
              <w:rPr>
                <w:rFonts w:eastAsia="Times New Roman"/>
                <w:lang w:val="en-US"/>
              </w:rPr>
            </w:pPr>
          </w:p>
        </w:tc>
        <w:tc>
          <w:tcPr>
            <w:tcW w:w="0" w:type="auto"/>
            <w:vAlign w:val="center"/>
            <w:hideMark/>
          </w:tcPr>
          <w:p w14:paraId="4DD4FF83" w14:textId="77777777" w:rsidR="0095430C"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14:paraId="6754A07E" w14:textId="77777777" w:rsidR="0095430C"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93FBEE5" w14:textId="77777777">
        <w:trPr>
          <w:divId w:val="1375348270"/>
          <w:tblCellSpacing w:w="15" w:type="dxa"/>
        </w:trPr>
        <w:tc>
          <w:tcPr>
            <w:tcW w:w="0" w:type="auto"/>
            <w:vAlign w:val="center"/>
            <w:hideMark/>
          </w:tcPr>
          <w:p w14:paraId="349DDF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88E180" w14:textId="77777777" w:rsidR="0095430C" w:rsidRDefault="005B11EB">
            <w:pPr>
              <w:rPr>
                <w:rFonts w:eastAsia="Times New Roman"/>
                <w:lang w:val="en-US"/>
              </w:rPr>
            </w:pPr>
            <w:r>
              <w:rPr>
                <w:rFonts w:eastAsia="Times New Roman"/>
                <w:lang w:val="en-US"/>
              </w:rPr>
              <w:t xml:space="preserve">NamingSystemIdentifierType (Naming System Identifier Type) </w:t>
            </w:r>
          </w:p>
        </w:tc>
      </w:tr>
      <w:tr w:rsidR="0095430C" w14:paraId="35AA1CDD" w14:textId="77777777">
        <w:trPr>
          <w:divId w:val="1375348270"/>
          <w:tblCellSpacing w:w="15" w:type="dxa"/>
        </w:trPr>
        <w:tc>
          <w:tcPr>
            <w:tcW w:w="0" w:type="auto"/>
            <w:vAlign w:val="center"/>
            <w:hideMark/>
          </w:tcPr>
          <w:p w14:paraId="2D8B376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D92696" w14:textId="77777777" w:rsidR="0095430C" w:rsidRDefault="005B11EB">
            <w:pPr>
              <w:rPr>
                <w:rFonts w:eastAsia="Times New Roman"/>
                <w:lang w:val="en-US"/>
              </w:rPr>
            </w:pPr>
            <w:r>
              <w:rPr>
                <w:rFonts w:eastAsia="Times New Roman"/>
                <w:lang w:val="en-US"/>
              </w:rPr>
              <w:t>Identifies the style of unique identifier used to identify a namepace</w:t>
            </w:r>
          </w:p>
        </w:tc>
      </w:tr>
      <w:tr w:rsidR="0095430C" w14:paraId="249E7076" w14:textId="77777777">
        <w:trPr>
          <w:divId w:val="1375348270"/>
          <w:tblCellSpacing w:w="15" w:type="dxa"/>
        </w:trPr>
        <w:tc>
          <w:tcPr>
            <w:tcW w:w="0" w:type="auto"/>
            <w:vAlign w:val="center"/>
            <w:hideMark/>
          </w:tcPr>
          <w:p w14:paraId="5A2211F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8191097" w14:textId="77777777" w:rsidR="0095430C"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95430C" w14:paraId="1E93A759" w14:textId="77777777">
        <w:trPr>
          <w:divId w:val="1375348270"/>
          <w:tblCellSpacing w:w="15" w:type="dxa"/>
        </w:trPr>
        <w:tc>
          <w:tcPr>
            <w:tcW w:w="0" w:type="auto"/>
            <w:vAlign w:val="center"/>
            <w:hideMark/>
          </w:tcPr>
          <w:p w14:paraId="6D4D1F27" w14:textId="77777777" w:rsidR="0095430C" w:rsidRDefault="0095430C">
            <w:pPr>
              <w:rPr>
                <w:rFonts w:eastAsia="Times New Roman"/>
                <w:lang w:val="en-US"/>
              </w:rPr>
            </w:pPr>
          </w:p>
        </w:tc>
        <w:tc>
          <w:tcPr>
            <w:tcW w:w="0" w:type="auto"/>
            <w:vAlign w:val="center"/>
            <w:hideMark/>
          </w:tcPr>
          <w:p w14:paraId="42B11587" w14:textId="77777777" w:rsidR="0095430C"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95430C" w14:paraId="569991AD" w14:textId="77777777">
        <w:trPr>
          <w:divId w:val="1375348270"/>
          <w:tblCellSpacing w:w="15" w:type="dxa"/>
        </w:trPr>
        <w:tc>
          <w:tcPr>
            <w:tcW w:w="0" w:type="auto"/>
            <w:vAlign w:val="center"/>
            <w:hideMark/>
          </w:tcPr>
          <w:p w14:paraId="2187C9DD" w14:textId="77777777" w:rsidR="0095430C" w:rsidRDefault="0095430C">
            <w:pPr>
              <w:rPr>
                <w:rFonts w:eastAsia="Times New Roman"/>
                <w:lang w:val="en-US"/>
              </w:rPr>
            </w:pPr>
          </w:p>
        </w:tc>
        <w:tc>
          <w:tcPr>
            <w:tcW w:w="0" w:type="auto"/>
            <w:vAlign w:val="center"/>
            <w:hideMark/>
          </w:tcPr>
          <w:p w14:paraId="7157F687"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95430C" w14:paraId="5944A122" w14:textId="77777777">
        <w:trPr>
          <w:divId w:val="1375348270"/>
          <w:tblCellSpacing w:w="15" w:type="dxa"/>
        </w:trPr>
        <w:tc>
          <w:tcPr>
            <w:tcW w:w="0" w:type="auto"/>
            <w:vAlign w:val="center"/>
            <w:hideMark/>
          </w:tcPr>
          <w:p w14:paraId="5C7684C5" w14:textId="77777777" w:rsidR="0095430C" w:rsidRDefault="0095430C">
            <w:pPr>
              <w:rPr>
                <w:rFonts w:eastAsia="Times New Roman"/>
                <w:lang w:val="en-US"/>
              </w:rPr>
            </w:pPr>
          </w:p>
        </w:tc>
        <w:tc>
          <w:tcPr>
            <w:tcW w:w="0" w:type="auto"/>
            <w:vAlign w:val="center"/>
            <w:hideMark/>
          </w:tcPr>
          <w:p w14:paraId="49D05B1F"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14:paraId="38E66C45" w14:textId="77777777" w:rsidR="0095430C"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A4E77CC" w14:textId="77777777">
        <w:trPr>
          <w:divId w:val="1375348270"/>
          <w:tblCellSpacing w:w="15" w:type="dxa"/>
        </w:trPr>
        <w:tc>
          <w:tcPr>
            <w:tcW w:w="0" w:type="auto"/>
            <w:vAlign w:val="center"/>
            <w:hideMark/>
          </w:tcPr>
          <w:p w14:paraId="7AD4618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ADE59C" w14:textId="77777777" w:rsidR="0095430C" w:rsidRDefault="005B11EB">
            <w:pPr>
              <w:rPr>
                <w:rFonts w:eastAsia="Times New Roman"/>
                <w:lang w:val="en-US"/>
              </w:rPr>
            </w:pPr>
            <w:r>
              <w:rPr>
                <w:rFonts w:eastAsia="Times New Roman"/>
                <w:lang w:val="en-US"/>
              </w:rPr>
              <w:t xml:space="preserve">NamingSystemType (Naming System Type) </w:t>
            </w:r>
          </w:p>
        </w:tc>
      </w:tr>
      <w:tr w:rsidR="0095430C" w14:paraId="0B900E6A" w14:textId="77777777">
        <w:trPr>
          <w:divId w:val="1375348270"/>
          <w:tblCellSpacing w:w="15" w:type="dxa"/>
        </w:trPr>
        <w:tc>
          <w:tcPr>
            <w:tcW w:w="0" w:type="auto"/>
            <w:vAlign w:val="center"/>
            <w:hideMark/>
          </w:tcPr>
          <w:p w14:paraId="5F56BD0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9F83CD" w14:textId="77777777" w:rsidR="0095430C" w:rsidRDefault="005B11EB">
            <w:pPr>
              <w:rPr>
                <w:rFonts w:eastAsia="Times New Roman"/>
                <w:lang w:val="en-US"/>
              </w:rPr>
            </w:pPr>
            <w:r>
              <w:rPr>
                <w:rFonts w:eastAsia="Times New Roman"/>
                <w:lang w:val="en-US"/>
              </w:rPr>
              <w:t>Identifies the purpose of the namingsystem</w:t>
            </w:r>
          </w:p>
        </w:tc>
      </w:tr>
      <w:tr w:rsidR="0095430C" w14:paraId="5D30115E" w14:textId="77777777">
        <w:trPr>
          <w:divId w:val="1375348270"/>
          <w:tblCellSpacing w:w="15" w:type="dxa"/>
        </w:trPr>
        <w:tc>
          <w:tcPr>
            <w:tcW w:w="0" w:type="auto"/>
            <w:vAlign w:val="center"/>
            <w:hideMark/>
          </w:tcPr>
          <w:p w14:paraId="3085C22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768DF1" w14:textId="77777777" w:rsidR="0095430C"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95430C" w14:paraId="0AEE999D" w14:textId="77777777">
        <w:trPr>
          <w:divId w:val="1375348270"/>
          <w:tblCellSpacing w:w="15" w:type="dxa"/>
        </w:trPr>
        <w:tc>
          <w:tcPr>
            <w:tcW w:w="0" w:type="auto"/>
            <w:vAlign w:val="center"/>
            <w:hideMark/>
          </w:tcPr>
          <w:p w14:paraId="1817338B" w14:textId="77777777" w:rsidR="0095430C" w:rsidRDefault="0095430C">
            <w:pPr>
              <w:rPr>
                <w:rFonts w:eastAsia="Times New Roman"/>
                <w:lang w:val="en-US"/>
              </w:rPr>
            </w:pPr>
          </w:p>
        </w:tc>
        <w:tc>
          <w:tcPr>
            <w:tcW w:w="0" w:type="auto"/>
            <w:vAlign w:val="center"/>
            <w:hideMark/>
          </w:tcPr>
          <w:p w14:paraId="4D2120A8"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95430C" w14:paraId="353E4211" w14:textId="77777777">
        <w:trPr>
          <w:divId w:val="1375348270"/>
          <w:tblCellSpacing w:w="15" w:type="dxa"/>
        </w:trPr>
        <w:tc>
          <w:tcPr>
            <w:tcW w:w="0" w:type="auto"/>
            <w:vAlign w:val="center"/>
            <w:hideMark/>
          </w:tcPr>
          <w:p w14:paraId="7E87C192" w14:textId="77777777" w:rsidR="0095430C" w:rsidRDefault="0095430C">
            <w:pPr>
              <w:rPr>
                <w:rFonts w:eastAsia="Times New Roman"/>
                <w:lang w:val="en-US"/>
              </w:rPr>
            </w:pPr>
          </w:p>
        </w:tc>
        <w:tc>
          <w:tcPr>
            <w:tcW w:w="0" w:type="auto"/>
            <w:vAlign w:val="center"/>
            <w:hideMark/>
          </w:tcPr>
          <w:p w14:paraId="3919FE51" w14:textId="77777777" w:rsidR="0095430C"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14:paraId="30795B72" w14:textId="77777777" w:rsidR="0095430C"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5AC1F50" w14:textId="77777777">
        <w:trPr>
          <w:divId w:val="1375348270"/>
          <w:tblCellSpacing w:w="15" w:type="dxa"/>
        </w:trPr>
        <w:tc>
          <w:tcPr>
            <w:tcW w:w="0" w:type="auto"/>
            <w:vAlign w:val="center"/>
            <w:hideMark/>
          </w:tcPr>
          <w:p w14:paraId="3AB5F30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38A8AE" w14:textId="77777777" w:rsidR="0095430C" w:rsidRDefault="005B11EB">
            <w:pPr>
              <w:rPr>
                <w:rFonts w:eastAsia="Times New Roman"/>
                <w:lang w:val="en-US"/>
              </w:rPr>
            </w:pPr>
            <w:r>
              <w:rPr>
                <w:rFonts w:eastAsia="Times New Roman"/>
                <w:lang w:val="en-US"/>
              </w:rPr>
              <w:t xml:space="preserve">NarrativeStatus (Narrative Status) </w:t>
            </w:r>
          </w:p>
        </w:tc>
      </w:tr>
      <w:tr w:rsidR="0095430C" w14:paraId="3219491B" w14:textId="77777777">
        <w:trPr>
          <w:divId w:val="1375348270"/>
          <w:tblCellSpacing w:w="15" w:type="dxa"/>
        </w:trPr>
        <w:tc>
          <w:tcPr>
            <w:tcW w:w="0" w:type="auto"/>
            <w:vAlign w:val="center"/>
            <w:hideMark/>
          </w:tcPr>
          <w:p w14:paraId="5739FC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99B749" w14:textId="77777777" w:rsidR="0095430C" w:rsidRDefault="005B11EB">
            <w:pPr>
              <w:rPr>
                <w:rFonts w:eastAsia="Times New Roman"/>
                <w:lang w:val="en-US"/>
              </w:rPr>
            </w:pPr>
            <w:r>
              <w:rPr>
                <w:rFonts w:eastAsia="Times New Roman"/>
                <w:lang w:val="en-US"/>
              </w:rPr>
              <w:t>The status of a resource narrative</w:t>
            </w:r>
          </w:p>
        </w:tc>
      </w:tr>
      <w:tr w:rsidR="0095430C" w14:paraId="2E972089" w14:textId="77777777">
        <w:trPr>
          <w:divId w:val="1375348270"/>
          <w:tblCellSpacing w:w="15" w:type="dxa"/>
        </w:trPr>
        <w:tc>
          <w:tcPr>
            <w:tcW w:w="0" w:type="auto"/>
            <w:vAlign w:val="center"/>
            <w:hideMark/>
          </w:tcPr>
          <w:p w14:paraId="0F1665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459CA4" w14:textId="77777777" w:rsidR="0095430C"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95430C" w14:paraId="7B7F15F3" w14:textId="77777777">
        <w:trPr>
          <w:divId w:val="1375348270"/>
          <w:tblCellSpacing w:w="15" w:type="dxa"/>
        </w:trPr>
        <w:tc>
          <w:tcPr>
            <w:tcW w:w="0" w:type="auto"/>
            <w:vAlign w:val="center"/>
            <w:hideMark/>
          </w:tcPr>
          <w:p w14:paraId="76C80341" w14:textId="77777777" w:rsidR="0095430C" w:rsidRDefault="0095430C">
            <w:pPr>
              <w:rPr>
                <w:rFonts w:eastAsia="Times New Roman"/>
                <w:lang w:val="en-US"/>
              </w:rPr>
            </w:pPr>
          </w:p>
        </w:tc>
        <w:tc>
          <w:tcPr>
            <w:tcW w:w="0" w:type="auto"/>
            <w:vAlign w:val="center"/>
            <w:hideMark/>
          </w:tcPr>
          <w:p w14:paraId="7231CC7F" w14:textId="77777777" w:rsidR="0095430C"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95430C" w14:paraId="10CF0C22" w14:textId="77777777">
        <w:trPr>
          <w:divId w:val="1375348270"/>
          <w:tblCellSpacing w:w="15" w:type="dxa"/>
        </w:trPr>
        <w:tc>
          <w:tcPr>
            <w:tcW w:w="0" w:type="auto"/>
            <w:vAlign w:val="center"/>
            <w:hideMark/>
          </w:tcPr>
          <w:p w14:paraId="557A082F" w14:textId="77777777" w:rsidR="0095430C" w:rsidRDefault="0095430C">
            <w:pPr>
              <w:rPr>
                <w:rFonts w:eastAsia="Times New Roman"/>
                <w:lang w:val="en-US"/>
              </w:rPr>
            </w:pPr>
          </w:p>
        </w:tc>
        <w:tc>
          <w:tcPr>
            <w:tcW w:w="0" w:type="auto"/>
            <w:vAlign w:val="center"/>
            <w:hideMark/>
          </w:tcPr>
          <w:p w14:paraId="4598C51F" w14:textId="77777777" w:rsidR="0095430C"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w:t>
            </w:r>
            <w:r>
              <w:rPr>
                <w:rFonts w:eastAsia="Times New Roman"/>
                <w:lang w:val="en-US"/>
              </w:rPr>
              <w:lastRenderedPageBreak/>
              <w:t xml:space="preserve">in the structured data </w:t>
            </w:r>
          </w:p>
        </w:tc>
      </w:tr>
      <w:tr w:rsidR="0095430C" w14:paraId="3D6E415D" w14:textId="77777777">
        <w:trPr>
          <w:divId w:val="1375348270"/>
          <w:tblCellSpacing w:w="15" w:type="dxa"/>
        </w:trPr>
        <w:tc>
          <w:tcPr>
            <w:tcW w:w="0" w:type="auto"/>
            <w:vAlign w:val="center"/>
            <w:hideMark/>
          </w:tcPr>
          <w:p w14:paraId="72112DF8" w14:textId="77777777" w:rsidR="0095430C" w:rsidRDefault="0095430C">
            <w:pPr>
              <w:rPr>
                <w:rFonts w:eastAsia="Times New Roman"/>
                <w:lang w:val="en-US"/>
              </w:rPr>
            </w:pPr>
          </w:p>
        </w:tc>
        <w:tc>
          <w:tcPr>
            <w:tcW w:w="0" w:type="auto"/>
            <w:vAlign w:val="center"/>
            <w:hideMark/>
          </w:tcPr>
          <w:p w14:paraId="181D7716" w14:textId="77777777" w:rsidR="0095430C"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14:paraId="49CE535E" w14:textId="77777777" w:rsidR="0095430C"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95430C" w14:paraId="4DA5B89D" w14:textId="77777777">
        <w:trPr>
          <w:divId w:val="1375348270"/>
          <w:tblCellSpacing w:w="15" w:type="dxa"/>
        </w:trPr>
        <w:tc>
          <w:tcPr>
            <w:tcW w:w="0" w:type="auto"/>
            <w:vAlign w:val="center"/>
            <w:hideMark/>
          </w:tcPr>
          <w:p w14:paraId="0B611B0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56F29A" w14:textId="77777777" w:rsidR="0095430C" w:rsidRDefault="005B11EB">
            <w:pPr>
              <w:rPr>
                <w:rFonts w:eastAsia="Times New Roman"/>
                <w:lang w:val="en-US"/>
              </w:rPr>
            </w:pPr>
            <w:r>
              <w:rPr>
                <w:rFonts w:eastAsia="Times New Roman"/>
                <w:lang w:val="en-US"/>
              </w:rPr>
              <w:t xml:space="preserve">NoteType (Note Type) </w:t>
            </w:r>
          </w:p>
        </w:tc>
      </w:tr>
      <w:tr w:rsidR="0095430C" w14:paraId="55A8262D" w14:textId="77777777">
        <w:trPr>
          <w:divId w:val="1375348270"/>
          <w:tblCellSpacing w:w="15" w:type="dxa"/>
        </w:trPr>
        <w:tc>
          <w:tcPr>
            <w:tcW w:w="0" w:type="auto"/>
            <w:vAlign w:val="center"/>
            <w:hideMark/>
          </w:tcPr>
          <w:p w14:paraId="69A841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E54C2C" w14:textId="77777777" w:rsidR="0095430C" w:rsidRDefault="005B11EB">
            <w:pPr>
              <w:rPr>
                <w:rFonts w:eastAsia="Times New Roman"/>
                <w:lang w:val="en-US"/>
              </w:rPr>
            </w:pPr>
            <w:r>
              <w:rPr>
                <w:rFonts w:eastAsia="Times New Roman"/>
                <w:lang w:val="en-US"/>
              </w:rPr>
              <w:t>The presentation types of notes</w:t>
            </w:r>
          </w:p>
        </w:tc>
      </w:tr>
      <w:tr w:rsidR="0095430C" w14:paraId="460D2A9F" w14:textId="77777777">
        <w:trPr>
          <w:divId w:val="1375348270"/>
          <w:tblCellSpacing w:w="15" w:type="dxa"/>
        </w:trPr>
        <w:tc>
          <w:tcPr>
            <w:tcW w:w="0" w:type="auto"/>
            <w:vAlign w:val="center"/>
            <w:hideMark/>
          </w:tcPr>
          <w:p w14:paraId="2ECD5F4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CD9D03" w14:textId="77777777" w:rsidR="0095430C"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95430C" w14:paraId="286EC40E" w14:textId="77777777">
        <w:trPr>
          <w:divId w:val="1375348270"/>
          <w:tblCellSpacing w:w="15" w:type="dxa"/>
        </w:trPr>
        <w:tc>
          <w:tcPr>
            <w:tcW w:w="0" w:type="auto"/>
            <w:vAlign w:val="center"/>
            <w:hideMark/>
          </w:tcPr>
          <w:p w14:paraId="0228E7E3" w14:textId="77777777" w:rsidR="0095430C" w:rsidRDefault="0095430C">
            <w:pPr>
              <w:rPr>
                <w:rFonts w:eastAsia="Times New Roman"/>
                <w:lang w:val="en-US"/>
              </w:rPr>
            </w:pPr>
          </w:p>
        </w:tc>
        <w:tc>
          <w:tcPr>
            <w:tcW w:w="0" w:type="auto"/>
            <w:vAlign w:val="center"/>
            <w:hideMark/>
          </w:tcPr>
          <w:p w14:paraId="7654A5EF" w14:textId="77777777" w:rsidR="0095430C"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95430C" w14:paraId="6D755989" w14:textId="77777777">
        <w:trPr>
          <w:divId w:val="1375348270"/>
          <w:tblCellSpacing w:w="15" w:type="dxa"/>
        </w:trPr>
        <w:tc>
          <w:tcPr>
            <w:tcW w:w="0" w:type="auto"/>
            <w:vAlign w:val="center"/>
            <w:hideMark/>
          </w:tcPr>
          <w:p w14:paraId="3C640BCD" w14:textId="77777777" w:rsidR="0095430C" w:rsidRDefault="0095430C">
            <w:pPr>
              <w:rPr>
                <w:rFonts w:eastAsia="Times New Roman"/>
                <w:lang w:val="en-US"/>
              </w:rPr>
            </w:pPr>
          </w:p>
        </w:tc>
        <w:tc>
          <w:tcPr>
            <w:tcW w:w="0" w:type="auto"/>
            <w:vAlign w:val="center"/>
            <w:hideMark/>
          </w:tcPr>
          <w:p w14:paraId="65259295" w14:textId="77777777" w:rsidR="0095430C"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14:paraId="49F8BCD4" w14:textId="77777777" w:rsidR="0095430C"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918142" w14:textId="77777777">
        <w:trPr>
          <w:divId w:val="1375348270"/>
          <w:tblCellSpacing w:w="15" w:type="dxa"/>
        </w:trPr>
        <w:tc>
          <w:tcPr>
            <w:tcW w:w="0" w:type="auto"/>
            <w:vAlign w:val="center"/>
            <w:hideMark/>
          </w:tcPr>
          <w:p w14:paraId="6670E5C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2B2E07" w14:textId="77777777" w:rsidR="0095430C" w:rsidRDefault="005B11EB">
            <w:pPr>
              <w:rPr>
                <w:rFonts w:eastAsia="Times New Roman"/>
                <w:lang w:val="en-US"/>
              </w:rPr>
            </w:pPr>
            <w:r>
              <w:rPr>
                <w:rFonts w:eastAsia="Times New Roman"/>
                <w:lang w:val="en-US"/>
              </w:rPr>
              <w:t xml:space="preserve">NutritionOrderStatus (Nutrition Order Status) </w:t>
            </w:r>
          </w:p>
        </w:tc>
      </w:tr>
      <w:tr w:rsidR="0095430C" w14:paraId="210E701D" w14:textId="77777777">
        <w:trPr>
          <w:divId w:val="1375348270"/>
          <w:tblCellSpacing w:w="15" w:type="dxa"/>
        </w:trPr>
        <w:tc>
          <w:tcPr>
            <w:tcW w:w="0" w:type="auto"/>
            <w:vAlign w:val="center"/>
            <w:hideMark/>
          </w:tcPr>
          <w:p w14:paraId="04189C1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28F366" w14:textId="77777777" w:rsidR="0095430C" w:rsidRDefault="005B11EB">
            <w:pPr>
              <w:rPr>
                <w:rFonts w:eastAsia="Times New Roman"/>
                <w:lang w:val="en-US"/>
              </w:rPr>
            </w:pPr>
            <w:r>
              <w:rPr>
                <w:rFonts w:eastAsia="Times New Roman"/>
                <w:lang w:val="en-US"/>
              </w:rPr>
              <w:t>Codes specifying the state of the request. Describes the lifecycle of the nutrition order.</w:t>
            </w:r>
          </w:p>
        </w:tc>
      </w:tr>
      <w:tr w:rsidR="0095430C" w14:paraId="53AD35E7" w14:textId="77777777">
        <w:trPr>
          <w:divId w:val="1375348270"/>
          <w:tblCellSpacing w:w="15" w:type="dxa"/>
        </w:trPr>
        <w:tc>
          <w:tcPr>
            <w:tcW w:w="0" w:type="auto"/>
            <w:vAlign w:val="center"/>
            <w:hideMark/>
          </w:tcPr>
          <w:p w14:paraId="41EFDD2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03179A"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03F8BC6F" w14:textId="77777777">
        <w:trPr>
          <w:divId w:val="1375348270"/>
          <w:tblCellSpacing w:w="15" w:type="dxa"/>
        </w:trPr>
        <w:tc>
          <w:tcPr>
            <w:tcW w:w="0" w:type="auto"/>
            <w:vAlign w:val="center"/>
            <w:hideMark/>
          </w:tcPr>
          <w:p w14:paraId="36F9B948" w14:textId="77777777" w:rsidR="0095430C" w:rsidRDefault="0095430C">
            <w:pPr>
              <w:rPr>
                <w:rFonts w:eastAsia="Times New Roman"/>
                <w:lang w:val="en-US"/>
              </w:rPr>
            </w:pPr>
          </w:p>
        </w:tc>
        <w:tc>
          <w:tcPr>
            <w:tcW w:w="0" w:type="auto"/>
            <w:vAlign w:val="center"/>
            <w:hideMark/>
          </w:tcPr>
          <w:p w14:paraId="2545DB3F"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95430C" w14:paraId="76E24D19" w14:textId="77777777">
        <w:trPr>
          <w:divId w:val="1375348270"/>
          <w:tblCellSpacing w:w="15" w:type="dxa"/>
        </w:trPr>
        <w:tc>
          <w:tcPr>
            <w:tcW w:w="0" w:type="auto"/>
            <w:vAlign w:val="center"/>
            <w:hideMark/>
          </w:tcPr>
          <w:p w14:paraId="786198CE" w14:textId="77777777" w:rsidR="0095430C" w:rsidRDefault="0095430C">
            <w:pPr>
              <w:rPr>
                <w:rFonts w:eastAsia="Times New Roman"/>
                <w:lang w:val="en-US"/>
              </w:rPr>
            </w:pPr>
          </w:p>
        </w:tc>
        <w:tc>
          <w:tcPr>
            <w:tcW w:w="0" w:type="auto"/>
            <w:vAlign w:val="center"/>
            <w:hideMark/>
          </w:tcPr>
          <w:p w14:paraId="533016AA"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1F964F2B" w14:textId="77777777">
        <w:trPr>
          <w:divId w:val="1375348270"/>
          <w:tblCellSpacing w:w="15" w:type="dxa"/>
        </w:trPr>
        <w:tc>
          <w:tcPr>
            <w:tcW w:w="0" w:type="auto"/>
            <w:vAlign w:val="center"/>
            <w:hideMark/>
          </w:tcPr>
          <w:p w14:paraId="62B4B403" w14:textId="77777777" w:rsidR="0095430C" w:rsidRDefault="0095430C">
            <w:pPr>
              <w:rPr>
                <w:rFonts w:eastAsia="Times New Roman"/>
                <w:lang w:val="en-US"/>
              </w:rPr>
            </w:pPr>
          </w:p>
        </w:tc>
        <w:tc>
          <w:tcPr>
            <w:tcW w:w="0" w:type="auto"/>
            <w:vAlign w:val="center"/>
            <w:hideMark/>
          </w:tcPr>
          <w:p w14:paraId="496AC1B6"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2F1AF5A9" w14:textId="77777777">
        <w:trPr>
          <w:divId w:val="1375348270"/>
          <w:tblCellSpacing w:w="15" w:type="dxa"/>
        </w:trPr>
        <w:tc>
          <w:tcPr>
            <w:tcW w:w="0" w:type="auto"/>
            <w:vAlign w:val="center"/>
            <w:hideMark/>
          </w:tcPr>
          <w:p w14:paraId="6467D53F" w14:textId="77777777" w:rsidR="0095430C" w:rsidRDefault="0095430C">
            <w:pPr>
              <w:rPr>
                <w:rFonts w:eastAsia="Times New Roman"/>
                <w:lang w:val="en-US"/>
              </w:rPr>
            </w:pPr>
          </w:p>
        </w:tc>
        <w:tc>
          <w:tcPr>
            <w:tcW w:w="0" w:type="auto"/>
            <w:vAlign w:val="center"/>
            <w:hideMark/>
          </w:tcPr>
          <w:p w14:paraId="7E6CCDAA"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95430C" w14:paraId="7D47DB97" w14:textId="77777777">
        <w:trPr>
          <w:divId w:val="1375348270"/>
          <w:tblCellSpacing w:w="15" w:type="dxa"/>
        </w:trPr>
        <w:tc>
          <w:tcPr>
            <w:tcW w:w="0" w:type="auto"/>
            <w:vAlign w:val="center"/>
            <w:hideMark/>
          </w:tcPr>
          <w:p w14:paraId="384F1476" w14:textId="77777777" w:rsidR="0095430C" w:rsidRDefault="0095430C">
            <w:pPr>
              <w:rPr>
                <w:rFonts w:eastAsia="Times New Roman"/>
                <w:lang w:val="en-US"/>
              </w:rPr>
            </w:pPr>
          </w:p>
        </w:tc>
        <w:tc>
          <w:tcPr>
            <w:tcW w:w="0" w:type="auto"/>
            <w:vAlign w:val="center"/>
            <w:hideMark/>
          </w:tcPr>
          <w:p w14:paraId="4CD0B1F5" w14:textId="77777777" w:rsidR="0095430C"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95430C" w14:paraId="03FBEABD" w14:textId="77777777">
        <w:trPr>
          <w:divId w:val="1375348270"/>
          <w:tblCellSpacing w:w="15" w:type="dxa"/>
        </w:trPr>
        <w:tc>
          <w:tcPr>
            <w:tcW w:w="0" w:type="auto"/>
            <w:vAlign w:val="center"/>
            <w:hideMark/>
          </w:tcPr>
          <w:p w14:paraId="48C03D05" w14:textId="77777777" w:rsidR="0095430C" w:rsidRDefault="0095430C">
            <w:pPr>
              <w:rPr>
                <w:rFonts w:eastAsia="Times New Roman"/>
                <w:lang w:val="en-US"/>
              </w:rPr>
            </w:pPr>
          </w:p>
        </w:tc>
        <w:tc>
          <w:tcPr>
            <w:tcW w:w="0" w:type="auto"/>
            <w:vAlign w:val="center"/>
            <w:hideMark/>
          </w:tcPr>
          <w:p w14:paraId="11F1CAC0"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95430C" w14:paraId="40E0ADB5" w14:textId="77777777">
        <w:trPr>
          <w:divId w:val="1375348270"/>
          <w:tblCellSpacing w:w="15" w:type="dxa"/>
        </w:trPr>
        <w:tc>
          <w:tcPr>
            <w:tcW w:w="0" w:type="auto"/>
            <w:vAlign w:val="center"/>
            <w:hideMark/>
          </w:tcPr>
          <w:p w14:paraId="726916F8" w14:textId="77777777" w:rsidR="0095430C" w:rsidRDefault="0095430C">
            <w:pPr>
              <w:rPr>
                <w:rFonts w:eastAsia="Times New Roman"/>
                <w:lang w:val="en-US"/>
              </w:rPr>
            </w:pPr>
          </w:p>
        </w:tc>
        <w:tc>
          <w:tcPr>
            <w:tcW w:w="0" w:type="auto"/>
            <w:vAlign w:val="center"/>
            <w:hideMark/>
          </w:tcPr>
          <w:p w14:paraId="44A31EC8"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14:paraId="0674C46F" w14:textId="77777777" w:rsidR="0095430C"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ECE23E" w14:textId="77777777">
        <w:trPr>
          <w:divId w:val="1375348270"/>
          <w:tblCellSpacing w:w="15" w:type="dxa"/>
        </w:trPr>
        <w:tc>
          <w:tcPr>
            <w:tcW w:w="0" w:type="auto"/>
            <w:vAlign w:val="center"/>
            <w:hideMark/>
          </w:tcPr>
          <w:p w14:paraId="48A09B5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73F0E2" w14:textId="77777777" w:rsidR="0095430C" w:rsidRDefault="005B11EB">
            <w:pPr>
              <w:rPr>
                <w:rFonts w:eastAsia="Times New Roman"/>
                <w:lang w:val="en-US"/>
              </w:rPr>
            </w:pPr>
            <w:r>
              <w:rPr>
                <w:rFonts w:eastAsia="Times New Roman"/>
                <w:lang w:val="en-US"/>
              </w:rPr>
              <w:t xml:space="preserve">ObservationRelationshipType (Observation Relationship Type) </w:t>
            </w:r>
          </w:p>
        </w:tc>
      </w:tr>
      <w:tr w:rsidR="0095430C" w14:paraId="6302FBA3" w14:textId="77777777">
        <w:trPr>
          <w:divId w:val="1375348270"/>
          <w:tblCellSpacing w:w="15" w:type="dxa"/>
        </w:trPr>
        <w:tc>
          <w:tcPr>
            <w:tcW w:w="0" w:type="auto"/>
            <w:vAlign w:val="center"/>
            <w:hideMark/>
          </w:tcPr>
          <w:p w14:paraId="60B0640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FB268E" w14:textId="77777777" w:rsidR="0095430C" w:rsidRDefault="005B11EB">
            <w:pPr>
              <w:rPr>
                <w:rFonts w:eastAsia="Times New Roman"/>
                <w:lang w:val="en-US"/>
              </w:rPr>
            </w:pPr>
            <w:r>
              <w:rPr>
                <w:rFonts w:eastAsia="Times New Roman"/>
                <w:lang w:val="en-US"/>
              </w:rPr>
              <w:t>Codes specifying how two observations are related</w:t>
            </w:r>
          </w:p>
        </w:tc>
      </w:tr>
      <w:tr w:rsidR="0095430C" w14:paraId="1CB721C8" w14:textId="77777777">
        <w:trPr>
          <w:divId w:val="1375348270"/>
          <w:tblCellSpacing w:w="15" w:type="dxa"/>
        </w:trPr>
        <w:tc>
          <w:tcPr>
            <w:tcW w:w="0" w:type="auto"/>
            <w:vAlign w:val="center"/>
            <w:hideMark/>
          </w:tcPr>
          <w:p w14:paraId="047C853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80E6EA2" w14:textId="77777777" w:rsidR="0095430C"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95430C" w14:paraId="577C5311" w14:textId="77777777">
        <w:trPr>
          <w:divId w:val="1375348270"/>
          <w:tblCellSpacing w:w="15" w:type="dxa"/>
        </w:trPr>
        <w:tc>
          <w:tcPr>
            <w:tcW w:w="0" w:type="auto"/>
            <w:vAlign w:val="center"/>
            <w:hideMark/>
          </w:tcPr>
          <w:p w14:paraId="3897C2D5" w14:textId="77777777" w:rsidR="0095430C" w:rsidRDefault="0095430C">
            <w:pPr>
              <w:rPr>
                <w:rFonts w:eastAsia="Times New Roman"/>
                <w:lang w:val="en-US"/>
              </w:rPr>
            </w:pPr>
          </w:p>
        </w:tc>
        <w:tc>
          <w:tcPr>
            <w:tcW w:w="0" w:type="auto"/>
            <w:vAlign w:val="center"/>
            <w:hideMark/>
          </w:tcPr>
          <w:p w14:paraId="311A42AA" w14:textId="77777777" w:rsidR="0095430C"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95430C" w14:paraId="3A182664" w14:textId="77777777">
        <w:trPr>
          <w:divId w:val="1375348270"/>
          <w:tblCellSpacing w:w="15" w:type="dxa"/>
        </w:trPr>
        <w:tc>
          <w:tcPr>
            <w:tcW w:w="0" w:type="auto"/>
            <w:vAlign w:val="center"/>
            <w:hideMark/>
          </w:tcPr>
          <w:p w14:paraId="578B8ED0" w14:textId="77777777" w:rsidR="0095430C" w:rsidRDefault="0095430C">
            <w:pPr>
              <w:rPr>
                <w:rFonts w:eastAsia="Times New Roman"/>
                <w:lang w:val="en-US"/>
              </w:rPr>
            </w:pPr>
          </w:p>
        </w:tc>
        <w:tc>
          <w:tcPr>
            <w:tcW w:w="0" w:type="auto"/>
            <w:vAlign w:val="center"/>
            <w:hideMark/>
          </w:tcPr>
          <w:p w14:paraId="1FF2A106" w14:textId="77777777" w:rsidR="0095430C"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95430C" w14:paraId="0B6AB777" w14:textId="77777777">
        <w:trPr>
          <w:divId w:val="1375348270"/>
          <w:tblCellSpacing w:w="15" w:type="dxa"/>
        </w:trPr>
        <w:tc>
          <w:tcPr>
            <w:tcW w:w="0" w:type="auto"/>
            <w:vAlign w:val="center"/>
            <w:hideMark/>
          </w:tcPr>
          <w:p w14:paraId="4B85A18B" w14:textId="77777777" w:rsidR="0095430C" w:rsidRDefault="0095430C">
            <w:pPr>
              <w:rPr>
                <w:rFonts w:eastAsia="Times New Roman"/>
                <w:lang w:val="en-US"/>
              </w:rPr>
            </w:pPr>
          </w:p>
        </w:tc>
        <w:tc>
          <w:tcPr>
            <w:tcW w:w="0" w:type="auto"/>
            <w:vAlign w:val="center"/>
            <w:hideMark/>
          </w:tcPr>
          <w:p w14:paraId="60933BD1" w14:textId="77777777" w:rsidR="0095430C"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95430C" w14:paraId="06E35F17" w14:textId="77777777">
        <w:trPr>
          <w:divId w:val="1375348270"/>
          <w:tblCellSpacing w:w="15" w:type="dxa"/>
        </w:trPr>
        <w:tc>
          <w:tcPr>
            <w:tcW w:w="0" w:type="auto"/>
            <w:vAlign w:val="center"/>
            <w:hideMark/>
          </w:tcPr>
          <w:p w14:paraId="180D1159" w14:textId="77777777" w:rsidR="0095430C" w:rsidRDefault="0095430C">
            <w:pPr>
              <w:rPr>
                <w:rFonts w:eastAsia="Times New Roman"/>
                <w:lang w:val="en-US"/>
              </w:rPr>
            </w:pPr>
          </w:p>
        </w:tc>
        <w:tc>
          <w:tcPr>
            <w:tcW w:w="0" w:type="auto"/>
            <w:vAlign w:val="center"/>
            <w:hideMark/>
          </w:tcPr>
          <w:p w14:paraId="485F30E3" w14:textId="77777777" w:rsidR="0095430C"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95430C" w14:paraId="22DAE08C" w14:textId="77777777">
        <w:trPr>
          <w:divId w:val="1375348270"/>
          <w:tblCellSpacing w:w="15" w:type="dxa"/>
        </w:trPr>
        <w:tc>
          <w:tcPr>
            <w:tcW w:w="0" w:type="auto"/>
            <w:vAlign w:val="center"/>
            <w:hideMark/>
          </w:tcPr>
          <w:p w14:paraId="5BC3BB0A" w14:textId="77777777" w:rsidR="0095430C" w:rsidRDefault="0095430C">
            <w:pPr>
              <w:rPr>
                <w:rFonts w:eastAsia="Times New Roman"/>
                <w:lang w:val="en-US"/>
              </w:rPr>
            </w:pPr>
          </w:p>
        </w:tc>
        <w:tc>
          <w:tcPr>
            <w:tcW w:w="0" w:type="auto"/>
            <w:vAlign w:val="center"/>
            <w:hideMark/>
          </w:tcPr>
          <w:p w14:paraId="7EEB459F" w14:textId="77777777" w:rsidR="0095430C"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14:paraId="41E51108" w14:textId="77777777" w:rsidR="0095430C"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76FA94" w14:textId="77777777">
        <w:trPr>
          <w:divId w:val="1375348270"/>
          <w:tblCellSpacing w:w="15" w:type="dxa"/>
        </w:trPr>
        <w:tc>
          <w:tcPr>
            <w:tcW w:w="0" w:type="auto"/>
            <w:vAlign w:val="center"/>
            <w:hideMark/>
          </w:tcPr>
          <w:p w14:paraId="0BCB464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533077" w14:textId="77777777" w:rsidR="0095430C" w:rsidRDefault="005B11EB">
            <w:pPr>
              <w:rPr>
                <w:rFonts w:eastAsia="Times New Roman"/>
                <w:lang w:val="en-US"/>
              </w:rPr>
            </w:pPr>
            <w:r>
              <w:rPr>
                <w:rFonts w:eastAsia="Times New Roman"/>
                <w:lang w:val="en-US"/>
              </w:rPr>
              <w:t xml:space="preserve">ObservationStatus (Observation Status) </w:t>
            </w:r>
          </w:p>
        </w:tc>
      </w:tr>
      <w:tr w:rsidR="0095430C" w14:paraId="00705435" w14:textId="77777777">
        <w:trPr>
          <w:divId w:val="1375348270"/>
          <w:tblCellSpacing w:w="15" w:type="dxa"/>
        </w:trPr>
        <w:tc>
          <w:tcPr>
            <w:tcW w:w="0" w:type="auto"/>
            <w:vAlign w:val="center"/>
            <w:hideMark/>
          </w:tcPr>
          <w:p w14:paraId="0977E63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7C6CB41" w14:textId="77777777" w:rsidR="0095430C" w:rsidRDefault="005B11EB">
            <w:pPr>
              <w:rPr>
                <w:rFonts w:eastAsia="Times New Roman"/>
                <w:lang w:val="en-US"/>
              </w:rPr>
            </w:pPr>
            <w:r>
              <w:rPr>
                <w:rFonts w:eastAsia="Times New Roman"/>
                <w:lang w:val="en-US"/>
              </w:rPr>
              <w:t>Codes providing the status of an observation</w:t>
            </w:r>
          </w:p>
        </w:tc>
      </w:tr>
      <w:tr w:rsidR="0095430C" w14:paraId="6A943165" w14:textId="77777777">
        <w:trPr>
          <w:divId w:val="1375348270"/>
          <w:tblCellSpacing w:w="15" w:type="dxa"/>
        </w:trPr>
        <w:tc>
          <w:tcPr>
            <w:tcW w:w="0" w:type="auto"/>
            <w:vAlign w:val="center"/>
            <w:hideMark/>
          </w:tcPr>
          <w:p w14:paraId="705B35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27A93B" w14:textId="77777777" w:rsidR="0095430C"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95430C" w14:paraId="585A2E42" w14:textId="77777777">
        <w:trPr>
          <w:divId w:val="1375348270"/>
          <w:tblCellSpacing w:w="15" w:type="dxa"/>
        </w:trPr>
        <w:tc>
          <w:tcPr>
            <w:tcW w:w="0" w:type="auto"/>
            <w:vAlign w:val="center"/>
            <w:hideMark/>
          </w:tcPr>
          <w:p w14:paraId="5237DE5C" w14:textId="77777777" w:rsidR="0095430C" w:rsidRDefault="0095430C">
            <w:pPr>
              <w:rPr>
                <w:rFonts w:eastAsia="Times New Roman"/>
                <w:lang w:val="en-US"/>
              </w:rPr>
            </w:pPr>
          </w:p>
        </w:tc>
        <w:tc>
          <w:tcPr>
            <w:tcW w:w="0" w:type="auto"/>
            <w:vAlign w:val="center"/>
            <w:hideMark/>
          </w:tcPr>
          <w:p w14:paraId="445A5420" w14:textId="77777777" w:rsidR="0095430C"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95430C" w14:paraId="147E0FE8" w14:textId="77777777">
        <w:trPr>
          <w:divId w:val="1375348270"/>
          <w:tblCellSpacing w:w="15" w:type="dxa"/>
        </w:trPr>
        <w:tc>
          <w:tcPr>
            <w:tcW w:w="0" w:type="auto"/>
            <w:vAlign w:val="center"/>
            <w:hideMark/>
          </w:tcPr>
          <w:p w14:paraId="16AD83A1" w14:textId="77777777" w:rsidR="0095430C" w:rsidRDefault="0095430C">
            <w:pPr>
              <w:rPr>
                <w:rFonts w:eastAsia="Times New Roman"/>
                <w:lang w:val="en-US"/>
              </w:rPr>
            </w:pPr>
          </w:p>
        </w:tc>
        <w:tc>
          <w:tcPr>
            <w:tcW w:w="0" w:type="auto"/>
            <w:vAlign w:val="center"/>
            <w:hideMark/>
          </w:tcPr>
          <w:p w14:paraId="199F6F50"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95430C" w14:paraId="3254CEC1" w14:textId="77777777">
        <w:trPr>
          <w:divId w:val="1375348270"/>
          <w:tblCellSpacing w:w="15" w:type="dxa"/>
        </w:trPr>
        <w:tc>
          <w:tcPr>
            <w:tcW w:w="0" w:type="auto"/>
            <w:vAlign w:val="center"/>
            <w:hideMark/>
          </w:tcPr>
          <w:p w14:paraId="4334E177" w14:textId="77777777" w:rsidR="0095430C" w:rsidRDefault="0095430C">
            <w:pPr>
              <w:rPr>
                <w:rFonts w:eastAsia="Times New Roman"/>
                <w:lang w:val="en-US"/>
              </w:rPr>
            </w:pPr>
          </w:p>
        </w:tc>
        <w:tc>
          <w:tcPr>
            <w:tcW w:w="0" w:type="auto"/>
            <w:vAlign w:val="center"/>
            <w:hideMark/>
          </w:tcPr>
          <w:p w14:paraId="5EBA762F"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95430C" w14:paraId="32135A49" w14:textId="77777777">
        <w:trPr>
          <w:divId w:val="1375348270"/>
          <w:tblCellSpacing w:w="15" w:type="dxa"/>
        </w:trPr>
        <w:tc>
          <w:tcPr>
            <w:tcW w:w="0" w:type="auto"/>
            <w:vAlign w:val="center"/>
            <w:hideMark/>
          </w:tcPr>
          <w:p w14:paraId="7A8C883E" w14:textId="77777777" w:rsidR="0095430C" w:rsidRDefault="0095430C">
            <w:pPr>
              <w:rPr>
                <w:rFonts w:eastAsia="Times New Roman"/>
                <w:lang w:val="en-US"/>
              </w:rPr>
            </w:pPr>
          </w:p>
        </w:tc>
        <w:tc>
          <w:tcPr>
            <w:tcW w:w="0" w:type="auto"/>
            <w:vAlign w:val="center"/>
            <w:hideMark/>
          </w:tcPr>
          <w:p w14:paraId="7C53B352"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95430C" w14:paraId="186B8399" w14:textId="77777777">
        <w:trPr>
          <w:divId w:val="1375348270"/>
          <w:tblCellSpacing w:w="15" w:type="dxa"/>
        </w:trPr>
        <w:tc>
          <w:tcPr>
            <w:tcW w:w="0" w:type="auto"/>
            <w:vAlign w:val="center"/>
            <w:hideMark/>
          </w:tcPr>
          <w:p w14:paraId="2B7B61FC" w14:textId="77777777" w:rsidR="0095430C" w:rsidRDefault="0095430C">
            <w:pPr>
              <w:rPr>
                <w:rFonts w:eastAsia="Times New Roman"/>
                <w:lang w:val="en-US"/>
              </w:rPr>
            </w:pPr>
          </w:p>
        </w:tc>
        <w:tc>
          <w:tcPr>
            <w:tcW w:w="0" w:type="auto"/>
            <w:vAlign w:val="center"/>
            <w:hideMark/>
          </w:tcPr>
          <w:p w14:paraId="376AD4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95430C" w14:paraId="23EDA730" w14:textId="77777777">
        <w:trPr>
          <w:divId w:val="1375348270"/>
          <w:tblCellSpacing w:w="15" w:type="dxa"/>
        </w:trPr>
        <w:tc>
          <w:tcPr>
            <w:tcW w:w="0" w:type="auto"/>
            <w:vAlign w:val="center"/>
            <w:hideMark/>
          </w:tcPr>
          <w:p w14:paraId="6FA44205" w14:textId="77777777" w:rsidR="0095430C" w:rsidRDefault="0095430C">
            <w:pPr>
              <w:rPr>
                <w:rFonts w:eastAsia="Times New Roman"/>
                <w:lang w:val="en-US"/>
              </w:rPr>
            </w:pPr>
          </w:p>
        </w:tc>
        <w:tc>
          <w:tcPr>
            <w:tcW w:w="0" w:type="auto"/>
            <w:vAlign w:val="center"/>
            <w:hideMark/>
          </w:tcPr>
          <w:p w14:paraId="0B85B7ED" w14:textId="77777777" w:rsidR="0095430C"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value of last resort and every attempt should be made to provide a meaningful value other than "unknown" </w:t>
            </w:r>
          </w:p>
        </w:tc>
      </w:tr>
    </w:tbl>
    <w:p w14:paraId="6F3396BB" w14:textId="77777777" w:rsidR="0095430C"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9F3D7F" w14:textId="77777777">
        <w:trPr>
          <w:divId w:val="1375348270"/>
          <w:tblCellSpacing w:w="15" w:type="dxa"/>
        </w:trPr>
        <w:tc>
          <w:tcPr>
            <w:tcW w:w="0" w:type="auto"/>
            <w:vAlign w:val="center"/>
            <w:hideMark/>
          </w:tcPr>
          <w:p w14:paraId="292A69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B2DF1B9" w14:textId="77777777" w:rsidR="0095430C" w:rsidRDefault="005B11EB">
            <w:pPr>
              <w:rPr>
                <w:rFonts w:eastAsia="Times New Roman"/>
                <w:lang w:val="en-US"/>
              </w:rPr>
            </w:pPr>
            <w:r>
              <w:rPr>
                <w:rFonts w:eastAsia="Times New Roman"/>
                <w:lang w:val="en-US"/>
              </w:rPr>
              <w:t xml:space="preserve">Operation Outcome Codes (Operation Outcome Codes) </w:t>
            </w:r>
          </w:p>
        </w:tc>
      </w:tr>
      <w:tr w:rsidR="0095430C" w14:paraId="705D5B85" w14:textId="77777777">
        <w:trPr>
          <w:divId w:val="1375348270"/>
          <w:tblCellSpacing w:w="15" w:type="dxa"/>
        </w:trPr>
        <w:tc>
          <w:tcPr>
            <w:tcW w:w="0" w:type="auto"/>
            <w:vAlign w:val="center"/>
            <w:hideMark/>
          </w:tcPr>
          <w:p w14:paraId="5406EB3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87A2154" w14:textId="77777777" w:rsidR="0095430C" w:rsidRDefault="005B11EB">
            <w:pPr>
              <w:rPr>
                <w:rFonts w:eastAsia="Times New Roman"/>
                <w:lang w:val="en-US"/>
              </w:rPr>
            </w:pPr>
            <w:r>
              <w:rPr>
                <w:rFonts w:eastAsia="Times New Roman"/>
                <w:lang w:val="en-US"/>
              </w:rPr>
              <w:t>Operation Outcome codes used by FHIR test servers (see Implementation file translations.xml)</w:t>
            </w:r>
          </w:p>
        </w:tc>
      </w:tr>
      <w:tr w:rsidR="0095430C" w14:paraId="5A7DE61E" w14:textId="77777777">
        <w:trPr>
          <w:divId w:val="1375348270"/>
          <w:tblCellSpacing w:w="15" w:type="dxa"/>
        </w:trPr>
        <w:tc>
          <w:tcPr>
            <w:tcW w:w="0" w:type="auto"/>
            <w:vAlign w:val="center"/>
            <w:hideMark/>
          </w:tcPr>
          <w:p w14:paraId="488CEC8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5A2658" w14:textId="77777777" w:rsidR="0095430C" w:rsidRDefault="005B11EB">
            <w:pPr>
              <w:rPr>
                <w:rFonts w:eastAsia="Times New Roman"/>
                <w:lang w:val="en-US"/>
              </w:rPr>
            </w:pPr>
            <w:r>
              <w:rPr>
                <w:rFonts w:eastAsia="Times New Roman"/>
                <w:b/>
                <w:bCs/>
                <w:lang w:val="en-US"/>
              </w:rPr>
              <w:t xml:space="preserve">You must authenticate before you can use this service: </w:t>
            </w:r>
          </w:p>
        </w:tc>
      </w:tr>
      <w:tr w:rsidR="0095430C" w14:paraId="74C9015E" w14:textId="77777777">
        <w:trPr>
          <w:divId w:val="1375348270"/>
          <w:tblCellSpacing w:w="15" w:type="dxa"/>
        </w:trPr>
        <w:tc>
          <w:tcPr>
            <w:tcW w:w="0" w:type="auto"/>
            <w:vAlign w:val="center"/>
            <w:hideMark/>
          </w:tcPr>
          <w:p w14:paraId="2AF1F92C" w14:textId="77777777" w:rsidR="0095430C" w:rsidRDefault="0095430C">
            <w:pPr>
              <w:rPr>
                <w:rFonts w:eastAsia="Times New Roman"/>
                <w:lang w:val="en-US"/>
              </w:rPr>
            </w:pPr>
          </w:p>
        </w:tc>
        <w:tc>
          <w:tcPr>
            <w:tcW w:w="0" w:type="auto"/>
            <w:vAlign w:val="center"/>
            <w:hideMark/>
          </w:tcPr>
          <w:p w14:paraId="1FF0D285" w14:textId="77777777" w:rsidR="0095430C" w:rsidRDefault="005B11EB">
            <w:pPr>
              <w:rPr>
                <w:rFonts w:eastAsia="Times New Roman"/>
                <w:lang w:val="en-US"/>
              </w:rPr>
            </w:pPr>
            <w:r>
              <w:rPr>
                <w:rFonts w:eastAsia="Times New Roman"/>
                <w:b/>
                <w:bCs/>
                <w:lang w:val="en-US"/>
              </w:rPr>
              <w:t xml:space="preserve">Bad Syntax: "%s" must be a %s': </w:t>
            </w:r>
          </w:p>
        </w:tc>
      </w:tr>
      <w:tr w:rsidR="0095430C" w14:paraId="288168B4" w14:textId="77777777">
        <w:trPr>
          <w:divId w:val="1375348270"/>
          <w:tblCellSpacing w:w="15" w:type="dxa"/>
        </w:trPr>
        <w:tc>
          <w:tcPr>
            <w:tcW w:w="0" w:type="auto"/>
            <w:vAlign w:val="center"/>
            <w:hideMark/>
          </w:tcPr>
          <w:p w14:paraId="5E46772C" w14:textId="77777777" w:rsidR="0095430C" w:rsidRDefault="0095430C">
            <w:pPr>
              <w:rPr>
                <w:rFonts w:eastAsia="Times New Roman"/>
                <w:lang w:val="en-US"/>
              </w:rPr>
            </w:pPr>
          </w:p>
        </w:tc>
        <w:tc>
          <w:tcPr>
            <w:tcW w:w="0" w:type="auto"/>
            <w:vAlign w:val="center"/>
            <w:hideMark/>
          </w:tcPr>
          <w:p w14:paraId="5056AEEC" w14:textId="77777777" w:rsidR="0095430C" w:rsidRDefault="005B11EB">
            <w:pPr>
              <w:rPr>
                <w:rFonts w:eastAsia="Times New Roman"/>
                <w:lang w:val="en-US"/>
              </w:rPr>
            </w:pPr>
            <w:r>
              <w:rPr>
                <w:rFonts w:eastAsia="Times New Roman"/>
                <w:b/>
                <w:bCs/>
                <w:lang w:val="en-US"/>
              </w:rPr>
              <w:t xml:space="preserve">Bad Syntax in %s: </w:t>
            </w:r>
          </w:p>
        </w:tc>
      </w:tr>
      <w:tr w:rsidR="0095430C" w14:paraId="1C17DA4B" w14:textId="77777777">
        <w:trPr>
          <w:divId w:val="1375348270"/>
          <w:tblCellSpacing w:w="15" w:type="dxa"/>
        </w:trPr>
        <w:tc>
          <w:tcPr>
            <w:tcW w:w="0" w:type="auto"/>
            <w:vAlign w:val="center"/>
            <w:hideMark/>
          </w:tcPr>
          <w:p w14:paraId="079A9A7C" w14:textId="77777777" w:rsidR="0095430C" w:rsidRDefault="0095430C">
            <w:pPr>
              <w:rPr>
                <w:rFonts w:eastAsia="Times New Roman"/>
                <w:lang w:val="en-US"/>
              </w:rPr>
            </w:pPr>
          </w:p>
        </w:tc>
        <w:tc>
          <w:tcPr>
            <w:tcW w:w="0" w:type="auto"/>
            <w:vAlign w:val="center"/>
            <w:hideMark/>
          </w:tcPr>
          <w:p w14:paraId="51253966" w14:textId="77777777" w:rsidR="0095430C" w:rsidRDefault="005B11EB">
            <w:pPr>
              <w:rPr>
                <w:rFonts w:eastAsia="Times New Roman"/>
                <w:lang w:val="en-US"/>
              </w:rPr>
            </w:pPr>
            <w:r>
              <w:rPr>
                <w:rFonts w:eastAsia="Times New Roman"/>
                <w:b/>
                <w:bCs/>
                <w:lang w:val="en-US"/>
              </w:rPr>
              <w:t xml:space="preserve">Unable to parse feed (entry content type = "%s"): </w:t>
            </w:r>
          </w:p>
        </w:tc>
      </w:tr>
      <w:tr w:rsidR="0095430C" w14:paraId="1A986190" w14:textId="77777777">
        <w:trPr>
          <w:divId w:val="1375348270"/>
          <w:tblCellSpacing w:w="15" w:type="dxa"/>
        </w:trPr>
        <w:tc>
          <w:tcPr>
            <w:tcW w:w="0" w:type="auto"/>
            <w:vAlign w:val="center"/>
            <w:hideMark/>
          </w:tcPr>
          <w:p w14:paraId="5A1E39B9" w14:textId="77777777" w:rsidR="0095430C" w:rsidRDefault="0095430C">
            <w:pPr>
              <w:rPr>
                <w:rFonts w:eastAsia="Times New Roman"/>
                <w:lang w:val="en-US"/>
              </w:rPr>
            </w:pPr>
          </w:p>
        </w:tc>
        <w:tc>
          <w:tcPr>
            <w:tcW w:w="0" w:type="auto"/>
            <w:vAlign w:val="center"/>
            <w:hideMark/>
          </w:tcPr>
          <w:p w14:paraId="54995D2D" w14:textId="77777777" w:rsidR="0095430C" w:rsidRDefault="005B11EB">
            <w:pPr>
              <w:rPr>
                <w:rFonts w:eastAsia="Times New Roman"/>
                <w:lang w:val="en-US"/>
              </w:rPr>
            </w:pPr>
            <w:r>
              <w:rPr>
                <w:rFonts w:eastAsia="Times New Roman"/>
                <w:b/>
                <w:bCs/>
                <w:lang w:val="en-US"/>
              </w:rPr>
              <w:t xml:space="preserve">Unable to parse feed (root element name = "%s"): </w:t>
            </w:r>
          </w:p>
        </w:tc>
      </w:tr>
      <w:tr w:rsidR="0095430C" w14:paraId="5222328D" w14:textId="77777777">
        <w:trPr>
          <w:divId w:val="1375348270"/>
          <w:tblCellSpacing w:w="15" w:type="dxa"/>
        </w:trPr>
        <w:tc>
          <w:tcPr>
            <w:tcW w:w="0" w:type="auto"/>
            <w:vAlign w:val="center"/>
            <w:hideMark/>
          </w:tcPr>
          <w:p w14:paraId="62E39F76" w14:textId="77777777" w:rsidR="0095430C" w:rsidRDefault="0095430C">
            <w:pPr>
              <w:rPr>
                <w:rFonts w:eastAsia="Times New Roman"/>
                <w:lang w:val="en-US"/>
              </w:rPr>
            </w:pPr>
          </w:p>
        </w:tc>
        <w:tc>
          <w:tcPr>
            <w:tcW w:w="0" w:type="auto"/>
            <w:vAlign w:val="center"/>
            <w:hideMark/>
          </w:tcPr>
          <w:p w14:paraId="51695D04" w14:textId="77777777" w:rsidR="0095430C" w:rsidRDefault="005B11EB">
            <w:pPr>
              <w:rPr>
                <w:rFonts w:eastAsia="Times New Roman"/>
                <w:lang w:val="en-US"/>
              </w:rPr>
            </w:pPr>
            <w:r>
              <w:rPr>
                <w:rFonts w:eastAsia="Times New Roman"/>
                <w:b/>
                <w:bCs/>
                <w:lang w:val="en-US"/>
              </w:rPr>
              <w:t xml:space="preserve">New resource created: </w:t>
            </w:r>
          </w:p>
        </w:tc>
      </w:tr>
      <w:tr w:rsidR="0095430C" w14:paraId="390346B5" w14:textId="77777777">
        <w:trPr>
          <w:divId w:val="1375348270"/>
          <w:tblCellSpacing w:w="15" w:type="dxa"/>
        </w:trPr>
        <w:tc>
          <w:tcPr>
            <w:tcW w:w="0" w:type="auto"/>
            <w:vAlign w:val="center"/>
            <w:hideMark/>
          </w:tcPr>
          <w:p w14:paraId="04FA2BBC" w14:textId="77777777" w:rsidR="0095430C" w:rsidRDefault="0095430C">
            <w:pPr>
              <w:rPr>
                <w:rFonts w:eastAsia="Times New Roman"/>
                <w:lang w:val="en-US"/>
              </w:rPr>
            </w:pPr>
          </w:p>
        </w:tc>
        <w:tc>
          <w:tcPr>
            <w:tcW w:w="0" w:type="auto"/>
            <w:vAlign w:val="center"/>
            <w:hideMark/>
          </w:tcPr>
          <w:p w14:paraId="0C6C7CFA" w14:textId="77777777" w:rsidR="0095430C" w:rsidRDefault="005B11EB">
            <w:pPr>
              <w:rPr>
                <w:rFonts w:eastAsia="Times New Roman"/>
                <w:lang w:val="en-US"/>
              </w:rPr>
            </w:pPr>
            <w:r>
              <w:rPr>
                <w:rFonts w:eastAsia="Times New Roman"/>
                <w:b/>
                <w:bCs/>
                <w:lang w:val="en-US"/>
              </w:rPr>
              <w:t xml:space="preserve">The Date value %s is not in the correct format (Xml Date Format required): </w:t>
            </w:r>
          </w:p>
        </w:tc>
      </w:tr>
      <w:tr w:rsidR="0095430C" w14:paraId="1895477E" w14:textId="77777777">
        <w:trPr>
          <w:divId w:val="1375348270"/>
          <w:tblCellSpacing w:w="15" w:type="dxa"/>
        </w:trPr>
        <w:tc>
          <w:tcPr>
            <w:tcW w:w="0" w:type="auto"/>
            <w:vAlign w:val="center"/>
            <w:hideMark/>
          </w:tcPr>
          <w:p w14:paraId="4DBC56F5" w14:textId="77777777" w:rsidR="0095430C" w:rsidRDefault="0095430C">
            <w:pPr>
              <w:rPr>
                <w:rFonts w:eastAsia="Times New Roman"/>
                <w:lang w:val="en-US"/>
              </w:rPr>
            </w:pPr>
          </w:p>
        </w:tc>
        <w:tc>
          <w:tcPr>
            <w:tcW w:w="0" w:type="auto"/>
            <w:vAlign w:val="center"/>
            <w:hideMark/>
          </w:tcPr>
          <w:p w14:paraId="4D60E09A" w14:textId="77777777" w:rsidR="0095430C" w:rsidRDefault="005B11EB">
            <w:pPr>
              <w:rPr>
                <w:rFonts w:eastAsia="Times New Roman"/>
                <w:lang w:val="en-US"/>
              </w:rPr>
            </w:pPr>
            <w:r>
              <w:rPr>
                <w:rFonts w:eastAsia="Times New Roman"/>
                <w:b/>
                <w:bCs/>
                <w:lang w:val="en-US"/>
              </w:rPr>
              <w:t xml:space="preserve">This resource has been deleted: </w:t>
            </w:r>
          </w:p>
        </w:tc>
      </w:tr>
      <w:tr w:rsidR="0095430C" w14:paraId="697D777E" w14:textId="77777777">
        <w:trPr>
          <w:divId w:val="1375348270"/>
          <w:tblCellSpacing w:w="15" w:type="dxa"/>
        </w:trPr>
        <w:tc>
          <w:tcPr>
            <w:tcW w:w="0" w:type="auto"/>
            <w:vAlign w:val="center"/>
            <w:hideMark/>
          </w:tcPr>
          <w:p w14:paraId="31E4748E" w14:textId="77777777" w:rsidR="0095430C" w:rsidRDefault="0095430C">
            <w:pPr>
              <w:rPr>
                <w:rFonts w:eastAsia="Times New Roman"/>
                <w:lang w:val="en-US"/>
              </w:rPr>
            </w:pPr>
          </w:p>
        </w:tc>
        <w:tc>
          <w:tcPr>
            <w:tcW w:w="0" w:type="auto"/>
            <w:vAlign w:val="center"/>
            <w:hideMark/>
          </w:tcPr>
          <w:p w14:paraId="245845E0" w14:textId="77777777" w:rsidR="0095430C" w:rsidRDefault="005B11EB">
            <w:pPr>
              <w:rPr>
                <w:rFonts w:eastAsia="Times New Roman"/>
                <w:lang w:val="en-US"/>
              </w:rPr>
            </w:pPr>
            <w:r>
              <w:rPr>
                <w:rFonts w:eastAsia="Times New Roman"/>
                <w:b/>
                <w:bCs/>
                <w:lang w:val="en-US"/>
              </w:rPr>
              <w:t xml:space="preserve">Resource deleted: </w:t>
            </w:r>
          </w:p>
        </w:tc>
      </w:tr>
      <w:tr w:rsidR="0095430C" w14:paraId="1438E3E7" w14:textId="77777777">
        <w:trPr>
          <w:divId w:val="1375348270"/>
          <w:tblCellSpacing w:w="15" w:type="dxa"/>
        </w:trPr>
        <w:tc>
          <w:tcPr>
            <w:tcW w:w="0" w:type="auto"/>
            <w:vAlign w:val="center"/>
            <w:hideMark/>
          </w:tcPr>
          <w:p w14:paraId="0D5E03CE" w14:textId="77777777" w:rsidR="0095430C" w:rsidRDefault="0095430C">
            <w:pPr>
              <w:rPr>
                <w:rFonts w:eastAsia="Times New Roman"/>
                <w:lang w:val="en-US"/>
              </w:rPr>
            </w:pPr>
          </w:p>
        </w:tc>
        <w:tc>
          <w:tcPr>
            <w:tcW w:w="0" w:type="auto"/>
            <w:vAlign w:val="center"/>
            <w:hideMark/>
          </w:tcPr>
          <w:p w14:paraId="6AC49FF1" w14:textId="77777777" w:rsidR="0095430C" w:rsidRDefault="005B11EB">
            <w:pPr>
              <w:rPr>
                <w:rFonts w:eastAsia="Times New Roman"/>
                <w:lang w:val="en-US"/>
              </w:rPr>
            </w:pPr>
            <w:r>
              <w:rPr>
                <w:rFonts w:eastAsia="Times New Roman"/>
                <w:b/>
                <w:bCs/>
                <w:lang w:val="en-US"/>
              </w:rPr>
              <w:t xml:space="preserve">The resource "%s" has been deleted: </w:t>
            </w:r>
          </w:p>
        </w:tc>
      </w:tr>
      <w:tr w:rsidR="0095430C" w14:paraId="6EBEF9C6" w14:textId="77777777">
        <w:trPr>
          <w:divId w:val="1375348270"/>
          <w:tblCellSpacing w:w="15" w:type="dxa"/>
        </w:trPr>
        <w:tc>
          <w:tcPr>
            <w:tcW w:w="0" w:type="auto"/>
            <w:vAlign w:val="center"/>
            <w:hideMark/>
          </w:tcPr>
          <w:p w14:paraId="658BD86D" w14:textId="77777777" w:rsidR="0095430C" w:rsidRDefault="0095430C">
            <w:pPr>
              <w:rPr>
                <w:rFonts w:eastAsia="Times New Roman"/>
                <w:lang w:val="en-US"/>
              </w:rPr>
            </w:pPr>
          </w:p>
        </w:tc>
        <w:tc>
          <w:tcPr>
            <w:tcW w:w="0" w:type="auto"/>
            <w:vAlign w:val="center"/>
            <w:hideMark/>
          </w:tcPr>
          <w:p w14:paraId="40FAC0B0" w14:textId="77777777" w:rsidR="0095430C" w:rsidRDefault="005B11EB">
            <w:pPr>
              <w:rPr>
                <w:rFonts w:eastAsia="Times New Roman"/>
                <w:lang w:val="en-US"/>
              </w:rPr>
            </w:pPr>
            <w:r>
              <w:rPr>
                <w:rFonts w:eastAsia="Times New Roman"/>
                <w:b/>
                <w:bCs/>
                <w:lang w:val="en-US"/>
              </w:rPr>
              <w:t xml:space="preserve">Duplicate Id %s for resource type %s: </w:t>
            </w:r>
          </w:p>
        </w:tc>
      </w:tr>
      <w:tr w:rsidR="0095430C" w14:paraId="6616543A" w14:textId="77777777">
        <w:trPr>
          <w:divId w:val="1375348270"/>
          <w:tblCellSpacing w:w="15" w:type="dxa"/>
        </w:trPr>
        <w:tc>
          <w:tcPr>
            <w:tcW w:w="0" w:type="auto"/>
            <w:vAlign w:val="center"/>
            <w:hideMark/>
          </w:tcPr>
          <w:p w14:paraId="2F8118F7" w14:textId="77777777" w:rsidR="0095430C" w:rsidRDefault="0095430C">
            <w:pPr>
              <w:rPr>
                <w:rFonts w:eastAsia="Times New Roman"/>
                <w:lang w:val="en-US"/>
              </w:rPr>
            </w:pPr>
          </w:p>
        </w:tc>
        <w:tc>
          <w:tcPr>
            <w:tcW w:w="0" w:type="auto"/>
            <w:vAlign w:val="center"/>
            <w:hideMark/>
          </w:tcPr>
          <w:p w14:paraId="06A79546" w14:textId="77777777" w:rsidR="0095430C" w:rsidRDefault="005B11EB">
            <w:pPr>
              <w:rPr>
                <w:rFonts w:eastAsia="Times New Roman"/>
                <w:lang w:val="en-US"/>
              </w:rPr>
            </w:pPr>
            <w:r>
              <w:rPr>
                <w:rFonts w:eastAsia="Times New Roman"/>
                <w:b/>
                <w:bCs/>
                <w:lang w:val="en-US"/>
              </w:rPr>
              <w:t xml:space="preserve">Error parsing resource Xml (%s): </w:t>
            </w:r>
          </w:p>
        </w:tc>
      </w:tr>
      <w:tr w:rsidR="0095430C" w14:paraId="0D0FCB6C" w14:textId="77777777">
        <w:trPr>
          <w:divId w:val="1375348270"/>
          <w:tblCellSpacing w:w="15" w:type="dxa"/>
        </w:trPr>
        <w:tc>
          <w:tcPr>
            <w:tcW w:w="0" w:type="auto"/>
            <w:vAlign w:val="center"/>
            <w:hideMark/>
          </w:tcPr>
          <w:p w14:paraId="01AA1EF3" w14:textId="77777777" w:rsidR="0095430C" w:rsidRDefault="0095430C">
            <w:pPr>
              <w:rPr>
                <w:rFonts w:eastAsia="Times New Roman"/>
                <w:lang w:val="en-US"/>
              </w:rPr>
            </w:pPr>
          </w:p>
        </w:tc>
        <w:tc>
          <w:tcPr>
            <w:tcW w:w="0" w:type="auto"/>
            <w:vAlign w:val="center"/>
            <w:hideMark/>
          </w:tcPr>
          <w:p w14:paraId="7671F6A3" w14:textId="77777777" w:rsidR="0095430C" w:rsidRDefault="005B11EB">
            <w:pPr>
              <w:rPr>
                <w:rFonts w:eastAsia="Times New Roman"/>
                <w:lang w:val="en-US"/>
              </w:rPr>
            </w:pPr>
            <w:r>
              <w:rPr>
                <w:rFonts w:eastAsia="Times New Roman"/>
                <w:b/>
                <w:bCs/>
                <w:lang w:val="en-US"/>
              </w:rPr>
              <w:t xml:space="preserve">Id "%s" has an invalid character "%s": </w:t>
            </w:r>
          </w:p>
        </w:tc>
      </w:tr>
      <w:tr w:rsidR="0095430C" w14:paraId="603AE9BE" w14:textId="77777777">
        <w:trPr>
          <w:divId w:val="1375348270"/>
          <w:tblCellSpacing w:w="15" w:type="dxa"/>
        </w:trPr>
        <w:tc>
          <w:tcPr>
            <w:tcW w:w="0" w:type="auto"/>
            <w:vAlign w:val="center"/>
            <w:hideMark/>
          </w:tcPr>
          <w:p w14:paraId="31FBA528" w14:textId="77777777" w:rsidR="0095430C" w:rsidRDefault="0095430C">
            <w:pPr>
              <w:rPr>
                <w:rFonts w:eastAsia="Times New Roman"/>
                <w:lang w:val="en-US"/>
              </w:rPr>
            </w:pPr>
          </w:p>
        </w:tc>
        <w:tc>
          <w:tcPr>
            <w:tcW w:w="0" w:type="auto"/>
            <w:vAlign w:val="center"/>
            <w:hideMark/>
          </w:tcPr>
          <w:p w14:paraId="1DFBCED8" w14:textId="77777777" w:rsidR="0095430C" w:rsidRDefault="005B11EB">
            <w:pPr>
              <w:rPr>
                <w:rFonts w:eastAsia="Times New Roman"/>
                <w:lang w:val="en-US"/>
              </w:rPr>
            </w:pPr>
            <w:r>
              <w:rPr>
                <w:rFonts w:eastAsia="Times New Roman"/>
                <w:b/>
                <w:bCs/>
                <w:lang w:val="en-US"/>
              </w:rPr>
              <w:t xml:space="preserve">Id "%s" too long (length limit 36): </w:t>
            </w:r>
          </w:p>
        </w:tc>
      </w:tr>
      <w:tr w:rsidR="0095430C" w14:paraId="10265832" w14:textId="77777777">
        <w:trPr>
          <w:divId w:val="1375348270"/>
          <w:tblCellSpacing w:w="15" w:type="dxa"/>
        </w:trPr>
        <w:tc>
          <w:tcPr>
            <w:tcW w:w="0" w:type="auto"/>
            <w:vAlign w:val="center"/>
            <w:hideMark/>
          </w:tcPr>
          <w:p w14:paraId="4F25FD7B" w14:textId="77777777" w:rsidR="0095430C" w:rsidRDefault="0095430C">
            <w:pPr>
              <w:rPr>
                <w:rFonts w:eastAsia="Times New Roman"/>
                <w:lang w:val="en-US"/>
              </w:rPr>
            </w:pPr>
          </w:p>
        </w:tc>
        <w:tc>
          <w:tcPr>
            <w:tcW w:w="0" w:type="auto"/>
            <w:vAlign w:val="center"/>
            <w:hideMark/>
          </w:tcPr>
          <w:p w14:paraId="7F7A4141" w14:textId="77777777" w:rsidR="0095430C" w:rsidRDefault="005B11EB">
            <w:pPr>
              <w:rPr>
                <w:rFonts w:eastAsia="Times New Roman"/>
                <w:lang w:val="en-US"/>
              </w:rPr>
            </w:pPr>
            <w:r>
              <w:rPr>
                <w:rFonts w:eastAsia="Times New Roman"/>
                <w:b/>
                <w:bCs/>
                <w:lang w:val="en-US"/>
              </w:rPr>
              <w:t xml:space="preserve">Id not accepted: </w:t>
            </w:r>
          </w:p>
        </w:tc>
      </w:tr>
      <w:tr w:rsidR="0095430C" w14:paraId="50B45296" w14:textId="77777777">
        <w:trPr>
          <w:divId w:val="1375348270"/>
          <w:tblCellSpacing w:w="15" w:type="dxa"/>
        </w:trPr>
        <w:tc>
          <w:tcPr>
            <w:tcW w:w="0" w:type="auto"/>
            <w:vAlign w:val="center"/>
            <w:hideMark/>
          </w:tcPr>
          <w:p w14:paraId="2A123A20" w14:textId="77777777" w:rsidR="0095430C" w:rsidRDefault="0095430C">
            <w:pPr>
              <w:rPr>
                <w:rFonts w:eastAsia="Times New Roman"/>
                <w:lang w:val="en-US"/>
              </w:rPr>
            </w:pPr>
          </w:p>
        </w:tc>
        <w:tc>
          <w:tcPr>
            <w:tcW w:w="0" w:type="auto"/>
            <w:vAlign w:val="center"/>
            <w:hideMark/>
          </w:tcPr>
          <w:p w14:paraId="184CADCD" w14:textId="77777777" w:rsidR="0095430C" w:rsidRDefault="005B11EB">
            <w:pPr>
              <w:rPr>
                <w:rFonts w:eastAsia="Times New Roman"/>
                <w:lang w:val="en-US"/>
              </w:rPr>
            </w:pPr>
            <w:r>
              <w:rPr>
                <w:rFonts w:eastAsia="Times New Roman"/>
                <w:b/>
                <w:bCs/>
                <w:lang w:val="en-US"/>
              </w:rPr>
              <w:t xml:space="preserve">Json Source for a resource should start with an object: </w:t>
            </w:r>
          </w:p>
        </w:tc>
      </w:tr>
      <w:tr w:rsidR="0095430C" w14:paraId="501A7140" w14:textId="77777777">
        <w:trPr>
          <w:divId w:val="1375348270"/>
          <w:tblCellSpacing w:w="15" w:type="dxa"/>
        </w:trPr>
        <w:tc>
          <w:tcPr>
            <w:tcW w:w="0" w:type="auto"/>
            <w:vAlign w:val="center"/>
            <w:hideMark/>
          </w:tcPr>
          <w:p w14:paraId="30D1186A" w14:textId="77777777" w:rsidR="0095430C" w:rsidRDefault="0095430C">
            <w:pPr>
              <w:rPr>
                <w:rFonts w:eastAsia="Times New Roman"/>
                <w:lang w:val="en-US"/>
              </w:rPr>
            </w:pPr>
          </w:p>
        </w:tc>
        <w:tc>
          <w:tcPr>
            <w:tcW w:w="0" w:type="auto"/>
            <w:vAlign w:val="center"/>
            <w:hideMark/>
          </w:tcPr>
          <w:p w14:paraId="60A25EC4" w14:textId="77777777" w:rsidR="0095430C" w:rsidRDefault="005B11EB">
            <w:pPr>
              <w:rPr>
                <w:rFonts w:eastAsia="Times New Roman"/>
                <w:lang w:val="en-US"/>
              </w:rPr>
            </w:pPr>
            <w:r>
              <w:rPr>
                <w:rFonts w:eastAsia="Times New Roman"/>
                <w:b/>
                <w:bCs/>
                <w:lang w:val="en-US"/>
              </w:rPr>
              <w:t xml:space="preserve">Unable to resolve local reference to resource %s: </w:t>
            </w:r>
          </w:p>
        </w:tc>
      </w:tr>
      <w:tr w:rsidR="0095430C" w14:paraId="7C72D015" w14:textId="77777777">
        <w:trPr>
          <w:divId w:val="1375348270"/>
          <w:tblCellSpacing w:w="15" w:type="dxa"/>
        </w:trPr>
        <w:tc>
          <w:tcPr>
            <w:tcW w:w="0" w:type="auto"/>
            <w:vAlign w:val="center"/>
            <w:hideMark/>
          </w:tcPr>
          <w:p w14:paraId="21777B3E" w14:textId="77777777" w:rsidR="0095430C" w:rsidRDefault="0095430C">
            <w:pPr>
              <w:rPr>
                <w:rFonts w:eastAsia="Times New Roman"/>
                <w:lang w:val="en-US"/>
              </w:rPr>
            </w:pPr>
          </w:p>
        </w:tc>
        <w:tc>
          <w:tcPr>
            <w:tcW w:w="0" w:type="auto"/>
            <w:vAlign w:val="center"/>
            <w:hideMark/>
          </w:tcPr>
          <w:p w14:paraId="7FBFCEF0" w14:textId="77777777" w:rsidR="0095430C" w:rsidRDefault="005B11EB">
            <w:pPr>
              <w:rPr>
                <w:rFonts w:eastAsia="Times New Roman"/>
                <w:lang w:val="en-US"/>
              </w:rPr>
            </w:pPr>
            <w:r>
              <w:rPr>
                <w:rFonts w:eastAsia="Times New Roman"/>
                <w:b/>
                <w:bCs/>
                <w:lang w:val="en-US"/>
              </w:rPr>
              <w:t xml:space="preserve">No Resource found matching the query "%s": </w:t>
            </w:r>
          </w:p>
        </w:tc>
      </w:tr>
      <w:tr w:rsidR="0095430C" w14:paraId="5351EF9D" w14:textId="77777777">
        <w:trPr>
          <w:divId w:val="1375348270"/>
          <w:tblCellSpacing w:w="15" w:type="dxa"/>
        </w:trPr>
        <w:tc>
          <w:tcPr>
            <w:tcW w:w="0" w:type="auto"/>
            <w:vAlign w:val="center"/>
            <w:hideMark/>
          </w:tcPr>
          <w:p w14:paraId="5BA5C26B" w14:textId="77777777" w:rsidR="0095430C" w:rsidRDefault="0095430C">
            <w:pPr>
              <w:rPr>
                <w:rFonts w:eastAsia="Times New Roman"/>
                <w:lang w:val="en-US"/>
              </w:rPr>
            </w:pPr>
          </w:p>
        </w:tc>
        <w:tc>
          <w:tcPr>
            <w:tcW w:w="0" w:type="auto"/>
            <w:vAlign w:val="center"/>
            <w:hideMark/>
          </w:tcPr>
          <w:p w14:paraId="01206867" w14:textId="77777777" w:rsidR="0095430C" w:rsidRDefault="005B11EB">
            <w:pPr>
              <w:rPr>
                <w:rFonts w:eastAsia="Times New Roman"/>
                <w:lang w:val="en-US"/>
              </w:rPr>
            </w:pPr>
            <w:r>
              <w:rPr>
                <w:rFonts w:eastAsia="Times New Roman"/>
                <w:b/>
                <w:bCs/>
                <w:lang w:val="en-US"/>
              </w:rPr>
              <w:t xml:space="preserve">Resource Id "%s" does not exist: </w:t>
            </w:r>
          </w:p>
        </w:tc>
      </w:tr>
      <w:tr w:rsidR="0095430C" w14:paraId="1E884310" w14:textId="77777777">
        <w:trPr>
          <w:divId w:val="1375348270"/>
          <w:tblCellSpacing w:w="15" w:type="dxa"/>
        </w:trPr>
        <w:tc>
          <w:tcPr>
            <w:tcW w:w="0" w:type="auto"/>
            <w:vAlign w:val="center"/>
            <w:hideMark/>
          </w:tcPr>
          <w:p w14:paraId="09623CB8" w14:textId="77777777" w:rsidR="0095430C" w:rsidRDefault="0095430C">
            <w:pPr>
              <w:rPr>
                <w:rFonts w:eastAsia="Times New Roman"/>
                <w:lang w:val="en-US"/>
              </w:rPr>
            </w:pPr>
          </w:p>
        </w:tc>
        <w:tc>
          <w:tcPr>
            <w:tcW w:w="0" w:type="auto"/>
            <w:vAlign w:val="center"/>
            <w:hideMark/>
          </w:tcPr>
          <w:p w14:paraId="18C02641" w14:textId="77777777" w:rsidR="0095430C" w:rsidRDefault="005B11EB">
            <w:pPr>
              <w:rPr>
                <w:rFonts w:eastAsia="Times New Roman"/>
                <w:lang w:val="en-US"/>
              </w:rPr>
            </w:pPr>
            <w:r>
              <w:rPr>
                <w:rFonts w:eastAsia="Times New Roman"/>
                <w:b/>
                <w:bCs/>
                <w:lang w:val="en-US"/>
              </w:rPr>
              <w:t xml:space="preserve">No module could be found to handle the request "%s": </w:t>
            </w:r>
          </w:p>
        </w:tc>
      </w:tr>
      <w:tr w:rsidR="0095430C" w14:paraId="22E209F3" w14:textId="77777777">
        <w:trPr>
          <w:divId w:val="1375348270"/>
          <w:tblCellSpacing w:w="15" w:type="dxa"/>
        </w:trPr>
        <w:tc>
          <w:tcPr>
            <w:tcW w:w="0" w:type="auto"/>
            <w:vAlign w:val="center"/>
            <w:hideMark/>
          </w:tcPr>
          <w:p w14:paraId="6C81802C" w14:textId="77777777" w:rsidR="0095430C" w:rsidRDefault="0095430C">
            <w:pPr>
              <w:rPr>
                <w:rFonts w:eastAsia="Times New Roman"/>
                <w:lang w:val="en-US"/>
              </w:rPr>
            </w:pPr>
          </w:p>
        </w:tc>
        <w:tc>
          <w:tcPr>
            <w:tcW w:w="0" w:type="auto"/>
            <w:vAlign w:val="center"/>
            <w:hideMark/>
          </w:tcPr>
          <w:p w14:paraId="3F1EFD23" w14:textId="77777777" w:rsidR="0095430C" w:rsidRDefault="005B11EB">
            <w:pPr>
              <w:rPr>
                <w:rFonts w:eastAsia="Times New Roman"/>
                <w:lang w:val="en-US"/>
              </w:rPr>
            </w:pPr>
            <w:r>
              <w:rPr>
                <w:rFonts w:eastAsia="Times New Roman"/>
                <w:b/>
                <w:bCs/>
                <w:lang w:val="en-US"/>
              </w:rPr>
              <w:t xml:space="preserve">No Summary for this resource: </w:t>
            </w:r>
          </w:p>
        </w:tc>
      </w:tr>
      <w:tr w:rsidR="0095430C" w14:paraId="773B4A15" w14:textId="77777777">
        <w:trPr>
          <w:divId w:val="1375348270"/>
          <w:tblCellSpacing w:w="15" w:type="dxa"/>
        </w:trPr>
        <w:tc>
          <w:tcPr>
            <w:tcW w:w="0" w:type="auto"/>
            <w:vAlign w:val="center"/>
            <w:hideMark/>
          </w:tcPr>
          <w:p w14:paraId="54A467C6" w14:textId="77777777" w:rsidR="0095430C" w:rsidRDefault="0095430C">
            <w:pPr>
              <w:rPr>
                <w:rFonts w:eastAsia="Times New Roman"/>
                <w:lang w:val="en-US"/>
              </w:rPr>
            </w:pPr>
          </w:p>
        </w:tc>
        <w:tc>
          <w:tcPr>
            <w:tcW w:w="0" w:type="auto"/>
            <w:vAlign w:val="center"/>
            <w:hideMark/>
          </w:tcPr>
          <w:p w14:paraId="422DEF1F" w14:textId="77777777" w:rsidR="0095430C" w:rsidRDefault="005B11EB">
            <w:pPr>
              <w:rPr>
                <w:rFonts w:eastAsia="Times New Roman"/>
                <w:lang w:val="en-US"/>
              </w:rPr>
            </w:pPr>
            <w:r>
              <w:rPr>
                <w:rFonts w:eastAsia="Times New Roman"/>
                <w:b/>
                <w:bCs/>
                <w:lang w:val="en-US"/>
              </w:rPr>
              <w:t xml:space="preserve">Operation %s not allowed for resource %s (due to local configuration): </w:t>
            </w:r>
          </w:p>
        </w:tc>
      </w:tr>
      <w:tr w:rsidR="0095430C" w14:paraId="05058049" w14:textId="77777777">
        <w:trPr>
          <w:divId w:val="1375348270"/>
          <w:tblCellSpacing w:w="15" w:type="dxa"/>
        </w:trPr>
        <w:tc>
          <w:tcPr>
            <w:tcW w:w="0" w:type="auto"/>
            <w:vAlign w:val="center"/>
            <w:hideMark/>
          </w:tcPr>
          <w:p w14:paraId="3895EEF5" w14:textId="77777777" w:rsidR="0095430C" w:rsidRDefault="0095430C">
            <w:pPr>
              <w:rPr>
                <w:rFonts w:eastAsia="Times New Roman"/>
                <w:lang w:val="en-US"/>
              </w:rPr>
            </w:pPr>
          </w:p>
        </w:tc>
        <w:tc>
          <w:tcPr>
            <w:tcW w:w="0" w:type="auto"/>
            <w:vAlign w:val="center"/>
            <w:hideMark/>
          </w:tcPr>
          <w:p w14:paraId="6AFCF30F" w14:textId="77777777" w:rsidR="0095430C" w:rsidRDefault="005B11EB">
            <w:pPr>
              <w:rPr>
                <w:rFonts w:eastAsia="Times New Roman"/>
                <w:lang w:val="en-US"/>
              </w:rPr>
            </w:pPr>
            <w:r>
              <w:rPr>
                <w:rFonts w:eastAsia="Times New Roman"/>
                <w:b/>
                <w:bCs/>
                <w:lang w:val="en-US"/>
              </w:rPr>
              <w:t xml:space="preserve">Unknown chained parameter name "%s": </w:t>
            </w:r>
          </w:p>
        </w:tc>
      </w:tr>
      <w:tr w:rsidR="0095430C" w14:paraId="54568768" w14:textId="77777777">
        <w:trPr>
          <w:divId w:val="1375348270"/>
          <w:tblCellSpacing w:w="15" w:type="dxa"/>
        </w:trPr>
        <w:tc>
          <w:tcPr>
            <w:tcW w:w="0" w:type="auto"/>
            <w:vAlign w:val="center"/>
            <w:hideMark/>
          </w:tcPr>
          <w:p w14:paraId="3F17317C" w14:textId="77777777" w:rsidR="0095430C" w:rsidRDefault="0095430C">
            <w:pPr>
              <w:rPr>
                <w:rFonts w:eastAsia="Times New Roman"/>
                <w:lang w:val="en-US"/>
              </w:rPr>
            </w:pPr>
          </w:p>
        </w:tc>
        <w:tc>
          <w:tcPr>
            <w:tcW w:w="0" w:type="auto"/>
            <w:vAlign w:val="center"/>
            <w:hideMark/>
          </w:tcPr>
          <w:p w14:paraId="77D22807" w14:textId="77777777" w:rsidR="0095430C" w:rsidRDefault="005B11EB">
            <w:pPr>
              <w:rPr>
                <w:rFonts w:eastAsia="Times New Roman"/>
                <w:lang w:val="en-US"/>
              </w:rPr>
            </w:pPr>
            <w:r>
              <w:rPr>
                <w:rFonts w:eastAsia="Times New Roman"/>
                <w:b/>
                <w:bCs/>
                <w:lang w:val="en-US"/>
              </w:rPr>
              <w:t xml:space="preserve">Parameter "%s" is not allowed to repeat: </w:t>
            </w:r>
          </w:p>
        </w:tc>
      </w:tr>
      <w:tr w:rsidR="0095430C" w14:paraId="50B70121" w14:textId="77777777">
        <w:trPr>
          <w:divId w:val="1375348270"/>
          <w:tblCellSpacing w:w="15" w:type="dxa"/>
        </w:trPr>
        <w:tc>
          <w:tcPr>
            <w:tcW w:w="0" w:type="auto"/>
            <w:vAlign w:val="center"/>
            <w:hideMark/>
          </w:tcPr>
          <w:p w14:paraId="16958C28" w14:textId="77777777" w:rsidR="0095430C" w:rsidRDefault="0095430C">
            <w:pPr>
              <w:rPr>
                <w:rFonts w:eastAsia="Times New Roman"/>
                <w:lang w:val="en-US"/>
              </w:rPr>
            </w:pPr>
          </w:p>
        </w:tc>
        <w:tc>
          <w:tcPr>
            <w:tcW w:w="0" w:type="auto"/>
            <w:vAlign w:val="center"/>
            <w:hideMark/>
          </w:tcPr>
          <w:p w14:paraId="022E992D" w14:textId="77777777" w:rsidR="0095430C" w:rsidRDefault="005B11EB">
            <w:pPr>
              <w:rPr>
                <w:rFonts w:eastAsia="Times New Roman"/>
                <w:lang w:val="en-US"/>
              </w:rPr>
            </w:pPr>
            <w:r>
              <w:rPr>
                <w:rFonts w:eastAsia="Times New Roman"/>
                <w:b/>
                <w:bCs/>
                <w:lang w:val="en-US"/>
              </w:rPr>
              <w:t xml:space="preserve">Parameter "%s" not understood: </w:t>
            </w:r>
          </w:p>
        </w:tc>
      </w:tr>
      <w:tr w:rsidR="0095430C" w14:paraId="73C8DE9B" w14:textId="77777777">
        <w:trPr>
          <w:divId w:val="1375348270"/>
          <w:tblCellSpacing w:w="15" w:type="dxa"/>
        </w:trPr>
        <w:tc>
          <w:tcPr>
            <w:tcW w:w="0" w:type="auto"/>
            <w:vAlign w:val="center"/>
            <w:hideMark/>
          </w:tcPr>
          <w:p w14:paraId="17B32828" w14:textId="77777777" w:rsidR="0095430C" w:rsidRDefault="0095430C">
            <w:pPr>
              <w:rPr>
                <w:rFonts w:eastAsia="Times New Roman"/>
                <w:lang w:val="en-US"/>
              </w:rPr>
            </w:pPr>
          </w:p>
        </w:tc>
        <w:tc>
          <w:tcPr>
            <w:tcW w:w="0" w:type="auto"/>
            <w:vAlign w:val="center"/>
            <w:hideMark/>
          </w:tcPr>
          <w:p w14:paraId="4F1856DB" w14:textId="77777777" w:rsidR="0095430C"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95430C" w14:paraId="5B9C1D35" w14:textId="77777777">
        <w:trPr>
          <w:divId w:val="1375348270"/>
          <w:tblCellSpacing w:w="15" w:type="dxa"/>
        </w:trPr>
        <w:tc>
          <w:tcPr>
            <w:tcW w:w="0" w:type="auto"/>
            <w:vAlign w:val="center"/>
            <w:hideMark/>
          </w:tcPr>
          <w:p w14:paraId="7C10D259" w14:textId="77777777" w:rsidR="0095430C" w:rsidRDefault="0095430C">
            <w:pPr>
              <w:rPr>
                <w:rFonts w:eastAsia="Times New Roman"/>
                <w:lang w:val="en-US"/>
              </w:rPr>
            </w:pPr>
          </w:p>
        </w:tc>
        <w:tc>
          <w:tcPr>
            <w:tcW w:w="0" w:type="auto"/>
            <w:vAlign w:val="center"/>
            <w:hideMark/>
          </w:tcPr>
          <w:p w14:paraId="2C628BDB" w14:textId="77777777" w:rsidR="0095430C" w:rsidRDefault="005B11EB">
            <w:pPr>
              <w:rPr>
                <w:rFonts w:eastAsia="Times New Roman"/>
                <w:lang w:val="en-US"/>
              </w:rPr>
            </w:pPr>
            <w:r>
              <w:rPr>
                <w:rFonts w:eastAsia="Times New Roman"/>
                <w:b/>
                <w:bCs/>
                <w:lang w:val="en-US"/>
              </w:rPr>
              <w:t xml:space="preserve">unable to allocate resource id: </w:t>
            </w:r>
          </w:p>
        </w:tc>
      </w:tr>
      <w:tr w:rsidR="0095430C" w14:paraId="16F49BE9" w14:textId="77777777">
        <w:trPr>
          <w:divId w:val="1375348270"/>
          <w:tblCellSpacing w:w="15" w:type="dxa"/>
        </w:trPr>
        <w:tc>
          <w:tcPr>
            <w:tcW w:w="0" w:type="auto"/>
            <w:vAlign w:val="center"/>
            <w:hideMark/>
          </w:tcPr>
          <w:p w14:paraId="0F19737E" w14:textId="77777777" w:rsidR="0095430C" w:rsidRDefault="0095430C">
            <w:pPr>
              <w:rPr>
                <w:rFonts w:eastAsia="Times New Roman"/>
                <w:lang w:val="en-US"/>
              </w:rPr>
            </w:pPr>
          </w:p>
        </w:tc>
        <w:tc>
          <w:tcPr>
            <w:tcW w:w="0" w:type="auto"/>
            <w:vAlign w:val="center"/>
            <w:hideMark/>
          </w:tcPr>
          <w:p w14:paraId="5E705834" w14:textId="77777777" w:rsidR="0095430C" w:rsidRDefault="005B11EB">
            <w:pPr>
              <w:rPr>
                <w:rFonts w:eastAsia="Times New Roman"/>
                <w:lang w:val="en-US"/>
              </w:rPr>
            </w:pPr>
            <w:r>
              <w:rPr>
                <w:rFonts w:eastAsia="Times New Roman"/>
                <w:b/>
                <w:bCs/>
                <w:lang w:val="en-US"/>
              </w:rPr>
              <w:t xml:space="preserve">Not allowed to submit a resource for this operation: </w:t>
            </w:r>
          </w:p>
        </w:tc>
      </w:tr>
      <w:tr w:rsidR="0095430C" w14:paraId="313FF106" w14:textId="77777777">
        <w:trPr>
          <w:divId w:val="1375348270"/>
          <w:tblCellSpacing w:w="15" w:type="dxa"/>
        </w:trPr>
        <w:tc>
          <w:tcPr>
            <w:tcW w:w="0" w:type="auto"/>
            <w:vAlign w:val="center"/>
            <w:hideMark/>
          </w:tcPr>
          <w:p w14:paraId="410DE507" w14:textId="77777777" w:rsidR="0095430C" w:rsidRDefault="0095430C">
            <w:pPr>
              <w:rPr>
                <w:rFonts w:eastAsia="Times New Roman"/>
                <w:lang w:val="en-US"/>
              </w:rPr>
            </w:pPr>
          </w:p>
        </w:tc>
        <w:tc>
          <w:tcPr>
            <w:tcW w:w="0" w:type="auto"/>
            <w:vAlign w:val="center"/>
            <w:hideMark/>
          </w:tcPr>
          <w:p w14:paraId="4D181DE6" w14:textId="77777777" w:rsidR="0095430C" w:rsidRDefault="005B11EB">
            <w:pPr>
              <w:rPr>
                <w:rFonts w:eastAsia="Times New Roman"/>
                <w:lang w:val="en-US"/>
              </w:rPr>
            </w:pPr>
            <w:r>
              <w:rPr>
                <w:rFonts w:eastAsia="Times New Roman"/>
                <w:b/>
                <w:bCs/>
                <w:lang w:val="en-US"/>
              </w:rPr>
              <w:t xml:space="preserve">A resource is required: </w:t>
            </w:r>
          </w:p>
        </w:tc>
      </w:tr>
      <w:tr w:rsidR="0095430C" w14:paraId="505104E2" w14:textId="77777777">
        <w:trPr>
          <w:divId w:val="1375348270"/>
          <w:tblCellSpacing w:w="15" w:type="dxa"/>
        </w:trPr>
        <w:tc>
          <w:tcPr>
            <w:tcW w:w="0" w:type="auto"/>
            <w:vAlign w:val="center"/>
            <w:hideMark/>
          </w:tcPr>
          <w:p w14:paraId="7D0E3F4E" w14:textId="77777777" w:rsidR="0095430C" w:rsidRDefault="0095430C">
            <w:pPr>
              <w:rPr>
                <w:rFonts w:eastAsia="Times New Roman"/>
                <w:lang w:val="en-US"/>
              </w:rPr>
            </w:pPr>
          </w:p>
        </w:tc>
        <w:tc>
          <w:tcPr>
            <w:tcW w:w="0" w:type="auto"/>
            <w:vAlign w:val="center"/>
            <w:hideMark/>
          </w:tcPr>
          <w:p w14:paraId="269F8228" w14:textId="77777777" w:rsidR="0095430C" w:rsidRDefault="005B11EB">
            <w:pPr>
              <w:rPr>
                <w:rFonts w:eastAsia="Times New Roman"/>
                <w:lang w:val="en-US"/>
              </w:rPr>
            </w:pPr>
            <w:r>
              <w:rPr>
                <w:rFonts w:eastAsia="Times New Roman"/>
                <w:b/>
                <w:bCs/>
                <w:lang w:val="en-US"/>
              </w:rPr>
              <w:t xml:space="preserve">Resource Id Mismatch: </w:t>
            </w:r>
          </w:p>
        </w:tc>
      </w:tr>
      <w:tr w:rsidR="0095430C" w14:paraId="04C16AF6" w14:textId="77777777">
        <w:trPr>
          <w:divId w:val="1375348270"/>
          <w:tblCellSpacing w:w="15" w:type="dxa"/>
        </w:trPr>
        <w:tc>
          <w:tcPr>
            <w:tcW w:w="0" w:type="auto"/>
            <w:vAlign w:val="center"/>
            <w:hideMark/>
          </w:tcPr>
          <w:p w14:paraId="4F352F76" w14:textId="77777777" w:rsidR="0095430C" w:rsidRDefault="0095430C">
            <w:pPr>
              <w:rPr>
                <w:rFonts w:eastAsia="Times New Roman"/>
                <w:lang w:val="en-US"/>
              </w:rPr>
            </w:pPr>
          </w:p>
        </w:tc>
        <w:tc>
          <w:tcPr>
            <w:tcW w:w="0" w:type="auto"/>
            <w:vAlign w:val="center"/>
            <w:hideMark/>
          </w:tcPr>
          <w:p w14:paraId="466AA825" w14:textId="77777777" w:rsidR="0095430C" w:rsidRDefault="005B11EB">
            <w:pPr>
              <w:rPr>
                <w:rFonts w:eastAsia="Times New Roman"/>
                <w:lang w:val="en-US"/>
              </w:rPr>
            </w:pPr>
            <w:r>
              <w:rPr>
                <w:rFonts w:eastAsia="Times New Roman"/>
                <w:b/>
                <w:bCs/>
                <w:lang w:val="en-US"/>
              </w:rPr>
              <w:t xml:space="preserve">Resource Id Missing: </w:t>
            </w:r>
          </w:p>
        </w:tc>
      </w:tr>
      <w:tr w:rsidR="0095430C" w14:paraId="176EE7B9" w14:textId="77777777">
        <w:trPr>
          <w:divId w:val="1375348270"/>
          <w:tblCellSpacing w:w="15" w:type="dxa"/>
        </w:trPr>
        <w:tc>
          <w:tcPr>
            <w:tcW w:w="0" w:type="auto"/>
            <w:vAlign w:val="center"/>
            <w:hideMark/>
          </w:tcPr>
          <w:p w14:paraId="0B3118D7" w14:textId="77777777" w:rsidR="0095430C" w:rsidRDefault="0095430C">
            <w:pPr>
              <w:rPr>
                <w:rFonts w:eastAsia="Times New Roman"/>
                <w:lang w:val="en-US"/>
              </w:rPr>
            </w:pPr>
          </w:p>
        </w:tc>
        <w:tc>
          <w:tcPr>
            <w:tcW w:w="0" w:type="auto"/>
            <w:vAlign w:val="center"/>
            <w:hideMark/>
          </w:tcPr>
          <w:p w14:paraId="7592AFCB" w14:textId="77777777" w:rsidR="0095430C" w:rsidRDefault="005B11EB">
            <w:pPr>
              <w:rPr>
                <w:rFonts w:eastAsia="Times New Roman"/>
                <w:lang w:val="en-US"/>
              </w:rPr>
            </w:pPr>
            <w:r>
              <w:rPr>
                <w:rFonts w:eastAsia="Times New Roman"/>
                <w:b/>
                <w:bCs/>
                <w:lang w:val="en-US"/>
              </w:rPr>
              <w:t xml:space="preserve">Resource Type Mismatch: </w:t>
            </w:r>
          </w:p>
        </w:tc>
      </w:tr>
      <w:tr w:rsidR="0095430C" w14:paraId="78AC5960" w14:textId="77777777">
        <w:trPr>
          <w:divId w:val="1375348270"/>
          <w:tblCellSpacing w:w="15" w:type="dxa"/>
        </w:trPr>
        <w:tc>
          <w:tcPr>
            <w:tcW w:w="0" w:type="auto"/>
            <w:vAlign w:val="center"/>
            <w:hideMark/>
          </w:tcPr>
          <w:p w14:paraId="14BC6A1E" w14:textId="77777777" w:rsidR="0095430C" w:rsidRDefault="0095430C">
            <w:pPr>
              <w:rPr>
                <w:rFonts w:eastAsia="Times New Roman"/>
                <w:lang w:val="en-US"/>
              </w:rPr>
            </w:pPr>
          </w:p>
        </w:tc>
        <w:tc>
          <w:tcPr>
            <w:tcW w:w="0" w:type="auto"/>
            <w:vAlign w:val="center"/>
            <w:hideMark/>
          </w:tcPr>
          <w:p w14:paraId="1B3FC66F" w14:textId="77777777" w:rsidR="0095430C" w:rsidRDefault="005B11EB">
            <w:pPr>
              <w:rPr>
                <w:rFonts w:eastAsia="Times New Roman"/>
                <w:lang w:val="en-US"/>
              </w:rPr>
            </w:pPr>
            <w:r>
              <w:rPr>
                <w:rFonts w:eastAsia="Times New Roman"/>
                <w:b/>
                <w:bCs/>
                <w:lang w:val="en-US"/>
              </w:rPr>
              <w:t xml:space="preserve">Unknown sort parameter name "%s": </w:t>
            </w:r>
          </w:p>
        </w:tc>
      </w:tr>
      <w:tr w:rsidR="0095430C" w14:paraId="7A59B0BD" w14:textId="77777777">
        <w:trPr>
          <w:divId w:val="1375348270"/>
          <w:tblCellSpacing w:w="15" w:type="dxa"/>
        </w:trPr>
        <w:tc>
          <w:tcPr>
            <w:tcW w:w="0" w:type="auto"/>
            <w:vAlign w:val="center"/>
            <w:hideMark/>
          </w:tcPr>
          <w:p w14:paraId="06EDBBE7" w14:textId="77777777" w:rsidR="0095430C" w:rsidRDefault="0095430C">
            <w:pPr>
              <w:rPr>
                <w:rFonts w:eastAsia="Times New Roman"/>
                <w:lang w:val="en-US"/>
              </w:rPr>
            </w:pPr>
          </w:p>
        </w:tc>
        <w:tc>
          <w:tcPr>
            <w:tcW w:w="0" w:type="auto"/>
            <w:vAlign w:val="center"/>
            <w:hideMark/>
          </w:tcPr>
          <w:p w14:paraId="694E427D" w14:textId="77777777" w:rsidR="0095430C" w:rsidRDefault="005B11EB">
            <w:pPr>
              <w:rPr>
                <w:rFonts w:eastAsia="Times New Roman"/>
                <w:lang w:val="en-US"/>
              </w:rPr>
            </w:pPr>
            <w:r>
              <w:rPr>
                <w:rFonts w:eastAsia="Times New Roman"/>
                <w:b/>
                <w:bCs/>
                <w:lang w:val="en-US"/>
              </w:rPr>
              <w:t xml:space="preserve">Duplicate Identifier in transaction: %s: </w:t>
            </w:r>
          </w:p>
        </w:tc>
      </w:tr>
      <w:tr w:rsidR="0095430C" w14:paraId="05D9F25C" w14:textId="77777777">
        <w:trPr>
          <w:divId w:val="1375348270"/>
          <w:tblCellSpacing w:w="15" w:type="dxa"/>
        </w:trPr>
        <w:tc>
          <w:tcPr>
            <w:tcW w:w="0" w:type="auto"/>
            <w:vAlign w:val="center"/>
            <w:hideMark/>
          </w:tcPr>
          <w:p w14:paraId="5DDE421D" w14:textId="77777777" w:rsidR="0095430C" w:rsidRDefault="0095430C">
            <w:pPr>
              <w:rPr>
                <w:rFonts w:eastAsia="Times New Roman"/>
                <w:lang w:val="en-US"/>
              </w:rPr>
            </w:pPr>
          </w:p>
        </w:tc>
        <w:tc>
          <w:tcPr>
            <w:tcW w:w="0" w:type="auto"/>
            <w:vAlign w:val="center"/>
            <w:hideMark/>
          </w:tcPr>
          <w:p w14:paraId="329B2B54" w14:textId="77777777" w:rsidR="0095430C" w:rsidRDefault="005B11EB">
            <w:pPr>
              <w:rPr>
                <w:rFonts w:eastAsia="Times New Roman"/>
                <w:lang w:val="en-US"/>
              </w:rPr>
            </w:pPr>
            <w:r>
              <w:rPr>
                <w:rFonts w:eastAsia="Times New Roman"/>
                <w:b/>
                <w:bCs/>
                <w:lang w:val="en-US"/>
              </w:rPr>
              <w:t xml:space="preserve">Missing Identifier in transaction - an entry.id must be provided: </w:t>
            </w:r>
          </w:p>
        </w:tc>
      </w:tr>
      <w:tr w:rsidR="0095430C" w14:paraId="3F1261E8" w14:textId="77777777">
        <w:trPr>
          <w:divId w:val="1375348270"/>
          <w:tblCellSpacing w:w="15" w:type="dxa"/>
        </w:trPr>
        <w:tc>
          <w:tcPr>
            <w:tcW w:w="0" w:type="auto"/>
            <w:vAlign w:val="center"/>
            <w:hideMark/>
          </w:tcPr>
          <w:p w14:paraId="153379C8" w14:textId="77777777" w:rsidR="0095430C" w:rsidRDefault="0095430C">
            <w:pPr>
              <w:rPr>
                <w:rFonts w:eastAsia="Times New Roman"/>
                <w:lang w:val="en-US"/>
              </w:rPr>
            </w:pPr>
          </w:p>
        </w:tc>
        <w:tc>
          <w:tcPr>
            <w:tcW w:w="0" w:type="auto"/>
            <w:vAlign w:val="center"/>
            <w:hideMark/>
          </w:tcPr>
          <w:p w14:paraId="72D3B6A2" w14:textId="77777777" w:rsidR="0095430C" w:rsidRDefault="005B11EB">
            <w:pPr>
              <w:rPr>
                <w:rFonts w:eastAsia="Times New Roman"/>
                <w:lang w:val="en-US"/>
              </w:rPr>
            </w:pPr>
            <w:r>
              <w:rPr>
                <w:rFonts w:eastAsia="Times New Roman"/>
                <w:b/>
                <w:bCs/>
                <w:lang w:val="en-US"/>
              </w:rPr>
              <w:t xml:space="preserve">Unhandled xml node type "%s": </w:t>
            </w:r>
          </w:p>
        </w:tc>
      </w:tr>
      <w:tr w:rsidR="0095430C" w14:paraId="46C7663F" w14:textId="77777777">
        <w:trPr>
          <w:divId w:val="1375348270"/>
          <w:tblCellSpacing w:w="15" w:type="dxa"/>
        </w:trPr>
        <w:tc>
          <w:tcPr>
            <w:tcW w:w="0" w:type="auto"/>
            <w:vAlign w:val="center"/>
            <w:hideMark/>
          </w:tcPr>
          <w:p w14:paraId="3F42E144" w14:textId="77777777" w:rsidR="0095430C" w:rsidRDefault="0095430C">
            <w:pPr>
              <w:rPr>
                <w:rFonts w:eastAsia="Times New Roman"/>
                <w:lang w:val="en-US"/>
              </w:rPr>
            </w:pPr>
          </w:p>
        </w:tc>
        <w:tc>
          <w:tcPr>
            <w:tcW w:w="0" w:type="auto"/>
            <w:vAlign w:val="center"/>
            <w:hideMark/>
          </w:tcPr>
          <w:p w14:paraId="03C8BB55" w14:textId="77777777" w:rsidR="0095430C" w:rsidRDefault="005B11EB">
            <w:pPr>
              <w:rPr>
                <w:rFonts w:eastAsia="Times New Roman"/>
                <w:lang w:val="en-US"/>
              </w:rPr>
            </w:pPr>
            <w:r>
              <w:rPr>
                <w:rFonts w:eastAsia="Times New Roman"/>
                <w:b/>
                <w:bCs/>
                <w:lang w:val="en-US"/>
              </w:rPr>
              <w:t xml:space="preserve">Unknown Content (%s) at %s: </w:t>
            </w:r>
          </w:p>
        </w:tc>
      </w:tr>
      <w:tr w:rsidR="0095430C" w14:paraId="05FF0309" w14:textId="77777777">
        <w:trPr>
          <w:divId w:val="1375348270"/>
          <w:tblCellSpacing w:w="15" w:type="dxa"/>
        </w:trPr>
        <w:tc>
          <w:tcPr>
            <w:tcW w:w="0" w:type="auto"/>
            <w:vAlign w:val="center"/>
            <w:hideMark/>
          </w:tcPr>
          <w:p w14:paraId="6AAA6BD5" w14:textId="77777777" w:rsidR="0095430C" w:rsidRDefault="0095430C">
            <w:pPr>
              <w:rPr>
                <w:rFonts w:eastAsia="Times New Roman"/>
                <w:lang w:val="en-US"/>
              </w:rPr>
            </w:pPr>
          </w:p>
        </w:tc>
        <w:tc>
          <w:tcPr>
            <w:tcW w:w="0" w:type="auto"/>
            <w:vAlign w:val="center"/>
            <w:hideMark/>
          </w:tcPr>
          <w:p w14:paraId="26F7A844" w14:textId="77777777" w:rsidR="0095430C" w:rsidRDefault="005B11EB">
            <w:pPr>
              <w:rPr>
                <w:rFonts w:eastAsia="Times New Roman"/>
                <w:lang w:val="en-US"/>
              </w:rPr>
            </w:pPr>
            <w:r>
              <w:rPr>
                <w:rFonts w:eastAsia="Times New Roman"/>
                <w:b/>
                <w:bCs/>
                <w:lang w:val="en-US"/>
              </w:rPr>
              <w:t xml:space="preserve">unknown FHIR http operation: </w:t>
            </w:r>
          </w:p>
        </w:tc>
      </w:tr>
      <w:tr w:rsidR="0095430C" w14:paraId="5C815657" w14:textId="77777777">
        <w:trPr>
          <w:divId w:val="1375348270"/>
          <w:tblCellSpacing w:w="15" w:type="dxa"/>
        </w:trPr>
        <w:tc>
          <w:tcPr>
            <w:tcW w:w="0" w:type="auto"/>
            <w:vAlign w:val="center"/>
            <w:hideMark/>
          </w:tcPr>
          <w:p w14:paraId="23242AF1" w14:textId="77777777" w:rsidR="0095430C" w:rsidRDefault="0095430C">
            <w:pPr>
              <w:rPr>
                <w:rFonts w:eastAsia="Times New Roman"/>
                <w:lang w:val="en-US"/>
              </w:rPr>
            </w:pPr>
          </w:p>
        </w:tc>
        <w:tc>
          <w:tcPr>
            <w:tcW w:w="0" w:type="auto"/>
            <w:vAlign w:val="center"/>
            <w:hideMark/>
          </w:tcPr>
          <w:p w14:paraId="3D901BA5" w14:textId="77777777" w:rsidR="0095430C" w:rsidRDefault="005B11EB">
            <w:pPr>
              <w:rPr>
                <w:rFonts w:eastAsia="Times New Roman"/>
                <w:lang w:val="en-US"/>
              </w:rPr>
            </w:pPr>
            <w:r>
              <w:rPr>
                <w:rFonts w:eastAsia="Times New Roman"/>
                <w:b/>
                <w:bCs/>
                <w:lang w:val="en-US"/>
              </w:rPr>
              <w:t xml:space="preserve">Resource Type "%s" not recognised: </w:t>
            </w:r>
          </w:p>
        </w:tc>
      </w:tr>
      <w:tr w:rsidR="0095430C" w14:paraId="613C67D8" w14:textId="77777777">
        <w:trPr>
          <w:divId w:val="1375348270"/>
          <w:tblCellSpacing w:w="15" w:type="dxa"/>
        </w:trPr>
        <w:tc>
          <w:tcPr>
            <w:tcW w:w="0" w:type="auto"/>
            <w:vAlign w:val="center"/>
            <w:hideMark/>
          </w:tcPr>
          <w:p w14:paraId="68DA39CB" w14:textId="77777777" w:rsidR="0095430C" w:rsidRDefault="0095430C">
            <w:pPr>
              <w:rPr>
                <w:rFonts w:eastAsia="Times New Roman"/>
                <w:lang w:val="en-US"/>
              </w:rPr>
            </w:pPr>
          </w:p>
        </w:tc>
        <w:tc>
          <w:tcPr>
            <w:tcW w:w="0" w:type="auto"/>
            <w:vAlign w:val="center"/>
            <w:hideMark/>
          </w:tcPr>
          <w:p w14:paraId="16E81A0F" w14:textId="77777777" w:rsidR="0095430C" w:rsidRDefault="005B11EB">
            <w:pPr>
              <w:rPr>
                <w:rFonts w:eastAsia="Times New Roman"/>
                <w:lang w:val="en-US"/>
              </w:rPr>
            </w:pPr>
            <w:r>
              <w:rPr>
                <w:rFonts w:eastAsia="Times New Roman"/>
                <w:b/>
                <w:bCs/>
                <w:lang w:val="en-US"/>
              </w:rPr>
              <w:t xml:space="preserve">existing resource updated: </w:t>
            </w:r>
          </w:p>
        </w:tc>
      </w:tr>
      <w:tr w:rsidR="0095430C" w14:paraId="372B9423" w14:textId="77777777">
        <w:trPr>
          <w:divId w:val="1375348270"/>
          <w:tblCellSpacing w:w="15" w:type="dxa"/>
        </w:trPr>
        <w:tc>
          <w:tcPr>
            <w:tcW w:w="0" w:type="auto"/>
            <w:vAlign w:val="center"/>
            <w:hideMark/>
          </w:tcPr>
          <w:p w14:paraId="6568C4B9" w14:textId="77777777" w:rsidR="0095430C" w:rsidRDefault="0095430C">
            <w:pPr>
              <w:rPr>
                <w:rFonts w:eastAsia="Times New Roman"/>
                <w:lang w:val="en-US"/>
              </w:rPr>
            </w:pPr>
          </w:p>
        </w:tc>
        <w:tc>
          <w:tcPr>
            <w:tcW w:w="0" w:type="auto"/>
            <w:vAlign w:val="center"/>
            <w:hideMark/>
          </w:tcPr>
          <w:p w14:paraId="7F4FE5B0" w14:textId="77777777" w:rsidR="0095430C" w:rsidRDefault="005B11EB">
            <w:pPr>
              <w:rPr>
                <w:rFonts w:eastAsia="Times New Roman"/>
                <w:lang w:val="en-US"/>
              </w:rPr>
            </w:pPr>
            <w:r>
              <w:rPr>
                <w:rFonts w:eastAsia="Times New Roman"/>
                <w:b/>
                <w:bCs/>
                <w:lang w:val="en-US"/>
              </w:rPr>
              <w:t xml:space="preserve">Version aware updates are required for this resource: </w:t>
            </w:r>
          </w:p>
        </w:tc>
      </w:tr>
      <w:tr w:rsidR="0095430C" w14:paraId="364A234E" w14:textId="77777777">
        <w:trPr>
          <w:divId w:val="1375348270"/>
          <w:tblCellSpacing w:w="15" w:type="dxa"/>
        </w:trPr>
        <w:tc>
          <w:tcPr>
            <w:tcW w:w="0" w:type="auto"/>
            <w:vAlign w:val="center"/>
            <w:hideMark/>
          </w:tcPr>
          <w:p w14:paraId="1DDEDEA7" w14:textId="77777777" w:rsidR="0095430C" w:rsidRDefault="0095430C">
            <w:pPr>
              <w:rPr>
                <w:rFonts w:eastAsia="Times New Roman"/>
                <w:lang w:val="en-US"/>
              </w:rPr>
            </w:pPr>
          </w:p>
        </w:tc>
        <w:tc>
          <w:tcPr>
            <w:tcW w:w="0" w:type="auto"/>
            <w:vAlign w:val="center"/>
            <w:hideMark/>
          </w:tcPr>
          <w:p w14:paraId="0A1081A4" w14:textId="77777777" w:rsidR="0095430C" w:rsidRDefault="005B11EB">
            <w:pPr>
              <w:rPr>
                <w:rFonts w:eastAsia="Times New Roman"/>
                <w:lang w:val="en-US"/>
              </w:rPr>
            </w:pPr>
            <w:r>
              <w:rPr>
                <w:rFonts w:eastAsia="Times New Roman"/>
                <w:b/>
                <w:bCs/>
                <w:lang w:val="en-US"/>
              </w:rPr>
              <w:t xml:space="preserve">Update Conflict (server current version = "%s", client version referenced = "%s"): </w:t>
            </w:r>
          </w:p>
        </w:tc>
      </w:tr>
      <w:tr w:rsidR="0095430C" w14:paraId="1059BDD9" w14:textId="77777777">
        <w:trPr>
          <w:divId w:val="1375348270"/>
          <w:tblCellSpacing w:w="15" w:type="dxa"/>
        </w:trPr>
        <w:tc>
          <w:tcPr>
            <w:tcW w:w="0" w:type="auto"/>
            <w:vAlign w:val="center"/>
            <w:hideMark/>
          </w:tcPr>
          <w:p w14:paraId="5539400D" w14:textId="77777777" w:rsidR="0095430C" w:rsidRDefault="0095430C">
            <w:pPr>
              <w:rPr>
                <w:rFonts w:eastAsia="Times New Roman"/>
                <w:lang w:val="en-US"/>
              </w:rPr>
            </w:pPr>
          </w:p>
        </w:tc>
        <w:tc>
          <w:tcPr>
            <w:tcW w:w="0" w:type="auto"/>
            <w:vAlign w:val="center"/>
            <w:hideMark/>
          </w:tcPr>
          <w:p w14:paraId="105B0EF6" w14:textId="77777777" w:rsidR="0095430C" w:rsidRDefault="005B11EB">
            <w:pPr>
              <w:rPr>
                <w:rFonts w:eastAsia="Times New Roman"/>
                <w:lang w:val="en-US"/>
              </w:rPr>
            </w:pPr>
            <w:r>
              <w:rPr>
                <w:rFonts w:eastAsia="Times New Roman"/>
                <w:b/>
                <w:bCs/>
                <w:lang w:val="en-US"/>
              </w:rPr>
              <w:t xml:space="preserve">Version specific URL not recognised: </w:t>
            </w:r>
          </w:p>
        </w:tc>
      </w:tr>
      <w:tr w:rsidR="0095430C" w14:paraId="4AD26C11" w14:textId="77777777">
        <w:trPr>
          <w:divId w:val="1375348270"/>
          <w:tblCellSpacing w:w="15" w:type="dxa"/>
        </w:trPr>
        <w:tc>
          <w:tcPr>
            <w:tcW w:w="0" w:type="auto"/>
            <w:vAlign w:val="center"/>
            <w:hideMark/>
          </w:tcPr>
          <w:p w14:paraId="5DD4F670" w14:textId="77777777" w:rsidR="0095430C" w:rsidRDefault="0095430C">
            <w:pPr>
              <w:rPr>
                <w:rFonts w:eastAsia="Times New Roman"/>
                <w:lang w:val="en-US"/>
              </w:rPr>
            </w:pPr>
          </w:p>
        </w:tc>
        <w:tc>
          <w:tcPr>
            <w:tcW w:w="0" w:type="auto"/>
            <w:vAlign w:val="center"/>
            <w:hideMark/>
          </w:tcPr>
          <w:p w14:paraId="4DFF00E7" w14:textId="77777777" w:rsidR="0095430C"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95430C" w14:paraId="043E42C3" w14:textId="77777777">
        <w:trPr>
          <w:divId w:val="1375348270"/>
          <w:tblCellSpacing w:w="15" w:type="dxa"/>
        </w:trPr>
        <w:tc>
          <w:tcPr>
            <w:tcW w:w="0" w:type="auto"/>
            <w:vAlign w:val="center"/>
            <w:hideMark/>
          </w:tcPr>
          <w:p w14:paraId="0588B354" w14:textId="77777777" w:rsidR="0095430C" w:rsidRDefault="0095430C">
            <w:pPr>
              <w:rPr>
                <w:rFonts w:eastAsia="Times New Roman"/>
                <w:lang w:val="en-US"/>
              </w:rPr>
            </w:pPr>
          </w:p>
        </w:tc>
        <w:tc>
          <w:tcPr>
            <w:tcW w:w="0" w:type="auto"/>
            <w:vAlign w:val="center"/>
            <w:hideMark/>
          </w:tcPr>
          <w:p w14:paraId="68544740" w14:textId="77777777" w:rsidR="0095430C" w:rsidRDefault="005B11EB">
            <w:pPr>
              <w:rPr>
                <w:rFonts w:eastAsia="Times New Roman"/>
                <w:lang w:val="en-US"/>
              </w:rPr>
            </w:pPr>
            <w:r>
              <w:rPr>
                <w:rFonts w:eastAsia="Times New Roman"/>
                <w:b/>
                <w:bCs/>
                <w:lang w:val="en-US"/>
              </w:rPr>
              <w:t xml:space="preserve">Error: Multiple matches exist for %s search parameters "%s": </w:t>
            </w:r>
          </w:p>
        </w:tc>
      </w:tr>
      <w:tr w:rsidR="0095430C" w14:paraId="4AD34218" w14:textId="77777777">
        <w:trPr>
          <w:divId w:val="1375348270"/>
          <w:tblCellSpacing w:w="15" w:type="dxa"/>
        </w:trPr>
        <w:tc>
          <w:tcPr>
            <w:tcW w:w="0" w:type="auto"/>
            <w:vAlign w:val="center"/>
            <w:hideMark/>
          </w:tcPr>
          <w:p w14:paraId="6393E484" w14:textId="77777777" w:rsidR="0095430C" w:rsidRDefault="0095430C">
            <w:pPr>
              <w:rPr>
                <w:rFonts w:eastAsia="Times New Roman"/>
                <w:lang w:val="en-US"/>
              </w:rPr>
            </w:pPr>
          </w:p>
        </w:tc>
        <w:tc>
          <w:tcPr>
            <w:tcW w:w="0" w:type="auto"/>
            <w:vAlign w:val="center"/>
            <w:hideMark/>
          </w:tcPr>
          <w:p w14:paraId="3BB28634" w14:textId="77777777" w:rsidR="0095430C" w:rsidRDefault="005B11EB">
            <w:pPr>
              <w:rPr>
                <w:rFonts w:eastAsia="Times New Roman"/>
                <w:lang w:val="en-US"/>
              </w:rPr>
            </w:pPr>
            <w:r>
              <w:rPr>
                <w:rFonts w:eastAsia="Times New Roman"/>
                <w:b/>
                <w:bCs/>
                <w:lang w:val="en-US"/>
              </w:rPr>
              <w:t xml:space="preserve">Error: Multiple matches exist for the conditional update: </w:t>
            </w:r>
          </w:p>
        </w:tc>
      </w:tr>
      <w:tr w:rsidR="0095430C" w14:paraId="7CE3643C" w14:textId="77777777">
        <w:trPr>
          <w:divId w:val="1375348270"/>
          <w:tblCellSpacing w:w="15" w:type="dxa"/>
        </w:trPr>
        <w:tc>
          <w:tcPr>
            <w:tcW w:w="0" w:type="auto"/>
            <w:vAlign w:val="center"/>
            <w:hideMark/>
          </w:tcPr>
          <w:p w14:paraId="259B7E51" w14:textId="77777777" w:rsidR="0095430C" w:rsidRDefault="0095430C">
            <w:pPr>
              <w:rPr>
                <w:rFonts w:eastAsia="Times New Roman"/>
                <w:lang w:val="en-US"/>
              </w:rPr>
            </w:pPr>
          </w:p>
        </w:tc>
        <w:tc>
          <w:tcPr>
            <w:tcW w:w="0" w:type="auto"/>
            <w:vAlign w:val="center"/>
            <w:hideMark/>
          </w:tcPr>
          <w:p w14:paraId="5949BCF8" w14:textId="77777777" w:rsidR="0095430C" w:rsidRDefault="005B11EB">
            <w:pPr>
              <w:rPr>
                <w:rFonts w:eastAsia="Times New Roman"/>
                <w:lang w:val="en-US"/>
              </w:rPr>
            </w:pPr>
            <w:r>
              <w:rPr>
                <w:rFonts w:eastAsia="Times New Roman"/>
                <w:b/>
                <w:bCs/>
                <w:lang w:val="en-US"/>
              </w:rPr>
              <w:t xml:space="preserve">Error: no processable search found for %s search parameters "%s": </w:t>
            </w:r>
          </w:p>
        </w:tc>
      </w:tr>
    </w:tbl>
    <w:p w14:paraId="3A895273" w14:textId="77777777" w:rsidR="0095430C"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95430C" w14:paraId="5AFC20B5" w14:textId="77777777">
        <w:trPr>
          <w:divId w:val="1375348270"/>
          <w:tblCellSpacing w:w="15" w:type="dxa"/>
        </w:trPr>
        <w:tc>
          <w:tcPr>
            <w:tcW w:w="0" w:type="auto"/>
            <w:vAlign w:val="center"/>
            <w:hideMark/>
          </w:tcPr>
          <w:p w14:paraId="412CDA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D94A16" w14:textId="77777777" w:rsidR="0095430C" w:rsidRDefault="005B11EB">
            <w:pPr>
              <w:rPr>
                <w:rFonts w:eastAsia="Times New Roman"/>
                <w:lang w:val="en-US"/>
              </w:rPr>
            </w:pPr>
            <w:r>
              <w:rPr>
                <w:rFonts w:eastAsia="Times New Roman"/>
                <w:lang w:val="en-US"/>
              </w:rPr>
              <w:t xml:space="preserve">OperationKind (Operation Kind) </w:t>
            </w:r>
          </w:p>
        </w:tc>
      </w:tr>
      <w:tr w:rsidR="0095430C" w14:paraId="290537F9" w14:textId="77777777">
        <w:trPr>
          <w:divId w:val="1375348270"/>
          <w:tblCellSpacing w:w="15" w:type="dxa"/>
        </w:trPr>
        <w:tc>
          <w:tcPr>
            <w:tcW w:w="0" w:type="auto"/>
            <w:vAlign w:val="center"/>
            <w:hideMark/>
          </w:tcPr>
          <w:p w14:paraId="157F9D3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BE27AE" w14:textId="77777777" w:rsidR="0095430C" w:rsidRDefault="005B11EB">
            <w:pPr>
              <w:rPr>
                <w:rFonts w:eastAsia="Times New Roman"/>
                <w:lang w:val="en-US"/>
              </w:rPr>
            </w:pPr>
            <w:r>
              <w:rPr>
                <w:rFonts w:eastAsia="Times New Roman"/>
                <w:lang w:val="en-US"/>
              </w:rPr>
              <w:t>Whether an operation is a normal operation or a query</w:t>
            </w:r>
          </w:p>
        </w:tc>
      </w:tr>
      <w:tr w:rsidR="0095430C" w14:paraId="09C5523C" w14:textId="77777777">
        <w:trPr>
          <w:divId w:val="1375348270"/>
          <w:tblCellSpacing w:w="15" w:type="dxa"/>
        </w:trPr>
        <w:tc>
          <w:tcPr>
            <w:tcW w:w="0" w:type="auto"/>
            <w:vAlign w:val="center"/>
            <w:hideMark/>
          </w:tcPr>
          <w:p w14:paraId="484105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1753D82" w14:textId="77777777" w:rsidR="0095430C"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95430C" w14:paraId="7DDEEF7F" w14:textId="77777777">
        <w:trPr>
          <w:divId w:val="1375348270"/>
          <w:tblCellSpacing w:w="15" w:type="dxa"/>
        </w:trPr>
        <w:tc>
          <w:tcPr>
            <w:tcW w:w="0" w:type="auto"/>
            <w:vAlign w:val="center"/>
            <w:hideMark/>
          </w:tcPr>
          <w:p w14:paraId="71F08F80" w14:textId="77777777" w:rsidR="0095430C" w:rsidRDefault="0095430C">
            <w:pPr>
              <w:rPr>
                <w:rFonts w:eastAsia="Times New Roman"/>
                <w:lang w:val="en-US"/>
              </w:rPr>
            </w:pPr>
          </w:p>
        </w:tc>
        <w:tc>
          <w:tcPr>
            <w:tcW w:w="0" w:type="auto"/>
            <w:vAlign w:val="center"/>
            <w:hideMark/>
          </w:tcPr>
          <w:p w14:paraId="34BE26B0"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14:paraId="6C96D8DD" w14:textId="77777777" w:rsidR="0095430C"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95430C" w14:paraId="1CE9D956" w14:textId="77777777">
        <w:trPr>
          <w:divId w:val="1375348270"/>
          <w:tblCellSpacing w:w="15" w:type="dxa"/>
        </w:trPr>
        <w:tc>
          <w:tcPr>
            <w:tcW w:w="0" w:type="auto"/>
            <w:vAlign w:val="center"/>
            <w:hideMark/>
          </w:tcPr>
          <w:p w14:paraId="720A8E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A11189C" w14:textId="77777777" w:rsidR="0095430C" w:rsidRDefault="005B11EB">
            <w:pPr>
              <w:rPr>
                <w:rFonts w:eastAsia="Times New Roman"/>
                <w:lang w:val="en-US"/>
              </w:rPr>
            </w:pPr>
            <w:r>
              <w:rPr>
                <w:rFonts w:eastAsia="Times New Roman"/>
                <w:lang w:val="en-US"/>
              </w:rPr>
              <w:t xml:space="preserve">OperationParameterUse (Operation Parameter Use) </w:t>
            </w:r>
          </w:p>
        </w:tc>
      </w:tr>
      <w:tr w:rsidR="0095430C" w14:paraId="5E050C07" w14:textId="77777777">
        <w:trPr>
          <w:divId w:val="1375348270"/>
          <w:tblCellSpacing w:w="15" w:type="dxa"/>
        </w:trPr>
        <w:tc>
          <w:tcPr>
            <w:tcW w:w="0" w:type="auto"/>
            <w:vAlign w:val="center"/>
            <w:hideMark/>
          </w:tcPr>
          <w:p w14:paraId="524388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E0B178" w14:textId="77777777" w:rsidR="0095430C" w:rsidRDefault="005B11EB">
            <w:pPr>
              <w:rPr>
                <w:rFonts w:eastAsia="Times New Roman"/>
                <w:lang w:val="en-US"/>
              </w:rPr>
            </w:pPr>
            <w:r>
              <w:rPr>
                <w:rFonts w:eastAsia="Times New Roman"/>
                <w:lang w:val="en-US"/>
              </w:rPr>
              <w:t>Whether an operation parameter is an input or an output parameter</w:t>
            </w:r>
          </w:p>
        </w:tc>
      </w:tr>
      <w:tr w:rsidR="0095430C" w14:paraId="6A88F324" w14:textId="77777777">
        <w:trPr>
          <w:divId w:val="1375348270"/>
          <w:tblCellSpacing w:w="15" w:type="dxa"/>
        </w:trPr>
        <w:tc>
          <w:tcPr>
            <w:tcW w:w="0" w:type="auto"/>
            <w:vAlign w:val="center"/>
            <w:hideMark/>
          </w:tcPr>
          <w:p w14:paraId="02AB54A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1DBDBB9"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95430C" w14:paraId="544832BE" w14:textId="77777777">
        <w:trPr>
          <w:divId w:val="1375348270"/>
          <w:tblCellSpacing w:w="15" w:type="dxa"/>
        </w:trPr>
        <w:tc>
          <w:tcPr>
            <w:tcW w:w="0" w:type="auto"/>
            <w:vAlign w:val="center"/>
            <w:hideMark/>
          </w:tcPr>
          <w:p w14:paraId="22E49FFD" w14:textId="77777777" w:rsidR="0095430C" w:rsidRDefault="0095430C">
            <w:pPr>
              <w:rPr>
                <w:rFonts w:eastAsia="Times New Roman"/>
                <w:lang w:val="en-US"/>
              </w:rPr>
            </w:pPr>
          </w:p>
        </w:tc>
        <w:tc>
          <w:tcPr>
            <w:tcW w:w="0" w:type="auto"/>
            <w:vAlign w:val="center"/>
            <w:hideMark/>
          </w:tcPr>
          <w:p w14:paraId="37DA7F08" w14:textId="77777777" w:rsidR="0095430C"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14:paraId="70CF7EE2" w14:textId="77777777" w:rsidR="0095430C"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FDA943" w14:textId="77777777">
        <w:trPr>
          <w:divId w:val="1375348270"/>
          <w:tblCellSpacing w:w="15" w:type="dxa"/>
        </w:trPr>
        <w:tc>
          <w:tcPr>
            <w:tcW w:w="0" w:type="auto"/>
            <w:vAlign w:val="center"/>
            <w:hideMark/>
          </w:tcPr>
          <w:p w14:paraId="6343987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3CEA84" w14:textId="77777777" w:rsidR="0095430C" w:rsidRDefault="005B11EB">
            <w:pPr>
              <w:rPr>
                <w:rFonts w:eastAsia="Times New Roman"/>
                <w:lang w:val="en-US"/>
              </w:rPr>
            </w:pPr>
            <w:r>
              <w:rPr>
                <w:rFonts w:eastAsia="Times New Roman"/>
                <w:lang w:val="en-US"/>
              </w:rPr>
              <w:t xml:space="preserve">OrderStatus (Order Status) </w:t>
            </w:r>
          </w:p>
        </w:tc>
      </w:tr>
      <w:tr w:rsidR="0095430C" w14:paraId="422BE55E" w14:textId="77777777">
        <w:trPr>
          <w:divId w:val="1375348270"/>
          <w:tblCellSpacing w:w="15" w:type="dxa"/>
        </w:trPr>
        <w:tc>
          <w:tcPr>
            <w:tcW w:w="0" w:type="auto"/>
            <w:vAlign w:val="center"/>
            <w:hideMark/>
          </w:tcPr>
          <w:p w14:paraId="18534AF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703847" w14:textId="77777777" w:rsidR="0095430C" w:rsidRDefault="005B11EB">
            <w:pPr>
              <w:rPr>
                <w:rFonts w:eastAsia="Times New Roman"/>
                <w:lang w:val="en-US"/>
              </w:rPr>
            </w:pPr>
            <w:r>
              <w:rPr>
                <w:rFonts w:eastAsia="Times New Roman"/>
                <w:lang w:val="en-US"/>
              </w:rPr>
              <w:t>The status of the response to an order</w:t>
            </w:r>
          </w:p>
        </w:tc>
      </w:tr>
      <w:tr w:rsidR="0095430C" w14:paraId="410EC258" w14:textId="77777777">
        <w:trPr>
          <w:divId w:val="1375348270"/>
          <w:tblCellSpacing w:w="15" w:type="dxa"/>
        </w:trPr>
        <w:tc>
          <w:tcPr>
            <w:tcW w:w="0" w:type="auto"/>
            <w:vAlign w:val="center"/>
            <w:hideMark/>
          </w:tcPr>
          <w:p w14:paraId="290B1E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98C01C"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95430C" w14:paraId="4BDE2580" w14:textId="77777777">
        <w:trPr>
          <w:divId w:val="1375348270"/>
          <w:tblCellSpacing w:w="15" w:type="dxa"/>
        </w:trPr>
        <w:tc>
          <w:tcPr>
            <w:tcW w:w="0" w:type="auto"/>
            <w:vAlign w:val="center"/>
            <w:hideMark/>
          </w:tcPr>
          <w:p w14:paraId="6E429171" w14:textId="77777777" w:rsidR="0095430C" w:rsidRDefault="0095430C">
            <w:pPr>
              <w:rPr>
                <w:rFonts w:eastAsia="Times New Roman"/>
                <w:lang w:val="en-US"/>
              </w:rPr>
            </w:pPr>
          </w:p>
        </w:tc>
        <w:tc>
          <w:tcPr>
            <w:tcW w:w="0" w:type="auto"/>
            <w:vAlign w:val="center"/>
            <w:hideMark/>
          </w:tcPr>
          <w:p w14:paraId="0AD29656"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95430C" w14:paraId="6821909D" w14:textId="77777777">
        <w:trPr>
          <w:divId w:val="1375348270"/>
          <w:tblCellSpacing w:w="15" w:type="dxa"/>
        </w:trPr>
        <w:tc>
          <w:tcPr>
            <w:tcW w:w="0" w:type="auto"/>
            <w:vAlign w:val="center"/>
            <w:hideMark/>
          </w:tcPr>
          <w:p w14:paraId="24518B8C" w14:textId="77777777" w:rsidR="0095430C" w:rsidRDefault="0095430C">
            <w:pPr>
              <w:rPr>
                <w:rFonts w:eastAsia="Times New Roman"/>
                <w:lang w:val="en-US"/>
              </w:rPr>
            </w:pPr>
          </w:p>
        </w:tc>
        <w:tc>
          <w:tcPr>
            <w:tcW w:w="0" w:type="auto"/>
            <w:vAlign w:val="center"/>
            <w:hideMark/>
          </w:tcPr>
          <w:p w14:paraId="676350D9"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95430C" w14:paraId="1B18B0D1" w14:textId="77777777">
        <w:trPr>
          <w:divId w:val="1375348270"/>
          <w:tblCellSpacing w:w="15" w:type="dxa"/>
        </w:trPr>
        <w:tc>
          <w:tcPr>
            <w:tcW w:w="0" w:type="auto"/>
            <w:vAlign w:val="center"/>
            <w:hideMark/>
          </w:tcPr>
          <w:p w14:paraId="6AB5B392" w14:textId="77777777" w:rsidR="0095430C" w:rsidRDefault="0095430C">
            <w:pPr>
              <w:rPr>
                <w:rFonts w:eastAsia="Times New Roman"/>
                <w:lang w:val="en-US"/>
              </w:rPr>
            </w:pPr>
          </w:p>
        </w:tc>
        <w:tc>
          <w:tcPr>
            <w:tcW w:w="0" w:type="auto"/>
            <w:vAlign w:val="center"/>
            <w:hideMark/>
          </w:tcPr>
          <w:p w14:paraId="57B6CE64"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95430C" w14:paraId="5C169D03" w14:textId="77777777">
        <w:trPr>
          <w:divId w:val="1375348270"/>
          <w:tblCellSpacing w:w="15" w:type="dxa"/>
        </w:trPr>
        <w:tc>
          <w:tcPr>
            <w:tcW w:w="0" w:type="auto"/>
            <w:vAlign w:val="center"/>
            <w:hideMark/>
          </w:tcPr>
          <w:p w14:paraId="1D43F747" w14:textId="77777777" w:rsidR="0095430C" w:rsidRDefault="0095430C">
            <w:pPr>
              <w:rPr>
                <w:rFonts w:eastAsia="Times New Roman"/>
                <w:lang w:val="en-US"/>
              </w:rPr>
            </w:pPr>
          </w:p>
        </w:tc>
        <w:tc>
          <w:tcPr>
            <w:tcW w:w="0" w:type="auto"/>
            <w:vAlign w:val="center"/>
            <w:hideMark/>
          </w:tcPr>
          <w:p w14:paraId="53721EDB"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95430C" w14:paraId="627C5205" w14:textId="77777777">
        <w:trPr>
          <w:divId w:val="1375348270"/>
          <w:tblCellSpacing w:w="15" w:type="dxa"/>
        </w:trPr>
        <w:tc>
          <w:tcPr>
            <w:tcW w:w="0" w:type="auto"/>
            <w:vAlign w:val="center"/>
            <w:hideMark/>
          </w:tcPr>
          <w:p w14:paraId="6A9253AE" w14:textId="77777777" w:rsidR="0095430C" w:rsidRDefault="0095430C">
            <w:pPr>
              <w:rPr>
                <w:rFonts w:eastAsia="Times New Roman"/>
                <w:lang w:val="en-US"/>
              </w:rPr>
            </w:pPr>
          </w:p>
        </w:tc>
        <w:tc>
          <w:tcPr>
            <w:tcW w:w="0" w:type="auto"/>
            <w:vAlign w:val="center"/>
            <w:hideMark/>
          </w:tcPr>
          <w:p w14:paraId="0AA1210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95430C" w14:paraId="57B87325" w14:textId="77777777">
        <w:trPr>
          <w:divId w:val="1375348270"/>
          <w:tblCellSpacing w:w="15" w:type="dxa"/>
        </w:trPr>
        <w:tc>
          <w:tcPr>
            <w:tcW w:w="0" w:type="auto"/>
            <w:vAlign w:val="center"/>
            <w:hideMark/>
          </w:tcPr>
          <w:p w14:paraId="5663732A" w14:textId="77777777" w:rsidR="0095430C" w:rsidRDefault="0095430C">
            <w:pPr>
              <w:rPr>
                <w:rFonts w:eastAsia="Times New Roman"/>
                <w:lang w:val="en-US"/>
              </w:rPr>
            </w:pPr>
          </w:p>
        </w:tc>
        <w:tc>
          <w:tcPr>
            <w:tcW w:w="0" w:type="auto"/>
            <w:vAlign w:val="center"/>
            <w:hideMark/>
          </w:tcPr>
          <w:p w14:paraId="4045FAEF" w14:textId="77777777" w:rsidR="0095430C"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95430C" w14:paraId="436EB12B" w14:textId="77777777">
        <w:trPr>
          <w:divId w:val="1375348270"/>
          <w:tblCellSpacing w:w="15" w:type="dxa"/>
        </w:trPr>
        <w:tc>
          <w:tcPr>
            <w:tcW w:w="0" w:type="auto"/>
            <w:vAlign w:val="center"/>
            <w:hideMark/>
          </w:tcPr>
          <w:p w14:paraId="5A2647DA" w14:textId="77777777" w:rsidR="0095430C" w:rsidRDefault="0095430C">
            <w:pPr>
              <w:rPr>
                <w:rFonts w:eastAsia="Times New Roman"/>
                <w:lang w:val="en-US"/>
              </w:rPr>
            </w:pPr>
          </w:p>
        </w:tc>
        <w:tc>
          <w:tcPr>
            <w:tcW w:w="0" w:type="auto"/>
            <w:vAlign w:val="center"/>
            <w:hideMark/>
          </w:tcPr>
          <w:p w14:paraId="099F683D"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95430C" w14:paraId="4F28013B" w14:textId="77777777">
        <w:trPr>
          <w:divId w:val="1375348270"/>
          <w:tblCellSpacing w:w="15" w:type="dxa"/>
        </w:trPr>
        <w:tc>
          <w:tcPr>
            <w:tcW w:w="0" w:type="auto"/>
            <w:vAlign w:val="center"/>
            <w:hideMark/>
          </w:tcPr>
          <w:p w14:paraId="088FA3A1" w14:textId="77777777" w:rsidR="0095430C" w:rsidRDefault="0095430C">
            <w:pPr>
              <w:rPr>
                <w:rFonts w:eastAsia="Times New Roman"/>
                <w:lang w:val="en-US"/>
              </w:rPr>
            </w:pPr>
          </w:p>
        </w:tc>
        <w:tc>
          <w:tcPr>
            <w:tcW w:w="0" w:type="auto"/>
            <w:vAlign w:val="center"/>
            <w:hideMark/>
          </w:tcPr>
          <w:p w14:paraId="09850546"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14:paraId="4CC4141E" w14:textId="77777777" w:rsidR="0095430C"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E1AA2C9" w14:textId="77777777">
        <w:trPr>
          <w:divId w:val="1375348270"/>
          <w:tblCellSpacing w:w="15" w:type="dxa"/>
        </w:trPr>
        <w:tc>
          <w:tcPr>
            <w:tcW w:w="0" w:type="auto"/>
            <w:vAlign w:val="center"/>
            <w:hideMark/>
          </w:tcPr>
          <w:p w14:paraId="19449B04"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7FBB34E" w14:textId="77777777" w:rsidR="0095430C" w:rsidRDefault="005B11EB">
            <w:pPr>
              <w:rPr>
                <w:rFonts w:eastAsia="Times New Roman"/>
                <w:lang w:val="en-US"/>
              </w:rPr>
            </w:pPr>
            <w:r>
              <w:rPr>
                <w:rFonts w:eastAsia="Times New Roman"/>
                <w:lang w:val="en-US"/>
              </w:rPr>
              <w:t xml:space="preserve">ParticipantRequired (Participant Required) </w:t>
            </w:r>
          </w:p>
        </w:tc>
      </w:tr>
      <w:tr w:rsidR="0095430C" w14:paraId="05CEACEA" w14:textId="77777777">
        <w:trPr>
          <w:divId w:val="1375348270"/>
          <w:tblCellSpacing w:w="15" w:type="dxa"/>
        </w:trPr>
        <w:tc>
          <w:tcPr>
            <w:tcW w:w="0" w:type="auto"/>
            <w:vAlign w:val="center"/>
            <w:hideMark/>
          </w:tcPr>
          <w:p w14:paraId="2EE3BEC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1AB640" w14:textId="77777777" w:rsidR="0095430C" w:rsidRDefault="005B11EB">
            <w:pPr>
              <w:rPr>
                <w:rFonts w:eastAsia="Times New Roman"/>
                <w:lang w:val="en-US"/>
              </w:rPr>
            </w:pPr>
            <w:r>
              <w:rPr>
                <w:rFonts w:eastAsia="Times New Roman"/>
                <w:lang w:val="en-US"/>
              </w:rPr>
              <w:t>Is the Participant required to attend the appointment</w:t>
            </w:r>
          </w:p>
        </w:tc>
      </w:tr>
      <w:tr w:rsidR="0095430C" w14:paraId="65E019A4" w14:textId="77777777">
        <w:trPr>
          <w:divId w:val="1375348270"/>
          <w:tblCellSpacing w:w="15" w:type="dxa"/>
        </w:trPr>
        <w:tc>
          <w:tcPr>
            <w:tcW w:w="0" w:type="auto"/>
            <w:vAlign w:val="center"/>
            <w:hideMark/>
          </w:tcPr>
          <w:p w14:paraId="64CC43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B4B614A" w14:textId="77777777" w:rsidR="0095430C"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95430C" w14:paraId="5EDDB1DF" w14:textId="77777777">
        <w:trPr>
          <w:divId w:val="1375348270"/>
          <w:tblCellSpacing w:w="15" w:type="dxa"/>
        </w:trPr>
        <w:tc>
          <w:tcPr>
            <w:tcW w:w="0" w:type="auto"/>
            <w:vAlign w:val="center"/>
            <w:hideMark/>
          </w:tcPr>
          <w:p w14:paraId="61448689" w14:textId="77777777" w:rsidR="0095430C" w:rsidRDefault="0095430C">
            <w:pPr>
              <w:rPr>
                <w:rFonts w:eastAsia="Times New Roman"/>
                <w:lang w:val="en-US"/>
              </w:rPr>
            </w:pPr>
          </w:p>
        </w:tc>
        <w:tc>
          <w:tcPr>
            <w:tcW w:w="0" w:type="auto"/>
            <w:vAlign w:val="center"/>
            <w:hideMark/>
          </w:tcPr>
          <w:p w14:paraId="1CEA2D6F" w14:textId="77777777" w:rsidR="0095430C"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95430C" w14:paraId="1741A612" w14:textId="77777777">
        <w:trPr>
          <w:divId w:val="1375348270"/>
          <w:tblCellSpacing w:w="15" w:type="dxa"/>
        </w:trPr>
        <w:tc>
          <w:tcPr>
            <w:tcW w:w="0" w:type="auto"/>
            <w:vAlign w:val="center"/>
            <w:hideMark/>
          </w:tcPr>
          <w:p w14:paraId="79FD9AD7" w14:textId="77777777" w:rsidR="0095430C" w:rsidRDefault="0095430C">
            <w:pPr>
              <w:rPr>
                <w:rFonts w:eastAsia="Times New Roman"/>
                <w:lang w:val="en-US"/>
              </w:rPr>
            </w:pPr>
          </w:p>
        </w:tc>
        <w:tc>
          <w:tcPr>
            <w:tcW w:w="0" w:type="auto"/>
            <w:vAlign w:val="center"/>
            <w:hideMark/>
          </w:tcPr>
          <w:p w14:paraId="112A1A5A" w14:textId="77777777" w:rsidR="0095430C"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14:paraId="4C8CBCEE" w14:textId="77777777" w:rsidR="0095430C"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5527CE" w14:textId="77777777">
        <w:trPr>
          <w:divId w:val="1375348270"/>
          <w:tblCellSpacing w:w="15" w:type="dxa"/>
        </w:trPr>
        <w:tc>
          <w:tcPr>
            <w:tcW w:w="0" w:type="auto"/>
            <w:vAlign w:val="center"/>
            <w:hideMark/>
          </w:tcPr>
          <w:p w14:paraId="4E38DFB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EC1100" w14:textId="77777777" w:rsidR="0095430C" w:rsidRDefault="005B11EB">
            <w:pPr>
              <w:rPr>
                <w:rFonts w:eastAsia="Times New Roman"/>
                <w:lang w:val="en-US"/>
              </w:rPr>
            </w:pPr>
            <w:r>
              <w:rPr>
                <w:rFonts w:eastAsia="Times New Roman"/>
                <w:lang w:val="en-US"/>
              </w:rPr>
              <w:t xml:space="preserve">ParticipantStatus (Participant Status) </w:t>
            </w:r>
          </w:p>
        </w:tc>
      </w:tr>
      <w:tr w:rsidR="0095430C" w14:paraId="52D398E8" w14:textId="77777777">
        <w:trPr>
          <w:divId w:val="1375348270"/>
          <w:tblCellSpacing w:w="15" w:type="dxa"/>
        </w:trPr>
        <w:tc>
          <w:tcPr>
            <w:tcW w:w="0" w:type="auto"/>
            <w:vAlign w:val="center"/>
            <w:hideMark/>
          </w:tcPr>
          <w:p w14:paraId="32E4FEF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6158673" w14:textId="77777777" w:rsidR="0095430C" w:rsidRDefault="005B11EB">
            <w:pPr>
              <w:rPr>
                <w:rFonts w:eastAsia="Times New Roman"/>
                <w:lang w:val="en-US"/>
              </w:rPr>
            </w:pPr>
            <w:r>
              <w:rPr>
                <w:rFonts w:eastAsia="Times New Roman"/>
                <w:lang w:val="en-US"/>
              </w:rPr>
              <w:t>The Participation status of an appointment</w:t>
            </w:r>
          </w:p>
        </w:tc>
      </w:tr>
      <w:tr w:rsidR="0095430C" w14:paraId="3072EA1C" w14:textId="77777777">
        <w:trPr>
          <w:divId w:val="1375348270"/>
          <w:tblCellSpacing w:w="15" w:type="dxa"/>
        </w:trPr>
        <w:tc>
          <w:tcPr>
            <w:tcW w:w="0" w:type="auto"/>
            <w:vAlign w:val="center"/>
            <w:hideMark/>
          </w:tcPr>
          <w:p w14:paraId="1A9DDFC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9F0440"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95430C" w14:paraId="4E53AAA2" w14:textId="77777777">
        <w:trPr>
          <w:divId w:val="1375348270"/>
          <w:tblCellSpacing w:w="15" w:type="dxa"/>
        </w:trPr>
        <w:tc>
          <w:tcPr>
            <w:tcW w:w="0" w:type="auto"/>
            <w:vAlign w:val="center"/>
            <w:hideMark/>
          </w:tcPr>
          <w:p w14:paraId="438C0C5D" w14:textId="77777777" w:rsidR="0095430C" w:rsidRDefault="0095430C">
            <w:pPr>
              <w:rPr>
                <w:rFonts w:eastAsia="Times New Roman"/>
                <w:lang w:val="en-US"/>
              </w:rPr>
            </w:pPr>
          </w:p>
        </w:tc>
        <w:tc>
          <w:tcPr>
            <w:tcW w:w="0" w:type="auto"/>
            <w:vAlign w:val="center"/>
            <w:hideMark/>
          </w:tcPr>
          <w:p w14:paraId="6EC31D9B" w14:textId="77777777" w:rsidR="0095430C"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95430C" w14:paraId="3ED5CBE2" w14:textId="77777777">
        <w:trPr>
          <w:divId w:val="1375348270"/>
          <w:tblCellSpacing w:w="15" w:type="dxa"/>
        </w:trPr>
        <w:tc>
          <w:tcPr>
            <w:tcW w:w="0" w:type="auto"/>
            <w:vAlign w:val="center"/>
            <w:hideMark/>
          </w:tcPr>
          <w:p w14:paraId="7AC5F545" w14:textId="77777777" w:rsidR="0095430C" w:rsidRDefault="0095430C">
            <w:pPr>
              <w:rPr>
                <w:rFonts w:eastAsia="Times New Roman"/>
                <w:lang w:val="en-US"/>
              </w:rPr>
            </w:pPr>
          </w:p>
        </w:tc>
        <w:tc>
          <w:tcPr>
            <w:tcW w:w="0" w:type="auto"/>
            <w:vAlign w:val="center"/>
            <w:hideMark/>
          </w:tcPr>
          <w:p w14:paraId="175F51E7" w14:textId="77777777" w:rsidR="0095430C"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95430C" w14:paraId="08004013" w14:textId="77777777">
        <w:trPr>
          <w:divId w:val="1375348270"/>
          <w:tblCellSpacing w:w="15" w:type="dxa"/>
        </w:trPr>
        <w:tc>
          <w:tcPr>
            <w:tcW w:w="0" w:type="auto"/>
            <w:vAlign w:val="center"/>
            <w:hideMark/>
          </w:tcPr>
          <w:p w14:paraId="2AFB6316" w14:textId="77777777" w:rsidR="0095430C" w:rsidRDefault="0095430C">
            <w:pPr>
              <w:rPr>
                <w:rFonts w:eastAsia="Times New Roman"/>
                <w:lang w:val="en-US"/>
              </w:rPr>
            </w:pPr>
          </w:p>
        </w:tc>
        <w:tc>
          <w:tcPr>
            <w:tcW w:w="0" w:type="auto"/>
            <w:vAlign w:val="center"/>
            <w:hideMark/>
          </w:tcPr>
          <w:p w14:paraId="09150F7F" w14:textId="77777777" w:rsidR="0095430C"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95430C" w14:paraId="6A74CBE9" w14:textId="77777777">
        <w:trPr>
          <w:divId w:val="1375348270"/>
          <w:tblCellSpacing w:w="15" w:type="dxa"/>
        </w:trPr>
        <w:tc>
          <w:tcPr>
            <w:tcW w:w="0" w:type="auto"/>
            <w:vAlign w:val="center"/>
            <w:hideMark/>
          </w:tcPr>
          <w:p w14:paraId="0CA6D094" w14:textId="77777777" w:rsidR="0095430C" w:rsidRDefault="0095430C">
            <w:pPr>
              <w:rPr>
                <w:rFonts w:eastAsia="Times New Roman"/>
                <w:lang w:val="en-US"/>
              </w:rPr>
            </w:pPr>
          </w:p>
        </w:tc>
        <w:tc>
          <w:tcPr>
            <w:tcW w:w="0" w:type="auto"/>
            <w:vAlign w:val="center"/>
            <w:hideMark/>
          </w:tcPr>
          <w:p w14:paraId="769C6FAA"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95430C" w14:paraId="61717374" w14:textId="77777777">
        <w:trPr>
          <w:divId w:val="1375348270"/>
          <w:tblCellSpacing w:w="15" w:type="dxa"/>
        </w:trPr>
        <w:tc>
          <w:tcPr>
            <w:tcW w:w="0" w:type="auto"/>
            <w:vAlign w:val="center"/>
            <w:hideMark/>
          </w:tcPr>
          <w:p w14:paraId="1DBF8CED" w14:textId="77777777" w:rsidR="0095430C" w:rsidRDefault="0095430C">
            <w:pPr>
              <w:rPr>
                <w:rFonts w:eastAsia="Times New Roman"/>
                <w:lang w:val="en-US"/>
              </w:rPr>
            </w:pPr>
          </w:p>
        </w:tc>
        <w:tc>
          <w:tcPr>
            <w:tcW w:w="0" w:type="auto"/>
            <w:vAlign w:val="center"/>
            <w:hideMark/>
          </w:tcPr>
          <w:p w14:paraId="588E2D6C" w14:textId="77777777" w:rsidR="0095430C"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14:paraId="58672692" w14:textId="77777777" w:rsidR="0095430C"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FE32D1" w14:textId="77777777">
        <w:trPr>
          <w:divId w:val="1375348270"/>
          <w:tblCellSpacing w:w="15" w:type="dxa"/>
        </w:trPr>
        <w:tc>
          <w:tcPr>
            <w:tcW w:w="0" w:type="auto"/>
            <w:vAlign w:val="center"/>
            <w:hideMark/>
          </w:tcPr>
          <w:p w14:paraId="083F8B6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D4AD04" w14:textId="77777777" w:rsidR="0095430C" w:rsidRDefault="005B11EB">
            <w:pPr>
              <w:rPr>
                <w:rFonts w:eastAsia="Times New Roman"/>
                <w:lang w:val="en-US"/>
              </w:rPr>
            </w:pPr>
            <w:r>
              <w:rPr>
                <w:rFonts w:eastAsia="Times New Roman"/>
                <w:lang w:val="en-US"/>
              </w:rPr>
              <w:t xml:space="preserve">ParticipationStatus (Participation Status) </w:t>
            </w:r>
          </w:p>
        </w:tc>
      </w:tr>
      <w:tr w:rsidR="0095430C" w14:paraId="7035CC32" w14:textId="77777777">
        <w:trPr>
          <w:divId w:val="1375348270"/>
          <w:tblCellSpacing w:w="15" w:type="dxa"/>
        </w:trPr>
        <w:tc>
          <w:tcPr>
            <w:tcW w:w="0" w:type="auto"/>
            <w:vAlign w:val="center"/>
            <w:hideMark/>
          </w:tcPr>
          <w:p w14:paraId="6FF056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422FEF" w14:textId="77777777" w:rsidR="0095430C" w:rsidRDefault="005B11EB">
            <w:pPr>
              <w:rPr>
                <w:rFonts w:eastAsia="Times New Roman"/>
                <w:lang w:val="en-US"/>
              </w:rPr>
            </w:pPr>
            <w:r>
              <w:rPr>
                <w:rFonts w:eastAsia="Times New Roman"/>
                <w:lang w:val="en-US"/>
              </w:rPr>
              <w:t>The Participation status of an appointment</w:t>
            </w:r>
          </w:p>
        </w:tc>
      </w:tr>
      <w:tr w:rsidR="0095430C" w14:paraId="3CA2D105" w14:textId="77777777">
        <w:trPr>
          <w:divId w:val="1375348270"/>
          <w:tblCellSpacing w:w="15" w:type="dxa"/>
        </w:trPr>
        <w:tc>
          <w:tcPr>
            <w:tcW w:w="0" w:type="auto"/>
            <w:vAlign w:val="center"/>
            <w:hideMark/>
          </w:tcPr>
          <w:p w14:paraId="5AE79B6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421817"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95430C" w14:paraId="64B1DE62" w14:textId="77777777">
        <w:trPr>
          <w:divId w:val="1375348270"/>
          <w:tblCellSpacing w:w="15" w:type="dxa"/>
        </w:trPr>
        <w:tc>
          <w:tcPr>
            <w:tcW w:w="0" w:type="auto"/>
            <w:vAlign w:val="center"/>
            <w:hideMark/>
          </w:tcPr>
          <w:p w14:paraId="4D397C2B" w14:textId="77777777" w:rsidR="0095430C" w:rsidRDefault="0095430C">
            <w:pPr>
              <w:rPr>
                <w:rFonts w:eastAsia="Times New Roman"/>
                <w:lang w:val="en-US"/>
              </w:rPr>
            </w:pPr>
          </w:p>
        </w:tc>
        <w:tc>
          <w:tcPr>
            <w:tcW w:w="0" w:type="auto"/>
            <w:vAlign w:val="center"/>
            <w:hideMark/>
          </w:tcPr>
          <w:p w14:paraId="315D55D0" w14:textId="77777777" w:rsidR="0095430C"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95430C" w14:paraId="23A6ADEB" w14:textId="77777777">
        <w:trPr>
          <w:divId w:val="1375348270"/>
          <w:tblCellSpacing w:w="15" w:type="dxa"/>
        </w:trPr>
        <w:tc>
          <w:tcPr>
            <w:tcW w:w="0" w:type="auto"/>
            <w:vAlign w:val="center"/>
            <w:hideMark/>
          </w:tcPr>
          <w:p w14:paraId="16AD3CEE" w14:textId="77777777" w:rsidR="0095430C" w:rsidRDefault="0095430C">
            <w:pPr>
              <w:rPr>
                <w:rFonts w:eastAsia="Times New Roman"/>
                <w:lang w:val="en-US"/>
              </w:rPr>
            </w:pPr>
          </w:p>
        </w:tc>
        <w:tc>
          <w:tcPr>
            <w:tcW w:w="0" w:type="auto"/>
            <w:vAlign w:val="center"/>
            <w:hideMark/>
          </w:tcPr>
          <w:p w14:paraId="0F073C73" w14:textId="77777777" w:rsidR="0095430C"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95430C" w14:paraId="623CE7C7" w14:textId="77777777">
        <w:trPr>
          <w:divId w:val="1375348270"/>
          <w:tblCellSpacing w:w="15" w:type="dxa"/>
        </w:trPr>
        <w:tc>
          <w:tcPr>
            <w:tcW w:w="0" w:type="auto"/>
            <w:vAlign w:val="center"/>
            <w:hideMark/>
          </w:tcPr>
          <w:p w14:paraId="4C6AD54E" w14:textId="77777777" w:rsidR="0095430C" w:rsidRDefault="0095430C">
            <w:pPr>
              <w:rPr>
                <w:rFonts w:eastAsia="Times New Roman"/>
                <w:lang w:val="en-US"/>
              </w:rPr>
            </w:pPr>
          </w:p>
        </w:tc>
        <w:tc>
          <w:tcPr>
            <w:tcW w:w="0" w:type="auto"/>
            <w:vAlign w:val="center"/>
            <w:hideMark/>
          </w:tcPr>
          <w:p w14:paraId="3985EF5F" w14:textId="77777777" w:rsidR="0095430C"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14:paraId="55949615" w14:textId="77777777" w:rsidR="0095430C"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595"/>
      </w:tblGrid>
      <w:tr w:rsidR="0095430C" w14:paraId="13005C6E" w14:textId="77777777">
        <w:trPr>
          <w:divId w:val="1375348270"/>
          <w:tblCellSpacing w:w="15" w:type="dxa"/>
        </w:trPr>
        <w:tc>
          <w:tcPr>
            <w:tcW w:w="0" w:type="auto"/>
            <w:vAlign w:val="center"/>
            <w:hideMark/>
          </w:tcPr>
          <w:p w14:paraId="404E86D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97861A" w14:textId="77777777" w:rsidR="0095430C" w:rsidRDefault="005B11EB">
            <w:pPr>
              <w:rPr>
                <w:rFonts w:eastAsia="Times New Roman"/>
                <w:lang w:val="en-US"/>
              </w:rPr>
            </w:pPr>
            <w:r>
              <w:rPr>
                <w:rFonts w:eastAsia="Times New Roman"/>
                <w:lang w:val="en-US"/>
              </w:rPr>
              <w:t xml:space="preserve">PostalAddressUse (Postal Address Use) </w:t>
            </w:r>
          </w:p>
        </w:tc>
      </w:tr>
      <w:tr w:rsidR="0095430C" w14:paraId="23A8E868" w14:textId="77777777">
        <w:trPr>
          <w:divId w:val="1375348270"/>
          <w:tblCellSpacing w:w="15" w:type="dxa"/>
        </w:trPr>
        <w:tc>
          <w:tcPr>
            <w:tcW w:w="0" w:type="auto"/>
            <w:vAlign w:val="center"/>
            <w:hideMark/>
          </w:tcPr>
          <w:p w14:paraId="0FE6984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6D2ECB" w14:textId="77777777" w:rsidR="0095430C" w:rsidRDefault="005B11EB">
            <w:pPr>
              <w:rPr>
                <w:rFonts w:eastAsia="Times New Roman"/>
                <w:lang w:val="en-US"/>
              </w:rPr>
            </w:pPr>
            <w:r>
              <w:rPr>
                <w:rFonts w:eastAsia="Times New Roman"/>
                <w:lang w:val="en-US"/>
              </w:rPr>
              <w:t>Uses of an address not included in Address.use</w:t>
            </w:r>
          </w:p>
        </w:tc>
      </w:tr>
    </w:tbl>
    <w:p w14:paraId="21E89C46" w14:textId="77777777" w:rsidR="0095430C" w:rsidRDefault="005B11EB">
      <w:pPr>
        <w:pStyle w:val="Heading2"/>
        <w:divId w:val="1375348270"/>
        <w:rPr>
          <w:rFonts w:eastAsia="Times New Roman"/>
          <w:lang w:val="en-US"/>
        </w:rPr>
      </w:pPr>
      <w:r>
        <w:rPr>
          <w:rFonts w:eastAsia="Times New Roman"/>
          <w:lang w:val="en-US"/>
        </w:rPr>
        <w:lastRenderedPageBreak/>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95430C" w14:paraId="676BAFB2" w14:textId="77777777">
        <w:trPr>
          <w:divId w:val="1375348270"/>
          <w:tblCellSpacing w:w="15" w:type="dxa"/>
        </w:trPr>
        <w:tc>
          <w:tcPr>
            <w:tcW w:w="0" w:type="auto"/>
            <w:vAlign w:val="center"/>
            <w:hideMark/>
          </w:tcPr>
          <w:p w14:paraId="73BFEF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55921A0" w14:textId="77777777" w:rsidR="0095430C" w:rsidRDefault="005B11EB">
            <w:pPr>
              <w:rPr>
                <w:rFonts w:eastAsia="Times New Roman"/>
                <w:lang w:val="en-US"/>
              </w:rPr>
            </w:pPr>
            <w:r>
              <w:rPr>
                <w:rFonts w:eastAsia="Times New Roman"/>
                <w:lang w:val="en-US"/>
              </w:rPr>
              <w:t xml:space="preserve">ProbabilityDistributionType (Probability Distribution Type) </w:t>
            </w:r>
          </w:p>
        </w:tc>
      </w:tr>
      <w:tr w:rsidR="0095430C" w14:paraId="2DC32E66" w14:textId="77777777">
        <w:trPr>
          <w:divId w:val="1375348270"/>
          <w:tblCellSpacing w:w="15" w:type="dxa"/>
        </w:trPr>
        <w:tc>
          <w:tcPr>
            <w:tcW w:w="0" w:type="auto"/>
            <w:vAlign w:val="center"/>
            <w:hideMark/>
          </w:tcPr>
          <w:p w14:paraId="29401E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EB525B" w14:textId="77777777" w:rsidR="0095430C" w:rsidRDefault="005B11EB">
            <w:pPr>
              <w:rPr>
                <w:rFonts w:eastAsia="Times New Roman"/>
                <w:lang w:val="en-US"/>
              </w:rPr>
            </w:pPr>
            <w:r>
              <w:rPr>
                <w:rFonts w:eastAsia="Times New Roman"/>
                <w:lang w:val="en-US"/>
              </w:rPr>
              <w:t>Codes specifying the type of probability distribution</w:t>
            </w:r>
          </w:p>
        </w:tc>
      </w:tr>
    </w:tbl>
    <w:p w14:paraId="33D7C184" w14:textId="77777777" w:rsidR="0095430C"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95430C" w14:paraId="7694A0E2" w14:textId="77777777">
        <w:trPr>
          <w:divId w:val="1375348270"/>
          <w:tblCellSpacing w:w="15" w:type="dxa"/>
        </w:trPr>
        <w:tc>
          <w:tcPr>
            <w:tcW w:w="0" w:type="auto"/>
            <w:vAlign w:val="center"/>
            <w:hideMark/>
          </w:tcPr>
          <w:p w14:paraId="7727C3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B78DBCA" w14:textId="77777777" w:rsidR="0095430C" w:rsidRDefault="005B11EB">
            <w:pPr>
              <w:rPr>
                <w:rFonts w:eastAsia="Times New Roman"/>
                <w:lang w:val="en-US"/>
              </w:rPr>
            </w:pPr>
            <w:r>
              <w:rPr>
                <w:rFonts w:eastAsia="Times New Roman"/>
                <w:lang w:val="en-US"/>
              </w:rPr>
              <w:t xml:space="preserve">ProcedureRelationshipType (Procedure Relationship Type) </w:t>
            </w:r>
          </w:p>
        </w:tc>
      </w:tr>
      <w:tr w:rsidR="0095430C" w14:paraId="491C669F" w14:textId="77777777">
        <w:trPr>
          <w:divId w:val="1375348270"/>
          <w:tblCellSpacing w:w="15" w:type="dxa"/>
        </w:trPr>
        <w:tc>
          <w:tcPr>
            <w:tcW w:w="0" w:type="auto"/>
            <w:vAlign w:val="center"/>
            <w:hideMark/>
          </w:tcPr>
          <w:p w14:paraId="3EECE9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1C2CC18" w14:textId="77777777" w:rsidR="0095430C" w:rsidRDefault="005B11EB">
            <w:pPr>
              <w:rPr>
                <w:rFonts w:eastAsia="Times New Roman"/>
                <w:lang w:val="en-US"/>
              </w:rPr>
            </w:pPr>
            <w:r>
              <w:rPr>
                <w:rFonts w:eastAsia="Times New Roman"/>
                <w:lang w:val="en-US"/>
              </w:rPr>
              <w:t>The nature of the relationship with this procedure</w:t>
            </w:r>
          </w:p>
        </w:tc>
      </w:tr>
      <w:tr w:rsidR="0095430C" w14:paraId="6915C051" w14:textId="77777777">
        <w:trPr>
          <w:divId w:val="1375348270"/>
          <w:tblCellSpacing w:w="15" w:type="dxa"/>
        </w:trPr>
        <w:tc>
          <w:tcPr>
            <w:tcW w:w="0" w:type="auto"/>
            <w:vAlign w:val="center"/>
            <w:hideMark/>
          </w:tcPr>
          <w:p w14:paraId="6199BA8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96966D" w14:textId="77777777" w:rsidR="0095430C"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95430C" w14:paraId="458811E3" w14:textId="77777777">
        <w:trPr>
          <w:divId w:val="1375348270"/>
          <w:tblCellSpacing w:w="15" w:type="dxa"/>
        </w:trPr>
        <w:tc>
          <w:tcPr>
            <w:tcW w:w="0" w:type="auto"/>
            <w:vAlign w:val="center"/>
            <w:hideMark/>
          </w:tcPr>
          <w:p w14:paraId="027FD2C6" w14:textId="77777777" w:rsidR="0095430C" w:rsidRDefault="0095430C">
            <w:pPr>
              <w:rPr>
                <w:rFonts w:eastAsia="Times New Roman"/>
                <w:lang w:val="en-US"/>
              </w:rPr>
            </w:pPr>
          </w:p>
        </w:tc>
        <w:tc>
          <w:tcPr>
            <w:tcW w:w="0" w:type="auto"/>
            <w:vAlign w:val="center"/>
            <w:hideMark/>
          </w:tcPr>
          <w:p w14:paraId="7CC5A641" w14:textId="77777777" w:rsidR="0095430C"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14:paraId="10230F34" w14:textId="77777777" w:rsidR="0095430C"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95430C" w14:paraId="2C7BAEAB" w14:textId="77777777">
        <w:trPr>
          <w:divId w:val="1375348270"/>
          <w:tblCellSpacing w:w="15" w:type="dxa"/>
        </w:trPr>
        <w:tc>
          <w:tcPr>
            <w:tcW w:w="0" w:type="auto"/>
            <w:vAlign w:val="center"/>
            <w:hideMark/>
          </w:tcPr>
          <w:p w14:paraId="2C0AFA4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30856E" w14:textId="77777777" w:rsidR="0095430C" w:rsidRDefault="005B11EB">
            <w:pPr>
              <w:rPr>
                <w:rFonts w:eastAsia="Times New Roman"/>
                <w:lang w:val="en-US"/>
              </w:rPr>
            </w:pPr>
            <w:r>
              <w:rPr>
                <w:rFonts w:eastAsia="Times New Roman"/>
                <w:lang w:val="en-US"/>
              </w:rPr>
              <w:t xml:space="preserve">ProcedureRequestPriority (Procedure Request Priority) </w:t>
            </w:r>
          </w:p>
        </w:tc>
      </w:tr>
      <w:tr w:rsidR="0095430C" w14:paraId="402B8AE5" w14:textId="77777777">
        <w:trPr>
          <w:divId w:val="1375348270"/>
          <w:tblCellSpacing w:w="15" w:type="dxa"/>
        </w:trPr>
        <w:tc>
          <w:tcPr>
            <w:tcW w:w="0" w:type="auto"/>
            <w:vAlign w:val="center"/>
            <w:hideMark/>
          </w:tcPr>
          <w:p w14:paraId="1FE8AA9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E44B5A" w14:textId="77777777" w:rsidR="0095430C" w:rsidRDefault="005B11EB">
            <w:pPr>
              <w:rPr>
                <w:rFonts w:eastAsia="Times New Roman"/>
                <w:lang w:val="en-US"/>
              </w:rPr>
            </w:pPr>
            <w:r>
              <w:rPr>
                <w:rFonts w:eastAsia="Times New Roman"/>
                <w:lang w:val="en-US"/>
              </w:rPr>
              <w:t>The priority of the request</w:t>
            </w:r>
          </w:p>
        </w:tc>
      </w:tr>
      <w:tr w:rsidR="0095430C" w14:paraId="7B70B27B" w14:textId="77777777">
        <w:trPr>
          <w:divId w:val="1375348270"/>
          <w:tblCellSpacing w:w="15" w:type="dxa"/>
        </w:trPr>
        <w:tc>
          <w:tcPr>
            <w:tcW w:w="0" w:type="auto"/>
            <w:vAlign w:val="center"/>
            <w:hideMark/>
          </w:tcPr>
          <w:p w14:paraId="617C4CC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89B5DF7"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95430C" w14:paraId="4CCE1058" w14:textId="77777777">
        <w:trPr>
          <w:divId w:val="1375348270"/>
          <w:tblCellSpacing w:w="15" w:type="dxa"/>
        </w:trPr>
        <w:tc>
          <w:tcPr>
            <w:tcW w:w="0" w:type="auto"/>
            <w:vAlign w:val="center"/>
            <w:hideMark/>
          </w:tcPr>
          <w:p w14:paraId="2D7C0C4D" w14:textId="77777777" w:rsidR="0095430C" w:rsidRDefault="0095430C">
            <w:pPr>
              <w:rPr>
                <w:rFonts w:eastAsia="Times New Roman"/>
                <w:lang w:val="en-US"/>
              </w:rPr>
            </w:pPr>
          </w:p>
        </w:tc>
        <w:tc>
          <w:tcPr>
            <w:tcW w:w="0" w:type="auto"/>
            <w:vAlign w:val="center"/>
            <w:hideMark/>
          </w:tcPr>
          <w:p w14:paraId="0AF0A3F1"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95430C" w14:paraId="2C54A23F" w14:textId="77777777">
        <w:trPr>
          <w:divId w:val="1375348270"/>
          <w:tblCellSpacing w:w="15" w:type="dxa"/>
        </w:trPr>
        <w:tc>
          <w:tcPr>
            <w:tcW w:w="0" w:type="auto"/>
            <w:vAlign w:val="center"/>
            <w:hideMark/>
          </w:tcPr>
          <w:p w14:paraId="1855D7DD" w14:textId="77777777" w:rsidR="0095430C" w:rsidRDefault="0095430C">
            <w:pPr>
              <w:rPr>
                <w:rFonts w:eastAsia="Times New Roman"/>
                <w:lang w:val="en-US"/>
              </w:rPr>
            </w:pPr>
          </w:p>
        </w:tc>
        <w:tc>
          <w:tcPr>
            <w:tcW w:w="0" w:type="auto"/>
            <w:vAlign w:val="center"/>
            <w:hideMark/>
          </w:tcPr>
          <w:p w14:paraId="3046EF3C"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95430C" w14:paraId="3019D213" w14:textId="77777777">
        <w:trPr>
          <w:divId w:val="1375348270"/>
          <w:tblCellSpacing w:w="15" w:type="dxa"/>
        </w:trPr>
        <w:tc>
          <w:tcPr>
            <w:tcW w:w="0" w:type="auto"/>
            <w:vAlign w:val="center"/>
            <w:hideMark/>
          </w:tcPr>
          <w:p w14:paraId="45E10F5F" w14:textId="77777777" w:rsidR="0095430C" w:rsidRDefault="0095430C">
            <w:pPr>
              <w:rPr>
                <w:rFonts w:eastAsia="Times New Roman"/>
                <w:lang w:val="en-US"/>
              </w:rPr>
            </w:pPr>
          </w:p>
        </w:tc>
        <w:tc>
          <w:tcPr>
            <w:tcW w:w="0" w:type="auto"/>
            <w:vAlign w:val="center"/>
            <w:hideMark/>
          </w:tcPr>
          <w:p w14:paraId="66178A19"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14:paraId="699CF971" w14:textId="77777777" w:rsidR="0095430C"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32ED264" w14:textId="77777777">
        <w:trPr>
          <w:divId w:val="1375348270"/>
          <w:tblCellSpacing w:w="15" w:type="dxa"/>
        </w:trPr>
        <w:tc>
          <w:tcPr>
            <w:tcW w:w="0" w:type="auto"/>
            <w:vAlign w:val="center"/>
            <w:hideMark/>
          </w:tcPr>
          <w:p w14:paraId="461A5C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C5710DC" w14:textId="77777777" w:rsidR="0095430C" w:rsidRDefault="005B11EB">
            <w:pPr>
              <w:rPr>
                <w:rFonts w:eastAsia="Times New Roman"/>
                <w:lang w:val="en-US"/>
              </w:rPr>
            </w:pPr>
            <w:r>
              <w:rPr>
                <w:rFonts w:eastAsia="Times New Roman"/>
                <w:lang w:val="en-US"/>
              </w:rPr>
              <w:t xml:space="preserve">ProcedureRequestStatus (Procedure Request Status) </w:t>
            </w:r>
          </w:p>
        </w:tc>
      </w:tr>
      <w:tr w:rsidR="0095430C" w14:paraId="18A71002" w14:textId="77777777">
        <w:trPr>
          <w:divId w:val="1375348270"/>
          <w:tblCellSpacing w:w="15" w:type="dxa"/>
        </w:trPr>
        <w:tc>
          <w:tcPr>
            <w:tcW w:w="0" w:type="auto"/>
            <w:vAlign w:val="center"/>
            <w:hideMark/>
          </w:tcPr>
          <w:p w14:paraId="264A139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DDF906" w14:textId="77777777" w:rsidR="0095430C" w:rsidRDefault="005B11EB">
            <w:pPr>
              <w:rPr>
                <w:rFonts w:eastAsia="Times New Roman"/>
                <w:lang w:val="en-US"/>
              </w:rPr>
            </w:pPr>
            <w:r>
              <w:rPr>
                <w:rFonts w:eastAsia="Times New Roman"/>
                <w:lang w:val="en-US"/>
              </w:rPr>
              <w:t>The status of the request</w:t>
            </w:r>
          </w:p>
        </w:tc>
      </w:tr>
      <w:tr w:rsidR="0095430C" w14:paraId="082BE0D5" w14:textId="77777777">
        <w:trPr>
          <w:divId w:val="1375348270"/>
          <w:tblCellSpacing w:w="15" w:type="dxa"/>
        </w:trPr>
        <w:tc>
          <w:tcPr>
            <w:tcW w:w="0" w:type="auto"/>
            <w:vAlign w:val="center"/>
            <w:hideMark/>
          </w:tcPr>
          <w:p w14:paraId="5C1DD2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1C9FD0"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5F2299A" w14:textId="77777777">
        <w:trPr>
          <w:divId w:val="1375348270"/>
          <w:tblCellSpacing w:w="15" w:type="dxa"/>
        </w:trPr>
        <w:tc>
          <w:tcPr>
            <w:tcW w:w="0" w:type="auto"/>
            <w:vAlign w:val="center"/>
            <w:hideMark/>
          </w:tcPr>
          <w:p w14:paraId="165CFF02" w14:textId="77777777" w:rsidR="0095430C" w:rsidRDefault="0095430C">
            <w:pPr>
              <w:rPr>
                <w:rFonts w:eastAsia="Times New Roman"/>
                <w:lang w:val="en-US"/>
              </w:rPr>
            </w:pPr>
          </w:p>
        </w:tc>
        <w:tc>
          <w:tcPr>
            <w:tcW w:w="0" w:type="auto"/>
            <w:vAlign w:val="center"/>
            <w:hideMark/>
          </w:tcPr>
          <w:p w14:paraId="08AFA8FA"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95430C" w14:paraId="41433F90" w14:textId="77777777">
        <w:trPr>
          <w:divId w:val="1375348270"/>
          <w:tblCellSpacing w:w="15" w:type="dxa"/>
        </w:trPr>
        <w:tc>
          <w:tcPr>
            <w:tcW w:w="0" w:type="auto"/>
            <w:vAlign w:val="center"/>
            <w:hideMark/>
          </w:tcPr>
          <w:p w14:paraId="4632EE48" w14:textId="77777777" w:rsidR="0095430C" w:rsidRDefault="0095430C">
            <w:pPr>
              <w:rPr>
                <w:rFonts w:eastAsia="Times New Roman"/>
                <w:lang w:val="en-US"/>
              </w:rPr>
            </w:pPr>
          </w:p>
        </w:tc>
        <w:tc>
          <w:tcPr>
            <w:tcW w:w="0" w:type="auto"/>
            <w:vAlign w:val="center"/>
            <w:hideMark/>
          </w:tcPr>
          <w:p w14:paraId="2AEC2B3B"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456C9FC0" w14:textId="77777777">
        <w:trPr>
          <w:divId w:val="1375348270"/>
          <w:tblCellSpacing w:w="15" w:type="dxa"/>
        </w:trPr>
        <w:tc>
          <w:tcPr>
            <w:tcW w:w="0" w:type="auto"/>
            <w:vAlign w:val="center"/>
            <w:hideMark/>
          </w:tcPr>
          <w:p w14:paraId="4BEA5BF1" w14:textId="77777777" w:rsidR="0095430C" w:rsidRDefault="0095430C">
            <w:pPr>
              <w:rPr>
                <w:rFonts w:eastAsia="Times New Roman"/>
                <w:lang w:val="en-US"/>
              </w:rPr>
            </w:pPr>
          </w:p>
        </w:tc>
        <w:tc>
          <w:tcPr>
            <w:tcW w:w="0" w:type="auto"/>
            <w:vAlign w:val="center"/>
            <w:hideMark/>
          </w:tcPr>
          <w:p w14:paraId="78D60437"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702FC687" w14:textId="77777777">
        <w:trPr>
          <w:divId w:val="1375348270"/>
          <w:tblCellSpacing w:w="15" w:type="dxa"/>
        </w:trPr>
        <w:tc>
          <w:tcPr>
            <w:tcW w:w="0" w:type="auto"/>
            <w:vAlign w:val="center"/>
            <w:hideMark/>
          </w:tcPr>
          <w:p w14:paraId="733966A2" w14:textId="77777777" w:rsidR="0095430C" w:rsidRDefault="0095430C">
            <w:pPr>
              <w:rPr>
                <w:rFonts w:eastAsia="Times New Roman"/>
                <w:lang w:val="en-US"/>
              </w:rPr>
            </w:pPr>
          </w:p>
        </w:tc>
        <w:tc>
          <w:tcPr>
            <w:tcW w:w="0" w:type="auto"/>
            <w:vAlign w:val="center"/>
            <w:hideMark/>
          </w:tcPr>
          <w:p w14:paraId="7C23458A"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95430C" w14:paraId="3B608595" w14:textId="77777777">
        <w:trPr>
          <w:divId w:val="1375348270"/>
          <w:tblCellSpacing w:w="15" w:type="dxa"/>
        </w:trPr>
        <w:tc>
          <w:tcPr>
            <w:tcW w:w="0" w:type="auto"/>
            <w:vAlign w:val="center"/>
            <w:hideMark/>
          </w:tcPr>
          <w:p w14:paraId="73E00B92" w14:textId="77777777" w:rsidR="0095430C" w:rsidRDefault="0095430C">
            <w:pPr>
              <w:rPr>
                <w:rFonts w:eastAsia="Times New Roman"/>
                <w:lang w:val="en-US"/>
              </w:rPr>
            </w:pPr>
          </w:p>
        </w:tc>
        <w:tc>
          <w:tcPr>
            <w:tcW w:w="0" w:type="auto"/>
            <w:vAlign w:val="center"/>
            <w:hideMark/>
          </w:tcPr>
          <w:p w14:paraId="7528DAD8"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95430C" w14:paraId="44027AD8" w14:textId="77777777">
        <w:trPr>
          <w:divId w:val="1375348270"/>
          <w:tblCellSpacing w:w="15" w:type="dxa"/>
        </w:trPr>
        <w:tc>
          <w:tcPr>
            <w:tcW w:w="0" w:type="auto"/>
            <w:vAlign w:val="center"/>
            <w:hideMark/>
          </w:tcPr>
          <w:p w14:paraId="00F17B60" w14:textId="77777777" w:rsidR="0095430C" w:rsidRDefault="0095430C">
            <w:pPr>
              <w:rPr>
                <w:rFonts w:eastAsia="Times New Roman"/>
                <w:lang w:val="en-US"/>
              </w:rPr>
            </w:pPr>
          </w:p>
        </w:tc>
        <w:tc>
          <w:tcPr>
            <w:tcW w:w="0" w:type="auto"/>
            <w:vAlign w:val="center"/>
            <w:hideMark/>
          </w:tcPr>
          <w:p w14:paraId="4B16C7F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2FA55E5D" w14:textId="77777777">
        <w:trPr>
          <w:divId w:val="1375348270"/>
          <w:tblCellSpacing w:w="15" w:type="dxa"/>
        </w:trPr>
        <w:tc>
          <w:tcPr>
            <w:tcW w:w="0" w:type="auto"/>
            <w:vAlign w:val="center"/>
            <w:hideMark/>
          </w:tcPr>
          <w:p w14:paraId="2E2F782D" w14:textId="77777777" w:rsidR="0095430C" w:rsidRDefault="0095430C">
            <w:pPr>
              <w:rPr>
                <w:rFonts w:eastAsia="Times New Roman"/>
                <w:lang w:val="en-US"/>
              </w:rPr>
            </w:pPr>
          </w:p>
        </w:tc>
        <w:tc>
          <w:tcPr>
            <w:tcW w:w="0" w:type="auto"/>
            <w:vAlign w:val="center"/>
            <w:hideMark/>
          </w:tcPr>
          <w:p w14:paraId="6E2229AA"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173E2ED3" w14:textId="77777777">
        <w:trPr>
          <w:divId w:val="1375348270"/>
          <w:tblCellSpacing w:w="15" w:type="dxa"/>
        </w:trPr>
        <w:tc>
          <w:tcPr>
            <w:tcW w:w="0" w:type="auto"/>
            <w:vAlign w:val="center"/>
            <w:hideMark/>
          </w:tcPr>
          <w:p w14:paraId="7621D625" w14:textId="77777777" w:rsidR="0095430C" w:rsidRDefault="0095430C">
            <w:pPr>
              <w:rPr>
                <w:rFonts w:eastAsia="Times New Roman"/>
                <w:lang w:val="en-US"/>
              </w:rPr>
            </w:pPr>
          </w:p>
        </w:tc>
        <w:tc>
          <w:tcPr>
            <w:tcW w:w="0" w:type="auto"/>
            <w:vAlign w:val="center"/>
            <w:hideMark/>
          </w:tcPr>
          <w:p w14:paraId="0B214AC5"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04481059" w14:textId="77777777">
        <w:trPr>
          <w:divId w:val="1375348270"/>
          <w:tblCellSpacing w:w="15" w:type="dxa"/>
        </w:trPr>
        <w:tc>
          <w:tcPr>
            <w:tcW w:w="0" w:type="auto"/>
            <w:vAlign w:val="center"/>
            <w:hideMark/>
          </w:tcPr>
          <w:p w14:paraId="47972487" w14:textId="77777777" w:rsidR="0095430C" w:rsidRDefault="0095430C">
            <w:pPr>
              <w:rPr>
                <w:rFonts w:eastAsia="Times New Roman"/>
                <w:lang w:val="en-US"/>
              </w:rPr>
            </w:pPr>
          </w:p>
        </w:tc>
        <w:tc>
          <w:tcPr>
            <w:tcW w:w="0" w:type="auto"/>
            <w:vAlign w:val="center"/>
            <w:hideMark/>
          </w:tcPr>
          <w:p w14:paraId="0C611AA6"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14:paraId="5BA7E917" w14:textId="77777777" w:rsidR="0095430C" w:rsidRDefault="005B11EB">
      <w:pPr>
        <w:pStyle w:val="Heading2"/>
        <w:divId w:val="1375348270"/>
        <w:rPr>
          <w:rFonts w:eastAsia="Times New Roman"/>
          <w:lang w:val="en-US"/>
        </w:rPr>
      </w:pPr>
      <w:r>
        <w:rPr>
          <w:rFonts w:eastAsia="Times New Roman"/>
          <w:lang w:val="en-US"/>
        </w:rPr>
        <w:lastRenderedPageBreak/>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0"/>
      </w:tblGrid>
      <w:tr w:rsidR="0095430C" w14:paraId="1D0B1E03" w14:textId="77777777">
        <w:trPr>
          <w:divId w:val="1375348270"/>
          <w:tblCellSpacing w:w="15" w:type="dxa"/>
        </w:trPr>
        <w:tc>
          <w:tcPr>
            <w:tcW w:w="0" w:type="auto"/>
            <w:vAlign w:val="center"/>
            <w:hideMark/>
          </w:tcPr>
          <w:p w14:paraId="53A6117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F9C519" w14:textId="77777777" w:rsidR="0095430C" w:rsidRDefault="005B11EB">
            <w:pPr>
              <w:rPr>
                <w:rFonts w:eastAsia="Times New Roman"/>
                <w:lang w:val="en-US"/>
              </w:rPr>
            </w:pPr>
            <w:r>
              <w:rPr>
                <w:rFonts w:eastAsia="Times New Roman"/>
                <w:lang w:val="en-US"/>
              </w:rPr>
              <w:t xml:space="preserve">ProcedureStatus (Procedure Status) </w:t>
            </w:r>
          </w:p>
        </w:tc>
      </w:tr>
      <w:tr w:rsidR="0095430C" w14:paraId="31439CF9" w14:textId="77777777">
        <w:trPr>
          <w:divId w:val="1375348270"/>
          <w:tblCellSpacing w:w="15" w:type="dxa"/>
        </w:trPr>
        <w:tc>
          <w:tcPr>
            <w:tcW w:w="0" w:type="auto"/>
            <w:vAlign w:val="center"/>
            <w:hideMark/>
          </w:tcPr>
          <w:p w14:paraId="4E8B08F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6E3EE8E" w14:textId="77777777" w:rsidR="0095430C" w:rsidRDefault="005B11EB">
            <w:pPr>
              <w:rPr>
                <w:rFonts w:eastAsia="Times New Roman"/>
                <w:lang w:val="en-US"/>
              </w:rPr>
            </w:pPr>
            <w:r>
              <w:rPr>
                <w:rFonts w:eastAsia="Times New Roman"/>
                <w:lang w:val="en-US"/>
              </w:rPr>
              <w:t>A code specifying the state of the procedure record</w:t>
            </w:r>
          </w:p>
        </w:tc>
      </w:tr>
      <w:tr w:rsidR="0095430C" w14:paraId="79B287BB" w14:textId="77777777">
        <w:trPr>
          <w:divId w:val="1375348270"/>
          <w:tblCellSpacing w:w="15" w:type="dxa"/>
        </w:trPr>
        <w:tc>
          <w:tcPr>
            <w:tcW w:w="0" w:type="auto"/>
            <w:vAlign w:val="center"/>
            <w:hideMark/>
          </w:tcPr>
          <w:p w14:paraId="09E9B8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5F865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95430C" w14:paraId="0218CD32" w14:textId="77777777">
        <w:trPr>
          <w:divId w:val="1375348270"/>
          <w:tblCellSpacing w:w="15" w:type="dxa"/>
        </w:trPr>
        <w:tc>
          <w:tcPr>
            <w:tcW w:w="0" w:type="auto"/>
            <w:vAlign w:val="center"/>
            <w:hideMark/>
          </w:tcPr>
          <w:p w14:paraId="510E0AFE" w14:textId="77777777" w:rsidR="0095430C" w:rsidRDefault="0095430C">
            <w:pPr>
              <w:rPr>
                <w:rFonts w:eastAsia="Times New Roman"/>
                <w:lang w:val="en-US"/>
              </w:rPr>
            </w:pPr>
          </w:p>
        </w:tc>
        <w:tc>
          <w:tcPr>
            <w:tcW w:w="0" w:type="auto"/>
            <w:vAlign w:val="center"/>
            <w:hideMark/>
          </w:tcPr>
          <w:p w14:paraId="22C88812" w14:textId="77777777" w:rsidR="0095430C"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95430C" w14:paraId="1AA10672" w14:textId="77777777">
        <w:trPr>
          <w:divId w:val="1375348270"/>
          <w:tblCellSpacing w:w="15" w:type="dxa"/>
        </w:trPr>
        <w:tc>
          <w:tcPr>
            <w:tcW w:w="0" w:type="auto"/>
            <w:vAlign w:val="center"/>
            <w:hideMark/>
          </w:tcPr>
          <w:p w14:paraId="0C84A28D" w14:textId="77777777" w:rsidR="0095430C" w:rsidRDefault="0095430C">
            <w:pPr>
              <w:rPr>
                <w:rFonts w:eastAsia="Times New Roman"/>
                <w:lang w:val="en-US"/>
              </w:rPr>
            </w:pPr>
          </w:p>
        </w:tc>
        <w:tc>
          <w:tcPr>
            <w:tcW w:w="0" w:type="auto"/>
            <w:vAlign w:val="center"/>
            <w:hideMark/>
          </w:tcPr>
          <w:p w14:paraId="575CB538"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95430C" w14:paraId="70926173" w14:textId="77777777">
        <w:trPr>
          <w:divId w:val="1375348270"/>
          <w:tblCellSpacing w:w="15" w:type="dxa"/>
        </w:trPr>
        <w:tc>
          <w:tcPr>
            <w:tcW w:w="0" w:type="auto"/>
            <w:vAlign w:val="center"/>
            <w:hideMark/>
          </w:tcPr>
          <w:p w14:paraId="2E80F731" w14:textId="77777777" w:rsidR="0095430C" w:rsidRDefault="0095430C">
            <w:pPr>
              <w:rPr>
                <w:rFonts w:eastAsia="Times New Roman"/>
                <w:lang w:val="en-US"/>
              </w:rPr>
            </w:pPr>
          </w:p>
        </w:tc>
        <w:tc>
          <w:tcPr>
            <w:tcW w:w="0" w:type="auto"/>
            <w:vAlign w:val="center"/>
            <w:hideMark/>
          </w:tcPr>
          <w:p w14:paraId="2497D9FC"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14:paraId="3AB16EDD" w14:textId="77777777" w:rsidR="0095430C"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93"/>
      </w:tblGrid>
      <w:tr w:rsidR="0095430C" w14:paraId="5FCB6521" w14:textId="77777777">
        <w:trPr>
          <w:divId w:val="1375348270"/>
          <w:tblCellSpacing w:w="15" w:type="dxa"/>
        </w:trPr>
        <w:tc>
          <w:tcPr>
            <w:tcW w:w="0" w:type="auto"/>
            <w:vAlign w:val="center"/>
            <w:hideMark/>
          </w:tcPr>
          <w:p w14:paraId="43F6F85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4A101B5" w14:textId="77777777" w:rsidR="0095430C" w:rsidRDefault="005B11EB">
            <w:pPr>
              <w:rPr>
                <w:rFonts w:eastAsia="Times New Roman"/>
                <w:lang w:val="en-US"/>
              </w:rPr>
            </w:pPr>
            <w:r>
              <w:rPr>
                <w:rFonts w:eastAsia="Times New Roman"/>
                <w:lang w:val="en-US"/>
              </w:rPr>
              <w:t xml:space="preserve">PropertyRepresentation (Property Representation) </w:t>
            </w:r>
          </w:p>
        </w:tc>
      </w:tr>
      <w:tr w:rsidR="0095430C" w14:paraId="7E2FDDCB" w14:textId="77777777">
        <w:trPr>
          <w:divId w:val="1375348270"/>
          <w:tblCellSpacing w:w="15" w:type="dxa"/>
        </w:trPr>
        <w:tc>
          <w:tcPr>
            <w:tcW w:w="0" w:type="auto"/>
            <w:vAlign w:val="center"/>
            <w:hideMark/>
          </w:tcPr>
          <w:p w14:paraId="18F37DE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30E0E0" w14:textId="77777777" w:rsidR="0095430C" w:rsidRDefault="005B11EB">
            <w:pPr>
              <w:rPr>
                <w:rFonts w:eastAsia="Times New Roman"/>
                <w:lang w:val="en-US"/>
              </w:rPr>
            </w:pPr>
            <w:r>
              <w:rPr>
                <w:rFonts w:eastAsia="Times New Roman"/>
                <w:lang w:val="en-US"/>
              </w:rPr>
              <w:t>How a property is represented on the wire</w:t>
            </w:r>
          </w:p>
        </w:tc>
      </w:tr>
      <w:tr w:rsidR="0095430C" w14:paraId="68279DB3" w14:textId="77777777">
        <w:trPr>
          <w:divId w:val="1375348270"/>
          <w:tblCellSpacing w:w="15" w:type="dxa"/>
        </w:trPr>
        <w:tc>
          <w:tcPr>
            <w:tcW w:w="0" w:type="auto"/>
            <w:vAlign w:val="center"/>
            <w:hideMark/>
          </w:tcPr>
          <w:p w14:paraId="0D5CAE9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A24B18" w14:textId="77777777" w:rsidR="0095430C"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14:paraId="52D9CEE4" w14:textId="77777777" w:rsidR="0095430C"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60DDCA9" w14:textId="77777777">
        <w:trPr>
          <w:divId w:val="1375348270"/>
          <w:tblCellSpacing w:w="15" w:type="dxa"/>
        </w:trPr>
        <w:tc>
          <w:tcPr>
            <w:tcW w:w="0" w:type="auto"/>
            <w:vAlign w:val="center"/>
            <w:hideMark/>
          </w:tcPr>
          <w:p w14:paraId="08E2EC2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8965AA" w14:textId="77777777" w:rsidR="0095430C" w:rsidRDefault="005B11EB">
            <w:pPr>
              <w:rPr>
                <w:rFonts w:eastAsia="Times New Roman"/>
                <w:lang w:val="en-US"/>
              </w:rPr>
            </w:pPr>
            <w:r>
              <w:rPr>
                <w:rFonts w:eastAsia="Times New Roman"/>
                <w:lang w:val="en-US"/>
              </w:rPr>
              <w:t xml:space="preserve">ProvenanceEntityRole (Provenance Entity Role) </w:t>
            </w:r>
          </w:p>
        </w:tc>
      </w:tr>
      <w:tr w:rsidR="0095430C" w14:paraId="2042DE84" w14:textId="77777777">
        <w:trPr>
          <w:divId w:val="1375348270"/>
          <w:tblCellSpacing w:w="15" w:type="dxa"/>
        </w:trPr>
        <w:tc>
          <w:tcPr>
            <w:tcW w:w="0" w:type="auto"/>
            <w:vAlign w:val="center"/>
            <w:hideMark/>
          </w:tcPr>
          <w:p w14:paraId="7CD718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C7A647" w14:textId="77777777" w:rsidR="0095430C" w:rsidRDefault="005B11EB">
            <w:pPr>
              <w:rPr>
                <w:rFonts w:eastAsia="Times New Roman"/>
                <w:lang w:val="en-US"/>
              </w:rPr>
            </w:pPr>
            <w:r>
              <w:rPr>
                <w:rFonts w:eastAsia="Times New Roman"/>
                <w:lang w:val="en-US"/>
              </w:rPr>
              <w:t>How an entity was used in an activity</w:t>
            </w:r>
          </w:p>
        </w:tc>
      </w:tr>
      <w:tr w:rsidR="0095430C" w14:paraId="5436B8DC" w14:textId="77777777">
        <w:trPr>
          <w:divId w:val="1375348270"/>
          <w:tblCellSpacing w:w="15" w:type="dxa"/>
        </w:trPr>
        <w:tc>
          <w:tcPr>
            <w:tcW w:w="0" w:type="auto"/>
            <w:vAlign w:val="center"/>
            <w:hideMark/>
          </w:tcPr>
          <w:p w14:paraId="405F36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FCB4585" w14:textId="77777777" w:rsidR="0095430C"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95430C" w14:paraId="2363B1FE" w14:textId="77777777">
        <w:trPr>
          <w:divId w:val="1375348270"/>
          <w:tblCellSpacing w:w="15" w:type="dxa"/>
        </w:trPr>
        <w:tc>
          <w:tcPr>
            <w:tcW w:w="0" w:type="auto"/>
            <w:vAlign w:val="center"/>
            <w:hideMark/>
          </w:tcPr>
          <w:p w14:paraId="525EBCF1" w14:textId="77777777" w:rsidR="0095430C" w:rsidRDefault="0095430C">
            <w:pPr>
              <w:rPr>
                <w:rFonts w:eastAsia="Times New Roman"/>
                <w:lang w:val="en-US"/>
              </w:rPr>
            </w:pPr>
          </w:p>
        </w:tc>
        <w:tc>
          <w:tcPr>
            <w:tcW w:w="0" w:type="auto"/>
            <w:vAlign w:val="center"/>
            <w:hideMark/>
          </w:tcPr>
          <w:p w14:paraId="17834E68" w14:textId="77777777" w:rsidR="0095430C"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95430C" w14:paraId="6F773A94" w14:textId="77777777">
        <w:trPr>
          <w:divId w:val="1375348270"/>
          <w:tblCellSpacing w:w="15" w:type="dxa"/>
        </w:trPr>
        <w:tc>
          <w:tcPr>
            <w:tcW w:w="0" w:type="auto"/>
            <w:vAlign w:val="center"/>
            <w:hideMark/>
          </w:tcPr>
          <w:p w14:paraId="42B01851" w14:textId="77777777" w:rsidR="0095430C" w:rsidRDefault="0095430C">
            <w:pPr>
              <w:rPr>
                <w:rFonts w:eastAsia="Times New Roman"/>
                <w:lang w:val="en-US"/>
              </w:rPr>
            </w:pPr>
          </w:p>
        </w:tc>
        <w:tc>
          <w:tcPr>
            <w:tcW w:w="0" w:type="auto"/>
            <w:vAlign w:val="center"/>
            <w:hideMark/>
          </w:tcPr>
          <w:p w14:paraId="78A1BA5B" w14:textId="77777777" w:rsidR="0095430C"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95430C" w14:paraId="76108FF4" w14:textId="77777777">
        <w:trPr>
          <w:divId w:val="1375348270"/>
          <w:tblCellSpacing w:w="15" w:type="dxa"/>
        </w:trPr>
        <w:tc>
          <w:tcPr>
            <w:tcW w:w="0" w:type="auto"/>
            <w:vAlign w:val="center"/>
            <w:hideMark/>
          </w:tcPr>
          <w:p w14:paraId="4C0F33FB" w14:textId="77777777" w:rsidR="0095430C" w:rsidRDefault="0095430C">
            <w:pPr>
              <w:rPr>
                <w:rFonts w:eastAsia="Times New Roman"/>
                <w:lang w:val="en-US"/>
              </w:rPr>
            </w:pPr>
          </w:p>
        </w:tc>
        <w:tc>
          <w:tcPr>
            <w:tcW w:w="0" w:type="auto"/>
            <w:vAlign w:val="center"/>
            <w:hideMark/>
          </w:tcPr>
          <w:p w14:paraId="7E49F387"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14:paraId="746F850A" w14:textId="77777777" w:rsidR="0095430C"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71DBE7" w14:textId="77777777">
        <w:trPr>
          <w:divId w:val="1375348270"/>
          <w:tblCellSpacing w:w="15" w:type="dxa"/>
        </w:trPr>
        <w:tc>
          <w:tcPr>
            <w:tcW w:w="0" w:type="auto"/>
            <w:vAlign w:val="center"/>
            <w:hideMark/>
          </w:tcPr>
          <w:p w14:paraId="754FC52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4B07AB" w14:textId="77777777" w:rsidR="0095430C" w:rsidRDefault="005B11EB">
            <w:pPr>
              <w:rPr>
                <w:rFonts w:eastAsia="Times New Roman"/>
                <w:lang w:val="en-US"/>
              </w:rPr>
            </w:pPr>
            <w:r>
              <w:rPr>
                <w:rFonts w:eastAsia="Times New Roman"/>
                <w:lang w:val="en-US"/>
              </w:rPr>
              <w:t xml:space="preserve">ProvenanceParticipantRole (Provenance Participant Role) </w:t>
            </w:r>
          </w:p>
        </w:tc>
      </w:tr>
      <w:tr w:rsidR="0095430C" w14:paraId="48ADD54A" w14:textId="77777777">
        <w:trPr>
          <w:divId w:val="1375348270"/>
          <w:tblCellSpacing w:w="15" w:type="dxa"/>
        </w:trPr>
        <w:tc>
          <w:tcPr>
            <w:tcW w:w="0" w:type="auto"/>
            <w:vAlign w:val="center"/>
            <w:hideMark/>
          </w:tcPr>
          <w:p w14:paraId="100DE9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0D363F1" w14:textId="77777777" w:rsidR="0095430C" w:rsidRDefault="005B11EB">
            <w:pPr>
              <w:rPr>
                <w:rFonts w:eastAsia="Times New Roman"/>
                <w:lang w:val="en-US"/>
              </w:rPr>
            </w:pPr>
            <w:r>
              <w:rPr>
                <w:rFonts w:eastAsia="Times New Roman"/>
                <w:lang w:val="en-US"/>
              </w:rPr>
              <w:t>The role that a provenance participant played</w:t>
            </w:r>
          </w:p>
        </w:tc>
      </w:tr>
      <w:tr w:rsidR="0095430C" w14:paraId="0117DBD8" w14:textId="77777777">
        <w:trPr>
          <w:divId w:val="1375348270"/>
          <w:tblCellSpacing w:w="15" w:type="dxa"/>
        </w:trPr>
        <w:tc>
          <w:tcPr>
            <w:tcW w:w="0" w:type="auto"/>
            <w:vAlign w:val="center"/>
            <w:hideMark/>
          </w:tcPr>
          <w:p w14:paraId="4FDC4F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DC077B" w14:textId="77777777" w:rsidR="0095430C"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95430C" w14:paraId="066DDF3B" w14:textId="77777777">
        <w:trPr>
          <w:divId w:val="1375348270"/>
          <w:tblCellSpacing w:w="15" w:type="dxa"/>
        </w:trPr>
        <w:tc>
          <w:tcPr>
            <w:tcW w:w="0" w:type="auto"/>
            <w:vAlign w:val="center"/>
            <w:hideMark/>
          </w:tcPr>
          <w:p w14:paraId="0B599F00" w14:textId="77777777" w:rsidR="0095430C" w:rsidRDefault="0095430C">
            <w:pPr>
              <w:rPr>
                <w:rFonts w:eastAsia="Times New Roman"/>
                <w:lang w:val="en-US"/>
              </w:rPr>
            </w:pPr>
          </w:p>
        </w:tc>
        <w:tc>
          <w:tcPr>
            <w:tcW w:w="0" w:type="auto"/>
            <w:vAlign w:val="center"/>
            <w:hideMark/>
          </w:tcPr>
          <w:p w14:paraId="083578F4" w14:textId="77777777" w:rsidR="0095430C"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95430C" w14:paraId="67E2F8A3" w14:textId="77777777">
        <w:trPr>
          <w:divId w:val="1375348270"/>
          <w:tblCellSpacing w:w="15" w:type="dxa"/>
        </w:trPr>
        <w:tc>
          <w:tcPr>
            <w:tcW w:w="0" w:type="auto"/>
            <w:vAlign w:val="center"/>
            <w:hideMark/>
          </w:tcPr>
          <w:p w14:paraId="40198734" w14:textId="77777777" w:rsidR="0095430C" w:rsidRDefault="0095430C">
            <w:pPr>
              <w:rPr>
                <w:rFonts w:eastAsia="Times New Roman"/>
                <w:lang w:val="en-US"/>
              </w:rPr>
            </w:pPr>
          </w:p>
        </w:tc>
        <w:tc>
          <w:tcPr>
            <w:tcW w:w="0" w:type="auto"/>
            <w:vAlign w:val="center"/>
            <w:hideMark/>
          </w:tcPr>
          <w:p w14:paraId="2E64B0E4" w14:textId="77777777" w:rsidR="0095430C"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95430C" w14:paraId="087F35B1" w14:textId="77777777">
        <w:trPr>
          <w:divId w:val="1375348270"/>
          <w:tblCellSpacing w:w="15" w:type="dxa"/>
        </w:trPr>
        <w:tc>
          <w:tcPr>
            <w:tcW w:w="0" w:type="auto"/>
            <w:vAlign w:val="center"/>
            <w:hideMark/>
          </w:tcPr>
          <w:p w14:paraId="09696EF1" w14:textId="77777777" w:rsidR="0095430C" w:rsidRDefault="0095430C">
            <w:pPr>
              <w:rPr>
                <w:rFonts w:eastAsia="Times New Roman"/>
                <w:lang w:val="en-US"/>
              </w:rPr>
            </w:pPr>
          </w:p>
        </w:tc>
        <w:tc>
          <w:tcPr>
            <w:tcW w:w="0" w:type="auto"/>
            <w:vAlign w:val="center"/>
            <w:hideMark/>
          </w:tcPr>
          <w:p w14:paraId="2CD1D258" w14:textId="77777777" w:rsidR="0095430C"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95430C" w14:paraId="13EAA522" w14:textId="77777777">
        <w:trPr>
          <w:divId w:val="1375348270"/>
          <w:tblCellSpacing w:w="15" w:type="dxa"/>
        </w:trPr>
        <w:tc>
          <w:tcPr>
            <w:tcW w:w="0" w:type="auto"/>
            <w:vAlign w:val="center"/>
            <w:hideMark/>
          </w:tcPr>
          <w:p w14:paraId="133B71DD" w14:textId="77777777" w:rsidR="0095430C" w:rsidRDefault="0095430C">
            <w:pPr>
              <w:rPr>
                <w:rFonts w:eastAsia="Times New Roman"/>
                <w:lang w:val="en-US"/>
              </w:rPr>
            </w:pPr>
          </w:p>
        </w:tc>
        <w:tc>
          <w:tcPr>
            <w:tcW w:w="0" w:type="auto"/>
            <w:vAlign w:val="center"/>
            <w:hideMark/>
          </w:tcPr>
          <w:p w14:paraId="6A8BE55A" w14:textId="77777777" w:rsidR="0095430C"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95430C" w14:paraId="2C4FA95F" w14:textId="77777777">
        <w:trPr>
          <w:divId w:val="1375348270"/>
          <w:tblCellSpacing w:w="15" w:type="dxa"/>
        </w:trPr>
        <w:tc>
          <w:tcPr>
            <w:tcW w:w="0" w:type="auto"/>
            <w:vAlign w:val="center"/>
            <w:hideMark/>
          </w:tcPr>
          <w:p w14:paraId="2BCDD15C" w14:textId="77777777" w:rsidR="0095430C" w:rsidRDefault="0095430C">
            <w:pPr>
              <w:rPr>
                <w:rFonts w:eastAsia="Times New Roman"/>
                <w:lang w:val="en-US"/>
              </w:rPr>
            </w:pPr>
          </w:p>
        </w:tc>
        <w:tc>
          <w:tcPr>
            <w:tcW w:w="0" w:type="auto"/>
            <w:vAlign w:val="center"/>
            <w:hideMark/>
          </w:tcPr>
          <w:p w14:paraId="11E57F41" w14:textId="77777777" w:rsidR="0095430C"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95430C" w14:paraId="2B0B11A3" w14:textId="77777777">
        <w:trPr>
          <w:divId w:val="1375348270"/>
          <w:tblCellSpacing w:w="15" w:type="dxa"/>
        </w:trPr>
        <w:tc>
          <w:tcPr>
            <w:tcW w:w="0" w:type="auto"/>
            <w:vAlign w:val="center"/>
            <w:hideMark/>
          </w:tcPr>
          <w:p w14:paraId="0721634D" w14:textId="77777777" w:rsidR="0095430C" w:rsidRDefault="0095430C">
            <w:pPr>
              <w:rPr>
                <w:rFonts w:eastAsia="Times New Roman"/>
                <w:lang w:val="en-US"/>
              </w:rPr>
            </w:pPr>
          </w:p>
        </w:tc>
        <w:tc>
          <w:tcPr>
            <w:tcW w:w="0" w:type="auto"/>
            <w:vAlign w:val="center"/>
            <w:hideMark/>
          </w:tcPr>
          <w:p w14:paraId="26EB46E2" w14:textId="77777777" w:rsidR="0095430C"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95430C" w14:paraId="76E35A5B" w14:textId="77777777">
        <w:trPr>
          <w:divId w:val="1375348270"/>
          <w:tblCellSpacing w:w="15" w:type="dxa"/>
        </w:trPr>
        <w:tc>
          <w:tcPr>
            <w:tcW w:w="0" w:type="auto"/>
            <w:vAlign w:val="center"/>
            <w:hideMark/>
          </w:tcPr>
          <w:p w14:paraId="62B06345" w14:textId="77777777" w:rsidR="0095430C" w:rsidRDefault="0095430C">
            <w:pPr>
              <w:rPr>
                <w:rFonts w:eastAsia="Times New Roman"/>
                <w:lang w:val="en-US"/>
              </w:rPr>
            </w:pPr>
          </w:p>
        </w:tc>
        <w:tc>
          <w:tcPr>
            <w:tcW w:w="0" w:type="auto"/>
            <w:vAlign w:val="center"/>
            <w:hideMark/>
          </w:tcPr>
          <w:p w14:paraId="23DD2BBB" w14:textId="77777777" w:rsidR="0095430C"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95430C" w14:paraId="65FB22EC" w14:textId="77777777">
        <w:trPr>
          <w:divId w:val="1375348270"/>
          <w:tblCellSpacing w:w="15" w:type="dxa"/>
        </w:trPr>
        <w:tc>
          <w:tcPr>
            <w:tcW w:w="0" w:type="auto"/>
            <w:vAlign w:val="center"/>
            <w:hideMark/>
          </w:tcPr>
          <w:p w14:paraId="0B0E4275" w14:textId="77777777" w:rsidR="0095430C" w:rsidRDefault="0095430C">
            <w:pPr>
              <w:rPr>
                <w:rFonts w:eastAsia="Times New Roman"/>
                <w:lang w:val="en-US"/>
              </w:rPr>
            </w:pPr>
          </w:p>
        </w:tc>
        <w:tc>
          <w:tcPr>
            <w:tcW w:w="0" w:type="auto"/>
            <w:vAlign w:val="center"/>
            <w:hideMark/>
          </w:tcPr>
          <w:p w14:paraId="3D183D79" w14:textId="77777777" w:rsidR="0095430C"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95430C" w14:paraId="1A847E85" w14:textId="77777777">
        <w:trPr>
          <w:divId w:val="1375348270"/>
          <w:tblCellSpacing w:w="15" w:type="dxa"/>
        </w:trPr>
        <w:tc>
          <w:tcPr>
            <w:tcW w:w="0" w:type="auto"/>
            <w:vAlign w:val="center"/>
            <w:hideMark/>
          </w:tcPr>
          <w:p w14:paraId="6E779B03" w14:textId="77777777" w:rsidR="0095430C" w:rsidRDefault="0095430C">
            <w:pPr>
              <w:rPr>
                <w:rFonts w:eastAsia="Times New Roman"/>
                <w:lang w:val="en-US"/>
              </w:rPr>
            </w:pPr>
          </w:p>
        </w:tc>
        <w:tc>
          <w:tcPr>
            <w:tcW w:w="0" w:type="auto"/>
            <w:vAlign w:val="center"/>
            <w:hideMark/>
          </w:tcPr>
          <w:p w14:paraId="7D82B5C7" w14:textId="77777777" w:rsidR="0095430C"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14:paraId="67F66518" w14:textId="77777777" w:rsidR="0095430C"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8A99356" w14:textId="77777777">
        <w:trPr>
          <w:divId w:val="1375348270"/>
          <w:tblCellSpacing w:w="15" w:type="dxa"/>
        </w:trPr>
        <w:tc>
          <w:tcPr>
            <w:tcW w:w="0" w:type="auto"/>
            <w:vAlign w:val="center"/>
            <w:hideMark/>
          </w:tcPr>
          <w:p w14:paraId="72912D1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7B0632" w14:textId="77777777" w:rsidR="0095430C" w:rsidRDefault="005B11EB">
            <w:pPr>
              <w:rPr>
                <w:rFonts w:eastAsia="Times New Roman"/>
                <w:lang w:val="en-US"/>
              </w:rPr>
            </w:pPr>
            <w:r>
              <w:rPr>
                <w:rFonts w:eastAsia="Times New Roman"/>
                <w:lang w:val="en-US"/>
              </w:rPr>
              <w:t xml:space="preserve">ProvenanceParticipantType (Provenance Participant Type) </w:t>
            </w:r>
          </w:p>
        </w:tc>
      </w:tr>
      <w:tr w:rsidR="0095430C" w14:paraId="6C1065B6" w14:textId="77777777">
        <w:trPr>
          <w:divId w:val="1375348270"/>
          <w:tblCellSpacing w:w="15" w:type="dxa"/>
        </w:trPr>
        <w:tc>
          <w:tcPr>
            <w:tcW w:w="0" w:type="auto"/>
            <w:vAlign w:val="center"/>
            <w:hideMark/>
          </w:tcPr>
          <w:p w14:paraId="1C864F0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922132" w14:textId="77777777" w:rsidR="0095430C"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95430C" w14:paraId="303769B5" w14:textId="77777777">
        <w:trPr>
          <w:divId w:val="1375348270"/>
          <w:tblCellSpacing w:w="15" w:type="dxa"/>
        </w:trPr>
        <w:tc>
          <w:tcPr>
            <w:tcW w:w="0" w:type="auto"/>
            <w:vAlign w:val="center"/>
            <w:hideMark/>
          </w:tcPr>
          <w:p w14:paraId="4C1ADC3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D7E455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an practitioner for an organization. I.e. "not a healthcare provider" </w:t>
            </w:r>
          </w:p>
        </w:tc>
      </w:tr>
      <w:tr w:rsidR="0095430C" w14:paraId="31B55F28" w14:textId="77777777">
        <w:trPr>
          <w:divId w:val="1375348270"/>
          <w:tblCellSpacing w:w="15" w:type="dxa"/>
        </w:trPr>
        <w:tc>
          <w:tcPr>
            <w:tcW w:w="0" w:type="auto"/>
            <w:vAlign w:val="center"/>
            <w:hideMark/>
          </w:tcPr>
          <w:p w14:paraId="58DF20B1" w14:textId="77777777" w:rsidR="0095430C" w:rsidRDefault="0095430C">
            <w:pPr>
              <w:rPr>
                <w:rFonts w:eastAsia="Times New Roman"/>
                <w:lang w:val="en-US"/>
              </w:rPr>
            </w:pPr>
          </w:p>
        </w:tc>
        <w:tc>
          <w:tcPr>
            <w:tcW w:w="0" w:type="auto"/>
            <w:vAlign w:val="center"/>
            <w:hideMark/>
          </w:tcPr>
          <w:p w14:paraId="02F5FB46"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95430C" w14:paraId="5054B166" w14:textId="77777777">
        <w:trPr>
          <w:divId w:val="1375348270"/>
          <w:tblCellSpacing w:w="15" w:type="dxa"/>
        </w:trPr>
        <w:tc>
          <w:tcPr>
            <w:tcW w:w="0" w:type="auto"/>
            <w:vAlign w:val="center"/>
            <w:hideMark/>
          </w:tcPr>
          <w:p w14:paraId="16105A40" w14:textId="77777777" w:rsidR="0095430C" w:rsidRDefault="0095430C">
            <w:pPr>
              <w:rPr>
                <w:rFonts w:eastAsia="Times New Roman"/>
                <w:lang w:val="en-US"/>
              </w:rPr>
            </w:pPr>
          </w:p>
        </w:tc>
        <w:tc>
          <w:tcPr>
            <w:tcW w:w="0" w:type="auto"/>
            <w:vAlign w:val="center"/>
            <w:hideMark/>
          </w:tcPr>
          <w:p w14:paraId="0C631621"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95430C" w14:paraId="3C10AAA4" w14:textId="77777777">
        <w:trPr>
          <w:divId w:val="1375348270"/>
          <w:tblCellSpacing w:w="15" w:type="dxa"/>
        </w:trPr>
        <w:tc>
          <w:tcPr>
            <w:tcW w:w="0" w:type="auto"/>
            <w:vAlign w:val="center"/>
            <w:hideMark/>
          </w:tcPr>
          <w:p w14:paraId="5C2685D9" w14:textId="77777777" w:rsidR="0095430C" w:rsidRDefault="0095430C">
            <w:pPr>
              <w:rPr>
                <w:rFonts w:eastAsia="Times New Roman"/>
                <w:lang w:val="en-US"/>
              </w:rPr>
            </w:pPr>
          </w:p>
        </w:tc>
        <w:tc>
          <w:tcPr>
            <w:tcW w:w="0" w:type="auto"/>
            <w:vAlign w:val="center"/>
            <w:hideMark/>
          </w:tcPr>
          <w:p w14:paraId="4CE9AFF8" w14:textId="77777777" w:rsidR="0095430C"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95430C" w14:paraId="76CE4B98" w14:textId="77777777">
        <w:trPr>
          <w:divId w:val="1375348270"/>
          <w:tblCellSpacing w:w="15" w:type="dxa"/>
        </w:trPr>
        <w:tc>
          <w:tcPr>
            <w:tcW w:w="0" w:type="auto"/>
            <w:vAlign w:val="center"/>
            <w:hideMark/>
          </w:tcPr>
          <w:p w14:paraId="666F1E7B" w14:textId="77777777" w:rsidR="0095430C" w:rsidRDefault="0095430C">
            <w:pPr>
              <w:rPr>
                <w:rFonts w:eastAsia="Times New Roman"/>
                <w:lang w:val="en-US"/>
              </w:rPr>
            </w:pPr>
          </w:p>
        </w:tc>
        <w:tc>
          <w:tcPr>
            <w:tcW w:w="0" w:type="auto"/>
            <w:vAlign w:val="center"/>
            <w:hideMark/>
          </w:tcPr>
          <w:p w14:paraId="4FF14AC5"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95430C" w14:paraId="54961DF3" w14:textId="77777777">
        <w:trPr>
          <w:divId w:val="1375348270"/>
          <w:tblCellSpacing w:w="15" w:type="dxa"/>
        </w:trPr>
        <w:tc>
          <w:tcPr>
            <w:tcW w:w="0" w:type="auto"/>
            <w:vAlign w:val="center"/>
            <w:hideMark/>
          </w:tcPr>
          <w:p w14:paraId="6336F2DD" w14:textId="77777777" w:rsidR="0095430C" w:rsidRDefault="0095430C">
            <w:pPr>
              <w:rPr>
                <w:rFonts w:eastAsia="Times New Roman"/>
                <w:lang w:val="en-US"/>
              </w:rPr>
            </w:pPr>
          </w:p>
        </w:tc>
        <w:tc>
          <w:tcPr>
            <w:tcW w:w="0" w:type="auto"/>
            <w:vAlign w:val="center"/>
            <w:hideMark/>
          </w:tcPr>
          <w:p w14:paraId="4E0FF0CF"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95430C" w14:paraId="266BAF26" w14:textId="77777777">
        <w:trPr>
          <w:divId w:val="1375348270"/>
          <w:tblCellSpacing w:w="15" w:type="dxa"/>
        </w:trPr>
        <w:tc>
          <w:tcPr>
            <w:tcW w:w="0" w:type="auto"/>
            <w:vAlign w:val="center"/>
            <w:hideMark/>
          </w:tcPr>
          <w:p w14:paraId="1E07CA92" w14:textId="77777777" w:rsidR="0095430C" w:rsidRDefault="0095430C">
            <w:pPr>
              <w:rPr>
                <w:rFonts w:eastAsia="Times New Roman"/>
                <w:lang w:val="en-US"/>
              </w:rPr>
            </w:pPr>
          </w:p>
        </w:tc>
        <w:tc>
          <w:tcPr>
            <w:tcW w:w="0" w:type="auto"/>
            <w:vAlign w:val="center"/>
            <w:hideMark/>
          </w:tcPr>
          <w:p w14:paraId="2BF30DF8" w14:textId="77777777" w:rsidR="0095430C" w:rsidRDefault="005B11EB">
            <w:pPr>
              <w:rPr>
                <w:rFonts w:eastAsia="Times New Roman"/>
                <w:lang w:val="en-US"/>
              </w:rPr>
            </w:pPr>
            <w:r>
              <w:rPr>
                <w:rFonts w:eastAsia="Times New Roman"/>
                <w:b/>
                <w:bCs/>
                <w:lang w:val="en-US"/>
              </w:rPr>
              <w:t xml:space="preserve">Related Person: </w:t>
            </w:r>
            <w:r>
              <w:rPr>
                <w:rFonts w:eastAsia="Times New Roman"/>
                <w:lang w:val="en-US"/>
              </w:rPr>
              <w:t xml:space="preserve">The participant is a related person, a person that is involved in the care for a patient, but who is not the target of healthcare, nor has a formal responsibility in the care process. </w:t>
            </w:r>
          </w:p>
        </w:tc>
      </w:tr>
    </w:tbl>
    <w:p w14:paraId="0C2B064C" w14:textId="77777777" w:rsidR="0095430C"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95430C" w14:paraId="1112EAED" w14:textId="77777777">
        <w:trPr>
          <w:divId w:val="1375348270"/>
          <w:tblCellSpacing w:w="15" w:type="dxa"/>
        </w:trPr>
        <w:tc>
          <w:tcPr>
            <w:tcW w:w="0" w:type="auto"/>
            <w:vAlign w:val="center"/>
            <w:hideMark/>
          </w:tcPr>
          <w:p w14:paraId="699D3BA4"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005FEF5" w14:textId="77777777" w:rsidR="0095430C" w:rsidRDefault="005B11EB">
            <w:pPr>
              <w:rPr>
                <w:rFonts w:eastAsia="Times New Roman"/>
                <w:lang w:val="en-US"/>
              </w:rPr>
            </w:pPr>
            <w:r>
              <w:rPr>
                <w:rFonts w:eastAsia="Times New Roman"/>
                <w:lang w:val="en-US"/>
              </w:rPr>
              <w:t xml:space="preserve">QuantityComparator (Quantity Comparator) </w:t>
            </w:r>
          </w:p>
        </w:tc>
      </w:tr>
      <w:tr w:rsidR="0095430C" w14:paraId="0B50242A" w14:textId="77777777">
        <w:trPr>
          <w:divId w:val="1375348270"/>
          <w:tblCellSpacing w:w="15" w:type="dxa"/>
        </w:trPr>
        <w:tc>
          <w:tcPr>
            <w:tcW w:w="0" w:type="auto"/>
            <w:vAlign w:val="center"/>
            <w:hideMark/>
          </w:tcPr>
          <w:p w14:paraId="1DCB4B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1B8F2B" w14:textId="77777777" w:rsidR="0095430C" w:rsidRDefault="005B11EB">
            <w:pPr>
              <w:rPr>
                <w:rFonts w:eastAsia="Times New Roman"/>
                <w:lang w:val="en-US"/>
              </w:rPr>
            </w:pPr>
            <w:r>
              <w:rPr>
                <w:rFonts w:eastAsia="Times New Roman"/>
                <w:lang w:val="en-US"/>
              </w:rPr>
              <w:t>How the Quantity should be understood and represented</w:t>
            </w:r>
          </w:p>
        </w:tc>
      </w:tr>
      <w:tr w:rsidR="0095430C" w14:paraId="3D2AACBC" w14:textId="77777777">
        <w:trPr>
          <w:divId w:val="1375348270"/>
          <w:tblCellSpacing w:w="15" w:type="dxa"/>
        </w:trPr>
        <w:tc>
          <w:tcPr>
            <w:tcW w:w="0" w:type="auto"/>
            <w:vAlign w:val="center"/>
            <w:hideMark/>
          </w:tcPr>
          <w:p w14:paraId="1C8813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7185E7" w14:textId="77777777" w:rsidR="0095430C"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95430C" w14:paraId="33438B8E" w14:textId="77777777">
        <w:trPr>
          <w:divId w:val="1375348270"/>
          <w:tblCellSpacing w:w="15" w:type="dxa"/>
        </w:trPr>
        <w:tc>
          <w:tcPr>
            <w:tcW w:w="0" w:type="auto"/>
            <w:vAlign w:val="center"/>
            <w:hideMark/>
          </w:tcPr>
          <w:p w14:paraId="29317C85" w14:textId="77777777" w:rsidR="0095430C" w:rsidRDefault="0095430C">
            <w:pPr>
              <w:rPr>
                <w:rFonts w:eastAsia="Times New Roman"/>
                <w:lang w:val="en-US"/>
              </w:rPr>
            </w:pPr>
          </w:p>
        </w:tc>
        <w:tc>
          <w:tcPr>
            <w:tcW w:w="0" w:type="auto"/>
            <w:vAlign w:val="center"/>
            <w:hideMark/>
          </w:tcPr>
          <w:p w14:paraId="6A82B415" w14:textId="77777777" w:rsidR="0095430C"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95430C" w14:paraId="7C97896C" w14:textId="77777777">
        <w:trPr>
          <w:divId w:val="1375348270"/>
          <w:tblCellSpacing w:w="15" w:type="dxa"/>
        </w:trPr>
        <w:tc>
          <w:tcPr>
            <w:tcW w:w="0" w:type="auto"/>
            <w:vAlign w:val="center"/>
            <w:hideMark/>
          </w:tcPr>
          <w:p w14:paraId="414D9F14" w14:textId="77777777" w:rsidR="0095430C" w:rsidRDefault="0095430C">
            <w:pPr>
              <w:rPr>
                <w:rFonts w:eastAsia="Times New Roman"/>
                <w:lang w:val="en-US"/>
              </w:rPr>
            </w:pPr>
          </w:p>
        </w:tc>
        <w:tc>
          <w:tcPr>
            <w:tcW w:w="0" w:type="auto"/>
            <w:vAlign w:val="center"/>
            <w:hideMark/>
          </w:tcPr>
          <w:p w14:paraId="59DC8999" w14:textId="77777777" w:rsidR="0095430C"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95430C" w14:paraId="73F49156" w14:textId="77777777">
        <w:trPr>
          <w:divId w:val="1375348270"/>
          <w:tblCellSpacing w:w="15" w:type="dxa"/>
        </w:trPr>
        <w:tc>
          <w:tcPr>
            <w:tcW w:w="0" w:type="auto"/>
            <w:vAlign w:val="center"/>
            <w:hideMark/>
          </w:tcPr>
          <w:p w14:paraId="5C7FE214" w14:textId="77777777" w:rsidR="0095430C" w:rsidRDefault="0095430C">
            <w:pPr>
              <w:rPr>
                <w:rFonts w:eastAsia="Times New Roman"/>
                <w:lang w:val="en-US"/>
              </w:rPr>
            </w:pPr>
          </w:p>
        </w:tc>
        <w:tc>
          <w:tcPr>
            <w:tcW w:w="0" w:type="auto"/>
            <w:vAlign w:val="center"/>
            <w:hideMark/>
          </w:tcPr>
          <w:p w14:paraId="3110FE32" w14:textId="77777777" w:rsidR="0095430C"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14:paraId="087893E5" w14:textId="77777777" w:rsidR="0095430C"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53F10C" w14:textId="77777777">
        <w:trPr>
          <w:divId w:val="1375348270"/>
          <w:tblCellSpacing w:w="15" w:type="dxa"/>
        </w:trPr>
        <w:tc>
          <w:tcPr>
            <w:tcW w:w="0" w:type="auto"/>
            <w:vAlign w:val="center"/>
            <w:hideMark/>
          </w:tcPr>
          <w:p w14:paraId="14CE71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DA0739" w14:textId="77777777" w:rsidR="0095430C" w:rsidRDefault="005B11EB">
            <w:pPr>
              <w:rPr>
                <w:rFonts w:eastAsia="Times New Roman"/>
                <w:lang w:val="en-US"/>
              </w:rPr>
            </w:pPr>
            <w:r>
              <w:rPr>
                <w:rFonts w:eastAsia="Times New Roman"/>
                <w:lang w:val="en-US"/>
              </w:rPr>
              <w:t xml:space="preserve">QuestionnaireResponseStatus (Questionnaire Response Status) </w:t>
            </w:r>
          </w:p>
        </w:tc>
      </w:tr>
      <w:tr w:rsidR="0095430C" w14:paraId="3E508D64" w14:textId="77777777">
        <w:trPr>
          <w:divId w:val="1375348270"/>
          <w:tblCellSpacing w:w="15" w:type="dxa"/>
        </w:trPr>
        <w:tc>
          <w:tcPr>
            <w:tcW w:w="0" w:type="auto"/>
            <w:vAlign w:val="center"/>
            <w:hideMark/>
          </w:tcPr>
          <w:p w14:paraId="38531CF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8A439B" w14:textId="77777777" w:rsidR="0095430C" w:rsidRDefault="005B11EB">
            <w:pPr>
              <w:rPr>
                <w:rFonts w:eastAsia="Times New Roman"/>
                <w:lang w:val="en-US"/>
              </w:rPr>
            </w:pPr>
            <w:r>
              <w:rPr>
                <w:rFonts w:eastAsia="Times New Roman"/>
                <w:lang w:val="en-US"/>
              </w:rPr>
              <w:t>Lifecycle status of the questionnaire response</w:t>
            </w:r>
          </w:p>
        </w:tc>
      </w:tr>
      <w:tr w:rsidR="0095430C" w14:paraId="5D023001" w14:textId="77777777">
        <w:trPr>
          <w:divId w:val="1375348270"/>
          <w:tblCellSpacing w:w="15" w:type="dxa"/>
        </w:trPr>
        <w:tc>
          <w:tcPr>
            <w:tcW w:w="0" w:type="auto"/>
            <w:vAlign w:val="center"/>
            <w:hideMark/>
          </w:tcPr>
          <w:p w14:paraId="334D07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D20C3BF"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95430C" w14:paraId="4385658B" w14:textId="77777777">
        <w:trPr>
          <w:divId w:val="1375348270"/>
          <w:tblCellSpacing w:w="15" w:type="dxa"/>
        </w:trPr>
        <w:tc>
          <w:tcPr>
            <w:tcW w:w="0" w:type="auto"/>
            <w:vAlign w:val="center"/>
            <w:hideMark/>
          </w:tcPr>
          <w:p w14:paraId="37F88A5A" w14:textId="77777777" w:rsidR="0095430C" w:rsidRDefault="0095430C">
            <w:pPr>
              <w:rPr>
                <w:rFonts w:eastAsia="Times New Roman"/>
                <w:lang w:val="en-US"/>
              </w:rPr>
            </w:pPr>
          </w:p>
        </w:tc>
        <w:tc>
          <w:tcPr>
            <w:tcW w:w="0" w:type="auto"/>
            <w:vAlign w:val="center"/>
            <w:hideMark/>
          </w:tcPr>
          <w:p w14:paraId="54E07F6D"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95430C" w14:paraId="4B833B7E" w14:textId="77777777">
        <w:trPr>
          <w:divId w:val="1375348270"/>
          <w:tblCellSpacing w:w="15" w:type="dxa"/>
        </w:trPr>
        <w:tc>
          <w:tcPr>
            <w:tcW w:w="0" w:type="auto"/>
            <w:vAlign w:val="center"/>
            <w:hideMark/>
          </w:tcPr>
          <w:p w14:paraId="6F956361" w14:textId="77777777" w:rsidR="0095430C" w:rsidRDefault="0095430C">
            <w:pPr>
              <w:rPr>
                <w:rFonts w:eastAsia="Times New Roman"/>
                <w:lang w:val="en-US"/>
              </w:rPr>
            </w:pPr>
          </w:p>
        </w:tc>
        <w:tc>
          <w:tcPr>
            <w:tcW w:w="0" w:type="auto"/>
            <w:vAlign w:val="center"/>
            <w:hideMark/>
          </w:tcPr>
          <w:p w14:paraId="511270EE"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then marked as complete, yet changes or additions have been made to it afterwards. </w:t>
            </w:r>
          </w:p>
        </w:tc>
      </w:tr>
    </w:tbl>
    <w:p w14:paraId="048E333C" w14:textId="77777777" w:rsidR="0095430C"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95430C" w14:paraId="74EDBFFB" w14:textId="77777777">
        <w:trPr>
          <w:divId w:val="1375348270"/>
          <w:tblCellSpacing w:w="15" w:type="dxa"/>
        </w:trPr>
        <w:tc>
          <w:tcPr>
            <w:tcW w:w="0" w:type="auto"/>
            <w:vAlign w:val="center"/>
            <w:hideMark/>
          </w:tcPr>
          <w:p w14:paraId="5E502BD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AE7C92" w14:textId="77777777" w:rsidR="0095430C" w:rsidRDefault="005B11EB">
            <w:pPr>
              <w:rPr>
                <w:rFonts w:eastAsia="Times New Roman"/>
                <w:lang w:val="en-US"/>
              </w:rPr>
            </w:pPr>
            <w:r>
              <w:rPr>
                <w:rFonts w:eastAsia="Times New Roman"/>
                <w:lang w:val="en-US"/>
              </w:rPr>
              <w:t xml:space="preserve">QuestionnaireStatus (Questionnaire Status) </w:t>
            </w:r>
          </w:p>
        </w:tc>
      </w:tr>
      <w:tr w:rsidR="0095430C" w14:paraId="2A3DD315" w14:textId="77777777">
        <w:trPr>
          <w:divId w:val="1375348270"/>
          <w:tblCellSpacing w:w="15" w:type="dxa"/>
        </w:trPr>
        <w:tc>
          <w:tcPr>
            <w:tcW w:w="0" w:type="auto"/>
            <w:vAlign w:val="center"/>
            <w:hideMark/>
          </w:tcPr>
          <w:p w14:paraId="5FEB03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EAC2BE" w14:textId="77777777" w:rsidR="0095430C" w:rsidRDefault="005B11EB">
            <w:pPr>
              <w:rPr>
                <w:rFonts w:eastAsia="Times New Roman"/>
                <w:lang w:val="en-US"/>
              </w:rPr>
            </w:pPr>
            <w:r>
              <w:rPr>
                <w:rFonts w:eastAsia="Times New Roman"/>
                <w:lang w:val="en-US"/>
              </w:rPr>
              <w:t>Lifecycle status of the questionnaire</w:t>
            </w:r>
          </w:p>
        </w:tc>
      </w:tr>
      <w:tr w:rsidR="0095430C" w14:paraId="3953E4BF" w14:textId="77777777">
        <w:trPr>
          <w:divId w:val="1375348270"/>
          <w:tblCellSpacing w:w="15" w:type="dxa"/>
        </w:trPr>
        <w:tc>
          <w:tcPr>
            <w:tcW w:w="0" w:type="auto"/>
            <w:vAlign w:val="center"/>
            <w:hideMark/>
          </w:tcPr>
          <w:p w14:paraId="20D7A13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B50E452"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95430C" w14:paraId="74DAE6A5" w14:textId="77777777">
        <w:trPr>
          <w:divId w:val="1375348270"/>
          <w:tblCellSpacing w:w="15" w:type="dxa"/>
        </w:trPr>
        <w:tc>
          <w:tcPr>
            <w:tcW w:w="0" w:type="auto"/>
            <w:vAlign w:val="center"/>
            <w:hideMark/>
          </w:tcPr>
          <w:p w14:paraId="627B4DC0" w14:textId="77777777" w:rsidR="0095430C" w:rsidRDefault="0095430C">
            <w:pPr>
              <w:rPr>
                <w:rFonts w:eastAsia="Times New Roman"/>
                <w:lang w:val="en-US"/>
              </w:rPr>
            </w:pPr>
          </w:p>
        </w:tc>
        <w:tc>
          <w:tcPr>
            <w:tcW w:w="0" w:type="auto"/>
            <w:vAlign w:val="center"/>
            <w:hideMark/>
          </w:tcPr>
          <w:p w14:paraId="2F629AD7" w14:textId="77777777" w:rsidR="0095430C"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95430C" w14:paraId="4873BFEA" w14:textId="77777777">
        <w:trPr>
          <w:divId w:val="1375348270"/>
          <w:tblCellSpacing w:w="15" w:type="dxa"/>
        </w:trPr>
        <w:tc>
          <w:tcPr>
            <w:tcW w:w="0" w:type="auto"/>
            <w:vAlign w:val="center"/>
            <w:hideMark/>
          </w:tcPr>
          <w:p w14:paraId="0CCF3F28" w14:textId="77777777" w:rsidR="0095430C" w:rsidRDefault="0095430C">
            <w:pPr>
              <w:rPr>
                <w:rFonts w:eastAsia="Times New Roman"/>
                <w:lang w:val="en-US"/>
              </w:rPr>
            </w:pPr>
          </w:p>
        </w:tc>
        <w:tc>
          <w:tcPr>
            <w:tcW w:w="0" w:type="auto"/>
            <w:vAlign w:val="center"/>
            <w:hideMark/>
          </w:tcPr>
          <w:p w14:paraId="05B694B6"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14:paraId="1B965DE2" w14:textId="77777777" w:rsidR="0095430C"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94544E" w14:textId="77777777">
        <w:trPr>
          <w:divId w:val="1375348270"/>
          <w:tblCellSpacing w:w="15" w:type="dxa"/>
        </w:trPr>
        <w:tc>
          <w:tcPr>
            <w:tcW w:w="0" w:type="auto"/>
            <w:vAlign w:val="center"/>
            <w:hideMark/>
          </w:tcPr>
          <w:p w14:paraId="729C73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71465DA" w14:textId="77777777" w:rsidR="0095430C" w:rsidRDefault="005B11EB">
            <w:pPr>
              <w:rPr>
                <w:rFonts w:eastAsia="Times New Roman"/>
                <w:lang w:val="en-US"/>
              </w:rPr>
            </w:pPr>
            <w:r>
              <w:rPr>
                <w:rFonts w:eastAsia="Times New Roman"/>
                <w:lang w:val="en-US"/>
              </w:rPr>
              <w:t xml:space="preserve">ReferralMethod (Referral Method) </w:t>
            </w:r>
          </w:p>
        </w:tc>
      </w:tr>
      <w:tr w:rsidR="0095430C" w14:paraId="2F694D96" w14:textId="77777777">
        <w:trPr>
          <w:divId w:val="1375348270"/>
          <w:tblCellSpacing w:w="15" w:type="dxa"/>
        </w:trPr>
        <w:tc>
          <w:tcPr>
            <w:tcW w:w="0" w:type="auto"/>
            <w:vAlign w:val="center"/>
            <w:hideMark/>
          </w:tcPr>
          <w:p w14:paraId="297314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F09AA4" w14:textId="77777777" w:rsidR="0095430C" w:rsidRDefault="005B11EB">
            <w:pPr>
              <w:rPr>
                <w:rFonts w:eastAsia="Times New Roman"/>
                <w:lang w:val="en-US"/>
              </w:rPr>
            </w:pPr>
            <w:r>
              <w:rPr>
                <w:rFonts w:eastAsia="Times New Roman"/>
                <w:lang w:val="en-US"/>
              </w:rPr>
              <w:t>The methods of referral can be used when referring to a specific HealthCareService resource</w:t>
            </w:r>
          </w:p>
        </w:tc>
      </w:tr>
      <w:tr w:rsidR="0095430C" w14:paraId="2E062082" w14:textId="77777777">
        <w:trPr>
          <w:divId w:val="1375348270"/>
          <w:tblCellSpacing w:w="15" w:type="dxa"/>
        </w:trPr>
        <w:tc>
          <w:tcPr>
            <w:tcW w:w="0" w:type="auto"/>
            <w:vAlign w:val="center"/>
            <w:hideMark/>
          </w:tcPr>
          <w:p w14:paraId="75D23C5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6104E9"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95430C" w14:paraId="573CF523" w14:textId="77777777">
        <w:trPr>
          <w:divId w:val="1375348270"/>
          <w:tblCellSpacing w:w="15" w:type="dxa"/>
        </w:trPr>
        <w:tc>
          <w:tcPr>
            <w:tcW w:w="0" w:type="auto"/>
            <w:vAlign w:val="center"/>
            <w:hideMark/>
          </w:tcPr>
          <w:p w14:paraId="3C19E81B" w14:textId="77777777" w:rsidR="0095430C" w:rsidRDefault="0095430C">
            <w:pPr>
              <w:rPr>
                <w:rFonts w:eastAsia="Times New Roman"/>
                <w:lang w:val="en-US"/>
              </w:rPr>
            </w:pPr>
          </w:p>
        </w:tc>
        <w:tc>
          <w:tcPr>
            <w:tcW w:w="0" w:type="auto"/>
            <w:vAlign w:val="center"/>
            <w:hideMark/>
          </w:tcPr>
          <w:p w14:paraId="48EA1539" w14:textId="77777777" w:rsidR="0095430C"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95430C" w14:paraId="06CF1AEF" w14:textId="77777777">
        <w:trPr>
          <w:divId w:val="1375348270"/>
          <w:tblCellSpacing w:w="15" w:type="dxa"/>
        </w:trPr>
        <w:tc>
          <w:tcPr>
            <w:tcW w:w="0" w:type="auto"/>
            <w:vAlign w:val="center"/>
            <w:hideMark/>
          </w:tcPr>
          <w:p w14:paraId="589519DA" w14:textId="77777777" w:rsidR="0095430C" w:rsidRDefault="0095430C">
            <w:pPr>
              <w:rPr>
                <w:rFonts w:eastAsia="Times New Roman"/>
                <w:lang w:val="en-US"/>
              </w:rPr>
            </w:pPr>
          </w:p>
        </w:tc>
        <w:tc>
          <w:tcPr>
            <w:tcW w:w="0" w:type="auto"/>
            <w:vAlign w:val="center"/>
            <w:hideMark/>
          </w:tcPr>
          <w:p w14:paraId="6B0DADBD" w14:textId="77777777" w:rsidR="0095430C"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95430C" w14:paraId="5A8C5AFB" w14:textId="77777777">
        <w:trPr>
          <w:divId w:val="1375348270"/>
          <w:tblCellSpacing w:w="15" w:type="dxa"/>
        </w:trPr>
        <w:tc>
          <w:tcPr>
            <w:tcW w:w="0" w:type="auto"/>
            <w:vAlign w:val="center"/>
            <w:hideMark/>
          </w:tcPr>
          <w:p w14:paraId="5248EC42" w14:textId="77777777" w:rsidR="0095430C" w:rsidRDefault="0095430C">
            <w:pPr>
              <w:rPr>
                <w:rFonts w:eastAsia="Times New Roman"/>
                <w:lang w:val="en-US"/>
              </w:rPr>
            </w:pPr>
          </w:p>
        </w:tc>
        <w:tc>
          <w:tcPr>
            <w:tcW w:w="0" w:type="auto"/>
            <w:vAlign w:val="center"/>
            <w:hideMark/>
          </w:tcPr>
          <w:p w14:paraId="529C8AF9" w14:textId="77777777" w:rsidR="0095430C"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95430C" w14:paraId="2F9780D4" w14:textId="77777777">
        <w:trPr>
          <w:divId w:val="1375348270"/>
          <w:tblCellSpacing w:w="15" w:type="dxa"/>
        </w:trPr>
        <w:tc>
          <w:tcPr>
            <w:tcW w:w="0" w:type="auto"/>
            <w:vAlign w:val="center"/>
            <w:hideMark/>
          </w:tcPr>
          <w:p w14:paraId="558B37EF" w14:textId="77777777" w:rsidR="0095430C" w:rsidRDefault="0095430C">
            <w:pPr>
              <w:rPr>
                <w:rFonts w:eastAsia="Times New Roman"/>
                <w:lang w:val="en-US"/>
              </w:rPr>
            </w:pPr>
          </w:p>
        </w:tc>
        <w:tc>
          <w:tcPr>
            <w:tcW w:w="0" w:type="auto"/>
            <w:vAlign w:val="center"/>
            <w:hideMark/>
          </w:tcPr>
          <w:p w14:paraId="58EDA31D" w14:textId="77777777" w:rsidR="0095430C"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14:paraId="62361111" w14:textId="77777777" w:rsidR="0095430C"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CFE4891" w14:textId="77777777">
        <w:trPr>
          <w:divId w:val="1375348270"/>
          <w:tblCellSpacing w:w="15" w:type="dxa"/>
        </w:trPr>
        <w:tc>
          <w:tcPr>
            <w:tcW w:w="0" w:type="auto"/>
            <w:vAlign w:val="center"/>
            <w:hideMark/>
          </w:tcPr>
          <w:p w14:paraId="4F39A1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E359F0" w14:textId="77777777" w:rsidR="0095430C" w:rsidRDefault="005B11EB">
            <w:pPr>
              <w:rPr>
                <w:rFonts w:eastAsia="Times New Roman"/>
                <w:lang w:val="en-US"/>
              </w:rPr>
            </w:pPr>
            <w:r>
              <w:rPr>
                <w:rFonts w:eastAsia="Times New Roman"/>
                <w:lang w:val="en-US"/>
              </w:rPr>
              <w:t xml:space="preserve">ReferralStatus (Referral Status) </w:t>
            </w:r>
          </w:p>
        </w:tc>
      </w:tr>
      <w:tr w:rsidR="0095430C" w14:paraId="510ADF36" w14:textId="77777777">
        <w:trPr>
          <w:divId w:val="1375348270"/>
          <w:tblCellSpacing w:w="15" w:type="dxa"/>
        </w:trPr>
        <w:tc>
          <w:tcPr>
            <w:tcW w:w="0" w:type="auto"/>
            <w:vAlign w:val="center"/>
            <w:hideMark/>
          </w:tcPr>
          <w:p w14:paraId="2232D09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7942F8" w14:textId="77777777" w:rsidR="0095430C" w:rsidRDefault="005B11EB">
            <w:pPr>
              <w:rPr>
                <w:rFonts w:eastAsia="Times New Roman"/>
                <w:lang w:val="en-US"/>
              </w:rPr>
            </w:pPr>
            <w:r>
              <w:rPr>
                <w:rFonts w:eastAsia="Times New Roman"/>
                <w:lang w:val="en-US"/>
              </w:rPr>
              <w:t>The status of the referral</w:t>
            </w:r>
          </w:p>
        </w:tc>
      </w:tr>
      <w:tr w:rsidR="0095430C" w14:paraId="398B7622" w14:textId="77777777">
        <w:trPr>
          <w:divId w:val="1375348270"/>
          <w:tblCellSpacing w:w="15" w:type="dxa"/>
        </w:trPr>
        <w:tc>
          <w:tcPr>
            <w:tcW w:w="0" w:type="auto"/>
            <w:vAlign w:val="center"/>
            <w:hideMark/>
          </w:tcPr>
          <w:p w14:paraId="2922008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87AC95B"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95430C" w14:paraId="46274542" w14:textId="77777777">
        <w:trPr>
          <w:divId w:val="1375348270"/>
          <w:tblCellSpacing w:w="15" w:type="dxa"/>
        </w:trPr>
        <w:tc>
          <w:tcPr>
            <w:tcW w:w="0" w:type="auto"/>
            <w:vAlign w:val="center"/>
            <w:hideMark/>
          </w:tcPr>
          <w:p w14:paraId="363FDA88" w14:textId="77777777" w:rsidR="0095430C" w:rsidRDefault="0095430C">
            <w:pPr>
              <w:rPr>
                <w:rFonts w:eastAsia="Times New Roman"/>
                <w:lang w:val="en-US"/>
              </w:rPr>
            </w:pPr>
          </w:p>
        </w:tc>
        <w:tc>
          <w:tcPr>
            <w:tcW w:w="0" w:type="auto"/>
            <w:vAlign w:val="center"/>
            <w:hideMark/>
          </w:tcPr>
          <w:p w14:paraId="4AAF67A0"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95430C" w14:paraId="6CC1BF87" w14:textId="77777777">
        <w:trPr>
          <w:divId w:val="1375348270"/>
          <w:tblCellSpacing w:w="15" w:type="dxa"/>
        </w:trPr>
        <w:tc>
          <w:tcPr>
            <w:tcW w:w="0" w:type="auto"/>
            <w:vAlign w:val="center"/>
            <w:hideMark/>
          </w:tcPr>
          <w:p w14:paraId="6B98D089" w14:textId="77777777" w:rsidR="0095430C" w:rsidRDefault="0095430C">
            <w:pPr>
              <w:rPr>
                <w:rFonts w:eastAsia="Times New Roman"/>
                <w:lang w:val="en-US"/>
              </w:rPr>
            </w:pPr>
          </w:p>
        </w:tc>
        <w:tc>
          <w:tcPr>
            <w:tcW w:w="0" w:type="auto"/>
            <w:vAlign w:val="center"/>
            <w:hideMark/>
          </w:tcPr>
          <w:p w14:paraId="6085169F"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95430C" w14:paraId="593F3B8B" w14:textId="77777777">
        <w:trPr>
          <w:divId w:val="1375348270"/>
          <w:tblCellSpacing w:w="15" w:type="dxa"/>
        </w:trPr>
        <w:tc>
          <w:tcPr>
            <w:tcW w:w="0" w:type="auto"/>
            <w:vAlign w:val="center"/>
            <w:hideMark/>
          </w:tcPr>
          <w:p w14:paraId="5FDDA237" w14:textId="77777777" w:rsidR="0095430C" w:rsidRDefault="0095430C">
            <w:pPr>
              <w:rPr>
                <w:rFonts w:eastAsia="Times New Roman"/>
                <w:lang w:val="en-US"/>
              </w:rPr>
            </w:pPr>
          </w:p>
        </w:tc>
        <w:tc>
          <w:tcPr>
            <w:tcW w:w="0" w:type="auto"/>
            <w:vAlign w:val="center"/>
            <w:hideMark/>
          </w:tcPr>
          <w:p w14:paraId="54A501B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95430C" w14:paraId="68BB935E" w14:textId="77777777">
        <w:trPr>
          <w:divId w:val="1375348270"/>
          <w:tblCellSpacing w:w="15" w:type="dxa"/>
        </w:trPr>
        <w:tc>
          <w:tcPr>
            <w:tcW w:w="0" w:type="auto"/>
            <w:vAlign w:val="center"/>
            <w:hideMark/>
          </w:tcPr>
          <w:p w14:paraId="69DC2593" w14:textId="77777777" w:rsidR="0095430C" w:rsidRDefault="0095430C">
            <w:pPr>
              <w:rPr>
                <w:rFonts w:eastAsia="Times New Roman"/>
                <w:lang w:val="en-US"/>
              </w:rPr>
            </w:pPr>
          </w:p>
        </w:tc>
        <w:tc>
          <w:tcPr>
            <w:tcW w:w="0" w:type="auto"/>
            <w:vAlign w:val="center"/>
            <w:hideMark/>
          </w:tcPr>
          <w:p w14:paraId="3D9A6FB0"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95430C" w14:paraId="66130567" w14:textId="77777777">
        <w:trPr>
          <w:divId w:val="1375348270"/>
          <w:tblCellSpacing w:w="15" w:type="dxa"/>
        </w:trPr>
        <w:tc>
          <w:tcPr>
            <w:tcW w:w="0" w:type="auto"/>
            <w:vAlign w:val="center"/>
            <w:hideMark/>
          </w:tcPr>
          <w:p w14:paraId="7F117495" w14:textId="77777777" w:rsidR="0095430C" w:rsidRDefault="0095430C">
            <w:pPr>
              <w:rPr>
                <w:rFonts w:eastAsia="Times New Roman"/>
                <w:lang w:val="en-US"/>
              </w:rPr>
            </w:pPr>
          </w:p>
        </w:tc>
        <w:tc>
          <w:tcPr>
            <w:tcW w:w="0" w:type="auto"/>
            <w:vAlign w:val="center"/>
            <w:hideMark/>
          </w:tcPr>
          <w:p w14:paraId="5BB2667F"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95430C" w14:paraId="5256D57A" w14:textId="77777777">
        <w:trPr>
          <w:divId w:val="1375348270"/>
          <w:tblCellSpacing w:w="15" w:type="dxa"/>
        </w:trPr>
        <w:tc>
          <w:tcPr>
            <w:tcW w:w="0" w:type="auto"/>
            <w:vAlign w:val="center"/>
            <w:hideMark/>
          </w:tcPr>
          <w:p w14:paraId="02C33682" w14:textId="77777777" w:rsidR="0095430C" w:rsidRDefault="0095430C">
            <w:pPr>
              <w:rPr>
                <w:rFonts w:eastAsia="Times New Roman"/>
                <w:lang w:val="en-US"/>
              </w:rPr>
            </w:pPr>
          </w:p>
        </w:tc>
        <w:tc>
          <w:tcPr>
            <w:tcW w:w="0" w:type="auto"/>
            <w:vAlign w:val="center"/>
            <w:hideMark/>
          </w:tcPr>
          <w:p w14:paraId="160ED6E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14:paraId="68488255" w14:textId="77777777" w:rsidR="0095430C"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95430C" w14:paraId="6893612B" w14:textId="77777777">
        <w:trPr>
          <w:divId w:val="1375348270"/>
          <w:tblCellSpacing w:w="15" w:type="dxa"/>
        </w:trPr>
        <w:tc>
          <w:tcPr>
            <w:tcW w:w="0" w:type="auto"/>
            <w:vAlign w:val="center"/>
            <w:hideMark/>
          </w:tcPr>
          <w:p w14:paraId="40BCEEF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294045" w14:textId="77777777" w:rsidR="0095430C" w:rsidRDefault="005B11EB">
            <w:pPr>
              <w:rPr>
                <w:rFonts w:eastAsia="Times New Roman"/>
                <w:lang w:val="en-US"/>
              </w:rPr>
            </w:pPr>
            <w:r>
              <w:rPr>
                <w:rFonts w:eastAsia="Times New Roman"/>
                <w:lang w:val="en-US"/>
              </w:rPr>
              <w:t xml:space="preserve">RemittanceOutcome (Remittance Outcome) </w:t>
            </w:r>
          </w:p>
        </w:tc>
      </w:tr>
      <w:tr w:rsidR="0095430C" w14:paraId="4BE1E5A0" w14:textId="77777777">
        <w:trPr>
          <w:divId w:val="1375348270"/>
          <w:tblCellSpacing w:w="15" w:type="dxa"/>
        </w:trPr>
        <w:tc>
          <w:tcPr>
            <w:tcW w:w="0" w:type="auto"/>
            <w:vAlign w:val="center"/>
            <w:hideMark/>
          </w:tcPr>
          <w:p w14:paraId="7903A1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489DFE" w14:textId="77777777" w:rsidR="0095430C" w:rsidRDefault="005B11EB">
            <w:pPr>
              <w:rPr>
                <w:rFonts w:eastAsia="Times New Roman"/>
                <w:lang w:val="en-US"/>
              </w:rPr>
            </w:pPr>
            <w:r>
              <w:rPr>
                <w:rFonts w:eastAsia="Times New Roman"/>
                <w:lang w:val="en-US"/>
              </w:rPr>
              <w:t>The outcome of the processing.</w:t>
            </w:r>
          </w:p>
        </w:tc>
      </w:tr>
      <w:tr w:rsidR="0095430C" w14:paraId="42C43EAB" w14:textId="77777777">
        <w:trPr>
          <w:divId w:val="1375348270"/>
          <w:tblCellSpacing w:w="15" w:type="dxa"/>
        </w:trPr>
        <w:tc>
          <w:tcPr>
            <w:tcW w:w="0" w:type="auto"/>
            <w:vAlign w:val="center"/>
            <w:hideMark/>
          </w:tcPr>
          <w:p w14:paraId="3433087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D96353" w14:textId="77777777" w:rsidR="0095430C"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95430C" w14:paraId="09E53A6E" w14:textId="77777777">
        <w:trPr>
          <w:divId w:val="1375348270"/>
          <w:tblCellSpacing w:w="15" w:type="dxa"/>
        </w:trPr>
        <w:tc>
          <w:tcPr>
            <w:tcW w:w="0" w:type="auto"/>
            <w:vAlign w:val="center"/>
            <w:hideMark/>
          </w:tcPr>
          <w:p w14:paraId="7DA505F3" w14:textId="77777777" w:rsidR="0095430C" w:rsidRDefault="0095430C">
            <w:pPr>
              <w:rPr>
                <w:rFonts w:eastAsia="Times New Roman"/>
                <w:lang w:val="en-US"/>
              </w:rPr>
            </w:pPr>
          </w:p>
        </w:tc>
        <w:tc>
          <w:tcPr>
            <w:tcW w:w="0" w:type="auto"/>
            <w:vAlign w:val="center"/>
            <w:hideMark/>
          </w:tcPr>
          <w:p w14:paraId="3EE247B2"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14:paraId="39FF3B5E" w14:textId="77777777" w:rsidR="0095430C"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773A25E" w14:textId="77777777">
        <w:trPr>
          <w:divId w:val="1375348270"/>
          <w:tblCellSpacing w:w="15" w:type="dxa"/>
        </w:trPr>
        <w:tc>
          <w:tcPr>
            <w:tcW w:w="0" w:type="auto"/>
            <w:vAlign w:val="center"/>
            <w:hideMark/>
          </w:tcPr>
          <w:p w14:paraId="0F9561D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D71CAA" w14:textId="77777777" w:rsidR="0095430C" w:rsidRDefault="005B11EB">
            <w:pPr>
              <w:rPr>
                <w:rFonts w:eastAsia="Times New Roman"/>
                <w:lang w:val="en-US"/>
              </w:rPr>
            </w:pPr>
            <w:r>
              <w:rPr>
                <w:rFonts w:eastAsia="Times New Roman"/>
                <w:lang w:val="en-US"/>
              </w:rPr>
              <w:t xml:space="preserve">ResourceType (Resource Type) </w:t>
            </w:r>
          </w:p>
        </w:tc>
      </w:tr>
      <w:tr w:rsidR="0095430C" w14:paraId="76D109B6" w14:textId="77777777">
        <w:trPr>
          <w:divId w:val="1375348270"/>
          <w:tblCellSpacing w:w="15" w:type="dxa"/>
        </w:trPr>
        <w:tc>
          <w:tcPr>
            <w:tcW w:w="0" w:type="auto"/>
            <w:vAlign w:val="center"/>
            <w:hideMark/>
          </w:tcPr>
          <w:p w14:paraId="7A28A65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817E25" w14:textId="77777777" w:rsidR="0095430C" w:rsidRDefault="005B11EB">
            <w:pPr>
              <w:rPr>
                <w:rFonts w:eastAsia="Times New Roman"/>
                <w:lang w:val="en-US"/>
              </w:rPr>
            </w:pPr>
            <w:r>
              <w:rPr>
                <w:rFonts w:eastAsia="Times New Roman"/>
                <w:lang w:val="en-US"/>
              </w:rPr>
              <w:t>One of the resource types defined as part of FHIR</w:t>
            </w:r>
          </w:p>
        </w:tc>
      </w:tr>
      <w:tr w:rsidR="0095430C" w14:paraId="58E4B8E8" w14:textId="77777777">
        <w:trPr>
          <w:divId w:val="1375348270"/>
          <w:tblCellSpacing w:w="15" w:type="dxa"/>
        </w:trPr>
        <w:tc>
          <w:tcPr>
            <w:tcW w:w="0" w:type="auto"/>
            <w:vAlign w:val="center"/>
            <w:hideMark/>
          </w:tcPr>
          <w:p w14:paraId="4C6E74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482618A" w14:textId="77777777" w:rsidR="0095430C"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95430C" w14:paraId="3EC42BD2" w14:textId="77777777">
        <w:trPr>
          <w:divId w:val="1375348270"/>
          <w:tblCellSpacing w:w="15" w:type="dxa"/>
        </w:trPr>
        <w:tc>
          <w:tcPr>
            <w:tcW w:w="0" w:type="auto"/>
            <w:vAlign w:val="center"/>
            <w:hideMark/>
          </w:tcPr>
          <w:p w14:paraId="59968AF3" w14:textId="77777777" w:rsidR="0095430C" w:rsidRDefault="0095430C">
            <w:pPr>
              <w:rPr>
                <w:rFonts w:eastAsia="Times New Roman"/>
                <w:lang w:val="en-US"/>
              </w:rPr>
            </w:pPr>
          </w:p>
        </w:tc>
        <w:tc>
          <w:tcPr>
            <w:tcW w:w="0" w:type="auto"/>
            <w:vAlign w:val="center"/>
            <w:hideMark/>
          </w:tcPr>
          <w:p w14:paraId="7F5D70FA" w14:textId="77777777" w:rsidR="0095430C"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95430C" w14:paraId="01CB2597" w14:textId="77777777">
        <w:trPr>
          <w:divId w:val="1375348270"/>
          <w:tblCellSpacing w:w="15" w:type="dxa"/>
        </w:trPr>
        <w:tc>
          <w:tcPr>
            <w:tcW w:w="0" w:type="auto"/>
            <w:vAlign w:val="center"/>
            <w:hideMark/>
          </w:tcPr>
          <w:p w14:paraId="06D1DAA7" w14:textId="77777777" w:rsidR="0095430C" w:rsidRDefault="0095430C">
            <w:pPr>
              <w:rPr>
                <w:rFonts w:eastAsia="Times New Roman"/>
                <w:lang w:val="en-US"/>
              </w:rPr>
            </w:pPr>
          </w:p>
        </w:tc>
        <w:tc>
          <w:tcPr>
            <w:tcW w:w="0" w:type="auto"/>
            <w:vAlign w:val="center"/>
            <w:hideMark/>
          </w:tcPr>
          <w:p w14:paraId="3BBDF775" w14:textId="77777777" w:rsidR="0095430C"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95430C" w14:paraId="48641BA0" w14:textId="77777777">
        <w:trPr>
          <w:divId w:val="1375348270"/>
          <w:tblCellSpacing w:w="15" w:type="dxa"/>
        </w:trPr>
        <w:tc>
          <w:tcPr>
            <w:tcW w:w="0" w:type="auto"/>
            <w:vAlign w:val="center"/>
            <w:hideMark/>
          </w:tcPr>
          <w:p w14:paraId="696DBC6A" w14:textId="77777777" w:rsidR="0095430C" w:rsidRDefault="0095430C">
            <w:pPr>
              <w:rPr>
                <w:rFonts w:eastAsia="Times New Roman"/>
                <w:lang w:val="en-US"/>
              </w:rPr>
            </w:pPr>
          </w:p>
        </w:tc>
        <w:tc>
          <w:tcPr>
            <w:tcW w:w="0" w:type="auto"/>
            <w:vAlign w:val="center"/>
            <w:hideMark/>
          </w:tcPr>
          <w:p w14:paraId="31E20EF2" w14:textId="77777777" w:rsidR="0095430C"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95430C" w14:paraId="16A72515" w14:textId="77777777">
        <w:trPr>
          <w:divId w:val="1375348270"/>
          <w:tblCellSpacing w:w="15" w:type="dxa"/>
        </w:trPr>
        <w:tc>
          <w:tcPr>
            <w:tcW w:w="0" w:type="auto"/>
            <w:vAlign w:val="center"/>
            <w:hideMark/>
          </w:tcPr>
          <w:p w14:paraId="4384AE6E" w14:textId="77777777" w:rsidR="0095430C" w:rsidRDefault="0095430C">
            <w:pPr>
              <w:rPr>
                <w:rFonts w:eastAsia="Times New Roman"/>
                <w:lang w:val="en-US"/>
              </w:rPr>
            </w:pPr>
          </w:p>
        </w:tc>
        <w:tc>
          <w:tcPr>
            <w:tcW w:w="0" w:type="auto"/>
            <w:vAlign w:val="center"/>
            <w:hideMark/>
          </w:tcPr>
          <w:p w14:paraId="54247B9D" w14:textId="77777777" w:rsidR="0095430C"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95430C" w14:paraId="06D4345D" w14:textId="77777777">
        <w:trPr>
          <w:divId w:val="1375348270"/>
          <w:tblCellSpacing w:w="15" w:type="dxa"/>
        </w:trPr>
        <w:tc>
          <w:tcPr>
            <w:tcW w:w="0" w:type="auto"/>
            <w:vAlign w:val="center"/>
            <w:hideMark/>
          </w:tcPr>
          <w:p w14:paraId="25465173" w14:textId="77777777" w:rsidR="0095430C" w:rsidRDefault="0095430C">
            <w:pPr>
              <w:rPr>
                <w:rFonts w:eastAsia="Times New Roman"/>
                <w:lang w:val="en-US"/>
              </w:rPr>
            </w:pPr>
          </w:p>
        </w:tc>
        <w:tc>
          <w:tcPr>
            <w:tcW w:w="0" w:type="auto"/>
            <w:vAlign w:val="center"/>
            <w:hideMark/>
          </w:tcPr>
          <w:p w14:paraId="15AF72CF" w14:textId="77777777" w:rsidR="0095430C"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95430C" w14:paraId="6E5A00D4" w14:textId="77777777">
        <w:trPr>
          <w:divId w:val="1375348270"/>
          <w:tblCellSpacing w:w="15" w:type="dxa"/>
        </w:trPr>
        <w:tc>
          <w:tcPr>
            <w:tcW w:w="0" w:type="auto"/>
            <w:vAlign w:val="center"/>
            <w:hideMark/>
          </w:tcPr>
          <w:p w14:paraId="15E97A00" w14:textId="77777777" w:rsidR="0095430C" w:rsidRDefault="0095430C">
            <w:pPr>
              <w:rPr>
                <w:rFonts w:eastAsia="Times New Roman"/>
                <w:lang w:val="en-US"/>
              </w:rPr>
            </w:pPr>
          </w:p>
        </w:tc>
        <w:tc>
          <w:tcPr>
            <w:tcW w:w="0" w:type="auto"/>
            <w:vAlign w:val="center"/>
            <w:hideMark/>
          </w:tcPr>
          <w:p w14:paraId="38FA1DE7" w14:textId="77777777" w:rsidR="0095430C"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95430C" w14:paraId="09BBFF77" w14:textId="77777777">
        <w:trPr>
          <w:divId w:val="1375348270"/>
          <w:tblCellSpacing w:w="15" w:type="dxa"/>
        </w:trPr>
        <w:tc>
          <w:tcPr>
            <w:tcW w:w="0" w:type="auto"/>
            <w:vAlign w:val="center"/>
            <w:hideMark/>
          </w:tcPr>
          <w:p w14:paraId="0DDEC406" w14:textId="77777777" w:rsidR="0095430C" w:rsidRDefault="0095430C">
            <w:pPr>
              <w:rPr>
                <w:rFonts w:eastAsia="Times New Roman"/>
                <w:lang w:val="en-US"/>
              </w:rPr>
            </w:pPr>
          </w:p>
        </w:tc>
        <w:tc>
          <w:tcPr>
            <w:tcW w:w="0" w:type="auto"/>
            <w:vAlign w:val="center"/>
            <w:hideMark/>
          </w:tcPr>
          <w:p w14:paraId="3612C929" w14:textId="77777777" w:rsidR="0095430C"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95430C" w14:paraId="11BA52B8" w14:textId="77777777">
        <w:trPr>
          <w:divId w:val="1375348270"/>
          <w:tblCellSpacing w:w="15" w:type="dxa"/>
        </w:trPr>
        <w:tc>
          <w:tcPr>
            <w:tcW w:w="0" w:type="auto"/>
            <w:vAlign w:val="center"/>
            <w:hideMark/>
          </w:tcPr>
          <w:p w14:paraId="0C443C58" w14:textId="77777777" w:rsidR="0095430C" w:rsidRDefault="0095430C">
            <w:pPr>
              <w:rPr>
                <w:rFonts w:eastAsia="Times New Roman"/>
                <w:lang w:val="en-US"/>
              </w:rPr>
            </w:pPr>
          </w:p>
        </w:tc>
        <w:tc>
          <w:tcPr>
            <w:tcW w:w="0" w:type="auto"/>
            <w:vAlign w:val="center"/>
            <w:hideMark/>
          </w:tcPr>
          <w:p w14:paraId="30CBB3B7" w14:textId="77777777" w:rsidR="0095430C"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95430C" w14:paraId="3B455CCD" w14:textId="77777777">
        <w:trPr>
          <w:divId w:val="1375348270"/>
          <w:tblCellSpacing w:w="15" w:type="dxa"/>
        </w:trPr>
        <w:tc>
          <w:tcPr>
            <w:tcW w:w="0" w:type="auto"/>
            <w:vAlign w:val="center"/>
            <w:hideMark/>
          </w:tcPr>
          <w:p w14:paraId="34040B27" w14:textId="77777777" w:rsidR="0095430C" w:rsidRDefault="0095430C">
            <w:pPr>
              <w:rPr>
                <w:rFonts w:eastAsia="Times New Roman"/>
                <w:lang w:val="en-US"/>
              </w:rPr>
            </w:pPr>
          </w:p>
        </w:tc>
        <w:tc>
          <w:tcPr>
            <w:tcW w:w="0" w:type="auto"/>
            <w:vAlign w:val="center"/>
            <w:hideMark/>
          </w:tcPr>
          <w:p w14:paraId="1A2C9463" w14:textId="77777777" w:rsidR="0095430C"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95430C" w14:paraId="67474086" w14:textId="77777777">
        <w:trPr>
          <w:divId w:val="1375348270"/>
          <w:tblCellSpacing w:w="15" w:type="dxa"/>
        </w:trPr>
        <w:tc>
          <w:tcPr>
            <w:tcW w:w="0" w:type="auto"/>
            <w:vAlign w:val="center"/>
            <w:hideMark/>
          </w:tcPr>
          <w:p w14:paraId="6F05FF35" w14:textId="77777777" w:rsidR="0095430C" w:rsidRDefault="0095430C">
            <w:pPr>
              <w:rPr>
                <w:rFonts w:eastAsia="Times New Roman"/>
                <w:lang w:val="en-US"/>
              </w:rPr>
            </w:pPr>
          </w:p>
        </w:tc>
        <w:tc>
          <w:tcPr>
            <w:tcW w:w="0" w:type="auto"/>
            <w:vAlign w:val="center"/>
            <w:hideMark/>
          </w:tcPr>
          <w:p w14:paraId="541C932E" w14:textId="77777777" w:rsidR="0095430C"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95430C" w14:paraId="226EE85A" w14:textId="77777777">
        <w:trPr>
          <w:divId w:val="1375348270"/>
          <w:tblCellSpacing w:w="15" w:type="dxa"/>
        </w:trPr>
        <w:tc>
          <w:tcPr>
            <w:tcW w:w="0" w:type="auto"/>
            <w:vAlign w:val="center"/>
            <w:hideMark/>
          </w:tcPr>
          <w:p w14:paraId="33833557" w14:textId="77777777" w:rsidR="0095430C" w:rsidRDefault="0095430C">
            <w:pPr>
              <w:rPr>
                <w:rFonts w:eastAsia="Times New Roman"/>
                <w:lang w:val="en-US"/>
              </w:rPr>
            </w:pPr>
          </w:p>
        </w:tc>
        <w:tc>
          <w:tcPr>
            <w:tcW w:w="0" w:type="auto"/>
            <w:vAlign w:val="center"/>
            <w:hideMark/>
          </w:tcPr>
          <w:p w14:paraId="4BA20A38" w14:textId="77777777" w:rsidR="0095430C"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95430C" w14:paraId="03B77AA0" w14:textId="77777777">
        <w:trPr>
          <w:divId w:val="1375348270"/>
          <w:tblCellSpacing w:w="15" w:type="dxa"/>
        </w:trPr>
        <w:tc>
          <w:tcPr>
            <w:tcW w:w="0" w:type="auto"/>
            <w:vAlign w:val="center"/>
            <w:hideMark/>
          </w:tcPr>
          <w:p w14:paraId="13D48EA7" w14:textId="77777777" w:rsidR="0095430C" w:rsidRDefault="0095430C">
            <w:pPr>
              <w:rPr>
                <w:rFonts w:eastAsia="Times New Roman"/>
                <w:lang w:val="en-US"/>
              </w:rPr>
            </w:pPr>
          </w:p>
        </w:tc>
        <w:tc>
          <w:tcPr>
            <w:tcW w:w="0" w:type="auto"/>
            <w:vAlign w:val="center"/>
            <w:hideMark/>
          </w:tcPr>
          <w:p w14:paraId="5C715ADB" w14:textId="77777777" w:rsidR="0095430C"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95430C" w14:paraId="730DEDAB" w14:textId="77777777">
        <w:trPr>
          <w:divId w:val="1375348270"/>
          <w:tblCellSpacing w:w="15" w:type="dxa"/>
        </w:trPr>
        <w:tc>
          <w:tcPr>
            <w:tcW w:w="0" w:type="auto"/>
            <w:vAlign w:val="center"/>
            <w:hideMark/>
          </w:tcPr>
          <w:p w14:paraId="30E7F14A" w14:textId="77777777" w:rsidR="0095430C" w:rsidRDefault="0095430C">
            <w:pPr>
              <w:rPr>
                <w:rFonts w:eastAsia="Times New Roman"/>
                <w:lang w:val="en-US"/>
              </w:rPr>
            </w:pPr>
          </w:p>
        </w:tc>
        <w:tc>
          <w:tcPr>
            <w:tcW w:w="0" w:type="auto"/>
            <w:vAlign w:val="center"/>
            <w:hideMark/>
          </w:tcPr>
          <w:p w14:paraId="4D208151" w14:textId="77777777" w:rsidR="0095430C"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95430C" w14:paraId="543BA364" w14:textId="77777777">
        <w:trPr>
          <w:divId w:val="1375348270"/>
          <w:tblCellSpacing w:w="15" w:type="dxa"/>
        </w:trPr>
        <w:tc>
          <w:tcPr>
            <w:tcW w:w="0" w:type="auto"/>
            <w:vAlign w:val="center"/>
            <w:hideMark/>
          </w:tcPr>
          <w:p w14:paraId="7863B2E0" w14:textId="77777777" w:rsidR="0095430C" w:rsidRDefault="0095430C">
            <w:pPr>
              <w:rPr>
                <w:rFonts w:eastAsia="Times New Roman"/>
                <w:lang w:val="en-US"/>
              </w:rPr>
            </w:pPr>
          </w:p>
        </w:tc>
        <w:tc>
          <w:tcPr>
            <w:tcW w:w="0" w:type="auto"/>
            <w:vAlign w:val="center"/>
            <w:hideMark/>
          </w:tcPr>
          <w:p w14:paraId="23D24206" w14:textId="77777777" w:rsidR="0095430C"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95430C" w14:paraId="4EC42876" w14:textId="77777777">
        <w:trPr>
          <w:divId w:val="1375348270"/>
          <w:tblCellSpacing w:w="15" w:type="dxa"/>
        </w:trPr>
        <w:tc>
          <w:tcPr>
            <w:tcW w:w="0" w:type="auto"/>
            <w:vAlign w:val="center"/>
            <w:hideMark/>
          </w:tcPr>
          <w:p w14:paraId="0EF80A8C" w14:textId="77777777" w:rsidR="0095430C" w:rsidRDefault="0095430C">
            <w:pPr>
              <w:rPr>
                <w:rFonts w:eastAsia="Times New Roman"/>
                <w:lang w:val="en-US"/>
              </w:rPr>
            </w:pPr>
          </w:p>
        </w:tc>
        <w:tc>
          <w:tcPr>
            <w:tcW w:w="0" w:type="auto"/>
            <w:vAlign w:val="center"/>
            <w:hideMark/>
          </w:tcPr>
          <w:p w14:paraId="5CB960D1" w14:textId="77777777" w:rsidR="0095430C"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95430C" w14:paraId="5AEA9416" w14:textId="77777777">
        <w:trPr>
          <w:divId w:val="1375348270"/>
          <w:tblCellSpacing w:w="15" w:type="dxa"/>
        </w:trPr>
        <w:tc>
          <w:tcPr>
            <w:tcW w:w="0" w:type="auto"/>
            <w:vAlign w:val="center"/>
            <w:hideMark/>
          </w:tcPr>
          <w:p w14:paraId="56511E58" w14:textId="77777777" w:rsidR="0095430C" w:rsidRDefault="0095430C">
            <w:pPr>
              <w:rPr>
                <w:rFonts w:eastAsia="Times New Roman"/>
                <w:lang w:val="en-US"/>
              </w:rPr>
            </w:pPr>
          </w:p>
        </w:tc>
        <w:tc>
          <w:tcPr>
            <w:tcW w:w="0" w:type="auto"/>
            <w:vAlign w:val="center"/>
            <w:hideMark/>
          </w:tcPr>
          <w:p w14:paraId="0105E9E5" w14:textId="77777777" w:rsidR="0095430C"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95430C" w14:paraId="191EB5E9" w14:textId="77777777">
        <w:trPr>
          <w:divId w:val="1375348270"/>
          <w:tblCellSpacing w:w="15" w:type="dxa"/>
        </w:trPr>
        <w:tc>
          <w:tcPr>
            <w:tcW w:w="0" w:type="auto"/>
            <w:vAlign w:val="center"/>
            <w:hideMark/>
          </w:tcPr>
          <w:p w14:paraId="743FFC09" w14:textId="77777777" w:rsidR="0095430C" w:rsidRDefault="0095430C">
            <w:pPr>
              <w:rPr>
                <w:rFonts w:eastAsia="Times New Roman"/>
                <w:lang w:val="en-US"/>
              </w:rPr>
            </w:pPr>
          </w:p>
        </w:tc>
        <w:tc>
          <w:tcPr>
            <w:tcW w:w="0" w:type="auto"/>
            <w:vAlign w:val="center"/>
            <w:hideMark/>
          </w:tcPr>
          <w:p w14:paraId="55B4EE16" w14:textId="77777777" w:rsidR="0095430C"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95430C" w14:paraId="25D0B553" w14:textId="77777777">
        <w:trPr>
          <w:divId w:val="1375348270"/>
          <w:tblCellSpacing w:w="15" w:type="dxa"/>
        </w:trPr>
        <w:tc>
          <w:tcPr>
            <w:tcW w:w="0" w:type="auto"/>
            <w:vAlign w:val="center"/>
            <w:hideMark/>
          </w:tcPr>
          <w:p w14:paraId="4A355F0C" w14:textId="77777777" w:rsidR="0095430C" w:rsidRDefault="0095430C">
            <w:pPr>
              <w:rPr>
                <w:rFonts w:eastAsia="Times New Roman"/>
                <w:lang w:val="en-US"/>
              </w:rPr>
            </w:pPr>
          </w:p>
        </w:tc>
        <w:tc>
          <w:tcPr>
            <w:tcW w:w="0" w:type="auto"/>
            <w:vAlign w:val="center"/>
            <w:hideMark/>
          </w:tcPr>
          <w:p w14:paraId="7C8C1A0F"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w:t>
            </w:r>
            <w:r>
              <w:rPr>
                <w:rFonts w:eastAsia="Times New Roman"/>
                <w:lang w:val="en-US"/>
              </w:rPr>
              <w:lastRenderedPageBreak/>
              <w:t xml:space="preserve">required or desired server implementation. </w:t>
            </w:r>
          </w:p>
        </w:tc>
      </w:tr>
      <w:tr w:rsidR="0095430C" w14:paraId="004B85CD" w14:textId="77777777">
        <w:trPr>
          <w:divId w:val="1375348270"/>
          <w:tblCellSpacing w:w="15" w:type="dxa"/>
        </w:trPr>
        <w:tc>
          <w:tcPr>
            <w:tcW w:w="0" w:type="auto"/>
            <w:vAlign w:val="center"/>
            <w:hideMark/>
          </w:tcPr>
          <w:p w14:paraId="52C8FF01" w14:textId="77777777" w:rsidR="0095430C" w:rsidRDefault="0095430C">
            <w:pPr>
              <w:rPr>
                <w:rFonts w:eastAsia="Times New Roman"/>
                <w:lang w:val="en-US"/>
              </w:rPr>
            </w:pPr>
          </w:p>
        </w:tc>
        <w:tc>
          <w:tcPr>
            <w:tcW w:w="0" w:type="auto"/>
            <w:vAlign w:val="center"/>
            <w:hideMark/>
          </w:tcPr>
          <w:p w14:paraId="03EB98A4" w14:textId="77777777" w:rsidR="0095430C"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95430C" w14:paraId="5C47E795" w14:textId="77777777">
        <w:trPr>
          <w:divId w:val="1375348270"/>
          <w:tblCellSpacing w:w="15" w:type="dxa"/>
        </w:trPr>
        <w:tc>
          <w:tcPr>
            <w:tcW w:w="0" w:type="auto"/>
            <w:vAlign w:val="center"/>
            <w:hideMark/>
          </w:tcPr>
          <w:p w14:paraId="6C58C21E" w14:textId="77777777" w:rsidR="0095430C" w:rsidRDefault="0095430C">
            <w:pPr>
              <w:rPr>
                <w:rFonts w:eastAsia="Times New Roman"/>
                <w:lang w:val="en-US"/>
              </w:rPr>
            </w:pPr>
          </w:p>
        </w:tc>
        <w:tc>
          <w:tcPr>
            <w:tcW w:w="0" w:type="auto"/>
            <w:vAlign w:val="center"/>
            <w:hideMark/>
          </w:tcPr>
          <w:p w14:paraId="241BDF07" w14:textId="77777777" w:rsidR="0095430C"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95430C" w14:paraId="7687D5A5" w14:textId="77777777">
        <w:trPr>
          <w:divId w:val="1375348270"/>
          <w:tblCellSpacing w:w="15" w:type="dxa"/>
        </w:trPr>
        <w:tc>
          <w:tcPr>
            <w:tcW w:w="0" w:type="auto"/>
            <w:vAlign w:val="center"/>
            <w:hideMark/>
          </w:tcPr>
          <w:p w14:paraId="4D8C2960" w14:textId="77777777" w:rsidR="0095430C" w:rsidRDefault="0095430C">
            <w:pPr>
              <w:rPr>
                <w:rFonts w:eastAsia="Times New Roman"/>
                <w:lang w:val="en-US"/>
              </w:rPr>
            </w:pPr>
          </w:p>
        </w:tc>
        <w:tc>
          <w:tcPr>
            <w:tcW w:w="0" w:type="auto"/>
            <w:vAlign w:val="center"/>
            <w:hideMark/>
          </w:tcPr>
          <w:p w14:paraId="151C3772" w14:textId="77777777" w:rsidR="0095430C"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95430C" w14:paraId="6A734EFA" w14:textId="77777777">
        <w:trPr>
          <w:divId w:val="1375348270"/>
          <w:tblCellSpacing w:w="15" w:type="dxa"/>
        </w:trPr>
        <w:tc>
          <w:tcPr>
            <w:tcW w:w="0" w:type="auto"/>
            <w:vAlign w:val="center"/>
            <w:hideMark/>
          </w:tcPr>
          <w:p w14:paraId="541C14D9" w14:textId="77777777" w:rsidR="0095430C" w:rsidRDefault="0095430C">
            <w:pPr>
              <w:rPr>
                <w:rFonts w:eastAsia="Times New Roman"/>
                <w:lang w:val="en-US"/>
              </w:rPr>
            </w:pPr>
          </w:p>
        </w:tc>
        <w:tc>
          <w:tcPr>
            <w:tcW w:w="0" w:type="auto"/>
            <w:vAlign w:val="center"/>
            <w:hideMark/>
          </w:tcPr>
          <w:p w14:paraId="5458B70D" w14:textId="77777777" w:rsidR="0095430C"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95430C" w14:paraId="7C89257C" w14:textId="77777777">
        <w:trPr>
          <w:divId w:val="1375348270"/>
          <w:tblCellSpacing w:w="15" w:type="dxa"/>
        </w:trPr>
        <w:tc>
          <w:tcPr>
            <w:tcW w:w="0" w:type="auto"/>
            <w:vAlign w:val="center"/>
            <w:hideMark/>
          </w:tcPr>
          <w:p w14:paraId="64A9C42E" w14:textId="77777777" w:rsidR="0095430C" w:rsidRDefault="0095430C">
            <w:pPr>
              <w:rPr>
                <w:rFonts w:eastAsia="Times New Roman"/>
                <w:lang w:val="en-US"/>
              </w:rPr>
            </w:pPr>
          </w:p>
        </w:tc>
        <w:tc>
          <w:tcPr>
            <w:tcW w:w="0" w:type="auto"/>
            <w:vAlign w:val="center"/>
            <w:hideMark/>
          </w:tcPr>
          <w:p w14:paraId="5FD8001C"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95430C" w14:paraId="42161457" w14:textId="77777777">
        <w:trPr>
          <w:divId w:val="1375348270"/>
          <w:tblCellSpacing w:w="15" w:type="dxa"/>
        </w:trPr>
        <w:tc>
          <w:tcPr>
            <w:tcW w:w="0" w:type="auto"/>
            <w:vAlign w:val="center"/>
            <w:hideMark/>
          </w:tcPr>
          <w:p w14:paraId="346FF4CB" w14:textId="77777777" w:rsidR="0095430C" w:rsidRDefault="0095430C">
            <w:pPr>
              <w:rPr>
                <w:rFonts w:eastAsia="Times New Roman"/>
                <w:lang w:val="en-US"/>
              </w:rPr>
            </w:pPr>
          </w:p>
        </w:tc>
        <w:tc>
          <w:tcPr>
            <w:tcW w:w="0" w:type="auto"/>
            <w:vAlign w:val="center"/>
            <w:hideMark/>
          </w:tcPr>
          <w:p w14:paraId="460ED534" w14:textId="77777777" w:rsidR="0095430C"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95430C" w14:paraId="555787CA" w14:textId="77777777">
        <w:trPr>
          <w:divId w:val="1375348270"/>
          <w:tblCellSpacing w:w="15" w:type="dxa"/>
        </w:trPr>
        <w:tc>
          <w:tcPr>
            <w:tcW w:w="0" w:type="auto"/>
            <w:vAlign w:val="center"/>
            <w:hideMark/>
          </w:tcPr>
          <w:p w14:paraId="64172F63" w14:textId="77777777" w:rsidR="0095430C" w:rsidRDefault="0095430C">
            <w:pPr>
              <w:rPr>
                <w:rFonts w:eastAsia="Times New Roman"/>
                <w:lang w:val="en-US"/>
              </w:rPr>
            </w:pPr>
          </w:p>
        </w:tc>
        <w:tc>
          <w:tcPr>
            <w:tcW w:w="0" w:type="auto"/>
            <w:vAlign w:val="center"/>
            <w:hideMark/>
          </w:tcPr>
          <w:p w14:paraId="6881C460" w14:textId="77777777" w:rsidR="0095430C"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95430C" w14:paraId="4396E5A0" w14:textId="77777777">
        <w:trPr>
          <w:divId w:val="1375348270"/>
          <w:tblCellSpacing w:w="15" w:type="dxa"/>
        </w:trPr>
        <w:tc>
          <w:tcPr>
            <w:tcW w:w="0" w:type="auto"/>
            <w:vAlign w:val="center"/>
            <w:hideMark/>
          </w:tcPr>
          <w:p w14:paraId="1A014653" w14:textId="77777777" w:rsidR="0095430C" w:rsidRDefault="0095430C">
            <w:pPr>
              <w:rPr>
                <w:rFonts w:eastAsia="Times New Roman"/>
                <w:lang w:val="en-US"/>
              </w:rPr>
            </w:pPr>
          </w:p>
        </w:tc>
        <w:tc>
          <w:tcPr>
            <w:tcW w:w="0" w:type="auto"/>
            <w:vAlign w:val="center"/>
            <w:hideMark/>
          </w:tcPr>
          <w:p w14:paraId="3DF38DE2" w14:textId="77777777" w:rsidR="0095430C"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95430C" w14:paraId="04FBE9B2" w14:textId="77777777">
        <w:trPr>
          <w:divId w:val="1375348270"/>
          <w:tblCellSpacing w:w="15" w:type="dxa"/>
        </w:trPr>
        <w:tc>
          <w:tcPr>
            <w:tcW w:w="0" w:type="auto"/>
            <w:vAlign w:val="center"/>
            <w:hideMark/>
          </w:tcPr>
          <w:p w14:paraId="0EF412C1" w14:textId="77777777" w:rsidR="0095430C" w:rsidRDefault="0095430C">
            <w:pPr>
              <w:rPr>
                <w:rFonts w:eastAsia="Times New Roman"/>
                <w:lang w:val="en-US"/>
              </w:rPr>
            </w:pPr>
          </w:p>
        </w:tc>
        <w:tc>
          <w:tcPr>
            <w:tcW w:w="0" w:type="auto"/>
            <w:vAlign w:val="center"/>
            <w:hideMark/>
          </w:tcPr>
          <w:p w14:paraId="4480319B" w14:textId="77777777" w:rsidR="0095430C"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95430C" w14:paraId="094C0876" w14:textId="77777777">
        <w:trPr>
          <w:divId w:val="1375348270"/>
          <w:tblCellSpacing w:w="15" w:type="dxa"/>
        </w:trPr>
        <w:tc>
          <w:tcPr>
            <w:tcW w:w="0" w:type="auto"/>
            <w:vAlign w:val="center"/>
            <w:hideMark/>
          </w:tcPr>
          <w:p w14:paraId="4F40F1BC" w14:textId="77777777" w:rsidR="0095430C" w:rsidRDefault="0095430C">
            <w:pPr>
              <w:rPr>
                <w:rFonts w:eastAsia="Times New Roman"/>
                <w:lang w:val="en-US"/>
              </w:rPr>
            </w:pPr>
          </w:p>
        </w:tc>
        <w:tc>
          <w:tcPr>
            <w:tcW w:w="0" w:type="auto"/>
            <w:vAlign w:val="center"/>
            <w:hideMark/>
          </w:tcPr>
          <w:p w14:paraId="09868940" w14:textId="77777777" w:rsidR="0095430C"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95430C" w14:paraId="5F567690" w14:textId="77777777">
        <w:trPr>
          <w:divId w:val="1375348270"/>
          <w:tblCellSpacing w:w="15" w:type="dxa"/>
        </w:trPr>
        <w:tc>
          <w:tcPr>
            <w:tcW w:w="0" w:type="auto"/>
            <w:vAlign w:val="center"/>
            <w:hideMark/>
          </w:tcPr>
          <w:p w14:paraId="44ED50C9" w14:textId="77777777" w:rsidR="0095430C" w:rsidRDefault="0095430C">
            <w:pPr>
              <w:rPr>
                <w:rFonts w:eastAsia="Times New Roman"/>
                <w:lang w:val="en-US"/>
              </w:rPr>
            </w:pPr>
          </w:p>
        </w:tc>
        <w:tc>
          <w:tcPr>
            <w:tcW w:w="0" w:type="auto"/>
            <w:vAlign w:val="center"/>
            <w:hideMark/>
          </w:tcPr>
          <w:p w14:paraId="5F411884" w14:textId="77777777" w:rsidR="0095430C"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95430C" w14:paraId="21CCE26E" w14:textId="77777777">
        <w:trPr>
          <w:divId w:val="1375348270"/>
          <w:tblCellSpacing w:w="15" w:type="dxa"/>
        </w:trPr>
        <w:tc>
          <w:tcPr>
            <w:tcW w:w="0" w:type="auto"/>
            <w:vAlign w:val="center"/>
            <w:hideMark/>
          </w:tcPr>
          <w:p w14:paraId="130F60C3" w14:textId="77777777" w:rsidR="0095430C" w:rsidRDefault="0095430C">
            <w:pPr>
              <w:rPr>
                <w:rFonts w:eastAsia="Times New Roman"/>
                <w:lang w:val="en-US"/>
              </w:rPr>
            </w:pPr>
          </w:p>
        </w:tc>
        <w:tc>
          <w:tcPr>
            <w:tcW w:w="0" w:type="auto"/>
            <w:vAlign w:val="center"/>
            <w:hideMark/>
          </w:tcPr>
          <w:p w14:paraId="4FFFC246" w14:textId="77777777" w:rsidR="0095430C"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95430C" w14:paraId="2DCDF862" w14:textId="77777777">
        <w:trPr>
          <w:divId w:val="1375348270"/>
          <w:tblCellSpacing w:w="15" w:type="dxa"/>
        </w:trPr>
        <w:tc>
          <w:tcPr>
            <w:tcW w:w="0" w:type="auto"/>
            <w:vAlign w:val="center"/>
            <w:hideMark/>
          </w:tcPr>
          <w:p w14:paraId="4C17581F" w14:textId="77777777" w:rsidR="0095430C" w:rsidRDefault="0095430C">
            <w:pPr>
              <w:rPr>
                <w:rFonts w:eastAsia="Times New Roman"/>
                <w:lang w:val="en-US"/>
              </w:rPr>
            </w:pPr>
          </w:p>
        </w:tc>
        <w:tc>
          <w:tcPr>
            <w:tcW w:w="0" w:type="auto"/>
            <w:vAlign w:val="center"/>
            <w:hideMark/>
          </w:tcPr>
          <w:p w14:paraId="369C8603" w14:textId="77777777" w:rsidR="0095430C"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95430C" w14:paraId="31446B5B" w14:textId="77777777">
        <w:trPr>
          <w:divId w:val="1375348270"/>
          <w:tblCellSpacing w:w="15" w:type="dxa"/>
        </w:trPr>
        <w:tc>
          <w:tcPr>
            <w:tcW w:w="0" w:type="auto"/>
            <w:vAlign w:val="center"/>
            <w:hideMark/>
          </w:tcPr>
          <w:p w14:paraId="51BE9287" w14:textId="77777777" w:rsidR="0095430C" w:rsidRDefault="0095430C">
            <w:pPr>
              <w:rPr>
                <w:rFonts w:eastAsia="Times New Roman"/>
                <w:lang w:val="en-US"/>
              </w:rPr>
            </w:pPr>
          </w:p>
        </w:tc>
        <w:tc>
          <w:tcPr>
            <w:tcW w:w="0" w:type="auto"/>
            <w:vAlign w:val="center"/>
            <w:hideMark/>
          </w:tcPr>
          <w:p w14:paraId="17083776" w14:textId="77777777" w:rsidR="0095430C"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95430C" w14:paraId="2DB6643D" w14:textId="77777777">
        <w:trPr>
          <w:divId w:val="1375348270"/>
          <w:tblCellSpacing w:w="15" w:type="dxa"/>
        </w:trPr>
        <w:tc>
          <w:tcPr>
            <w:tcW w:w="0" w:type="auto"/>
            <w:vAlign w:val="center"/>
            <w:hideMark/>
          </w:tcPr>
          <w:p w14:paraId="28D75275" w14:textId="77777777" w:rsidR="0095430C" w:rsidRDefault="0095430C">
            <w:pPr>
              <w:rPr>
                <w:rFonts w:eastAsia="Times New Roman"/>
                <w:lang w:val="en-US"/>
              </w:rPr>
            </w:pPr>
          </w:p>
        </w:tc>
        <w:tc>
          <w:tcPr>
            <w:tcW w:w="0" w:type="auto"/>
            <w:vAlign w:val="center"/>
            <w:hideMark/>
          </w:tcPr>
          <w:p w14:paraId="67832885" w14:textId="77777777" w:rsidR="0095430C"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95430C" w14:paraId="0E3802BA" w14:textId="77777777">
        <w:trPr>
          <w:divId w:val="1375348270"/>
          <w:tblCellSpacing w:w="15" w:type="dxa"/>
        </w:trPr>
        <w:tc>
          <w:tcPr>
            <w:tcW w:w="0" w:type="auto"/>
            <w:vAlign w:val="center"/>
            <w:hideMark/>
          </w:tcPr>
          <w:p w14:paraId="49303D8B" w14:textId="77777777" w:rsidR="0095430C" w:rsidRDefault="0095430C">
            <w:pPr>
              <w:rPr>
                <w:rFonts w:eastAsia="Times New Roman"/>
                <w:lang w:val="en-US"/>
              </w:rPr>
            </w:pPr>
          </w:p>
        </w:tc>
        <w:tc>
          <w:tcPr>
            <w:tcW w:w="0" w:type="auto"/>
            <w:vAlign w:val="center"/>
            <w:hideMark/>
          </w:tcPr>
          <w:p w14:paraId="5AB5DEFA" w14:textId="77777777" w:rsidR="0095430C"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95430C" w14:paraId="2242858C" w14:textId="77777777">
        <w:trPr>
          <w:divId w:val="1375348270"/>
          <w:tblCellSpacing w:w="15" w:type="dxa"/>
        </w:trPr>
        <w:tc>
          <w:tcPr>
            <w:tcW w:w="0" w:type="auto"/>
            <w:vAlign w:val="center"/>
            <w:hideMark/>
          </w:tcPr>
          <w:p w14:paraId="15CD4E3F" w14:textId="77777777" w:rsidR="0095430C" w:rsidRDefault="0095430C">
            <w:pPr>
              <w:rPr>
                <w:rFonts w:eastAsia="Times New Roman"/>
                <w:lang w:val="en-US"/>
              </w:rPr>
            </w:pPr>
          </w:p>
        </w:tc>
        <w:tc>
          <w:tcPr>
            <w:tcW w:w="0" w:type="auto"/>
            <w:vAlign w:val="center"/>
            <w:hideMark/>
          </w:tcPr>
          <w:p w14:paraId="003F94F7" w14:textId="77777777" w:rsidR="0095430C"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95430C" w14:paraId="43B52EDD" w14:textId="77777777">
        <w:trPr>
          <w:divId w:val="1375348270"/>
          <w:tblCellSpacing w:w="15" w:type="dxa"/>
        </w:trPr>
        <w:tc>
          <w:tcPr>
            <w:tcW w:w="0" w:type="auto"/>
            <w:vAlign w:val="center"/>
            <w:hideMark/>
          </w:tcPr>
          <w:p w14:paraId="6D0A2014" w14:textId="77777777" w:rsidR="0095430C" w:rsidRDefault="0095430C">
            <w:pPr>
              <w:rPr>
                <w:rFonts w:eastAsia="Times New Roman"/>
                <w:lang w:val="en-US"/>
              </w:rPr>
            </w:pPr>
          </w:p>
        </w:tc>
        <w:tc>
          <w:tcPr>
            <w:tcW w:w="0" w:type="auto"/>
            <w:vAlign w:val="center"/>
            <w:hideMark/>
          </w:tcPr>
          <w:p w14:paraId="387D8DC9" w14:textId="77777777" w:rsidR="0095430C"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95430C" w14:paraId="1C128CCA" w14:textId="77777777">
        <w:trPr>
          <w:divId w:val="1375348270"/>
          <w:tblCellSpacing w:w="15" w:type="dxa"/>
        </w:trPr>
        <w:tc>
          <w:tcPr>
            <w:tcW w:w="0" w:type="auto"/>
            <w:vAlign w:val="center"/>
            <w:hideMark/>
          </w:tcPr>
          <w:p w14:paraId="18D39BC5" w14:textId="77777777" w:rsidR="0095430C" w:rsidRDefault="0095430C">
            <w:pPr>
              <w:rPr>
                <w:rFonts w:eastAsia="Times New Roman"/>
                <w:lang w:val="en-US"/>
              </w:rPr>
            </w:pPr>
          </w:p>
        </w:tc>
        <w:tc>
          <w:tcPr>
            <w:tcW w:w="0" w:type="auto"/>
            <w:vAlign w:val="center"/>
            <w:hideMark/>
          </w:tcPr>
          <w:p w14:paraId="090B92FC" w14:textId="77777777" w:rsidR="0095430C"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95430C" w14:paraId="7D15A08C" w14:textId="77777777">
        <w:trPr>
          <w:divId w:val="1375348270"/>
          <w:tblCellSpacing w:w="15" w:type="dxa"/>
        </w:trPr>
        <w:tc>
          <w:tcPr>
            <w:tcW w:w="0" w:type="auto"/>
            <w:vAlign w:val="center"/>
            <w:hideMark/>
          </w:tcPr>
          <w:p w14:paraId="0EAFE08D" w14:textId="77777777" w:rsidR="0095430C" w:rsidRDefault="0095430C">
            <w:pPr>
              <w:rPr>
                <w:rFonts w:eastAsia="Times New Roman"/>
                <w:lang w:val="en-US"/>
              </w:rPr>
            </w:pPr>
          </w:p>
        </w:tc>
        <w:tc>
          <w:tcPr>
            <w:tcW w:w="0" w:type="auto"/>
            <w:vAlign w:val="center"/>
            <w:hideMark/>
          </w:tcPr>
          <w:p w14:paraId="0C46396C" w14:textId="77777777" w:rsidR="0095430C"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95430C" w14:paraId="3E4E5A15" w14:textId="77777777">
        <w:trPr>
          <w:divId w:val="1375348270"/>
          <w:tblCellSpacing w:w="15" w:type="dxa"/>
        </w:trPr>
        <w:tc>
          <w:tcPr>
            <w:tcW w:w="0" w:type="auto"/>
            <w:vAlign w:val="center"/>
            <w:hideMark/>
          </w:tcPr>
          <w:p w14:paraId="41BD2387" w14:textId="77777777" w:rsidR="0095430C" w:rsidRDefault="0095430C">
            <w:pPr>
              <w:rPr>
                <w:rFonts w:eastAsia="Times New Roman"/>
                <w:lang w:val="en-US"/>
              </w:rPr>
            </w:pPr>
          </w:p>
        </w:tc>
        <w:tc>
          <w:tcPr>
            <w:tcW w:w="0" w:type="auto"/>
            <w:vAlign w:val="center"/>
            <w:hideMark/>
          </w:tcPr>
          <w:p w14:paraId="1008D7E0" w14:textId="77777777" w:rsidR="0095430C"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95430C" w14:paraId="03514B40" w14:textId="77777777">
        <w:trPr>
          <w:divId w:val="1375348270"/>
          <w:tblCellSpacing w:w="15" w:type="dxa"/>
        </w:trPr>
        <w:tc>
          <w:tcPr>
            <w:tcW w:w="0" w:type="auto"/>
            <w:vAlign w:val="center"/>
            <w:hideMark/>
          </w:tcPr>
          <w:p w14:paraId="5EE2A9D3" w14:textId="77777777" w:rsidR="0095430C" w:rsidRDefault="0095430C">
            <w:pPr>
              <w:rPr>
                <w:rFonts w:eastAsia="Times New Roman"/>
                <w:lang w:val="en-US"/>
              </w:rPr>
            </w:pPr>
          </w:p>
        </w:tc>
        <w:tc>
          <w:tcPr>
            <w:tcW w:w="0" w:type="auto"/>
            <w:vAlign w:val="center"/>
            <w:hideMark/>
          </w:tcPr>
          <w:p w14:paraId="3899E775" w14:textId="77777777" w:rsidR="0095430C"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95430C" w14:paraId="6E5FCFA4" w14:textId="77777777">
        <w:trPr>
          <w:divId w:val="1375348270"/>
          <w:tblCellSpacing w:w="15" w:type="dxa"/>
        </w:trPr>
        <w:tc>
          <w:tcPr>
            <w:tcW w:w="0" w:type="auto"/>
            <w:vAlign w:val="center"/>
            <w:hideMark/>
          </w:tcPr>
          <w:p w14:paraId="60C07E43" w14:textId="77777777" w:rsidR="0095430C" w:rsidRDefault="0095430C">
            <w:pPr>
              <w:rPr>
                <w:rFonts w:eastAsia="Times New Roman"/>
                <w:lang w:val="en-US"/>
              </w:rPr>
            </w:pPr>
          </w:p>
        </w:tc>
        <w:tc>
          <w:tcPr>
            <w:tcW w:w="0" w:type="auto"/>
            <w:vAlign w:val="center"/>
            <w:hideMark/>
          </w:tcPr>
          <w:p w14:paraId="53B8AA08" w14:textId="77777777" w:rsidR="0095430C"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95430C" w14:paraId="5A97FF94" w14:textId="77777777">
        <w:trPr>
          <w:divId w:val="1375348270"/>
          <w:tblCellSpacing w:w="15" w:type="dxa"/>
        </w:trPr>
        <w:tc>
          <w:tcPr>
            <w:tcW w:w="0" w:type="auto"/>
            <w:vAlign w:val="center"/>
            <w:hideMark/>
          </w:tcPr>
          <w:p w14:paraId="6CADC581" w14:textId="77777777" w:rsidR="0095430C" w:rsidRDefault="0095430C">
            <w:pPr>
              <w:rPr>
                <w:rFonts w:eastAsia="Times New Roman"/>
                <w:lang w:val="en-US"/>
              </w:rPr>
            </w:pPr>
          </w:p>
        </w:tc>
        <w:tc>
          <w:tcPr>
            <w:tcW w:w="0" w:type="auto"/>
            <w:vAlign w:val="center"/>
            <w:hideMark/>
          </w:tcPr>
          <w:p w14:paraId="617EDAAD" w14:textId="77777777" w:rsidR="0095430C"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95430C" w14:paraId="3DEB69B1" w14:textId="77777777">
        <w:trPr>
          <w:divId w:val="1375348270"/>
          <w:tblCellSpacing w:w="15" w:type="dxa"/>
        </w:trPr>
        <w:tc>
          <w:tcPr>
            <w:tcW w:w="0" w:type="auto"/>
            <w:vAlign w:val="center"/>
            <w:hideMark/>
          </w:tcPr>
          <w:p w14:paraId="1434BDB7" w14:textId="77777777" w:rsidR="0095430C" w:rsidRDefault="0095430C">
            <w:pPr>
              <w:rPr>
                <w:rFonts w:eastAsia="Times New Roman"/>
                <w:lang w:val="en-US"/>
              </w:rPr>
            </w:pPr>
          </w:p>
        </w:tc>
        <w:tc>
          <w:tcPr>
            <w:tcW w:w="0" w:type="auto"/>
            <w:vAlign w:val="center"/>
            <w:hideMark/>
          </w:tcPr>
          <w:p w14:paraId="465ECD01" w14:textId="77777777" w:rsidR="0095430C"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95430C" w14:paraId="2D9E5FA5" w14:textId="77777777">
        <w:trPr>
          <w:divId w:val="1375348270"/>
          <w:tblCellSpacing w:w="15" w:type="dxa"/>
        </w:trPr>
        <w:tc>
          <w:tcPr>
            <w:tcW w:w="0" w:type="auto"/>
            <w:vAlign w:val="center"/>
            <w:hideMark/>
          </w:tcPr>
          <w:p w14:paraId="0B428C56" w14:textId="77777777" w:rsidR="0095430C" w:rsidRDefault="0095430C">
            <w:pPr>
              <w:rPr>
                <w:rFonts w:eastAsia="Times New Roman"/>
                <w:lang w:val="en-US"/>
              </w:rPr>
            </w:pPr>
          </w:p>
        </w:tc>
        <w:tc>
          <w:tcPr>
            <w:tcW w:w="0" w:type="auto"/>
            <w:vAlign w:val="center"/>
            <w:hideMark/>
          </w:tcPr>
          <w:p w14:paraId="130E7B56" w14:textId="77777777" w:rsidR="0095430C"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95430C" w14:paraId="6C88BE59" w14:textId="77777777">
        <w:trPr>
          <w:divId w:val="1375348270"/>
          <w:tblCellSpacing w:w="15" w:type="dxa"/>
        </w:trPr>
        <w:tc>
          <w:tcPr>
            <w:tcW w:w="0" w:type="auto"/>
            <w:vAlign w:val="center"/>
            <w:hideMark/>
          </w:tcPr>
          <w:p w14:paraId="2FC808C5" w14:textId="77777777" w:rsidR="0095430C" w:rsidRDefault="0095430C">
            <w:pPr>
              <w:rPr>
                <w:rFonts w:eastAsia="Times New Roman"/>
                <w:lang w:val="en-US"/>
              </w:rPr>
            </w:pPr>
          </w:p>
        </w:tc>
        <w:tc>
          <w:tcPr>
            <w:tcW w:w="0" w:type="auto"/>
            <w:vAlign w:val="center"/>
            <w:hideMark/>
          </w:tcPr>
          <w:p w14:paraId="28054084" w14:textId="77777777" w:rsidR="0095430C"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95430C" w14:paraId="6B93EC86" w14:textId="77777777">
        <w:trPr>
          <w:divId w:val="1375348270"/>
          <w:tblCellSpacing w:w="15" w:type="dxa"/>
        </w:trPr>
        <w:tc>
          <w:tcPr>
            <w:tcW w:w="0" w:type="auto"/>
            <w:vAlign w:val="center"/>
            <w:hideMark/>
          </w:tcPr>
          <w:p w14:paraId="54FB5797" w14:textId="77777777" w:rsidR="0095430C" w:rsidRDefault="0095430C">
            <w:pPr>
              <w:rPr>
                <w:rFonts w:eastAsia="Times New Roman"/>
                <w:lang w:val="en-US"/>
              </w:rPr>
            </w:pPr>
          </w:p>
        </w:tc>
        <w:tc>
          <w:tcPr>
            <w:tcW w:w="0" w:type="auto"/>
            <w:vAlign w:val="center"/>
            <w:hideMark/>
          </w:tcPr>
          <w:p w14:paraId="495C0E0D" w14:textId="77777777" w:rsidR="0095430C"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95430C" w14:paraId="2C69B341" w14:textId="77777777">
        <w:trPr>
          <w:divId w:val="1375348270"/>
          <w:tblCellSpacing w:w="15" w:type="dxa"/>
        </w:trPr>
        <w:tc>
          <w:tcPr>
            <w:tcW w:w="0" w:type="auto"/>
            <w:vAlign w:val="center"/>
            <w:hideMark/>
          </w:tcPr>
          <w:p w14:paraId="24E5CEC9" w14:textId="77777777" w:rsidR="0095430C" w:rsidRDefault="0095430C">
            <w:pPr>
              <w:rPr>
                <w:rFonts w:eastAsia="Times New Roman"/>
                <w:lang w:val="en-US"/>
              </w:rPr>
            </w:pPr>
          </w:p>
        </w:tc>
        <w:tc>
          <w:tcPr>
            <w:tcW w:w="0" w:type="auto"/>
            <w:vAlign w:val="center"/>
            <w:hideMark/>
          </w:tcPr>
          <w:p w14:paraId="1F3AC379" w14:textId="77777777" w:rsidR="0095430C"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95430C" w14:paraId="4291D438" w14:textId="77777777">
        <w:trPr>
          <w:divId w:val="1375348270"/>
          <w:tblCellSpacing w:w="15" w:type="dxa"/>
        </w:trPr>
        <w:tc>
          <w:tcPr>
            <w:tcW w:w="0" w:type="auto"/>
            <w:vAlign w:val="center"/>
            <w:hideMark/>
          </w:tcPr>
          <w:p w14:paraId="6E0E843A" w14:textId="77777777" w:rsidR="0095430C" w:rsidRDefault="0095430C">
            <w:pPr>
              <w:rPr>
                <w:rFonts w:eastAsia="Times New Roman"/>
                <w:lang w:val="en-US"/>
              </w:rPr>
            </w:pPr>
          </w:p>
        </w:tc>
        <w:tc>
          <w:tcPr>
            <w:tcW w:w="0" w:type="auto"/>
            <w:vAlign w:val="center"/>
            <w:hideMark/>
          </w:tcPr>
          <w:p w14:paraId="3DF38714" w14:textId="77777777" w:rsidR="0095430C"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95430C" w14:paraId="284A5D38" w14:textId="77777777">
        <w:trPr>
          <w:divId w:val="1375348270"/>
          <w:tblCellSpacing w:w="15" w:type="dxa"/>
        </w:trPr>
        <w:tc>
          <w:tcPr>
            <w:tcW w:w="0" w:type="auto"/>
            <w:vAlign w:val="center"/>
            <w:hideMark/>
          </w:tcPr>
          <w:p w14:paraId="6F874CE5" w14:textId="77777777" w:rsidR="0095430C" w:rsidRDefault="0095430C">
            <w:pPr>
              <w:rPr>
                <w:rFonts w:eastAsia="Times New Roman"/>
                <w:lang w:val="en-US"/>
              </w:rPr>
            </w:pPr>
          </w:p>
        </w:tc>
        <w:tc>
          <w:tcPr>
            <w:tcW w:w="0" w:type="auto"/>
            <w:vAlign w:val="center"/>
            <w:hideMark/>
          </w:tcPr>
          <w:p w14:paraId="349DE441" w14:textId="77777777" w:rsidR="0095430C"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w:t>
            </w:r>
            <w:r>
              <w:rPr>
                <w:rFonts w:eastAsia="Times New Roman"/>
                <w:lang w:val="en-US"/>
              </w:rPr>
              <w:lastRenderedPageBreak/>
              <w:t xml:space="preserve">problem. This resource is used to gather all the parts of an implementation guide into a logical whole, and to publish a computable definition of all the parts. </w:t>
            </w:r>
          </w:p>
        </w:tc>
      </w:tr>
      <w:tr w:rsidR="0095430C" w14:paraId="518C6E57" w14:textId="77777777">
        <w:trPr>
          <w:divId w:val="1375348270"/>
          <w:tblCellSpacing w:w="15" w:type="dxa"/>
        </w:trPr>
        <w:tc>
          <w:tcPr>
            <w:tcW w:w="0" w:type="auto"/>
            <w:vAlign w:val="center"/>
            <w:hideMark/>
          </w:tcPr>
          <w:p w14:paraId="47E6EB62" w14:textId="77777777" w:rsidR="0095430C" w:rsidRDefault="0095430C">
            <w:pPr>
              <w:rPr>
                <w:rFonts w:eastAsia="Times New Roman"/>
                <w:lang w:val="en-US"/>
              </w:rPr>
            </w:pPr>
          </w:p>
        </w:tc>
        <w:tc>
          <w:tcPr>
            <w:tcW w:w="0" w:type="auto"/>
            <w:vAlign w:val="center"/>
            <w:hideMark/>
          </w:tcPr>
          <w:p w14:paraId="00E0F7BB"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95430C" w14:paraId="7DFAF570" w14:textId="77777777">
        <w:trPr>
          <w:divId w:val="1375348270"/>
          <w:tblCellSpacing w:w="15" w:type="dxa"/>
        </w:trPr>
        <w:tc>
          <w:tcPr>
            <w:tcW w:w="0" w:type="auto"/>
            <w:vAlign w:val="center"/>
            <w:hideMark/>
          </w:tcPr>
          <w:p w14:paraId="1371DC4C" w14:textId="77777777" w:rsidR="0095430C" w:rsidRDefault="0095430C">
            <w:pPr>
              <w:rPr>
                <w:rFonts w:eastAsia="Times New Roman"/>
                <w:lang w:val="en-US"/>
              </w:rPr>
            </w:pPr>
          </w:p>
        </w:tc>
        <w:tc>
          <w:tcPr>
            <w:tcW w:w="0" w:type="auto"/>
            <w:vAlign w:val="center"/>
            <w:hideMark/>
          </w:tcPr>
          <w:p w14:paraId="121D02A4" w14:textId="77777777" w:rsidR="0095430C"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95430C" w14:paraId="6C3F8150" w14:textId="77777777">
        <w:trPr>
          <w:divId w:val="1375348270"/>
          <w:tblCellSpacing w:w="15" w:type="dxa"/>
        </w:trPr>
        <w:tc>
          <w:tcPr>
            <w:tcW w:w="0" w:type="auto"/>
            <w:vAlign w:val="center"/>
            <w:hideMark/>
          </w:tcPr>
          <w:p w14:paraId="1FA6BBCE" w14:textId="77777777" w:rsidR="0095430C" w:rsidRDefault="0095430C">
            <w:pPr>
              <w:rPr>
                <w:rFonts w:eastAsia="Times New Roman"/>
                <w:lang w:val="en-US"/>
              </w:rPr>
            </w:pPr>
          </w:p>
        </w:tc>
        <w:tc>
          <w:tcPr>
            <w:tcW w:w="0" w:type="auto"/>
            <w:vAlign w:val="center"/>
            <w:hideMark/>
          </w:tcPr>
          <w:p w14:paraId="5A7F99E3" w14:textId="77777777" w:rsidR="0095430C"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95430C" w14:paraId="1F8AE1EA" w14:textId="77777777">
        <w:trPr>
          <w:divId w:val="1375348270"/>
          <w:tblCellSpacing w:w="15" w:type="dxa"/>
        </w:trPr>
        <w:tc>
          <w:tcPr>
            <w:tcW w:w="0" w:type="auto"/>
            <w:vAlign w:val="center"/>
            <w:hideMark/>
          </w:tcPr>
          <w:p w14:paraId="5B50D0D3" w14:textId="77777777" w:rsidR="0095430C" w:rsidRDefault="0095430C">
            <w:pPr>
              <w:rPr>
                <w:rFonts w:eastAsia="Times New Roman"/>
                <w:lang w:val="en-US"/>
              </w:rPr>
            </w:pPr>
          </w:p>
        </w:tc>
        <w:tc>
          <w:tcPr>
            <w:tcW w:w="0" w:type="auto"/>
            <w:vAlign w:val="center"/>
            <w:hideMark/>
          </w:tcPr>
          <w:p w14:paraId="466804BF"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95430C" w14:paraId="4A03DF1D" w14:textId="77777777">
        <w:trPr>
          <w:divId w:val="1375348270"/>
          <w:tblCellSpacing w:w="15" w:type="dxa"/>
        </w:trPr>
        <w:tc>
          <w:tcPr>
            <w:tcW w:w="0" w:type="auto"/>
            <w:vAlign w:val="center"/>
            <w:hideMark/>
          </w:tcPr>
          <w:p w14:paraId="2E098F46" w14:textId="77777777" w:rsidR="0095430C" w:rsidRDefault="0095430C">
            <w:pPr>
              <w:rPr>
                <w:rFonts w:eastAsia="Times New Roman"/>
                <w:lang w:val="en-US"/>
              </w:rPr>
            </w:pPr>
          </w:p>
        </w:tc>
        <w:tc>
          <w:tcPr>
            <w:tcW w:w="0" w:type="auto"/>
            <w:vAlign w:val="center"/>
            <w:hideMark/>
          </w:tcPr>
          <w:p w14:paraId="3FCA2BEC" w14:textId="77777777" w:rsidR="0095430C"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95430C" w14:paraId="7F07FB95" w14:textId="77777777">
        <w:trPr>
          <w:divId w:val="1375348270"/>
          <w:tblCellSpacing w:w="15" w:type="dxa"/>
        </w:trPr>
        <w:tc>
          <w:tcPr>
            <w:tcW w:w="0" w:type="auto"/>
            <w:vAlign w:val="center"/>
            <w:hideMark/>
          </w:tcPr>
          <w:p w14:paraId="11934856" w14:textId="77777777" w:rsidR="0095430C" w:rsidRDefault="0095430C">
            <w:pPr>
              <w:rPr>
                <w:rFonts w:eastAsia="Times New Roman"/>
                <w:lang w:val="en-US"/>
              </w:rPr>
            </w:pPr>
          </w:p>
        </w:tc>
        <w:tc>
          <w:tcPr>
            <w:tcW w:w="0" w:type="auto"/>
            <w:vAlign w:val="center"/>
            <w:hideMark/>
          </w:tcPr>
          <w:p w14:paraId="5A4AB4D3" w14:textId="77777777" w:rsidR="0095430C"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95430C" w14:paraId="7229DE27" w14:textId="77777777">
        <w:trPr>
          <w:divId w:val="1375348270"/>
          <w:tblCellSpacing w:w="15" w:type="dxa"/>
        </w:trPr>
        <w:tc>
          <w:tcPr>
            <w:tcW w:w="0" w:type="auto"/>
            <w:vAlign w:val="center"/>
            <w:hideMark/>
          </w:tcPr>
          <w:p w14:paraId="704B89C6" w14:textId="77777777" w:rsidR="0095430C" w:rsidRDefault="0095430C">
            <w:pPr>
              <w:rPr>
                <w:rFonts w:eastAsia="Times New Roman"/>
                <w:lang w:val="en-US"/>
              </w:rPr>
            </w:pPr>
          </w:p>
        </w:tc>
        <w:tc>
          <w:tcPr>
            <w:tcW w:w="0" w:type="auto"/>
            <w:vAlign w:val="center"/>
            <w:hideMark/>
          </w:tcPr>
          <w:p w14:paraId="1CF15A82" w14:textId="77777777" w:rsidR="0095430C"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95430C" w14:paraId="7CC49838" w14:textId="77777777">
        <w:trPr>
          <w:divId w:val="1375348270"/>
          <w:tblCellSpacing w:w="15" w:type="dxa"/>
        </w:trPr>
        <w:tc>
          <w:tcPr>
            <w:tcW w:w="0" w:type="auto"/>
            <w:vAlign w:val="center"/>
            <w:hideMark/>
          </w:tcPr>
          <w:p w14:paraId="4B3C6F76" w14:textId="77777777" w:rsidR="0095430C" w:rsidRDefault="0095430C">
            <w:pPr>
              <w:rPr>
                <w:rFonts w:eastAsia="Times New Roman"/>
                <w:lang w:val="en-US"/>
              </w:rPr>
            </w:pPr>
          </w:p>
        </w:tc>
        <w:tc>
          <w:tcPr>
            <w:tcW w:w="0" w:type="auto"/>
            <w:vAlign w:val="center"/>
            <w:hideMark/>
          </w:tcPr>
          <w:p w14:paraId="688CCDEB" w14:textId="77777777" w:rsidR="0095430C"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95430C" w14:paraId="2D419472" w14:textId="77777777">
        <w:trPr>
          <w:divId w:val="1375348270"/>
          <w:tblCellSpacing w:w="15" w:type="dxa"/>
        </w:trPr>
        <w:tc>
          <w:tcPr>
            <w:tcW w:w="0" w:type="auto"/>
            <w:vAlign w:val="center"/>
            <w:hideMark/>
          </w:tcPr>
          <w:p w14:paraId="1D10931C" w14:textId="77777777" w:rsidR="0095430C" w:rsidRDefault="0095430C">
            <w:pPr>
              <w:rPr>
                <w:rFonts w:eastAsia="Times New Roman"/>
                <w:lang w:val="en-US"/>
              </w:rPr>
            </w:pPr>
          </w:p>
        </w:tc>
        <w:tc>
          <w:tcPr>
            <w:tcW w:w="0" w:type="auto"/>
            <w:vAlign w:val="center"/>
            <w:hideMark/>
          </w:tcPr>
          <w:p w14:paraId="1FE848E7" w14:textId="77777777" w:rsidR="0095430C"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95430C" w14:paraId="50279BC5" w14:textId="77777777">
        <w:trPr>
          <w:divId w:val="1375348270"/>
          <w:tblCellSpacing w:w="15" w:type="dxa"/>
        </w:trPr>
        <w:tc>
          <w:tcPr>
            <w:tcW w:w="0" w:type="auto"/>
            <w:vAlign w:val="center"/>
            <w:hideMark/>
          </w:tcPr>
          <w:p w14:paraId="47E89AAD" w14:textId="77777777" w:rsidR="0095430C" w:rsidRDefault="0095430C">
            <w:pPr>
              <w:rPr>
                <w:rFonts w:eastAsia="Times New Roman"/>
                <w:lang w:val="en-US"/>
              </w:rPr>
            </w:pPr>
          </w:p>
        </w:tc>
        <w:tc>
          <w:tcPr>
            <w:tcW w:w="0" w:type="auto"/>
            <w:vAlign w:val="center"/>
            <w:hideMark/>
          </w:tcPr>
          <w:p w14:paraId="4182C0B4" w14:textId="77777777" w:rsidR="0095430C"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95430C" w14:paraId="6795EADE" w14:textId="77777777">
        <w:trPr>
          <w:divId w:val="1375348270"/>
          <w:tblCellSpacing w:w="15" w:type="dxa"/>
        </w:trPr>
        <w:tc>
          <w:tcPr>
            <w:tcW w:w="0" w:type="auto"/>
            <w:vAlign w:val="center"/>
            <w:hideMark/>
          </w:tcPr>
          <w:p w14:paraId="1A8FC15D" w14:textId="77777777" w:rsidR="0095430C" w:rsidRDefault="0095430C">
            <w:pPr>
              <w:rPr>
                <w:rFonts w:eastAsia="Times New Roman"/>
                <w:lang w:val="en-US"/>
              </w:rPr>
            </w:pPr>
          </w:p>
        </w:tc>
        <w:tc>
          <w:tcPr>
            <w:tcW w:w="0" w:type="auto"/>
            <w:vAlign w:val="center"/>
            <w:hideMark/>
          </w:tcPr>
          <w:p w14:paraId="17F9DCBD" w14:textId="77777777" w:rsidR="0095430C"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95430C" w14:paraId="7834EA9D" w14:textId="77777777">
        <w:trPr>
          <w:divId w:val="1375348270"/>
          <w:tblCellSpacing w:w="15" w:type="dxa"/>
        </w:trPr>
        <w:tc>
          <w:tcPr>
            <w:tcW w:w="0" w:type="auto"/>
            <w:vAlign w:val="center"/>
            <w:hideMark/>
          </w:tcPr>
          <w:p w14:paraId="7D6026EE" w14:textId="77777777" w:rsidR="0095430C" w:rsidRDefault="0095430C">
            <w:pPr>
              <w:rPr>
                <w:rFonts w:eastAsia="Times New Roman"/>
                <w:lang w:val="en-US"/>
              </w:rPr>
            </w:pPr>
          </w:p>
        </w:tc>
        <w:tc>
          <w:tcPr>
            <w:tcW w:w="0" w:type="auto"/>
            <w:vAlign w:val="center"/>
            <w:hideMark/>
          </w:tcPr>
          <w:p w14:paraId="6CC261F5" w14:textId="77777777" w:rsidR="0095430C"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95430C" w14:paraId="19CF9872" w14:textId="77777777">
        <w:trPr>
          <w:divId w:val="1375348270"/>
          <w:tblCellSpacing w:w="15" w:type="dxa"/>
        </w:trPr>
        <w:tc>
          <w:tcPr>
            <w:tcW w:w="0" w:type="auto"/>
            <w:vAlign w:val="center"/>
            <w:hideMark/>
          </w:tcPr>
          <w:p w14:paraId="2119778E" w14:textId="77777777" w:rsidR="0095430C" w:rsidRDefault="0095430C">
            <w:pPr>
              <w:rPr>
                <w:rFonts w:eastAsia="Times New Roman"/>
                <w:lang w:val="en-US"/>
              </w:rPr>
            </w:pPr>
          </w:p>
        </w:tc>
        <w:tc>
          <w:tcPr>
            <w:tcW w:w="0" w:type="auto"/>
            <w:vAlign w:val="center"/>
            <w:hideMark/>
          </w:tcPr>
          <w:p w14:paraId="690C596D" w14:textId="77777777" w:rsidR="0095430C"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95430C" w14:paraId="4F99F7ED" w14:textId="77777777">
        <w:trPr>
          <w:divId w:val="1375348270"/>
          <w:tblCellSpacing w:w="15" w:type="dxa"/>
        </w:trPr>
        <w:tc>
          <w:tcPr>
            <w:tcW w:w="0" w:type="auto"/>
            <w:vAlign w:val="center"/>
            <w:hideMark/>
          </w:tcPr>
          <w:p w14:paraId="4C180BD4" w14:textId="77777777" w:rsidR="0095430C" w:rsidRDefault="0095430C">
            <w:pPr>
              <w:rPr>
                <w:rFonts w:eastAsia="Times New Roman"/>
                <w:lang w:val="en-US"/>
              </w:rPr>
            </w:pPr>
          </w:p>
        </w:tc>
        <w:tc>
          <w:tcPr>
            <w:tcW w:w="0" w:type="auto"/>
            <w:vAlign w:val="center"/>
            <w:hideMark/>
          </w:tcPr>
          <w:p w14:paraId="518AA99E" w14:textId="77777777" w:rsidR="0095430C"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95430C" w14:paraId="3986606C" w14:textId="77777777">
        <w:trPr>
          <w:divId w:val="1375348270"/>
          <w:tblCellSpacing w:w="15" w:type="dxa"/>
        </w:trPr>
        <w:tc>
          <w:tcPr>
            <w:tcW w:w="0" w:type="auto"/>
            <w:vAlign w:val="center"/>
            <w:hideMark/>
          </w:tcPr>
          <w:p w14:paraId="60C91DA8" w14:textId="77777777" w:rsidR="0095430C" w:rsidRDefault="0095430C">
            <w:pPr>
              <w:rPr>
                <w:rFonts w:eastAsia="Times New Roman"/>
                <w:lang w:val="en-US"/>
              </w:rPr>
            </w:pPr>
          </w:p>
        </w:tc>
        <w:tc>
          <w:tcPr>
            <w:tcW w:w="0" w:type="auto"/>
            <w:vAlign w:val="center"/>
            <w:hideMark/>
          </w:tcPr>
          <w:p w14:paraId="1E8398B7" w14:textId="77777777" w:rsidR="0095430C"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95430C" w14:paraId="5A22C272" w14:textId="77777777">
        <w:trPr>
          <w:divId w:val="1375348270"/>
          <w:tblCellSpacing w:w="15" w:type="dxa"/>
        </w:trPr>
        <w:tc>
          <w:tcPr>
            <w:tcW w:w="0" w:type="auto"/>
            <w:vAlign w:val="center"/>
            <w:hideMark/>
          </w:tcPr>
          <w:p w14:paraId="732DF50F" w14:textId="77777777" w:rsidR="0095430C" w:rsidRDefault="0095430C">
            <w:pPr>
              <w:rPr>
                <w:rFonts w:eastAsia="Times New Roman"/>
                <w:lang w:val="en-US"/>
              </w:rPr>
            </w:pPr>
          </w:p>
        </w:tc>
        <w:tc>
          <w:tcPr>
            <w:tcW w:w="0" w:type="auto"/>
            <w:vAlign w:val="center"/>
            <w:hideMark/>
          </w:tcPr>
          <w:p w14:paraId="451F3AE2" w14:textId="77777777" w:rsidR="0095430C"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95430C" w14:paraId="3A732109" w14:textId="77777777">
        <w:trPr>
          <w:divId w:val="1375348270"/>
          <w:tblCellSpacing w:w="15" w:type="dxa"/>
        </w:trPr>
        <w:tc>
          <w:tcPr>
            <w:tcW w:w="0" w:type="auto"/>
            <w:vAlign w:val="center"/>
            <w:hideMark/>
          </w:tcPr>
          <w:p w14:paraId="028A8129" w14:textId="77777777" w:rsidR="0095430C" w:rsidRDefault="0095430C">
            <w:pPr>
              <w:rPr>
                <w:rFonts w:eastAsia="Times New Roman"/>
                <w:lang w:val="en-US"/>
              </w:rPr>
            </w:pPr>
          </w:p>
        </w:tc>
        <w:tc>
          <w:tcPr>
            <w:tcW w:w="0" w:type="auto"/>
            <w:vAlign w:val="center"/>
            <w:hideMark/>
          </w:tcPr>
          <w:p w14:paraId="1689AB08"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95430C" w14:paraId="5DD77DD8" w14:textId="77777777">
        <w:trPr>
          <w:divId w:val="1375348270"/>
          <w:tblCellSpacing w:w="15" w:type="dxa"/>
        </w:trPr>
        <w:tc>
          <w:tcPr>
            <w:tcW w:w="0" w:type="auto"/>
            <w:vAlign w:val="center"/>
            <w:hideMark/>
          </w:tcPr>
          <w:p w14:paraId="6DC7198D" w14:textId="77777777" w:rsidR="0095430C" w:rsidRDefault="0095430C">
            <w:pPr>
              <w:rPr>
                <w:rFonts w:eastAsia="Times New Roman"/>
                <w:lang w:val="en-US"/>
              </w:rPr>
            </w:pPr>
          </w:p>
        </w:tc>
        <w:tc>
          <w:tcPr>
            <w:tcW w:w="0" w:type="auto"/>
            <w:vAlign w:val="center"/>
            <w:hideMark/>
          </w:tcPr>
          <w:p w14:paraId="0A2C3AC6" w14:textId="77777777" w:rsidR="0095430C"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end=point associated with it. </w:t>
            </w:r>
          </w:p>
        </w:tc>
      </w:tr>
      <w:tr w:rsidR="0095430C" w14:paraId="782FB44A" w14:textId="77777777">
        <w:trPr>
          <w:divId w:val="1375348270"/>
          <w:tblCellSpacing w:w="15" w:type="dxa"/>
        </w:trPr>
        <w:tc>
          <w:tcPr>
            <w:tcW w:w="0" w:type="auto"/>
            <w:vAlign w:val="center"/>
            <w:hideMark/>
          </w:tcPr>
          <w:p w14:paraId="2F039EFD" w14:textId="77777777" w:rsidR="0095430C" w:rsidRDefault="0095430C">
            <w:pPr>
              <w:rPr>
                <w:rFonts w:eastAsia="Times New Roman"/>
                <w:lang w:val="en-US"/>
              </w:rPr>
            </w:pPr>
          </w:p>
        </w:tc>
        <w:tc>
          <w:tcPr>
            <w:tcW w:w="0" w:type="auto"/>
            <w:vAlign w:val="center"/>
            <w:hideMark/>
          </w:tcPr>
          <w:p w14:paraId="38F70962"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95430C" w14:paraId="7C8114E9" w14:textId="77777777">
        <w:trPr>
          <w:divId w:val="1375348270"/>
          <w:tblCellSpacing w:w="15" w:type="dxa"/>
        </w:trPr>
        <w:tc>
          <w:tcPr>
            <w:tcW w:w="0" w:type="auto"/>
            <w:vAlign w:val="center"/>
            <w:hideMark/>
          </w:tcPr>
          <w:p w14:paraId="592463DB" w14:textId="77777777" w:rsidR="0095430C" w:rsidRDefault="0095430C">
            <w:pPr>
              <w:rPr>
                <w:rFonts w:eastAsia="Times New Roman"/>
                <w:lang w:val="en-US"/>
              </w:rPr>
            </w:pPr>
          </w:p>
        </w:tc>
        <w:tc>
          <w:tcPr>
            <w:tcW w:w="0" w:type="auto"/>
            <w:vAlign w:val="center"/>
            <w:hideMark/>
          </w:tcPr>
          <w:p w14:paraId="6417B4D4" w14:textId="77777777" w:rsidR="0095430C"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95430C" w14:paraId="4848C2B1" w14:textId="77777777">
        <w:trPr>
          <w:divId w:val="1375348270"/>
          <w:tblCellSpacing w:w="15" w:type="dxa"/>
        </w:trPr>
        <w:tc>
          <w:tcPr>
            <w:tcW w:w="0" w:type="auto"/>
            <w:vAlign w:val="center"/>
            <w:hideMark/>
          </w:tcPr>
          <w:p w14:paraId="7F0C1E0F" w14:textId="77777777" w:rsidR="0095430C" w:rsidRDefault="0095430C">
            <w:pPr>
              <w:rPr>
                <w:rFonts w:eastAsia="Times New Roman"/>
                <w:lang w:val="en-US"/>
              </w:rPr>
            </w:pPr>
          </w:p>
        </w:tc>
        <w:tc>
          <w:tcPr>
            <w:tcW w:w="0" w:type="auto"/>
            <w:vAlign w:val="center"/>
            <w:hideMark/>
          </w:tcPr>
          <w:p w14:paraId="0EEA298D" w14:textId="77777777" w:rsidR="0095430C"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95430C" w14:paraId="0EFB4C6E" w14:textId="77777777">
        <w:trPr>
          <w:divId w:val="1375348270"/>
          <w:tblCellSpacing w:w="15" w:type="dxa"/>
        </w:trPr>
        <w:tc>
          <w:tcPr>
            <w:tcW w:w="0" w:type="auto"/>
            <w:vAlign w:val="center"/>
            <w:hideMark/>
          </w:tcPr>
          <w:p w14:paraId="2A61CA2F" w14:textId="77777777" w:rsidR="0095430C" w:rsidRDefault="0095430C">
            <w:pPr>
              <w:rPr>
                <w:rFonts w:eastAsia="Times New Roman"/>
                <w:lang w:val="en-US"/>
              </w:rPr>
            </w:pPr>
          </w:p>
        </w:tc>
        <w:tc>
          <w:tcPr>
            <w:tcW w:w="0" w:type="auto"/>
            <w:vAlign w:val="center"/>
            <w:hideMark/>
          </w:tcPr>
          <w:p w14:paraId="0496244D"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95430C" w14:paraId="2187AD43" w14:textId="77777777">
        <w:trPr>
          <w:divId w:val="1375348270"/>
          <w:tblCellSpacing w:w="15" w:type="dxa"/>
        </w:trPr>
        <w:tc>
          <w:tcPr>
            <w:tcW w:w="0" w:type="auto"/>
            <w:vAlign w:val="center"/>
            <w:hideMark/>
          </w:tcPr>
          <w:p w14:paraId="59AFE31D" w14:textId="77777777" w:rsidR="0095430C" w:rsidRDefault="0095430C">
            <w:pPr>
              <w:rPr>
                <w:rFonts w:eastAsia="Times New Roman"/>
                <w:lang w:val="en-US"/>
              </w:rPr>
            </w:pPr>
          </w:p>
        </w:tc>
        <w:tc>
          <w:tcPr>
            <w:tcW w:w="0" w:type="auto"/>
            <w:vAlign w:val="center"/>
            <w:hideMark/>
          </w:tcPr>
          <w:p w14:paraId="4BA8B07E"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95430C" w14:paraId="12DC2235" w14:textId="77777777">
        <w:trPr>
          <w:divId w:val="1375348270"/>
          <w:tblCellSpacing w:w="15" w:type="dxa"/>
        </w:trPr>
        <w:tc>
          <w:tcPr>
            <w:tcW w:w="0" w:type="auto"/>
            <w:vAlign w:val="center"/>
            <w:hideMark/>
          </w:tcPr>
          <w:p w14:paraId="6D0EB4DC" w14:textId="77777777" w:rsidR="0095430C" w:rsidRDefault="0095430C">
            <w:pPr>
              <w:rPr>
                <w:rFonts w:eastAsia="Times New Roman"/>
                <w:lang w:val="en-US"/>
              </w:rPr>
            </w:pPr>
          </w:p>
        </w:tc>
        <w:tc>
          <w:tcPr>
            <w:tcW w:w="0" w:type="auto"/>
            <w:vAlign w:val="center"/>
            <w:hideMark/>
          </w:tcPr>
          <w:p w14:paraId="683D4DBC"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95430C" w14:paraId="09282E2F" w14:textId="77777777">
        <w:trPr>
          <w:divId w:val="1375348270"/>
          <w:tblCellSpacing w:w="15" w:type="dxa"/>
        </w:trPr>
        <w:tc>
          <w:tcPr>
            <w:tcW w:w="0" w:type="auto"/>
            <w:vAlign w:val="center"/>
            <w:hideMark/>
          </w:tcPr>
          <w:p w14:paraId="2218F6DD" w14:textId="77777777" w:rsidR="0095430C" w:rsidRDefault="0095430C">
            <w:pPr>
              <w:rPr>
                <w:rFonts w:eastAsia="Times New Roman"/>
                <w:lang w:val="en-US"/>
              </w:rPr>
            </w:pPr>
          </w:p>
        </w:tc>
        <w:tc>
          <w:tcPr>
            <w:tcW w:w="0" w:type="auto"/>
            <w:vAlign w:val="center"/>
            <w:hideMark/>
          </w:tcPr>
          <w:p w14:paraId="32C34B30" w14:textId="77777777" w:rsidR="0095430C"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95430C" w14:paraId="35B9AAF3" w14:textId="77777777">
        <w:trPr>
          <w:divId w:val="1375348270"/>
          <w:tblCellSpacing w:w="15" w:type="dxa"/>
        </w:trPr>
        <w:tc>
          <w:tcPr>
            <w:tcW w:w="0" w:type="auto"/>
            <w:vAlign w:val="center"/>
            <w:hideMark/>
          </w:tcPr>
          <w:p w14:paraId="658067F6" w14:textId="77777777" w:rsidR="0095430C" w:rsidRDefault="0095430C">
            <w:pPr>
              <w:rPr>
                <w:rFonts w:eastAsia="Times New Roman"/>
                <w:lang w:val="en-US"/>
              </w:rPr>
            </w:pPr>
          </w:p>
        </w:tc>
        <w:tc>
          <w:tcPr>
            <w:tcW w:w="0" w:type="auto"/>
            <w:vAlign w:val="center"/>
            <w:hideMark/>
          </w:tcPr>
          <w:p w14:paraId="0A212CA0" w14:textId="77777777" w:rsidR="0095430C"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95430C" w14:paraId="2C997F42" w14:textId="77777777">
        <w:trPr>
          <w:divId w:val="1375348270"/>
          <w:tblCellSpacing w:w="15" w:type="dxa"/>
        </w:trPr>
        <w:tc>
          <w:tcPr>
            <w:tcW w:w="0" w:type="auto"/>
            <w:vAlign w:val="center"/>
            <w:hideMark/>
          </w:tcPr>
          <w:p w14:paraId="2EE0084A" w14:textId="77777777" w:rsidR="0095430C" w:rsidRDefault="0095430C">
            <w:pPr>
              <w:rPr>
                <w:rFonts w:eastAsia="Times New Roman"/>
                <w:lang w:val="en-US"/>
              </w:rPr>
            </w:pPr>
          </w:p>
        </w:tc>
        <w:tc>
          <w:tcPr>
            <w:tcW w:w="0" w:type="auto"/>
            <w:vAlign w:val="center"/>
            <w:hideMark/>
          </w:tcPr>
          <w:p w14:paraId="63AADAD1" w14:textId="77777777" w:rsidR="0095430C"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95430C" w14:paraId="41393B11" w14:textId="77777777">
        <w:trPr>
          <w:divId w:val="1375348270"/>
          <w:tblCellSpacing w:w="15" w:type="dxa"/>
        </w:trPr>
        <w:tc>
          <w:tcPr>
            <w:tcW w:w="0" w:type="auto"/>
            <w:vAlign w:val="center"/>
            <w:hideMark/>
          </w:tcPr>
          <w:p w14:paraId="17B3E012" w14:textId="77777777" w:rsidR="0095430C" w:rsidRDefault="0095430C">
            <w:pPr>
              <w:rPr>
                <w:rFonts w:eastAsia="Times New Roman"/>
                <w:lang w:val="en-US"/>
              </w:rPr>
            </w:pPr>
          </w:p>
        </w:tc>
        <w:tc>
          <w:tcPr>
            <w:tcW w:w="0" w:type="auto"/>
            <w:vAlign w:val="center"/>
            <w:hideMark/>
          </w:tcPr>
          <w:p w14:paraId="6AA7C4E3" w14:textId="77777777" w:rsidR="0095430C"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95430C" w14:paraId="730BF56D" w14:textId="77777777">
        <w:trPr>
          <w:divId w:val="1375348270"/>
          <w:tblCellSpacing w:w="15" w:type="dxa"/>
        </w:trPr>
        <w:tc>
          <w:tcPr>
            <w:tcW w:w="0" w:type="auto"/>
            <w:vAlign w:val="center"/>
            <w:hideMark/>
          </w:tcPr>
          <w:p w14:paraId="4B9BC5A7" w14:textId="77777777" w:rsidR="0095430C" w:rsidRDefault="0095430C">
            <w:pPr>
              <w:rPr>
                <w:rFonts w:eastAsia="Times New Roman"/>
                <w:lang w:val="en-US"/>
              </w:rPr>
            </w:pPr>
          </w:p>
        </w:tc>
        <w:tc>
          <w:tcPr>
            <w:tcW w:w="0" w:type="auto"/>
            <w:vAlign w:val="center"/>
            <w:hideMark/>
          </w:tcPr>
          <w:p w14:paraId="31FA86A3" w14:textId="77777777" w:rsidR="0095430C"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95430C" w14:paraId="1FE665C3" w14:textId="77777777">
        <w:trPr>
          <w:divId w:val="1375348270"/>
          <w:tblCellSpacing w:w="15" w:type="dxa"/>
        </w:trPr>
        <w:tc>
          <w:tcPr>
            <w:tcW w:w="0" w:type="auto"/>
            <w:vAlign w:val="center"/>
            <w:hideMark/>
          </w:tcPr>
          <w:p w14:paraId="2CD34B1D" w14:textId="77777777" w:rsidR="0095430C" w:rsidRDefault="0095430C">
            <w:pPr>
              <w:rPr>
                <w:rFonts w:eastAsia="Times New Roman"/>
                <w:lang w:val="en-US"/>
              </w:rPr>
            </w:pPr>
          </w:p>
        </w:tc>
        <w:tc>
          <w:tcPr>
            <w:tcW w:w="0" w:type="auto"/>
            <w:vAlign w:val="center"/>
            <w:hideMark/>
          </w:tcPr>
          <w:p w14:paraId="40F55C65" w14:textId="77777777" w:rsidR="0095430C"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95430C" w14:paraId="0567EEC2" w14:textId="77777777">
        <w:trPr>
          <w:divId w:val="1375348270"/>
          <w:tblCellSpacing w:w="15" w:type="dxa"/>
        </w:trPr>
        <w:tc>
          <w:tcPr>
            <w:tcW w:w="0" w:type="auto"/>
            <w:vAlign w:val="center"/>
            <w:hideMark/>
          </w:tcPr>
          <w:p w14:paraId="64DA9FDC" w14:textId="77777777" w:rsidR="0095430C" w:rsidRDefault="0095430C">
            <w:pPr>
              <w:rPr>
                <w:rFonts w:eastAsia="Times New Roman"/>
                <w:lang w:val="en-US"/>
              </w:rPr>
            </w:pPr>
          </w:p>
        </w:tc>
        <w:tc>
          <w:tcPr>
            <w:tcW w:w="0" w:type="auto"/>
            <w:vAlign w:val="center"/>
            <w:hideMark/>
          </w:tcPr>
          <w:p w14:paraId="3233B9B4" w14:textId="77777777" w:rsidR="0095430C"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95430C" w14:paraId="62E9F7E3" w14:textId="77777777">
        <w:trPr>
          <w:divId w:val="1375348270"/>
          <w:tblCellSpacing w:w="15" w:type="dxa"/>
        </w:trPr>
        <w:tc>
          <w:tcPr>
            <w:tcW w:w="0" w:type="auto"/>
            <w:vAlign w:val="center"/>
            <w:hideMark/>
          </w:tcPr>
          <w:p w14:paraId="7F3F3D13" w14:textId="77777777" w:rsidR="0095430C" w:rsidRDefault="0095430C">
            <w:pPr>
              <w:rPr>
                <w:rFonts w:eastAsia="Times New Roman"/>
                <w:lang w:val="en-US"/>
              </w:rPr>
            </w:pPr>
          </w:p>
        </w:tc>
        <w:tc>
          <w:tcPr>
            <w:tcW w:w="0" w:type="auto"/>
            <w:vAlign w:val="center"/>
            <w:hideMark/>
          </w:tcPr>
          <w:p w14:paraId="3816EF60" w14:textId="77777777" w:rsidR="0095430C"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95430C" w14:paraId="100FE1B3" w14:textId="77777777">
        <w:trPr>
          <w:divId w:val="1375348270"/>
          <w:tblCellSpacing w:w="15" w:type="dxa"/>
        </w:trPr>
        <w:tc>
          <w:tcPr>
            <w:tcW w:w="0" w:type="auto"/>
            <w:vAlign w:val="center"/>
            <w:hideMark/>
          </w:tcPr>
          <w:p w14:paraId="44D79A47" w14:textId="77777777" w:rsidR="0095430C" w:rsidRDefault="0095430C">
            <w:pPr>
              <w:rPr>
                <w:rFonts w:eastAsia="Times New Roman"/>
                <w:lang w:val="en-US"/>
              </w:rPr>
            </w:pPr>
          </w:p>
        </w:tc>
        <w:tc>
          <w:tcPr>
            <w:tcW w:w="0" w:type="auto"/>
            <w:vAlign w:val="center"/>
            <w:hideMark/>
          </w:tcPr>
          <w:p w14:paraId="1E467554"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95430C" w14:paraId="1BBF9000" w14:textId="77777777">
        <w:trPr>
          <w:divId w:val="1375348270"/>
          <w:tblCellSpacing w:w="15" w:type="dxa"/>
        </w:trPr>
        <w:tc>
          <w:tcPr>
            <w:tcW w:w="0" w:type="auto"/>
            <w:vAlign w:val="center"/>
            <w:hideMark/>
          </w:tcPr>
          <w:p w14:paraId="4C523CC2" w14:textId="77777777" w:rsidR="0095430C" w:rsidRDefault="0095430C">
            <w:pPr>
              <w:rPr>
                <w:rFonts w:eastAsia="Times New Roman"/>
                <w:lang w:val="en-US"/>
              </w:rPr>
            </w:pPr>
          </w:p>
        </w:tc>
        <w:tc>
          <w:tcPr>
            <w:tcW w:w="0" w:type="auto"/>
            <w:vAlign w:val="center"/>
            <w:hideMark/>
          </w:tcPr>
          <w:p w14:paraId="09F1C92E" w14:textId="77777777" w:rsidR="0095430C"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95430C" w14:paraId="1DD1A9DA" w14:textId="77777777">
        <w:trPr>
          <w:divId w:val="1375348270"/>
          <w:tblCellSpacing w:w="15" w:type="dxa"/>
        </w:trPr>
        <w:tc>
          <w:tcPr>
            <w:tcW w:w="0" w:type="auto"/>
            <w:vAlign w:val="center"/>
            <w:hideMark/>
          </w:tcPr>
          <w:p w14:paraId="1F0422DF" w14:textId="77777777" w:rsidR="0095430C" w:rsidRDefault="0095430C">
            <w:pPr>
              <w:rPr>
                <w:rFonts w:eastAsia="Times New Roman"/>
                <w:lang w:val="en-US"/>
              </w:rPr>
            </w:pPr>
          </w:p>
        </w:tc>
        <w:tc>
          <w:tcPr>
            <w:tcW w:w="0" w:type="auto"/>
            <w:vAlign w:val="center"/>
            <w:hideMark/>
          </w:tcPr>
          <w:p w14:paraId="7CBA9ACD" w14:textId="77777777" w:rsidR="0095430C"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95430C" w14:paraId="5CEC46BF" w14:textId="77777777">
        <w:trPr>
          <w:divId w:val="1375348270"/>
          <w:tblCellSpacing w:w="15" w:type="dxa"/>
        </w:trPr>
        <w:tc>
          <w:tcPr>
            <w:tcW w:w="0" w:type="auto"/>
            <w:vAlign w:val="center"/>
            <w:hideMark/>
          </w:tcPr>
          <w:p w14:paraId="0F6DE1F2" w14:textId="77777777" w:rsidR="0095430C" w:rsidRDefault="0095430C">
            <w:pPr>
              <w:rPr>
                <w:rFonts w:eastAsia="Times New Roman"/>
                <w:lang w:val="en-US"/>
              </w:rPr>
            </w:pPr>
          </w:p>
        </w:tc>
        <w:tc>
          <w:tcPr>
            <w:tcW w:w="0" w:type="auto"/>
            <w:vAlign w:val="center"/>
            <w:hideMark/>
          </w:tcPr>
          <w:p w14:paraId="0581BAEA" w14:textId="77777777" w:rsidR="0095430C"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95430C" w14:paraId="2DF60184" w14:textId="77777777">
        <w:trPr>
          <w:divId w:val="1375348270"/>
          <w:tblCellSpacing w:w="15" w:type="dxa"/>
        </w:trPr>
        <w:tc>
          <w:tcPr>
            <w:tcW w:w="0" w:type="auto"/>
            <w:vAlign w:val="center"/>
            <w:hideMark/>
          </w:tcPr>
          <w:p w14:paraId="6F62FFE0" w14:textId="77777777" w:rsidR="0095430C" w:rsidRDefault="0095430C">
            <w:pPr>
              <w:rPr>
                <w:rFonts w:eastAsia="Times New Roman"/>
                <w:lang w:val="en-US"/>
              </w:rPr>
            </w:pPr>
          </w:p>
        </w:tc>
        <w:tc>
          <w:tcPr>
            <w:tcW w:w="0" w:type="auto"/>
            <w:vAlign w:val="center"/>
            <w:hideMark/>
          </w:tcPr>
          <w:p w14:paraId="43FF2332" w14:textId="77777777" w:rsidR="0095430C"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95430C" w14:paraId="0FDEEA20" w14:textId="77777777">
        <w:trPr>
          <w:divId w:val="1375348270"/>
          <w:tblCellSpacing w:w="15" w:type="dxa"/>
        </w:trPr>
        <w:tc>
          <w:tcPr>
            <w:tcW w:w="0" w:type="auto"/>
            <w:vAlign w:val="center"/>
            <w:hideMark/>
          </w:tcPr>
          <w:p w14:paraId="51A50250" w14:textId="77777777" w:rsidR="0095430C" w:rsidRDefault="0095430C">
            <w:pPr>
              <w:rPr>
                <w:rFonts w:eastAsia="Times New Roman"/>
                <w:lang w:val="en-US"/>
              </w:rPr>
            </w:pPr>
          </w:p>
        </w:tc>
        <w:tc>
          <w:tcPr>
            <w:tcW w:w="0" w:type="auto"/>
            <w:vAlign w:val="center"/>
            <w:hideMark/>
          </w:tcPr>
          <w:p w14:paraId="42569D57" w14:textId="77777777" w:rsidR="0095430C"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95430C" w14:paraId="21F933B1" w14:textId="77777777">
        <w:trPr>
          <w:divId w:val="1375348270"/>
          <w:tblCellSpacing w:w="15" w:type="dxa"/>
        </w:trPr>
        <w:tc>
          <w:tcPr>
            <w:tcW w:w="0" w:type="auto"/>
            <w:vAlign w:val="center"/>
            <w:hideMark/>
          </w:tcPr>
          <w:p w14:paraId="75C88718" w14:textId="77777777" w:rsidR="0095430C" w:rsidRDefault="0095430C">
            <w:pPr>
              <w:rPr>
                <w:rFonts w:eastAsia="Times New Roman"/>
                <w:lang w:val="en-US"/>
              </w:rPr>
            </w:pPr>
          </w:p>
        </w:tc>
        <w:tc>
          <w:tcPr>
            <w:tcW w:w="0" w:type="auto"/>
            <w:vAlign w:val="center"/>
            <w:hideMark/>
          </w:tcPr>
          <w:p w14:paraId="28F389C6" w14:textId="77777777" w:rsidR="0095430C"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95430C" w14:paraId="27041B13" w14:textId="77777777">
        <w:trPr>
          <w:divId w:val="1375348270"/>
          <w:tblCellSpacing w:w="15" w:type="dxa"/>
        </w:trPr>
        <w:tc>
          <w:tcPr>
            <w:tcW w:w="0" w:type="auto"/>
            <w:vAlign w:val="center"/>
            <w:hideMark/>
          </w:tcPr>
          <w:p w14:paraId="7040E111" w14:textId="77777777" w:rsidR="0095430C" w:rsidRDefault="0095430C">
            <w:pPr>
              <w:rPr>
                <w:rFonts w:eastAsia="Times New Roman"/>
                <w:lang w:val="en-US"/>
              </w:rPr>
            </w:pPr>
          </w:p>
        </w:tc>
        <w:tc>
          <w:tcPr>
            <w:tcW w:w="0" w:type="auto"/>
            <w:vAlign w:val="center"/>
            <w:hideMark/>
          </w:tcPr>
          <w:p w14:paraId="04074C3B" w14:textId="77777777" w:rsidR="0095430C"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95430C" w14:paraId="4C99861D" w14:textId="77777777">
        <w:trPr>
          <w:divId w:val="1375348270"/>
          <w:tblCellSpacing w:w="15" w:type="dxa"/>
        </w:trPr>
        <w:tc>
          <w:tcPr>
            <w:tcW w:w="0" w:type="auto"/>
            <w:vAlign w:val="center"/>
            <w:hideMark/>
          </w:tcPr>
          <w:p w14:paraId="638F5EBF" w14:textId="77777777" w:rsidR="0095430C" w:rsidRDefault="0095430C">
            <w:pPr>
              <w:rPr>
                <w:rFonts w:eastAsia="Times New Roman"/>
                <w:lang w:val="en-US"/>
              </w:rPr>
            </w:pPr>
          </w:p>
        </w:tc>
        <w:tc>
          <w:tcPr>
            <w:tcW w:w="0" w:type="auto"/>
            <w:vAlign w:val="center"/>
            <w:hideMark/>
          </w:tcPr>
          <w:p w14:paraId="0E32C418" w14:textId="77777777" w:rsidR="0095430C"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95430C" w14:paraId="47168C98" w14:textId="77777777">
        <w:trPr>
          <w:divId w:val="1375348270"/>
          <w:tblCellSpacing w:w="15" w:type="dxa"/>
        </w:trPr>
        <w:tc>
          <w:tcPr>
            <w:tcW w:w="0" w:type="auto"/>
            <w:vAlign w:val="center"/>
            <w:hideMark/>
          </w:tcPr>
          <w:p w14:paraId="38BAE59F" w14:textId="77777777" w:rsidR="0095430C" w:rsidRDefault="0095430C">
            <w:pPr>
              <w:rPr>
                <w:rFonts w:eastAsia="Times New Roman"/>
                <w:lang w:val="en-US"/>
              </w:rPr>
            </w:pPr>
          </w:p>
        </w:tc>
        <w:tc>
          <w:tcPr>
            <w:tcW w:w="0" w:type="auto"/>
            <w:vAlign w:val="center"/>
            <w:hideMark/>
          </w:tcPr>
          <w:p w14:paraId="7507CB7E" w14:textId="77777777" w:rsidR="0095430C"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95430C" w14:paraId="3AA0E339" w14:textId="77777777">
        <w:trPr>
          <w:divId w:val="1375348270"/>
          <w:tblCellSpacing w:w="15" w:type="dxa"/>
        </w:trPr>
        <w:tc>
          <w:tcPr>
            <w:tcW w:w="0" w:type="auto"/>
            <w:vAlign w:val="center"/>
            <w:hideMark/>
          </w:tcPr>
          <w:p w14:paraId="471C8BBE" w14:textId="77777777" w:rsidR="0095430C" w:rsidRDefault="0095430C">
            <w:pPr>
              <w:rPr>
                <w:rFonts w:eastAsia="Times New Roman"/>
                <w:lang w:val="en-US"/>
              </w:rPr>
            </w:pPr>
          </w:p>
        </w:tc>
        <w:tc>
          <w:tcPr>
            <w:tcW w:w="0" w:type="auto"/>
            <w:vAlign w:val="center"/>
            <w:hideMark/>
          </w:tcPr>
          <w:p w14:paraId="2D29E0C6" w14:textId="77777777" w:rsidR="0095430C"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95430C" w14:paraId="5C0FF98D" w14:textId="77777777">
        <w:trPr>
          <w:divId w:val="1375348270"/>
          <w:tblCellSpacing w:w="15" w:type="dxa"/>
        </w:trPr>
        <w:tc>
          <w:tcPr>
            <w:tcW w:w="0" w:type="auto"/>
            <w:vAlign w:val="center"/>
            <w:hideMark/>
          </w:tcPr>
          <w:p w14:paraId="4939CCA3" w14:textId="77777777" w:rsidR="0095430C" w:rsidRDefault="0095430C">
            <w:pPr>
              <w:rPr>
                <w:rFonts w:eastAsia="Times New Roman"/>
                <w:lang w:val="en-US"/>
              </w:rPr>
            </w:pPr>
          </w:p>
        </w:tc>
        <w:tc>
          <w:tcPr>
            <w:tcW w:w="0" w:type="auto"/>
            <w:vAlign w:val="center"/>
            <w:hideMark/>
          </w:tcPr>
          <w:p w14:paraId="496C5544" w14:textId="77777777" w:rsidR="0095430C"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w:t>
            </w:r>
            <w:r>
              <w:rPr>
                <w:rFonts w:eastAsia="Times New Roman"/>
                <w:lang w:val="en-US"/>
              </w:rPr>
              <w:lastRenderedPageBreak/>
              <w:t xml:space="preserve">server implementation to determine compliance against the FHIR specification. </w:t>
            </w:r>
          </w:p>
        </w:tc>
      </w:tr>
      <w:tr w:rsidR="0095430C" w14:paraId="22D1033C" w14:textId="77777777">
        <w:trPr>
          <w:divId w:val="1375348270"/>
          <w:tblCellSpacing w:w="15" w:type="dxa"/>
        </w:trPr>
        <w:tc>
          <w:tcPr>
            <w:tcW w:w="0" w:type="auto"/>
            <w:vAlign w:val="center"/>
            <w:hideMark/>
          </w:tcPr>
          <w:p w14:paraId="6BE58CFB" w14:textId="77777777" w:rsidR="0095430C" w:rsidRDefault="0095430C">
            <w:pPr>
              <w:rPr>
                <w:rFonts w:eastAsia="Times New Roman"/>
                <w:lang w:val="en-US"/>
              </w:rPr>
            </w:pPr>
          </w:p>
        </w:tc>
        <w:tc>
          <w:tcPr>
            <w:tcW w:w="0" w:type="auto"/>
            <w:vAlign w:val="center"/>
            <w:hideMark/>
          </w:tcPr>
          <w:p w14:paraId="605E7590" w14:textId="77777777" w:rsidR="0095430C"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95430C" w14:paraId="242155B5" w14:textId="77777777">
        <w:trPr>
          <w:divId w:val="1375348270"/>
          <w:tblCellSpacing w:w="15" w:type="dxa"/>
        </w:trPr>
        <w:tc>
          <w:tcPr>
            <w:tcW w:w="0" w:type="auto"/>
            <w:vAlign w:val="center"/>
            <w:hideMark/>
          </w:tcPr>
          <w:p w14:paraId="4775DA2E" w14:textId="77777777" w:rsidR="0095430C" w:rsidRDefault="0095430C">
            <w:pPr>
              <w:rPr>
                <w:rFonts w:eastAsia="Times New Roman"/>
                <w:lang w:val="en-US"/>
              </w:rPr>
            </w:pPr>
          </w:p>
        </w:tc>
        <w:tc>
          <w:tcPr>
            <w:tcW w:w="0" w:type="auto"/>
            <w:vAlign w:val="center"/>
            <w:hideMark/>
          </w:tcPr>
          <w:p w14:paraId="0F3FF832" w14:textId="77777777" w:rsidR="0095430C"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14:paraId="2DE1B56E" w14:textId="77777777" w:rsidR="0095430C"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C9DC00" w14:textId="77777777">
        <w:trPr>
          <w:divId w:val="1375348270"/>
          <w:tblCellSpacing w:w="15" w:type="dxa"/>
        </w:trPr>
        <w:tc>
          <w:tcPr>
            <w:tcW w:w="0" w:type="auto"/>
            <w:vAlign w:val="center"/>
            <w:hideMark/>
          </w:tcPr>
          <w:p w14:paraId="46FA0B0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863C74" w14:textId="77777777" w:rsidR="0095430C" w:rsidRDefault="005B11EB">
            <w:pPr>
              <w:rPr>
                <w:rFonts w:eastAsia="Times New Roman"/>
                <w:lang w:val="en-US"/>
              </w:rPr>
            </w:pPr>
            <w:r>
              <w:rPr>
                <w:rFonts w:eastAsia="Times New Roman"/>
                <w:lang w:val="en-US"/>
              </w:rPr>
              <w:t xml:space="preserve">ResourceValidationMode (Resource Validation Mode) </w:t>
            </w:r>
          </w:p>
        </w:tc>
      </w:tr>
      <w:tr w:rsidR="0095430C" w14:paraId="62F9D0AA" w14:textId="77777777">
        <w:trPr>
          <w:divId w:val="1375348270"/>
          <w:tblCellSpacing w:w="15" w:type="dxa"/>
        </w:trPr>
        <w:tc>
          <w:tcPr>
            <w:tcW w:w="0" w:type="auto"/>
            <w:vAlign w:val="center"/>
            <w:hideMark/>
          </w:tcPr>
          <w:p w14:paraId="7C09A5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295DA2" w14:textId="77777777" w:rsidR="0095430C" w:rsidRDefault="005B11EB">
            <w:pPr>
              <w:rPr>
                <w:rFonts w:eastAsia="Times New Roman"/>
                <w:lang w:val="en-US"/>
              </w:rPr>
            </w:pPr>
            <w:r>
              <w:rPr>
                <w:rFonts w:eastAsia="Times New Roman"/>
                <w:lang w:val="en-US"/>
              </w:rPr>
              <w:t>Codes indicating the type of validation to perform</w:t>
            </w:r>
          </w:p>
        </w:tc>
      </w:tr>
      <w:tr w:rsidR="0095430C" w14:paraId="1EF37056" w14:textId="77777777">
        <w:trPr>
          <w:divId w:val="1375348270"/>
          <w:tblCellSpacing w:w="15" w:type="dxa"/>
        </w:trPr>
        <w:tc>
          <w:tcPr>
            <w:tcW w:w="0" w:type="auto"/>
            <w:vAlign w:val="center"/>
            <w:hideMark/>
          </w:tcPr>
          <w:p w14:paraId="24C6E82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DC58E5D" w14:textId="77777777" w:rsidR="0095430C"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95430C" w14:paraId="2089CAE0" w14:textId="77777777">
        <w:trPr>
          <w:divId w:val="1375348270"/>
          <w:tblCellSpacing w:w="15" w:type="dxa"/>
        </w:trPr>
        <w:tc>
          <w:tcPr>
            <w:tcW w:w="0" w:type="auto"/>
            <w:vAlign w:val="center"/>
            <w:hideMark/>
          </w:tcPr>
          <w:p w14:paraId="7C29521B" w14:textId="77777777" w:rsidR="0095430C" w:rsidRDefault="0095430C">
            <w:pPr>
              <w:rPr>
                <w:rFonts w:eastAsia="Times New Roman"/>
                <w:lang w:val="en-US"/>
              </w:rPr>
            </w:pPr>
          </w:p>
        </w:tc>
        <w:tc>
          <w:tcPr>
            <w:tcW w:w="0" w:type="auto"/>
            <w:vAlign w:val="center"/>
            <w:hideMark/>
          </w:tcPr>
          <w:p w14:paraId="583FBEDB" w14:textId="77777777" w:rsidR="0095430C"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95430C" w14:paraId="6BE1E788" w14:textId="77777777">
        <w:trPr>
          <w:divId w:val="1375348270"/>
          <w:tblCellSpacing w:w="15" w:type="dxa"/>
        </w:trPr>
        <w:tc>
          <w:tcPr>
            <w:tcW w:w="0" w:type="auto"/>
            <w:vAlign w:val="center"/>
            <w:hideMark/>
          </w:tcPr>
          <w:p w14:paraId="6138BBC1" w14:textId="77777777" w:rsidR="0095430C" w:rsidRDefault="0095430C">
            <w:pPr>
              <w:rPr>
                <w:rFonts w:eastAsia="Times New Roman"/>
                <w:lang w:val="en-US"/>
              </w:rPr>
            </w:pPr>
          </w:p>
        </w:tc>
        <w:tc>
          <w:tcPr>
            <w:tcW w:w="0" w:type="auto"/>
            <w:vAlign w:val="center"/>
            <w:hideMark/>
          </w:tcPr>
          <w:p w14:paraId="5887C6C9" w14:textId="77777777" w:rsidR="0095430C"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14:paraId="547C366E" w14:textId="77777777" w:rsidR="0095430C"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124885" w14:textId="77777777">
        <w:trPr>
          <w:divId w:val="1375348270"/>
          <w:tblCellSpacing w:w="15" w:type="dxa"/>
        </w:trPr>
        <w:tc>
          <w:tcPr>
            <w:tcW w:w="0" w:type="auto"/>
            <w:vAlign w:val="center"/>
            <w:hideMark/>
          </w:tcPr>
          <w:p w14:paraId="3C40F4B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F84F98" w14:textId="77777777" w:rsidR="0095430C" w:rsidRDefault="005B11EB">
            <w:pPr>
              <w:rPr>
                <w:rFonts w:eastAsia="Times New Roman"/>
                <w:lang w:val="en-US"/>
              </w:rPr>
            </w:pPr>
            <w:r>
              <w:rPr>
                <w:rFonts w:eastAsia="Times New Roman"/>
                <w:lang w:val="en-US"/>
              </w:rPr>
              <w:t xml:space="preserve">ResourceVersionPolicy (Resource Version Policy) </w:t>
            </w:r>
          </w:p>
        </w:tc>
      </w:tr>
      <w:tr w:rsidR="0095430C" w14:paraId="7FA958BD" w14:textId="77777777">
        <w:trPr>
          <w:divId w:val="1375348270"/>
          <w:tblCellSpacing w:w="15" w:type="dxa"/>
        </w:trPr>
        <w:tc>
          <w:tcPr>
            <w:tcW w:w="0" w:type="auto"/>
            <w:vAlign w:val="center"/>
            <w:hideMark/>
          </w:tcPr>
          <w:p w14:paraId="7774E90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1CEC7D" w14:textId="77777777" w:rsidR="0095430C" w:rsidRDefault="005B11EB">
            <w:pPr>
              <w:rPr>
                <w:rFonts w:eastAsia="Times New Roman"/>
                <w:lang w:val="en-US"/>
              </w:rPr>
            </w:pPr>
            <w:r>
              <w:rPr>
                <w:rFonts w:eastAsia="Times New Roman"/>
                <w:lang w:val="en-US"/>
              </w:rPr>
              <w:t>How the system supports versioning for a resource</w:t>
            </w:r>
          </w:p>
        </w:tc>
      </w:tr>
      <w:tr w:rsidR="0095430C" w14:paraId="5D8AE5DE" w14:textId="77777777">
        <w:trPr>
          <w:divId w:val="1375348270"/>
          <w:tblCellSpacing w:w="15" w:type="dxa"/>
        </w:trPr>
        <w:tc>
          <w:tcPr>
            <w:tcW w:w="0" w:type="auto"/>
            <w:vAlign w:val="center"/>
            <w:hideMark/>
          </w:tcPr>
          <w:p w14:paraId="1EBE48F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02F558" w14:textId="77777777" w:rsidR="0095430C"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95430C" w14:paraId="0CFCB5AF" w14:textId="77777777">
        <w:trPr>
          <w:divId w:val="1375348270"/>
          <w:tblCellSpacing w:w="15" w:type="dxa"/>
        </w:trPr>
        <w:tc>
          <w:tcPr>
            <w:tcW w:w="0" w:type="auto"/>
            <w:vAlign w:val="center"/>
            <w:hideMark/>
          </w:tcPr>
          <w:p w14:paraId="34A158A1" w14:textId="77777777" w:rsidR="0095430C" w:rsidRDefault="0095430C">
            <w:pPr>
              <w:rPr>
                <w:rFonts w:eastAsia="Times New Roman"/>
                <w:lang w:val="en-US"/>
              </w:rPr>
            </w:pPr>
          </w:p>
        </w:tc>
        <w:tc>
          <w:tcPr>
            <w:tcW w:w="0" w:type="auto"/>
            <w:vAlign w:val="center"/>
            <w:hideMark/>
          </w:tcPr>
          <w:p w14:paraId="2CD1F04E" w14:textId="77777777" w:rsidR="0095430C"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95430C" w14:paraId="51C43A50" w14:textId="77777777">
        <w:trPr>
          <w:divId w:val="1375348270"/>
          <w:tblCellSpacing w:w="15" w:type="dxa"/>
        </w:trPr>
        <w:tc>
          <w:tcPr>
            <w:tcW w:w="0" w:type="auto"/>
            <w:vAlign w:val="center"/>
            <w:hideMark/>
          </w:tcPr>
          <w:p w14:paraId="55D2A9C7" w14:textId="77777777" w:rsidR="0095430C" w:rsidRDefault="0095430C">
            <w:pPr>
              <w:rPr>
                <w:rFonts w:eastAsia="Times New Roman"/>
                <w:lang w:val="en-US"/>
              </w:rPr>
            </w:pPr>
          </w:p>
        </w:tc>
        <w:tc>
          <w:tcPr>
            <w:tcW w:w="0" w:type="auto"/>
            <w:vAlign w:val="center"/>
            <w:hideMark/>
          </w:tcPr>
          <w:p w14:paraId="0DC821C5" w14:textId="77777777" w:rsidR="0095430C"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14:paraId="6FFDEE4B" w14:textId="77777777" w:rsidR="0095430C"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F88E88" w14:textId="77777777">
        <w:trPr>
          <w:divId w:val="1375348270"/>
          <w:tblCellSpacing w:w="15" w:type="dxa"/>
        </w:trPr>
        <w:tc>
          <w:tcPr>
            <w:tcW w:w="0" w:type="auto"/>
            <w:vAlign w:val="center"/>
            <w:hideMark/>
          </w:tcPr>
          <w:p w14:paraId="7BABAE4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49BD87" w14:textId="77777777" w:rsidR="0095430C" w:rsidRDefault="005B11EB">
            <w:pPr>
              <w:rPr>
                <w:rFonts w:eastAsia="Times New Roman"/>
                <w:lang w:val="en-US"/>
              </w:rPr>
            </w:pPr>
            <w:r>
              <w:rPr>
                <w:rFonts w:eastAsia="Times New Roman"/>
                <w:lang w:val="en-US"/>
              </w:rPr>
              <w:t xml:space="preserve">ResponseType (Response Type) </w:t>
            </w:r>
          </w:p>
        </w:tc>
      </w:tr>
      <w:tr w:rsidR="0095430C" w14:paraId="2B4180DE" w14:textId="77777777">
        <w:trPr>
          <w:divId w:val="1375348270"/>
          <w:tblCellSpacing w:w="15" w:type="dxa"/>
        </w:trPr>
        <w:tc>
          <w:tcPr>
            <w:tcW w:w="0" w:type="auto"/>
            <w:vAlign w:val="center"/>
            <w:hideMark/>
          </w:tcPr>
          <w:p w14:paraId="2980AA8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1A126B" w14:textId="77777777" w:rsidR="0095430C" w:rsidRDefault="005B11EB">
            <w:pPr>
              <w:rPr>
                <w:rFonts w:eastAsia="Times New Roman"/>
                <w:lang w:val="en-US"/>
              </w:rPr>
            </w:pPr>
            <w:r>
              <w:rPr>
                <w:rFonts w:eastAsia="Times New Roman"/>
                <w:lang w:val="en-US"/>
              </w:rPr>
              <w:t>The kind of response to a message</w:t>
            </w:r>
          </w:p>
        </w:tc>
      </w:tr>
      <w:tr w:rsidR="0095430C" w14:paraId="6494D1B2" w14:textId="77777777">
        <w:trPr>
          <w:divId w:val="1375348270"/>
          <w:tblCellSpacing w:w="15" w:type="dxa"/>
        </w:trPr>
        <w:tc>
          <w:tcPr>
            <w:tcW w:w="0" w:type="auto"/>
            <w:vAlign w:val="center"/>
            <w:hideMark/>
          </w:tcPr>
          <w:p w14:paraId="0AF991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33C8A5D" w14:textId="77777777" w:rsidR="0095430C"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95430C" w14:paraId="64E66F91" w14:textId="77777777">
        <w:trPr>
          <w:divId w:val="1375348270"/>
          <w:tblCellSpacing w:w="15" w:type="dxa"/>
        </w:trPr>
        <w:tc>
          <w:tcPr>
            <w:tcW w:w="0" w:type="auto"/>
            <w:vAlign w:val="center"/>
            <w:hideMark/>
          </w:tcPr>
          <w:p w14:paraId="3C3D978B" w14:textId="77777777" w:rsidR="0095430C" w:rsidRDefault="0095430C">
            <w:pPr>
              <w:rPr>
                <w:rFonts w:eastAsia="Times New Roman"/>
                <w:lang w:val="en-US"/>
              </w:rPr>
            </w:pPr>
          </w:p>
        </w:tc>
        <w:tc>
          <w:tcPr>
            <w:tcW w:w="0" w:type="auto"/>
            <w:vAlign w:val="center"/>
            <w:hideMark/>
          </w:tcPr>
          <w:p w14:paraId="21EB8F55" w14:textId="77777777" w:rsidR="0095430C"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95430C" w14:paraId="0DE4556F" w14:textId="77777777">
        <w:trPr>
          <w:divId w:val="1375348270"/>
          <w:tblCellSpacing w:w="15" w:type="dxa"/>
        </w:trPr>
        <w:tc>
          <w:tcPr>
            <w:tcW w:w="0" w:type="auto"/>
            <w:vAlign w:val="center"/>
            <w:hideMark/>
          </w:tcPr>
          <w:p w14:paraId="7752F6A6" w14:textId="77777777" w:rsidR="0095430C" w:rsidRDefault="0095430C">
            <w:pPr>
              <w:rPr>
                <w:rFonts w:eastAsia="Times New Roman"/>
                <w:lang w:val="en-US"/>
              </w:rPr>
            </w:pPr>
          </w:p>
        </w:tc>
        <w:tc>
          <w:tcPr>
            <w:tcW w:w="0" w:type="auto"/>
            <w:vAlign w:val="center"/>
            <w:hideMark/>
          </w:tcPr>
          <w:p w14:paraId="44CD2A80" w14:textId="77777777" w:rsidR="0095430C"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14:paraId="0BAE2A24" w14:textId="77777777" w:rsidR="0095430C"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5"/>
      </w:tblGrid>
      <w:tr w:rsidR="0095430C" w14:paraId="44FA8356" w14:textId="77777777">
        <w:trPr>
          <w:divId w:val="1375348270"/>
          <w:tblCellSpacing w:w="15" w:type="dxa"/>
        </w:trPr>
        <w:tc>
          <w:tcPr>
            <w:tcW w:w="0" w:type="auto"/>
            <w:vAlign w:val="center"/>
            <w:hideMark/>
          </w:tcPr>
          <w:p w14:paraId="33935E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8A054F" w14:textId="77777777" w:rsidR="0095430C" w:rsidRDefault="005B11EB">
            <w:pPr>
              <w:rPr>
                <w:rFonts w:eastAsia="Times New Roman"/>
                <w:lang w:val="en-US"/>
              </w:rPr>
            </w:pPr>
            <w:r>
              <w:rPr>
                <w:rFonts w:eastAsia="Times New Roman"/>
                <w:lang w:val="en-US"/>
              </w:rPr>
              <w:t xml:space="preserve">RestfulConformanceMode (Restful Conformance Mode) </w:t>
            </w:r>
          </w:p>
        </w:tc>
      </w:tr>
      <w:tr w:rsidR="0095430C" w14:paraId="702B1829" w14:textId="77777777">
        <w:trPr>
          <w:divId w:val="1375348270"/>
          <w:tblCellSpacing w:w="15" w:type="dxa"/>
        </w:trPr>
        <w:tc>
          <w:tcPr>
            <w:tcW w:w="0" w:type="auto"/>
            <w:vAlign w:val="center"/>
            <w:hideMark/>
          </w:tcPr>
          <w:p w14:paraId="598D59B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B7119B" w14:textId="77777777" w:rsidR="0095430C" w:rsidRDefault="005B11EB">
            <w:pPr>
              <w:rPr>
                <w:rFonts w:eastAsia="Times New Roman"/>
                <w:lang w:val="en-US"/>
              </w:rPr>
            </w:pPr>
            <w:r>
              <w:rPr>
                <w:rFonts w:eastAsia="Times New Roman"/>
                <w:lang w:val="en-US"/>
              </w:rPr>
              <w:t>The mode of a RESTful conformance statement</w:t>
            </w:r>
          </w:p>
        </w:tc>
      </w:tr>
      <w:tr w:rsidR="0095430C" w14:paraId="4030B24D" w14:textId="77777777">
        <w:trPr>
          <w:divId w:val="1375348270"/>
          <w:tblCellSpacing w:w="15" w:type="dxa"/>
        </w:trPr>
        <w:tc>
          <w:tcPr>
            <w:tcW w:w="0" w:type="auto"/>
            <w:vAlign w:val="center"/>
            <w:hideMark/>
          </w:tcPr>
          <w:p w14:paraId="404AC7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C97F98" w14:textId="77777777" w:rsidR="0095430C"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95430C" w14:paraId="6F0387D6" w14:textId="77777777">
        <w:trPr>
          <w:divId w:val="1375348270"/>
          <w:tblCellSpacing w:w="15" w:type="dxa"/>
        </w:trPr>
        <w:tc>
          <w:tcPr>
            <w:tcW w:w="0" w:type="auto"/>
            <w:vAlign w:val="center"/>
            <w:hideMark/>
          </w:tcPr>
          <w:p w14:paraId="273503C6" w14:textId="77777777" w:rsidR="0095430C" w:rsidRDefault="0095430C">
            <w:pPr>
              <w:rPr>
                <w:rFonts w:eastAsia="Times New Roman"/>
                <w:lang w:val="en-US"/>
              </w:rPr>
            </w:pPr>
          </w:p>
        </w:tc>
        <w:tc>
          <w:tcPr>
            <w:tcW w:w="0" w:type="auto"/>
            <w:vAlign w:val="center"/>
            <w:hideMark/>
          </w:tcPr>
          <w:p w14:paraId="37DE8791" w14:textId="77777777" w:rsidR="0095430C"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14:paraId="757F057D" w14:textId="77777777" w:rsidR="0095430C"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7FD8082" w14:textId="77777777">
        <w:trPr>
          <w:divId w:val="1375348270"/>
          <w:tblCellSpacing w:w="15" w:type="dxa"/>
        </w:trPr>
        <w:tc>
          <w:tcPr>
            <w:tcW w:w="0" w:type="auto"/>
            <w:vAlign w:val="center"/>
            <w:hideMark/>
          </w:tcPr>
          <w:p w14:paraId="25028A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7D38EB" w14:textId="77777777" w:rsidR="0095430C" w:rsidRDefault="005B11EB">
            <w:pPr>
              <w:rPr>
                <w:rFonts w:eastAsia="Times New Roman"/>
                <w:lang w:val="en-US"/>
              </w:rPr>
            </w:pPr>
            <w:r>
              <w:rPr>
                <w:rFonts w:eastAsia="Times New Roman"/>
                <w:lang w:val="en-US"/>
              </w:rPr>
              <w:t xml:space="preserve">RestfulSecurityService (Restful Security Service) </w:t>
            </w:r>
          </w:p>
        </w:tc>
      </w:tr>
      <w:tr w:rsidR="0095430C" w14:paraId="46199C5E" w14:textId="77777777">
        <w:trPr>
          <w:divId w:val="1375348270"/>
          <w:tblCellSpacing w:w="15" w:type="dxa"/>
        </w:trPr>
        <w:tc>
          <w:tcPr>
            <w:tcW w:w="0" w:type="auto"/>
            <w:vAlign w:val="center"/>
            <w:hideMark/>
          </w:tcPr>
          <w:p w14:paraId="5338063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536A16" w14:textId="77777777" w:rsidR="0095430C" w:rsidRDefault="005B11EB">
            <w:pPr>
              <w:rPr>
                <w:rFonts w:eastAsia="Times New Roman"/>
                <w:lang w:val="en-US"/>
              </w:rPr>
            </w:pPr>
            <w:r>
              <w:rPr>
                <w:rFonts w:eastAsia="Times New Roman"/>
                <w:lang w:val="en-US"/>
              </w:rPr>
              <w:t>Types of security services used with FHIR</w:t>
            </w:r>
          </w:p>
        </w:tc>
      </w:tr>
      <w:tr w:rsidR="0095430C" w14:paraId="17BEFBBD" w14:textId="77777777">
        <w:trPr>
          <w:divId w:val="1375348270"/>
          <w:tblCellSpacing w:w="15" w:type="dxa"/>
        </w:trPr>
        <w:tc>
          <w:tcPr>
            <w:tcW w:w="0" w:type="auto"/>
            <w:vAlign w:val="center"/>
            <w:hideMark/>
          </w:tcPr>
          <w:p w14:paraId="5F909B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B74AD7" w14:textId="77777777" w:rsidR="0095430C"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95430C" w14:paraId="3AF3A46A" w14:textId="77777777">
        <w:trPr>
          <w:divId w:val="1375348270"/>
          <w:tblCellSpacing w:w="15" w:type="dxa"/>
        </w:trPr>
        <w:tc>
          <w:tcPr>
            <w:tcW w:w="0" w:type="auto"/>
            <w:vAlign w:val="center"/>
            <w:hideMark/>
          </w:tcPr>
          <w:p w14:paraId="14CC4F24" w14:textId="77777777" w:rsidR="0095430C" w:rsidRDefault="0095430C">
            <w:pPr>
              <w:rPr>
                <w:rFonts w:eastAsia="Times New Roman"/>
                <w:lang w:val="en-US"/>
              </w:rPr>
            </w:pPr>
          </w:p>
        </w:tc>
        <w:tc>
          <w:tcPr>
            <w:tcW w:w="0" w:type="auto"/>
            <w:vAlign w:val="center"/>
            <w:hideMark/>
          </w:tcPr>
          <w:p w14:paraId="7D04C482" w14:textId="77777777" w:rsidR="0095430C"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95430C" w14:paraId="38D58AF1" w14:textId="77777777">
        <w:trPr>
          <w:divId w:val="1375348270"/>
          <w:tblCellSpacing w:w="15" w:type="dxa"/>
        </w:trPr>
        <w:tc>
          <w:tcPr>
            <w:tcW w:w="0" w:type="auto"/>
            <w:vAlign w:val="center"/>
            <w:hideMark/>
          </w:tcPr>
          <w:p w14:paraId="2FF753A5" w14:textId="77777777" w:rsidR="0095430C" w:rsidRDefault="0095430C">
            <w:pPr>
              <w:rPr>
                <w:rFonts w:eastAsia="Times New Roman"/>
                <w:lang w:val="en-US"/>
              </w:rPr>
            </w:pPr>
          </w:p>
        </w:tc>
        <w:tc>
          <w:tcPr>
            <w:tcW w:w="0" w:type="auto"/>
            <w:vAlign w:val="center"/>
            <w:hideMark/>
          </w:tcPr>
          <w:p w14:paraId="3E50B250" w14:textId="77777777" w:rsidR="0095430C"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95430C" w14:paraId="0B64335C" w14:textId="77777777">
        <w:trPr>
          <w:divId w:val="1375348270"/>
          <w:tblCellSpacing w:w="15" w:type="dxa"/>
        </w:trPr>
        <w:tc>
          <w:tcPr>
            <w:tcW w:w="0" w:type="auto"/>
            <w:vAlign w:val="center"/>
            <w:hideMark/>
          </w:tcPr>
          <w:p w14:paraId="73401E42" w14:textId="77777777" w:rsidR="0095430C" w:rsidRDefault="0095430C">
            <w:pPr>
              <w:rPr>
                <w:rFonts w:eastAsia="Times New Roman"/>
                <w:lang w:val="en-US"/>
              </w:rPr>
            </w:pPr>
          </w:p>
        </w:tc>
        <w:tc>
          <w:tcPr>
            <w:tcW w:w="0" w:type="auto"/>
            <w:vAlign w:val="center"/>
            <w:hideMark/>
          </w:tcPr>
          <w:p w14:paraId="7DD5BA97" w14:textId="77777777" w:rsidR="0095430C"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95430C" w14:paraId="1BDA9D99" w14:textId="77777777">
        <w:trPr>
          <w:divId w:val="1375348270"/>
          <w:tblCellSpacing w:w="15" w:type="dxa"/>
        </w:trPr>
        <w:tc>
          <w:tcPr>
            <w:tcW w:w="0" w:type="auto"/>
            <w:vAlign w:val="center"/>
            <w:hideMark/>
          </w:tcPr>
          <w:p w14:paraId="1E1317AE" w14:textId="77777777" w:rsidR="0095430C" w:rsidRDefault="0095430C">
            <w:pPr>
              <w:rPr>
                <w:rFonts w:eastAsia="Times New Roman"/>
                <w:lang w:val="en-US"/>
              </w:rPr>
            </w:pPr>
          </w:p>
        </w:tc>
        <w:tc>
          <w:tcPr>
            <w:tcW w:w="0" w:type="auto"/>
            <w:vAlign w:val="center"/>
            <w:hideMark/>
          </w:tcPr>
          <w:p w14:paraId="5D803E15" w14:textId="77777777" w:rsidR="0095430C"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95430C" w14:paraId="619C783C" w14:textId="77777777">
        <w:trPr>
          <w:divId w:val="1375348270"/>
          <w:tblCellSpacing w:w="15" w:type="dxa"/>
        </w:trPr>
        <w:tc>
          <w:tcPr>
            <w:tcW w:w="0" w:type="auto"/>
            <w:vAlign w:val="center"/>
            <w:hideMark/>
          </w:tcPr>
          <w:p w14:paraId="2CDCB4A0" w14:textId="77777777" w:rsidR="0095430C" w:rsidRDefault="0095430C">
            <w:pPr>
              <w:rPr>
                <w:rFonts w:eastAsia="Times New Roman"/>
                <w:lang w:val="en-US"/>
              </w:rPr>
            </w:pPr>
          </w:p>
        </w:tc>
        <w:tc>
          <w:tcPr>
            <w:tcW w:w="0" w:type="auto"/>
            <w:vAlign w:val="center"/>
            <w:hideMark/>
          </w:tcPr>
          <w:p w14:paraId="2A0A20E3" w14:textId="77777777" w:rsidR="0095430C"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14:paraId="4ABD727C" w14:textId="77777777" w:rsidR="0095430C"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FC4A97C" w14:textId="77777777">
        <w:trPr>
          <w:divId w:val="1375348270"/>
          <w:tblCellSpacing w:w="15" w:type="dxa"/>
        </w:trPr>
        <w:tc>
          <w:tcPr>
            <w:tcW w:w="0" w:type="auto"/>
            <w:vAlign w:val="center"/>
            <w:hideMark/>
          </w:tcPr>
          <w:p w14:paraId="60DDCC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0D42B3" w14:textId="77777777" w:rsidR="0095430C" w:rsidRDefault="005B11EB">
            <w:pPr>
              <w:rPr>
                <w:rFonts w:eastAsia="Times New Roman"/>
                <w:lang w:val="en-US"/>
              </w:rPr>
            </w:pPr>
            <w:r>
              <w:rPr>
                <w:rFonts w:eastAsia="Times New Roman"/>
                <w:lang w:val="en-US"/>
              </w:rPr>
              <w:t xml:space="preserve">SearchEntryMode (Search Entry Mode) </w:t>
            </w:r>
          </w:p>
        </w:tc>
      </w:tr>
      <w:tr w:rsidR="0095430C" w14:paraId="0BCDC4E8" w14:textId="77777777">
        <w:trPr>
          <w:divId w:val="1375348270"/>
          <w:tblCellSpacing w:w="15" w:type="dxa"/>
        </w:trPr>
        <w:tc>
          <w:tcPr>
            <w:tcW w:w="0" w:type="auto"/>
            <w:vAlign w:val="center"/>
            <w:hideMark/>
          </w:tcPr>
          <w:p w14:paraId="66A6FFC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FAFF16E" w14:textId="77777777" w:rsidR="0095430C"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95430C" w14:paraId="5168D0D9" w14:textId="77777777">
        <w:trPr>
          <w:divId w:val="1375348270"/>
          <w:tblCellSpacing w:w="15" w:type="dxa"/>
        </w:trPr>
        <w:tc>
          <w:tcPr>
            <w:tcW w:w="0" w:type="auto"/>
            <w:vAlign w:val="center"/>
            <w:hideMark/>
          </w:tcPr>
          <w:p w14:paraId="7007B7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20EE74" w14:textId="77777777" w:rsidR="0095430C"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95430C" w14:paraId="6B3D4AEE" w14:textId="77777777">
        <w:trPr>
          <w:divId w:val="1375348270"/>
          <w:tblCellSpacing w:w="15" w:type="dxa"/>
        </w:trPr>
        <w:tc>
          <w:tcPr>
            <w:tcW w:w="0" w:type="auto"/>
            <w:vAlign w:val="center"/>
            <w:hideMark/>
          </w:tcPr>
          <w:p w14:paraId="3D2106A6" w14:textId="77777777" w:rsidR="0095430C" w:rsidRDefault="0095430C">
            <w:pPr>
              <w:rPr>
                <w:rFonts w:eastAsia="Times New Roman"/>
                <w:lang w:val="en-US"/>
              </w:rPr>
            </w:pPr>
          </w:p>
        </w:tc>
        <w:tc>
          <w:tcPr>
            <w:tcW w:w="0" w:type="auto"/>
            <w:vAlign w:val="center"/>
            <w:hideMark/>
          </w:tcPr>
          <w:p w14:paraId="3708E4C6" w14:textId="77777777" w:rsidR="0095430C"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95430C" w14:paraId="08DADC4E" w14:textId="77777777">
        <w:trPr>
          <w:divId w:val="1375348270"/>
          <w:tblCellSpacing w:w="15" w:type="dxa"/>
        </w:trPr>
        <w:tc>
          <w:tcPr>
            <w:tcW w:w="0" w:type="auto"/>
            <w:vAlign w:val="center"/>
            <w:hideMark/>
          </w:tcPr>
          <w:p w14:paraId="297085D9" w14:textId="77777777" w:rsidR="0095430C" w:rsidRDefault="0095430C">
            <w:pPr>
              <w:rPr>
                <w:rFonts w:eastAsia="Times New Roman"/>
                <w:lang w:val="en-US"/>
              </w:rPr>
            </w:pPr>
          </w:p>
        </w:tc>
        <w:tc>
          <w:tcPr>
            <w:tcW w:w="0" w:type="auto"/>
            <w:vAlign w:val="center"/>
            <w:hideMark/>
          </w:tcPr>
          <w:p w14:paraId="5CCB9332" w14:textId="77777777" w:rsidR="0095430C"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14:paraId="4F424878" w14:textId="77777777" w:rsidR="0095430C"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0C96CA" w14:textId="77777777">
        <w:trPr>
          <w:divId w:val="1375348270"/>
          <w:tblCellSpacing w:w="15" w:type="dxa"/>
        </w:trPr>
        <w:tc>
          <w:tcPr>
            <w:tcW w:w="0" w:type="auto"/>
            <w:vAlign w:val="center"/>
            <w:hideMark/>
          </w:tcPr>
          <w:p w14:paraId="3CE2FCE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0D3DE6" w14:textId="77777777" w:rsidR="0095430C" w:rsidRDefault="005B11EB">
            <w:pPr>
              <w:rPr>
                <w:rFonts w:eastAsia="Times New Roman"/>
                <w:lang w:val="en-US"/>
              </w:rPr>
            </w:pPr>
            <w:r>
              <w:rPr>
                <w:rFonts w:eastAsia="Times New Roman"/>
                <w:lang w:val="en-US"/>
              </w:rPr>
              <w:t xml:space="preserve">SearchModifierCode (Search Modifier Code) </w:t>
            </w:r>
          </w:p>
        </w:tc>
      </w:tr>
      <w:tr w:rsidR="0095430C" w14:paraId="3FD3F813" w14:textId="77777777">
        <w:trPr>
          <w:divId w:val="1375348270"/>
          <w:tblCellSpacing w:w="15" w:type="dxa"/>
        </w:trPr>
        <w:tc>
          <w:tcPr>
            <w:tcW w:w="0" w:type="auto"/>
            <w:vAlign w:val="center"/>
            <w:hideMark/>
          </w:tcPr>
          <w:p w14:paraId="5C01B5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9CBB8D" w14:textId="77777777" w:rsidR="0095430C" w:rsidRDefault="005B11EB">
            <w:pPr>
              <w:rPr>
                <w:rFonts w:eastAsia="Times New Roman"/>
                <w:lang w:val="en-US"/>
              </w:rPr>
            </w:pPr>
            <w:r>
              <w:rPr>
                <w:rFonts w:eastAsia="Times New Roman"/>
                <w:lang w:val="en-US"/>
              </w:rPr>
              <w:t>A supported modifier for a search parameter</w:t>
            </w:r>
          </w:p>
        </w:tc>
      </w:tr>
      <w:tr w:rsidR="0095430C" w14:paraId="381BE3D5" w14:textId="77777777">
        <w:trPr>
          <w:divId w:val="1375348270"/>
          <w:tblCellSpacing w:w="15" w:type="dxa"/>
        </w:trPr>
        <w:tc>
          <w:tcPr>
            <w:tcW w:w="0" w:type="auto"/>
            <w:vAlign w:val="center"/>
            <w:hideMark/>
          </w:tcPr>
          <w:p w14:paraId="41E0C1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647CFD" w14:textId="77777777" w:rsidR="0095430C"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95430C" w14:paraId="582A40B1" w14:textId="77777777">
        <w:trPr>
          <w:divId w:val="1375348270"/>
          <w:tblCellSpacing w:w="15" w:type="dxa"/>
        </w:trPr>
        <w:tc>
          <w:tcPr>
            <w:tcW w:w="0" w:type="auto"/>
            <w:vAlign w:val="center"/>
            <w:hideMark/>
          </w:tcPr>
          <w:p w14:paraId="210027C4" w14:textId="77777777" w:rsidR="0095430C" w:rsidRDefault="0095430C">
            <w:pPr>
              <w:rPr>
                <w:rFonts w:eastAsia="Times New Roman"/>
                <w:lang w:val="en-US"/>
              </w:rPr>
            </w:pPr>
          </w:p>
        </w:tc>
        <w:tc>
          <w:tcPr>
            <w:tcW w:w="0" w:type="auto"/>
            <w:vAlign w:val="center"/>
            <w:hideMark/>
          </w:tcPr>
          <w:p w14:paraId="1E024553" w14:textId="77777777" w:rsidR="0095430C"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95430C" w14:paraId="07CF7B65" w14:textId="77777777">
        <w:trPr>
          <w:divId w:val="1375348270"/>
          <w:tblCellSpacing w:w="15" w:type="dxa"/>
        </w:trPr>
        <w:tc>
          <w:tcPr>
            <w:tcW w:w="0" w:type="auto"/>
            <w:vAlign w:val="center"/>
            <w:hideMark/>
          </w:tcPr>
          <w:p w14:paraId="6800A156" w14:textId="77777777" w:rsidR="0095430C" w:rsidRDefault="0095430C">
            <w:pPr>
              <w:rPr>
                <w:rFonts w:eastAsia="Times New Roman"/>
                <w:lang w:val="en-US"/>
              </w:rPr>
            </w:pPr>
          </w:p>
        </w:tc>
        <w:tc>
          <w:tcPr>
            <w:tcW w:w="0" w:type="auto"/>
            <w:vAlign w:val="center"/>
            <w:hideMark/>
          </w:tcPr>
          <w:p w14:paraId="7B3A54AD" w14:textId="77777777" w:rsidR="0095430C"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95430C" w14:paraId="0CAD3EBB" w14:textId="77777777">
        <w:trPr>
          <w:divId w:val="1375348270"/>
          <w:tblCellSpacing w:w="15" w:type="dxa"/>
        </w:trPr>
        <w:tc>
          <w:tcPr>
            <w:tcW w:w="0" w:type="auto"/>
            <w:vAlign w:val="center"/>
            <w:hideMark/>
          </w:tcPr>
          <w:p w14:paraId="3DBD7F9F" w14:textId="77777777" w:rsidR="0095430C" w:rsidRDefault="0095430C">
            <w:pPr>
              <w:rPr>
                <w:rFonts w:eastAsia="Times New Roman"/>
                <w:lang w:val="en-US"/>
              </w:rPr>
            </w:pPr>
          </w:p>
        </w:tc>
        <w:tc>
          <w:tcPr>
            <w:tcW w:w="0" w:type="auto"/>
            <w:vAlign w:val="center"/>
            <w:hideMark/>
          </w:tcPr>
          <w:p w14:paraId="29D5DDDD" w14:textId="77777777" w:rsidR="0095430C"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95430C" w14:paraId="34467AD0" w14:textId="77777777">
        <w:trPr>
          <w:divId w:val="1375348270"/>
          <w:tblCellSpacing w:w="15" w:type="dxa"/>
        </w:trPr>
        <w:tc>
          <w:tcPr>
            <w:tcW w:w="0" w:type="auto"/>
            <w:vAlign w:val="center"/>
            <w:hideMark/>
          </w:tcPr>
          <w:p w14:paraId="6D4C3E6F" w14:textId="77777777" w:rsidR="0095430C" w:rsidRDefault="0095430C">
            <w:pPr>
              <w:rPr>
                <w:rFonts w:eastAsia="Times New Roman"/>
                <w:lang w:val="en-US"/>
              </w:rPr>
            </w:pPr>
          </w:p>
        </w:tc>
        <w:tc>
          <w:tcPr>
            <w:tcW w:w="0" w:type="auto"/>
            <w:vAlign w:val="center"/>
            <w:hideMark/>
          </w:tcPr>
          <w:p w14:paraId="21041280" w14:textId="77777777" w:rsidR="0095430C"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95430C" w14:paraId="23FCAFA2" w14:textId="77777777">
        <w:trPr>
          <w:divId w:val="1375348270"/>
          <w:tblCellSpacing w:w="15" w:type="dxa"/>
        </w:trPr>
        <w:tc>
          <w:tcPr>
            <w:tcW w:w="0" w:type="auto"/>
            <w:vAlign w:val="center"/>
            <w:hideMark/>
          </w:tcPr>
          <w:p w14:paraId="0EE24DE4" w14:textId="77777777" w:rsidR="0095430C" w:rsidRDefault="0095430C">
            <w:pPr>
              <w:rPr>
                <w:rFonts w:eastAsia="Times New Roman"/>
                <w:lang w:val="en-US"/>
              </w:rPr>
            </w:pPr>
          </w:p>
        </w:tc>
        <w:tc>
          <w:tcPr>
            <w:tcW w:w="0" w:type="auto"/>
            <w:vAlign w:val="center"/>
            <w:hideMark/>
          </w:tcPr>
          <w:p w14:paraId="1AD2CC84"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95430C" w14:paraId="015D523F" w14:textId="77777777">
        <w:trPr>
          <w:divId w:val="1375348270"/>
          <w:tblCellSpacing w:w="15" w:type="dxa"/>
        </w:trPr>
        <w:tc>
          <w:tcPr>
            <w:tcW w:w="0" w:type="auto"/>
            <w:vAlign w:val="center"/>
            <w:hideMark/>
          </w:tcPr>
          <w:p w14:paraId="2FEA9EDD" w14:textId="77777777" w:rsidR="0095430C" w:rsidRDefault="0095430C">
            <w:pPr>
              <w:rPr>
                <w:rFonts w:eastAsia="Times New Roman"/>
                <w:lang w:val="en-US"/>
              </w:rPr>
            </w:pPr>
          </w:p>
        </w:tc>
        <w:tc>
          <w:tcPr>
            <w:tcW w:w="0" w:type="auto"/>
            <w:vAlign w:val="center"/>
            <w:hideMark/>
          </w:tcPr>
          <w:p w14:paraId="56DD42ED" w14:textId="77777777" w:rsidR="0095430C"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95430C" w14:paraId="09DBAF7F" w14:textId="77777777">
        <w:trPr>
          <w:divId w:val="1375348270"/>
          <w:tblCellSpacing w:w="15" w:type="dxa"/>
        </w:trPr>
        <w:tc>
          <w:tcPr>
            <w:tcW w:w="0" w:type="auto"/>
            <w:vAlign w:val="center"/>
            <w:hideMark/>
          </w:tcPr>
          <w:p w14:paraId="7428EDAF" w14:textId="77777777" w:rsidR="0095430C" w:rsidRDefault="0095430C">
            <w:pPr>
              <w:rPr>
                <w:rFonts w:eastAsia="Times New Roman"/>
                <w:lang w:val="en-US"/>
              </w:rPr>
            </w:pPr>
          </w:p>
        </w:tc>
        <w:tc>
          <w:tcPr>
            <w:tcW w:w="0" w:type="auto"/>
            <w:vAlign w:val="center"/>
            <w:hideMark/>
          </w:tcPr>
          <w:p w14:paraId="6133589F" w14:textId="77777777" w:rsidR="0095430C"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95430C" w14:paraId="0A1F2260" w14:textId="77777777">
        <w:trPr>
          <w:divId w:val="1375348270"/>
          <w:tblCellSpacing w:w="15" w:type="dxa"/>
        </w:trPr>
        <w:tc>
          <w:tcPr>
            <w:tcW w:w="0" w:type="auto"/>
            <w:vAlign w:val="center"/>
            <w:hideMark/>
          </w:tcPr>
          <w:p w14:paraId="4BE8458C" w14:textId="77777777" w:rsidR="0095430C" w:rsidRDefault="0095430C">
            <w:pPr>
              <w:rPr>
                <w:rFonts w:eastAsia="Times New Roman"/>
                <w:lang w:val="en-US"/>
              </w:rPr>
            </w:pPr>
          </w:p>
        </w:tc>
        <w:tc>
          <w:tcPr>
            <w:tcW w:w="0" w:type="auto"/>
            <w:vAlign w:val="center"/>
            <w:hideMark/>
          </w:tcPr>
          <w:p w14:paraId="28C0DE5B" w14:textId="77777777" w:rsidR="0095430C"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95430C" w14:paraId="508868AC" w14:textId="77777777">
        <w:trPr>
          <w:divId w:val="1375348270"/>
          <w:tblCellSpacing w:w="15" w:type="dxa"/>
        </w:trPr>
        <w:tc>
          <w:tcPr>
            <w:tcW w:w="0" w:type="auto"/>
            <w:vAlign w:val="center"/>
            <w:hideMark/>
          </w:tcPr>
          <w:p w14:paraId="67768421" w14:textId="77777777" w:rsidR="0095430C" w:rsidRDefault="0095430C">
            <w:pPr>
              <w:rPr>
                <w:rFonts w:eastAsia="Times New Roman"/>
                <w:lang w:val="en-US"/>
              </w:rPr>
            </w:pPr>
          </w:p>
        </w:tc>
        <w:tc>
          <w:tcPr>
            <w:tcW w:w="0" w:type="auto"/>
            <w:vAlign w:val="center"/>
            <w:hideMark/>
          </w:tcPr>
          <w:p w14:paraId="48B7DC3A" w14:textId="77777777" w:rsidR="0095430C"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14:paraId="1C2472E4" w14:textId="77777777" w:rsidR="0095430C"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D549D1" w14:textId="77777777">
        <w:trPr>
          <w:divId w:val="1375348270"/>
          <w:tblCellSpacing w:w="15" w:type="dxa"/>
        </w:trPr>
        <w:tc>
          <w:tcPr>
            <w:tcW w:w="0" w:type="auto"/>
            <w:vAlign w:val="center"/>
            <w:hideMark/>
          </w:tcPr>
          <w:p w14:paraId="3D58579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250FA1" w14:textId="77777777" w:rsidR="0095430C" w:rsidRDefault="005B11EB">
            <w:pPr>
              <w:rPr>
                <w:rFonts w:eastAsia="Times New Roman"/>
                <w:lang w:val="en-US"/>
              </w:rPr>
            </w:pPr>
            <w:r>
              <w:rPr>
                <w:rFonts w:eastAsia="Times New Roman"/>
                <w:lang w:val="en-US"/>
              </w:rPr>
              <w:t xml:space="preserve">SearchParamType (Search Param Type) </w:t>
            </w:r>
          </w:p>
        </w:tc>
      </w:tr>
      <w:tr w:rsidR="0095430C" w14:paraId="236A8C50" w14:textId="77777777">
        <w:trPr>
          <w:divId w:val="1375348270"/>
          <w:tblCellSpacing w:w="15" w:type="dxa"/>
        </w:trPr>
        <w:tc>
          <w:tcPr>
            <w:tcW w:w="0" w:type="auto"/>
            <w:vAlign w:val="center"/>
            <w:hideMark/>
          </w:tcPr>
          <w:p w14:paraId="627D7E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6A6327" w14:textId="77777777" w:rsidR="0095430C" w:rsidRDefault="005B11EB">
            <w:pPr>
              <w:rPr>
                <w:rFonts w:eastAsia="Times New Roman"/>
                <w:lang w:val="en-US"/>
              </w:rPr>
            </w:pPr>
            <w:r>
              <w:rPr>
                <w:rFonts w:eastAsia="Times New Roman"/>
                <w:lang w:val="en-US"/>
              </w:rPr>
              <w:t>Data types allowed to be used for search parameters</w:t>
            </w:r>
          </w:p>
        </w:tc>
      </w:tr>
      <w:tr w:rsidR="0095430C" w14:paraId="50C61AFB" w14:textId="77777777">
        <w:trPr>
          <w:divId w:val="1375348270"/>
          <w:tblCellSpacing w:w="15" w:type="dxa"/>
        </w:trPr>
        <w:tc>
          <w:tcPr>
            <w:tcW w:w="0" w:type="auto"/>
            <w:vAlign w:val="center"/>
            <w:hideMark/>
          </w:tcPr>
          <w:p w14:paraId="499594E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7F4D53" w14:textId="77777777" w:rsidR="0095430C"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95430C" w14:paraId="0C8DAE4A" w14:textId="77777777">
        <w:trPr>
          <w:divId w:val="1375348270"/>
          <w:tblCellSpacing w:w="15" w:type="dxa"/>
        </w:trPr>
        <w:tc>
          <w:tcPr>
            <w:tcW w:w="0" w:type="auto"/>
            <w:vAlign w:val="center"/>
            <w:hideMark/>
          </w:tcPr>
          <w:p w14:paraId="5B05E101" w14:textId="77777777" w:rsidR="0095430C" w:rsidRDefault="0095430C">
            <w:pPr>
              <w:rPr>
                <w:rFonts w:eastAsia="Times New Roman"/>
                <w:lang w:val="en-US"/>
              </w:rPr>
            </w:pPr>
          </w:p>
        </w:tc>
        <w:tc>
          <w:tcPr>
            <w:tcW w:w="0" w:type="auto"/>
            <w:vAlign w:val="center"/>
            <w:hideMark/>
          </w:tcPr>
          <w:p w14:paraId="0B95CAB1" w14:textId="77777777" w:rsidR="0095430C"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95430C" w14:paraId="1E4B2093" w14:textId="77777777">
        <w:trPr>
          <w:divId w:val="1375348270"/>
          <w:tblCellSpacing w:w="15" w:type="dxa"/>
        </w:trPr>
        <w:tc>
          <w:tcPr>
            <w:tcW w:w="0" w:type="auto"/>
            <w:vAlign w:val="center"/>
            <w:hideMark/>
          </w:tcPr>
          <w:p w14:paraId="3263F306" w14:textId="77777777" w:rsidR="0095430C" w:rsidRDefault="0095430C">
            <w:pPr>
              <w:rPr>
                <w:rFonts w:eastAsia="Times New Roman"/>
                <w:lang w:val="en-US"/>
              </w:rPr>
            </w:pPr>
          </w:p>
        </w:tc>
        <w:tc>
          <w:tcPr>
            <w:tcW w:w="0" w:type="auto"/>
            <w:vAlign w:val="center"/>
            <w:hideMark/>
          </w:tcPr>
          <w:p w14:paraId="3F6EF21D"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95430C" w14:paraId="37A154D5" w14:textId="77777777">
        <w:trPr>
          <w:divId w:val="1375348270"/>
          <w:tblCellSpacing w:w="15" w:type="dxa"/>
        </w:trPr>
        <w:tc>
          <w:tcPr>
            <w:tcW w:w="0" w:type="auto"/>
            <w:vAlign w:val="center"/>
            <w:hideMark/>
          </w:tcPr>
          <w:p w14:paraId="432D594E" w14:textId="77777777" w:rsidR="0095430C" w:rsidRDefault="0095430C">
            <w:pPr>
              <w:rPr>
                <w:rFonts w:eastAsia="Times New Roman"/>
                <w:lang w:val="en-US"/>
              </w:rPr>
            </w:pPr>
          </w:p>
        </w:tc>
        <w:tc>
          <w:tcPr>
            <w:tcW w:w="0" w:type="auto"/>
            <w:vAlign w:val="center"/>
            <w:hideMark/>
          </w:tcPr>
          <w:p w14:paraId="3DC7DE20" w14:textId="77777777" w:rsidR="0095430C"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95430C" w14:paraId="52A0D645" w14:textId="77777777">
        <w:trPr>
          <w:divId w:val="1375348270"/>
          <w:tblCellSpacing w:w="15" w:type="dxa"/>
        </w:trPr>
        <w:tc>
          <w:tcPr>
            <w:tcW w:w="0" w:type="auto"/>
            <w:vAlign w:val="center"/>
            <w:hideMark/>
          </w:tcPr>
          <w:p w14:paraId="434035BD" w14:textId="77777777" w:rsidR="0095430C" w:rsidRDefault="0095430C">
            <w:pPr>
              <w:rPr>
                <w:rFonts w:eastAsia="Times New Roman"/>
                <w:lang w:val="en-US"/>
              </w:rPr>
            </w:pPr>
          </w:p>
        </w:tc>
        <w:tc>
          <w:tcPr>
            <w:tcW w:w="0" w:type="auto"/>
            <w:vAlign w:val="center"/>
            <w:hideMark/>
          </w:tcPr>
          <w:p w14:paraId="115A5CA5"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95430C" w14:paraId="49D8EA40" w14:textId="77777777">
        <w:trPr>
          <w:divId w:val="1375348270"/>
          <w:tblCellSpacing w:w="15" w:type="dxa"/>
        </w:trPr>
        <w:tc>
          <w:tcPr>
            <w:tcW w:w="0" w:type="auto"/>
            <w:vAlign w:val="center"/>
            <w:hideMark/>
          </w:tcPr>
          <w:p w14:paraId="7F48F4F9" w14:textId="77777777" w:rsidR="0095430C" w:rsidRDefault="0095430C">
            <w:pPr>
              <w:rPr>
                <w:rFonts w:eastAsia="Times New Roman"/>
                <w:lang w:val="en-US"/>
              </w:rPr>
            </w:pPr>
          </w:p>
        </w:tc>
        <w:tc>
          <w:tcPr>
            <w:tcW w:w="0" w:type="auto"/>
            <w:vAlign w:val="center"/>
            <w:hideMark/>
          </w:tcPr>
          <w:p w14:paraId="2CEAE17B" w14:textId="77777777" w:rsidR="0095430C"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95430C" w14:paraId="78AAFD68" w14:textId="77777777">
        <w:trPr>
          <w:divId w:val="1375348270"/>
          <w:tblCellSpacing w:w="15" w:type="dxa"/>
        </w:trPr>
        <w:tc>
          <w:tcPr>
            <w:tcW w:w="0" w:type="auto"/>
            <w:vAlign w:val="center"/>
            <w:hideMark/>
          </w:tcPr>
          <w:p w14:paraId="219F666E" w14:textId="77777777" w:rsidR="0095430C" w:rsidRDefault="0095430C">
            <w:pPr>
              <w:rPr>
                <w:rFonts w:eastAsia="Times New Roman"/>
                <w:lang w:val="en-US"/>
              </w:rPr>
            </w:pPr>
          </w:p>
        </w:tc>
        <w:tc>
          <w:tcPr>
            <w:tcW w:w="0" w:type="auto"/>
            <w:vAlign w:val="center"/>
            <w:hideMark/>
          </w:tcPr>
          <w:p w14:paraId="7B2940E1"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95430C" w14:paraId="5BA119FA" w14:textId="77777777">
        <w:trPr>
          <w:divId w:val="1375348270"/>
          <w:tblCellSpacing w:w="15" w:type="dxa"/>
        </w:trPr>
        <w:tc>
          <w:tcPr>
            <w:tcW w:w="0" w:type="auto"/>
            <w:vAlign w:val="center"/>
            <w:hideMark/>
          </w:tcPr>
          <w:p w14:paraId="52C880C8" w14:textId="77777777" w:rsidR="0095430C" w:rsidRDefault="0095430C">
            <w:pPr>
              <w:rPr>
                <w:rFonts w:eastAsia="Times New Roman"/>
                <w:lang w:val="en-US"/>
              </w:rPr>
            </w:pPr>
          </w:p>
        </w:tc>
        <w:tc>
          <w:tcPr>
            <w:tcW w:w="0" w:type="auto"/>
            <w:vAlign w:val="center"/>
            <w:hideMark/>
          </w:tcPr>
          <w:p w14:paraId="71015830"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14:paraId="4E6E856E" w14:textId="77777777" w:rsidR="0095430C"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A7115E0" w14:textId="77777777">
        <w:trPr>
          <w:divId w:val="1375348270"/>
          <w:tblCellSpacing w:w="15" w:type="dxa"/>
        </w:trPr>
        <w:tc>
          <w:tcPr>
            <w:tcW w:w="0" w:type="auto"/>
            <w:vAlign w:val="center"/>
            <w:hideMark/>
          </w:tcPr>
          <w:p w14:paraId="01019F3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468535" w14:textId="77777777" w:rsidR="0095430C" w:rsidRDefault="005B11EB">
            <w:pPr>
              <w:rPr>
                <w:rFonts w:eastAsia="Times New Roman"/>
                <w:lang w:val="en-US"/>
              </w:rPr>
            </w:pPr>
            <w:r>
              <w:rPr>
                <w:rFonts w:eastAsia="Times New Roman"/>
                <w:lang w:val="en-US"/>
              </w:rPr>
              <w:t xml:space="preserve">ServiceProvisionConditions (Service Provision Conditions) </w:t>
            </w:r>
          </w:p>
        </w:tc>
      </w:tr>
      <w:tr w:rsidR="0095430C" w14:paraId="4674D096" w14:textId="77777777">
        <w:trPr>
          <w:divId w:val="1375348270"/>
          <w:tblCellSpacing w:w="15" w:type="dxa"/>
        </w:trPr>
        <w:tc>
          <w:tcPr>
            <w:tcW w:w="0" w:type="auto"/>
            <w:vAlign w:val="center"/>
            <w:hideMark/>
          </w:tcPr>
          <w:p w14:paraId="6F610C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2CCB01" w14:textId="77777777" w:rsidR="0095430C" w:rsidRDefault="005B11EB">
            <w:pPr>
              <w:rPr>
                <w:rFonts w:eastAsia="Times New Roman"/>
                <w:lang w:val="en-US"/>
              </w:rPr>
            </w:pPr>
            <w:r>
              <w:rPr>
                <w:rFonts w:eastAsia="Times New Roman"/>
                <w:lang w:val="en-US"/>
              </w:rPr>
              <w:t>The code(s) that detail the conditions under which the healthcare service is available/offered</w:t>
            </w:r>
          </w:p>
        </w:tc>
      </w:tr>
      <w:tr w:rsidR="0095430C" w14:paraId="5F20B08C" w14:textId="77777777">
        <w:trPr>
          <w:divId w:val="1375348270"/>
          <w:tblCellSpacing w:w="15" w:type="dxa"/>
        </w:trPr>
        <w:tc>
          <w:tcPr>
            <w:tcW w:w="0" w:type="auto"/>
            <w:vAlign w:val="center"/>
            <w:hideMark/>
          </w:tcPr>
          <w:p w14:paraId="0A72E1A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46E734" w14:textId="77777777" w:rsidR="0095430C"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95430C" w14:paraId="7012C4F4" w14:textId="77777777">
        <w:trPr>
          <w:divId w:val="1375348270"/>
          <w:tblCellSpacing w:w="15" w:type="dxa"/>
        </w:trPr>
        <w:tc>
          <w:tcPr>
            <w:tcW w:w="0" w:type="auto"/>
            <w:vAlign w:val="center"/>
            <w:hideMark/>
          </w:tcPr>
          <w:p w14:paraId="0421D20A" w14:textId="77777777" w:rsidR="0095430C" w:rsidRDefault="0095430C">
            <w:pPr>
              <w:rPr>
                <w:rFonts w:eastAsia="Times New Roman"/>
                <w:lang w:val="en-US"/>
              </w:rPr>
            </w:pPr>
          </w:p>
        </w:tc>
        <w:tc>
          <w:tcPr>
            <w:tcW w:w="0" w:type="auto"/>
            <w:vAlign w:val="center"/>
            <w:hideMark/>
          </w:tcPr>
          <w:p w14:paraId="208381AE" w14:textId="77777777" w:rsidR="0095430C"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95430C" w14:paraId="78DCC7CE" w14:textId="77777777">
        <w:trPr>
          <w:divId w:val="1375348270"/>
          <w:tblCellSpacing w:w="15" w:type="dxa"/>
        </w:trPr>
        <w:tc>
          <w:tcPr>
            <w:tcW w:w="0" w:type="auto"/>
            <w:vAlign w:val="center"/>
            <w:hideMark/>
          </w:tcPr>
          <w:p w14:paraId="1B1AAF31" w14:textId="77777777" w:rsidR="0095430C" w:rsidRDefault="0095430C">
            <w:pPr>
              <w:rPr>
                <w:rFonts w:eastAsia="Times New Roman"/>
                <w:lang w:val="en-US"/>
              </w:rPr>
            </w:pPr>
          </w:p>
        </w:tc>
        <w:tc>
          <w:tcPr>
            <w:tcW w:w="0" w:type="auto"/>
            <w:vAlign w:val="center"/>
            <w:hideMark/>
          </w:tcPr>
          <w:p w14:paraId="69BFA9AA" w14:textId="77777777" w:rsidR="0095430C"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14:paraId="48EA1D00" w14:textId="77777777" w:rsidR="0095430C"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3DC469" w14:textId="77777777">
        <w:trPr>
          <w:divId w:val="1375348270"/>
          <w:tblCellSpacing w:w="15" w:type="dxa"/>
        </w:trPr>
        <w:tc>
          <w:tcPr>
            <w:tcW w:w="0" w:type="auto"/>
            <w:vAlign w:val="center"/>
            <w:hideMark/>
          </w:tcPr>
          <w:p w14:paraId="586769E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55D7A0" w14:textId="77777777" w:rsidR="0095430C" w:rsidRDefault="005B11EB">
            <w:pPr>
              <w:rPr>
                <w:rFonts w:eastAsia="Times New Roman"/>
                <w:lang w:val="en-US"/>
              </w:rPr>
            </w:pPr>
            <w:r>
              <w:rPr>
                <w:rFonts w:eastAsia="Times New Roman"/>
                <w:lang w:val="en-US"/>
              </w:rPr>
              <w:t xml:space="preserve">SlicingRules (Slicing Rules) </w:t>
            </w:r>
          </w:p>
        </w:tc>
      </w:tr>
      <w:tr w:rsidR="0095430C" w14:paraId="7C570241" w14:textId="77777777">
        <w:trPr>
          <w:divId w:val="1375348270"/>
          <w:tblCellSpacing w:w="15" w:type="dxa"/>
        </w:trPr>
        <w:tc>
          <w:tcPr>
            <w:tcW w:w="0" w:type="auto"/>
            <w:vAlign w:val="center"/>
            <w:hideMark/>
          </w:tcPr>
          <w:p w14:paraId="16A494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EF95EA" w14:textId="77777777" w:rsidR="0095430C" w:rsidRDefault="005B11EB">
            <w:pPr>
              <w:rPr>
                <w:rFonts w:eastAsia="Times New Roman"/>
                <w:lang w:val="en-US"/>
              </w:rPr>
            </w:pPr>
            <w:r>
              <w:rPr>
                <w:rFonts w:eastAsia="Times New Roman"/>
                <w:lang w:val="en-US"/>
              </w:rPr>
              <w:t>How slices are interpreted when evaluating an instance</w:t>
            </w:r>
          </w:p>
        </w:tc>
      </w:tr>
      <w:tr w:rsidR="0095430C" w14:paraId="0EDAA4A1" w14:textId="77777777">
        <w:trPr>
          <w:divId w:val="1375348270"/>
          <w:tblCellSpacing w:w="15" w:type="dxa"/>
        </w:trPr>
        <w:tc>
          <w:tcPr>
            <w:tcW w:w="0" w:type="auto"/>
            <w:vAlign w:val="center"/>
            <w:hideMark/>
          </w:tcPr>
          <w:p w14:paraId="30FE660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9E1D66" w14:textId="77777777" w:rsidR="0095430C"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95430C" w14:paraId="20921B68" w14:textId="77777777">
        <w:trPr>
          <w:divId w:val="1375348270"/>
          <w:tblCellSpacing w:w="15" w:type="dxa"/>
        </w:trPr>
        <w:tc>
          <w:tcPr>
            <w:tcW w:w="0" w:type="auto"/>
            <w:vAlign w:val="center"/>
            <w:hideMark/>
          </w:tcPr>
          <w:p w14:paraId="74EA6E68" w14:textId="77777777" w:rsidR="0095430C" w:rsidRDefault="0095430C">
            <w:pPr>
              <w:rPr>
                <w:rFonts w:eastAsia="Times New Roman"/>
                <w:lang w:val="en-US"/>
              </w:rPr>
            </w:pPr>
          </w:p>
        </w:tc>
        <w:tc>
          <w:tcPr>
            <w:tcW w:w="0" w:type="auto"/>
            <w:vAlign w:val="center"/>
            <w:hideMark/>
          </w:tcPr>
          <w:p w14:paraId="609A7547" w14:textId="77777777" w:rsidR="0095430C"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95430C" w14:paraId="71F412A0" w14:textId="77777777">
        <w:trPr>
          <w:divId w:val="1375348270"/>
          <w:tblCellSpacing w:w="15" w:type="dxa"/>
        </w:trPr>
        <w:tc>
          <w:tcPr>
            <w:tcW w:w="0" w:type="auto"/>
            <w:vAlign w:val="center"/>
            <w:hideMark/>
          </w:tcPr>
          <w:p w14:paraId="20322CDD" w14:textId="77777777" w:rsidR="0095430C" w:rsidRDefault="0095430C">
            <w:pPr>
              <w:rPr>
                <w:rFonts w:eastAsia="Times New Roman"/>
                <w:lang w:val="en-US"/>
              </w:rPr>
            </w:pPr>
          </w:p>
        </w:tc>
        <w:tc>
          <w:tcPr>
            <w:tcW w:w="0" w:type="auto"/>
            <w:vAlign w:val="center"/>
            <w:hideMark/>
          </w:tcPr>
          <w:p w14:paraId="3FEFEA16" w14:textId="77777777" w:rsidR="0095430C"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14:paraId="3B7B6CA7" w14:textId="77777777" w:rsidR="0095430C"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C47DB0E" w14:textId="77777777">
        <w:trPr>
          <w:divId w:val="1375348270"/>
          <w:tblCellSpacing w:w="15" w:type="dxa"/>
        </w:trPr>
        <w:tc>
          <w:tcPr>
            <w:tcW w:w="0" w:type="auto"/>
            <w:vAlign w:val="center"/>
            <w:hideMark/>
          </w:tcPr>
          <w:p w14:paraId="0904052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45A13F" w14:textId="77777777" w:rsidR="0095430C" w:rsidRDefault="005B11EB">
            <w:pPr>
              <w:rPr>
                <w:rFonts w:eastAsia="Times New Roman"/>
                <w:lang w:val="en-US"/>
              </w:rPr>
            </w:pPr>
            <w:r>
              <w:rPr>
                <w:rFonts w:eastAsia="Times New Roman"/>
                <w:lang w:val="en-US"/>
              </w:rPr>
              <w:t xml:space="preserve">SlotStatus (Slot Status) </w:t>
            </w:r>
          </w:p>
        </w:tc>
      </w:tr>
      <w:tr w:rsidR="0095430C" w14:paraId="4F1AB070" w14:textId="77777777">
        <w:trPr>
          <w:divId w:val="1375348270"/>
          <w:tblCellSpacing w:w="15" w:type="dxa"/>
        </w:trPr>
        <w:tc>
          <w:tcPr>
            <w:tcW w:w="0" w:type="auto"/>
            <w:vAlign w:val="center"/>
            <w:hideMark/>
          </w:tcPr>
          <w:p w14:paraId="4BAB9AF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644794" w14:textId="77777777" w:rsidR="0095430C" w:rsidRDefault="005B11EB">
            <w:pPr>
              <w:rPr>
                <w:rFonts w:eastAsia="Times New Roman"/>
                <w:lang w:val="en-US"/>
              </w:rPr>
            </w:pPr>
            <w:r>
              <w:rPr>
                <w:rFonts w:eastAsia="Times New Roman"/>
                <w:lang w:val="en-US"/>
              </w:rPr>
              <w:t>The free/busy status of a slot</w:t>
            </w:r>
          </w:p>
        </w:tc>
      </w:tr>
      <w:tr w:rsidR="0095430C" w14:paraId="500E942A" w14:textId="77777777">
        <w:trPr>
          <w:divId w:val="1375348270"/>
          <w:tblCellSpacing w:w="15" w:type="dxa"/>
        </w:trPr>
        <w:tc>
          <w:tcPr>
            <w:tcW w:w="0" w:type="auto"/>
            <w:vAlign w:val="center"/>
            <w:hideMark/>
          </w:tcPr>
          <w:p w14:paraId="4DEF90F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A98B96D" w14:textId="77777777" w:rsidR="0095430C"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95430C" w14:paraId="622042F3" w14:textId="77777777">
        <w:trPr>
          <w:divId w:val="1375348270"/>
          <w:tblCellSpacing w:w="15" w:type="dxa"/>
        </w:trPr>
        <w:tc>
          <w:tcPr>
            <w:tcW w:w="0" w:type="auto"/>
            <w:vAlign w:val="center"/>
            <w:hideMark/>
          </w:tcPr>
          <w:p w14:paraId="5A56FBFA" w14:textId="77777777" w:rsidR="0095430C" w:rsidRDefault="0095430C">
            <w:pPr>
              <w:rPr>
                <w:rFonts w:eastAsia="Times New Roman"/>
                <w:lang w:val="en-US"/>
              </w:rPr>
            </w:pPr>
          </w:p>
        </w:tc>
        <w:tc>
          <w:tcPr>
            <w:tcW w:w="0" w:type="auto"/>
            <w:vAlign w:val="center"/>
            <w:hideMark/>
          </w:tcPr>
          <w:p w14:paraId="560D952A" w14:textId="77777777" w:rsidR="0095430C"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95430C" w14:paraId="5FA7F992" w14:textId="77777777">
        <w:trPr>
          <w:divId w:val="1375348270"/>
          <w:tblCellSpacing w:w="15" w:type="dxa"/>
        </w:trPr>
        <w:tc>
          <w:tcPr>
            <w:tcW w:w="0" w:type="auto"/>
            <w:vAlign w:val="center"/>
            <w:hideMark/>
          </w:tcPr>
          <w:p w14:paraId="0AB54430" w14:textId="77777777" w:rsidR="0095430C" w:rsidRDefault="0095430C">
            <w:pPr>
              <w:rPr>
                <w:rFonts w:eastAsia="Times New Roman"/>
                <w:lang w:val="en-US"/>
              </w:rPr>
            </w:pPr>
          </w:p>
        </w:tc>
        <w:tc>
          <w:tcPr>
            <w:tcW w:w="0" w:type="auto"/>
            <w:vAlign w:val="center"/>
            <w:hideMark/>
          </w:tcPr>
          <w:p w14:paraId="6705AC18" w14:textId="77777777" w:rsidR="0095430C"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95430C" w14:paraId="1F83AA34" w14:textId="77777777">
        <w:trPr>
          <w:divId w:val="1375348270"/>
          <w:tblCellSpacing w:w="15" w:type="dxa"/>
        </w:trPr>
        <w:tc>
          <w:tcPr>
            <w:tcW w:w="0" w:type="auto"/>
            <w:vAlign w:val="center"/>
            <w:hideMark/>
          </w:tcPr>
          <w:p w14:paraId="4A1E429C" w14:textId="77777777" w:rsidR="0095430C" w:rsidRDefault="0095430C">
            <w:pPr>
              <w:rPr>
                <w:rFonts w:eastAsia="Times New Roman"/>
                <w:lang w:val="en-US"/>
              </w:rPr>
            </w:pPr>
          </w:p>
        </w:tc>
        <w:tc>
          <w:tcPr>
            <w:tcW w:w="0" w:type="auto"/>
            <w:vAlign w:val="center"/>
            <w:hideMark/>
          </w:tcPr>
          <w:p w14:paraId="05EE3C15" w14:textId="77777777" w:rsidR="0095430C"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14:paraId="192545B0" w14:textId="77777777" w:rsidR="0095430C"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D52BD5" w14:textId="77777777">
        <w:trPr>
          <w:divId w:val="1375348270"/>
          <w:tblCellSpacing w:w="15" w:type="dxa"/>
        </w:trPr>
        <w:tc>
          <w:tcPr>
            <w:tcW w:w="0" w:type="auto"/>
            <w:vAlign w:val="center"/>
            <w:hideMark/>
          </w:tcPr>
          <w:p w14:paraId="45EF3EA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42DAEB" w14:textId="77777777" w:rsidR="0095430C" w:rsidRDefault="005B11EB">
            <w:pPr>
              <w:rPr>
                <w:rFonts w:eastAsia="Times New Roman"/>
                <w:lang w:val="en-US"/>
              </w:rPr>
            </w:pPr>
            <w:r>
              <w:rPr>
                <w:rFonts w:eastAsia="Times New Roman"/>
                <w:lang w:val="en-US"/>
              </w:rPr>
              <w:t xml:space="preserve">SpecialValues (Special Values) </w:t>
            </w:r>
          </w:p>
        </w:tc>
      </w:tr>
      <w:tr w:rsidR="0095430C" w14:paraId="6059FC64" w14:textId="77777777">
        <w:trPr>
          <w:divId w:val="1375348270"/>
          <w:tblCellSpacing w:w="15" w:type="dxa"/>
        </w:trPr>
        <w:tc>
          <w:tcPr>
            <w:tcW w:w="0" w:type="auto"/>
            <w:vAlign w:val="center"/>
            <w:hideMark/>
          </w:tcPr>
          <w:p w14:paraId="05FF68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5E2263" w14:textId="77777777" w:rsidR="0095430C" w:rsidRDefault="005B11EB">
            <w:pPr>
              <w:rPr>
                <w:rFonts w:eastAsia="Times New Roman"/>
                <w:lang w:val="en-US"/>
              </w:rPr>
            </w:pPr>
            <w:r>
              <w:rPr>
                <w:rFonts w:eastAsia="Times New Roman"/>
                <w:lang w:val="en-US"/>
              </w:rPr>
              <w:t>A set of generally useful codes defined so they can be included in value sets</w:t>
            </w:r>
          </w:p>
        </w:tc>
      </w:tr>
      <w:tr w:rsidR="0095430C" w14:paraId="7E06487A" w14:textId="77777777">
        <w:trPr>
          <w:divId w:val="1375348270"/>
          <w:tblCellSpacing w:w="15" w:type="dxa"/>
        </w:trPr>
        <w:tc>
          <w:tcPr>
            <w:tcW w:w="0" w:type="auto"/>
            <w:vAlign w:val="center"/>
            <w:hideMark/>
          </w:tcPr>
          <w:p w14:paraId="77346C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394B30" w14:textId="77777777" w:rsidR="0095430C"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95430C" w14:paraId="73B761DC" w14:textId="77777777">
        <w:trPr>
          <w:divId w:val="1375348270"/>
          <w:tblCellSpacing w:w="15" w:type="dxa"/>
        </w:trPr>
        <w:tc>
          <w:tcPr>
            <w:tcW w:w="0" w:type="auto"/>
            <w:vAlign w:val="center"/>
            <w:hideMark/>
          </w:tcPr>
          <w:p w14:paraId="52175A91" w14:textId="77777777" w:rsidR="0095430C" w:rsidRDefault="0095430C">
            <w:pPr>
              <w:rPr>
                <w:rFonts w:eastAsia="Times New Roman"/>
                <w:lang w:val="en-US"/>
              </w:rPr>
            </w:pPr>
          </w:p>
        </w:tc>
        <w:tc>
          <w:tcPr>
            <w:tcW w:w="0" w:type="auto"/>
            <w:vAlign w:val="center"/>
            <w:hideMark/>
          </w:tcPr>
          <w:p w14:paraId="64FA5C64" w14:textId="77777777" w:rsidR="0095430C"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95430C" w14:paraId="44FF8415" w14:textId="77777777">
        <w:trPr>
          <w:divId w:val="1375348270"/>
          <w:tblCellSpacing w:w="15" w:type="dxa"/>
        </w:trPr>
        <w:tc>
          <w:tcPr>
            <w:tcW w:w="0" w:type="auto"/>
            <w:vAlign w:val="center"/>
            <w:hideMark/>
          </w:tcPr>
          <w:p w14:paraId="5D322696" w14:textId="77777777" w:rsidR="0095430C" w:rsidRDefault="0095430C">
            <w:pPr>
              <w:rPr>
                <w:rFonts w:eastAsia="Times New Roman"/>
                <w:lang w:val="en-US"/>
              </w:rPr>
            </w:pPr>
          </w:p>
        </w:tc>
        <w:tc>
          <w:tcPr>
            <w:tcW w:w="0" w:type="auto"/>
            <w:vAlign w:val="center"/>
            <w:hideMark/>
          </w:tcPr>
          <w:p w14:paraId="67FF3775" w14:textId="77777777" w:rsidR="0095430C"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95430C" w14:paraId="68BCC726" w14:textId="77777777">
        <w:trPr>
          <w:divId w:val="1375348270"/>
          <w:tblCellSpacing w:w="15" w:type="dxa"/>
        </w:trPr>
        <w:tc>
          <w:tcPr>
            <w:tcW w:w="0" w:type="auto"/>
            <w:vAlign w:val="center"/>
            <w:hideMark/>
          </w:tcPr>
          <w:p w14:paraId="197AE7C8" w14:textId="77777777" w:rsidR="0095430C" w:rsidRDefault="0095430C">
            <w:pPr>
              <w:rPr>
                <w:rFonts w:eastAsia="Times New Roman"/>
                <w:lang w:val="en-US"/>
              </w:rPr>
            </w:pPr>
          </w:p>
        </w:tc>
        <w:tc>
          <w:tcPr>
            <w:tcW w:w="0" w:type="auto"/>
            <w:vAlign w:val="center"/>
            <w:hideMark/>
          </w:tcPr>
          <w:p w14:paraId="1B1AA871" w14:textId="77777777" w:rsidR="0095430C"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95430C" w14:paraId="143AB5B2" w14:textId="77777777">
        <w:trPr>
          <w:divId w:val="1375348270"/>
          <w:tblCellSpacing w:w="15" w:type="dxa"/>
        </w:trPr>
        <w:tc>
          <w:tcPr>
            <w:tcW w:w="0" w:type="auto"/>
            <w:vAlign w:val="center"/>
            <w:hideMark/>
          </w:tcPr>
          <w:p w14:paraId="2D30DD50" w14:textId="77777777" w:rsidR="0095430C" w:rsidRDefault="0095430C">
            <w:pPr>
              <w:rPr>
                <w:rFonts w:eastAsia="Times New Roman"/>
                <w:lang w:val="en-US"/>
              </w:rPr>
            </w:pPr>
          </w:p>
        </w:tc>
        <w:tc>
          <w:tcPr>
            <w:tcW w:w="0" w:type="auto"/>
            <w:vAlign w:val="center"/>
            <w:hideMark/>
          </w:tcPr>
          <w:p w14:paraId="46A71E1A" w14:textId="77777777" w:rsidR="0095430C"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95430C" w14:paraId="05E71A70" w14:textId="77777777">
        <w:trPr>
          <w:divId w:val="1375348270"/>
          <w:tblCellSpacing w:w="15" w:type="dxa"/>
        </w:trPr>
        <w:tc>
          <w:tcPr>
            <w:tcW w:w="0" w:type="auto"/>
            <w:vAlign w:val="center"/>
            <w:hideMark/>
          </w:tcPr>
          <w:p w14:paraId="2B5936DF" w14:textId="77777777" w:rsidR="0095430C" w:rsidRDefault="0095430C">
            <w:pPr>
              <w:rPr>
                <w:rFonts w:eastAsia="Times New Roman"/>
                <w:lang w:val="en-US"/>
              </w:rPr>
            </w:pPr>
          </w:p>
        </w:tc>
        <w:tc>
          <w:tcPr>
            <w:tcW w:w="0" w:type="auto"/>
            <w:vAlign w:val="center"/>
            <w:hideMark/>
          </w:tcPr>
          <w:p w14:paraId="189ACE40" w14:textId="77777777" w:rsidR="0095430C"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14:paraId="0DEDDC1C" w14:textId="77777777" w:rsidR="0095430C" w:rsidRDefault="005B11EB">
      <w:pPr>
        <w:pStyle w:val="Heading2"/>
        <w:divId w:val="1375348270"/>
        <w:rPr>
          <w:rFonts w:eastAsia="Times New Roman"/>
          <w:lang w:val="en-US"/>
        </w:rPr>
      </w:pPr>
      <w:r>
        <w:rPr>
          <w:rFonts w:eastAsia="Times New Roman"/>
          <w:lang w:val="en-US"/>
        </w:rPr>
        <w:lastRenderedPageBreak/>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7AA318E" w14:textId="77777777">
        <w:trPr>
          <w:divId w:val="1375348270"/>
          <w:tblCellSpacing w:w="15" w:type="dxa"/>
        </w:trPr>
        <w:tc>
          <w:tcPr>
            <w:tcW w:w="0" w:type="auto"/>
            <w:vAlign w:val="center"/>
            <w:hideMark/>
          </w:tcPr>
          <w:p w14:paraId="7921D21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85DE34" w14:textId="77777777" w:rsidR="0095430C" w:rsidRDefault="005B11EB">
            <w:pPr>
              <w:rPr>
                <w:rFonts w:eastAsia="Times New Roman"/>
                <w:lang w:val="en-US"/>
              </w:rPr>
            </w:pPr>
            <w:r>
              <w:rPr>
                <w:rFonts w:eastAsia="Times New Roman"/>
                <w:lang w:val="en-US"/>
              </w:rPr>
              <w:t xml:space="preserve">SpecimenStatus (Specimen Status) </w:t>
            </w:r>
          </w:p>
        </w:tc>
      </w:tr>
      <w:tr w:rsidR="0095430C" w14:paraId="2EDA8520" w14:textId="77777777">
        <w:trPr>
          <w:divId w:val="1375348270"/>
          <w:tblCellSpacing w:w="15" w:type="dxa"/>
        </w:trPr>
        <w:tc>
          <w:tcPr>
            <w:tcW w:w="0" w:type="auto"/>
            <w:vAlign w:val="center"/>
            <w:hideMark/>
          </w:tcPr>
          <w:p w14:paraId="473BE50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CF4D6F" w14:textId="77777777" w:rsidR="0095430C" w:rsidRDefault="005B11EB">
            <w:pPr>
              <w:rPr>
                <w:rFonts w:eastAsia="Times New Roman"/>
                <w:lang w:val="en-US"/>
              </w:rPr>
            </w:pPr>
            <w:r>
              <w:rPr>
                <w:rFonts w:eastAsia="Times New Roman"/>
                <w:lang w:val="en-US"/>
              </w:rPr>
              <w:t>Codes providing the status/availability of a specimen</w:t>
            </w:r>
          </w:p>
        </w:tc>
      </w:tr>
      <w:tr w:rsidR="0095430C" w14:paraId="3417109C" w14:textId="77777777">
        <w:trPr>
          <w:divId w:val="1375348270"/>
          <w:tblCellSpacing w:w="15" w:type="dxa"/>
        </w:trPr>
        <w:tc>
          <w:tcPr>
            <w:tcW w:w="0" w:type="auto"/>
            <w:vAlign w:val="center"/>
            <w:hideMark/>
          </w:tcPr>
          <w:p w14:paraId="1031E2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4C6A78F" w14:textId="77777777" w:rsidR="0095430C"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95430C" w14:paraId="7D707A51" w14:textId="77777777">
        <w:trPr>
          <w:divId w:val="1375348270"/>
          <w:tblCellSpacing w:w="15" w:type="dxa"/>
        </w:trPr>
        <w:tc>
          <w:tcPr>
            <w:tcW w:w="0" w:type="auto"/>
            <w:vAlign w:val="center"/>
            <w:hideMark/>
          </w:tcPr>
          <w:p w14:paraId="73E50D95" w14:textId="77777777" w:rsidR="0095430C" w:rsidRDefault="0095430C">
            <w:pPr>
              <w:rPr>
                <w:rFonts w:eastAsia="Times New Roman"/>
                <w:lang w:val="en-US"/>
              </w:rPr>
            </w:pPr>
          </w:p>
        </w:tc>
        <w:tc>
          <w:tcPr>
            <w:tcW w:w="0" w:type="auto"/>
            <w:vAlign w:val="center"/>
            <w:hideMark/>
          </w:tcPr>
          <w:p w14:paraId="3546EFF6"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either lost, destroyed or consumed. </w:t>
            </w:r>
          </w:p>
        </w:tc>
      </w:tr>
      <w:tr w:rsidR="0095430C" w14:paraId="5FDBAB63" w14:textId="77777777">
        <w:trPr>
          <w:divId w:val="1375348270"/>
          <w:tblCellSpacing w:w="15" w:type="dxa"/>
        </w:trPr>
        <w:tc>
          <w:tcPr>
            <w:tcW w:w="0" w:type="auto"/>
            <w:vAlign w:val="center"/>
            <w:hideMark/>
          </w:tcPr>
          <w:p w14:paraId="5F118057" w14:textId="77777777" w:rsidR="0095430C" w:rsidRDefault="0095430C">
            <w:pPr>
              <w:rPr>
                <w:rFonts w:eastAsia="Times New Roman"/>
                <w:lang w:val="en-US"/>
              </w:rPr>
            </w:pPr>
          </w:p>
        </w:tc>
        <w:tc>
          <w:tcPr>
            <w:tcW w:w="0" w:type="auto"/>
            <w:vAlign w:val="center"/>
            <w:hideMark/>
          </w:tcPr>
          <w:p w14:paraId="3D7580D1" w14:textId="77777777" w:rsidR="0095430C"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95430C" w14:paraId="05B7256B" w14:textId="77777777">
        <w:trPr>
          <w:divId w:val="1375348270"/>
          <w:tblCellSpacing w:w="15" w:type="dxa"/>
        </w:trPr>
        <w:tc>
          <w:tcPr>
            <w:tcW w:w="0" w:type="auto"/>
            <w:vAlign w:val="center"/>
            <w:hideMark/>
          </w:tcPr>
          <w:p w14:paraId="094AF086" w14:textId="77777777" w:rsidR="0095430C" w:rsidRDefault="0095430C">
            <w:pPr>
              <w:rPr>
                <w:rFonts w:eastAsia="Times New Roman"/>
                <w:lang w:val="en-US"/>
              </w:rPr>
            </w:pPr>
          </w:p>
        </w:tc>
        <w:tc>
          <w:tcPr>
            <w:tcW w:w="0" w:type="auto"/>
            <w:vAlign w:val="center"/>
            <w:hideMark/>
          </w:tcPr>
          <w:p w14:paraId="1AFA0C50" w14:textId="77777777" w:rsidR="0095430C"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14:paraId="5E2330DE" w14:textId="77777777" w:rsidR="0095430C"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FA85FDE" w14:textId="77777777">
        <w:trPr>
          <w:divId w:val="1375348270"/>
          <w:tblCellSpacing w:w="15" w:type="dxa"/>
        </w:trPr>
        <w:tc>
          <w:tcPr>
            <w:tcW w:w="0" w:type="auto"/>
            <w:vAlign w:val="center"/>
            <w:hideMark/>
          </w:tcPr>
          <w:p w14:paraId="07169A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424D9E" w14:textId="77777777" w:rsidR="0095430C" w:rsidRDefault="005B11EB">
            <w:pPr>
              <w:rPr>
                <w:rFonts w:eastAsia="Times New Roman"/>
                <w:lang w:val="en-US"/>
              </w:rPr>
            </w:pPr>
            <w:r>
              <w:rPr>
                <w:rFonts w:eastAsia="Times New Roman"/>
                <w:lang w:val="en-US"/>
              </w:rPr>
              <w:t xml:space="preserve">StructureDefinitionKind (Structure Definition Kind) </w:t>
            </w:r>
          </w:p>
        </w:tc>
      </w:tr>
      <w:tr w:rsidR="0095430C" w14:paraId="06270D33" w14:textId="77777777">
        <w:trPr>
          <w:divId w:val="1375348270"/>
          <w:tblCellSpacing w:w="15" w:type="dxa"/>
        </w:trPr>
        <w:tc>
          <w:tcPr>
            <w:tcW w:w="0" w:type="auto"/>
            <w:vAlign w:val="center"/>
            <w:hideMark/>
          </w:tcPr>
          <w:p w14:paraId="0972ADB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7E9501" w14:textId="77777777" w:rsidR="0095430C" w:rsidRDefault="005B11EB">
            <w:pPr>
              <w:rPr>
                <w:rFonts w:eastAsia="Times New Roman"/>
                <w:lang w:val="en-US"/>
              </w:rPr>
            </w:pPr>
            <w:r>
              <w:rPr>
                <w:rFonts w:eastAsia="Times New Roman"/>
                <w:lang w:val="en-US"/>
              </w:rPr>
              <w:t>Defines the type of structure that a definition is describing</w:t>
            </w:r>
          </w:p>
        </w:tc>
      </w:tr>
      <w:tr w:rsidR="0095430C" w14:paraId="6425DB7A" w14:textId="77777777">
        <w:trPr>
          <w:divId w:val="1375348270"/>
          <w:tblCellSpacing w:w="15" w:type="dxa"/>
        </w:trPr>
        <w:tc>
          <w:tcPr>
            <w:tcW w:w="0" w:type="auto"/>
            <w:vAlign w:val="center"/>
            <w:hideMark/>
          </w:tcPr>
          <w:p w14:paraId="23321C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46C91E5" w14:textId="77777777" w:rsidR="0095430C"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95430C" w14:paraId="61FF1D15" w14:textId="77777777">
        <w:trPr>
          <w:divId w:val="1375348270"/>
          <w:tblCellSpacing w:w="15" w:type="dxa"/>
        </w:trPr>
        <w:tc>
          <w:tcPr>
            <w:tcW w:w="0" w:type="auto"/>
            <w:vAlign w:val="center"/>
            <w:hideMark/>
          </w:tcPr>
          <w:p w14:paraId="1B61B6A2" w14:textId="77777777" w:rsidR="0095430C" w:rsidRDefault="0095430C">
            <w:pPr>
              <w:rPr>
                <w:rFonts w:eastAsia="Times New Roman"/>
                <w:lang w:val="en-US"/>
              </w:rPr>
            </w:pPr>
          </w:p>
        </w:tc>
        <w:tc>
          <w:tcPr>
            <w:tcW w:w="0" w:type="auto"/>
            <w:vAlign w:val="center"/>
            <w:hideMark/>
          </w:tcPr>
          <w:p w14:paraId="0EA81A21"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95430C" w14:paraId="6CEE2821" w14:textId="77777777">
        <w:trPr>
          <w:divId w:val="1375348270"/>
          <w:tblCellSpacing w:w="15" w:type="dxa"/>
        </w:trPr>
        <w:tc>
          <w:tcPr>
            <w:tcW w:w="0" w:type="auto"/>
            <w:vAlign w:val="center"/>
            <w:hideMark/>
          </w:tcPr>
          <w:p w14:paraId="130B9835" w14:textId="77777777" w:rsidR="0095430C" w:rsidRDefault="0095430C">
            <w:pPr>
              <w:rPr>
                <w:rFonts w:eastAsia="Times New Roman"/>
                <w:lang w:val="en-US"/>
              </w:rPr>
            </w:pPr>
          </w:p>
        </w:tc>
        <w:tc>
          <w:tcPr>
            <w:tcW w:w="0" w:type="auto"/>
            <w:vAlign w:val="center"/>
            <w:hideMark/>
          </w:tcPr>
          <w:p w14:paraId="3EDADA1C" w14:textId="77777777" w:rsidR="0095430C"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14:paraId="07867087" w14:textId="77777777" w:rsidR="0095430C"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0BF502F" w14:textId="77777777">
        <w:trPr>
          <w:divId w:val="1375348270"/>
          <w:tblCellSpacing w:w="15" w:type="dxa"/>
        </w:trPr>
        <w:tc>
          <w:tcPr>
            <w:tcW w:w="0" w:type="auto"/>
            <w:vAlign w:val="center"/>
            <w:hideMark/>
          </w:tcPr>
          <w:p w14:paraId="4B97AC4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BA0E32" w14:textId="77777777" w:rsidR="0095430C" w:rsidRDefault="005B11EB">
            <w:pPr>
              <w:rPr>
                <w:rFonts w:eastAsia="Times New Roman"/>
                <w:lang w:val="en-US"/>
              </w:rPr>
            </w:pPr>
            <w:r>
              <w:rPr>
                <w:rFonts w:eastAsia="Times New Roman"/>
                <w:lang w:val="en-US"/>
              </w:rPr>
              <w:t xml:space="preserve">SubscriptionChannelType (Subscription Channel Type) </w:t>
            </w:r>
          </w:p>
        </w:tc>
      </w:tr>
      <w:tr w:rsidR="0095430C" w14:paraId="3E0978EB" w14:textId="77777777">
        <w:trPr>
          <w:divId w:val="1375348270"/>
          <w:tblCellSpacing w:w="15" w:type="dxa"/>
        </w:trPr>
        <w:tc>
          <w:tcPr>
            <w:tcW w:w="0" w:type="auto"/>
            <w:vAlign w:val="center"/>
            <w:hideMark/>
          </w:tcPr>
          <w:p w14:paraId="0673E18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9F082D" w14:textId="77777777" w:rsidR="0095430C" w:rsidRDefault="005B11EB">
            <w:pPr>
              <w:rPr>
                <w:rFonts w:eastAsia="Times New Roman"/>
                <w:lang w:val="en-US"/>
              </w:rPr>
            </w:pPr>
            <w:r>
              <w:rPr>
                <w:rFonts w:eastAsia="Times New Roman"/>
                <w:lang w:val="en-US"/>
              </w:rPr>
              <w:t>The type of method used to execute a subscription</w:t>
            </w:r>
          </w:p>
        </w:tc>
      </w:tr>
      <w:tr w:rsidR="0095430C" w14:paraId="2027D8DF" w14:textId="77777777">
        <w:trPr>
          <w:divId w:val="1375348270"/>
          <w:tblCellSpacing w:w="15" w:type="dxa"/>
        </w:trPr>
        <w:tc>
          <w:tcPr>
            <w:tcW w:w="0" w:type="auto"/>
            <w:vAlign w:val="center"/>
            <w:hideMark/>
          </w:tcPr>
          <w:p w14:paraId="0C70AF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A0F832A" w14:textId="77777777" w:rsidR="0095430C"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95430C" w14:paraId="28FABDF4" w14:textId="77777777">
        <w:trPr>
          <w:divId w:val="1375348270"/>
          <w:tblCellSpacing w:w="15" w:type="dxa"/>
        </w:trPr>
        <w:tc>
          <w:tcPr>
            <w:tcW w:w="0" w:type="auto"/>
            <w:vAlign w:val="center"/>
            <w:hideMark/>
          </w:tcPr>
          <w:p w14:paraId="33B7AB18" w14:textId="77777777" w:rsidR="0095430C" w:rsidRDefault="0095430C">
            <w:pPr>
              <w:rPr>
                <w:rFonts w:eastAsia="Times New Roman"/>
                <w:lang w:val="en-US"/>
              </w:rPr>
            </w:pPr>
          </w:p>
        </w:tc>
        <w:tc>
          <w:tcPr>
            <w:tcW w:w="0" w:type="auto"/>
            <w:vAlign w:val="center"/>
            <w:hideMark/>
          </w:tcPr>
          <w:p w14:paraId="282B8785" w14:textId="77777777" w:rsidR="0095430C"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95430C" w14:paraId="5CA5F1FF" w14:textId="77777777">
        <w:trPr>
          <w:divId w:val="1375348270"/>
          <w:tblCellSpacing w:w="15" w:type="dxa"/>
        </w:trPr>
        <w:tc>
          <w:tcPr>
            <w:tcW w:w="0" w:type="auto"/>
            <w:vAlign w:val="center"/>
            <w:hideMark/>
          </w:tcPr>
          <w:p w14:paraId="3655FBCE" w14:textId="77777777" w:rsidR="0095430C" w:rsidRDefault="0095430C">
            <w:pPr>
              <w:rPr>
                <w:rFonts w:eastAsia="Times New Roman"/>
                <w:lang w:val="en-US"/>
              </w:rPr>
            </w:pPr>
          </w:p>
        </w:tc>
        <w:tc>
          <w:tcPr>
            <w:tcW w:w="0" w:type="auto"/>
            <w:vAlign w:val="center"/>
            <w:hideMark/>
          </w:tcPr>
          <w:p w14:paraId="1BA9D03A"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95430C" w14:paraId="7BB9BB70" w14:textId="77777777">
        <w:trPr>
          <w:divId w:val="1375348270"/>
          <w:tblCellSpacing w:w="15" w:type="dxa"/>
        </w:trPr>
        <w:tc>
          <w:tcPr>
            <w:tcW w:w="0" w:type="auto"/>
            <w:vAlign w:val="center"/>
            <w:hideMark/>
          </w:tcPr>
          <w:p w14:paraId="6541B4ED" w14:textId="77777777" w:rsidR="0095430C" w:rsidRDefault="0095430C">
            <w:pPr>
              <w:rPr>
                <w:rFonts w:eastAsia="Times New Roman"/>
                <w:lang w:val="en-US"/>
              </w:rPr>
            </w:pPr>
          </w:p>
        </w:tc>
        <w:tc>
          <w:tcPr>
            <w:tcW w:w="0" w:type="auto"/>
            <w:vAlign w:val="center"/>
            <w:hideMark/>
          </w:tcPr>
          <w:p w14:paraId="24C6DA84" w14:textId="77777777" w:rsidR="0095430C"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95430C" w14:paraId="52B70489" w14:textId="77777777">
        <w:trPr>
          <w:divId w:val="1375348270"/>
          <w:tblCellSpacing w:w="15" w:type="dxa"/>
        </w:trPr>
        <w:tc>
          <w:tcPr>
            <w:tcW w:w="0" w:type="auto"/>
            <w:vAlign w:val="center"/>
            <w:hideMark/>
          </w:tcPr>
          <w:p w14:paraId="1F58AE73" w14:textId="77777777" w:rsidR="0095430C" w:rsidRDefault="0095430C">
            <w:pPr>
              <w:rPr>
                <w:rFonts w:eastAsia="Times New Roman"/>
                <w:lang w:val="en-US"/>
              </w:rPr>
            </w:pPr>
          </w:p>
        </w:tc>
        <w:tc>
          <w:tcPr>
            <w:tcW w:w="0" w:type="auto"/>
            <w:vAlign w:val="center"/>
            <w:hideMark/>
          </w:tcPr>
          <w:p w14:paraId="282947DF" w14:textId="77777777" w:rsidR="0095430C"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14:paraId="5235E365" w14:textId="77777777" w:rsidR="0095430C"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89ED08" w14:textId="77777777">
        <w:trPr>
          <w:divId w:val="1375348270"/>
          <w:tblCellSpacing w:w="15" w:type="dxa"/>
        </w:trPr>
        <w:tc>
          <w:tcPr>
            <w:tcW w:w="0" w:type="auto"/>
            <w:vAlign w:val="center"/>
            <w:hideMark/>
          </w:tcPr>
          <w:p w14:paraId="78617B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CD8C3D" w14:textId="77777777" w:rsidR="0095430C" w:rsidRDefault="005B11EB">
            <w:pPr>
              <w:rPr>
                <w:rFonts w:eastAsia="Times New Roman"/>
                <w:lang w:val="en-US"/>
              </w:rPr>
            </w:pPr>
            <w:r>
              <w:rPr>
                <w:rFonts w:eastAsia="Times New Roman"/>
                <w:lang w:val="en-US"/>
              </w:rPr>
              <w:t xml:space="preserve">SubscriptionStatus (Subscription Status) </w:t>
            </w:r>
          </w:p>
        </w:tc>
      </w:tr>
      <w:tr w:rsidR="0095430C" w14:paraId="34E6111B" w14:textId="77777777">
        <w:trPr>
          <w:divId w:val="1375348270"/>
          <w:tblCellSpacing w:w="15" w:type="dxa"/>
        </w:trPr>
        <w:tc>
          <w:tcPr>
            <w:tcW w:w="0" w:type="auto"/>
            <w:vAlign w:val="center"/>
            <w:hideMark/>
          </w:tcPr>
          <w:p w14:paraId="4C5722D3"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5DFC71A" w14:textId="77777777" w:rsidR="0095430C" w:rsidRDefault="005B11EB">
            <w:pPr>
              <w:rPr>
                <w:rFonts w:eastAsia="Times New Roman"/>
                <w:lang w:val="en-US"/>
              </w:rPr>
            </w:pPr>
            <w:r>
              <w:rPr>
                <w:rFonts w:eastAsia="Times New Roman"/>
                <w:lang w:val="en-US"/>
              </w:rPr>
              <w:t>The status of a subscription</w:t>
            </w:r>
          </w:p>
        </w:tc>
      </w:tr>
      <w:tr w:rsidR="0095430C" w14:paraId="28FFF97B" w14:textId="77777777">
        <w:trPr>
          <w:divId w:val="1375348270"/>
          <w:tblCellSpacing w:w="15" w:type="dxa"/>
        </w:trPr>
        <w:tc>
          <w:tcPr>
            <w:tcW w:w="0" w:type="auto"/>
            <w:vAlign w:val="center"/>
            <w:hideMark/>
          </w:tcPr>
          <w:p w14:paraId="792AF86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089293F"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95430C" w14:paraId="04ABE3B2" w14:textId="77777777">
        <w:trPr>
          <w:divId w:val="1375348270"/>
          <w:tblCellSpacing w:w="15" w:type="dxa"/>
        </w:trPr>
        <w:tc>
          <w:tcPr>
            <w:tcW w:w="0" w:type="auto"/>
            <w:vAlign w:val="center"/>
            <w:hideMark/>
          </w:tcPr>
          <w:p w14:paraId="7F12A1DF" w14:textId="77777777" w:rsidR="0095430C" w:rsidRDefault="0095430C">
            <w:pPr>
              <w:rPr>
                <w:rFonts w:eastAsia="Times New Roman"/>
                <w:lang w:val="en-US"/>
              </w:rPr>
            </w:pPr>
          </w:p>
        </w:tc>
        <w:tc>
          <w:tcPr>
            <w:tcW w:w="0" w:type="auto"/>
            <w:vAlign w:val="center"/>
            <w:hideMark/>
          </w:tcPr>
          <w:p w14:paraId="08D8EA94"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95430C" w14:paraId="7EF4FD06" w14:textId="77777777">
        <w:trPr>
          <w:divId w:val="1375348270"/>
          <w:tblCellSpacing w:w="15" w:type="dxa"/>
        </w:trPr>
        <w:tc>
          <w:tcPr>
            <w:tcW w:w="0" w:type="auto"/>
            <w:vAlign w:val="center"/>
            <w:hideMark/>
          </w:tcPr>
          <w:p w14:paraId="514AD26B" w14:textId="77777777" w:rsidR="0095430C" w:rsidRDefault="0095430C">
            <w:pPr>
              <w:rPr>
                <w:rFonts w:eastAsia="Times New Roman"/>
                <w:lang w:val="en-US"/>
              </w:rPr>
            </w:pPr>
          </w:p>
        </w:tc>
        <w:tc>
          <w:tcPr>
            <w:tcW w:w="0" w:type="auto"/>
            <w:vAlign w:val="center"/>
            <w:hideMark/>
          </w:tcPr>
          <w:p w14:paraId="3E7739E6"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95430C" w14:paraId="22F3FA1A" w14:textId="77777777">
        <w:trPr>
          <w:divId w:val="1375348270"/>
          <w:tblCellSpacing w:w="15" w:type="dxa"/>
        </w:trPr>
        <w:tc>
          <w:tcPr>
            <w:tcW w:w="0" w:type="auto"/>
            <w:vAlign w:val="center"/>
            <w:hideMark/>
          </w:tcPr>
          <w:p w14:paraId="179BD288" w14:textId="77777777" w:rsidR="0095430C" w:rsidRDefault="0095430C">
            <w:pPr>
              <w:rPr>
                <w:rFonts w:eastAsia="Times New Roman"/>
                <w:lang w:val="en-US"/>
              </w:rPr>
            </w:pPr>
          </w:p>
        </w:tc>
        <w:tc>
          <w:tcPr>
            <w:tcW w:w="0" w:type="auto"/>
            <w:vAlign w:val="center"/>
            <w:hideMark/>
          </w:tcPr>
          <w:p w14:paraId="4FE86EEA" w14:textId="77777777" w:rsidR="0095430C"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14:paraId="04CE6AED" w14:textId="77777777" w:rsidR="0095430C"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95430C" w14:paraId="6241B248" w14:textId="77777777">
        <w:trPr>
          <w:divId w:val="1375348270"/>
          <w:tblCellSpacing w:w="15" w:type="dxa"/>
        </w:trPr>
        <w:tc>
          <w:tcPr>
            <w:tcW w:w="0" w:type="auto"/>
            <w:vAlign w:val="center"/>
            <w:hideMark/>
          </w:tcPr>
          <w:p w14:paraId="7DE8B16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EABC2B" w14:textId="77777777" w:rsidR="0095430C" w:rsidRDefault="005B11EB">
            <w:pPr>
              <w:rPr>
                <w:rFonts w:eastAsia="Times New Roman"/>
                <w:lang w:val="en-US"/>
              </w:rPr>
            </w:pPr>
            <w:r>
              <w:rPr>
                <w:rFonts w:eastAsia="Times New Roman"/>
                <w:lang w:val="en-US"/>
              </w:rPr>
              <w:t xml:space="preserve">SubscriptionTag (Subscription Tag) </w:t>
            </w:r>
          </w:p>
        </w:tc>
      </w:tr>
      <w:tr w:rsidR="0095430C" w14:paraId="7AC3897E" w14:textId="77777777">
        <w:trPr>
          <w:divId w:val="1375348270"/>
          <w:tblCellSpacing w:w="15" w:type="dxa"/>
        </w:trPr>
        <w:tc>
          <w:tcPr>
            <w:tcW w:w="0" w:type="auto"/>
            <w:vAlign w:val="center"/>
            <w:hideMark/>
          </w:tcPr>
          <w:p w14:paraId="0D616D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A8AB61" w14:textId="77777777" w:rsidR="0095430C" w:rsidRDefault="005B11EB">
            <w:pPr>
              <w:rPr>
                <w:rFonts w:eastAsia="Times New Roman"/>
                <w:lang w:val="en-US"/>
              </w:rPr>
            </w:pPr>
            <w:r>
              <w:rPr>
                <w:rFonts w:eastAsia="Times New Roman"/>
                <w:lang w:val="en-US"/>
              </w:rPr>
              <w:t>Tags to put on a resource after subscriptions sent</w:t>
            </w:r>
          </w:p>
        </w:tc>
      </w:tr>
      <w:tr w:rsidR="0095430C" w14:paraId="432D1DB7" w14:textId="77777777">
        <w:trPr>
          <w:divId w:val="1375348270"/>
          <w:tblCellSpacing w:w="15" w:type="dxa"/>
        </w:trPr>
        <w:tc>
          <w:tcPr>
            <w:tcW w:w="0" w:type="auto"/>
            <w:vAlign w:val="center"/>
            <w:hideMark/>
          </w:tcPr>
          <w:p w14:paraId="3A7E9E4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8B2592" w14:textId="77777777" w:rsidR="0095430C"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95430C" w14:paraId="3772A8AC" w14:textId="77777777">
        <w:trPr>
          <w:divId w:val="1375348270"/>
          <w:tblCellSpacing w:w="15" w:type="dxa"/>
        </w:trPr>
        <w:tc>
          <w:tcPr>
            <w:tcW w:w="0" w:type="auto"/>
            <w:vAlign w:val="center"/>
            <w:hideMark/>
          </w:tcPr>
          <w:p w14:paraId="34D9E0DB" w14:textId="77777777" w:rsidR="0095430C" w:rsidRDefault="0095430C">
            <w:pPr>
              <w:rPr>
                <w:rFonts w:eastAsia="Times New Roman"/>
                <w:lang w:val="en-US"/>
              </w:rPr>
            </w:pPr>
          </w:p>
        </w:tc>
        <w:tc>
          <w:tcPr>
            <w:tcW w:w="0" w:type="auto"/>
            <w:vAlign w:val="center"/>
            <w:hideMark/>
          </w:tcPr>
          <w:p w14:paraId="2593F033" w14:textId="77777777" w:rsidR="0095430C"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14:paraId="44BDA7A6" w14:textId="77777777" w:rsidR="0095430C"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95430C" w14:paraId="5C1C8B65" w14:textId="77777777">
        <w:trPr>
          <w:divId w:val="1375348270"/>
          <w:tblCellSpacing w:w="15" w:type="dxa"/>
        </w:trPr>
        <w:tc>
          <w:tcPr>
            <w:tcW w:w="0" w:type="auto"/>
            <w:vAlign w:val="center"/>
            <w:hideMark/>
          </w:tcPr>
          <w:p w14:paraId="3AD56AF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764407" w14:textId="77777777" w:rsidR="0095430C" w:rsidRDefault="005B11EB">
            <w:pPr>
              <w:rPr>
                <w:rFonts w:eastAsia="Times New Roman"/>
                <w:lang w:val="en-US"/>
              </w:rPr>
            </w:pPr>
            <w:r>
              <w:rPr>
                <w:rFonts w:eastAsia="Times New Roman"/>
                <w:lang w:val="en-US"/>
              </w:rPr>
              <w:t xml:space="preserve">SupplyDeliveryStatus (Supply Delivery Status) </w:t>
            </w:r>
          </w:p>
        </w:tc>
      </w:tr>
      <w:tr w:rsidR="0095430C" w14:paraId="3E8026F6" w14:textId="77777777">
        <w:trPr>
          <w:divId w:val="1375348270"/>
          <w:tblCellSpacing w:w="15" w:type="dxa"/>
        </w:trPr>
        <w:tc>
          <w:tcPr>
            <w:tcW w:w="0" w:type="auto"/>
            <w:vAlign w:val="center"/>
            <w:hideMark/>
          </w:tcPr>
          <w:p w14:paraId="4E1C8D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5F63B0" w14:textId="77777777" w:rsidR="0095430C" w:rsidRDefault="005B11EB">
            <w:pPr>
              <w:rPr>
                <w:rFonts w:eastAsia="Times New Roman"/>
                <w:lang w:val="en-US"/>
              </w:rPr>
            </w:pPr>
            <w:r>
              <w:rPr>
                <w:rFonts w:eastAsia="Times New Roman"/>
                <w:lang w:val="en-US"/>
              </w:rPr>
              <w:t>Status of the Supply delivery</w:t>
            </w:r>
          </w:p>
        </w:tc>
      </w:tr>
      <w:tr w:rsidR="0095430C" w14:paraId="0CC19CEE" w14:textId="77777777">
        <w:trPr>
          <w:divId w:val="1375348270"/>
          <w:tblCellSpacing w:w="15" w:type="dxa"/>
        </w:trPr>
        <w:tc>
          <w:tcPr>
            <w:tcW w:w="0" w:type="auto"/>
            <w:vAlign w:val="center"/>
            <w:hideMark/>
          </w:tcPr>
          <w:p w14:paraId="556384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EE947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95430C" w14:paraId="5DBE2785" w14:textId="77777777">
        <w:trPr>
          <w:divId w:val="1375348270"/>
          <w:tblCellSpacing w:w="15" w:type="dxa"/>
        </w:trPr>
        <w:tc>
          <w:tcPr>
            <w:tcW w:w="0" w:type="auto"/>
            <w:vAlign w:val="center"/>
            <w:hideMark/>
          </w:tcPr>
          <w:p w14:paraId="7AADFCD2" w14:textId="77777777" w:rsidR="0095430C" w:rsidRDefault="0095430C">
            <w:pPr>
              <w:rPr>
                <w:rFonts w:eastAsia="Times New Roman"/>
                <w:lang w:val="en-US"/>
              </w:rPr>
            </w:pPr>
          </w:p>
        </w:tc>
        <w:tc>
          <w:tcPr>
            <w:tcW w:w="0" w:type="auto"/>
            <w:vAlign w:val="center"/>
            <w:hideMark/>
          </w:tcPr>
          <w:p w14:paraId="7FC9047D" w14:textId="77777777" w:rsidR="0095430C"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95430C" w14:paraId="649265A8" w14:textId="77777777">
        <w:trPr>
          <w:divId w:val="1375348270"/>
          <w:tblCellSpacing w:w="15" w:type="dxa"/>
        </w:trPr>
        <w:tc>
          <w:tcPr>
            <w:tcW w:w="0" w:type="auto"/>
            <w:vAlign w:val="center"/>
            <w:hideMark/>
          </w:tcPr>
          <w:p w14:paraId="62FEF9BF" w14:textId="77777777" w:rsidR="0095430C" w:rsidRDefault="0095430C">
            <w:pPr>
              <w:rPr>
                <w:rFonts w:eastAsia="Times New Roman"/>
                <w:lang w:val="en-US"/>
              </w:rPr>
            </w:pPr>
          </w:p>
        </w:tc>
        <w:tc>
          <w:tcPr>
            <w:tcW w:w="0" w:type="auto"/>
            <w:vAlign w:val="center"/>
            <w:hideMark/>
          </w:tcPr>
          <w:p w14:paraId="6AC00BD2" w14:textId="77777777" w:rsidR="0095430C"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14:paraId="5F52CD39" w14:textId="77777777" w:rsidR="0095430C"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F3354BE" w14:textId="77777777">
        <w:trPr>
          <w:divId w:val="1375348270"/>
          <w:tblCellSpacing w:w="15" w:type="dxa"/>
        </w:trPr>
        <w:tc>
          <w:tcPr>
            <w:tcW w:w="0" w:type="auto"/>
            <w:vAlign w:val="center"/>
            <w:hideMark/>
          </w:tcPr>
          <w:p w14:paraId="0697F2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E4B70CE" w14:textId="77777777" w:rsidR="0095430C" w:rsidRDefault="005B11EB">
            <w:pPr>
              <w:rPr>
                <w:rFonts w:eastAsia="Times New Roman"/>
                <w:lang w:val="en-US"/>
              </w:rPr>
            </w:pPr>
            <w:r>
              <w:rPr>
                <w:rFonts w:eastAsia="Times New Roman"/>
                <w:lang w:val="en-US"/>
              </w:rPr>
              <w:t xml:space="preserve">SupplyRequestStatus (Supply Request Status) </w:t>
            </w:r>
          </w:p>
        </w:tc>
      </w:tr>
      <w:tr w:rsidR="0095430C" w14:paraId="7141191E" w14:textId="77777777">
        <w:trPr>
          <w:divId w:val="1375348270"/>
          <w:tblCellSpacing w:w="15" w:type="dxa"/>
        </w:trPr>
        <w:tc>
          <w:tcPr>
            <w:tcW w:w="0" w:type="auto"/>
            <w:vAlign w:val="center"/>
            <w:hideMark/>
          </w:tcPr>
          <w:p w14:paraId="6F46E8E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E626ECB" w14:textId="77777777" w:rsidR="0095430C" w:rsidRDefault="005B11EB">
            <w:pPr>
              <w:rPr>
                <w:rFonts w:eastAsia="Times New Roman"/>
                <w:lang w:val="en-US"/>
              </w:rPr>
            </w:pPr>
            <w:r>
              <w:rPr>
                <w:rFonts w:eastAsia="Times New Roman"/>
                <w:lang w:val="en-US"/>
              </w:rPr>
              <w:t>Status of the supply request</w:t>
            </w:r>
          </w:p>
        </w:tc>
      </w:tr>
      <w:tr w:rsidR="0095430C" w14:paraId="3A883800" w14:textId="77777777">
        <w:trPr>
          <w:divId w:val="1375348270"/>
          <w:tblCellSpacing w:w="15" w:type="dxa"/>
        </w:trPr>
        <w:tc>
          <w:tcPr>
            <w:tcW w:w="0" w:type="auto"/>
            <w:vAlign w:val="center"/>
            <w:hideMark/>
          </w:tcPr>
          <w:p w14:paraId="696D76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76DCE18"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95430C" w14:paraId="1C822196" w14:textId="77777777">
        <w:trPr>
          <w:divId w:val="1375348270"/>
          <w:tblCellSpacing w:w="15" w:type="dxa"/>
        </w:trPr>
        <w:tc>
          <w:tcPr>
            <w:tcW w:w="0" w:type="auto"/>
            <w:vAlign w:val="center"/>
            <w:hideMark/>
          </w:tcPr>
          <w:p w14:paraId="16D92434" w14:textId="77777777" w:rsidR="0095430C" w:rsidRDefault="0095430C">
            <w:pPr>
              <w:rPr>
                <w:rFonts w:eastAsia="Times New Roman"/>
                <w:lang w:val="en-US"/>
              </w:rPr>
            </w:pPr>
          </w:p>
        </w:tc>
        <w:tc>
          <w:tcPr>
            <w:tcW w:w="0" w:type="auto"/>
            <w:vAlign w:val="center"/>
            <w:hideMark/>
          </w:tcPr>
          <w:p w14:paraId="234EAE51"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95430C" w14:paraId="03776C14" w14:textId="77777777">
        <w:trPr>
          <w:divId w:val="1375348270"/>
          <w:tblCellSpacing w:w="15" w:type="dxa"/>
        </w:trPr>
        <w:tc>
          <w:tcPr>
            <w:tcW w:w="0" w:type="auto"/>
            <w:vAlign w:val="center"/>
            <w:hideMark/>
          </w:tcPr>
          <w:p w14:paraId="474F27E5" w14:textId="77777777" w:rsidR="0095430C" w:rsidRDefault="0095430C">
            <w:pPr>
              <w:rPr>
                <w:rFonts w:eastAsia="Times New Roman"/>
                <w:lang w:val="en-US"/>
              </w:rPr>
            </w:pPr>
          </w:p>
        </w:tc>
        <w:tc>
          <w:tcPr>
            <w:tcW w:w="0" w:type="auto"/>
            <w:vAlign w:val="center"/>
            <w:hideMark/>
          </w:tcPr>
          <w:p w14:paraId="42BA6311"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95430C" w14:paraId="19642570" w14:textId="77777777">
        <w:trPr>
          <w:divId w:val="1375348270"/>
          <w:tblCellSpacing w:w="15" w:type="dxa"/>
        </w:trPr>
        <w:tc>
          <w:tcPr>
            <w:tcW w:w="0" w:type="auto"/>
            <w:vAlign w:val="center"/>
            <w:hideMark/>
          </w:tcPr>
          <w:p w14:paraId="1779FA22" w14:textId="77777777" w:rsidR="0095430C" w:rsidRDefault="0095430C">
            <w:pPr>
              <w:rPr>
                <w:rFonts w:eastAsia="Times New Roman"/>
                <w:lang w:val="en-US"/>
              </w:rPr>
            </w:pPr>
          </w:p>
        </w:tc>
        <w:tc>
          <w:tcPr>
            <w:tcW w:w="0" w:type="auto"/>
            <w:vAlign w:val="center"/>
            <w:hideMark/>
          </w:tcPr>
          <w:p w14:paraId="3D7DAD0A"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14:paraId="31FCF422" w14:textId="77777777" w:rsidR="0095430C"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5"/>
      </w:tblGrid>
      <w:tr w:rsidR="0095430C" w14:paraId="0DBDD048" w14:textId="77777777">
        <w:trPr>
          <w:divId w:val="1375348270"/>
          <w:tblCellSpacing w:w="15" w:type="dxa"/>
        </w:trPr>
        <w:tc>
          <w:tcPr>
            <w:tcW w:w="0" w:type="auto"/>
            <w:vAlign w:val="center"/>
            <w:hideMark/>
          </w:tcPr>
          <w:p w14:paraId="502E89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6D3CAF" w14:textId="77777777" w:rsidR="0095430C" w:rsidRDefault="005B11EB">
            <w:pPr>
              <w:rPr>
                <w:rFonts w:eastAsia="Times New Roman"/>
                <w:lang w:val="en-US"/>
              </w:rPr>
            </w:pPr>
            <w:r>
              <w:rPr>
                <w:rFonts w:eastAsia="Times New Roman"/>
                <w:lang w:val="en-US"/>
              </w:rPr>
              <w:t xml:space="preserve">SystemRestfulInteraction (System Restful Interaction) </w:t>
            </w:r>
          </w:p>
        </w:tc>
      </w:tr>
      <w:tr w:rsidR="0095430C" w14:paraId="73941FB5" w14:textId="77777777">
        <w:trPr>
          <w:divId w:val="1375348270"/>
          <w:tblCellSpacing w:w="15" w:type="dxa"/>
        </w:trPr>
        <w:tc>
          <w:tcPr>
            <w:tcW w:w="0" w:type="auto"/>
            <w:vAlign w:val="center"/>
            <w:hideMark/>
          </w:tcPr>
          <w:p w14:paraId="45EC11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C60AB31" w14:textId="77777777" w:rsidR="0095430C" w:rsidRDefault="005B11EB">
            <w:pPr>
              <w:rPr>
                <w:rFonts w:eastAsia="Times New Roman"/>
                <w:lang w:val="en-US"/>
              </w:rPr>
            </w:pPr>
            <w:r>
              <w:rPr>
                <w:rFonts w:eastAsia="Times New Roman"/>
                <w:lang w:val="en-US"/>
              </w:rPr>
              <w:t>Operations supported by REST at the system level</w:t>
            </w:r>
          </w:p>
        </w:tc>
      </w:tr>
    </w:tbl>
    <w:p w14:paraId="149169B4" w14:textId="77777777" w:rsidR="0095430C"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55D2E86" w14:textId="77777777">
        <w:trPr>
          <w:divId w:val="1375348270"/>
          <w:tblCellSpacing w:w="15" w:type="dxa"/>
        </w:trPr>
        <w:tc>
          <w:tcPr>
            <w:tcW w:w="0" w:type="auto"/>
            <w:vAlign w:val="center"/>
            <w:hideMark/>
          </w:tcPr>
          <w:p w14:paraId="2990D71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34993A45" w14:textId="77777777" w:rsidR="0095430C" w:rsidRDefault="005B11EB">
            <w:pPr>
              <w:rPr>
                <w:rFonts w:eastAsia="Times New Roman"/>
                <w:lang w:val="en-US"/>
              </w:rPr>
            </w:pPr>
            <w:r>
              <w:rPr>
                <w:rFonts w:eastAsia="Times New Roman"/>
                <w:lang w:val="en-US"/>
              </w:rPr>
              <w:t xml:space="preserve">TemplateStatusCode (Template Status Code) </w:t>
            </w:r>
          </w:p>
        </w:tc>
      </w:tr>
      <w:tr w:rsidR="0095430C" w14:paraId="016D52B9" w14:textId="77777777">
        <w:trPr>
          <w:divId w:val="1375348270"/>
          <w:tblCellSpacing w:w="15" w:type="dxa"/>
        </w:trPr>
        <w:tc>
          <w:tcPr>
            <w:tcW w:w="0" w:type="auto"/>
            <w:vAlign w:val="center"/>
            <w:hideMark/>
          </w:tcPr>
          <w:p w14:paraId="12CEB32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BADAEC" w14:textId="77777777" w:rsidR="0095430C"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14:paraId="5A0B4584" w14:textId="77777777" w:rsidR="0095430C"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95430C" w14:paraId="3018D961" w14:textId="77777777">
        <w:trPr>
          <w:divId w:val="1375348270"/>
          <w:tblCellSpacing w:w="15" w:type="dxa"/>
        </w:trPr>
        <w:tc>
          <w:tcPr>
            <w:tcW w:w="0" w:type="auto"/>
            <w:vAlign w:val="center"/>
            <w:hideMark/>
          </w:tcPr>
          <w:p w14:paraId="7D76CFA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08A117" w14:textId="77777777" w:rsidR="0095430C" w:rsidRDefault="005B11EB">
            <w:pPr>
              <w:rPr>
                <w:rFonts w:eastAsia="Times New Roman"/>
                <w:lang w:val="en-US"/>
              </w:rPr>
            </w:pPr>
            <w:r>
              <w:rPr>
                <w:rFonts w:eastAsia="Times New Roman"/>
                <w:lang w:val="en-US"/>
              </w:rPr>
              <w:t xml:space="preserve">TimingAbbreviation (Timing Abbreviation) </w:t>
            </w:r>
          </w:p>
        </w:tc>
      </w:tr>
      <w:tr w:rsidR="0095430C" w14:paraId="1871E561" w14:textId="77777777">
        <w:trPr>
          <w:divId w:val="1375348270"/>
          <w:tblCellSpacing w:w="15" w:type="dxa"/>
        </w:trPr>
        <w:tc>
          <w:tcPr>
            <w:tcW w:w="0" w:type="auto"/>
            <w:vAlign w:val="center"/>
            <w:hideMark/>
          </w:tcPr>
          <w:p w14:paraId="445838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8BC785" w14:textId="77777777" w:rsidR="0095430C" w:rsidRDefault="005B11EB">
            <w:pPr>
              <w:rPr>
                <w:rFonts w:eastAsia="Times New Roman"/>
                <w:lang w:val="en-US"/>
              </w:rPr>
            </w:pPr>
            <w:r>
              <w:rPr>
                <w:rFonts w:eastAsia="Times New Roman"/>
                <w:lang w:val="en-US"/>
              </w:rPr>
              <w:t>Code for a known / defined timing pattern</w:t>
            </w:r>
          </w:p>
        </w:tc>
      </w:tr>
      <w:tr w:rsidR="0095430C" w14:paraId="3A336F7E" w14:textId="77777777">
        <w:trPr>
          <w:divId w:val="1375348270"/>
          <w:tblCellSpacing w:w="15" w:type="dxa"/>
        </w:trPr>
        <w:tc>
          <w:tcPr>
            <w:tcW w:w="0" w:type="auto"/>
            <w:vAlign w:val="center"/>
            <w:hideMark/>
          </w:tcPr>
          <w:p w14:paraId="647966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0536416" w14:textId="77777777" w:rsidR="0095430C"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95430C" w14:paraId="4FC8C8C7" w14:textId="77777777">
        <w:trPr>
          <w:divId w:val="1375348270"/>
          <w:tblCellSpacing w:w="15" w:type="dxa"/>
        </w:trPr>
        <w:tc>
          <w:tcPr>
            <w:tcW w:w="0" w:type="auto"/>
            <w:vAlign w:val="center"/>
            <w:hideMark/>
          </w:tcPr>
          <w:p w14:paraId="624903E5" w14:textId="77777777" w:rsidR="0095430C" w:rsidRDefault="0095430C">
            <w:pPr>
              <w:rPr>
                <w:rFonts w:eastAsia="Times New Roman"/>
                <w:lang w:val="en-US"/>
              </w:rPr>
            </w:pPr>
          </w:p>
        </w:tc>
        <w:tc>
          <w:tcPr>
            <w:tcW w:w="0" w:type="auto"/>
            <w:vAlign w:val="center"/>
            <w:hideMark/>
          </w:tcPr>
          <w:p w14:paraId="26276134" w14:textId="77777777" w:rsidR="0095430C"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95430C" w14:paraId="5C5068BB" w14:textId="77777777">
        <w:trPr>
          <w:divId w:val="1375348270"/>
          <w:tblCellSpacing w:w="15" w:type="dxa"/>
        </w:trPr>
        <w:tc>
          <w:tcPr>
            <w:tcW w:w="0" w:type="auto"/>
            <w:vAlign w:val="center"/>
            <w:hideMark/>
          </w:tcPr>
          <w:p w14:paraId="64CB5FAB" w14:textId="77777777" w:rsidR="0095430C" w:rsidRDefault="0095430C">
            <w:pPr>
              <w:rPr>
                <w:rFonts w:eastAsia="Times New Roman"/>
                <w:lang w:val="en-US"/>
              </w:rPr>
            </w:pPr>
          </w:p>
        </w:tc>
        <w:tc>
          <w:tcPr>
            <w:tcW w:w="0" w:type="auto"/>
            <w:vAlign w:val="center"/>
            <w:hideMark/>
          </w:tcPr>
          <w:p w14:paraId="69221A1B" w14:textId="77777777" w:rsidR="0095430C"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95430C" w14:paraId="5E021012" w14:textId="77777777">
        <w:trPr>
          <w:divId w:val="1375348270"/>
          <w:tblCellSpacing w:w="15" w:type="dxa"/>
        </w:trPr>
        <w:tc>
          <w:tcPr>
            <w:tcW w:w="0" w:type="auto"/>
            <w:vAlign w:val="center"/>
            <w:hideMark/>
          </w:tcPr>
          <w:p w14:paraId="13CEAF7E" w14:textId="77777777" w:rsidR="0095430C" w:rsidRDefault="0095430C">
            <w:pPr>
              <w:rPr>
                <w:rFonts w:eastAsia="Times New Roman"/>
                <w:lang w:val="en-US"/>
              </w:rPr>
            </w:pPr>
          </w:p>
        </w:tc>
        <w:tc>
          <w:tcPr>
            <w:tcW w:w="0" w:type="auto"/>
            <w:vAlign w:val="center"/>
            <w:hideMark/>
          </w:tcPr>
          <w:p w14:paraId="7B2F3B47" w14:textId="77777777" w:rsidR="0095430C"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14:paraId="102F775B" w14:textId="77777777" w:rsidR="0095430C"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95430C" w14:paraId="7A899A7D" w14:textId="77777777">
        <w:trPr>
          <w:divId w:val="1375348270"/>
          <w:tblCellSpacing w:w="15" w:type="dxa"/>
        </w:trPr>
        <w:tc>
          <w:tcPr>
            <w:tcW w:w="0" w:type="auto"/>
            <w:vAlign w:val="center"/>
            <w:hideMark/>
          </w:tcPr>
          <w:p w14:paraId="0802985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69B9AAC" w14:textId="77777777" w:rsidR="0095430C" w:rsidRDefault="005B11EB">
            <w:pPr>
              <w:rPr>
                <w:rFonts w:eastAsia="Times New Roman"/>
                <w:lang w:val="en-US"/>
              </w:rPr>
            </w:pPr>
            <w:r>
              <w:rPr>
                <w:rFonts w:eastAsia="Times New Roman"/>
                <w:lang w:val="en-US"/>
              </w:rPr>
              <w:t xml:space="preserve">TransactionMode (Transaction Mode) </w:t>
            </w:r>
          </w:p>
        </w:tc>
      </w:tr>
      <w:tr w:rsidR="0095430C" w14:paraId="1B17F532" w14:textId="77777777">
        <w:trPr>
          <w:divId w:val="1375348270"/>
          <w:tblCellSpacing w:w="15" w:type="dxa"/>
        </w:trPr>
        <w:tc>
          <w:tcPr>
            <w:tcW w:w="0" w:type="auto"/>
            <w:vAlign w:val="center"/>
            <w:hideMark/>
          </w:tcPr>
          <w:p w14:paraId="0BF89DB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C7CD33" w14:textId="77777777" w:rsidR="0095430C" w:rsidRDefault="005B11EB">
            <w:pPr>
              <w:rPr>
                <w:rFonts w:eastAsia="Times New Roman"/>
                <w:lang w:val="en-US"/>
              </w:rPr>
            </w:pPr>
            <w:r>
              <w:rPr>
                <w:rFonts w:eastAsia="Times New Roman"/>
                <w:lang w:val="en-US"/>
              </w:rPr>
              <w:t>A code that indicates how transactions are supported</w:t>
            </w:r>
          </w:p>
        </w:tc>
      </w:tr>
      <w:tr w:rsidR="0095430C" w14:paraId="01BB6A90" w14:textId="77777777">
        <w:trPr>
          <w:divId w:val="1375348270"/>
          <w:tblCellSpacing w:w="15" w:type="dxa"/>
        </w:trPr>
        <w:tc>
          <w:tcPr>
            <w:tcW w:w="0" w:type="auto"/>
            <w:vAlign w:val="center"/>
            <w:hideMark/>
          </w:tcPr>
          <w:p w14:paraId="0126469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6E2CDA"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95430C" w14:paraId="63DB612A" w14:textId="77777777">
        <w:trPr>
          <w:divId w:val="1375348270"/>
          <w:tblCellSpacing w:w="15" w:type="dxa"/>
        </w:trPr>
        <w:tc>
          <w:tcPr>
            <w:tcW w:w="0" w:type="auto"/>
            <w:vAlign w:val="center"/>
            <w:hideMark/>
          </w:tcPr>
          <w:p w14:paraId="0DF3BA3E" w14:textId="77777777" w:rsidR="0095430C" w:rsidRDefault="0095430C">
            <w:pPr>
              <w:rPr>
                <w:rFonts w:eastAsia="Times New Roman"/>
                <w:lang w:val="en-US"/>
              </w:rPr>
            </w:pPr>
          </w:p>
        </w:tc>
        <w:tc>
          <w:tcPr>
            <w:tcW w:w="0" w:type="auto"/>
            <w:vAlign w:val="center"/>
            <w:hideMark/>
          </w:tcPr>
          <w:p w14:paraId="5A3CA6E4" w14:textId="77777777" w:rsidR="0095430C"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95430C" w14:paraId="3E4E4532" w14:textId="77777777">
        <w:trPr>
          <w:divId w:val="1375348270"/>
          <w:tblCellSpacing w:w="15" w:type="dxa"/>
        </w:trPr>
        <w:tc>
          <w:tcPr>
            <w:tcW w:w="0" w:type="auto"/>
            <w:vAlign w:val="center"/>
            <w:hideMark/>
          </w:tcPr>
          <w:p w14:paraId="722B72CE" w14:textId="77777777" w:rsidR="0095430C" w:rsidRDefault="0095430C">
            <w:pPr>
              <w:rPr>
                <w:rFonts w:eastAsia="Times New Roman"/>
                <w:lang w:val="en-US"/>
              </w:rPr>
            </w:pPr>
          </w:p>
        </w:tc>
        <w:tc>
          <w:tcPr>
            <w:tcW w:w="0" w:type="auto"/>
            <w:vAlign w:val="center"/>
            <w:hideMark/>
          </w:tcPr>
          <w:p w14:paraId="07E02DEB" w14:textId="77777777" w:rsidR="0095430C"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95430C" w14:paraId="05EEBA7E" w14:textId="77777777">
        <w:trPr>
          <w:divId w:val="1375348270"/>
          <w:tblCellSpacing w:w="15" w:type="dxa"/>
        </w:trPr>
        <w:tc>
          <w:tcPr>
            <w:tcW w:w="0" w:type="auto"/>
            <w:vAlign w:val="center"/>
            <w:hideMark/>
          </w:tcPr>
          <w:p w14:paraId="5BC16B2D" w14:textId="77777777" w:rsidR="0095430C" w:rsidRDefault="0095430C">
            <w:pPr>
              <w:rPr>
                <w:rFonts w:eastAsia="Times New Roman"/>
                <w:lang w:val="en-US"/>
              </w:rPr>
            </w:pPr>
          </w:p>
        </w:tc>
        <w:tc>
          <w:tcPr>
            <w:tcW w:w="0" w:type="auto"/>
            <w:vAlign w:val="center"/>
            <w:hideMark/>
          </w:tcPr>
          <w:p w14:paraId="26397949" w14:textId="77777777" w:rsidR="0095430C"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14:paraId="32752680" w14:textId="77777777" w:rsidR="0095430C"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95430C" w14:paraId="11E5DDD3" w14:textId="77777777">
        <w:trPr>
          <w:divId w:val="1375348270"/>
          <w:tblCellSpacing w:w="15" w:type="dxa"/>
        </w:trPr>
        <w:tc>
          <w:tcPr>
            <w:tcW w:w="0" w:type="auto"/>
            <w:vAlign w:val="center"/>
            <w:hideMark/>
          </w:tcPr>
          <w:p w14:paraId="5352D5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CA7B38" w14:textId="77777777" w:rsidR="0095430C" w:rsidRDefault="005B11EB">
            <w:pPr>
              <w:rPr>
                <w:rFonts w:eastAsia="Times New Roman"/>
                <w:lang w:val="en-US"/>
              </w:rPr>
            </w:pPr>
            <w:r>
              <w:rPr>
                <w:rFonts w:eastAsia="Times New Roman"/>
                <w:lang w:val="en-US"/>
              </w:rPr>
              <w:t xml:space="preserve">TypeRestfulInteraction (Type Restful Interaction) </w:t>
            </w:r>
          </w:p>
        </w:tc>
      </w:tr>
      <w:tr w:rsidR="0095430C" w14:paraId="5E985BF3" w14:textId="77777777">
        <w:trPr>
          <w:divId w:val="1375348270"/>
          <w:tblCellSpacing w:w="15" w:type="dxa"/>
        </w:trPr>
        <w:tc>
          <w:tcPr>
            <w:tcW w:w="0" w:type="auto"/>
            <w:vAlign w:val="center"/>
            <w:hideMark/>
          </w:tcPr>
          <w:p w14:paraId="3A7BB0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25AE31" w14:textId="77777777" w:rsidR="0095430C" w:rsidRDefault="005B11EB">
            <w:pPr>
              <w:rPr>
                <w:rFonts w:eastAsia="Times New Roman"/>
                <w:lang w:val="en-US"/>
              </w:rPr>
            </w:pPr>
            <w:r>
              <w:rPr>
                <w:rFonts w:eastAsia="Times New Roman"/>
                <w:lang w:val="en-US"/>
              </w:rPr>
              <w:t>Operations supported by REST at the type or instance level</w:t>
            </w:r>
          </w:p>
        </w:tc>
      </w:tr>
    </w:tbl>
    <w:p w14:paraId="160C646D" w14:textId="77777777" w:rsidR="0095430C"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8F0AA06" w14:textId="77777777">
        <w:trPr>
          <w:divId w:val="1375348270"/>
          <w:tblCellSpacing w:w="15" w:type="dxa"/>
        </w:trPr>
        <w:tc>
          <w:tcPr>
            <w:tcW w:w="0" w:type="auto"/>
            <w:vAlign w:val="center"/>
            <w:hideMark/>
          </w:tcPr>
          <w:p w14:paraId="747579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9CA822C" w14:textId="77777777" w:rsidR="0095430C" w:rsidRDefault="005B11EB">
            <w:pPr>
              <w:rPr>
                <w:rFonts w:eastAsia="Times New Roman"/>
                <w:lang w:val="en-US"/>
              </w:rPr>
            </w:pPr>
            <w:r>
              <w:rPr>
                <w:rFonts w:eastAsia="Times New Roman"/>
                <w:lang w:val="en-US"/>
              </w:rPr>
              <w:t xml:space="preserve">UnitsOfTime (Units Of Time) </w:t>
            </w:r>
          </w:p>
        </w:tc>
      </w:tr>
      <w:tr w:rsidR="0095430C" w14:paraId="7CDEE9DA" w14:textId="77777777">
        <w:trPr>
          <w:divId w:val="1375348270"/>
          <w:tblCellSpacing w:w="15" w:type="dxa"/>
        </w:trPr>
        <w:tc>
          <w:tcPr>
            <w:tcW w:w="0" w:type="auto"/>
            <w:vAlign w:val="center"/>
            <w:hideMark/>
          </w:tcPr>
          <w:p w14:paraId="53B7926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4794F2A" w14:textId="77777777" w:rsidR="0095430C" w:rsidRDefault="005B11EB">
            <w:pPr>
              <w:rPr>
                <w:rFonts w:eastAsia="Times New Roman"/>
                <w:lang w:val="en-US"/>
              </w:rPr>
            </w:pPr>
            <w:r>
              <w:rPr>
                <w:rFonts w:eastAsia="Times New Roman"/>
                <w:lang w:val="en-US"/>
              </w:rPr>
              <w:t>A unit of time (units from UCUM)</w:t>
            </w:r>
          </w:p>
        </w:tc>
      </w:tr>
      <w:tr w:rsidR="0095430C" w14:paraId="359F1C04" w14:textId="77777777">
        <w:trPr>
          <w:divId w:val="1375348270"/>
          <w:tblCellSpacing w:w="15" w:type="dxa"/>
        </w:trPr>
        <w:tc>
          <w:tcPr>
            <w:tcW w:w="0" w:type="auto"/>
            <w:vAlign w:val="center"/>
            <w:hideMark/>
          </w:tcPr>
          <w:p w14:paraId="0EBE4A1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52DB5AA" w14:textId="77777777" w:rsidR="0095430C" w:rsidRDefault="005B11EB">
            <w:pPr>
              <w:rPr>
                <w:rFonts w:eastAsia="Times New Roman"/>
                <w:lang w:val="en-US"/>
              </w:rPr>
            </w:pPr>
            <w:r>
              <w:rPr>
                <w:rFonts w:eastAsia="Times New Roman"/>
                <w:lang w:val="en-US"/>
              </w:rPr>
              <w:t xml:space="preserve">UCUM is Copyright ?? 1999-2013 Regenstrief Institute, Inc. and The UCUM Organization, Indianapolis, IN. All rights reserved. See http://unitsofmeasure.org/trac//wiki/TermsOfUse for details </w:t>
            </w:r>
          </w:p>
        </w:tc>
      </w:tr>
    </w:tbl>
    <w:p w14:paraId="34029674" w14:textId="77777777" w:rsidR="0095430C"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0F824" w14:textId="77777777">
        <w:trPr>
          <w:divId w:val="1375348270"/>
          <w:tblCellSpacing w:w="15" w:type="dxa"/>
        </w:trPr>
        <w:tc>
          <w:tcPr>
            <w:tcW w:w="0" w:type="auto"/>
            <w:vAlign w:val="center"/>
            <w:hideMark/>
          </w:tcPr>
          <w:p w14:paraId="6252A12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FE2EAA" w14:textId="77777777" w:rsidR="0095430C" w:rsidRDefault="005B11EB">
            <w:pPr>
              <w:rPr>
                <w:rFonts w:eastAsia="Times New Roman"/>
                <w:lang w:val="en-US"/>
              </w:rPr>
            </w:pPr>
            <w:r>
              <w:rPr>
                <w:rFonts w:eastAsia="Times New Roman"/>
                <w:lang w:val="en-US"/>
              </w:rPr>
              <w:t xml:space="preserve">UnknownContentCode (Unknown Content Code) </w:t>
            </w:r>
          </w:p>
        </w:tc>
      </w:tr>
      <w:tr w:rsidR="0095430C" w14:paraId="2BE7F458" w14:textId="77777777">
        <w:trPr>
          <w:divId w:val="1375348270"/>
          <w:tblCellSpacing w:w="15" w:type="dxa"/>
        </w:trPr>
        <w:tc>
          <w:tcPr>
            <w:tcW w:w="0" w:type="auto"/>
            <w:vAlign w:val="center"/>
            <w:hideMark/>
          </w:tcPr>
          <w:p w14:paraId="2D4C426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9BAA7A" w14:textId="77777777" w:rsidR="0095430C" w:rsidRDefault="005B11EB">
            <w:pPr>
              <w:rPr>
                <w:rFonts w:eastAsia="Times New Roman"/>
                <w:lang w:val="en-US"/>
              </w:rPr>
            </w:pPr>
            <w:r>
              <w:rPr>
                <w:rFonts w:eastAsia="Times New Roman"/>
                <w:lang w:val="en-US"/>
              </w:rPr>
              <w:t xml:space="preserve">A code that indicates whether an application accepts unknown elements or </w:t>
            </w:r>
            <w:r>
              <w:rPr>
                <w:rFonts w:eastAsia="Times New Roman"/>
                <w:lang w:val="en-US"/>
              </w:rPr>
              <w:lastRenderedPageBreak/>
              <w:t>extensions when reading resources</w:t>
            </w:r>
          </w:p>
        </w:tc>
      </w:tr>
      <w:tr w:rsidR="0095430C" w14:paraId="1E236447" w14:textId="77777777">
        <w:trPr>
          <w:divId w:val="1375348270"/>
          <w:tblCellSpacing w:w="15" w:type="dxa"/>
        </w:trPr>
        <w:tc>
          <w:tcPr>
            <w:tcW w:w="0" w:type="auto"/>
            <w:vAlign w:val="center"/>
            <w:hideMark/>
          </w:tcPr>
          <w:p w14:paraId="7C95AEA1"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15594E74" w14:textId="77777777" w:rsidR="0095430C"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95430C" w14:paraId="70F511D0" w14:textId="77777777">
        <w:trPr>
          <w:divId w:val="1375348270"/>
          <w:tblCellSpacing w:w="15" w:type="dxa"/>
        </w:trPr>
        <w:tc>
          <w:tcPr>
            <w:tcW w:w="0" w:type="auto"/>
            <w:vAlign w:val="center"/>
            <w:hideMark/>
          </w:tcPr>
          <w:p w14:paraId="4ECAAABE" w14:textId="77777777" w:rsidR="0095430C" w:rsidRDefault="0095430C">
            <w:pPr>
              <w:rPr>
                <w:rFonts w:eastAsia="Times New Roman"/>
                <w:lang w:val="en-US"/>
              </w:rPr>
            </w:pPr>
          </w:p>
        </w:tc>
        <w:tc>
          <w:tcPr>
            <w:tcW w:w="0" w:type="auto"/>
            <w:vAlign w:val="center"/>
            <w:hideMark/>
          </w:tcPr>
          <w:p w14:paraId="500528A5" w14:textId="77777777" w:rsidR="0095430C"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95430C" w14:paraId="17E03B69" w14:textId="77777777">
        <w:trPr>
          <w:divId w:val="1375348270"/>
          <w:tblCellSpacing w:w="15" w:type="dxa"/>
        </w:trPr>
        <w:tc>
          <w:tcPr>
            <w:tcW w:w="0" w:type="auto"/>
            <w:vAlign w:val="center"/>
            <w:hideMark/>
          </w:tcPr>
          <w:p w14:paraId="04B94A88" w14:textId="77777777" w:rsidR="0095430C" w:rsidRDefault="0095430C">
            <w:pPr>
              <w:rPr>
                <w:rFonts w:eastAsia="Times New Roman"/>
                <w:lang w:val="en-US"/>
              </w:rPr>
            </w:pPr>
          </w:p>
        </w:tc>
        <w:tc>
          <w:tcPr>
            <w:tcW w:w="0" w:type="auto"/>
            <w:vAlign w:val="center"/>
            <w:hideMark/>
          </w:tcPr>
          <w:p w14:paraId="536D0185" w14:textId="77777777" w:rsidR="0095430C"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95430C" w14:paraId="3E16419A" w14:textId="77777777">
        <w:trPr>
          <w:divId w:val="1375348270"/>
          <w:tblCellSpacing w:w="15" w:type="dxa"/>
        </w:trPr>
        <w:tc>
          <w:tcPr>
            <w:tcW w:w="0" w:type="auto"/>
            <w:vAlign w:val="center"/>
            <w:hideMark/>
          </w:tcPr>
          <w:p w14:paraId="1053FACC" w14:textId="77777777" w:rsidR="0095430C" w:rsidRDefault="0095430C">
            <w:pPr>
              <w:rPr>
                <w:rFonts w:eastAsia="Times New Roman"/>
                <w:lang w:val="en-US"/>
              </w:rPr>
            </w:pPr>
          </w:p>
        </w:tc>
        <w:tc>
          <w:tcPr>
            <w:tcW w:w="0" w:type="auto"/>
            <w:vAlign w:val="center"/>
            <w:hideMark/>
          </w:tcPr>
          <w:p w14:paraId="00C91AD0" w14:textId="77777777" w:rsidR="0095430C"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14:paraId="76DF98F2" w14:textId="77777777" w:rsidR="0095430C"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40F7931" w14:textId="77777777">
        <w:trPr>
          <w:divId w:val="1375348270"/>
          <w:tblCellSpacing w:w="15" w:type="dxa"/>
        </w:trPr>
        <w:tc>
          <w:tcPr>
            <w:tcW w:w="0" w:type="auto"/>
            <w:vAlign w:val="center"/>
            <w:hideMark/>
          </w:tcPr>
          <w:p w14:paraId="7AFB65B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979E33E" w14:textId="77777777" w:rsidR="0095430C" w:rsidRDefault="005B11EB">
            <w:pPr>
              <w:rPr>
                <w:rFonts w:eastAsia="Times New Roman"/>
                <w:lang w:val="en-US"/>
              </w:rPr>
            </w:pPr>
            <w:r>
              <w:rPr>
                <w:rFonts w:eastAsia="Times New Roman"/>
                <w:lang w:val="en-US"/>
              </w:rPr>
              <w:t xml:space="preserve">Use (Use) </w:t>
            </w:r>
          </w:p>
        </w:tc>
      </w:tr>
      <w:tr w:rsidR="0095430C" w14:paraId="5599CFB2" w14:textId="77777777">
        <w:trPr>
          <w:divId w:val="1375348270"/>
          <w:tblCellSpacing w:w="15" w:type="dxa"/>
        </w:trPr>
        <w:tc>
          <w:tcPr>
            <w:tcW w:w="0" w:type="auto"/>
            <w:vAlign w:val="center"/>
            <w:hideMark/>
          </w:tcPr>
          <w:p w14:paraId="10A94B6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BF93E7" w14:textId="77777777" w:rsidR="0095430C" w:rsidRDefault="005B11EB">
            <w:pPr>
              <w:rPr>
                <w:rFonts w:eastAsia="Times New Roman"/>
                <w:lang w:val="en-US"/>
              </w:rPr>
            </w:pPr>
            <w:r>
              <w:rPr>
                <w:rFonts w:eastAsia="Times New Roman"/>
                <w:lang w:val="en-US"/>
              </w:rPr>
              <w:t>Complete, proposed, exploratory, other</w:t>
            </w:r>
          </w:p>
        </w:tc>
      </w:tr>
      <w:tr w:rsidR="0095430C" w14:paraId="53312CA2" w14:textId="77777777">
        <w:trPr>
          <w:divId w:val="1375348270"/>
          <w:tblCellSpacing w:w="15" w:type="dxa"/>
        </w:trPr>
        <w:tc>
          <w:tcPr>
            <w:tcW w:w="0" w:type="auto"/>
            <w:vAlign w:val="center"/>
            <w:hideMark/>
          </w:tcPr>
          <w:p w14:paraId="08C1C42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C8E892D" w14:textId="77777777" w:rsidR="0095430C"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95430C" w14:paraId="3C568A25" w14:textId="77777777">
        <w:trPr>
          <w:divId w:val="1375348270"/>
          <w:tblCellSpacing w:w="15" w:type="dxa"/>
        </w:trPr>
        <w:tc>
          <w:tcPr>
            <w:tcW w:w="0" w:type="auto"/>
            <w:vAlign w:val="center"/>
            <w:hideMark/>
          </w:tcPr>
          <w:p w14:paraId="208A1FEA" w14:textId="77777777" w:rsidR="0095430C" w:rsidRDefault="0095430C">
            <w:pPr>
              <w:rPr>
                <w:rFonts w:eastAsia="Times New Roman"/>
                <w:lang w:val="en-US"/>
              </w:rPr>
            </w:pPr>
          </w:p>
        </w:tc>
        <w:tc>
          <w:tcPr>
            <w:tcW w:w="0" w:type="auto"/>
            <w:vAlign w:val="center"/>
            <w:hideMark/>
          </w:tcPr>
          <w:p w14:paraId="6DF71E69"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95430C" w14:paraId="04C5BDD9" w14:textId="77777777">
        <w:trPr>
          <w:divId w:val="1375348270"/>
          <w:tblCellSpacing w:w="15" w:type="dxa"/>
        </w:trPr>
        <w:tc>
          <w:tcPr>
            <w:tcW w:w="0" w:type="auto"/>
            <w:vAlign w:val="center"/>
            <w:hideMark/>
          </w:tcPr>
          <w:p w14:paraId="5EFE8BC6" w14:textId="77777777" w:rsidR="0095430C" w:rsidRDefault="0095430C">
            <w:pPr>
              <w:rPr>
                <w:rFonts w:eastAsia="Times New Roman"/>
                <w:lang w:val="en-US"/>
              </w:rPr>
            </w:pPr>
          </w:p>
        </w:tc>
        <w:tc>
          <w:tcPr>
            <w:tcW w:w="0" w:type="auto"/>
            <w:vAlign w:val="center"/>
            <w:hideMark/>
          </w:tcPr>
          <w:p w14:paraId="66451F11" w14:textId="77777777" w:rsidR="0095430C"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95430C" w14:paraId="6D3FC10B" w14:textId="77777777">
        <w:trPr>
          <w:divId w:val="1375348270"/>
          <w:tblCellSpacing w:w="15" w:type="dxa"/>
        </w:trPr>
        <w:tc>
          <w:tcPr>
            <w:tcW w:w="0" w:type="auto"/>
            <w:vAlign w:val="center"/>
            <w:hideMark/>
          </w:tcPr>
          <w:p w14:paraId="3110EC2C" w14:textId="77777777" w:rsidR="0095430C" w:rsidRDefault="0095430C">
            <w:pPr>
              <w:rPr>
                <w:rFonts w:eastAsia="Times New Roman"/>
                <w:lang w:val="en-US"/>
              </w:rPr>
            </w:pPr>
          </w:p>
        </w:tc>
        <w:tc>
          <w:tcPr>
            <w:tcW w:w="0" w:type="auto"/>
            <w:vAlign w:val="center"/>
            <w:hideMark/>
          </w:tcPr>
          <w:p w14:paraId="7141329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14:paraId="41DDC7B2" w14:textId="77777777" w:rsidR="0095430C"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54"/>
      </w:tblGrid>
      <w:tr w:rsidR="0095430C" w14:paraId="5B3419CD" w14:textId="77777777">
        <w:trPr>
          <w:divId w:val="1375348270"/>
          <w:tblCellSpacing w:w="15" w:type="dxa"/>
        </w:trPr>
        <w:tc>
          <w:tcPr>
            <w:tcW w:w="0" w:type="auto"/>
            <w:vAlign w:val="center"/>
            <w:hideMark/>
          </w:tcPr>
          <w:p w14:paraId="7442C58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A0283A" w14:textId="77777777" w:rsidR="0095430C" w:rsidRDefault="005B11EB">
            <w:pPr>
              <w:rPr>
                <w:rFonts w:eastAsia="Times New Roman"/>
                <w:lang w:val="en-US"/>
              </w:rPr>
            </w:pPr>
            <w:r>
              <w:rPr>
                <w:rFonts w:eastAsia="Times New Roman"/>
                <w:lang w:val="en-US"/>
              </w:rPr>
              <w:t xml:space="preserve">VisionBase (Vision Base) </w:t>
            </w:r>
          </w:p>
        </w:tc>
      </w:tr>
      <w:tr w:rsidR="0095430C" w14:paraId="7E6F74E0" w14:textId="77777777">
        <w:trPr>
          <w:divId w:val="1375348270"/>
          <w:tblCellSpacing w:w="15" w:type="dxa"/>
        </w:trPr>
        <w:tc>
          <w:tcPr>
            <w:tcW w:w="0" w:type="auto"/>
            <w:vAlign w:val="center"/>
            <w:hideMark/>
          </w:tcPr>
          <w:p w14:paraId="78CEBA6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D278C2" w14:textId="77777777" w:rsidR="0095430C" w:rsidRDefault="005B11EB">
            <w:pPr>
              <w:rPr>
                <w:rFonts w:eastAsia="Times New Roman"/>
                <w:lang w:val="en-US"/>
              </w:rPr>
            </w:pPr>
            <w:r>
              <w:rPr>
                <w:rFonts w:eastAsia="Times New Roman"/>
                <w:lang w:val="en-US"/>
              </w:rPr>
              <w:t>A coded concept listing the base codes.</w:t>
            </w:r>
          </w:p>
        </w:tc>
      </w:tr>
      <w:tr w:rsidR="0095430C" w14:paraId="21148F6A" w14:textId="77777777">
        <w:trPr>
          <w:divId w:val="1375348270"/>
          <w:tblCellSpacing w:w="15" w:type="dxa"/>
        </w:trPr>
        <w:tc>
          <w:tcPr>
            <w:tcW w:w="0" w:type="auto"/>
            <w:vAlign w:val="center"/>
            <w:hideMark/>
          </w:tcPr>
          <w:p w14:paraId="14E3C3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0D90800" w14:textId="77777777" w:rsidR="0095430C"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95430C" w14:paraId="6154607C" w14:textId="77777777">
        <w:trPr>
          <w:divId w:val="1375348270"/>
          <w:tblCellSpacing w:w="15" w:type="dxa"/>
        </w:trPr>
        <w:tc>
          <w:tcPr>
            <w:tcW w:w="0" w:type="auto"/>
            <w:vAlign w:val="center"/>
            <w:hideMark/>
          </w:tcPr>
          <w:p w14:paraId="2CCE9DD1" w14:textId="77777777" w:rsidR="0095430C" w:rsidRDefault="0095430C">
            <w:pPr>
              <w:rPr>
                <w:rFonts w:eastAsia="Times New Roman"/>
                <w:lang w:val="en-US"/>
              </w:rPr>
            </w:pPr>
          </w:p>
        </w:tc>
        <w:tc>
          <w:tcPr>
            <w:tcW w:w="0" w:type="auto"/>
            <w:vAlign w:val="center"/>
            <w:hideMark/>
          </w:tcPr>
          <w:p w14:paraId="0D8924C5" w14:textId="77777777" w:rsidR="0095430C"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95430C" w14:paraId="34EE3180" w14:textId="77777777">
        <w:trPr>
          <w:divId w:val="1375348270"/>
          <w:tblCellSpacing w:w="15" w:type="dxa"/>
        </w:trPr>
        <w:tc>
          <w:tcPr>
            <w:tcW w:w="0" w:type="auto"/>
            <w:vAlign w:val="center"/>
            <w:hideMark/>
          </w:tcPr>
          <w:p w14:paraId="7D065F1B" w14:textId="77777777" w:rsidR="0095430C" w:rsidRDefault="0095430C">
            <w:pPr>
              <w:rPr>
                <w:rFonts w:eastAsia="Times New Roman"/>
                <w:lang w:val="en-US"/>
              </w:rPr>
            </w:pPr>
          </w:p>
        </w:tc>
        <w:tc>
          <w:tcPr>
            <w:tcW w:w="0" w:type="auto"/>
            <w:vAlign w:val="center"/>
            <w:hideMark/>
          </w:tcPr>
          <w:p w14:paraId="787B8019"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95430C" w14:paraId="24DD449C" w14:textId="77777777">
        <w:trPr>
          <w:divId w:val="1375348270"/>
          <w:tblCellSpacing w:w="15" w:type="dxa"/>
        </w:trPr>
        <w:tc>
          <w:tcPr>
            <w:tcW w:w="0" w:type="auto"/>
            <w:vAlign w:val="center"/>
            <w:hideMark/>
          </w:tcPr>
          <w:p w14:paraId="30EDBD10" w14:textId="77777777" w:rsidR="0095430C" w:rsidRDefault="0095430C">
            <w:pPr>
              <w:rPr>
                <w:rFonts w:eastAsia="Times New Roman"/>
                <w:lang w:val="en-US"/>
              </w:rPr>
            </w:pPr>
          </w:p>
        </w:tc>
        <w:tc>
          <w:tcPr>
            <w:tcW w:w="0" w:type="auto"/>
            <w:vAlign w:val="center"/>
            <w:hideMark/>
          </w:tcPr>
          <w:p w14:paraId="2B7AE62E" w14:textId="77777777" w:rsidR="0095430C"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14:paraId="579DDC9A" w14:textId="77777777" w:rsidR="0095430C"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1"/>
      </w:tblGrid>
      <w:tr w:rsidR="0095430C" w14:paraId="14535BB3" w14:textId="77777777">
        <w:trPr>
          <w:divId w:val="1375348270"/>
          <w:tblCellSpacing w:w="15" w:type="dxa"/>
        </w:trPr>
        <w:tc>
          <w:tcPr>
            <w:tcW w:w="0" w:type="auto"/>
            <w:vAlign w:val="center"/>
            <w:hideMark/>
          </w:tcPr>
          <w:p w14:paraId="5E24E82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EBACDC" w14:textId="77777777" w:rsidR="0095430C" w:rsidRDefault="005B11EB">
            <w:pPr>
              <w:rPr>
                <w:rFonts w:eastAsia="Times New Roman"/>
                <w:lang w:val="en-US"/>
              </w:rPr>
            </w:pPr>
            <w:r>
              <w:rPr>
                <w:rFonts w:eastAsia="Times New Roman"/>
                <w:lang w:val="en-US"/>
              </w:rPr>
              <w:t xml:space="preserve">VisionEyes (Vision Eyes) </w:t>
            </w:r>
          </w:p>
        </w:tc>
      </w:tr>
      <w:tr w:rsidR="0095430C" w14:paraId="71B95E1F" w14:textId="77777777">
        <w:trPr>
          <w:divId w:val="1375348270"/>
          <w:tblCellSpacing w:w="15" w:type="dxa"/>
        </w:trPr>
        <w:tc>
          <w:tcPr>
            <w:tcW w:w="0" w:type="auto"/>
            <w:vAlign w:val="center"/>
            <w:hideMark/>
          </w:tcPr>
          <w:p w14:paraId="5CF1AB7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4B81A5" w14:textId="77777777" w:rsidR="0095430C" w:rsidRDefault="005B11EB">
            <w:pPr>
              <w:rPr>
                <w:rFonts w:eastAsia="Times New Roman"/>
                <w:lang w:val="en-US"/>
              </w:rPr>
            </w:pPr>
            <w:r>
              <w:rPr>
                <w:rFonts w:eastAsia="Times New Roman"/>
                <w:lang w:val="en-US"/>
              </w:rPr>
              <w:t>A coded concept listing the eye codes.</w:t>
            </w:r>
          </w:p>
        </w:tc>
      </w:tr>
      <w:tr w:rsidR="0095430C" w14:paraId="0E898CF7" w14:textId="77777777">
        <w:trPr>
          <w:divId w:val="1375348270"/>
          <w:tblCellSpacing w:w="15" w:type="dxa"/>
        </w:trPr>
        <w:tc>
          <w:tcPr>
            <w:tcW w:w="0" w:type="auto"/>
            <w:vAlign w:val="center"/>
            <w:hideMark/>
          </w:tcPr>
          <w:p w14:paraId="6F5CBA8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36CC334" w14:textId="77777777" w:rsidR="0095430C"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95430C" w14:paraId="3D37CCE4" w14:textId="77777777">
        <w:trPr>
          <w:divId w:val="1375348270"/>
          <w:tblCellSpacing w:w="15" w:type="dxa"/>
        </w:trPr>
        <w:tc>
          <w:tcPr>
            <w:tcW w:w="0" w:type="auto"/>
            <w:vAlign w:val="center"/>
            <w:hideMark/>
          </w:tcPr>
          <w:p w14:paraId="4DF1A8DC" w14:textId="77777777" w:rsidR="0095430C" w:rsidRDefault="0095430C">
            <w:pPr>
              <w:rPr>
                <w:rFonts w:eastAsia="Times New Roman"/>
                <w:lang w:val="en-US"/>
              </w:rPr>
            </w:pPr>
          </w:p>
        </w:tc>
        <w:tc>
          <w:tcPr>
            <w:tcW w:w="0" w:type="auto"/>
            <w:vAlign w:val="center"/>
            <w:hideMark/>
          </w:tcPr>
          <w:p w14:paraId="4AE7E48D" w14:textId="77777777" w:rsidR="0095430C"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14:paraId="20BC0E3D" w14:textId="77777777" w:rsidR="0095430C"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FB650F" w14:textId="77777777">
        <w:trPr>
          <w:divId w:val="1375348270"/>
          <w:tblCellSpacing w:w="15" w:type="dxa"/>
        </w:trPr>
        <w:tc>
          <w:tcPr>
            <w:tcW w:w="0" w:type="auto"/>
            <w:vAlign w:val="center"/>
            <w:hideMark/>
          </w:tcPr>
          <w:p w14:paraId="697AF19B"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2C93B109" w14:textId="77777777" w:rsidR="0095430C" w:rsidRDefault="005B11EB">
            <w:pPr>
              <w:rPr>
                <w:rFonts w:eastAsia="Times New Roman"/>
                <w:lang w:val="en-US"/>
              </w:rPr>
            </w:pPr>
            <w:r>
              <w:rPr>
                <w:rFonts w:eastAsia="Times New Roman"/>
                <w:lang w:val="en-US"/>
              </w:rPr>
              <w:t xml:space="preserve">XDSRelationshipType (X D S Relationship Type) </w:t>
            </w:r>
          </w:p>
        </w:tc>
      </w:tr>
      <w:tr w:rsidR="0095430C" w14:paraId="2FA382F3" w14:textId="77777777">
        <w:trPr>
          <w:divId w:val="1375348270"/>
          <w:tblCellSpacing w:w="15" w:type="dxa"/>
        </w:trPr>
        <w:tc>
          <w:tcPr>
            <w:tcW w:w="0" w:type="auto"/>
            <w:vAlign w:val="center"/>
            <w:hideMark/>
          </w:tcPr>
          <w:p w14:paraId="1F60D28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797C54" w14:textId="77777777" w:rsidR="0095430C" w:rsidRDefault="005B11EB">
            <w:pPr>
              <w:rPr>
                <w:rFonts w:eastAsia="Times New Roman"/>
                <w:lang w:val="en-US"/>
              </w:rPr>
            </w:pPr>
            <w:r>
              <w:rPr>
                <w:rFonts w:eastAsia="Times New Roman"/>
                <w:lang w:val="en-US"/>
              </w:rPr>
              <w:t>The kind of relationship between two XDS documents</w:t>
            </w:r>
          </w:p>
        </w:tc>
      </w:tr>
      <w:tr w:rsidR="0095430C" w14:paraId="62C25338" w14:textId="77777777">
        <w:trPr>
          <w:divId w:val="1375348270"/>
          <w:tblCellSpacing w:w="15" w:type="dxa"/>
        </w:trPr>
        <w:tc>
          <w:tcPr>
            <w:tcW w:w="0" w:type="auto"/>
            <w:vAlign w:val="center"/>
            <w:hideMark/>
          </w:tcPr>
          <w:p w14:paraId="2EE3755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19C5B3" w14:textId="77777777" w:rsidR="0095430C"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95430C" w14:paraId="163D2ABA" w14:textId="77777777">
        <w:trPr>
          <w:divId w:val="1375348270"/>
          <w:tblCellSpacing w:w="15" w:type="dxa"/>
        </w:trPr>
        <w:tc>
          <w:tcPr>
            <w:tcW w:w="0" w:type="auto"/>
            <w:vAlign w:val="center"/>
            <w:hideMark/>
          </w:tcPr>
          <w:p w14:paraId="53FF7A76" w14:textId="77777777" w:rsidR="0095430C" w:rsidRDefault="0095430C">
            <w:pPr>
              <w:rPr>
                <w:rFonts w:eastAsia="Times New Roman"/>
                <w:lang w:val="en-US"/>
              </w:rPr>
            </w:pPr>
          </w:p>
        </w:tc>
        <w:tc>
          <w:tcPr>
            <w:tcW w:w="0" w:type="auto"/>
            <w:vAlign w:val="center"/>
            <w:hideMark/>
          </w:tcPr>
          <w:p w14:paraId="0B09E905" w14:textId="77777777" w:rsidR="0095430C"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95430C" w14:paraId="357F5EF2" w14:textId="77777777">
        <w:trPr>
          <w:divId w:val="1375348270"/>
          <w:tblCellSpacing w:w="15" w:type="dxa"/>
        </w:trPr>
        <w:tc>
          <w:tcPr>
            <w:tcW w:w="0" w:type="auto"/>
            <w:vAlign w:val="center"/>
            <w:hideMark/>
          </w:tcPr>
          <w:p w14:paraId="439CE71B" w14:textId="77777777" w:rsidR="0095430C" w:rsidRDefault="0095430C">
            <w:pPr>
              <w:rPr>
                <w:rFonts w:eastAsia="Times New Roman"/>
                <w:lang w:val="en-US"/>
              </w:rPr>
            </w:pPr>
          </w:p>
        </w:tc>
        <w:tc>
          <w:tcPr>
            <w:tcW w:w="0" w:type="auto"/>
            <w:vAlign w:val="center"/>
            <w:hideMark/>
          </w:tcPr>
          <w:p w14:paraId="755ABFDC" w14:textId="77777777" w:rsidR="0095430C"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95430C" w14:paraId="00FBD180" w14:textId="77777777">
        <w:trPr>
          <w:divId w:val="1375348270"/>
          <w:tblCellSpacing w:w="15" w:type="dxa"/>
        </w:trPr>
        <w:tc>
          <w:tcPr>
            <w:tcW w:w="0" w:type="auto"/>
            <w:vAlign w:val="center"/>
            <w:hideMark/>
          </w:tcPr>
          <w:p w14:paraId="726A45D9" w14:textId="77777777" w:rsidR="0095430C" w:rsidRDefault="0095430C">
            <w:pPr>
              <w:rPr>
                <w:rFonts w:eastAsia="Times New Roman"/>
                <w:lang w:val="en-US"/>
              </w:rPr>
            </w:pPr>
          </w:p>
        </w:tc>
        <w:tc>
          <w:tcPr>
            <w:tcW w:w="0" w:type="auto"/>
            <w:vAlign w:val="center"/>
            <w:hideMark/>
          </w:tcPr>
          <w:p w14:paraId="72069129" w14:textId="77777777" w:rsidR="0095430C"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95430C" w14:paraId="41BAD1D2" w14:textId="77777777">
        <w:trPr>
          <w:divId w:val="1375348270"/>
          <w:tblCellSpacing w:w="15" w:type="dxa"/>
        </w:trPr>
        <w:tc>
          <w:tcPr>
            <w:tcW w:w="0" w:type="auto"/>
            <w:vAlign w:val="center"/>
            <w:hideMark/>
          </w:tcPr>
          <w:p w14:paraId="57A0DBDD" w14:textId="77777777" w:rsidR="0095430C" w:rsidRDefault="0095430C">
            <w:pPr>
              <w:rPr>
                <w:rFonts w:eastAsia="Times New Roman"/>
                <w:lang w:val="en-US"/>
              </w:rPr>
            </w:pPr>
          </w:p>
        </w:tc>
        <w:tc>
          <w:tcPr>
            <w:tcW w:w="0" w:type="auto"/>
            <w:vAlign w:val="center"/>
            <w:hideMark/>
          </w:tcPr>
          <w:p w14:paraId="511F8840" w14:textId="77777777" w:rsidR="0095430C"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14:paraId="37104593" w14:textId="77777777" w:rsidR="0095430C"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AA630AF" w14:textId="77777777">
        <w:trPr>
          <w:divId w:val="1375348270"/>
          <w:tblCellSpacing w:w="15" w:type="dxa"/>
        </w:trPr>
        <w:tc>
          <w:tcPr>
            <w:tcW w:w="0" w:type="auto"/>
            <w:vAlign w:val="center"/>
            <w:hideMark/>
          </w:tcPr>
          <w:p w14:paraId="0649DB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780D61" w14:textId="77777777" w:rsidR="0095430C" w:rsidRDefault="005B11EB">
            <w:pPr>
              <w:rPr>
                <w:rFonts w:eastAsia="Times New Roman"/>
                <w:lang w:val="en-US"/>
              </w:rPr>
            </w:pPr>
            <w:r>
              <w:rPr>
                <w:rFonts w:eastAsia="Times New Roman"/>
                <w:lang w:val="en-US"/>
              </w:rPr>
              <w:t xml:space="preserve">XPathUsageType (X Path Usage Type) </w:t>
            </w:r>
          </w:p>
        </w:tc>
      </w:tr>
      <w:tr w:rsidR="0095430C" w14:paraId="30D18FC1" w14:textId="77777777">
        <w:trPr>
          <w:divId w:val="1375348270"/>
          <w:tblCellSpacing w:w="15" w:type="dxa"/>
        </w:trPr>
        <w:tc>
          <w:tcPr>
            <w:tcW w:w="0" w:type="auto"/>
            <w:vAlign w:val="center"/>
            <w:hideMark/>
          </w:tcPr>
          <w:p w14:paraId="64A6795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8B1C82" w14:textId="77777777" w:rsidR="0095430C" w:rsidRDefault="005B11EB">
            <w:pPr>
              <w:rPr>
                <w:rFonts w:eastAsia="Times New Roman"/>
                <w:lang w:val="en-US"/>
              </w:rPr>
            </w:pPr>
            <w:r>
              <w:rPr>
                <w:rFonts w:eastAsia="Times New Roman"/>
                <w:lang w:val="en-US"/>
              </w:rPr>
              <w:t>How a search parameter relates to the set of elements returned by evaluating the its xpath query</w:t>
            </w:r>
          </w:p>
        </w:tc>
      </w:tr>
      <w:tr w:rsidR="0095430C" w14:paraId="2A8A70C0" w14:textId="77777777">
        <w:trPr>
          <w:divId w:val="1375348270"/>
          <w:tblCellSpacing w:w="15" w:type="dxa"/>
        </w:trPr>
        <w:tc>
          <w:tcPr>
            <w:tcW w:w="0" w:type="auto"/>
            <w:vAlign w:val="center"/>
            <w:hideMark/>
          </w:tcPr>
          <w:p w14:paraId="7284A17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3482CA" w14:textId="77777777" w:rsidR="0095430C"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95430C" w14:paraId="022AE163" w14:textId="77777777">
        <w:trPr>
          <w:divId w:val="1375348270"/>
          <w:tblCellSpacing w:w="15" w:type="dxa"/>
        </w:trPr>
        <w:tc>
          <w:tcPr>
            <w:tcW w:w="0" w:type="auto"/>
            <w:vAlign w:val="center"/>
            <w:hideMark/>
          </w:tcPr>
          <w:p w14:paraId="1C1448C6" w14:textId="77777777" w:rsidR="0095430C" w:rsidRDefault="0095430C">
            <w:pPr>
              <w:rPr>
                <w:rFonts w:eastAsia="Times New Roman"/>
                <w:lang w:val="en-US"/>
              </w:rPr>
            </w:pPr>
          </w:p>
        </w:tc>
        <w:tc>
          <w:tcPr>
            <w:tcW w:w="0" w:type="auto"/>
            <w:vAlign w:val="center"/>
            <w:hideMark/>
          </w:tcPr>
          <w:p w14:paraId="5138914C" w14:textId="77777777" w:rsidR="0095430C"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95430C" w14:paraId="79E4D650" w14:textId="77777777">
        <w:trPr>
          <w:divId w:val="1375348270"/>
          <w:tblCellSpacing w:w="15" w:type="dxa"/>
        </w:trPr>
        <w:tc>
          <w:tcPr>
            <w:tcW w:w="0" w:type="auto"/>
            <w:vAlign w:val="center"/>
            <w:hideMark/>
          </w:tcPr>
          <w:p w14:paraId="42153F19" w14:textId="77777777" w:rsidR="0095430C" w:rsidRDefault="0095430C">
            <w:pPr>
              <w:rPr>
                <w:rFonts w:eastAsia="Times New Roman"/>
                <w:lang w:val="en-US"/>
              </w:rPr>
            </w:pPr>
          </w:p>
        </w:tc>
        <w:tc>
          <w:tcPr>
            <w:tcW w:w="0" w:type="auto"/>
            <w:vAlign w:val="center"/>
            <w:hideMark/>
          </w:tcPr>
          <w:p w14:paraId="44227B66" w14:textId="77777777" w:rsidR="0095430C"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95430C" w14:paraId="79F898E7" w14:textId="77777777">
        <w:trPr>
          <w:divId w:val="1375348270"/>
          <w:tblCellSpacing w:w="15" w:type="dxa"/>
        </w:trPr>
        <w:tc>
          <w:tcPr>
            <w:tcW w:w="0" w:type="auto"/>
            <w:vAlign w:val="center"/>
            <w:hideMark/>
          </w:tcPr>
          <w:p w14:paraId="5AFEA83B" w14:textId="77777777" w:rsidR="0095430C" w:rsidRDefault="0095430C">
            <w:pPr>
              <w:rPr>
                <w:rFonts w:eastAsia="Times New Roman"/>
                <w:lang w:val="en-US"/>
              </w:rPr>
            </w:pPr>
          </w:p>
        </w:tc>
        <w:tc>
          <w:tcPr>
            <w:tcW w:w="0" w:type="auto"/>
            <w:vAlign w:val="center"/>
            <w:hideMark/>
          </w:tcPr>
          <w:p w14:paraId="7688D24C" w14:textId="77777777" w:rsidR="0095430C"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95430C" w14:paraId="6A1A97F6" w14:textId="77777777">
        <w:trPr>
          <w:divId w:val="1375348270"/>
          <w:tblCellSpacing w:w="15" w:type="dxa"/>
        </w:trPr>
        <w:tc>
          <w:tcPr>
            <w:tcW w:w="0" w:type="auto"/>
            <w:vAlign w:val="center"/>
            <w:hideMark/>
          </w:tcPr>
          <w:p w14:paraId="510EDA51" w14:textId="77777777" w:rsidR="0095430C" w:rsidRDefault="0095430C">
            <w:pPr>
              <w:rPr>
                <w:rFonts w:eastAsia="Times New Roman"/>
                <w:lang w:val="en-US"/>
              </w:rPr>
            </w:pPr>
          </w:p>
        </w:tc>
        <w:tc>
          <w:tcPr>
            <w:tcW w:w="0" w:type="auto"/>
            <w:vAlign w:val="center"/>
            <w:hideMark/>
          </w:tcPr>
          <w:p w14:paraId="41DA2DC4"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14:paraId="19449774" w14:textId="77777777" w:rsidR="0095430C" w:rsidRDefault="005B11EB">
      <w:pPr>
        <w:pStyle w:val="Heading1"/>
        <w:divId w:val="1040741811"/>
        <w:rPr>
          <w:rFonts w:eastAsia="Times New Roman"/>
          <w:lang w:val="en-US"/>
        </w:rPr>
      </w:pPr>
      <w:r>
        <w:rPr>
          <w:rFonts w:eastAsia="Times New Roman"/>
          <w:lang w:val="en-US"/>
        </w:rPr>
        <w:t>FHIR Project</w:t>
      </w:r>
    </w:p>
    <w:p w14:paraId="777303DF" w14:textId="77777777" w:rsidR="0095430C" w:rsidRDefault="005B11EB">
      <w:pPr>
        <w:pStyle w:val="Heading1"/>
        <w:divId w:val="71897902"/>
        <w:rPr>
          <w:rFonts w:eastAsia="Times New Roman"/>
          <w:lang w:val="en-US"/>
        </w:rPr>
      </w:pPr>
      <w:r>
        <w:rPr>
          <w:rFonts w:eastAsia="Times New Roman"/>
          <w:lang w:val="en-US"/>
        </w:rPr>
        <w:t>CQI</w:t>
      </w:r>
    </w:p>
    <w:p w14:paraId="12686DD6" w14:textId="77777777" w:rsidR="0095430C" w:rsidRDefault="005B11EB">
      <w:pPr>
        <w:pStyle w:val="Heading1"/>
        <w:divId w:val="1677423112"/>
        <w:rPr>
          <w:rFonts w:eastAsia="Times New Roman"/>
          <w:lang w:val="en-US"/>
        </w:rPr>
      </w:pPr>
      <w:r>
        <w:rPr>
          <w:rFonts w:eastAsia="Times New Roman"/>
          <w:lang w:val="en-US"/>
        </w:rPr>
        <w:t>HL7 FHIR</w:t>
      </w:r>
    </w:p>
    <w:p w14:paraId="4B4A6CE7" w14:textId="77777777" w:rsidR="0095430C"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00"/>
      </w:tblGrid>
      <w:tr w:rsidR="0095430C" w14:paraId="36D23A70" w14:textId="77777777">
        <w:trPr>
          <w:divId w:val="1677423112"/>
          <w:tblCellSpacing w:w="15" w:type="dxa"/>
        </w:trPr>
        <w:tc>
          <w:tcPr>
            <w:tcW w:w="0" w:type="auto"/>
            <w:vAlign w:val="center"/>
            <w:hideMark/>
          </w:tcPr>
          <w:p w14:paraId="0140C2A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78F16A" w14:textId="77777777" w:rsidR="0095430C" w:rsidRDefault="005B11EB">
            <w:pPr>
              <w:rPr>
                <w:rFonts w:eastAsia="Times New Roman"/>
                <w:lang w:val="en-US"/>
              </w:rPr>
            </w:pPr>
            <w:r>
              <w:rPr>
                <w:rFonts w:eastAsia="Times New Roman"/>
                <w:lang w:val="en-US"/>
              </w:rPr>
              <w:t xml:space="preserve">Vaccine Administered Value Set (Vaccine Administered Value Set) </w:t>
            </w:r>
          </w:p>
        </w:tc>
      </w:tr>
      <w:tr w:rsidR="0095430C" w14:paraId="60D8C823" w14:textId="77777777">
        <w:trPr>
          <w:divId w:val="1677423112"/>
          <w:tblCellSpacing w:w="15" w:type="dxa"/>
        </w:trPr>
        <w:tc>
          <w:tcPr>
            <w:tcW w:w="0" w:type="auto"/>
            <w:vAlign w:val="center"/>
            <w:hideMark/>
          </w:tcPr>
          <w:p w14:paraId="3A18B2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7AC4B2" w14:textId="77777777" w:rsidR="0095430C" w:rsidRDefault="005B11EB">
            <w:pPr>
              <w:rPr>
                <w:rFonts w:eastAsia="Times New Roman"/>
                <w:lang w:val="en-US"/>
              </w:rPr>
            </w:pPr>
            <w:r>
              <w:rPr>
                <w:rFonts w:eastAsia="Times New Roman"/>
                <w:lang w:val="en-US"/>
              </w:rPr>
              <w:t>This identifies the vaccine substance administered - CVX codes</w:t>
            </w:r>
          </w:p>
        </w:tc>
      </w:tr>
    </w:tbl>
    <w:p w14:paraId="7782E0FF" w14:textId="77777777" w:rsidR="0095430C" w:rsidRDefault="005B11EB">
      <w:pPr>
        <w:pStyle w:val="Heading1"/>
        <w:divId w:val="1351449523"/>
        <w:rPr>
          <w:rFonts w:eastAsia="Times New Roman"/>
          <w:lang w:val="en-US"/>
        </w:rPr>
      </w:pPr>
      <w:r>
        <w:rPr>
          <w:rFonts w:eastAsia="Times New Roman"/>
          <w:lang w:val="en-US"/>
        </w:rPr>
        <w:t>HL7 International</w:t>
      </w:r>
    </w:p>
    <w:p w14:paraId="72FE8142" w14:textId="77777777" w:rsidR="0095430C" w:rsidRDefault="005B11EB">
      <w:pPr>
        <w:pStyle w:val="Heading2"/>
        <w:divId w:val="1351449523"/>
        <w:rPr>
          <w:rFonts w:eastAsia="Times New Roman"/>
          <w:lang w:val="en-US"/>
        </w:rPr>
      </w:pPr>
      <w:r>
        <w:rPr>
          <w:rFonts w:eastAsia="Times New Roman"/>
          <w:lang w:val="en-US"/>
        </w:rPr>
        <w:lastRenderedPageBreak/>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AA2352B" w14:textId="77777777">
        <w:trPr>
          <w:divId w:val="1351449523"/>
          <w:tblCellSpacing w:w="15" w:type="dxa"/>
        </w:trPr>
        <w:tc>
          <w:tcPr>
            <w:tcW w:w="0" w:type="auto"/>
            <w:vAlign w:val="center"/>
            <w:hideMark/>
          </w:tcPr>
          <w:p w14:paraId="28B1AD1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4A761E" w14:textId="77777777" w:rsidR="0095430C"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95430C" w14:paraId="4AA06108" w14:textId="77777777">
        <w:trPr>
          <w:divId w:val="1351449523"/>
          <w:tblCellSpacing w:w="15" w:type="dxa"/>
        </w:trPr>
        <w:tc>
          <w:tcPr>
            <w:tcW w:w="0" w:type="auto"/>
            <w:vAlign w:val="center"/>
            <w:hideMark/>
          </w:tcPr>
          <w:p w14:paraId="5BDE65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D76090" w14:textId="77777777" w:rsidR="0095430C"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95430C" w14:paraId="73E79759" w14:textId="77777777">
        <w:trPr>
          <w:divId w:val="1351449523"/>
          <w:tblCellSpacing w:w="15" w:type="dxa"/>
        </w:trPr>
        <w:tc>
          <w:tcPr>
            <w:tcW w:w="0" w:type="auto"/>
            <w:vAlign w:val="center"/>
            <w:hideMark/>
          </w:tcPr>
          <w:p w14:paraId="05B75F5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D0D0D0" w14:textId="77777777" w:rsidR="0095430C"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95430C" w14:paraId="5410C3E2" w14:textId="77777777">
        <w:trPr>
          <w:divId w:val="1351449523"/>
          <w:tblCellSpacing w:w="15" w:type="dxa"/>
        </w:trPr>
        <w:tc>
          <w:tcPr>
            <w:tcW w:w="0" w:type="auto"/>
            <w:vAlign w:val="center"/>
            <w:hideMark/>
          </w:tcPr>
          <w:p w14:paraId="16A61EBB" w14:textId="77777777" w:rsidR="0095430C" w:rsidRDefault="0095430C">
            <w:pPr>
              <w:rPr>
                <w:rFonts w:eastAsia="Times New Roman"/>
                <w:lang w:val="en-US"/>
              </w:rPr>
            </w:pPr>
          </w:p>
        </w:tc>
        <w:tc>
          <w:tcPr>
            <w:tcW w:w="0" w:type="auto"/>
            <w:vAlign w:val="center"/>
            <w:hideMark/>
          </w:tcPr>
          <w:p w14:paraId="7DF5A6E6" w14:textId="77777777" w:rsidR="0095430C"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95430C" w14:paraId="35FFA71A" w14:textId="77777777">
        <w:trPr>
          <w:divId w:val="1351449523"/>
          <w:tblCellSpacing w:w="15" w:type="dxa"/>
        </w:trPr>
        <w:tc>
          <w:tcPr>
            <w:tcW w:w="0" w:type="auto"/>
            <w:vAlign w:val="center"/>
            <w:hideMark/>
          </w:tcPr>
          <w:p w14:paraId="22379889" w14:textId="77777777" w:rsidR="0095430C" w:rsidRDefault="0095430C">
            <w:pPr>
              <w:rPr>
                <w:rFonts w:eastAsia="Times New Roman"/>
                <w:lang w:val="en-US"/>
              </w:rPr>
            </w:pPr>
          </w:p>
        </w:tc>
        <w:tc>
          <w:tcPr>
            <w:tcW w:w="0" w:type="auto"/>
            <w:vAlign w:val="center"/>
            <w:hideMark/>
          </w:tcPr>
          <w:p w14:paraId="49E374AB" w14:textId="77777777" w:rsidR="0095430C"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14:paraId="2BBA6843" w14:textId="77777777" w:rsidR="0095430C"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F8E18E" w14:textId="77777777">
        <w:trPr>
          <w:divId w:val="1351449523"/>
          <w:tblCellSpacing w:w="15" w:type="dxa"/>
        </w:trPr>
        <w:tc>
          <w:tcPr>
            <w:tcW w:w="0" w:type="auto"/>
            <w:vAlign w:val="center"/>
            <w:hideMark/>
          </w:tcPr>
          <w:p w14:paraId="293EA7A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3B3BA24"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501F80AB" w14:textId="77777777">
        <w:trPr>
          <w:divId w:val="1351449523"/>
          <w:tblCellSpacing w:w="15" w:type="dxa"/>
        </w:trPr>
        <w:tc>
          <w:tcPr>
            <w:tcW w:w="0" w:type="auto"/>
            <w:vAlign w:val="center"/>
            <w:hideMark/>
          </w:tcPr>
          <w:p w14:paraId="66F1BC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D2E81D"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708FF081" w14:textId="77777777">
        <w:trPr>
          <w:divId w:val="1351449523"/>
          <w:tblCellSpacing w:w="15" w:type="dxa"/>
        </w:trPr>
        <w:tc>
          <w:tcPr>
            <w:tcW w:w="0" w:type="auto"/>
            <w:vAlign w:val="center"/>
            <w:hideMark/>
          </w:tcPr>
          <w:p w14:paraId="6397FBA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89F4110"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D0A8211" w14:textId="77777777" w:rsidR="0095430C"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B3FEDD" w14:textId="77777777">
        <w:trPr>
          <w:divId w:val="1351449523"/>
          <w:tblCellSpacing w:w="15" w:type="dxa"/>
        </w:trPr>
        <w:tc>
          <w:tcPr>
            <w:tcW w:w="0" w:type="auto"/>
            <w:vAlign w:val="center"/>
            <w:hideMark/>
          </w:tcPr>
          <w:p w14:paraId="772CB41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05E878"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0F8DB40B" w14:textId="77777777">
        <w:trPr>
          <w:divId w:val="1351449523"/>
          <w:tblCellSpacing w:w="15" w:type="dxa"/>
        </w:trPr>
        <w:tc>
          <w:tcPr>
            <w:tcW w:w="0" w:type="auto"/>
            <w:vAlign w:val="center"/>
            <w:hideMark/>
          </w:tcPr>
          <w:p w14:paraId="0E4531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92D8A4"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1CECD912" w14:textId="77777777">
        <w:trPr>
          <w:divId w:val="1351449523"/>
          <w:tblCellSpacing w:w="15" w:type="dxa"/>
        </w:trPr>
        <w:tc>
          <w:tcPr>
            <w:tcW w:w="0" w:type="auto"/>
            <w:vAlign w:val="center"/>
            <w:hideMark/>
          </w:tcPr>
          <w:p w14:paraId="4A40C0C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3016F1"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45503FE3" w14:textId="77777777" w:rsidR="0095430C" w:rsidRDefault="005B11EB">
      <w:pPr>
        <w:pStyle w:val="Heading1"/>
        <w:divId w:val="801650800"/>
        <w:rPr>
          <w:rFonts w:eastAsia="Times New Roman"/>
          <w:lang w:val="en-US"/>
        </w:rPr>
      </w:pPr>
      <w:r>
        <w:rPr>
          <w:rFonts w:eastAsia="Times New Roman"/>
          <w:lang w:val="en-US"/>
        </w:rPr>
        <w:t>HL7 International - CQI WG</w:t>
      </w:r>
    </w:p>
    <w:p w14:paraId="32AFB1B8" w14:textId="77777777" w:rsidR="0095430C" w:rsidRDefault="005B11EB">
      <w:pPr>
        <w:pStyle w:val="Heading1"/>
        <w:divId w:val="1243641257"/>
        <w:rPr>
          <w:rFonts w:eastAsia="Times New Roman"/>
          <w:lang w:val="en-US"/>
        </w:rPr>
      </w:pPr>
      <w:r>
        <w:rPr>
          <w:rFonts w:eastAsia="Times New Roman"/>
          <w:lang w:val="en-US"/>
        </w:rPr>
        <w:t>HL7 International - Orders and Observations WG</w:t>
      </w:r>
    </w:p>
    <w:p w14:paraId="1941B9E9" w14:textId="77777777" w:rsidR="0095430C"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A884A0" w14:textId="77777777">
        <w:trPr>
          <w:divId w:val="1243641257"/>
          <w:tblCellSpacing w:w="15" w:type="dxa"/>
        </w:trPr>
        <w:tc>
          <w:tcPr>
            <w:tcW w:w="0" w:type="auto"/>
            <w:vAlign w:val="center"/>
            <w:hideMark/>
          </w:tcPr>
          <w:p w14:paraId="0985DFD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E9C7F2" w14:textId="77777777" w:rsidR="0095430C" w:rsidRDefault="005B11EB">
            <w:pPr>
              <w:rPr>
                <w:rFonts w:eastAsia="Times New Roman"/>
                <w:lang w:val="en-US"/>
              </w:rPr>
            </w:pPr>
            <w:r>
              <w:rPr>
                <w:rFonts w:eastAsia="Times New Roman"/>
                <w:lang w:val="en-US"/>
              </w:rPr>
              <w:t xml:space="preserve">Focal Subject Codes (Focal Subject Codes) </w:t>
            </w:r>
          </w:p>
        </w:tc>
      </w:tr>
      <w:tr w:rsidR="0095430C" w14:paraId="558EE48F" w14:textId="77777777">
        <w:trPr>
          <w:divId w:val="1243641257"/>
          <w:tblCellSpacing w:w="15" w:type="dxa"/>
        </w:trPr>
        <w:tc>
          <w:tcPr>
            <w:tcW w:w="0" w:type="auto"/>
            <w:vAlign w:val="center"/>
            <w:hideMark/>
          </w:tcPr>
          <w:p w14:paraId="39F4D5C0"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00B908AF" w14:textId="77777777" w:rsidR="0095430C" w:rsidRDefault="005B11EB">
            <w:pPr>
              <w:rPr>
                <w:rFonts w:eastAsia="Times New Roman"/>
                <w:lang w:val="en-US"/>
              </w:rPr>
            </w:pPr>
            <w:r>
              <w:rPr>
                <w:rFonts w:eastAsia="Times New Roman"/>
                <w:lang w:val="en-US"/>
              </w:rPr>
              <w:t xml:space="preserve">Example VS composed from SNOMED CT and V3 codes for observation targets: donor, fetus, spouse. As uses case are discovered may add more values. </w:t>
            </w:r>
          </w:p>
        </w:tc>
      </w:tr>
      <w:tr w:rsidR="0095430C" w14:paraId="7A8D3309" w14:textId="77777777">
        <w:trPr>
          <w:divId w:val="1243641257"/>
          <w:tblCellSpacing w:w="15" w:type="dxa"/>
        </w:trPr>
        <w:tc>
          <w:tcPr>
            <w:tcW w:w="0" w:type="auto"/>
            <w:vAlign w:val="center"/>
            <w:hideMark/>
          </w:tcPr>
          <w:p w14:paraId="65E32AA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6E717E9"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5EBE7F8" w14:textId="77777777" w:rsidR="0095430C"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2F7E421" w14:textId="77777777">
        <w:trPr>
          <w:divId w:val="1243641257"/>
          <w:tblCellSpacing w:w="15" w:type="dxa"/>
        </w:trPr>
        <w:tc>
          <w:tcPr>
            <w:tcW w:w="0" w:type="auto"/>
            <w:vAlign w:val="center"/>
            <w:hideMark/>
          </w:tcPr>
          <w:p w14:paraId="162EC6C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8C5DD1" w14:textId="77777777" w:rsidR="0095430C" w:rsidRDefault="005B11EB">
            <w:pPr>
              <w:rPr>
                <w:rFonts w:eastAsia="Times New Roman"/>
                <w:lang w:val="en-US"/>
              </w:rPr>
            </w:pPr>
            <w:r>
              <w:rPr>
                <w:rFonts w:eastAsia="Times New Roman"/>
                <w:lang w:val="en-US"/>
              </w:rPr>
              <w:t xml:space="preserve">Observation Value Absent Reason (Observation Value Absent Reason) </w:t>
            </w:r>
          </w:p>
        </w:tc>
      </w:tr>
      <w:tr w:rsidR="0095430C" w14:paraId="5D9C966A" w14:textId="77777777">
        <w:trPr>
          <w:divId w:val="1243641257"/>
          <w:tblCellSpacing w:w="15" w:type="dxa"/>
        </w:trPr>
        <w:tc>
          <w:tcPr>
            <w:tcW w:w="0" w:type="auto"/>
            <w:vAlign w:val="center"/>
            <w:hideMark/>
          </w:tcPr>
          <w:p w14:paraId="2AF7B1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649B09" w14:textId="77777777" w:rsidR="0095430C"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14:paraId="5B433AF2" w14:textId="77777777" w:rsidR="0095430C"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D068F7" w14:textId="77777777">
        <w:trPr>
          <w:divId w:val="1243641257"/>
          <w:tblCellSpacing w:w="15" w:type="dxa"/>
        </w:trPr>
        <w:tc>
          <w:tcPr>
            <w:tcW w:w="0" w:type="auto"/>
            <w:vAlign w:val="center"/>
            <w:hideMark/>
          </w:tcPr>
          <w:p w14:paraId="3D3938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4B60E0" w14:textId="77777777" w:rsidR="0095430C"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95430C" w14:paraId="49AF232D" w14:textId="77777777">
        <w:trPr>
          <w:divId w:val="1243641257"/>
          <w:tblCellSpacing w:w="15" w:type="dxa"/>
        </w:trPr>
        <w:tc>
          <w:tcPr>
            <w:tcW w:w="0" w:type="auto"/>
            <w:vAlign w:val="center"/>
            <w:hideMark/>
          </w:tcPr>
          <w:p w14:paraId="33577B5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226CA7" w14:textId="77777777" w:rsidR="0095430C" w:rsidRDefault="005B11EB">
            <w:pPr>
              <w:rPr>
                <w:rFonts w:eastAsia="Times New Roman"/>
                <w:lang w:val="en-US"/>
              </w:rPr>
            </w:pPr>
            <w:r>
              <w:rPr>
                <w:rFonts w:eastAsia="Times New Roman"/>
                <w:lang w:val="en-US"/>
              </w:rPr>
              <w:t>This value set defines FIPS codes for US counties and county equivalent entities.</w:t>
            </w:r>
          </w:p>
        </w:tc>
      </w:tr>
    </w:tbl>
    <w:p w14:paraId="5EE54D63" w14:textId="77777777" w:rsidR="0095430C"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BEDC2AD" w14:textId="77777777">
        <w:trPr>
          <w:divId w:val="1243641257"/>
          <w:tblCellSpacing w:w="15" w:type="dxa"/>
        </w:trPr>
        <w:tc>
          <w:tcPr>
            <w:tcW w:w="0" w:type="auto"/>
            <w:vAlign w:val="center"/>
            <w:hideMark/>
          </w:tcPr>
          <w:p w14:paraId="1DD6B9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8C3C2F" w14:textId="77777777" w:rsidR="0095430C" w:rsidRDefault="005B11EB">
            <w:pPr>
              <w:rPr>
                <w:rFonts w:eastAsia="Times New Roman"/>
                <w:lang w:val="en-US"/>
              </w:rPr>
            </w:pPr>
            <w:r>
              <w:rPr>
                <w:rFonts w:eastAsia="Times New Roman"/>
                <w:lang w:val="en-US"/>
              </w:rPr>
              <w:t xml:space="preserve">USPS Two Letter Alphabetic Codes (U S P S Two Letter Alphabetic Codes) </w:t>
            </w:r>
          </w:p>
        </w:tc>
      </w:tr>
      <w:tr w:rsidR="0095430C" w14:paraId="1A8CC03B" w14:textId="77777777">
        <w:trPr>
          <w:divId w:val="1243641257"/>
          <w:tblCellSpacing w:w="15" w:type="dxa"/>
        </w:trPr>
        <w:tc>
          <w:tcPr>
            <w:tcW w:w="0" w:type="auto"/>
            <w:vAlign w:val="center"/>
            <w:hideMark/>
          </w:tcPr>
          <w:p w14:paraId="3B52140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6D73EB0" w14:textId="77777777" w:rsidR="0095430C" w:rsidRDefault="005B11EB">
            <w:pPr>
              <w:rPr>
                <w:rFonts w:eastAsia="Times New Roman"/>
                <w:lang w:val="en-US"/>
              </w:rPr>
            </w:pPr>
            <w:r>
              <w:rPr>
                <w:rFonts w:eastAsia="Times New Roman"/>
                <w:lang w:val="en-US"/>
              </w:rPr>
              <w:t>This value set defines two letter USPS alphabetic codes.</w:t>
            </w:r>
          </w:p>
        </w:tc>
      </w:tr>
      <w:tr w:rsidR="0095430C" w14:paraId="498F53B4" w14:textId="77777777">
        <w:trPr>
          <w:divId w:val="1243641257"/>
          <w:tblCellSpacing w:w="15" w:type="dxa"/>
        </w:trPr>
        <w:tc>
          <w:tcPr>
            <w:tcW w:w="0" w:type="auto"/>
            <w:vAlign w:val="center"/>
            <w:hideMark/>
          </w:tcPr>
          <w:p w14:paraId="24B7463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0C8677" w14:textId="77777777" w:rsidR="0095430C"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14:paraId="1A8AFD61" w14:textId="77777777" w:rsidR="0095430C" w:rsidRDefault="005B11EB">
      <w:pPr>
        <w:pStyle w:val="Heading1"/>
        <w:divId w:val="284164274"/>
        <w:rPr>
          <w:rFonts w:eastAsia="Times New Roman"/>
          <w:lang w:val="en-US"/>
        </w:rPr>
      </w:pPr>
      <w:r>
        <w:rPr>
          <w:rFonts w:eastAsia="Times New Roman"/>
          <w:lang w:val="en-US"/>
        </w:rPr>
        <w:t>HL7 International - Patient Care WG</w:t>
      </w:r>
    </w:p>
    <w:p w14:paraId="612735AC" w14:textId="77777777" w:rsidR="0095430C"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9BBAB5D" w14:textId="77777777">
        <w:trPr>
          <w:divId w:val="284164274"/>
          <w:tblCellSpacing w:w="15" w:type="dxa"/>
        </w:trPr>
        <w:tc>
          <w:tcPr>
            <w:tcW w:w="0" w:type="auto"/>
            <w:vAlign w:val="center"/>
            <w:hideMark/>
          </w:tcPr>
          <w:p w14:paraId="3842F39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B885F44" w14:textId="77777777" w:rsidR="0095430C" w:rsidRDefault="005B11EB">
            <w:pPr>
              <w:rPr>
                <w:rFonts w:eastAsia="Times New Roman"/>
                <w:lang w:val="en-US"/>
              </w:rPr>
            </w:pPr>
            <w:r>
              <w:rPr>
                <w:rFonts w:eastAsia="Times New Roman"/>
                <w:lang w:val="en-US"/>
              </w:rPr>
              <w:t xml:space="preserve">Activity Reason (Activity Reason) </w:t>
            </w:r>
          </w:p>
        </w:tc>
      </w:tr>
      <w:tr w:rsidR="0095430C" w14:paraId="39E7B1E8" w14:textId="77777777">
        <w:trPr>
          <w:divId w:val="284164274"/>
          <w:tblCellSpacing w:w="15" w:type="dxa"/>
        </w:trPr>
        <w:tc>
          <w:tcPr>
            <w:tcW w:w="0" w:type="auto"/>
            <w:vAlign w:val="center"/>
            <w:hideMark/>
          </w:tcPr>
          <w:p w14:paraId="6FA9EB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C6CE5D" w14:textId="77777777" w:rsidR="0095430C" w:rsidRDefault="005B11EB">
            <w:pPr>
              <w:rPr>
                <w:rFonts w:eastAsia="Times New Roman"/>
                <w:lang w:val="en-US"/>
              </w:rPr>
            </w:pPr>
            <w:r>
              <w:rPr>
                <w:rFonts w:eastAsia="Times New Roman"/>
                <w:lang w:val="en-US"/>
              </w:rPr>
              <w:t>Example codes indicating the reason for a clinical activity being performed.</w:t>
            </w:r>
          </w:p>
        </w:tc>
      </w:tr>
      <w:tr w:rsidR="0095430C" w14:paraId="2204CB34" w14:textId="77777777">
        <w:trPr>
          <w:divId w:val="284164274"/>
          <w:tblCellSpacing w:w="15" w:type="dxa"/>
        </w:trPr>
        <w:tc>
          <w:tcPr>
            <w:tcW w:w="0" w:type="auto"/>
            <w:vAlign w:val="center"/>
            <w:hideMark/>
          </w:tcPr>
          <w:p w14:paraId="08A0EF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106EED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CF4465C" w14:textId="77777777" w:rsidR="0095430C"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2376C5" w14:textId="77777777">
        <w:trPr>
          <w:divId w:val="284164274"/>
          <w:tblCellSpacing w:w="15" w:type="dxa"/>
        </w:trPr>
        <w:tc>
          <w:tcPr>
            <w:tcW w:w="0" w:type="auto"/>
            <w:vAlign w:val="center"/>
            <w:hideMark/>
          </w:tcPr>
          <w:p w14:paraId="323C014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0AC48F" w14:textId="77777777" w:rsidR="0095430C" w:rsidRDefault="005B11EB">
            <w:pPr>
              <w:rPr>
                <w:rFonts w:eastAsia="Times New Roman"/>
                <w:lang w:val="en-US"/>
              </w:rPr>
            </w:pPr>
            <w:r>
              <w:rPr>
                <w:rFonts w:eastAsia="Times New Roman"/>
                <w:lang w:val="en-US"/>
              </w:rPr>
              <w:t xml:space="preserve">Care Plan Category (Care Plan Category) </w:t>
            </w:r>
          </w:p>
        </w:tc>
      </w:tr>
      <w:tr w:rsidR="0095430C" w14:paraId="7D1978F5" w14:textId="77777777">
        <w:trPr>
          <w:divId w:val="284164274"/>
          <w:tblCellSpacing w:w="15" w:type="dxa"/>
        </w:trPr>
        <w:tc>
          <w:tcPr>
            <w:tcW w:w="0" w:type="auto"/>
            <w:vAlign w:val="center"/>
            <w:hideMark/>
          </w:tcPr>
          <w:p w14:paraId="5E902E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5D29CD" w14:textId="77777777" w:rsidR="0095430C"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95430C" w14:paraId="0C61F4A1" w14:textId="77777777">
        <w:trPr>
          <w:divId w:val="284164274"/>
          <w:tblCellSpacing w:w="15" w:type="dxa"/>
        </w:trPr>
        <w:tc>
          <w:tcPr>
            <w:tcW w:w="0" w:type="auto"/>
            <w:vAlign w:val="center"/>
            <w:hideMark/>
          </w:tcPr>
          <w:p w14:paraId="554246E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AA6644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F26921" w14:textId="77777777" w:rsidR="0095430C"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318347" w14:textId="77777777">
        <w:trPr>
          <w:divId w:val="284164274"/>
          <w:tblCellSpacing w:w="15" w:type="dxa"/>
        </w:trPr>
        <w:tc>
          <w:tcPr>
            <w:tcW w:w="0" w:type="auto"/>
            <w:vAlign w:val="center"/>
            <w:hideMark/>
          </w:tcPr>
          <w:p w14:paraId="02B7EA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993274" w14:textId="77777777" w:rsidR="0095430C" w:rsidRDefault="005B11EB">
            <w:pPr>
              <w:rPr>
                <w:rFonts w:eastAsia="Times New Roman"/>
                <w:lang w:val="en-US"/>
              </w:rPr>
            </w:pPr>
            <w:r>
              <w:rPr>
                <w:rFonts w:eastAsia="Times New Roman"/>
                <w:lang w:val="en-US"/>
              </w:rPr>
              <w:t xml:space="preserve">Condition Stage (Condition Stage) </w:t>
            </w:r>
          </w:p>
        </w:tc>
      </w:tr>
      <w:tr w:rsidR="0095430C" w14:paraId="7CB0CD37" w14:textId="77777777">
        <w:trPr>
          <w:divId w:val="284164274"/>
          <w:tblCellSpacing w:w="15" w:type="dxa"/>
        </w:trPr>
        <w:tc>
          <w:tcPr>
            <w:tcW w:w="0" w:type="auto"/>
            <w:vAlign w:val="center"/>
            <w:hideMark/>
          </w:tcPr>
          <w:p w14:paraId="5A86244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2B217E" w14:textId="77777777" w:rsidR="0095430C" w:rsidRDefault="005B11EB">
            <w:pPr>
              <w:rPr>
                <w:rFonts w:eastAsia="Times New Roman"/>
                <w:lang w:val="en-US"/>
              </w:rPr>
            </w:pPr>
            <w:r>
              <w:rPr>
                <w:rFonts w:eastAsia="Times New Roman"/>
                <w:lang w:val="en-US"/>
              </w:rPr>
              <w:t>Example value set for stages of cancer and other conditions</w:t>
            </w:r>
          </w:p>
        </w:tc>
      </w:tr>
      <w:tr w:rsidR="0095430C" w14:paraId="663F864C" w14:textId="77777777">
        <w:trPr>
          <w:divId w:val="284164274"/>
          <w:tblCellSpacing w:w="15" w:type="dxa"/>
        </w:trPr>
        <w:tc>
          <w:tcPr>
            <w:tcW w:w="0" w:type="auto"/>
            <w:vAlign w:val="center"/>
            <w:hideMark/>
          </w:tcPr>
          <w:p w14:paraId="25BDAD2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8A8292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E0FF63D" w14:textId="77777777" w:rsidR="0095430C"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24CA0B" w14:textId="77777777">
        <w:trPr>
          <w:divId w:val="284164274"/>
          <w:tblCellSpacing w:w="15" w:type="dxa"/>
        </w:trPr>
        <w:tc>
          <w:tcPr>
            <w:tcW w:w="0" w:type="auto"/>
            <w:vAlign w:val="center"/>
            <w:hideMark/>
          </w:tcPr>
          <w:p w14:paraId="356659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90E16C" w14:textId="77777777" w:rsidR="0095430C" w:rsidRDefault="005B11EB">
            <w:pPr>
              <w:rPr>
                <w:rFonts w:eastAsia="Times New Roman"/>
                <w:lang w:val="en-US"/>
              </w:rPr>
            </w:pPr>
            <w:r>
              <w:rPr>
                <w:rFonts w:eastAsia="Times New Roman"/>
                <w:lang w:val="en-US"/>
              </w:rPr>
              <w:t xml:space="preserve">Flag Category (Flag Category) </w:t>
            </w:r>
          </w:p>
        </w:tc>
      </w:tr>
      <w:tr w:rsidR="0095430C" w14:paraId="4D1C6C97" w14:textId="77777777">
        <w:trPr>
          <w:divId w:val="284164274"/>
          <w:tblCellSpacing w:w="15" w:type="dxa"/>
        </w:trPr>
        <w:tc>
          <w:tcPr>
            <w:tcW w:w="0" w:type="auto"/>
            <w:vAlign w:val="center"/>
            <w:hideMark/>
          </w:tcPr>
          <w:p w14:paraId="4D67F1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B10513" w14:textId="77777777" w:rsidR="0095430C" w:rsidRDefault="005B11EB">
            <w:pPr>
              <w:rPr>
                <w:rFonts w:eastAsia="Times New Roman"/>
                <w:lang w:val="en-US"/>
              </w:rPr>
            </w:pPr>
            <w:r>
              <w:rPr>
                <w:rFonts w:eastAsia="Times New Roman"/>
                <w:lang w:val="en-US"/>
              </w:rPr>
              <w:t>Example list of detail codes for flagged issues. (Not complete or necessarily appropriate.)</w:t>
            </w:r>
          </w:p>
        </w:tc>
      </w:tr>
      <w:tr w:rsidR="0095430C" w14:paraId="21256FA9" w14:textId="77777777">
        <w:trPr>
          <w:divId w:val="284164274"/>
          <w:tblCellSpacing w:w="15" w:type="dxa"/>
        </w:trPr>
        <w:tc>
          <w:tcPr>
            <w:tcW w:w="0" w:type="auto"/>
            <w:vAlign w:val="center"/>
            <w:hideMark/>
          </w:tcPr>
          <w:p w14:paraId="567EA9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43F72D6"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95430C" w14:paraId="28505613" w14:textId="77777777">
        <w:trPr>
          <w:divId w:val="284164274"/>
          <w:tblCellSpacing w:w="15" w:type="dxa"/>
        </w:trPr>
        <w:tc>
          <w:tcPr>
            <w:tcW w:w="0" w:type="auto"/>
            <w:vAlign w:val="center"/>
            <w:hideMark/>
          </w:tcPr>
          <w:p w14:paraId="343959CC" w14:textId="77777777" w:rsidR="0095430C" w:rsidRDefault="0095430C">
            <w:pPr>
              <w:rPr>
                <w:rFonts w:eastAsia="Times New Roman"/>
                <w:lang w:val="en-US"/>
              </w:rPr>
            </w:pPr>
          </w:p>
        </w:tc>
        <w:tc>
          <w:tcPr>
            <w:tcW w:w="0" w:type="auto"/>
            <w:vAlign w:val="center"/>
            <w:hideMark/>
          </w:tcPr>
          <w:p w14:paraId="1736B1D1" w14:textId="77777777" w:rsidR="0095430C"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95430C" w14:paraId="409FA98C" w14:textId="77777777">
        <w:trPr>
          <w:divId w:val="284164274"/>
          <w:tblCellSpacing w:w="15" w:type="dxa"/>
        </w:trPr>
        <w:tc>
          <w:tcPr>
            <w:tcW w:w="0" w:type="auto"/>
            <w:vAlign w:val="center"/>
            <w:hideMark/>
          </w:tcPr>
          <w:p w14:paraId="2D02E4C1" w14:textId="77777777" w:rsidR="0095430C" w:rsidRDefault="0095430C">
            <w:pPr>
              <w:rPr>
                <w:rFonts w:eastAsia="Times New Roman"/>
                <w:lang w:val="en-US"/>
              </w:rPr>
            </w:pPr>
          </w:p>
        </w:tc>
        <w:tc>
          <w:tcPr>
            <w:tcW w:w="0" w:type="auto"/>
            <w:vAlign w:val="center"/>
            <w:hideMark/>
          </w:tcPr>
          <w:p w14:paraId="630E8F63" w14:textId="77777777" w:rsidR="0095430C"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95430C" w14:paraId="511A8BDF" w14:textId="77777777">
        <w:trPr>
          <w:divId w:val="284164274"/>
          <w:tblCellSpacing w:w="15" w:type="dxa"/>
        </w:trPr>
        <w:tc>
          <w:tcPr>
            <w:tcW w:w="0" w:type="auto"/>
            <w:vAlign w:val="center"/>
            <w:hideMark/>
          </w:tcPr>
          <w:p w14:paraId="48383EDE" w14:textId="77777777" w:rsidR="0095430C" w:rsidRDefault="0095430C">
            <w:pPr>
              <w:rPr>
                <w:rFonts w:eastAsia="Times New Roman"/>
                <w:lang w:val="en-US"/>
              </w:rPr>
            </w:pPr>
          </w:p>
        </w:tc>
        <w:tc>
          <w:tcPr>
            <w:tcW w:w="0" w:type="auto"/>
            <w:vAlign w:val="center"/>
            <w:hideMark/>
          </w:tcPr>
          <w:p w14:paraId="30D0B0C7"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95430C" w14:paraId="3202DC44" w14:textId="77777777">
        <w:trPr>
          <w:divId w:val="284164274"/>
          <w:tblCellSpacing w:w="15" w:type="dxa"/>
        </w:trPr>
        <w:tc>
          <w:tcPr>
            <w:tcW w:w="0" w:type="auto"/>
            <w:vAlign w:val="center"/>
            <w:hideMark/>
          </w:tcPr>
          <w:p w14:paraId="0274D217" w14:textId="77777777" w:rsidR="0095430C" w:rsidRDefault="0095430C">
            <w:pPr>
              <w:rPr>
                <w:rFonts w:eastAsia="Times New Roman"/>
                <w:lang w:val="en-US"/>
              </w:rPr>
            </w:pPr>
          </w:p>
        </w:tc>
        <w:tc>
          <w:tcPr>
            <w:tcW w:w="0" w:type="auto"/>
            <w:vAlign w:val="center"/>
            <w:hideMark/>
          </w:tcPr>
          <w:p w14:paraId="56AC7B4B" w14:textId="77777777" w:rsidR="0095430C"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14:paraId="32C8FC63" w14:textId="77777777" w:rsidR="0095430C"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E881422" w14:textId="77777777">
        <w:trPr>
          <w:divId w:val="284164274"/>
          <w:tblCellSpacing w:w="15" w:type="dxa"/>
        </w:trPr>
        <w:tc>
          <w:tcPr>
            <w:tcW w:w="0" w:type="auto"/>
            <w:vAlign w:val="center"/>
            <w:hideMark/>
          </w:tcPr>
          <w:p w14:paraId="63873A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5CC027B" w14:textId="77777777" w:rsidR="0095430C" w:rsidRDefault="005B11EB">
            <w:pPr>
              <w:rPr>
                <w:rFonts w:eastAsia="Times New Roman"/>
                <w:lang w:val="en-US"/>
              </w:rPr>
            </w:pPr>
            <w:r>
              <w:rPr>
                <w:rFonts w:eastAsia="Times New Roman"/>
                <w:lang w:val="en-US"/>
              </w:rPr>
              <w:t xml:space="preserve">Flag Code (Flag Code) </w:t>
            </w:r>
          </w:p>
        </w:tc>
      </w:tr>
      <w:tr w:rsidR="0095430C" w14:paraId="444D97DE" w14:textId="77777777">
        <w:trPr>
          <w:divId w:val="284164274"/>
          <w:tblCellSpacing w:w="15" w:type="dxa"/>
        </w:trPr>
        <w:tc>
          <w:tcPr>
            <w:tcW w:w="0" w:type="auto"/>
            <w:vAlign w:val="center"/>
            <w:hideMark/>
          </w:tcPr>
          <w:p w14:paraId="157921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8AA64" w14:textId="77777777" w:rsidR="0095430C" w:rsidRDefault="005B11EB">
            <w:pPr>
              <w:rPr>
                <w:rFonts w:eastAsia="Times New Roman"/>
                <w:lang w:val="en-US"/>
              </w:rPr>
            </w:pPr>
            <w:r>
              <w:rPr>
                <w:rFonts w:eastAsia="Times New Roman"/>
                <w:lang w:val="en-US"/>
              </w:rPr>
              <w:t>Example list of detail codes for flagged issues. (Not complete or necessarily appropriate.)</w:t>
            </w:r>
          </w:p>
        </w:tc>
      </w:tr>
      <w:tr w:rsidR="0095430C" w14:paraId="2CD28BB5" w14:textId="77777777">
        <w:trPr>
          <w:divId w:val="284164274"/>
          <w:tblCellSpacing w:w="15" w:type="dxa"/>
        </w:trPr>
        <w:tc>
          <w:tcPr>
            <w:tcW w:w="0" w:type="auto"/>
            <w:vAlign w:val="center"/>
            <w:hideMark/>
          </w:tcPr>
          <w:p w14:paraId="6FC7FBC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6141E1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465933" w14:textId="77777777" w:rsidR="0095430C"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8"/>
      </w:tblGrid>
      <w:tr w:rsidR="0095430C" w14:paraId="3925119C" w14:textId="77777777">
        <w:trPr>
          <w:divId w:val="284164274"/>
          <w:tblCellSpacing w:w="15" w:type="dxa"/>
        </w:trPr>
        <w:tc>
          <w:tcPr>
            <w:tcW w:w="0" w:type="auto"/>
            <w:vAlign w:val="center"/>
            <w:hideMark/>
          </w:tcPr>
          <w:p w14:paraId="39D8C7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5A2407" w14:textId="77777777" w:rsidR="0095430C" w:rsidRDefault="005B11EB">
            <w:pPr>
              <w:rPr>
                <w:rFonts w:eastAsia="Times New Roman"/>
                <w:lang w:val="en-US"/>
              </w:rPr>
            </w:pPr>
            <w:r>
              <w:rPr>
                <w:rFonts w:eastAsia="Times New Roman"/>
                <w:lang w:val="en-US"/>
              </w:rPr>
              <w:t xml:space="preserve">GoalCategory (Goal Category) </w:t>
            </w:r>
          </w:p>
        </w:tc>
      </w:tr>
      <w:tr w:rsidR="0095430C" w14:paraId="4CB1CE5F" w14:textId="77777777">
        <w:trPr>
          <w:divId w:val="284164274"/>
          <w:tblCellSpacing w:w="15" w:type="dxa"/>
        </w:trPr>
        <w:tc>
          <w:tcPr>
            <w:tcW w:w="0" w:type="auto"/>
            <w:vAlign w:val="center"/>
            <w:hideMark/>
          </w:tcPr>
          <w:p w14:paraId="5E216B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19B7ED" w14:textId="77777777" w:rsidR="0095430C" w:rsidRDefault="005B11EB">
            <w:pPr>
              <w:rPr>
                <w:rFonts w:eastAsia="Times New Roman"/>
                <w:lang w:val="en-US"/>
              </w:rPr>
            </w:pPr>
            <w:r>
              <w:rPr>
                <w:rFonts w:eastAsia="Times New Roman"/>
                <w:lang w:val="en-US"/>
              </w:rPr>
              <w:t>goal category - example codes for grouping goals for filtering or presentation</w:t>
            </w:r>
          </w:p>
        </w:tc>
      </w:tr>
      <w:tr w:rsidR="0095430C" w14:paraId="03E9CBB4" w14:textId="77777777">
        <w:trPr>
          <w:divId w:val="284164274"/>
          <w:tblCellSpacing w:w="15" w:type="dxa"/>
        </w:trPr>
        <w:tc>
          <w:tcPr>
            <w:tcW w:w="0" w:type="auto"/>
            <w:vAlign w:val="center"/>
            <w:hideMark/>
          </w:tcPr>
          <w:p w14:paraId="5C46F3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8E8BEBB" w14:textId="77777777" w:rsidR="0095430C"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95430C" w14:paraId="53B661E7" w14:textId="77777777">
        <w:trPr>
          <w:divId w:val="284164274"/>
          <w:tblCellSpacing w:w="15" w:type="dxa"/>
        </w:trPr>
        <w:tc>
          <w:tcPr>
            <w:tcW w:w="0" w:type="auto"/>
            <w:vAlign w:val="center"/>
            <w:hideMark/>
          </w:tcPr>
          <w:p w14:paraId="3B385B9C" w14:textId="77777777" w:rsidR="0095430C" w:rsidRDefault="0095430C">
            <w:pPr>
              <w:rPr>
                <w:rFonts w:eastAsia="Times New Roman"/>
                <w:lang w:val="en-US"/>
              </w:rPr>
            </w:pPr>
          </w:p>
        </w:tc>
        <w:tc>
          <w:tcPr>
            <w:tcW w:w="0" w:type="auto"/>
            <w:vAlign w:val="center"/>
            <w:hideMark/>
          </w:tcPr>
          <w:p w14:paraId="7C1F3161" w14:textId="77777777" w:rsidR="0095430C" w:rsidRDefault="005B11EB">
            <w:pPr>
              <w:rPr>
                <w:rFonts w:eastAsia="Times New Roman"/>
                <w:lang w:val="en-US"/>
              </w:rPr>
            </w:pPr>
            <w:r>
              <w:rPr>
                <w:rFonts w:eastAsia="Times New Roman"/>
                <w:b/>
                <w:bCs/>
                <w:lang w:val="en-US"/>
              </w:rPr>
              <w:t xml:space="preserve">safety: </w:t>
            </w:r>
            <w:r>
              <w:rPr>
                <w:rFonts w:eastAsia="Times New Roman"/>
                <w:lang w:val="en-US"/>
              </w:rPr>
              <w:t xml:space="preserve">Goals related to the personal protexction of the subject. </w:t>
            </w:r>
          </w:p>
        </w:tc>
      </w:tr>
      <w:tr w:rsidR="0095430C" w14:paraId="700422D4" w14:textId="77777777">
        <w:trPr>
          <w:divId w:val="284164274"/>
          <w:tblCellSpacing w:w="15" w:type="dxa"/>
        </w:trPr>
        <w:tc>
          <w:tcPr>
            <w:tcW w:w="0" w:type="auto"/>
            <w:vAlign w:val="center"/>
            <w:hideMark/>
          </w:tcPr>
          <w:p w14:paraId="16D6CAF0" w14:textId="77777777" w:rsidR="0095430C" w:rsidRDefault="0095430C">
            <w:pPr>
              <w:rPr>
                <w:rFonts w:eastAsia="Times New Roman"/>
                <w:lang w:val="en-US"/>
              </w:rPr>
            </w:pPr>
          </w:p>
        </w:tc>
        <w:tc>
          <w:tcPr>
            <w:tcW w:w="0" w:type="auto"/>
            <w:vAlign w:val="center"/>
            <w:hideMark/>
          </w:tcPr>
          <w:p w14:paraId="493421DE" w14:textId="77777777" w:rsidR="0095430C" w:rsidRDefault="005B11EB">
            <w:pPr>
              <w:rPr>
                <w:rFonts w:eastAsia="Times New Roman"/>
                <w:lang w:val="en-US"/>
              </w:rPr>
            </w:pPr>
            <w:r>
              <w:rPr>
                <w:rFonts w:eastAsia="Times New Roman"/>
                <w:b/>
                <w:bCs/>
                <w:lang w:val="en-US"/>
              </w:rPr>
              <w:t xml:space="preserve">behavioral: </w:t>
            </w:r>
            <w:r>
              <w:rPr>
                <w:rFonts w:eastAsia="Times New Roman"/>
                <w:lang w:val="en-US"/>
              </w:rPr>
              <w:t xml:space="preserve">Goals related to the manner in which the subject acts. </w:t>
            </w:r>
          </w:p>
        </w:tc>
      </w:tr>
      <w:tr w:rsidR="0095430C" w14:paraId="02F920EB" w14:textId="77777777">
        <w:trPr>
          <w:divId w:val="284164274"/>
          <w:tblCellSpacing w:w="15" w:type="dxa"/>
        </w:trPr>
        <w:tc>
          <w:tcPr>
            <w:tcW w:w="0" w:type="auto"/>
            <w:vAlign w:val="center"/>
            <w:hideMark/>
          </w:tcPr>
          <w:p w14:paraId="69B90F68" w14:textId="77777777" w:rsidR="0095430C" w:rsidRDefault="0095430C">
            <w:pPr>
              <w:rPr>
                <w:rFonts w:eastAsia="Times New Roman"/>
                <w:lang w:val="en-US"/>
              </w:rPr>
            </w:pPr>
          </w:p>
        </w:tc>
        <w:tc>
          <w:tcPr>
            <w:tcW w:w="0" w:type="auto"/>
            <w:vAlign w:val="center"/>
            <w:hideMark/>
          </w:tcPr>
          <w:p w14:paraId="7B90F44D" w14:textId="77777777" w:rsidR="0095430C" w:rsidRDefault="005B11EB">
            <w:pPr>
              <w:rPr>
                <w:rFonts w:eastAsia="Times New Roman"/>
                <w:lang w:val="en-US"/>
              </w:rPr>
            </w:pPr>
            <w:r>
              <w:rPr>
                <w:rFonts w:eastAsia="Times New Roman"/>
                <w:b/>
                <w:bCs/>
                <w:lang w:val="en-US"/>
              </w:rPr>
              <w:t xml:space="preserve">nursing: </w:t>
            </w:r>
            <w:r>
              <w:rPr>
                <w:rFonts w:eastAsia="Times New Roman"/>
                <w:lang w:val="en-US"/>
              </w:rPr>
              <w:t xml:space="preserve">Goals related to the practice of nursing or established by nurses. </w:t>
            </w:r>
          </w:p>
        </w:tc>
      </w:tr>
      <w:tr w:rsidR="0095430C" w14:paraId="50FEC15F" w14:textId="77777777">
        <w:trPr>
          <w:divId w:val="284164274"/>
          <w:tblCellSpacing w:w="15" w:type="dxa"/>
        </w:trPr>
        <w:tc>
          <w:tcPr>
            <w:tcW w:w="0" w:type="auto"/>
            <w:vAlign w:val="center"/>
            <w:hideMark/>
          </w:tcPr>
          <w:p w14:paraId="2A707D10" w14:textId="77777777" w:rsidR="0095430C" w:rsidRDefault="0095430C">
            <w:pPr>
              <w:rPr>
                <w:rFonts w:eastAsia="Times New Roman"/>
                <w:lang w:val="en-US"/>
              </w:rPr>
            </w:pPr>
          </w:p>
        </w:tc>
        <w:tc>
          <w:tcPr>
            <w:tcW w:w="0" w:type="auto"/>
            <w:vAlign w:val="center"/>
            <w:hideMark/>
          </w:tcPr>
          <w:p w14:paraId="387A904E" w14:textId="77777777" w:rsidR="0095430C" w:rsidRDefault="005B11EB">
            <w:pPr>
              <w:rPr>
                <w:rFonts w:eastAsia="Times New Roman"/>
                <w:lang w:val="en-US"/>
              </w:rPr>
            </w:pPr>
            <w:r>
              <w:rPr>
                <w:rFonts w:eastAsia="Times New Roman"/>
                <w:b/>
                <w:bCs/>
                <w:lang w:val="en-US"/>
              </w:rPr>
              <w:t xml:space="preserve">physiotherapy: </w:t>
            </w:r>
            <w:r>
              <w:rPr>
                <w:rFonts w:eastAsia="Times New Roman"/>
                <w:lang w:val="en-US"/>
              </w:rPr>
              <w:t xml:space="preserve">Goals related to the mobility and motor capability of the subject. </w:t>
            </w:r>
          </w:p>
        </w:tc>
      </w:tr>
    </w:tbl>
    <w:p w14:paraId="584D4CD3" w14:textId="77777777" w:rsidR="0095430C"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C56114C" w14:textId="77777777">
        <w:trPr>
          <w:divId w:val="284164274"/>
          <w:tblCellSpacing w:w="15" w:type="dxa"/>
        </w:trPr>
        <w:tc>
          <w:tcPr>
            <w:tcW w:w="0" w:type="auto"/>
            <w:vAlign w:val="center"/>
            <w:hideMark/>
          </w:tcPr>
          <w:p w14:paraId="2889296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105F35D" w14:textId="77777777" w:rsidR="0095430C" w:rsidRDefault="005B11EB">
            <w:pPr>
              <w:rPr>
                <w:rFonts w:eastAsia="Times New Roman"/>
                <w:lang w:val="en-US"/>
              </w:rPr>
            </w:pPr>
            <w:r>
              <w:rPr>
                <w:rFonts w:eastAsia="Times New Roman"/>
                <w:lang w:val="en-US"/>
              </w:rPr>
              <w:t xml:space="preserve">GoalPriority (Goal Priority) </w:t>
            </w:r>
          </w:p>
        </w:tc>
      </w:tr>
      <w:tr w:rsidR="0095430C" w14:paraId="6267608C" w14:textId="77777777">
        <w:trPr>
          <w:divId w:val="284164274"/>
          <w:tblCellSpacing w:w="15" w:type="dxa"/>
        </w:trPr>
        <w:tc>
          <w:tcPr>
            <w:tcW w:w="0" w:type="auto"/>
            <w:vAlign w:val="center"/>
            <w:hideMark/>
          </w:tcPr>
          <w:p w14:paraId="1CE27AA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7877384" w14:textId="77777777" w:rsidR="0095430C" w:rsidRDefault="005B11EB">
            <w:pPr>
              <w:rPr>
                <w:rFonts w:eastAsia="Times New Roman"/>
                <w:lang w:val="en-US"/>
              </w:rPr>
            </w:pPr>
            <w:r>
              <w:rPr>
                <w:rFonts w:eastAsia="Times New Roman"/>
                <w:lang w:val="en-US"/>
              </w:rPr>
              <w:t>goal priority - indicates the level of importance associated with reaching or sustaining a goal</w:t>
            </w:r>
          </w:p>
        </w:tc>
      </w:tr>
      <w:tr w:rsidR="0095430C" w14:paraId="04976944" w14:textId="77777777">
        <w:trPr>
          <w:divId w:val="284164274"/>
          <w:tblCellSpacing w:w="15" w:type="dxa"/>
        </w:trPr>
        <w:tc>
          <w:tcPr>
            <w:tcW w:w="0" w:type="auto"/>
            <w:vAlign w:val="center"/>
            <w:hideMark/>
          </w:tcPr>
          <w:p w14:paraId="32EFD3A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97334A"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95430C" w14:paraId="1F9DA315" w14:textId="77777777">
        <w:trPr>
          <w:divId w:val="284164274"/>
          <w:tblCellSpacing w:w="15" w:type="dxa"/>
        </w:trPr>
        <w:tc>
          <w:tcPr>
            <w:tcW w:w="0" w:type="auto"/>
            <w:vAlign w:val="center"/>
            <w:hideMark/>
          </w:tcPr>
          <w:p w14:paraId="3FADFED7" w14:textId="77777777" w:rsidR="0095430C" w:rsidRDefault="0095430C">
            <w:pPr>
              <w:rPr>
                <w:rFonts w:eastAsia="Times New Roman"/>
                <w:lang w:val="en-US"/>
              </w:rPr>
            </w:pPr>
          </w:p>
        </w:tc>
        <w:tc>
          <w:tcPr>
            <w:tcW w:w="0" w:type="auto"/>
            <w:vAlign w:val="center"/>
            <w:hideMark/>
          </w:tcPr>
          <w:p w14:paraId="11164D3C" w14:textId="77777777" w:rsidR="0095430C" w:rsidRDefault="005B11EB">
            <w:pPr>
              <w:rPr>
                <w:rFonts w:eastAsia="Times New Roman"/>
                <w:lang w:val="en-US"/>
              </w:rPr>
            </w:pPr>
            <w:r>
              <w:rPr>
                <w:rFonts w:eastAsia="Times New Roman"/>
                <w:b/>
                <w:bCs/>
                <w:lang w:val="en-US"/>
              </w:rPr>
              <w:t xml:space="preserve">medium: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95430C" w14:paraId="045C2B95" w14:textId="77777777">
        <w:trPr>
          <w:divId w:val="284164274"/>
          <w:tblCellSpacing w:w="15" w:type="dxa"/>
        </w:trPr>
        <w:tc>
          <w:tcPr>
            <w:tcW w:w="0" w:type="auto"/>
            <w:vAlign w:val="center"/>
            <w:hideMark/>
          </w:tcPr>
          <w:p w14:paraId="7D861D83" w14:textId="77777777" w:rsidR="0095430C" w:rsidRDefault="0095430C">
            <w:pPr>
              <w:rPr>
                <w:rFonts w:eastAsia="Times New Roman"/>
                <w:lang w:val="en-US"/>
              </w:rPr>
            </w:pPr>
          </w:p>
        </w:tc>
        <w:tc>
          <w:tcPr>
            <w:tcW w:w="0" w:type="auto"/>
            <w:vAlign w:val="center"/>
            <w:hideMark/>
          </w:tcPr>
          <w:p w14:paraId="1D273655" w14:textId="77777777" w:rsidR="0095430C" w:rsidRDefault="005B11EB">
            <w:pPr>
              <w:rPr>
                <w:rFonts w:eastAsia="Times New Roman"/>
                <w:lang w:val="en-US"/>
              </w:rPr>
            </w:pPr>
            <w:r>
              <w:rPr>
                <w:rFonts w:eastAsia="Times New Roman"/>
                <w:b/>
                <w:bCs/>
                <w:lang w:val="en-US"/>
              </w:rPr>
              <w:t xml:space="preserve">low: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14:paraId="5F00984B" w14:textId="77777777" w:rsidR="0095430C"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32ABDE6" w14:textId="77777777">
        <w:trPr>
          <w:divId w:val="284164274"/>
          <w:tblCellSpacing w:w="15" w:type="dxa"/>
        </w:trPr>
        <w:tc>
          <w:tcPr>
            <w:tcW w:w="0" w:type="auto"/>
            <w:vAlign w:val="center"/>
            <w:hideMark/>
          </w:tcPr>
          <w:p w14:paraId="34DF52A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73CA74" w14:textId="77777777" w:rsidR="0095430C" w:rsidRDefault="005B11EB">
            <w:pPr>
              <w:rPr>
                <w:rFonts w:eastAsia="Times New Roman"/>
                <w:lang w:val="en-US"/>
              </w:rPr>
            </w:pPr>
            <w:r>
              <w:rPr>
                <w:rFonts w:eastAsia="Times New Roman"/>
                <w:lang w:val="en-US"/>
              </w:rPr>
              <w:t xml:space="preserve">GoalStartEvent (Goal Start Event) </w:t>
            </w:r>
          </w:p>
        </w:tc>
      </w:tr>
      <w:tr w:rsidR="0095430C" w14:paraId="269349C6" w14:textId="77777777">
        <w:trPr>
          <w:divId w:val="284164274"/>
          <w:tblCellSpacing w:w="15" w:type="dxa"/>
        </w:trPr>
        <w:tc>
          <w:tcPr>
            <w:tcW w:w="0" w:type="auto"/>
            <w:vAlign w:val="center"/>
            <w:hideMark/>
          </w:tcPr>
          <w:p w14:paraId="29C400D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60FB3D" w14:textId="77777777" w:rsidR="0095430C" w:rsidRDefault="005B11EB">
            <w:pPr>
              <w:rPr>
                <w:rFonts w:eastAsia="Times New Roman"/>
                <w:lang w:val="en-US"/>
              </w:rPr>
            </w:pPr>
            <w:r>
              <w:rPr>
                <w:rFonts w:eastAsia="Times New Roman"/>
                <w:lang w:val="en-US"/>
              </w:rPr>
              <w:t>Identifies types of events that might trigger the start of a goal</w:t>
            </w:r>
          </w:p>
        </w:tc>
      </w:tr>
      <w:tr w:rsidR="0095430C" w14:paraId="1BAD6A8A" w14:textId="77777777">
        <w:trPr>
          <w:divId w:val="284164274"/>
          <w:tblCellSpacing w:w="15" w:type="dxa"/>
        </w:trPr>
        <w:tc>
          <w:tcPr>
            <w:tcW w:w="0" w:type="auto"/>
            <w:vAlign w:val="center"/>
            <w:hideMark/>
          </w:tcPr>
          <w:p w14:paraId="7B81F90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43AB7E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6DCF943" w14:textId="77777777" w:rsidR="0095430C"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0A1840" w14:textId="77777777">
        <w:trPr>
          <w:divId w:val="284164274"/>
          <w:tblCellSpacing w:w="15" w:type="dxa"/>
        </w:trPr>
        <w:tc>
          <w:tcPr>
            <w:tcW w:w="0" w:type="auto"/>
            <w:vAlign w:val="center"/>
            <w:hideMark/>
          </w:tcPr>
          <w:p w14:paraId="465363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2EF8C3" w14:textId="77777777" w:rsidR="0095430C" w:rsidRDefault="005B11EB">
            <w:pPr>
              <w:rPr>
                <w:rFonts w:eastAsia="Times New Roman"/>
                <w:lang w:val="en-US"/>
              </w:rPr>
            </w:pPr>
            <w:r>
              <w:rPr>
                <w:rFonts w:eastAsia="Times New Roman"/>
                <w:lang w:val="en-US"/>
              </w:rPr>
              <w:t xml:space="preserve">GoalStatusReason (Goal Status Reason) </w:t>
            </w:r>
          </w:p>
        </w:tc>
      </w:tr>
      <w:tr w:rsidR="0095430C" w14:paraId="32CCEF1F" w14:textId="77777777">
        <w:trPr>
          <w:divId w:val="284164274"/>
          <w:tblCellSpacing w:w="15" w:type="dxa"/>
        </w:trPr>
        <w:tc>
          <w:tcPr>
            <w:tcW w:w="0" w:type="auto"/>
            <w:vAlign w:val="center"/>
            <w:hideMark/>
          </w:tcPr>
          <w:p w14:paraId="575106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7AC463" w14:textId="77777777" w:rsidR="0095430C"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95430C" w14:paraId="42F3ED3E" w14:textId="77777777">
        <w:trPr>
          <w:divId w:val="284164274"/>
          <w:tblCellSpacing w:w="15" w:type="dxa"/>
        </w:trPr>
        <w:tc>
          <w:tcPr>
            <w:tcW w:w="0" w:type="auto"/>
            <w:vAlign w:val="center"/>
            <w:hideMark/>
          </w:tcPr>
          <w:p w14:paraId="7AFE33F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1CF51C" w14:textId="77777777" w:rsidR="0095430C"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95430C" w14:paraId="362FFEB0" w14:textId="77777777">
        <w:trPr>
          <w:divId w:val="284164274"/>
          <w:tblCellSpacing w:w="15" w:type="dxa"/>
        </w:trPr>
        <w:tc>
          <w:tcPr>
            <w:tcW w:w="0" w:type="auto"/>
            <w:vAlign w:val="center"/>
            <w:hideMark/>
          </w:tcPr>
          <w:p w14:paraId="22E13499" w14:textId="77777777" w:rsidR="0095430C" w:rsidRDefault="0095430C">
            <w:pPr>
              <w:rPr>
                <w:rFonts w:eastAsia="Times New Roman"/>
                <w:lang w:val="en-US"/>
              </w:rPr>
            </w:pPr>
          </w:p>
        </w:tc>
        <w:tc>
          <w:tcPr>
            <w:tcW w:w="0" w:type="auto"/>
            <w:vAlign w:val="center"/>
            <w:hideMark/>
          </w:tcPr>
          <w:p w14:paraId="34AB9997" w14:textId="77777777" w:rsidR="0095430C" w:rsidRDefault="005B11EB">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w:t>
            </w:r>
            <w:r>
              <w:rPr>
                <w:rFonts w:eastAsia="Times New Roman"/>
                <w:lang w:val="en-US"/>
              </w:rPr>
              <w:lastRenderedPageBreak/>
              <w:t xml:space="preserve">change, bereavement, etc.) </w:t>
            </w:r>
          </w:p>
        </w:tc>
      </w:tr>
      <w:tr w:rsidR="0095430C" w14:paraId="4C6B7C0C" w14:textId="77777777">
        <w:trPr>
          <w:divId w:val="284164274"/>
          <w:tblCellSpacing w:w="15" w:type="dxa"/>
        </w:trPr>
        <w:tc>
          <w:tcPr>
            <w:tcW w:w="0" w:type="auto"/>
            <w:vAlign w:val="center"/>
            <w:hideMark/>
          </w:tcPr>
          <w:p w14:paraId="6A4A6EB1" w14:textId="77777777" w:rsidR="0095430C" w:rsidRDefault="0095430C">
            <w:pPr>
              <w:rPr>
                <w:rFonts w:eastAsia="Times New Roman"/>
                <w:lang w:val="en-US"/>
              </w:rPr>
            </w:pPr>
          </w:p>
        </w:tc>
        <w:tc>
          <w:tcPr>
            <w:tcW w:w="0" w:type="auto"/>
            <w:vAlign w:val="center"/>
            <w:hideMark/>
          </w:tcPr>
          <w:p w14:paraId="44856473" w14:textId="77777777" w:rsidR="0095430C" w:rsidRDefault="005B11EB">
            <w:pPr>
              <w:rPr>
                <w:rFonts w:eastAsia="Times New Roman"/>
                <w:lang w:val="en-US"/>
              </w:rPr>
            </w:pPr>
            <w:r>
              <w:rPr>
                <w:rFonts w:eastAsia="Times New Roman"/>
                <w:b/>
                <w:bCs/>
                <w:lang w:val="en-US"/>
              </w:rPr>
              <w:t xml:space="preserve">replaced: </w:t>
            </w:r>
            <w:r>
              <w:rPr>
                <w:rFonts w:eastAsia="Times New Roman"/>
                <w:lang w:val="en-US"/>
              </w:rPr>
              <w:t xml:space="preserve">Goal has been superseded by a new goal. </w:t>
            </w:r>
          </w:p>
        </w:tc>
      </w:tr>
      <w:tr w:rsidR="0095430C" w14:paraId="5F58CD91" w14:textId="77777777">
        <w:trPr>
          <w:divId w:val="284164274"/>
          <w:tblCellSpacing w:w="15" w:type="dxa"/>
        </w:trPr>
        <w:tc>
          <w:tcPr>
            <w:tcW w:w="0" w:type="auto"/>
            <w:vAlign w:val="center"/>
            <w:hideMark/>
          </w:tcPr>
          <w:p w14:paraId="5282C441" w14:textId="77777777" w:rsidR="0095430C" w:rsidRDefault="0095430C">
            <w:pPr>
              <w:rPr>
                <w:rFonts w:eastAsia="Times New Roman"/>
                <w:lang w:val="en-US"/>
              </w:rPr>
            </w:pPr>
          </w:p>
        </w:tc>
        <w:tc>
          <w:tcPr>
            <w:tcW w:w="0" w:type="auto"/>
            <w:vAlign w:val="center"/>
            <w:hideMark/>
          </w:tcPr>
          <w:p w14:paraId="7DAFE107" w14:textId="77777777" w:rsidR="0095430C" w:rsidRDefault="005B11EB">
            <w:pPr>
              <w:rPr>
                <w:rFonts w:eastAsia="Times New Roman"/>
                <w:lang w:val="en-US"/>
              </w:rPr>
            </w:pPr>
            <w:r>
              <w:rPr>
                <w:rFonts w:eastAsia="Times New Roman"/>
                <w:b/>
                <w:bCs/>
                <w:lang w:val="en-US"/>
              </w:rPr>
              <w:t xml:space="preserve">patient request: </w:t>
            </w:r>
            <w:r>
              <w:rPr>
                <w:rFonts w:eastAsia="Times New Roman"/>
                <w:lang w:val="en-US"/>
              </w:rPr>
              <w:t xml:space="preserve">Patient wishes the goal to be set aside, at least temporarily. </w:t>
            </w:r>
          </w:p>
        </w:tc>
      </w:tr>
    </w:tbl>
    <w:p w14:paraId="6CD30F9C" w14:textId="77777777" w:rsidR="0095430C"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90624AD" w14:textId="77777777">
        <w:trPr>
          <w:divId w:val="284164274"/>
          <w:tblCellSpacing w:w="15" w:type="dxa"/>
        </w:trPr>
        <w:tc>
          <w:tcPr>
            <w:tcW w:w="0" w:type="auto"/>
            <w:vAlign w:val="center"/>
            <w:hideMark/>
          </w:tcPr>
          <w:p w14:paraId="780ACF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B4329A" w14:textId="77777777" w:rsidR="0095430C" w:rsidRDefault="005B11EB">
            <w:pPr>
              <w:rPr>
                <w:rFonts w:eastAsia="Times New Roman"/>
                <w:lang w:val="en-US"/>
              </w:rPr>
            </w:pPr>
            <w:r>
              <w:rPr>
                <w:rFonts w:eastAsia="Times New Roman"/>
                <w:lang w:val="en-US"/>
              </w:rPr>
              <w:t xml:space="preserve">Questionnaire Answer Codes (Questionnaire Answer Codes) </w:t>
            </w:r>
          </w:p>
        </w:tc>
      </w:tr>
      <w:tr w:rsidR="0095430C" w14:paraId="03D19D68" w14:textId="77777777">
        <w:trPr>
          <w:divId w:val="284164274"/>
          <w:tblCellSpacing w:w="15" w:type="dxa"/>
        </w:trPr>
        <w:tc>
          <w:tcPr>
            <w:tcW w:w="0" w:type="auto"/>
            <w:vAlign w:val="center"/>
            <w:hideMark/>
          </w:tcPr>
          <w:p w14:paraId="4BB9B57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72C3E3" w14:textId="77777777" w:rsidR="0095430C" w:rsidRDefault="005B11EB">
            <w:pPr>
              <w:rPr>
                <w:rFonts w:eastAsia="Times New Roman"/>
                <w:lang w:val="en-US"/>
              </w:rPr>
            </w:pPr>
            <w:r>
              <w:rPr>
                <w:rFonts w:eastAsia="Times New Roman"/>
                <w:lang w:val="en-US"/>
              </w:rPr>
              <w:t>Example list of codes for answers to questions. (Not complete or necessarily appropriate.)</w:t>
            </w:r>
          </w:p>
        </w:tc>
      </w:tr>
      <w:tr w:rsidR="0095430C" w14:paraId="3A1CC571" w14:textId="77777777">
        <w:trPr>
          <w:divId w:val="284164274"/>
          <w:tblCellSpacing w:w="15" w:type="dxa"/>
        </w:trPr>
        <w:tc>
          <w:tcPr>
            <w:tcW w:w="0" w:type="auto"/>
            <w:vAlign w:val="center"/>
            <w:hideMark/>
          </w:tcPr>
          <w:p w14:paraId="1B904C4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CA8A0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CCF56AA" w14:textId="77777777" w:rsidR="0095430C"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D918434" w14:textId="77777777">
        <w:trPr>
          <w:divId w:val="284164274"/>
          <w:tblCellSpacing w:w="15" w:type="dxa"/>
        </w:trPr>
        <w:tc>
          <w:tcPr>
            <w:tcW w:w="0" w:type="auto"/>
            <w:vAlign w:val="center"/>
            <w:hideMark/>
          </w:tcPr>
          <w:p w14:paraId="393CB71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947ABAA" w14:textId="77777777" w:rsidR="0095430C" w:rsidRDefault="005B11EB">
            <w:pPr>
              <w:rPr>
                <w:rFonts w:eastAsia="Times New Roman"/>
                <w:lang w:val="en-US"/>
              </w:rPr>
            </w:pPr>
            <w:r>
              <w:rPr>
                <w:rFonts w:eastAsia="Times New Roman"/>
                <w:lang w:val="en-US"/>
              </w:rPr>
              <w:t xml:space="preserve">Questionnaire Category Codes (Questionnaire Category Codes) </w:t>
            </w:r>
          </w:p>
        </w:tc>
      </w:tr>
      <w:tr w:rsidR="0095430C" w14:paraId="12B7801D" w14:textId="77777777">
        <w:trPr>
          <w:divId w:val="284164274"/>
          <w:tblCellSpacing w:w="15" w:type="dxa"/>
        </w:trPr>
        <w:tc>
          <w:tcPr>
            <w:tcW w:w="0" w:type="auto"/>
            <w:vAlign w:val="center"/>
            <w:hideMark/>
          </w:tcPr>
          <w:p w14:paraId="5289AA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6CB063" w14:textId="77777777" w:rsidR="0095430C" w:rsidRDefault="005B11EB">
            <w:pPr>
              <w:rPr>
                <w:rFonts w:eastAsia="Times New Roman"/>
                <w:lang w:val="en-US"/>
              </w:rPr>
            </w:pPr>
            <w:r>
              <w:rPr>
                <w:rFonts w:eastAsia="Times New Roman"/>
                <w:lang w:val="en-US"/>
              </w:rPr>
              <w:t>Example list of potential categegories for questionnaires</w:t>
            </w:r>
          </w:p>
        </w:tc>
      </w:tr>
      <w:tr w:rsidR="0095430C" w14:paraId="144DC4DB" w14:textId="77777777">
        <w:trPr>
          <w:divId w:val="284164274"/>
          <w:tblCellSpacing w:w="15" w:type="dxa"/>
        </w:trPr>
        <w:tc>
          <w:tcPr>
            <w:tcW w:w="0" w:type="auto"/>
            <w:vAlign w:val="center"/>
            <w:hideMark/>
          </w:tcPr>
          <w:p w14:paraId="24BA8A3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5523D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685CACC" w14:textId="77777777" w:rsidR="0095430C"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B6A20D4" w14:textId="77777777">
        <w:trPr>
          <w:divId w:val="284164274"/>
          <w:tblCellSpacing w:w="15" w:type="dxa"/>
        </w:trPr>
        <w:tc>
          <w:tcPr>
            <w:tcW w:w="0" w:type="auto"/>
            <w:vAlign w:val="center"/>
            <w:hideMark/>
          </w:tcPr>
          <w:p w14:paraId="55C1A1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558208" w14:textId="77777777" w:rsidR="0095430C" w:rsidRDefault="005B11EB">
            <w:pPr>
              <w:rPr>
                <w:rFonts w:eastAsia="Times New Roman"/>
                <w:lang w:val="en-US"/>
              </w:rPr>
            </w:pPr>
            <w:r>
              <w:rPr>
                <w:rFonts w:eastAsia="Times New Roman"/>
                <w:lang w:val="en-US"/>
              </w:rPr>
              <w:t xml:space="preserve">Questionnaire Question Codes (Questionnaire Question Codes) </w:t>
            </w:r>
          </w:p>
        </w:tc>
      </w:tr>
      <w:tr w:rsidR="0095430C" w14:paraId="374435E7" w14:textId="77777777">
        <w:trPr>
          <w:divId w:val="284164274"/>
          <w:tblCellSpacing w:w="15" w:type="dxa"/>
        </w:trPr>
        <w:tc>
          <w:tcPr>
            <w:tcW w:w="0" w:type="auto"/>
            <w:vAlign w:val="center"/>
            <w:hideMark/>
          </w:tcPr>
          <w:p w14:paraId="617A60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D4DD8D" w14:textId="77777777" w:rsidR="0095430C"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95430C" w14:paraId="2987D997" w14:textId="77777777">
        <w:trPr>
          <w:divId w:val="284164274"/>
          <w:tblCellSpacing w:w="15" w:type="dxa"/>
        </w:trPr>
        <w:tc>
          <w:tcPr>
            <w:tcW w:w="0" w:type="auto"/>
            <w:vAlign w:val="center"/>
            <w:hideMark/>
          </w:tcPr>
          <w:p w14:paraId="4ED4A3E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EA1A01A"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BB34F05" w14:textId="77777777" w:rsidR="0095430C"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0F80841" w14:textId="77777777">
        <w:trPr>
          <w:divId w:val="284164274"/>
          <w:tblCellSpacing w:w="15" w:type="dxa"/>
        </w:trPr>
        <w:tc>
          <w:tcPr>
            <w:tcW w:w="0" w:type="auto"/>
            <w:vAlign w:val="center"/>
            <w:hideMark/>
          </w:tcPr>
          <w:p w14:paraId="08EB528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C8D09E" w14:textId="77777777" w:rsidR="0095430C"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95430C" w14:paraId="3CD5AF3D" w14:textId="77777777">
        <w:trPr>
          <w:divId w:val="284164274"/>
          <w:tblCellSpacing w:w="15" w:type="dxa"/>
        </w:trPr>
        <w:tc>
          <w:tcPr>
            <w:tcW w:w="0" w:type="auto"/>
            <w:vAlign w:val="center"/>
            <w:hideMark/>
          </w:tcPr>
          <w:p w14:paraId="66616A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471AA3" w14:textId="77777777" w:rsidR="0095430C"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95430C" w14:paraId="7D69BE75" w14:textId="77777777">
        <w:trPr>
          <w:divId w:val="284164274"/>
          <w:tblCellSpacing w:w="15" w:type="dxa"/>
        </w:trPr>
        <w:tc>
          <w:tcPr>
            <w:tcW w:w="0" w:type="auto"/>
            <w:vAlign w:val="center"/>
            <w:hideMark/>
          </w:tcPr>
          <w:p w14:paraId="6CB090B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CABFF30" w14:textId="77777777" w:rsidR="0095430C"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95430C" w14:paraId="1A538687" w14:textId="77777777">
        <w:trPr>
          <w:divId w:val="284164274"/>
          <w:tblCellSpacing w:w="15" w:type="dxa"/>
        </w:trPr>
        <w:tc>
          <w:tcPr>
            <w:tcW w:w="0" w:type="auto"/>
            <w:vAlign w:val="center"/>
            <w:hideMark/>
          </w:tcPr>
          <w:p w14:paraId="5CBC8F87" w14:textId="77777777" w:rsidR="0095430C" w:rsidRDefault="0095430C">
            <w:pPr>
              <w:rPr>
                <w:rFonts w:eastAsia="Times New Roman"/>
                <w:lang w:val="en-US"/>
              </w:rPr>
            </w:pPr>
          </w:p>
        </w:tc>
        <w:tc>
          <w:tcPr>
            <w:tcW w:w="0" w:type="auto"/>
            <w:vAlign w:val="center"/>
            <w:hideMark/>
          </w:tcPr>
          <w:p w14:paraId="48DB2627" w14:textId="77777777" w:rsidR="0095430C"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95430C" w14:paraId="4E658D48" w14:textId="77777777">
        <w:trPr>
          <w:divId w:val="284164274"/>
          <w:tblCellSpacing w:w="15" w:type="dxa"/>
        </w:trPr>
        <w:tc>
          <w:tcPr>
            <w:tcW w:w="0" w:type="auto"/>
            <w:vAlign w:val="center"/>
            <w:hideMark/>
          </w:tcPr>
          <w:p w14:paraId="115CB326" w14:textId="77777777" w:rsidR="0095430C" w:rsidRDefault="0095430C">
            <w:pPr>
              <w:rPr>
                <w:rFonts w:eastAsia="Times New Roman"/>
                <w:lang w:val="en-US"/>
              </w:rPr>
            </w:pPr>
          </w:p>
        </w:tc>
        <w:tc>
          <w:tcPr>
            <w:tcW w:w="0" w:type="auto"/>
            <w:vAlign w:val="center"/>
            <w:hideMark/>
          </w:tcPr>
          <w:p w14:paraId="2C5184EF" w14:textId="77777777" w:rsidR="0095430C"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95430C" w14:paraId="031375E2" w14:textId="77777777">
        <w:trPr>
          <w:divId w:val="284164274"/>
          <w:tblCellSpacing w:w="15" w:type="dxa"/>
        </w:trPr>
        <w:tc>
          <w:tcPr>
            <w:tcW w:w="0" w:type="auto"/>
            <w:vAlign w:val="center"/>
            <w:hideMark/>
          </w:tcPr>
          <w:p w14:paraId="28E9CF6F" w14:textId="77777777" w:rsidR="0095430C" w:rsidRDefault="0095430C">
            <w:pPr>
              <w:rPr>
                <w:rFonts w:eastAsia="Times New Roman"/>
                <w:lang w:val="en-US"/>
              </w:rPr>
            </w:pPr>
          </w:p>
        </w:tc>
        <w:tc>
          <w:tcPr>
            <w:tcW w:w="0" w:type="auto"/>
            <w:vAlign w:val="center"/>
            <w:hideMark/>
          </w:tcPr>
          <w:p w14:paraId="2CC7ABB8" w14:textId="77777777" w:rsidR="0095430C"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95430C" w14:paraId="402D9A04" w14:textId="77777777">
        <w:trPr>
          <w:divId w:val="284164274"/>
          <w:tblCellSpacing w:w="15" w:type="dxa"/>
        </w:trPr>
        <w:tc>
          <w:tcPr>
            <w:tcW w:w="0" w:type="auto"/>
            <w:vAlign w:val="center"/>
            <w:hideMark/>
          </w:tcPr>
          <w:p w14:paraId="1C9E0FE2" w14:textId="77777777" w:rsidR="0095430C" w:rsidRDefault="0095430C">
            <w:pPr>
              <w:rPr>
                <w:rFonts w:eastAsia="Times New Roman"/>
                <w:lang w:val="en-US"/>
              </w:rPr>
            </w:pPr>
          </w:p>
        </w:tc>
        <w:tc>
          <w:tcPr>
            <w:tcW w:w="0" w:type="auto"/>
            <w:vAlign w:val="center"/>
            <w:hideMark/>
          </w:tcPr>
          <w:p w14:paraId="76D40E18" w14:textId="77777777" w:rsidR="0095430C"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95430C" w14:paraId="6C129DA3" w14:textId="77777777">
        <w:trPr>
          <w:divId w:val="284164274"/>
          <w:tblCellSpacing w:w="15" w:type="dxa"/>
        </w:trPr>
        <w:tc>
          <w:tcPr>
            <w:tcW w:w="0" w:type="auto"/>
            <w:vAlign w:val="center"/>
            <w:hideMark/>
          </w:tcPr>
          <w:p w14:paraId="307A697D" w14:textId="77777777" w:rsidR="0095430C" w:rsidRDefault="0095430C">
            <w:pPr>
              <w:rPr>
                <w:rFonts w:eastAsia="Times New Roman"/>
                <w:lang w:val="en-US"/>
              </w:rPr>
            </w:pPr>
          </w:p>
        </w:tc>
        <w:tc>
          <w:tcPr>
            <w:tcW w:w="0" w:type="auto"/>
            <w:vAlign w:val="center"/>
            <w:hideMark/>
          </w:tcPr>
          <w:p w14:paraId="632DB8AD" w14:textId="77777777" w:rsidR="0095430C"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95430C" w14:paraId="5B677233" w14:textId="77777777">
        <w:trPr>
          <w:divId w:val="284164274"/>
          <w:tblCellSpacing w:w="15" w:type="dxa"/>
        </w:trPr>
        <w:tc>
          <w:tcPr>
            <w:tcW w:w="0" w:type="auto"/>
            <w:vAlign w:val="center"/>
            <w:hideMark/>
          </w:tcPr>
          <w:p w14:paraId="2136596C" w14:textId="77777777" w:rsidR="0095430C" w:rsidRDefault="0095430C">
            <w:pPr>
              <w:rPr>
                <w:rFonts w:eastAsia="Times New Roman"/>
                <w:lang w:val="en-US"/>
              </w:rPr>
            </w:pPr>
          </w:p>
        </w:tc>
        <w:tc>
          <w:tcPr>
            <w:tcW w:w="0" w:type="auto"/>
            <w:vAlign w:val="center"/>
            <w:hideMark/>
          </w:tcPr>
          <w:p w14:paraId="3D114A98" w14:textId="77777777" w:rsidR="0095430C"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95430C" w14:paraId="50E10545" w14:textId="77777777">
        <w:trPr>
          <w:divId w:val="284164274"/>
          <w:tblCellSpacing w:w="15" w:type="dxa"/>
        </w:trPr>
        <w:tc>
          <w:tcPr>
            <w:tcW w:w="0" w:type="auto"/>
            <w:vAlign w:val="center"/>
            <w:hideMark/>
          </w:tcPr>
          <w:p w14:paraId="2A94E539" w14:textId="77777777" w:rsidR="0095430C" w:rsidRDefault="0095430C">
            <w:pPr>
              <w:rPr>
                <w:rFonts w:eastAsia="Times New Roman"/>
                <w:lang w:val="en-US"/>
              </w:rPr>
            </w:pPr>
          </w:p>
        </w:tc>
        <w:tc>
          <w:tcPr>
            <w:tcW w:w="0" w:type="auto"/>
            <w:vAlign w:val="center"/>
            <w:hideMark/>
          </w:tcPr>
          <w:p w14:paraId="2D2A7541" w14:textId="77777777" w:rsidR="0095430C"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14:paraId="63940CEB" w14:textId="77777777" w:rsidR="0095430C" w:rsidRDefault="005B11EB">
      <w:pPr>
        <w:pStyle w:val="Heading1"/>
        <w:divId w:val="838737629"/>
        <w:rPr>
          <w:rFonts w:eastAsia="Times New Roman"/>
          <w:lang w:val="en-US"/>
        </w:rPr>
      </w:pPr>
      <w:r>
        <w:rPr>
          <w:rFonts w:eastAsia="Times New Roman"/>
          <w:lang w:val="en-US"/>
        </w:rPr>
        <w:t>HL7 Orders and Observation Work Group</w:t>
      </w:r>
    </w:p>
    <w:p w14:paraId="41C07FF1" w14:textId="77777777" w:rsidR="0095430C" w:rsidRDefault="005B11EB">
      <w:pPr>
        <w:pStyle w:val="Heading1"/>
        <w:divId w:val="373778633"/>
        <w:rPr>
          <w:rFonts w:eastAsia="Times New Roman"/>
          <w:lang w:val="en-US"/>
        </w:rPr>
      </w:pPr>
      <w:r>
        <w:rPr>
          <w:rFonts w:eastAsia="Times New Roman"/>
          <w:lang w:val="en-US"/>
        </w:rPr>
        <w:t>HL7 Orders and Observations Workgroup</w:t>
      </w:r>
    </w:p>
    <w:p w14:paraId="10F921F6" w14:textId="77777777" w:rsidR="0095430C"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308409" w14:textId="77777777">
        <w:trPr>
          <w:divId w:val="373778633"/>
          <w:tblCellSpacing w:w="15" w:type="dxa"/>
        </w:trPr>
        <w:tc>
          <w:tcPr>
            <w:tcW w:w="0" w:type="auto"/>
            <w:vAlign w:val="center"/>
            <w:hideMark/>
          </w:tcPr>
          <w:p w14:paraId="409892F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49E059" w14:textId="77777777" w:rsidR="0095430C" w:rsidRDefault="005B11EB">
            <w:pPr>
              <w:rPr>
                <w:rFonts w:eastAsia="Times New Roman"/>
                <w:lang w:val="en-US"/>
              </w:rPr>
            </w:pPr>
            <w:r>
              <w:rPr>
                <w:rFonts w:eastAsia="Times New Roman"/>
                <w:lang w:val="en-US"/>
              </w:rPr>
              <w:t xml:space="preserve">Substance Category Codes (Substance Category Codes) </w:t>
            </w:r>
          </w:p>
        </w:tc>
      </w:tr>
      <w:tr w:rsidR="0095430C" w14:paraId="2EBBAB9D" w14:textId="77777777">
        <w:trPr>
          <w:divId w:val="373778633"/>
          <w:tblCellSpacing w:w="15" w:type="dxa"/>
        </w:trPr>
        <w:tc>
          <w:tcPr>
            <w:tcW w:w="0" w:type="auto"/>
            <w:vAlign w:val="center"/>
            <w:hideMark/>
          </w:tcPr>
          <w:p w14:paraId="31460E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AB3922" w14:textId="77777777" w:rsidR="0095430C" w:rsidRDefault="005B11EB">
            <w:pPr>
              <w:rPr>
                <w:rFonts w:eastAsia="Times New Roman"/>
                <w:lang w:val="en-US"/>
              </w:rPr>
            </w:pPr>
            <w:r>
              <w:rPr>
                <w:rFonts w:eastAsia="Times New Roman"/>
                <w:lang w:val="en-US"/>
              </w:rPr>
              <w:t>Substance category codes</w:t>
            </w:r>
          </w:p>
        </w:tc>
      </w:tr>
      <w:tr w:rsidR="0095430C" w14:paraId="366F4385" w14:textId="77777777">
        <w:trPr>
          <w:divId w:val="373778633"/>
          <w:tblCellSpacing w:w="15" w:type="dxa"/>
        </w:trPr>
        <w:tc>
          <w:tcPr>
            <w:tcW w:w="0" w:type="auto"/>
            <w:vAlign w:val="center"/>
            <w:hideMark/>
          </w:tcPr>
          <w:p w14:paraId="70B36CD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E6366E6" w14:textId="77777777" w:rsidR="0095430C"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95430C" w14:paraId="7A3B7524" w14:textId="77777777">
        <w:trPr>
          <w:divId w:val="373778633"/>
          <w:tblCellSpacing w:w="15" w:type="dxa"/>
        </w:trPr>
        <w:tc>
          <w:tcPr>
            <w:tcW w:w="0" w:type="auto"/>
            <w:vAlign w:val="center"/>
            <w:hideMark/>
          </w:tcPr>
          <w:p w14:paraId="657E2778" w14:textId="77777777" w:rsidR="0095430C" w:rsidRDefault="0095430C">
            <w:pPr>
              <w:rPr>
                <w:rFonts w:eastAsia="Times New Roman"/>
                <w:lang w:val="en-US"/>
              </w:rPr>
            </w:pPr>
          </w:p>
        </w:tc>
        <w:tc>
          <w:tcPr>
            <w:tcW w:w="0" w:type="auto"/>
            <w:vAlign w:val="center"/>
            <w:hideMark/>
          </w:tcPr>
          <w:p w14:paraId="33BD24D9" w14:textId="77777777" w:rsidR="0095430C"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95430C" w14:paraId="2B8A0F86" w14:textId="77777777">
        <w:trPr>
          <w:divId w:val="373778633"/>
          <w:tblCellSpacing w:w="15" w:type="dxa"/>
        </w:trPr>
        <w:tc>
          <w:tcPr>
            <w:tcW w:w="0" w:type="auto"/>
            <w:vAlign w:val="center"/>
            <w:hideMark/>
          </w:tcPr>
          <w:p w14:paraId="5609DDE3" w14:textId="77777777" w:rsidR="0095430C" w:rsidRDefault="0095430C">
            <w:pPr>
              <w:rPr>
                <w:rFonts w:eastAsia="Times New Roman"/>
                <w:lang w:val="en-US"/>
              </w:rPr>
            </w:pPr>
          </w:p>
        </w:tc>
        <w:tc>
          <w:tcPr>
            <w:tcW w:w="0" w:type="auto"/>
            <w:vAlign w:val="center"/>
            <w:hideMark/>
          </w:tcPr>
          <w:p w14:paraId="53923863" w14:textId="77777777" w:rsidR="0095430C"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95430C" w14:paraId="70769782" w14:textId="77777777">
        <w:trPr>
          <w:divId w:val="373778633"/>
          <w:tblCellSpacing w:w="15" w:type="dxa"/>
        </w:trPr>
        <w:tc>
          <w:tcPr>
            <w:tcW w:w="0" w:type="auto"/>
            <w:vAlign w:val="center"/>
            <w:hideMark/>
          </w:tcPr>
          <w:p w14:paraId="6A824E2F" w14:textId="77777777" w:rsidR="0095430C" w:rsidRDefault="0095430C">
            <w:pPr>
              <w:rPr>
                <w:rFonts w:eastAsia="Times New Roman"/>
                <w:lang w:val="en-US"/>
              </w:rPr>
            </w:pPr>
          </w:p>
        </w:tc>
        <w:tc>
          <w:tcPr>
            <w:tcW w:w="0" w:type="auto"/>
            <w:vAlign w:val="center"/>
            <w:hideMark/>
          </w:tcPr>
          <w:p w14:paraId="23FE5E5B" w14:textId="77777777" w:rsidR="0095430C"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95430C" w14:paraId="4E0A3B03" w14:textId="77777777">
        <w:trPr>
          <w:divId w:val="373778633"/>
          <w:tblCellSpacing w:w="15" w:type="dxa"/>
        </w:trPr>
        <w:tc>
          <w:tcPr>
            <w:tcW w:w="0" w:type="auto"/>
            <w:vAlign w:val="center"/>
            <w:hideMark/>
          </w:tcPr>
          <w:p w14:paraId="109F36E3" w14:textId="77777777" w:rsidR="0095430C" w:rsidRDefault="0095430C">
            <w:pPr>
              <w:rPr>
                <w:rFonts w:eastAsia="Times New Roman"/>
                <w:lang w:val="en-US"/>
              </w:rPr>
            </w:pPr>
          </w:p>
        </w:tc>
        <w:tc>
          <w:tcPr>
            <w:tcW w:w="0" w:type="auto"/>
            <w:vAlign w:val="center"/>
            <w:hideMark/>
          </w:tcPr>
          <w:p w14:paraId="4709623B" w14:textId="77777777" w:rsidR="0095430C"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95430C" w14:paraId="6E3167F7" w14:textId="77777777">
        <w:trPr>
          <w:divId w:val="373778633"/>
          <w:tblCellSpacing w:w="15" w:type="dxa"/>
        </w:trPr>
        <w:tc>
          <w:tcPr>
            <w:tcW w:w="0" w:type="auto"/>
            <w:vAlign w:val="center"/>
            <w:hideMark/>
          </w:tcPr>
          <w:p w14:paraId="7986CA29" w14:textId="77777777" w:rsidR="0095430C" w:rsidRDefault="0095430C">
            <w:pPr>
              <w:rPr>
                <w:rFonts w:eastAsia="Times New Roman"/>
                <w:lang w:val="en-US"/>
              </w:rPr>
            </w:pPr>
          </w:p>
        </w:tc>
        <w:tc>
          <w:tcPr>
            <w:tcW w:w="0" w:type="auto"/>
            <w:vAlign w:val="center"/>
            <w:hideMark/>
          </w:tcPr>
          <w:p w14:paraId="43069290" w14:textId="77777777" w:rsidR="0095430C"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95430C" w14:paraId="36CA2062" w14:textId="77777777">
        <w:trPr>
          <w:divId w:val="373778633"/>
          <w:tblCellSpacing w:w="15" w:type="dxa"/>
        </w:trPr>
        <w:tc>
          <w:tcPr>
            <w:tcW w:w="0" w:type="auto"/>
            <w:vAlign w:val="center"/>
            <w:hideMark/>
          </w:tcPr>
          <w:p w14:paraId="786E5DC5" w14:textId="77777777" w:rsidR="0095430C" w:rsidRDefault="0095430C">
            <w:pPr>
              <w:rPr>
                <w:rFonts w:eastAsia="Times New Roman"/>
                <w:lang w:val="en-US"/>
              </w:rPr>
            </w:pPr>
          </w:p>
        </w:tc>
        <w:tc>
          <w:tcPr>
            <w:tcW w:w="0" w:type="auto"/>
            <w:vAlign w:val="center"/>
            <w:hideMark/>
          </w:tcPr>
          <w:p w14:paraId="3D105643" w14:textId="77777777" w:rsidR="0095430C"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ingested, absorbed or injected (e.g. Steel, iron, wood, plastic and paper). </w:t>
            </w:r>
          </w:p>
        </w:tc>
      </w:tr>
    </w:tbl>
    <w:p w14:paraId="0349137E" w14:textId="77777777" w:rsidR="0095430C" w:rsidRDefault="005B11EB">
      <w:pPr>
        <w:pStyle w:val="Heading1"/>
        <w:divId w:val="2121993652"/>
        <w:rPr>
          <w:rFonts w:eastAsia="Times New Roman"/>
          <w:lang w:val="en-US"/>
        </w:rPr>
      </w:pPr>
      <w:r>
        <w:rPr>
          <w:rFonts w:eastAsia="Times New Roman"/>
          <w:lang w:val="en-US"/>
        </w:rPr>
        <w:t>HL7, Inc. FHIR project</w:t>
      </w:r>
    </w:p>
    <w:p w14:paraId="257D6B9E" w14:textId="77777777" w:rsidR="0095430C"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AB79422" w14:textId="77777777">
        <w:trPr>
          <w:divId w:val="2121993652"/>
          <w:tblCellSpacing w:w="15" w:type="dxa"/>
        </w:trPr>
        <w:tc>
          <w:tcPr>
            <w:tcW w:w="0" w:type="auto"/>
            <w:vAlign w:val="center"/>
            <w:hideMark/>
          </w:tcPr>
          <w:p w14:paraId="579651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C69E66" w14:textId="77777777" w:rsidR="0095430C"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95430C" w14:paraId="0E2BCE7E" w14:textId="77777777">
        <w:trPr>
          <w:divId w:val="2121993652"/>
          <w:tblCellSpacing w:w="15" w:type="dxa"/>
        </w:trPr>
        <w:tc>
          <w:tcPr>
            <w:tcW w:w="0" w:type="auto"/>
            <w:vAlign w:val="center"/>
            <w:hideMark/>
          </w:tcPr>
          <w:p w14:paraId="5FBAB77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1D2547" w14:textId="77777777" w:rsidR="0095430C" w:rsidRDefault="005B11EB">
            <w:pPr>
              <w:rPr>
                <w:rFonts w:eastAsia="Times New Roman"/>
                <w:lang w:val="en-US"/>
              </w:rPr>
            </w:pPr>
            <w:r>
              <w:rPr>
                <w:rFonts w:eastAsia="Times New Roman"/>
                <w:lang w:val="en-US"/>
              </w:rPr>
              <w:t>Parameter Types used in Operation Definitions</w:t>
            </w:r>
          </w:p>
        </w:tc>
      </w:tr>
    </w:tbl>
    <w:p w14:paraId="419D6601" w14:textId="77777777" w:rsidR="0095430C" w:rsidRDefault="005B11EB">
      <w:pPr>
        <w:pStyle w:val="Heading1"/>
        <w:divId w:val="1268269843"/>
        <w:rPr>
          <w:rFonts w:eastAsia="Times New Roman"/>
          <w:lang w:val="en-US"/>
        </w:rPr>
      </w:pPr>
      <w:r>
        <w:rPr>
          <w:rFonts w:eastAsia="Times New Roman"/>
          <w:lang w:val="en-US"/>
        </w:rPr>
        <w:t>Vocabulary</w:t>
      </w:r>
    </w:p>
    <w:p w14:paraId="4E5F10F9" w14:textId="77777777" w:rsidR="0095430C"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95430C" w14:paraId="4004BA1E" w14:textId="77777777">
        <w:trPr>
          <w:divId w:val="1268269843"/>
          <w:tblCellSpacing w:w="15" w:type="dxa"/>
        </w:trPr>
        <w:tc>
          <w:tcPr>
            <w:tcW w:w="0" w:type="auto"/>
            <w:vAlign w:val="center"/>
            <w:hideMark/>
          </w:tcPr>
          <w:p w14:paraId="301B0DC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8EC65A9" w14:textId="77777777" w:rsidR="0095430C" w:rsidRDefault="005B11EB">
            <w:pPr>
              <w:rPr>
                <w:rFonts w:eastAsia="Times New Roman"/>
                <w:lang w:val="en-US"/>
              </w:rPr>
            </w:pPr>
            <w:r>
              <w:rPr>
                <w:rFonts w:eastAsia="Times New Roman"/>
                <w:lang w:val="en-US"/>
              </w:rPr>
              <w:t xml:space="preserve">All CPT codes (All C P T codes) </w:t>
            </w:r>
          </w:p>
        </w:tc>
      </w:tr>
      <w:tr w:rsidR="0095430C" w14:paraId="29A9710A" w14:textId="77777777">
        <w:trPr>
          <w:divId w:val="1268269843"/>
          <w:tblCellSpacing w:w="15" w:type="dxa"/>
        </w:trPr>
        <w:tc>
          <w:tcPr>
            <w:tcW w:w="0" w:type="auto"/>
            <w:vAlign w:val="center"/>
            <w:hideMark/>
          </w:tcPr>
          <w:p w14:paraId="1064F3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BE9F6B0" w14:textId="77777777" w:rsidR="0095430C" w:rsidRDefault="005B11EB">
            <w:pPr>
              <w:rPr>
                <w:rFonts w:eastAsia="Times New Roman"/>
                <w:lang w:val="en-US"/>
              </w:rPr>
            </w:pPr>
            <w:r>
              <w:rPr>
                <w:rFonts w:eastAsia="Times New Roman"/>
                <w:lang w:val="en-US"/>
              </w:rPr>
              <w:t>A value set that includes all CPT codes</w:t>
            </w:r>
          </w:p>
        </w:tc>
      </w:tr>
      <w:tr w:rsidR="0095430C" w14:paraId="68F7B1A8" w14:textId="77777777">
        <w:trPr>
          <w:divId w:val="1268269843"/>
          <w:tblCellSpacing w:w="15" w:type="dxa"/>
        </w:trPr>
        <w:tc>
          <w:tcPr>
            <w:tcW w:w="0" w:type="auto"/>
            <w:vAlign w:val="center"/>
            <w:hideMark/>
          </w:tcPr>
          <w:p w14:paraId="646261D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D4FC9A6" w14:textId="77777777" w:rsidR="0095430C" w:rsidRDefault="005B11EB">
            <w:pPr>
              <w:rPr>
                <w:rFonts w:eastAsia="Times New Roman"/>
                <w:lang w:val="en-US"/>
              </w:rPr>
            </w:pPr>
            <w:r>
              <w:rPr>
                <w:rFonts w:eastAsia="Times New Roman"/>
                <w:lang w:val="en-US"/>
              </w:rPr>
              <w:t>CPT copyright 2014 American Medical Association. All rights reserved.</w:t>
            </w:r>
          </w:p>
        </w:tc>
      </w:tr>
    </w:tbl>
    <w:p w14:paraId="01675765" w14:textId="77777777" w:rsidR="0095430C" w:rsidRDefault="005B11EB">
      <w:pPr>
        <w:pStyle w:val="Heading1"/>
        <w:divId w:val="1249579501"/>
        <w:rPr>
          <w:rFonts w:eastAsia="Times New Roman"/>
          <w:lang w:val="en-US"/>
        </w:rPr>
      </w:pPr>
      <w:r>
        <w:rPr>
          <w:rFonts w:eastAsia="Times New Roman"/>
          <w:lang w:val="en-US"/>
        </w:rPr>
        <w:t>Health Level Seven, Inc. - CQI WG</w:t>
      </w:r>
    </w:p>
    <w:p w14:paraId="74907D9A" w14:textId="77777777" w:rsidR="0095430C"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510B72E" w14:textId="77777777">
        <w:trPr>
          <w:divId w:val="1249579501"/>
          <w:tblCellSpacing w:w="15" w:type="dxa"/>
        </w:trPr>
        <w:tc>
          <w:tcPr>
            <w:tcW w:w="0" w:type="auto"/>
            <w:vAlign w:val="center"/>
            <w:hideMark/>
          </w:tcPr>
          <w:p w14:paraId="662F7A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87DC06" w14:textId="77777777" w:rsidR="0095430C"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95430C" w14:paraId="456E2DE9" w14:textId="77777777">
        <w:trPr>
          <w:divId w:val="1249579501"/>
          <w:tblCellSpacing w:w="15" w:type="dxa"/>
        </w:trPr>
        <w:tc>
          <w:tcPr>
            <w:tcW w:w="0" w:type="auto"/>
            <w:vAlign w:val="center"/>
            <w:hideMark/>
          </w:tcPr>
          <w:p w14:paraId="4D505A3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A1EF83" w14:textId="77777777" w:rsidR="0095430C"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95430C" w14:paraId="13E4BBC0" w14:textId="77777777">
        <w:trPr>
          <w:divId w:val="1249579501"/>
          <w:tblCellSpacing w:w="15" w:type="dxa"/>
        </w:trPr>
        <w:tc>
          <w:tcPr>
            <w:tcW w:w="0" w:type="auto"/>
            <w:vAlign w:val="center"/>
            <w:hideMark/>
          </w:tcPr>
          <w:p w14:paraId="2EE41BC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009D2B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9037A5C" w14:textId="77777777" w:rsidR="0095430C" w:rsidRDefault="005B11EB">
      <w:pPr>
        <w:pStyle w:val="Heading1"/>
        <w:divId w:val="1271089785"/>
        <w:rPr>
          <w:rFonts w:eastAsia="Times New Roman"/>
          <w:lang w:val="en-US"/>
        </w:rPr>
      </w:pPr>
      <w:r>
        <w:rPr>
          <w:rFonts w:eastAsia="Times New Roman"/>
          <w:lang w:val="en-US"/>
        </w:rPr>
        <w:t>IHE</w:t>
      </w:r>
    </w:p>
    <w:p w14:paraId="2579F91A" w14:textId="77777777" w:rsidR="0095430C" w:rsidRDefault="005B11EB">
      <w:pPr>
        <w:pStyle w:val="Heading2"/>
        <w:divId w:val="1271089785"/>
        <w:rPr>
          <w:rFonts w:eastAsia="Times New Roman"/>
          <w:lang w:val="en-US"/>
        </w:rPr>
      </w:pPr>
      <w:r>
        <w:rPr>
          <w:rFonts w:eastAsia="Times New Roman"/>
          <w:lang w:val="en-US"/>
        </w:rPr>
        <w:lastRenderedPageBreak/>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D9D1D4" w14:textId="77777777">
        <w:trPr>
          <w:divId w:val="1271089785"/>
          <w:tblCellSpacing w:w="15" w:type="dxa"/>
        </w:trPr>
        <w:tc>
          <w:tcPr>
            <w:tcW w:w="0" w:type="auto"/>
            <w:vAlign w:val="center"/>
            <w:hideMark/>
          </w:tcPr>
          <w:p w14:paraId="53562E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3D9069" w14:textId="77777777" w:rsidR="0095430C" w:rsidRDefault="005B11EB">
            <w:pPr>
              <w:rPr>
                <w:rFonts w:eastAsia="Times New Roman"/>
                <w:lang w:val="en-US"/>
              </w:rPr>
            </w:pPr>
            <w:r>
              <w:rPr>
                <w:rFonts w:eastAsia="Times New Roman"/>
                <w:lang w:val="en-US"/>
              </w:rPr>
              <w:t xml:space="preserve">DocumentReference Format Code Set (Document Reference Format Code Set) </w:t>
            </w:r>
          </w:p>
        </w:tc>
      </w:tr>
      <w:tr w:rsidR="0095430C" w14:paraId="0D9F52FB" w14:textId="77777777">
        <w:trPr>
          <w:divId w:val="1271089785"/>
          <w:tblCellSpacing w:w="15" w:type="dxa"/>
        </w:trPr>
        <w:tc>
          <w:tcPr>
            <w:tcW w:w="0" w:type="auto"/>
            <w:vAlign w:val="center"/>
            <w:hideMark/>
          </w:tcPr>
          <w:p w14:paraId="4F5389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BBE725" w14:textId="77777777" w:rsidR="0095430C"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95430C" w14:paraId="1315544F" w14:textId="77777777">
        <w:trPr>
          <w:divId w:val="1271089785"/>
          <w:tblCellSpacing w:w="15" w:type="dxa"/>
        </w:trPr>
        <w:tc>
          <w:tcPr>
            <w:tcW w:w="0" w:type="auto"/>
            <w:vAlign w:val="center"/>
            <w:hideMark/>
          </w:tcPr>
          <w:p w14:paraId="343F272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5CEA177" w14:textId="77777777" w:rsidR="0095430C"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14:paraId="34501AC4" w14:textId="77777777" w:rsidR="0095430C" w:rsidRDefault="005B11EB">
      <w:pPr>
        <w:pStyle w:val="Heading1"/>
        <w:divId w:val="510997197"/>
        <w:rPr>
          <w:rFonts w:eastAsia="Times New Roman"/>
          <w:lang w:val="en-US"/>
        </w:rPr>
      </w:pPr>
      <w:r>
        <w:rPr>
          <w:rFonts w:eastAsia="Times New Roman"/>
          <w:lang w:val="en-US"/>
        </w:rPr>
        <w:t>NEMA/DICOM</w:t>
      </w:r>
    </w:p>
    <w:p w14:paraId="001F904C" w14:textId="77777777" w:rsidR="0095430C"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1160CF" w14:textId="77777777">
        <w:trPr>
          <w:divId w:val="510997197"/>
          <w:tblCellSpacing w:w="15" w:type="dxa"/>
        </w:trPr>
        <w:tc>
          <w:tcPr>
            <w:tcW w:w="0" w:type="auto"/>
            <w:vAlign w:val="center"/>
            <w:hideMark/>
          </w:tcPr>
          <w:p w14:paraId="55EF64D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BFC4C8B" w14:textId="77777777" w:rsidR="0095430C" w:rsidRDefault="005B11EB">
            <w:pPr>
              <w:rPr>
                <w:rFonts w:eastAsia="Times New Roman"/>
                <w:lang w:val="en-US"/>
              </w:rPr>
            </w:pPr>
            <w:r>
              <w:rPr>
                <w:rFonts w:eastAsia="Times New Roman"/>
                <w:lang w:val="en-US"/>
              </w:rPr>
              <w:t xml:space="preserve">Audit Active Participant Role ID Code (Audit Active Participant Role I D Code) </w:t>
            </w:r>
          </w:p>
        </w:tc>
      </w:tr>
      <w:tr w:rsidR="0095430C" w14:paraId="5FEC9BD9" w14:textId="77777777">
        <w:trPr>
          <w:divId w:val="510997197"/>
          <w:tblCellSpacing w:w="15" w:type="dxa"/>
        </w:trPr>
        <w:tc>
          <w:tcPr>
            <w:tcW w:w="0" w:type="auto"/>
            <w:vAlign w:val="center"/>
            <w:hideMark/>
          </w:tcPr>
          <w:p w14:paraId="2ABBF01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F77FC0" w14:textId="77777777" w:rsidR="0095430C" w:rsidRDefault="005B11EB">
            <w:pPr>
              <w:rPr>
                <w:rFonts w:eastAsia="Times New Roman"/>
                <w:lang w:val="en-US"/>
              </w:rPr>
            </w:pPr>
            <w:r>
              <w:rPr>
                <w:rFonts w:eastAsia="Times New Roman"/>
                <w:lang w:val="en-US"/>
              </w:rPr>
              <w:t>Audit Active Participant Role ID Code</w:t>
            </w:r>
          </w:p>
        </w:tc>
      </w:tr>
      <w:tr w:rsidR="0095430C" w14:paraId="7B2A07B7" w14:textId="77777777">
        <w:trPr>
          <w:divId w:val="510997197"/>
          <w:tblCellSpacing w:w="15" w:type="dxa"/>
        </w:trPr>
        <w:tc>
          <w:tcPr>
            <w:tcW w:w="0" w:type="auto"/>
            <w:vAlign w:val="center"/>
            <w:hideMark/>
          </w:tcPr>
          <w:p w14:paraId="1323CF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D7F6F5"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1676FB35" w14:textId="77777777" w:rsidR="0095430C"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8CD577C" w14:textId="77777777">
        <w:trPr>
          <w:divId w:val="510997197"/>
          <w:tblCellSpacing w:w="15" w:type="dxa"/>
        </w:trPr>
        <w:tc>
          <w:tcPr>
            <w:tcW w:w="0" w:type="auto"/>
            <w:vAlign w:val="center"/>
            <w:hideMark/>
          </w:tcPr>
          <w:p w14:paraId="6D8FE05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9D68E1" w14:textId="77777777" w:rsidR="0095430C" w:rsidRDefault="005B11EB">
            <w:pPr>
              <w:rPr>
                <w:rFonts w:eastAsia="Times New Roman"/>
                <w:lang w:val="en-US"/>
              </w:rPr>
            </w:pPr>
            <w:r>
              <w:rPr>
                <w:rFonts w:eastAsia="Times New Roman"/>
                <w:lang w:val="en-US"/>
              </w:rPr>
              <w:t xml:space="preserve">Audit Event ID (Audit Event I D) </w:t>
            </w:r>
          </w:p>
        </w:tc>
      </w:tr>
      <w:tr w:rsidR="0095430C" w14:paraId="58CED5D0" w14:textId="77777777">
        <w:trPr>
          <w:divId w:val="510997197"/>
          <w:tblCellSpacing w:w="15" w:type="dxa"/>
        </w:trPr>
        <w:tc>
          <w:tcPr>
            <w:tcW w:w="0" w:type="auto"/>
            <w:vAlign w:val="center"/>
            <w:hideMark/>
          </w:tcPr>
          <w:p w14:paraId="48A1D80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EA9124" w14:textId="77777777" w:rsidR="0095430C" w:rsidRDefault="005B11EB">
            <w:pPr>
              <w:rPr>
                <w:rFonts w:eastAsia="Times New Roman"/>
                <w:lang w:val="en-US"/>
              </w:rPr>
            </w:pPr>
            <w:r>
              <w:rPr>
                <w:rFonts w:eastAsia="Times New Roman"/>
                <w:lang w:val="en-US"/>
              </w:rPr>
              <w:t>Event Types for Audit Events - defined by DICOM with some FHIR specific additions</w:t>
            </w:r>
          </w:p>
        </w:tc>
      </w:tr>
      <w:tr w:rsidR="0095430C" w14:paraId="6448035F" w14:textId="77777777">
        <w:trPr>
          <w:divId w:val="510997197"/>
          <w:tblCellSpacing w:w="15" w:type="dxa"/>
        </w:trPr>
        <w:tc>
          <w:tcPr>
            <w:tcW w:w="0" w:type="auto"/>
            <w:vAlign w:val="center"/>
            <w:hideMark/>
          </w:tcPr>
          <w:p w14:paraId="11ED6E3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CA941A3"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95430C" w14:paraId="77E494A0" w14:textId="77777777">
        <w:trPr>
          <w:divId w:val="510997197"/>
          <w:tblCellSpacing w:w="15" w:type="dxa"/>
        </w:trPr>
        <w:tc>
          <w:tcPr>
            <w:tcW w:w="0" w:type="auto"/>
            <w:vAlign w:val="center"/>
            <w:hideMark/>
          </w:tcPr>
          <w:p w14:paraId="39B648B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0FD82A" w14:textId="77777777" w:rsidR="0095430C"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14:paraId="1726C85F" w14:textId="77777777" w:rsidR="0095430C"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14F84E" w14:textId="77777777">
        <w:trPr>
          <w:divId w:val="510997197"/>
          <w:tblCellSpacing w:w="15" w:type="dxa"/>
        </w:trPr>
        <w:tc>
          <w:tcPr>
            <w:tcW w:w="0" w:type="auto"/>
            <w:vAlign w:val="center"/>
            <w:hideMark/>
          </w:tcPr>
          <w:p w14:paraId="45E19CEF"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B4E4E0B" w14:textId="77777777" w:rsidR="0095430C" w:rsidRDefault="005B11EB">
            <w:pPr>
              <w:rPr>
                <w:rFonts w:eastAsia="Times New Roman"/>
                <w:lang w:val="en-US"/>
              </w:rPr>
            </w:pPr>
            <w:r>
              <w:rPr>
                <w:rFonts w:eastAsia="Times New Roman"/>
                <w:lang w:val="en-US"/>
              </w:rPr>
              <w:t xml:space="preserve">Audit Event Source Type (Audit Event Source Type) </w:t>
            </w:r>
          </w:p>
        </w:tc>
      </w:tr>
      <w:tr w:rsidR="0095430C" w14:paraId="5E6D2017" w14:textId="77777777">
        <w:trPr>
          <w:divId w:val="510997197"/>
          <w:tblCellSpacing w:w="15" w:type="dxa"/>
        </w:trPr>
        <w:tc>
          <w:tcPr>
            <w:tcW w:w="0" w:type="auto"/>
            <w:vAlign w:val="center"/>
            <w:hideMark/>
          </w:tcPr>
          <w:p w14:paraId="6D8688F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429579" w14:textId="77777777" w:rsidR="0095430C" w:rsidRDefault="005B11EB">
            <w:pPr>
              <w:rPr>
                <w:rFonts w:eastAsia="Times New Roman"/>
                <w:lang w:val="en-US"/>
              </w:rPr>
            </w:pPr>
            <w:r>
              <w:rPr>
                <w:rFonts w:eastAsia="Times New Roman"/>
                <w:lang w:val="en-US"/>
              </w:rPr>
              <w:t>The type of process where the audit event originated from</w:t>
            </w:r>
          </w:p>
        </w:tc>
      </w:tr>
      <w:tr w:rsidR="0095430C" w14:paraId="4A0FF482" w14:textId="77777777">
        <w:trPr>
          <w:divId w:val="510997197"/>
          <w:tblCellSpacing w:w="15" w:type="dxa"/>
        </w:trPr>
        <w:tc>
          <w:tcPr>
            <w:tcW w:w="0" w:type="auto"/>
            <w:vAlign w:val="center"/>
            <w:hideMark/>
          </w:tcPr>
          <w:p w14:paraId="1B750A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10F83B" w14:textId="77777777" w:rsidR="0095430C"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95430C" w14:paraId="396D9EF7" w14:textId="77777777">
        <w:trPr>
          <w:divId w:val="510997197"/>
          <w:tblCellSpacing w:w="15" w:type="dxa"/>
        </w:trPr>
        <w:tc>
          <w:tcPr>
            <w:tcW w:w="0" w:type="auto"/>
            <w:vAlign w:val="center"/>
            <w:hideMark/>
          </w:tcPr>
          <w:p w14:paraId="6123E97B" w14:textId="77777777" w:rsidR="0095430C" w:rsidRDefault="0095430C">
            <w:pPr>
              <w:rPr>
                <w:rFonts w:eastAsia="Times New Roman"/>
                <w:lang w:val="en-US"/>
              </w:rPr>
            </w:pPr>
          </w:p>
        </w:tc>
        <w:tc>
          <w:tcPr>
            <w:tcW w:w="0" w:type="auto"/>
            <w:vAlign w:val="center"/>
            <w:hideMark/>
          </w:tcPr>
          <w:p w14:paraId="39C0EDC0" w14:textId="77777777" w:rsidR="0095430C"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95430C" w14:paraId="7E09A933" w14:textId="77777777">
        <w:trPr>
          <w:divId w:val="510997197"/>
          <w:tblCellSpacing w:w="15" w:type="dxa"/>
        </w:trPr>
        <w:tc>
          <w:tcPr>
            <w:tcW w:w="0" w:type="auto"/>
            <w:vAlign w:val="center"/>
            <w:hideMark/>
          </w:tcPr>
          <w:p w14:paraId="3D7836C2" w14:textId="77777777" w:rsidR="0095430C" w:rsidRDefault="0095430C">
            <w:pPr>
              <w:rPr>
                <w:rFonts w:eastAsia="Times New Roman"/>
                <w:lang w:val="en-US"/>
              </w:rPr>
            </w:pPr>
          </w:p>
        </w:tc>
        <w:tc>
          <w:tcPr>
            <w:tcW w:w="0" w:type="auto"/>
            <w:vAlign w:val="center"/>
            <w:hideMark/>
          </w:tcPr>
          <w:p w14:paraId="47D97FD3" w14:textId="77777777" w:rsidR="0095430C"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95430C" w14:paraId="3A41EA0A" w14:textId="77777777">
        <w:trPr>
          <w:divId w:val="510997197"/>
          <w:tblCellSpacing w:w="15" w:type="dxa"/>
        </w:trPr>
        <w:tc>
          <w:tcPr>
            <w:tcW w:w="0" w:type="auto"/>
            <w:vAlign w:val="center"/>
            <w:hideMark/>
          </w:tcPr>
          <w:p w14:paraId="53AD0AC7" w14:textId="77777777" w:rsidR="0095430C" w:rsidRDefault="0095430C">
            <w:pPr>
              <w:rPr>
                <w:rFonts w:eastAsia="Times New Roman"/>
                <w:lang w:val="en-US"/>
              </w:rPr>
            </w:pPr>
          </w:p>
        </w:tc>
        <w:tc>
          <w:tcPr>
            <w:tcW w:w="0" w:type="auto"/>
            <w:vAlign w:val="center"/>
            <w:hideMark/>
          </w:tcPr>
          <w:p w14:paraId="30835ADF" w14:textId="77777777" w:rsidR="0095430C"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95430C" w14:paraId="7C05CB2E" w14:textId="77777777">
        <w:trPr>
          <w:divId w:val="510997197"/>
          <w:tblCellSpacing w:w="15" w:type="dxa"/>
        </w:trPr>
        <w:tc>
          <w:tcPr>
            <w:tcW w:w="0" w:type="auto"/>
            <w:vAlign w:val="center"/>
            <w:hideMark/>
          </w:tcPr>
          <w:p w14:paraId="0DBC50FC" w14:textId="77777777" w:rsidR="0095430C" w:rsidRDefault="0095430C">
            <w:pPr>
              <w:rPr>
                <w:rFonts w:eastAsia="Times New Roman"/>
                <w:lang w:val="en-US"/>
              </w:rPr>
            </w:pPr>
          </w:p>
        </w:tc>
        <w:tc>
          <w:tcPr>
            <w:tcW w:w="0" w:type="auto"/>
            <w:vAlign w:val="center"/>
            <w:hideMark/>
          </w:tcPr>
          <w:p w14:paraId="0C7B94BD" w14:textId="77777777" w:rsidR="0095430C"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95430C" w14:paraId="353AE920" w14:textId="77777777">
        <w:trPr>
          <w:divId w:val="510997197"/>
          <w:tblCellSpacing w:w="15" w:type="dxa"/>
        </w:trPr>
        <w:tc>
          <w:tcPr>
            <w:tcW w:w="0" w:type="auto"/>
            <w:vAlign w:val="center"/>
            <w:hideMark/>
          </w:tcPr>
          <w:p w14:paraId="0550B094" w14:textId="77777777" w:rsidR="0095430C" w:rsidRDefault="0095430C">
            <w:pPr>
              <w:rPr>
                <w:rFonts w:eastAsia="Times New Roman"/>
                <w:lang w:val="en-US"/>
              </w:rPr>
            </w:pPr>
          </w:p>
        </w:tc>
        <w:tc>
          <w:tcPr>
            <w:tcW w:w="0" w:type="auto"/>
            <w:vAlign w:val="center"/>
            <w:hideMark/>
          </w:tcPr>
          <w:p w14:paraId="0392E3D4" w14:textId="77777777" w:rsidR="0095430C"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95430C" w14:paraId="1FF1B7D4" w14:textId="77777777">
        <w:trPr>
          <w:divId w:val="510997197"/>
          <w:tblCellSpacing w:w="15" w:type="dxa"/>
        </w:trPr>
        <w:tc>
          <w:tcPr>
            <w:tcW w:w="0" w:type="auto"/>
            <w:vAlign w:val="center"/>
            <w:hideMark/>
          </w:tcPr>
          <w:p w14:paraId="300E3170" w14:textId="77777777" w:rsidR="0095430C" w:rsidRDefault="0095430C">
            <w:pPr>
              <w:rPr>
                <w:rFonts w:eastAsia="Times New Roman"/>
                <w:lang w:val="en-US"/>
              </w:rPr>
            </w:pPr>
          </w:p>
        </w:tc>
        <w:tc>
          <w:tcPr>
            <w:tcW w:w="0" w:type="auto"/>
            <w:vAlign w:val="center"/>
            <w:hideMark/>
          </w:tcPr>
          <w:p w14:paraId="2B8B7419" w14:textId="77777777" w:rsidR="0095430C"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95430C" w14:paraId="37BCFE6C" w14:textId="77777777">
        <w:trPr>
          <w:divId w:val="510997197"/>
          <w:tblCellSpacing w:w="15" w:type="dxa"/>
        </w:trPr>
        <w:tc>
          <w:tcPr>
            <w:tcW w:w="0" w:type="auto"/>
            <w:vAlign w:val="center"/>
            <w:hideMark/>
          </w:tcPr>
          <w:p w14:paraId="17260434" w14:textId="77777777" w:rsidR="0095430C" w:rsidRDefault="0095430C">
            <w:pPr>
              <w:rPr>
                <w:rFonts w:eastAsia="Times New Roman"/>
                <w:lang w:val="en-US"/>
              </w:rPr>
            </w:pPr>
          </w:p>
        </w:tc>
        <w:tc>
          <w:tcPr>
            <w:tcW w:w="0" w:type="auto"/>
            <w:vAlign w:val="center"/>
            <w:hideMark/>
          </w:tcPr>
          <w:p w14:paraId="287BFD9B" w14:textId="77777777" w:rsidR="0095430C"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95430C" w14:paraId="390730CA" w14:textId="77777777">
        <w:trPr>
          <w:divId w:val="510997197"/>
          <w:tblCellSpacing w:w="15" w:type="dxa"/>
        </w:trPr>
        <w:tc>
          <w:tcPr>
            <w:tcW w:w="0" w:type="auto"/>
            <w:vAlign w:val="center"/>
            <w:hideMark/>
          </w:tcPr>
          <w:p w14:paraId="68794A47" w14:textId="77777777" w:rsidR="0095430C" w:rsidRDefault="0095430C">
            <w:pPr>
              <w:rPr>
                <w:rFonts w:eastAsia="Times New Roman"/>
                <w:lang w:val="en-US"/>
              </w:rPr>
            </w:pPr>
          </w:p>
        </w:tc>
        <w:tc>
          <w:tcPr>
            <w:tcW w:w="0" w:type="auto"/>
            <w:vAlign w:val="center"/>
            <w:hideMark/>
          </w:tcPr>
          <w:p w14:paraId="102365DB"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14:paraId="63E791FE" w14:textId="77777777" w:rsidR="0095430C"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39A2737" w14:textId="77777777">
        <w:trPr>
          <w:divId w:val="510997197"/>
          <w:tblCellSpacing w:w="15" w:type="dxa"/>
        </w:trPr>
        <w:tc>
          <w:tcPr>
            <w:tcW w:w="0" w:type="auto"/>
            <w:vAlign w:val="center"/>
            <w:hideMark/>
          </w:tcPr>
          <w:p w14:paraId="45D8AA9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156396" w14:textId="77777777" w:rsidR="0095430C" w:rsidRDefault="005B11EB">
            <w:pPr>
              <w:rPr>
                <w:rFonts w:eastAsia="Times New Roman"/>
                <w:lang w:val="en-US"/>
              </w:rPr>
            </w:pPr>
            <w:r>
              <w:rPr>
                <w:rFonts w:eastAsia="Times New Roman"/>
                <w:lang w:val="en-US"/>
              </w:rPr>
              <w:t xml:space="preserve">Audit Event Sub-Type (Audit Event Sub- Type) </w:t>
            </w:r>
          </w:p>
        </w:tc>
      </w:tr>
      <w:tr w:rsidR="0095430C" w14:paraId="306B1A87" w14:textId="77777777">
        <w:trPr>
          <w:divId w:val="510997197"/>
          <w:tblCellSpacing w:w="15" w:type="dxa"/>
        </w:trPr>
        <w:tc>
          <w:tcPr>
            <w:tcW w:w="0" w:type="auto"/>
            <w:vAlign w:val="center"/>
            <w:hideMark/>
          </w:tcPr>
          <w:p w14:paraId="2BDF4B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6F1450" w14:textId="77777777" w:rsidR="0095430C"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95430C" w14:paraId="6530A919" w14:textId="77777777">
        <w:trPr>
          <w:divId w:val="510997197"/>
          <w:tblCellSpacing w:w="15" w:type="dxa"/>
        </w:trPr>
        <w:tc>
          <w:tcPr>
            <w:tcW w:w="0" w:type="auto"/>
            <w:vAlign w:val="center"/>
            <w:hideMark/>
          </w:tcPr>
          <w:p w14:paraId="17E5823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AC225CA"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16D40172" w14:textId="77777777" w:rsidR="0095430C"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8143"/>
      </w:tblGrid>
      <w:tr w:rsidR="0095430C" w14:paraId="5B384ABD" w14:textId="77777777">
        <w:trPr>
          <w:divId w:val="510997197"/>
          <w:tblCellSpacing w:w="15" w:type="dxa"/>
        </w:trPr>
        <w:tc>
          <w:tcPr>
            <w:tcW w:w="0" w:type="auto"/>
            <w:vAlign w:val="center"/>
            <w:hideMark/>
          </w:tcPr>
          <w:p w14:paraId="5E48325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BF9809" w14:textId="77777777" w:rsidR="0095430C"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95430C" w14:paraId="3941DB8D" w14:textId="77777777">
        <w:trPr>
          <w:divId w:val="510997197"/>
          <w:tblCellSpacing w:w="15" w:type="dxa"/>
        </w:trPr>
        <w:tc>
          <w:tcPr>
            <w:tcW w:w="0" w:type="auto"/>
            <w:vAlign w:val="center"/>
            <w:hideMark/>
          </w:tcPr>
          <w:p w14:paraId="19981A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45A117" w14:textId="77777777" w:rsidR="0095430C" w:rsidRDefault="005B11EB">
            <w:pPr>
              <w:rPr>
                <w:rFonts w:eastAsia="Times New Roman"/>
                <w:lang w:val="en-US"/>
              </w:rPr>
            </w:pPr>
            <w:r>
              <w:rPr>
                <w:rFonts w:eastAsia="Times New Roman"/>
                <w:lang w:val="en-US"/>
              </w:rPr>
              <w:t>DICOM Code Definitions (Coding Scheme Designator "DCM" Coding Scheme Version "01")</w:t>
            </w:r>
          </w:p>
        </w:tc>
      </w:tr>
      <w:tr w:rsidR="0095430C" w14:paraId="2DE3FB42" w14:textId="77777777">
        <w:trPr>
          <w:divId w:val="510997197"/>
          <w:tblCellSpacing w:w="15" w:type="dxa"/>
        </w:trPr>
        <w:tc>
          <w:tcPr>
            <w:tcW w:w="0" w:type="auto"/>
            <w:vAlign w:val="center"/>
            <w:hideMark/>
          </w:tcPr>
          <w:p w14:paraId="2E909527" w14:textId="77777777" w:rsidR="0095430C" w:rsidRDefault="005B11EB">
            <w:pPr>
              <w:rPr>
                <w:rFonts w:eastAsia="Times New Roman"/>
                <w:lang w:val="en-US"/>
              </w:rPr>
            </w:pPr>
            <w:r>
              <w:rPr>
                <w:rFonts w:eastAsia="Times New Roman"/>
                <w:lang w:val="en-US"/>
              </w:rPr>
              <w:t>Requirements</w:t>
            </w:r>
          </w:p>
        </w:tc>
        <w:tc>
          <w:tcPr>
            <w:tcW w:w="0" w:type="auto"/>
            <w:vAlign w:val="center"/>
            <w:hideMark/>
          </w:tcPr>
          <w:p w14:paraId="7BB6C657" w14:textId="77777777" w:rsidR="0095430C"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95430C" w14:paraId="4ED49DDC" w14:textId="77777777">
        <w:trPr>
          <w:divId w:val="510997197"/>
          <w:tblCellSpacing w:w="15" w:type="dxa"/>
        </w:trPr>
        <w:tc>
          <w:tcPr>
            <w:tcW w:w="0" w:type="auto"/>
            <w:vAlign w:val="center"/>
            <w:hideMark/>
          </w:tcPr>
          <w:p w14:paraId="1E2ACC0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AE0D83D"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95430C" w14:paraId="67609F5C" w14:textId="77777777">
        <w:trPr>
          <w:divId w:val="510997197"/>
          <w:tblCellSpacing w:w="15" w:type="dxa"/>
        </w:trPr>
        <w:tc>
          <w:tcPr>
            <w:tcW w:w="0" w:type="auto"/>
            <w:vAlign w:val="center"/>
            <w:hideMark/>
          </w:tcPr>
          <w:p w14:paraId="4DB8EAF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1A2094" w14:textId="77777777" w:rsidR="0095430C"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95430C" w14:paraId="5BF82353" w14:textId="77777777">
        <w:trPr>
          <w:divId w:val="510997197"/>
          <w:tblCellSpacing w:w="15" w:type="dxa"/>
        </w:trPr>
        <w:tc>
          <w:tcPr>
            <w:tcW w:w="0" w:type="auto"/>
            <w:vAlign w:val="center"/>
            <w:hideMark/>
          </w:tcPr>
          <w:p w14:paraId="00CE8536" w14:textId="77777777" w:rsidR="0095430C" w:rsidRDefault="0095430C">
            <w:pPr>
              <w:rPr>
                <w:rFonts w:eastAsia="Times New Roman"/>
                <w:lang w:val="en-US"/>
              </w:rPr>
            </w:pPr>
          </w:p>
        </w:tc>
        <w:tc>
          <w:tcPr>
            <w:tcW w:w="0" w:type="auto"/>
            <w:vAlign w:val="center"/>
            <w:hideMark/>
          </w:tcPr>
          <w:p w14:paraId="0DD9149A" w14:textId="77777777" w:rsidR="0095430C"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95430C" w14:paraId="2047B38C" w14:textId="77777777">
        <w:trPr>
          <w:divId w:val="510997197"/>
          <w:tblCellSpacing w:w="15" w:type="dxa"/>
        </w:trPr>
        <w:tc>
          <w:tcPr>
            <w:tcW w:w="0" w:type="auto"/>
            <w:vAlign w:val="center"/>
            <w:hideMark/>
          </w:tcPr>
          <w:p w14:paraId="59700227" w14:textId="77777777" w:rsidR="0095430C" w:rsidRDefault="0095430C">
            <w:pPr>
              <w:rPr>
                <w:rFonts w:eastAsia="Times New Roman"/>
                <w:lang w:val="en-US"/>
              </w:rPr>
            </w:pPr>
          </w:p>
        </w:tc>
        <w:tc>
          <w:tcPr>
            <w:tcW w:w="0" w:type="auto"/>
            <w:vAlign w:val="center"/>
            <w:hideMark/>
          </w:tcPr>
          <w:p w14:paraId="390F6FFB" w14:textId="77777777" w:rsidR="0095430C"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95430C" w14:paraId="7AECE0F6" w14:textId="77777777">
        <w:trPr>
          <w:divId w:val="510997197"/>
          <w:tblCellSpacing w:w="15" w:type="dxa"/>
        </w:trPr>
        <w:tc>
          <w:tcPr>
            <w:tcW w:w="0" w:type="auto"/>
            <w:vAlign w:val="center"/>
            <w:hideMark/>
          </w:tcPr>
          <w:p w14:paraId="79BFC0A5" w14:textId="77777777" w:rsidR="0095430C" w:rsidRDefault="0095430C">
            <w:pPr>
              <w:rPr>
                <w:rFonts w:eastAsia="Times New Roman"/>
                <w:lang w:val="en-US"/>
              </w:rPr>
            </w:pPr>
          </w:p>
        </w:tc>
        <w:tc>
          <w:tcPr>
            <w:tcW w:w="0" w:type="auto"/>
            <w:vAlign w:val="center"/>
            <w:hideMark/>
          </w:tcPr>
          <w:p w14:paraId="4C4E8263" w14:textId="77777777" w:rsidR="0095430C"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95430C" w14:paraId="2B13C4C6" w14:textId="77777777">
        <w:trPr>
          <w:divId w:val="510997197"/>
          <w:tblCellSpacing w:w="15" w:type="dxa"/>
        </w:trPr>
        <w:tc>
          <w:tcPr>
            <w:tcW w:w="0" w:type="auto"/>
            <w:vAlign w:val="center"/>
            <w:hideMark/>
          </w:tcPr>
          <w:p w14:paraId="6C7F24C4" w14:textId="77777777" w:rsidR="0095430C" w:rsidRDefault="0095430C">
            <w:pPr>
              <w:rPr>
                <w:rFonts w:eastAsia="Times New Roman"/>
                <w:lang w:val="en-US"/>
              </w:rPr>
            </w:pPr>
          </w:p>
        </w:tc>
        <w:tc>
          <w:tcPr>
            <w:tcW w:w="0" w:type="auto"/>
            <w:vAlign w:val="center"/>
            <w:hideMark/>
          </w:tcPr>
          <w:p w14:paraId="64B26684" w14:textId="77777777" w:rsidR="0095430C"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95430C" w14:paraId="12AEFB58" w14:textId="77777777">
        <w:trPr>
          <w:divId w:val="510997197"/>
          <w:tblCellSpacing w:w="15" w:type="dxa"/>
        </w:trPr>
        <w:tc>
          <w:tcPr>
            <w:tcW w:w="0" w:type="auto"/>
            <w:vAlign w:val="center"/>
            <w:hideMark/>
          </w:tcPr>
          <w:p w14:paraId="3070AC35" w14:textId="77777777" w:rsidR="0095430C" w:rsidRDefault="0095430C">
            <w:pPr>
              <w:rPr>
                <w:rFonts w:eastAsia="Times New Roman"/>
                <w:lang w:val="en-US"/>
              </w:rPr>
            </w:pPr>
          </w:p>
        </w:tc>
        <w:tc>
          <w:tcPr>
            <w:tcW w:w="0" w:type="auto"/>
            <w:vAlign w:val="center"/>
            <w:hideMark/>
          </w:tcPr>
          <w:p w14:paraId="6D8B43A5" w14:textId="77777777" w:rsidR="0095430C"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95430C" w14:paraId="16BD4E52" w14:textId="77777777">
        <w:trPr>
          <w:divId w:val="510997197"/>
          <w:tblCellSpacing w:w="15" w:type="dxa"/>
        </w:trPr>
        <w:tc>
          <w:tcPr>
            <w:tcW w:w="0" w:type="auto"/>
            <w:vAlign w:val="center"/>
            <w:hideMark/>
          </w:tcPr>
          <w:p w14:paraId="5DED0FBF" w14:textId="77777777" w:rsidR="0095430C" w:rsidRDefault="0095430C">
            <w:pPr>
              <w:rPr>
                <w:rFonts w:eastAsia="Times New Roman"/>
                <w:lang w:val="en-US"/>
              </w:rPr>
            </w:pPr>
          </w:p>
        </w:tc>
        <w:tc>
          <w:tcPr>
            <w:tcW w:w="0" w:type="auto"/>
            <w:vAlign w:val="center"/>
            <w:hideMark/>
          </w:tcPr>
          <w:p w14:paraId="6A81F5BD" w14:textId="77777777" w:rsidR="0095430C"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w:t>
            </w:r>
            <w:r>
              <w:rPr>
                <w:rFonts w:eastAsia="Times New Roman"/>
                <w:lang w:val="en-US"/>
              </w:rPr>
              <w:lastRenderedPageBreak/>
              <w:t xml:space="preserve">including dual-energy X-Ray absorptiometry (DXA) and morphometric X-Ray absorptiometry (MXA) </w:t>
            </w:r>
          </w:p>
        </w:tc>
      </w:tr>
      <w:tr w:rsidR="0095430C" w14:paraId="387C57FD" w14:textId="77777777">
        <w:trPr>
          <w:divId w:val="510997197"/>
          <w:tblCellSpacing w:w="15" w:type="dxa"/>
        </w:trPr>
        <w:tc>
          <w:tcPr>
            <w:tcW w:w="0" w:type="auto"/>
            <w:vAlign w:val="center"/>
            <w:hideMark/>
          </w:tcPr>
          <w:p w14:paraId="77726086" w14:textId="77777777" w:rsidR="0095430C" w:rsidRDefault="0095430C">
            <w:pPr>
              <w:rPr>
                <w:rFonts w:eastAsia="Times New Roman"/>
                <w:lang w:val="en-US"/>
              </w:rPr>
            </w:pPr>
          </w:p>
        </w:tc>
        <w:tc>
          <w:tcPr>
            <w:tcW w:w="0" w:type="auto"/>
            <w:vAlign w:val="center"/>
            <w:hideMark/>
          </w:tcPr>
          <w:p w14:paraId="79EDF27B" w14:textId="77777777" w:rsidR="0095430C"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95430C" w14:paraId="43D7F77E" w14:textId="77777777">
        <w:trPr>
          <w:divId w:val="510997197"/>
          <w:tblCellSpacing w:w="15" w:type="dxa"/>
        </w:trPr>
        <w:tc>
          <w:tcPr>
            <w:tcW w:w="0" w:type="auto"/>
            <w:vAlign w:val="center"/>
            <w:hideMark/>
          </w:tcPr>
          <w:p w14:paraId="15484FC4" w14:textId="77777777" w:rsidR="0095430C" w:rsidRDefault="0095430C">
            <w:pPr>
              <w:rPr>
                <w:rFonts w:eastAsia="Times New Roman"/>
                <w:lang w:val="en-US"/>
              </w:rPr>
            </w:pPr>
          </w:p>
        </w:tc>
        <w:tc>
          <w:tcPr>
            <w:tcW w:w="0" w:type="auto"/>
            <w:vAlign w:val="center"/>
            <w:hideMark/>
          </w:tcPr>
          <w:p w14:paraId="1228D74A" w14:textId="77777777" w:rsidR="0095430C"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95430C" w14:paraId="4D8C6777" w14:textId="77777777">
        <w:trPr>
          <w:divId w:val="510997197"/>
          <w:tblCellSpacing w:w="15" w:type="dxa"/>
        </w:trPr>
        <w:tc>
          <w:tcPr>
            <w:tcW w:w="0" w:type="auto"/>
            <w:vAlign w:val="center"/>
            <w:hideMark/>
          </w:tcPr>
          <w:p w14:paraId="4F3E6CCC" w14:textId="77777777" w:rsidR="0095430C" w:rsidRDefault="0095430C">
            <w:pPr>
              <w:rPr>
                <w:rFonts w:eastAsia="Times New Roman"/>
                <w:lang w:val="en-US"/>
              </w:rPr>
            </w:pPr>
          </w:p>
        </w:tc>
        <w:tc>
          <w:tcPr>
            <w:tcW w:w="0" w:type="auto"/>
            <w:vAlign w:val="center"/>
            <w:hideMark/>
          </w:tcPr>
          <w:p w14:paraId="28E0A7A7" w14:textId="77777777" w:rsidR="0095430C"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95430C" w14:paraId="08ACD39D" w14:textId="77777777">
        <w:trPr>
          <w:divId w:val="510997197"/>
          <w:tblCellSpacing w:w="15" w:type="dxa"/>
        </w:trPr>
        <w:tc>
          <w:tcPr>
            <w:tcW w:w="0" w:type="auto"/>
            <w:vAlign w:val="center"/>
            <w:hideMark/>
          </w:tcPr>
          <w:p w14:paraId="1E6A2A1B" w14:textId="77777777" w:rsidR="0095430C" w:rsidRDefault="0095430C">
            <w:pPr>
              <w:rPr>
                <w:rFonts w:eastAsia="Times New Roman"/>
                <w:lang w:val="en-US"/>
              </w:rPr>
            </w:pPr>
          </w:p>
        </w:tc>
        <w:tc>
          <w:tcPr>
            <w:tcW w:w="0" w:type="auto"/>
            <w:vAlign w:val="center"/>
            <w:hideMark/>
          </w:tcPr>
          <w:p w14:paraId="69DE1A88" w14:textId="77777777" w:rsidR="0095430C"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95430C" w14:paraId="40733DA6" w14:textId="77777777">
        <w:trPr>
          <w:divId w:val="510997197"/>
          <w:tblCellSpacing w:w="15" w:type="dxa"/>
        </w:trPr>
        <w:tc>
          <w:tcPr>
            <w:tcW w:w="0" w:type="auto"/>
            <w:vAlign w:val="center"/>
            <w:hideMark/>
          </w:tcPr>
          <w:p w14:paraId="693ED957" w14:textId="77777777" w:rsidR="0095430C" w:rsidRDefault="0095430C">
            <w:pPr>
              <w:rPr>
                <w:rFonts w:eastAsia="Times New Roman"/>
                <w:lang w:val="en-US"/>
              </w:rPr>
            </w:pPr>
          </w:p>
        </w:tc>
        <w:tc>
          <w:tcPr>
            <w:tcW w:w="0" w:type="auto"/>
            <w:vAlign w:val="center"/>
            <w:hideMark/>
          </w:tcPr>
          <w:p w14:paraId="2B24DE5C" w14:textId="77777777" w:rsidR="0095430C"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95430C" w14:paraId="30AE727B" w14:textId="77777777">
        <w:trPr>
          <w:divId w:val="510997197"/>
          <w:tblCellSpacing w:w="15" w:type="dxa"/>
        </w:trPr>
        <w:tc>
          <w:tcPr>
            <w:tcW w:w="0" w:type="auto"/>
            <w:vAlign w:val="center"/>
            <w:hideMark/>
          </w:tcPr>
          <w:p w14:paraId="2010D50F" w14:textId="77777777" w:rsidR="0095430C" w:rsidRDefault="0095430C">
            <w:pPr>
              <w:rPr>
                <w:rFonts w:eastAsia="Times New Roman"/>
                <w:lang w:val="en-US"/>
              </w:rPr>
            </w:pPr>
          </w:p>
        </w:tc>
        <w:tc>
          <w:tcPr>
            <w:tcW w:w="0" w:type="auto"/>
            <w:vAlign w:val="center"/>
            <w:hideMark/>
          </w:tcPr>
          <w:p w14:paraId="40CA6C6D" w14:textId="77777777" w:rsidR="0095430C"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95430C" w14:paraId="10DA47DA" w14:textId="77777777">
        <w:trPr>
          <w:divId w:val="510997197"/>
          <w:tblCellSpacing w:w="15" w:type="dxa"/>
        </w:trPr>
        <w:tc>
          <w:tcPr>
            <w:tcW w:w="0" w:type="auto"/>
            <w:vAlign w:val="center"/>
            <w:hideMark/>
          </w:tcPr>
          <w:p w14:paraId="2F6AAD34" w14:textId="77777777" w:rsidR="0095430C" w:rsidRDefault="0095430C">
            <w:pPr>
              <w:rPr>
                <w:rFonts w:eastAsia="Times New Roman"/>
                <w:lang w:val="en-US"/>
              </w:rPr>
            </w:pPr>
          </w:p>
        </w:tc>
        <w:tc>
          <w:tcPr>
            <w:tcW w:w="0" w:type="auto"/>
            <w:vAlign w:val="center"/>
            <w:hideMark/>
          </w:tcPr>
          <w:p w14:paraId="2A837989" w14:textId="77777777" w:rsidR="0095430C"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95430C" w14:paraId="66F514B3" w14:textId="77777777">
        <w:trPr>
          <w:divId w:val="510997197"/>
          <w:tblCellSpacing w:w="15" w:type="dxa"/>
        </w:trPr>
        <w:tc>
          <w:tcPr>
            <w:tcW w:w="0" w:type="auto"/>
            <w:vAlign w:val="center"/>
            <w:hideMark/>
          </w:tcPr>
          <w:p w14:paraId="210329D3" w14:textId="77777777" w:rsidR="0095430C" w:rsidRDefault="0095430C">
            <w:pPr>
              <w:rPr>
                <w:rFonts w:eastAsia="Times New Roman"/>
                <w:lang w:val="en-US"/>
              </w:rPr>
            </w:pPr>
          </w:p>
        </w:tc>
        <w:tc>
          <w:tcPr>
            <w:tcW w:w="0" w:type="auto"/>
            <w:vAlign w:val="center"/>
            <w:hideMark/>
          </w:tcPr>
          <w:p w14:paraId="11683CE7" w14:textId="77777777" w:rsidR="0095430C"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95430C" w14:paraId="4F985F0D" w14:textId="77777777">
        <w:trPr>
          <w:divId w:val="510997197"/>
          <w:tblCellSpacing w:w="15" w:type="dxa"/>
        </w:trPr>
        <w:tc>
          <w:tcPr>
            <w:tcW w:w="0" w:type="auto"/>
            <w:vAlign w:val="center"/>
            <w:hideMark/>
          </w:tcPr>
          <w:p w14:paraId="63280C5D" w14:textId="77777777" w:rsidR="0095430C" w:rsidRDefault="0095430C">
            <w:pPr>
              <w:rPr>
                <w:rFonts w:eastAsia="Times New Roman"/>
                <w:lang w:val="en-US"/>
              </w:rPr>
            </w:pPr>
          </w:p>
        </w:tc>
        <w:tc>
          <w:tcPr>
            <w:tcW w:w="0" w:type="auto"/>
            <w:vAlign w:val="center"/>
            <w:hideMark/>
          </w:tcPr>
          <w:p w14:paraId="126F36DC" w14:textId="77777777" w:rsidR="0095430C"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95430C" w14:paraId="5DB6E531" w14:textId="77777777">
        <w:trPr>
          <w:divId w:val="510997197"/>
          <w:tblCellSpacing w:w="15" w:type="dxa"/>
        </w:trPr>
        <w:tc>
          <w:tcPr>
            <w:tcW w:w="0" w:type="auto"/>
            <w:vAlign w:val="center"/>
            <w:hideMark/>
          </w:tcPr>
          <w:p w14:paraId="23835A5A" w14:textId="77777777" w:rsidR="0095430C" w:rsidRDefault="0095430C">
            <w:pPr>
              <w:rPr>
                <w:rFonts w:eastAsia="Times New Roman"/>
                <w:lang w:val="en-US"/>
              </w:rPr>
            </w:pPr>
          </w:p>
        </w:tc>
        <w:tc>
          <w:tcPr>
            <w:tcW w:w="0" w:type="auto"/>
            <w:vAlign w:val="center"/>
            <w:hideMark/>
          </w:tcPr>
          <w:p w14:paraId="012E065E" w14:textId="77777777" w:rsidR="0095430C"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95430C" w14:paraId="0B77CC10" w14:textId="77777777">
        <w:trPr>
          <w:divId w:val="510997197"/>
          <w:tblCellSpacing w:w="15" w:type="dxa"/>
        </w:trPr>
        <w:tc>
          <w:tcPr>
            <w:tcW w:w="0" w:type="auto"/>
            <w:vAlign w:val="center"/>
            <w:hideMark/>
          </w:tcPr>
          <w:p w14:paraId="4C83669D" w14:textId="77777777" w:rsidR="0095430C" w:rsidRDefault="0095430C">
            <w:pPr>
              <w:rPr>
                <w:rFonts w:eastAsia="Times New Roman"/>
                <w:lang w:val="en-US"/>
              </w:rPr>
            </w:pPr>
          </w:p>
        </w:tc>
        <w:tc>
          <w:tcPr>
            <w:tcW w:w="0" w:type="auto"/>
            <w:vAlign w:val="center"/>
            <w:hideMark/>
          </w:tcPr>
          <w:p w14:paraId="680463DC" w14:textId="77777777" w:rsidR="0095430C"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95430C" w14:paraId="52334854" w14:textId="77777777">
        <w:trPr>
          <w:divId w:val="510997197"/>
          <w:tblCellSpacing w:w="15" w:type="dxa"/>
        </w:trPr>
        <w:tc>
          <w:tcPr>
            <w:tcW w:w="0" w:type="auto"/>
            <w:vAlign w:val="center"/>
            <w:hideMark/>
          </w:tcPr>
          <w:p w14:paraId="0DDC2CD3" w14:textId="77777777" w:rsidR="0095430C" w:rsidRDefault="0095430C">
            <w:pPr>
              <w:rPr>
                <w:rFonts w:eastAsia="Times New Roman"/>
                <w:lang w:val="en-US"/>
              </w:rPr>
            </w:pPr>
          </w:p>
        </w:tc>
        <w:tc>
          <w:tcPr>
            <w:tcW w:w="0" w:type="auto"/>
            <w:vAlign w:val="center"/>
            <w:hideMark/>
          </w:tcPr>
          <w:p w14:paraId="52B0582B" w14:textId="77777777" w:rsidR="0095430C"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95430C" w14:paraId="76841A15" w14:textId="77777777">
        <w:trPr>
          <w:divId w:val="510997197"/>
          <w:tblCellSpacing w:w="15" w:type="dxa"/>
        </w:trPr>
        <w:tc>
          <w:tcPr>
            <w:tcW w:w="0" w:type="auto"/>
            <w:vAlign w:val="center"/>
            <w:hideMark/>
          </w:tcPr>
          <w:p w14:paraId="146AAF23" w14:textId="77777777" w:rsidR="0095430C" w:rsidRDefault="0095430C">
            <w:pPr>
              <w:rPr>
                <w:rFonts w:eastAsia="Times New Roman"/>
                <w:lang w:val="en-US"/>
              </w:rPr>
            </w:pPr>
          </w:p>
        </w:tc>
        <w:tc>
          <w:tcPr>
            <w:tcW w:w="0" w:type="auto"/>
            <w:vAlign w:val="center"/>
            <w:hideMark/>
          </w:tcPr>
          <w:p w14:paraId="5BCD856A" w14:textId="77777777" w:rsidR="0095430C"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95430C" w14:paraId="2E3748CF" w14:textId="77777777">
        <w:trPr>
          <w:divId w:val="510997197"/>
          <w:tblCellSpacing w:w="15" w:type="dxa"/>
        </w:trPr>
        <w:tc>
          <w:tcPr>
            <w:tcW w:w="0" w:type="auto"/>
            <w:vAlign w:val="center"/>
            <w:hideMark/>
          </w:tcPr>
          <w:p w14:paraId="44E98B05" w14:textId="77777777" w:rsidR="0095430C" w:rsidRDefault="0095430C">
            <w:pPr>
              <w:rPr>
                <w:rFonts w:eastAsia="Times New Roman"/>
                <w:lang w:val="en-US"/>
              </w:rPr>
            </w:pPr>
          </w:p>
        </w:tc>
        <w:tc>
          <w:tcPr>
            <w:tcW w:w="0" w:type="auto"/>
            <w:vAlign w:val="center"/>
            <w:hideMark/>
          </w:tcPr>
          <w:p w14:paraId="4E870E2A" w14:textId="77777777" w:rsidR="0095430C"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95430C" w14:paraId="20954032" w14:textId="77777777">
        <w:trPr>
          <w:divId w:val="510997197"/>
          <w:tblCellSpacing w:w="15" w:type="dxa"/>
        </w:trPr>
        <w:tc>
          <w:tcPr>
            <w:tcW w:w="0" w:type="auto"/>
            <w:vAlign w:val="center"/>
            <w:hideMark/>
          </w:tcPr>
          <w:p w14:paraId="19F10817" w14:textId="77777777" w:rsidR="0095430C" w:rsidRDefault="0095430C">
            <w:pPr>
              <w:rPr>
                <w:rFonts w:eastAsia="Times New Roman"/>
                <w:lang w:val="en-US"/>
              </w:rPr>
            </w:pPr>
          </w:p>
        </w:tc>
        <w:tc>
          <w:tcPr>
            <w:tcW w:w="0" w:type="auto"/>
            <w:vAlign w:val="center"/>
            <w:hideMark/>
          </w:tcPr>
          <w:p w14:paraId="4ED01A7E" w14:textId="77777777" w:rsidR="0095430C"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95430C" w14:paraId="2B0E79F4" w14:textId="77777777">
        <w:trPr>
          <w:divId w:val="510997197"/>
          <w:tblCellSpacing w:w="15" w:type="dxa"/>
        </w:trPr>
        <w:tc>
          <w:tcPr>
            <w:tcW w:w="0" w:type="auto"/>
            <w:vAlign w:val="center"/>
            <w:hideMark/>
          </w:tcPr>
          <w:p w14:paraId="18CC91A3" w14:textId="77777777" w:rsidR="0095430C" w:rsidRDefault="0095430C">
            <w:pPr>
              <w:rPr>
                <w:rFonts w:eastAsia="Times New Roman"/>
                <w:lang w:val="en-US"/>
              </w:rPr>
            </w:pPr>
          </w:p>
        </w:tc>
        <w:tc>
          <w:tcPr>
            <w:tcW w:w="0" w:type="auto"/>
            <w:vAlign w:val="center"/>
            <w:hideMark/>
          </w:tcPr>
          <w:p w14:paraId="7AFBDB06" w14:textId="77777777" w:rsidR="0095430C"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95430C" w14:paraId="1A1F32E3" w14:textId="77777777">
        <w:trPr>
          <w:divId w:val="510997197"/>
          <w:tblCellSpacing w:w="15" w:type="dxa"/>
        </w:trPr>
        <w:tc>
          <w:tcPr>
            <w:tcW w:w="0" w:type="auto"/>
            <w:vAlign w:val="center"/>
            <w:hideMark/>
          </w:tcPr>
          <w:p w14:paraId="65695A62" w14:textId="77777777" w:rsidR="0095430C" w:rsidRDefault="0095430C">
            <w:pPr>
              <w:rPr>
                <w:rFonts w:eastAsia="Times New Roman"/>
                <w:lang w:val="en-US"/>
              </w:rPr>
            </w:pPr>
          </w:p>
        </w:tc>
        <w:tc>
          <w:tcPr>
            <w:tcW w:w="0" w:type="auto"/>
            <w:vAlign w:val="center"/>
            <w:hideMark/>
          </w:tcPr>
          <w:p w14:paraId="15BD4C27" w14:textId="77777777" w:rsidR="0095430C"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95430C" w14:paraId="0777E83E" w14:textId="77777777">
        <w:trPr>
          <w:divId w:val="510997197"/>
          <w:tblCellSpacing w:w="15" w:type="dxa"/>
        </w:trPr>
        <w:tc>
          <w:tcPr>
            <w:tcW w:w="0" w:type="auto"/>
            <w:vAlign w:val="center"/>
            <w:hideMark/>
          </w:tcPr>
          <w:p w14:paraId="39EFE337" w14:textId="77777777" w:rsidR="0095430C" w:rsidRDefault="0095430C">
            <w:pPr>
              <w:rPr>
                <w:rFonts w:eastAsia="Times New Roman"/>
                <w:lang w:val="en-US"/>
              </w:rPr>
            </w:pPr>
          </w:p>
        </w:tc>
        <w:tc>
          <w:tcPr>
            <w:tcW w:w="0" w:type="auto"/>
            <w:vAlign w:val="center"/>
            <w:hideMark/>
          </w:tcPr>
          <w:p w14:paraId="42EC8A06" w14:textId="77777777" w:rsidR="0095430C"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95430C" w14:paraId="3BF58E87" w14:textId="77777777">
        <w:trPr>
          <w:divId w:val="510997197"/>
          <w:tblCellSpacing w:w="15" w:type="dxa"/>
        </w:trPr>
        <w:tc>
          <w:tcPr>
            <w:tcW w:w="0" w:type="auto"/>
            <w:vAlign w:val="center"/>
            <w:hideMark/>
          </w:tcPr>
          <w:p w14:paraId="1E1540C2" w14:textId="77777777" w:rsidR="0095430C" w:rsidRDefault="0095430C">
            <w:pPr>
              <w:rPr>
                <w:rFonts w:eastAsia="Times New Roman"/>
                <w:lang w:val="en-US"/>
              </w:rPr>
            </w:pPr>
          </w:p>
        </w:tc>
        <w:tc>
          <w:tcPr>
            <w:tcW w:w="0" w:type="auto"/>
            <w:vAlign w:val="center"/>
            <w:hideMark/>
          </w:tcPr>
          <w:p w14:paraId="306208BA" w14:textId="77777777" w:rsidR="0095430C"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95430C" w14:paraId="1E7F778E" w14:textId="77777777">
        <w:trPr>
          <w:divId w:val="510997197"/>
          <w:tblCellSpacing w:w="15" w:type="dxa"/>
        </w:trPr>
        <w:tc>
          <w:tcPr>
            <w:tcW w:w="0" w:type="auto"/>
            <w:vAlign w:val="center"/>
            <w:hideMark/>
          </w:tcPr>
          <w:p w14:paraId="5669AB68" w14:textId="77777777" w:rsidR="0095430C" w:rsidRDefault="0095430C">
            <w:pPr>
              <w:rPr>
                <w:rFonts w:eastAsia="Times New Roman"/>
                <w:lang w:val="en-US"/>
              </w:rPr>
            </w:pPr>
          </w:p>
        </w:tc>
        <w:tc>
          <w:tcPr>
            <w:tcW w:w="0" w:type="auto"/>
            <w:vAlign w:val="center"/>
            <w:hideMark/>
          </w:tcPr>
          <w:p w14:paraId="2EE190DF" w14:textId="77777777" w:rsidR="0095430C"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95430C" w14:paraId="7914F493" w14:textId="77777777">
        <w:trPr>
          <w:divId w:val="510997197"/>
          <w:tblCellSpacing w:w="15" w:type="dxa"/>
        </w:trPr>
        <w:tc>
          <w:tcPr>
            <w:tcW w:w="0" w:type="auto"/>
            <w:vAlign w:val="center"/>
            <w:hideMark/>
          </w:tcPr>
          <w:p w14:paraId="1B1A5370" w14:textId="77777777" w:rsidR="0095430C" w:rsidRDefault="0095430C">
            <w:pPr>
              <w:rPr>
                <w:rFonts w:eastAsia="Times New Roman"/>
                <w:lang w:val="en-US"/>
              </w:rPr>
            </w:pPr>
          </w:p>
        </w:tc>
        <w:tc>
          <w:tcPr>
            <w:tcW w:w="0" w:type="auto"/>
            <w:vAlign w:val="center"/>
            <w:hideMark/>
          </w:tcPr>
          <w:p w14:paraId="5BFFA2CA" w14:textId="77777777" w:rsidR="0095430C"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95430C" w14:paraId="5FCA3524" w14:textId="77777777">
        <w:trPr>
          <w:divId w:val="510997197"/>
          <w:tblCellSpacing w:w="15" w:type="dxa"/>
        </w:trPr>
        <w:tc>
          <w:tcPr>
            <w:tcW w:w="0" w:type="auto"/>
            <w:vAlign w:val="center"/>
            <w:hideMark/>
          </w:tcPr>
          <w:p w14:paraId="33F79966" w14:textId="77777777" w:rsidR="0095430C" w:rsidRDefault="0095430C">
            <w:pPr>
              <w:rPr>
                <w:rFonts w:eastAsia="Times New Roman"/>
                <w:lang w:val="en-US"/>
              </w:rPr>
            </w:pPr>
          </w:p>
        </w:tc>
        <w:tc>
          <w:tcPr>
            <w:tcW w:w="0" w:type="auto"/>
            <w:vAlign w:val="center"/>
            <w:hideMark/>
          </w:tcPr>
          <w:p w14:paraId="3CC4AA68" w14:textId="77777777" w:rsidR="0095430C"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95430C" w14:paraId="20F4253D" w14:textId="77777777">
        <w:trPr>
          <w:divId w:val="510997197"/>
          <w:tblCellSpacing w:w="15" w:type="dxa"/>
        </w:trPr>
        <w:tc>
          <w:tcPr>
            <w:tcW w:w="0" w:type="auto"/>
            <w:vAlign w:val="center"/>
            <w:hideMark/>
          </w:tcPr>
          <w:p w14:paraId="6B658C5A" w14:textId="77777777" w:rsidR="0095430C" w:rsidRDefault="0095430C">
            <w:pPr>
              <w:rPr>
                <w:rFonts w:eastAsia="Times New Roman"/>
                <w:lang w:val="en-US"/>
              </w:rPr>
            </w:pPr>
          </w:p>
        </w:tc>
        <w:tc>
          <w:tcPr>
            <w:tcW w:w="0" w:type="auto"/>
            <w:vAlign w:val="center"/>
            <w:hideMark/>
          </w:tcPr>
          <w:p w14:paraId="31C65693" w14:textId="77777777" w:rsidR="0095430C"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95430C" w14:paraId="634D5808" w14:textId="77777777">
        <w:trPr>
          <w:divId w:val="510997197"/>
          <w:tblCellSpacing w:w="15" w:type="dxa"/>
        </w:trPr>
        <w:tc>
          <w:tcPr>
            <w:tcW w:w="0" w:type="auto"/>
            <w:vAlign w:val="center"/>
            <w:hideMark/>
          </w:tcPr>
          <w:p w14:paraId="514554D9" w14:textId="77777777" w:rsidR="0095430C" w:rsidRDefault="0095430C">
            <w:pPr>
              <w:rPr>
                <w:rFonts w:eastAsia="Times New Roman"/>
                <w:lang w:val="en-US"/>
              </w:rPr>
            </w:pPr>
          </w:p>
        </w:tc>
        <w:tc>
          <w:tcPr>
            <w:tcW w:w="0" w:type="auto"/>
            <w:vAlign w:val="center"/>
            <w:hideMark/>
          </w:tcPr>
          <w:p w14:paraId="6BD4F1CE" w14:textId="77777777" w:rsidR="0095430C"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95430C" w14:paraId="56BE81A8" w14:textId="77777777">
        <w:trPr>
          <w:divId w:val="510997197"/>
          <w:tblCellSpacing w:w="15" w:type="dxa"/>
        </w:trPr>
        <w:tc>
          <w:tcPr>
            <w:tcW w:w="0" w:type="auto"/>
            <w:vAlign w:val="center"/>
            <w:hideMark/>
          </w:tcPr>
          <w:p w14:paraId="29370FD6" w14:textId="77777777" w:rsidR="0095430C" w:rsidRDefault="0095430C">
            <w:pPr>
              <w:rPr>
                <w:rFonts w:eastAsia="Times New Roman"/>
                <w:lang w:val="en-US"/>
              </w:rPr>
            </w:pPr>
          </w:p>
        </w:tc>
        <w:tc>
          <w:tcPr>
            <w:tcW w:w="0" w:type="auto"/>
            <w:vAlign w:val="center"/>
            <w:hideMark/>
          </w:tcPr>
          <w:p w14:paraId="406751EB" w14:textId="77777777" w:rsidR="0095430C"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95430C" w14:paraId="00B84BFC" w14:textId="77777777">
        <w:trPr>
          <w:divId w:val="510997197"/>
          <w:tblCellSpacing w:w="15" w:type="dxa"/>
        </w:trPr>
        <w:tc>
          <w:tcPr>
            <w:tcW w:w="0" w:type="auto"/>
            <w:vAlign w:val="center"/>
            <w:hideMark/>
          </w:tcPr>
          <w:p w14:paraId="6580E957" w14:textId="77777777" w:rsidR="0095430C" w:rsidRDefault="0095430C">
            <w:pPr>
              <w:rPr>
                <w:rFonts w:eastAsia="Times New Roman"/>
                <w:lang w:val="en-US"/>
              </w:rPr>
            </w:pPr>
          </w:p>
        </w:tc>
        <w:tc>
          <w:tcPr>
            <w:tcW w:w="0" w:type="auto"/>
            <w:vAlign w:val="center"/>
            <w:hideMark/>
          </w:tcPr>
          <w:p w14:paraId="1D848A3F" w14:textId="77777777" w:rsidR="0095430C"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95430C" w14:paraId="22C1CE17" w14:textId="77777777">
        <w:trPr>
          <w:divId w:val="510997197"/>
          <w:tblCellSpacing w:w="15" w:type="dxa"/>
        </w:trPr>
        <w:tc>
          <w:tcPr>
            <w:tcW w:w="0" w:type="auto"/>
            <w:vAlign w:val="center"/>
            <w:hideMark/>
          </w:tcPr>
          <w:p w14:paraId="3947C5C2" w14:textId="77777777" w:rsidR="0095430C" w:rsidRDefault="0095430C">
            <w:pPr>
              <w:rPr>
                <w:rFonts w:eastAsia="Times New Roman"/>
                <w:lang w:val="en-US"/>
              </w:rPr>
            </w:pPr>
          </w:p>
        </w:tc>
        <w:tc>
          <w:tcPr>
            <w:tcW w:w="0" w:type="auto"/>
            <w:vAlign w:val="center"/>
            <w:hideMark/>
          </w:tcPr>
          <w:p w14:paraId="117A7AB3" w14:textId="77777777" w:rsidR="0095430C"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95430C" w14:paraId="28FEB1F0" w14:textId="77777777">
        <w:trPr>
          <w:divId w:val="510997197"/>
          <w:tblCellSpacing w:w="15" w:type="dxa"/>
        </w:trPr>
        <w:tc>
          <w:tcPr>
            <w:tcW w:w="0" w:type="auto"/>
            <w:vAlign w:val="center"/>
            <w:hideMark/>
          </w:tcPr>
          <w:p w14:paraId="000C1084" w14:textId="77777777" w:rsidR="0095430C" w:rsidRDefault="0095430C">
            <w:pPr>
              <w:rPr>
                <w:rFonts w:eastAsia="Times New Roman"/>
                <w:lang w:val="en-US"/>
              </w:rPr>
            </w:pPr>
          </w:p>
        </w:tc>
        <w:tc>
          <w:tcPr>
            <w:tcW w:w="0" w:type="auto"/>
            <w:vAlign w:val="center"/>
            <w:hideMark/>
          </w:tcPr>
          <w:p w14:paraId="69E2485B" w14:textId="77777777" w:rsidR="0095430C"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95430C" w14:paraId="6979EF79" w14:textId="77777777">
        <w:trPr>
          <w:divId w:val="510997197"/>
          <w:tblCellSpacing w:w="15" w:type="dxa"/>
        </w:trPr>
        <w:tc>
          <w:tcPr>
            <w:tcW w:w="0" w:type="auto"/>
            <w:vAlign w:val="center"/>
            <w:hideMark/>
          </w:tcPr>
          <w:p w14:paraId="4DFD145C" w14:textId="77777777" w:rsidR="0095430C" w:rsidRDefault="0095430C">
            <w:pPr>
              <w:rPr>
                <w:rFonts w:eastAsia="Times New Roman"/>
                <w:lang w:val="en-US"/>
              </w:rPr>
            </w:pPr>
          </w:p>
        </w:tc>
        <w:tc>
          <w:tcPr>
            <w:tcW w:w="0" w:type="auto"/>
            <w:vAlign w:val="center"/>
            <w:hideMark/>
          </w:tcPr>
          <w:p w14:paraId="0102F4E7" w14:textId="77777777" w:rsidR="0095430C"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95430C" w14:paraId="28AFFAC5" w14:textId="77777777">
        <w:trPr>
          <w:divId w:val="510997197"/>
          <w:tblCellSpacing w:w="15" w:type="dxa"/>
        </w:trPr>
        <w:tc>
          <w:tcPr>
            <w:tcW w:w="0" w:type="auto"/>
            <w:vAlign w:val="center"/>
            <w:hideMark/>
          </w:tcPr>
          <w:p w14:paraId="05E4DF96" w14:textId="77777777" w:rsidR="0095430C" w:rsidRDefault="0095430C">
            <w:pPr>
              <w:rPr>
                <w:rFonts w:eastAsia="Times New Roman"/>
                <w:lang w:val="en-US"/>
              </w:rPr>
            </w:pPr>
          </w:p>
        </w:tc>
        <w:tc>
          <w:tcPr>
            <w:tcW w:w="0" w:type="auto"/>
            <w:vAlign w:val="center"/>
            <w:hideMark/>
          </w:tcPr>
          <w:p w14:paraId="38622847" w14:textId="77777777" w:rsidR="0095430C"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95430C" w14:paraId="04507A5F" w14:textId="77777777">
        <w:trPr>
          <w:divId w:val="510997197"/>
          <w:tblCellSpacing w:w="15" w:type="dxa"/>
        </w:trPr>
        <w:tc>
          <w:tcPr>
            <w:tcW w:w="0" w:type="auto"/>
            <w:vAlign w:val="center"/>
            <w:hideMark/>
          </w:tcPr>
          <w:p w14:paraId="02341C48" w14:textId="77777777" w:rsidR="0095430C" w:rsidRDefault="0095430C">
            <w:pPr>
              <w:rPr>
                <w:rFonts w:eastAsia="Times New Roman"/>
                <w:lang w:val="en-US"/>
              </w:rPr>
            </w:pPr>
          </w:p>
        </w:tc>
        <w:tc>
          <w:tcPr>
            <w:tcW w:w="0" w:type="auto"/>
            <w:vAlign w:val="center"/>
            <w:hideMark/>
          </w:tcPr>
          <w:p w14:paraId="242D98ED" w14:textId="77777777" w:rsidR="0095430C"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95430C" w14:paraId="36715B1B" w14:textId="77777777">
        <w:trPr>
          <w:divId w:val="510997197"/>
          <w:tblCellSpacing w:w="15" w:type="dxa"/>
        </w:trPr>
        <w:tc>
          <w:tcPr>
            <w:tcW w:w="0" w:type="auto"/>
            <w:vAlign w:val="center"/>
            <w:hideMark/>
          </w:tcPr>
          <w:p w14:paraId="1E733075" w14:textId="77777777" w:rsidR="0095430C" w:rsidRDefault="0095430C">
            <w:pPr>
              <w:rPr>
                <w:rFonts w:eastAsia="Times New Roman"/>
                <w:lang w:val="en-US"/>
              </w:rPr>
            </w:pPr>
          </w:p>
        </w:tc>
        <w:tc>
          <w:tcPr>
            <w:tcW w:w="0" w:type="auto"/>
            <w:vAlign w:val="center"/>
            <w:hideMark/>
          </w:tcPr>
          <w:p w14:paraId="4416B6D8" w14:textId="77777777" w:rsidR="0095430C"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95430C" w14:paraId="1C02B01F" w14:textId="77777777">
        <w:trPr>
          <w:divId w:val="510997197"/>
          <w:tblCellSpacing w:w="15" w:type="dxa"/>
        </w:trPr>
        <w:tc>
          <w:tcPr>
            <w:tcW w:w="0" w:type="auto"/>
            <w:vAlign w:val="center"/>
            <w:hideMark/>
          </w:tcPr>
          <w:p w14:paraId="35C0DE18" w14:textId="77777777" w:rsidR="0095430C" w:rsidRDefault="0095430C">
            <w:pPr>
              <w:rPr>
                <w:rFonts w:eastAsia="Times New Roman"/>
                <w:lang w:val="en-US"/>
              </w:rPr>
            </w:pPr>
          </w:p>
        </w:tc>
        <w:tc>
          <w:tcPr>
            <w:tcW w:w="0" w:type="auto"/>
            <w:vAlign w:val="center"/>
            <w:hideMark/>
          </w:tcPr>
          <w:p w14:paraId="43151CE7" w14:textId="77777777" w:rsidR="0095430C"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95430C" w14:paraId="233FAFD9" w14:textId="77777777">
        <w:trPr>
          <w:divId w:val="510997197"/>
          <w:tblCellSpacing w:w="15" w:type="dxa"/>
        </w:trPr>
        <w:tc>
          <w:tcPr>
            <w:tcW w:w="0" w:type="auto"/>
            <w:vAlign w:val="center"/>
            <w:hideMark/>
          </w:tcPr>
          <w:p w14:paraId="2E2B65D0" w14:textId="77777777" w:rsidR="0095430C" w:rsidRDefault="0095430C">
            <w:pPr>
              <w:rPr>
                <w:rFonts w:eastAsia="Times New Roman"/>
                <w:lang w:val="en-US"/>
              </w:rPr>
            </w:pPr>
          </w:p>
        </w:tc>
        <w:tc>
          <w:tcPr>
            <w:tcW w:w="0" w:type="auto"/>
            <w:vAlign w:val="center"/>
            <w:hideMark/>
          </w:tcPr>
          <w:p w14:paraId="51ED9A27" w14:textId="77777777" w:rsidR="0095430C"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95430C" w14:paraId="0D4C7FAE" w14:textId="77777777">
        <w:trPr>
          <w:divId w:val="510997197"/>
          <w:tblCellSpacing w:w="15" w:type="dxa"/>
        </w:trPr>
        <w:tc>
          <w:tcPr>
            <w:tcW w:w="0" w:type="auto"/>
            <w:vAlign w:val="center"/>
            <w:hideMark/>
          </w:tcPr>
          <w:p w14:paraId="5D49DDF7" w14:textId="77777777" w:rsidR="0095430C" w:rsidRDefault="0095430C">
            <w:pPr>
              <w:rPr>
                <w:rFonts w:eastAsia="Times New Roman"/>
                <w:lang w:val="en-US"/>
              </w:rPr>
            </w:pPr>
          </w:p>
        </w:tc>
        <w:tc>
          <w:tcPr>
            <w:tcW w:w="0" w:type="auto"/>
            <w:vAlign w:val="center"/>
            <w:hideMark/>
          </w:tcPr>
          <w:p w14:paraId="75D5272A" w14:textId="77777777" w:rsidR="0095430C"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95430C" w14:paraId="72B118A0" w14:textId="77777777">
        <w:trPr>
          <w:divId w:val="510997197"/>
          <w:tblCellSpacing w:w="15" w:type="dxa"/>
        </w:trPr>
        <w:tc>
          <w:tcPr>
            <w:tcW w:w="0" w:type="auto"/>
            <w:vAlign w:val="center"/>
            <w:hideMark/>
          </w:tcPr>
          <w:p w14:paraId="4ACAEEC8" w14:textId="77777777" w:rsidR="0095430C" w:rsidRDefault="0095430C">
            <w:pPr>
              <w:rPr>
                <w:rFonts w:eastAsia="Times New Roman"/>
                <w:lang w:val="en-US"/>
              </w:rPr>
            </w:pPr>
          </w:p>
        </w:tc>
        <w:tc>
          <w:tcPr>
            <w:tcW w:w="0" w:type="auto"/>
            <w:vAlign w:val="center"/>
            <w:hideMark/>
          </w:tcPr>
          <w:p w14:paraId="66374DD0" w14:textId="77777777" w:rsidR="0095430C"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95430C" w14:paraId="5F9D5294" w14:textId="77777777">
        <w:trPr>
          <w:divId w:val="510997197"/>
          <w:tblCellSpacing w:w="15" w:type="dxa"/>
        </w:trPr>
        <w:tc>
          <w:tcPr>
            <w:tcW w:w="0" w:type="auto"/>
            <w:vAlign w:val="center"/>
            <w:hideMark/>
          </w:tcPr>
          <w:p w14:paraId="0F0A99D4" w14:textId="77777777" w:rsidR="0095430C" w:rsidRDefault="0095430C">
            <w:pPr>
              <w:rPr>
                <w:rFonts w:eastAsia="Times New Roman"/>
                <w:lang w:val="en-US"/>
              </w:rPr>
            </w:pPr>
          </w:p>
        </w:tc>
        <w:tc>
          <w:tcPr>
            <w:tcW w:w="0" w:type="auto"/>
            <w:vAlign w:val="center"/>
            <w:hideMark/>
          </w:tcPr>
          <w:p w14:paraId="24BC1C7B" w14:textId="77777777" w:rsidR="0095430C"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95430C" w14:paraId="33B1465D" w14:textId="77777777">
        <w:trPr>
          <w:divId w:val="510997197"/>
          <w:tblCellSpacing w:w="15" w:type="dxa"/>
        </w:trPr>
        <w:tc>
          <w:tcPr>
            <w:tcW w:w="0" w:type="auto"/>
            <w:vAlign w:val="center"/>
            <w:hideMark/>
          </w:tcPr>
          <w:p w14:paraId="3175E4F0" w14:textId="77777777" w:rsidR="0095430C" w:rsidRDefault="0095430C">
            <w:pPr>
              <w:rPr>
                <w:rFonts w:eastAsia="Times New Roman"/>
                <w:lang w:val="en-US"/>
              </w:rPr>
            </w:pPr>
          </w:p>
        </w:tc>
        <w:tc>
          <w:tcPr>
            <w:tcW w:w="0" w:type="auto"/>
            <w:vAlign w:val="center"/>
            <w:hideMark/>
          </w:tcPr>
          <w:p w14:paraId="12DC979E" w14:textId="77777777" w:rsidR="0095430C"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95430C" w14:paraId="76C6435C" w14:textId="77777777">
        <w:trPr>
          <w:divId w:val="510997197"/>
          <w:tblCellSpacing w:w="15" w:type="dxa"/>
        </w:trPr>
        <w:tc>
          <w:tcPr>
            <w:tcW w:w="0" w:type="auto"/>
            <w:vAlign w:val="center"/>
            <w:hideMark/>
          </w:tcPr>
          <w:p w14:paraId="32E53FF1" w14:textId="77777777" w:rsidR="0095430C" w:rsidRDefault="0095430C">
            <w:pPr>
              <w:rPr>
                <w:rFonts w:eastAsia="Times New Roman"/>
                <w:lang w:val="en-US"/>
              </w:rPr>
            </w:pPr>
          </w:p>
        </w:tc>
        <w:tc>
          <w:tcPr>
            <w:tcW w:w="0" w:type="auto"/>
            <w:vAlign w:val="center"/>
            <w:hideMark/>
          </w:tcPr>
          <w:p w14:paraId="1FD2D872" w14:textId="77777777" w:rsidR="0095430C"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95430C" w14:paraId="2383D69E" w14:textId="77777777">
        <w:trPr>
          <w:divId w:val="510997197"/>
          <w:tblCellSpacing w:w="15" w:type="dxa"/>
        </w:trPr>
        <w:tc>
          <w:tcPr>
            <w:tcW w:w="0" w:type="auto"/>
            <w:vAlign w:val="center"/>
            <w:hideMark/>
          </w:tcPr>
          <w:p w14:paraId="2F13183C" w14:textId="77777777" w:rsidR="0095430C" w:rsidRDefault="0095430C">
            <w:pPr>
              <w:rPr>
                <w:rFonts w:eastAsia="Times New Roman"/>
                <w:lang w:val="en-US"/>
              </w:rPr>
            </w:pPr>
          </w:p>
        </w:tc>
        <w:tc>
          <w:tcPr>
            <w:tcW w:w="0" w:type="auto"/>
            <w:vAlign w:val="center"/>
            <w:hideMark/>
          </w:tcPr>
          <w:p w14:paraId="0A957A5C" w14:textId="77777777" w:rsidR="0095430C"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95430C" w14:paraId="24AA3AFB" w14:textId="77777777">
        <w:trPr>
          <w:divId w:val="510997197"/>
          <w:tblCellSpacing w:w="15" w:type="dxa"/>
        </w:trPr>
        <w:tc>
          <w:tcPr>
            <w:tcW w:w="0" w:type="auto"/>
            <w:vAlign w:val="center"/>
            <w:hideMark/>
          </w:tcPr>
          <w:p w14:paraId="13CD31E9" w14:textId="77777777" w:rsidR="0095430C" w:rsidRDefault="0095430C">
            <w:pPr>
              <w:rPr>
                <w:rFonts w:eastAsia="Times New Roman"/>
                <w:lang w:val="en-US"/>
              </w:rPr>
            </w:pPr>
          </w:p>
        </w:tc>
        <w:tc>
          <w:tcPr>
            <w:tcW w:w="0" w:type="auto"/>
            <w:vAlign w:val="center"/>
            <w:hideMark/>
          </w:tcPr>
          <w:p w14:paraId="42006833" w14:textId="77777777" w:rsidR="0095430C"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95430C" w14:paraId="06A46C9F" w14:textId="77777777">
        <w:trPr>
          <w:divId w:val="510997197"/>
          <w:tblCellSpacing w:w="15" w:type="dxa"/>
        </w:trPr>
        <w:tc>
          <w:tcPr>
            <w:tcW w:w="0" w:type="auto"/>
            <w:vAlign w:val="center"/>
            <w:hideMark/>
          </w:tcPr>
          <w:p w14:paraId="31A5697B" w14:textId="77777777" w:rsidR="0095430C" w:rsidRDefault="0095430C">
            <w:pPr>
              <w:rPr>
                <w:rFonts w:eastAsia="Times New Roman"/>
                <w:lang w:val="en-US"/>
              </w:rPr>
            </w:pPr>
          </w:p>
        </w:tc>
        <w:tc>
          <w:tcPr>
            <w:tcW w:w="0" w:type="auto"/>
            <w:vAlign w:val="center"/>
            <w:hideMark/>
          </w:tcPr>
          <w:p w14:paraId="31CC534D" w14:textId="77777777" w:rsidR="0095430C"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95430C" w14:paraId="7C243018" w14:textId="77777777">
        <w:trPr>
          <w:divId w:val="510997197"/>
          <w:tblCellSpacing w:w="15" w:type="dxa"/>
        </w:trPr>
        <w:tc>
          <w:tcPr>
            <w:tcW w:w="0" w:type="auto"/>
            <w:vAlign w:val="center"/>
            <w:hideMark/>
          </w:tcPr>
          <w:p w14:paraId="6CE7B35A" w14:textId="77777777" w:rsidR="0095430C" w:rsidRDefault="0095430C">
            <w:pPr>
              <w:rPr>
                <w:rFonts w:eastAsia="Times New Roman"/>
                <w:lang w:val="en-US"/>
              </w:rPr>
            </w:pPr>
          </w:p>
        </w:tc>
        <w:tc>
          <w:tcPr>
            <w:tcW w:w="0" w:type="auto"/>
            <w:vAlign w:val="center"/>
            <w:hideMark/>
          </w:tcPr>
          <w:p w14:paraId="0FD86841" w14:textId="77777777" w:rsidR="0095430C"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interchange media. E.g., a CD creator that is managed by the Media Creation Management Service Class </w:t>
            </w:r>
          </w:p>
        </w:tc>
      </w:tr>
      <w:tr w:rsidR="0095430C" w14:paraId="25B17876" w14:textId="77777777">
        <w:trPr>
          <w:divId w:val="510997197"/>
          <w:tblCellSpacing w:w="15" w:type="dxa"/>
        </w:trPr>
        <w:tc>
          <w:tcPr>
            <w:tcW w:w="0" w:type="auto"/>
            <w:vAlign w:val="center"/>
            <w:hideMark/>
          </w:tcPr>
          <w:p w14:paraId="1356088D" w14:textId="77777777" w:rsidR="0095430C" w:rsidRDefault="0095430C">
            <w:pPr>
              <w:rPr>
                <w:rFonts w:eastAsia="Times New Roman"/>
                <w:lang w:val="en-US"/>
              </w:rPr>
            </w:pPr>
          </w:p>
        </w:tc>
        <w:tc>
          <w:tcPr>
            <w:tcW w:w="0" w:type="auto"/>
            <w:vAlign w:val="center"/>
            <w:hideMark/>
          </w:tcPr>
          <w:p w14:paraId="6692B833" w14:textId="77777777" w:rsidR="0095430C"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95430C" w14:paraId="1239E7B3" w14:textId="77777777">
        <w:trPr>
          <w:divId w:val="510997197"/>
          <w:tblCellSpacing w:w="15" w:type="dxa"/>
        </w:trPr>
        <w:tc>
          <w:tcPr>
            <w:tcW w:w="0" w:type="auto"/>
            <w:vAlign w:val="center"/>
            <w:hideMark/>
          </w:tcPr>
          <w:p w14:paraId="24670AFB" w14:textId="77777777" w:rsidR="0095430C" w:rsidRDefault="0095430C">
            <w:pPr>
              <w:rPr>
                <w:rFonts w:eastAsia="Times New Roman"/>
                <w:lang w:val="en-US"/>
              </w:rPr>
            </w:pPr>
          </w:p>
        </w:tc>
        <w:tc>
          <w:tcPr>
            <w:tcW w:w="0" w:type="auto"/>
            <w:vAlign w:val="center"/>
            <w:hideMark/>
          </w:tcPr>
          <w:p w14:paraId="201CF6EF" w14:textId="77777777" w:rsidR="0095430C"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95430C" w14:paraId="79085DB3" w14:textId="77777777">
        <w:trPr>
          <w:divId w:val="510997197"/>
          <w:tblCellSpacing w:w="15" w:type="dxa"/>
        </w:trPr>
        <w:tc>
          <w:tcPr>
            <w:tcW w:w="0" w:type="auto"/>
            <w:vAlign w:val="center"/>
            <w:hideMark/>
          </w:tcPr>
          <w:p w14:paraId="527A6C55" w14:textId="77777777" w:rsidR="0095430C" w:rsidRDefault="0095430C">
            <w:pPr>
              <w:rPr>
                <w:rFonts w:eastAsia="Times New Roman"/>
                <w:lang w:val="en-US"/>
              </w:rPr>
            </w:pPr>
          </w:p>
        </w:tc>
        <w:tc>
          <w:tcPr>
            <w:tcW w:w="0" w:type="auto"/>
            <w:vAlign w:val="center"/>
            <w:hideMark/>
          </w:tcPr>
          <w:p w14:paraId="3D9ADC76" w14:textId="77777777" w:rsidR="0095430C"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95430C" w14:paraId="07329CC3" w14:textId="77777777">
        <w:trPr>
          <w:divId w:val="510997197"/>
          <w:tblCellSpacing w:w="15" w:type="dxa"/>
        </w:trPr>
        <w:tc>
          <w:tcPr>
            <w:tcW w:w="0" w:type="auto"/>
            <w:vAlign w:val="center"/>
            <w:hideMark/>
          </w:tcPr>
          <w:p w14:paraId="50FF9D21" w14:textId="77777777" w:rsidR="0095430C" w:rsidRDefault="0095430C">
            <w:pPr>
              <w:rPr>
                <w:rFonts w:eastAsia="Times New Roman"/>
                <w:lang w:val="en-US"/>
              </w:rPr>
            </w:pPr>
          </w:p>
        </w:tc>
        <w:tc>
          <w:tcPr>
            <w:tcW w:w="0" w:type="auto"/>
            <w:vAlign w:val="center"/>
            <w:hideMark/>
          </w:tcPr>
          <w:p w14:paraId="793BD3A0" w14:textId="77777777" w:rsidR="0095430C"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95430C" w14:paraId="03CDB9A8" w14:textId="77777777">
        <w:trPr>
          <w:divId w:val="510997197"/>
          <w:tblCellSpacing w:w="15" w:type="dxa"/>
        </w:trPr>
        <w:tc>
          <w:tcPr>
            <w:tcW w:w="0" w:type="auto"/>
            <w:vAlign w:val="center"/>
            <w:hideMark/>
          </w:tcPr>
          <w:p w14:paraId="3BB48D3A" w14:textId="77777777" w:rsidR="0095430C" w:rsidRDefault="0095430C">
            <w:pPr>
              <w:rPr>
                <w:rFonts w:eastAsia="Times New Roman"/>
                <w:lang w:val="en-US"/>
              </w:rPr>
            </w:pPr>
          </w:p>
        </w:tc>
        <w:tc>
          <w:tcPr>
            <w:tcW w:w="0" w:type="auto"/>
            <w:vAlign w:val="center"/>
            <w:hideMark/>
          </w:tcPr>
          <w:p w14:paraId="189AC03E" w14:textId="77777777" w:rsidR="0095430C"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95430C" w14:paraId="0057C5D8" w14:textId="77777777">
        <w:trPr>
          <w:divId w:val="510997197"/>
          <w:tblCellSpacing w:w="15" w:type="dxa"/>
        </w:trPr>
        <w:tc>
          <w:tcPr>
            <w:tcW w:w="0" w:type="auto"/>
            <w:vAlign w:val="center"/>
            <w:hideMark/>
          </w:tcPr>
          <w:p w14:paraId="06581F2D" w14:textId="77777777" w:rsidR="0095430C" w:rsidRDefault="0095430C">
            <w:pPr>
              <w:rPr>
                <w:rFonts w:eastAsia="Times New Roman"/>
                <w:lang w:val="en-US"/>
              </w:rPr>
            </w:pPr>
          </w:p>
        </w:tc>
        <w:tc>
          <w:tcPr>
            <w:tcW w:w="0" w:type="auto"/>
            <w:vAlign w:val="center"/>
            <w:hideMark/>
          </w:tcPr>
          <w:p w14:paraId="7DB0BD36" w14:textId="77777777" w:rsidR="0095430C"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95430C" w14:paraId="6523EF74" w14:textId="77777777">
        <w:trPr>
          <w:divId w:val="510997197"/>
          <w:tblCellSpacing w:w="15" w:type="dxa"/>
        </w:trPr>
        <w:tc>
          <w:tcPr>
            <w:tcW w:w="0" w:type="auto"/>
            <w:vAlign w:val="center"/>
            <w:hideMark/>
          </w:tcPr>
          <w:p w14:paraId="424DA172" w14:textId="77777777" w:rsidR="0095430C" w:rsidRDefault="0095430C">
            <w:pPr>
              <w:rPr>
                <w:rFonts w:eastAsia="Times New Roman"/>
                <w:lang w:val="en-US"/>
              </w:rPr>
            </w:pPr>
          </w:p>
        </w:tc>
        <w:tc>
          <w:tcPr>
            <w:tcW w:w="0" w:type="auto"/>
            <w:vAlign w:val="center"/>
            <w:hideMark/>
          </w:tcPr>
          <w:p w14:paraId="3737722D" w14:textId="77777777" w:rsidR="0095430C"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95430C" w14:paraId="46A073D9" w14:textId="77777777">
        <w:trPr>
          <w:divId w:val="510997197"/>
          <w:tblCellSpacing w:w="15" w:type="dxa"/>
        </w:trPr>
        <w:tc>
          <w:tcPr>
            <w:tcW w:w="0" w:type="auto"/>
            <w:vAlign w:val="center"/>
            <w:hideMark/>
          </w:tcPr>
          <w:p w14:paraId="2EA61D71" w14:textId="77777777" w:rsidR="0095430C" w:rsidRDefault="0095430C">
            <w:pPr>
              <w:rPr>
                <w:rFonts w:eastAsia="Times New Roman"/>
                <w:lang w:val="en-US"/>
              </w:rPr>
            </w:pPr>
          </w:p>
        </w:tc>
        <w:tc>
          <w:tcPr>
            <w:tcW w:w="0" w:type="auto"/>
            <w:vAlign w:val="center"/>
            <w:hideMark/>
          </w:tcPr>
          <w:p w14:paraId="35C44BE6" w14:textId="77777777" w:rsidR="0095430C"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95430C" w14:paraId="7ECA9851" w14:textId="77777777">
        <w:trPr>
          <w:divId w:val="510997197"/>
          <w:tblCellSpacing w:w="15" w:type="dxa"/>
        </w:trPr>
        <w:tc>
          <w:tcPr>
            <w:tcW w:w="0" w:type="auto"/>
            <w:vAlign w:val="center"/>
            <w:hideMark/>
          </w:tcPr>
          <w:p w14:paraId="148915A4" w14:textId="77777777" w:rsidR="0095430C" w:rsidRDefault="0095430C">
            <w:pPr>
              <w:rPr>
                <w:rFonts w:eastAsia="Times New Roman"/>
                <w:lang w:val="en-US"/>
              </w:rPr>
            </w:pPr>
          </w:p>
        </w:tc>
        <w:tc>
          <w:tcPr>
            <w:tcW w:w="0" w:type="auto"/>
            <w:vAlign w:val="center"/>
            <w:hideMark/>
          </w:tcPr>
          <w:p w14:paraId="6A0FE4D4" w14:textId="77777777" w:rsidR="0095430C"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95430C" w14:paraId="596FF700" w14:textId="77777777">
        <w:trPr>
          <w:divId w:val="510997197"/>
          <w:tblCellSpacing w:w="15" w:type="dxa"/>
        </w:trPr>
        <w:tc>
          <w:tcPr>
            <w:tcW w:w="0" w:type="auto"/>
            <w:vAlign w:val="center"/>
            <w:hideMark/>
          </w:tcPr>
          <w:p w14:paraId="3D424C91" w14:textId="77777777" w:rsidR="0095430C" w:rsidRDefault="0095430C">
            <w:pPr>
              <w:rPr>
                <w:rFonts w:eastAsia="Times New Roman"/>
                <w:lang w:val="en-US"/>
              </w:rPr>
            </w:pPr>
          </w:p>
        </w:tc>
        <w:tc>
          <w:tcPr>
            <w:tcW w:w="0" w:type="auto"/>
            <w:vAlign w:val="center"/>
            <w:hideMark/>
          </w:tcPr>
          <w:p w14:paraId="33803B4E" w14:textId="77777777" w:rsidR="0095430C"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95430C" w14:paraId="2C7A2B9A" w14:textId="77777777">
        <w:trPr>
          <w:divId w:val="510997197"/>
          <w:tblCellSpacing w:w="15" w:type="dxa"/>
        </w:trPr>
        <w:tc>
          <w:tcPr>
            <w:tcW w:w="0" w:type="auto"/>
            <w:vAlign w:val="center"/>
            <w:hideMark/>
          </w:tcPr>
          <w:p w14:paraId="3763A8C5" w14:textId="77777777" w:rsidR="0095430C" w:rsidRDefault="0095430C">
            <w:pPr>
              <w:rPr>
                <w:rFonts w:eastAsia="Times New Roman"/>
                <w:lang w:val="en-US"/>
              </w:rPr>
            </w:pPr>
          </w:p>
        </w:tc>
        <w:tc>
          <w:tcPr>
            <w:tcW w:w="0" w:type="auto"/>
            <w:vAlign w:val="center"/>
            <w:hideMark/>
          </w:tcPr>
          <w:p w14:paraId="054E6B61" w14:textId="77777777" w:rsidR="0095430C"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95430C" w14:paraId="413E2929" w14:textId="77777777">
        <w:trPr>
          <w:divId w:val="510997197"/>
          <w:tblCellSpacing w:w="15" w:type="dxa"/>
        </w:trPr>
        <w:tc>
          <w:tcPr>
            <w:tcW w:w="0" w:type="auto"/>
            <w:vAlign w:val="center"/>
            <w:hideMark/>
          </w:tcPr>
          <w:p w14:paraId="65E771BC" w14:textId="77777777" w:rsidR="0095430C" w:rsidRDefault="0095430C">
            <w:pPr>
              <w:rPr>
                <w:rFonts w:eastAsia="Times New Roman"/>
                <w:lang w:val="en-US"/>
              </w:rPr>
            </w:pPr>
          </w:p>
        </w:tc>
        <w:tc>
          <w:tcPr>
            <w:tcW w:w="0" w:type="auto"/>
            <w:vAlign w:val="center"/>
            <w:hideMark/>
          </w:tcPr>
          <w:p w14:paraId="7B031B60" w14:textId="77777777" w:rsidR="0095430C"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95430C" w14:paraId="61868DDC" w14:textId="77777777">
        <w:trPr>
          <w:divId w:val="510997197"/>
          <w:tblCellSpacing w:w="15" w:type="dxa"/>
        </w:trPr>
        <w:tc>
          <w:tcPr>
            <w:tcW w:w="0" w:type="auto"/>
            <w:vAlign w:val="center"/>
            <w:hideMark/>
          </w:tcPr>
          <w:p w14:paraId="08BDEA55" w14:textId="77777777" w:rsidR="0095430C" w:rsidRDefault="0095430C">
            <w:pPr>
              <w:rPr>
                <w:rFonts w:eastAsia="Times New Roman"/>
                <w:lang w:val="en-US"/>
              </w:rPr>
            </w:pPr>
          </w:p>
        </w:tc>
        <w:tc>
          <w:tcPr>
            <w:tcW w:w="0" w:type="auto"/>
            <w:vAlign w:val="center"/>
            <w:hideMark/>
          </w:tcPr>
          <w:p w14:paraId="78D36996" w14:textId="77777777" w:rsidR="0095430C"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95430C" w14:paraId="3F9B43B6" w14:textId="77777777">
        <w:trPr>
          <w:divId w:val="510997197"/>
          <w:tblCellSpacing w:w="15" w:type="dxa"/>
        </w:trPr>
        <w:tc>
          <w:tcPr>
            <w:tcW w:w="0" w:type="auto"/>
            <w:vAlign w:val="center"/>
            <w:hideMark/>
          </w:tcPr>
          <w:p w14:paraId="01FD2032" w14:textId="77777777" w:rsidR="0095430C" w:rsidRDefault="0095430C">
            <w:pPr>
              <w:rPr>
                <w:rFonts w:eastAsia="Times New Roman"/>
                <w:lang w:val="en-US"/>
              </w:rPr>
            </w:pPr>
          </w:p>
        </w:tc>
        <w:tc>
          <w:tcPr>
            <w:tcW w:w="0" w:type="auto"/>
            <w:vAlign w:val="center"/>
            <w:hideMark/>
          </w:tcPr>
          <w:p w14:paraId="66C8C786" w14:textId="77777777" w:rsidR="0095430C"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95430C" w14:paraId="7CBFDB34" w14:textId="77777777">
        <w:trPr>
          <w:divId w:val="510997197"/>
          <w:tblCellSpacing w:w="15" w:type="dxa"/>
        </w:trPr>
        <w:tc>
          <w:tcPr>
            <w:tcW w:w="0" w:type="auto"/>
            <w:vAlign w:val="center"/>
            <w:hideMark/>
          </w:tcPr>
          <w:p w14:paraId="42817A67" w14:textId="77777777" w:rsidR="0095430C" w:rsidRDefault="0095430C">
            <w:pPr>
              <w:rPr>
                <w:rFonts w:eastAsia="Times New Roman"/>
                <w:lang w:val="en-US"/>
              </w:rPr>
            </w:pPr>
          </w:p>
        </w:tc>
        <w:tc>
          <w:tcPr>
            <w:tcW w:w="0" w:type="auto"/>
            <w:vAlign w:val="center"/>
            <w:hideMark/>
          </w:tcPr>
          <w:p w14:paraId="7C41A0B9" w14:textId="77777777" w:rsidR="0095430C"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95430C" w14:paraId="02C25148" w14:textId="77777777">
        <w:trPr>
          <w:divId w:val="510997197"/>
          <w:tblCellSpacing w:w="15" w:type="dxa"/>
        </w:trPr>
        <w:tc>
          <w:tcPr>
            <w:tcW w:w="0" w:type="auto"/>
            <w:vAlign w:val="center"/>
            <w:hideMark/>
          </w:tcPr>
          <w:p w14:paraId="67495FC9" w14:textId="77777777" w:rsidR="0095430C" w:rsidRDefault="0095430C">
            <w:pPr>
              <w:rPr>
                <w:rFonts w:eastAsia="Times New Roman"/>
                <w:lang w:val="en-US"/>
              </w:rPr>
            </w:pPr>
          </w:p>
        </w:tc>
        <w:tc>
          <w:tcPr>
            <w:tcW w:w="0" w:type="auto"/>
            <w:vAlign w:val="center"/>
            <w:hideMark/>
          </w:tcPr>
          <w:p w14:paraId="04EC92A4" w14:textId="77777777" w:rsidR="0095430C"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95430C" w14:paraId="33BAC890" w14:textId="77777777">
        <w:trPr>
          <w:divId w:val="510997197"/>
          <w:tblCellSpacing w:w="15" w:type="dxa"/>
        </w:trPr>
        <w:tc>
          <w:tcPr>
            <w:tcW w:w="0" w:type="auto"/>
            <w:vAlign w:val="center"/>
            <w:hideMark/>
          </w:tcPr>
          <w:p w14:paraId="73B4F75E" w14:textId="77777777" w:rsidR="0095430C" w:rsidRDefault="0095430C">
            <w:pPr>
              <w:rPr>
                <w:rFonts w:eastAsia="Times New Roman"/>
                <w:lang w:val="en-US"/>
              </w:rPr>
            </w:pPr>
          </w:p>
        </w:tc>
        <w:tc>
          <w:tcPr>
            <w:tcW w:w="0" w:type="auto"/>
            <w:vAlign w:val="center"/>
            <w:hideMark/>
          </w:tcPr>
          <w:p w14:paraId="0082C48B" w14:textId="77777777" w:rsidR="0095430C"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95430C" w14:paraId="01B64DAE" w14:textId="77777777">
        <w:trPr>
          <w:divId w:val="510997197"/>
          <w:tblCellSpacing w:w="15" w:type="dxa"/>
        </w:trPr>
        <w:tc>
          <w:tcPr>
            <w:tcW w:w="0" w:type="auto"/>
            <w:vAlign w:val="center"/>
            <w:hideMark/>
          </w:tcPr>
          <w:p w14:paraId="1FACFB68" w14:textId="77777777" w:rsidR="0095430C" w:rsidRDefault="0095430C">
            <w:pPr>
              <w:rPr>
                <w:rFonts w:eastAsia="Times New Roman"/>
                <w:lang w:val="en-US"/>
              </w:rPr>
            </w:pPr>
          </w:p>
        </w:tc>
        <w:tc>
          <w:tcPr>
            <w:tcW w:w="0" w:type="auto"/>
            <w:vAlign w:val="center"/>
            <w:hideMark/>
          </w:tcPr>
          <w:p w14:paraId="4A358183" w14:textId="77777777" w:rsidR="0095430C"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95430C" w14:paraId="0E12D2B6" w14:textId="77777777">
        <w:trPr>
          <w:divId w:val="510997197"/>
          <w:tblCellSpacing w:w="15" w:type="dxa"/>
        </w:trPr>
        <w:tc>
          <w:tcPr>
            <w:tcW w:w="0" w:type="auto"/>
            <w:vAlign w:val="center"/>
            <w:hideMark/>
          </w:tcPr>
          <w:p w14:paraId="49CEC827" w14:textId="77777777" w:rsidR="0095430C" w:rsidRDefault="0095430C">
            <w:pPr>
              <w:rPr>
                <w:rFonts w:eastAsia="Times New Roman"/>
                <w:lang w:val="en-US"/>
              </w:rPr>
            </w:pPr>
          </w:p>
        </w:tc>
        <w:tc>
          <w:tcPr>
            <w:tcW w:w="0" w:type="auto"/>
            <w:vAlign w:val="center"/>
            <w:hideMark/>
          </w:tcPr>
          <w:p w14:paraId="1CE16600" w14:textId="77777777" w:rsidR="0095430C"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95430C" w14:paraId="69D0619F" w14:textId="77777777">
        <w:trPr>
          <w:divId w:val="510997197"/>
          <w:tblCellSpacing w:w="15" w:type="dxa"/>
        </w:trPr>
        <w:tc>
          <w:tcPr>
            <w:tcW w:w="0" w:type="auto"/>
            <w:vAlign w:val="center"/>
            <w:hideMark/>
          </w:tcPr>
          <w:p w14:paraId="032A5940" w14:textId="77777777" w:rsidR="0095430C" w:rsidRDefault="0095430C">
            <w:pPr>
              <w:rPr>
                <w:rFonts w:eastAsia="Times New Roman"/>
                <w:lang w:val="en-US"/>
              </w:rPr>
            </w:pPr>
          </w:p>
        </w:tc>
        <w:tc>
          <w:tcPr>
            <w:tcW w:w="0" w:type="auto"/>
            <w:vAlign w:val="center"/>
            <w:hideMark/>
          </w:tcPr>
          <w:p w14:paraId="0AAEAA85" w14:textId="77777777" w:rsidR="0095430C"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95430C" w14:paraId="4A88CC01" w14:textId="77777777">
        <w:trPr>
          <w:divId w:val="510997197"/>
          <w:tblCellSpacing w:w="15" w:type="dxa"/>
        </w:trPr>
        <w:tc>
          <w:tcPr>
            <w:tcW w:w="0" w:type="auto"/>
            <w:vAlign w:val="center"/>
            <w:hideMark/>
          </w:tcPr>
          <w:p w14:paraId="7A3DEF29" w14:textId="77777777" w:rsidR="0095430C" w:rsidRDefault="0095430C">
            <w:pPr>
              <w:rPr>
                <w:rFonts w:eastAsia="Times New Roman"/>
                <w:lang w:val="en-US"/>
              </w:rPr>
            </w:pPr>
          </w:p>
        </w:tc>
        <w:tc>
          <w:tcPr>
            <w:tcW w:w="0" w:type="auto"/>
            <w:vAlign w:val="center"/>
            <w:hideMark/>
          </w:tcPr>
          <w:p w14:paraId="350CE3B8" w14:textId="77777777" w:rsidR="0095430C"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95430C" w14:paraId="07C46606" w14:textId="77777777">
        <w:trPr>
          <w:divId w:val="510997197"/>
          <w:tblCellSpacing w:w="15" w:type="dxa"/>
        </w:trPr>
        <w:tc>
          <w:tcPr>
            <w:tcW w:w="0" w:type="auto"/>
            <w:vAlign w:val="center"/>
            <w:hideMark/>
          </w:tcPr>
          <w:p w14:paraId="7D072B1C" w14:textId="77777777" w:rsidR="0095430C" w:rsidRDefault="0095430C">
            <w:pPr>
              <w:rPr>
                <w:rFonts w:eastAsia="Times New Roman"/>
                <w:lang w:val="en-US"/>
              </w:rPr>
            </w:pPr>
          </w:p>
        </w:tc>
        <w:tc>
          <w:tcPr>
            <w:tcW w:w="0" w:type="auto"/>
            <w:vAlign w:val="center"/>
            <w:hideMark/>
          </w:tcPr>
          <w:p w14:paraId="170DCED4" w14:textId="77777777" w:rsidR="0095430C"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95430C" w14:paraId="7FC993BA" w14:textId="77777777">
        <w:trPr>
          <w:divId w:val="510997197"/>
          <w:tblCellSpacing w:w="15" w:type="dxa"/>
        </w:trPr>
        <w:tc>
          <w:tcPr>
            <w:tcW w:w="0" w:type="auto"/>
            <w:vAlign w:val="center"/>
            <w:hideMark/>
          </w:tcPr>
          <w:p w14:paraId="148AA0D7" w14:textId="77777777" w:rsidR="0095430C" w:rsidRDefault="0095430C">
            <w:pPr>
              <w:rPr>
                <w:rFonts w:eastAsia="Times New Roman"/>
                <w:lang w:val="en-US"/>
              </w:rPr>
            </w:pPr>
          </w:p>
        </w:tc>
        <w:tc>
          <w:tcPr>
            <w:tcW w:w="0" w:type="auto"/>
            <w:vAlign w:val="center"/>
            <w:hideMark/>
          </w:tcPr>
          <w:p w14:paraId="25491579" w14:textId="77777777" w:rsidR="0095430C"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95430C" w14:paraId="14B1A300" w14:textId="77777777">
        <w:trPr>
          <w:divId w:val="510997197"/>
          <w:tblCellSpacing w:w="15" w:type="dxa"/>
        </w:trPr>
        <w:tc>
          <w:tcPr>
            <w:tcW w:w="0" w:type="auto"/>
            <w:vAlign w:val="center"/>
            <w:hideMark/>
          </w:tcPr>
          <w:p w14:paraId="73353F6D" w14:textId="77777777" w:rsidR="0095430C" w:rsidRDefault="0095430C">
            <w:pPr>
              <w:rPr>
                <w:rFonts w:eastAsia="Times New Roman"/>
                <w:lang w:val="en-US"/>
              </w:rPr>
            </w:pPr>
          </w:p>
        </w:tc>
        <w:tc>
          <w:tcPr>
            <w:tcW w:w="0" w:type="auto"/>
            <w:vAlign w:val="center"/>
            <w:hideMark/>
          </w:tcPr>
          <w:p w14:paraId="5CCF3859" w14:textId="77777777" w:rsidR="0095430C"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95430C" w14:paraId="59036D20" w14:textId="77777777">
        <w:trPr>
          <w:divId w:val="510997197"/>
          <w:tblCellSpacing w:w="15" w:type="dxa"/>
        </w:trPr>
        <w:tc>
          <w:tcPr>
            <w:tcW w:w="0" w:type="auto"/>
            <w:vAlign w:val="center"/>
            <w:hideMark/>
          </w:tcPr>
          <w:p w14:paraId="7DC6E35B" w14:textId="77777777" w:rsidR="0095430C" w:rsidRDefault="0095430C">
            <w:pPr>
              <w:rPr>
                <w:rFonts w:eastAsia="Times New Roman"/>
                <w:lang w:val="en-US"/>
              </w:rPr>
            </w:pPr>
          </w:p>
        </w:tc>
        <w:tc>
          <w:tcPr>
            <w:tcW w:w="0" w:type="auto"/>
            <w:vAlign w:val="center"/>
            <w:hideMark/>
          </w:tcPr>
          <w:p w14:paraId="520D0847" w14:textId="77777777" w:rsidR="0095430C"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95430C" w14:paraId="60FA1C1D" w14:textId="77777777">
        <w:trPr>
          <w:divId w:val="510997197"/>
          <w:tblCellSpacing w:w="15" w:type="dxa"/>
        </w:trPr>
        <w:tc>
          <w:tcPr>
            <w:tcW w:w="0" w:type="auto"/>
            <w:vAlign w:val="center"/>
            <w:hideMark/>
          </w:tcPr>
          <w:p w14:paraId="737E3C97" w14:textId="77777777" w:rsidR="0095430C" w:rsidRDefault="0095430C">
            <w:pPr>
              <w:rPr>
                <w:rFonts w:eastAsia="Times New Roman"/>
                <w:lang w:val="en-US"/>
              </w:rPr>
            </w:pPr>
          </w:p>
        </w:tc>
        <w:tc>
          <w:tcPr>
            <w:tcW w:w="0" w:type="auto"/>
            <w:vAlign w:val="center"/>
            <w:hideMark/>
          </w:tcPr>
          <w:p w14:paraId="4CE75023" w14:textId="77777777" w:rsidR="0095430C"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95430C" w14:paraId="1C4CF4CB" w14:textId="77777777">
        <w:trPr>
          <w:divId w:val="510997197"/>
          <w:tblCellSpacing w:w="15" w:type="dxa"/>
        </w:trPr>
        <w:tc>
          <w:tcPr>
            <w:tcW w:w="0" w:type="auto"/>
            <w:vAlign w:val="center"/>
            <w:hideMark/>
          </w:tcPr>
          <w:p w14:paraId="761576B9" w14:textId="77777777" w:rsidR="0095430C" w:rsidRDefault="0095430C">
            <w:pPr>
              <w:rPr>
                <w:rFonts w:eastAsia="Times New Roman"/>
                <w:lang w:val="en-US"/>
              </w:rPr>
            </w:pPr>
          </w:p>
        </w:tc>
        <w:tc>
          <w:tcPr>
            <w:tcW w:w="0" w:type="auto"/>
            <w:vAlign w:val="center"/>
            <w:hideMark/>
          </w:tcPr>
          <w:p w14:paraId="30789084" w14:textId="77777777" w:rsidR="0095430C"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95430C" w14:paraId="52D214AD" w14:textId="77777777">
        <w:trPr>
          <w:divId w:val="510997197"/>
          <w:tblCellSpacing w:w="15" w:type="dxa"/>
        </w:trPr>
        <w:tc>
          <w:tcPr>
            <w:tcW w:w="0" w:type="auto"/>
            <w:vAlign w:val="center"/>
            <w:hideMark/>
          </w:tcPr>
          <w:p w14:paraId="4F57C53F" w14:textId="77777777" w:rsidR="0095430C" w:rsidRDefault="0095430C">
            <w:pPr>
              <w:rPr>
                <w:rFonts w:eastAsia="Times New Roman"/>
                <w:lang w:val="en-US"/>
              </w:rPr>
            </w:pPr>
          </w:p>
        </w:tc>
        <w:tc>
          <w:tcPr>
            <w:tcW w:w="0" w:type="auto"/>
            <w:vAlign w:val="center"/>
            <w:hideMark/>
          </w:tcPr>
          <w:p w14:paraId="7536CFE2" w14:textId="77777777" w:rsidR="0095430C"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95430C" w14:paraId="11809B40" w14:textId="77777777">
        <w:trPr>
          <w:divId w:val="510997197"/>
          <w:tblCellSpacing w:w="15" w:type="dxa"/>
        </w:trPr>
        <w:tc>
          <w:tcPr>
            <w:tcW w:w="0" w:type="auto"/>
            <w:vAlign w:val="center"/>
            <w:hideMark/>
          </w:tcPr>
          <w:p w14:paraId="60700930" w14:textId="77777777" w:rsidR="0095430C" w:rsidRDefault="0095430C">
            <w:pPr>
              <w:rPr>
                <w:rFonts w:eastAsia="Times New Roman"/>
                <w:lang w:val="en-US"/>
              </w:rPr>
            </w:pPr>
          </w:p>
        </w:tc>
        <w:tc>
          <w:tcPr>
            <w:tcW w:w="0" w:type="auto"/>
            <w:vAlign w:val="center"/>
            <w:hideMark/>
          </w:tcPr>
          <w:p w14:paraId="451D5632" w14:textId="77777777" w:rsidR="0095430C"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95430C" w14:paraId="3891DFD0" w14:textId="77777777">
        <w:trPr>
          <w:divId w:val="510997197"/>
          <w:tblCellSpacing w:w="15" w:type="dxa"/>
        </w:trPr>
        <w:tc>
          <w:tcPr>
            <w:tcW w:w="0" w:type="auto"/>
            <w:vAlign w:val="center"/>
            <w:hideMark/>
          </w:tcPr>
          <w:p w14:paraId="0DD0ACFC" w14:textId="77777777" w:rsidR="0095430C" w:rsidRDefault="0095430C">
            <w:pPr>
              <w:rPr>
                <w:rFonts w:eastAsia="Times New Roman"/>
                <w:lang w:val="en-US"/>
              </w:rPr>
            </w:pPr>
          </w:p>
        </w:tc>
        <w:tc>
          <w:tcPr>
            <w:tcW w:w="0" w:type="auto"/>
            <w:vAlign w:val="center"/>
            <w:hideMark/>
          </w:tcPr>
          <w:p w14:paraId="19890502" w14:textId="77777777" w:rsidR="0095430C"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95430C" w14:paraId="3D740928" w14:textId="77777777">
        <w:trPr>
          <w:divId w:val="510997197"/>
          <w:tblCellSpacing w:w="15" w:type="dxa"/>
        </w:trPr>
        <w:tc>
          <w:tcPr>
            <w:tcW w:w="0" w:type="auto"/>
            <w:vAlign w:val="center"/>
            <w:hideMark/>
          </w:tcPr>
          <w:p w14:paraId="4F441058" w14:textId="77777777" w:rsidR="0095430C" w:rsidRDefault="0095430C">
            <w:pPr>
              <w:rPr>
                <w:rFonts w:eastAsia="Times New Roman"/>
                <w:lang w:val="en-US"/>
              </w:rPr>
            </w:pPr>
          </w:p>
        </w:tc>
        <w:tc>
          <w:tcPr>
            <w:tcW w:w="0" w:type="auto"/>
            <w:vAlign w:val="center"/>
            <w:hideMark/>
          </w:tcPr>
          <w:p w14:paraId="0133DB63" w14:textId="77777777" w:rsidR="0095430C"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95430C" w14:paraId="0E94E0A9" w14:textId="77777777">
        <w:trPr>
          <w:divId w:val="510997197"/>
          <w:tblCellSpacing w:w="15" w:type="dxa"/>
        </w:trPr>
        <w:tc>
          <w:tcPr>
            <w:tcW w:w="0" w:type="auto"/>
            <w:vAlign w:val="center"/>
            <w:hideMark/>
          </w:tcPr>
          <w:p w14:paraId="2790131C" w14:textId="77777777" w:rsidR="0095430C" w:rsidRDefault="0095430C">
            <w:pPr>
              <w:rPr>
                <w:rFonts w:eastAsia="Times New Roman"/>
                <w:lang w:val="en-US"/>
              </w:rPr>
            </w:pPr>
          </w:p>
        </w:tc>
        <w:tc>
          <w:tcPr>
            <w:tcW w:w="0" w:type="auto"/>
            <w:vAlign w:val="center"/>
            <w:hideMark/>
          </w:tcPr>
          <w:p w14:paraId="5D39D45D" w14:textId="77777777" w:rsidR="0095430C"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95430C" w14:paraId="2051D33B" w14:textId="77777777">
        <w:trPr>
          <w:divId w:val="510997197"/>
          <w:tblCellSpacing w:w="15" w:type="dxa"/>
        </w:trPr>
        <w:tc>
          <w:tcPr>
            <w:tcW w:w="0" w:type="auto"/>
            <w:vAlign w:val="center"/>
            <w:hideMark/>
          </w:tcPr>
          <w:p w14:paraId="007B63F4" w14:textId="77777777" w:rsidR="0095430C" w:rsidRDefault="0095430C">
            <w:pPr>
              <w:rPr>
                <w:rFonts w:eastAsia="Times New Roman"/>
                <w:lang w:val="en-US"/>
              </w:rPr>
            </w:pPr>
          </w:p>
        </w:tc>
        <w:tc>
          <w:tcPr>
            <w:tcW w:w="0" w:type="auto"/>
            <w:vAlign w:val="center"/>
            <w:hideMark/>
          </w:tcPr>
          <w:p w14:paraId="18B62FBB" w14:textId="77777777" w:rsidR="0095430C"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95430C" w14:paraId="115C425C" w14:textId="77777777">
        <w:trPr>
          <w:divId w:val="510997197"/>
          <w:tblCellSpacing w:w="15" w:type="dxa"/>
        </w:trPr>
        <w:tc>
          <w:tcPr>
            <w:tcW w:w="0" w:type="auto"/>
            <w:vAlign w:val="center"/>
            <w:hideMark/>
          </w:tcPr>
          <w:p w14:paraId="7E21498C" w14:textId="77777777" w:rsidR="0095430C" w:rsidRDefault="0095430C">
            <w:pPr>
              <w:rPr>
                <w:rFonts w:eastAsia="Times New Roman"/>
                <w:lang w:val="en-US"/>
              </w:rPr>
            </w:pPr>
          </w:p>
        </w:tc>
        <w:tc>
          <w:tcPr>
            <w:tcW w:w="0" w:type="auto"/>
            <w:vAlign w:val="center"/>
            <w:hideMark/>
          </w:tcPr>
          <w:p w14:paraId="5E0F7083" w14:textId="77777777" w:rsidR="0095430C"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95430C" w14:paraId="13C9E2CC" w14:textId="77777777">
        <w:trPr>
          <w:divId w:val="510997197"/>
          <w:tblCellSpacing w:w="15" w:type="dxa"/>
        </w:trPr>
        <w:tc>
          <w:tcPr>
            <w:tcW w:w="0" w:type="auto"/>
            <w:vAlign w:val="center"/>
            <w:hideMark/>
          </w:tcPr>
          <w:p w14:paraId="1B6A8510" w14:textId="77777777" w:rsidR="0095430C" w:rsidRDefault="0095430C">
            <w:pPr>
              <w:rPr>
                <w:rFonts w:eastAsia="Times New Roman"/>
                <w:lang w:val="en-US"/>
              </w:rPr>
            </w:pPr>
          </w:p>
        </w:tc>
        <w:tc>
          <w:tcPr>
            <w:tcW w:w="0" w:type="auto"/>
            <w:vAlign w:val="center"/>
            <w:hideMark/>
          </w:tcPr>
          <w:p w14:paraId="607F6EC8" w14:textId="77777777" w:rsidR="0095430C"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95430C" w14:paraId="18105541" w14:textId="77777777">
        <w:trPr>
          <w:divId w:val="510997197"/>
          <w:tblCellSpacing w:w="15" w:type="dxa"/>
        </w:trPr>
        <w:tc>
          <w:tcPr>
            <w:tcW w:w="0" w:type="auto"/>
            <w:vAlign w:val="center"/>
            <w:hideMark/>
          </w:tcPr>
          <w:p w14:paraId="430E746A" w14:textId="77777777" w:rsidR="0095430C" w:rsidRDefault="0095430C">
            <w:pPr>
              <w:rPr>
                <w:rFonts w:eastAsia="Times New Roman"/>
                <w:lang w:val="en-US"/>
              </w:rPr>
            </w:pPr>
          </w:p>
        </w:tc>
        <w:tc>
          <w:tcPr>
            <w:tcW w:w="0" w:type="auto"/>
            <w:vAlign w:val="center"/>
            <w:hideMark/>
          </w:tcPr>
          <w:p w14:paraId="1C94EB37" w14:textId="77777777" w:rsidR="0095430C"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95430C" w14:paraId="2CDD42DD" w14:textId="77777777">
        <w:trPr>
          <w:divId w:val="510997197"/>
          <w:tblCellSpacing w:w="15" w:type="dxa"/>
        </w:trPr>
        <w:tc>
          <w:tcPr>
            <w:tcW w:w="0" w:type="auto"/>
            <w:vAlign w:val="center"/>
            <w:hideMark/>
          </w:tcPr>
          <w:p w14:paraId="45A361E6" w14:textId="77777777" w:rsidR="0095430C" w:rsidRDefault="0095430C">
            <w:pPr>
              <w:rPr>
                <w:rFonts w:eastAsia="Times New Roman"/>
                <w:lang w:val="en-US"/>
              </w:rPr>
            </w:pPr>
          </w:p>
        </w:tc>
        <w:tc>
          <w:tcPr>
            <w:tcW w:w="0" w:type="auto"/>
            <w:vAlign w:val="center"/>
            <w:hideMark/>
          </w:tcPr>
          <w:p w14:paraId="27EF92BE" w14:textId="77777777" w:rsidR="0095430C"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95430C" w14:paraId="14C2FD8F" w14:textId="77777777">
        <w:trPr>
          <w:divId w:val="510997197"/>
          <w:tblCellSpacing w:w="15" w:type="dxa"/>
        </w:trPr>
        <w:tc>
          <w:tcPr>
            <w:tcW w:w="0" w:type="auto"/>
            <w:vAlign w:val="center"/>
            <w:hideMark/>
          </w:tcPr>
          <w:p w14:paraId="3F5AE8D5" w14:textId="77777777" w:rsidR="0095430C" w:rsidRDefault="0095430C">
            <w:pPr>
              <w:rPr>
                <w:rFonts w:eastAsia="Times New Roman"/>
                <w:lang w:val="en-US"/>
              </w:rPr>
            </w:pPr>
          </w:p>
        </w:tc>
        <w:tc>
          <w:tcPr>
            <w:tcW w:w="0" w:type="auto"/>
            <w:vAlign w:val="center"/>
            <w:hideMark/>
          </w:tcPr>
          <w:p w14:paraId="1DA31756" w14:textId="77777777" w:rsidR="0095430C"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95430C" w14:paraId="6E95343A" w14:textId="77777777">
        <w:trPr>
          <w:divId w:val="510997197"/>
          <w:tblCellSpacing w:w="15" w:type="dxa"/>
        </w:trPr>
        <w:tc>
          <w:tcPr>
            <w:tcW w:w="0" w:type="auto"/>
            <w:vAlign w:val="center"/>
            <w:hideMark/>
          </w:tcPr>
          <w:p w14:paraId="17861D16" w14:textId="77777777" w:rsidR="0095430C" w:rsidRDefault="0095430C">
            <w:pPr>
              <w:rPr>
                <w:rFonts w:eastAsia="Times New Roman"/>
                <w:lang w:val="en-US"/>
              </w:rPr>
            </w:pPr>
          </w:p>
        </w:tc>
        <w:tc>
          <w:tcPr>
            <w:tcW w:w="0" w:type="auto"/>
            <w:vAlign w:val="center"/>
            <w:hideMark/>
          </w:tcPr>
          <w:p w14:paraId="0F168912"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95430C" w14:paraId="42AB9B90" w14:textId="77777777">
        <w:trPr>
          <w:divId w:val="510997197"/>
          <w:tblCellSpacing w:w="15" w:type="dxa"/>
        </w:trPr>
        <w:tc>
          <w:tcPr>
            <w:tcW w:w="0" w:type="auto"/>
            <w:vAlign w:val="center"/>
            <w:hideMark/>
          </w:tcPr>
          <w:p w14:paraId="6D019A37" w14:textId="77777777" w:rsidR="0095430C" w:rsidRDefault="0095430C">
            <w:pPr>
              <w:rPr>
                <w:rFonts w:eastAsia="Times New Roman"/>
                <w:lang w:val="en-US"/>
              </w:rPr>
            </w:pPr>
          </w:p>
        </w:tc>
        <w:tc>
          <w:tcPr>
            <w:tcW w:w="0" w:type="auto"/>
            <w:vAlign w:val="center"/>
            <w:hideMark/>
          </w:tcPr>
          <w:p w14:paraId="718627A3" w14:textId="77777777" w:rsidR="0095430C"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95430C" w14:paraId="4F976019" w14:textId="77777777">
        <w:trPr>
          <w:divId w:val="510997197"/>
          <w:tblCellSpacing w:w="15" w:type="dxa"/>
        </w:trPr>
        <w:tc>
          <w:tcPr>
            <w:tcW w:w="0" w:type="auto"/>
            <w:vAlign w:val="center"/>
            <w:hideMark/>
          </w:tcPr>
          <w:p w14:paraId="4C7BCD30" w14:textId="77777777" w:rsidR="0095430C" w:rsidRDefault="0095430C">
            <w:pPr>
              <w:rPr>
                <w:rFonts w:eastAsia="Times New Roman"/>
                <w:lang w:val="en-US"/>
              </w:rPr>
            </w:pPr>
          </w:p>
        </w:tc>
        <w:tc>
          <w:tcPr>
            <w:tcW w:w="0" w:type="auto"/>
            <w:vAlign w:val="center"/>
            <w:hideMark/>
          </w:tcPr>
          <w:p w14:paraId="447B772A" w14:textId="77777777" w:rsidR="0095430C"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95430C" w14:paraId="07D0A42B" w14:textId="77777777">
        <w:trPr>
          <w:divId w:val="510997197"/>
          <w:tblCellSpacing w:w="15" w:type="dxa"/>
        </w:trPr>
        <w:tc>
          <w:tcPr>
            <w:tcW w:w="0" w:type="auto"/>
            <w:vAlign w:val="center"/>
            <w:hideMark/>
          </w:tcPr>
          <w:p w14:paraId="7D4E70C0" w14:textId="77777777" w:rsidR="0095430C" w:rsidRDefault="0095430C">
            <w:pPr>
              <w:rPr>
                <w:rFonts w:eastAsia="Times New Roman"/>
                <w:lang w:val="en-US"/>
              </w:rPr>
            </w:pPr>
          </w:p>
        </w:tc>
        <w:tc>
          <w:tcPr>
            <w:tcW w:w="0" w:type="auto"/>
            <w:vAlign w:val="center"/>
            <w:hideMark/>
          </w:tcPr>
          <w:p w14:paraId="45487581" w14:textId="77777777" w:rsidR="0095430C"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95430C" w14:paraId="4BF90AE4" w14:textId="77777777">
        <w:trPr>
          <w:divId w:val="510997197"/>
          <w:tblCellSpacing w:w="15" w:type="dxa"/>
        </w:trPr>
        <w:tc>
          <w:tcPr>
            <w:tcW w:w="0" w:type="auto"/>
            <w:vAlign w:val="center"/>
            <w:hideMark/>
          </w:tcPr>
          <w:p w14:paraId="6A36B1FA" w14:textId="77777777" w:rsidR="0095430C" w:rsidRDefault="0095430C">
            <w:pPr>
              <w:rPr>
                <w:rFonts w:eastAsia="Times New Roman"/>
                <w:lang w:val="en-US"/>
              </w:rPr>
            </w:pPr>
          </w:p>
        </w:tc>
        <w:tc>
          <w:tcPr>
            <w:tcW w:w="0" w:type="auto"/>
            <w:vAlign w:val="center"/>
            <w:hideMark/>
          </w:tcPr>
          <w:p w14:paraId="4F56B20A" w14:textId="77777777" w:rsidR="0095430C"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95430C" w14:paraId="2BFED90A" w14:textId="77777777">
        <w:trPr>
          <w:divId w:val="510997197"/>
          <w:tblCellSpacing w:w="15" w:type="dxa"/>
        </w:trPr>
        <w:tc>
          <w:tcPr>
            <w:tcW w:w="0" w:type="auto"/>
            <w:vAlign w:val="center"/>
            <w:hideMark/>
          </w:tcPr>
          <w:p w14:paraId="2C239DD4" w14:textId="77777777" w:rsidR="0095430C" w:rsidRDefault="0095430C">
            <w:pPr>
              <w:rPr>
                <w:rFonts w:eastAsia="Times New Roman"/>
                <w:lang w:val="en-US"/>
              </w:rPr>
            </w:pPr>
          </w:p>
        </w:tc>
        <w:tc>
          <w:tcPr>
            <w:tcW w:w="0" w:type="auto"/>
            <w:vAlign w:val="center"/>
            <w:hideMark/>
          </w:tcPr>
          <w:p w14:paraId="6D6A8F0D" w14:textId="77777777" w:rsidR="0095430C"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95430C" w14:paraId="2B206865" w14:textId="77777777">
        <w:trPr>
          <w:divId w:val="510997197"/>
          <w:tblCellSpacing w:w="15" w:type="dxa"/>
        </w:trPr>
        <w:tc>
          <w:tcPr>
            <w:tcW w:w="0" w:type="auto"/>
            <w:vAlign w:val="center"/>
            <w:hideMark/>
          </w:tcPr>
          <w:p w14:paraId="6AD91D16" w14:textId="77777777" w:rsidR="0095430C" w:rsidRDefault="0095430C">
            <w:pPr>
              <w:rPr>
                <w:rFonts w:eastAsia="Times New Roman"/>
                <w:lang w:val="en-US"/>
              </w:rPr>
            </w:pPr>
          </w:p>
        </w:tc>
        <w:tc>
          <w:tcPr>
            <w:tcW w:w="0" w:type="auto"/>
            <w:vAlign w:val="center"/>
            <w:hideMark/>
          </w:tcPr>
          <w:p w14:paraId="263DC7A2" w14:textId="77777777" w:rsidR="0095430C"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95430C" w14:paraId="7FB6D522" w14:textId="77777777">
        <w:trPr>
          <w:divId w:val="510997197"/>
          <w:tblCellSpacing w:w="15" w:type="dxa"/>
        </w:trPr>
        <w:tc>
          <w:tcPr>
            <w:tcW w:w="0" w:type="auto"/>
            <w:vAlign w:val="center"/>
            <w:hideMark/>
          </w:tcPr>
          <w:p w14:paraId="1551BCAA" w14:textId="77777777" w:rsidR="0095430C" w:rsidRDefault="0095430C">
            <w:pPr>
              <w:rPr>
                <w:rFonts w:eastAsia="Times New Roman"/>
                <w:lang w:val="en-US"/>
              </w:rPr>
            </w:pPr>
          </w:p>
        </w:tc>
        <w:tc>
          <w:tcPr>
            <w:tcW w:w="0" w:type="auto"/>
            <w:vAlign w:val="center"/>
            <w:hideMark/>
          </w:tcPr>
          <w:p w14:paraId="7BBF94A7" w14:textId="77777777" w:rsidR="0095430C"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95430C" w14:paraId="10E4359C" w14:textId="77777777">
        <w:trPr>
          <w:divId w:val="510997197"/>
          <w:tblCellSpacing w:w="15" w:type="dxa"/>
        </w:trPr>
        <w:tc>
          <w:tcPr>
            <w:tcW w:w="0" w:type="auto"/>
            <w:vAlign w:val="center"/>
            <w:hideMark/>
          </w:tcPr>
          <w:p w14:paraId="241B6CF8" w14:textId="77777777" w:rsidR="0095430C" w:rsidRDefault="0095430C">
            <w:pPr>
              <w:rPr>
                <w:rFonts w:eastAsia="Times New Roman"/>
                <w:lang w:val="en-US"/>
              </w:rPr>
            </w:pPr>
          </w:p>
        </w:tc>
        <w:tc>
          <w:tcPr>
            <w:tcW w:w="0" w:type="auto"/>
            <w:vAlign w:val="center"/>
            <w:hideMark/>
          </w:tcPr>
          <w:p w14:paraId="4B30240F" w14:textId="77777777" w:rsidR="0095430C"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95430C" w14:paraId="2818B48E" w14:textId="77777777">
        <w:trPr>
          <w:divId w:val="510997197"/>
          <w:tblCellSpacing w:w="15" w:type="dxa"/>
        </w:trPr>
        <w:tc>
          <w:tcPr>
            <w:tcW w:w="0" w:type="auto"/>
            <w:vAlign w:val="center"/>
            <w:hideMark/>
          </w:tcPr>
          <w:p w14:paraId="1DE95334" w14:textId="77777777" w:rsidR="0095430C" w:rsidRDefault="0095430C">
            <w:pPr>
              <w:rPr>
                <w:rFonts w:eastAsia="Times New Roman"/>
                <w:lang w:val="en-US"/>
              </w:rPr>
            </w:pPr>
          </w:p>
        </w:tc>
        <w:tc>
          <w:tcPr>
            <w:tcW w:w="0" w:type="auto"/>
            <w:vAlign w:val="center"/>
            <w:hideMark/>
          </w:tcPr>
          <w:p w14:paraId="1B29A7D7" w14:textId="77777777" w:rsidR="0095430C"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95430C" w14:paraId="1458E59F" w14:textId="77777777">
        <w:trPr>
          <w:divId w:val="510997197"/>
          <w:tblCellSpacing w:w="15" w:type="dxa"/>
        </w:trPr>
        <w:tc>
          <w:tcPr>
            <w:tcW w:w="0" w:type="auto"/>
            <w:vAlign w:val="center"/>
            <w:hideMark/>
          </w:tcPr>
          <w:p w14:paraId="56D37012" w14:textId="77777777" w:rsidR="0095430C" w:rsidRDefault="0095430C">
            <w:pPr>
              <w:rPr>
                <w:rFonts w:eastAsia="Times New Roman"/>
                <w:lang w:val="en-US"/>
              </w:rPr>
            </w:pPr>
          </w:p>
        </w:tc>
        <w:tc>
          <w:tcPr>
            <w:tcW w:w="0" w:type="auto"/>
            <w:vAlign w:val="center"/>
            <w:hideMark/>
          </w:tcPr>
          <w:p w14:paraId="087F3D22" w14:textId="77777777" w:rsidR="0095430C"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95430C" w14:paraId="58680A94" w14:textId="77777777">
        <w:trPr>
          <w:divId w:val="510997197"/>
          <w:tblCellSpacing w:w="15" w:type="dxa"/>
        </w:trPr>
        <w:tc>
          <w:tcPr>
            <w:tcW w:w="0" w:type="auto"/>
            <w:vAlign w:val="center"/>
            <w:hideMark/>
          </w:tcPr>
          <w:p w14:paraId="316DB4F1" w14:textId="77777777" w:rsidR="0095430C" w:rsidRDefault="0095430C">
            <w:pPr>
              <w:rPr>
                <w:rFonts w:eastAsia="Times New Roman"/>
                <w:lang w:val="en-US"/>
              </w:rPr>
            </w:pPr>
          </w:p>
        </w:tc>
        <w:tc>
          <w:tcPr>
            <w:tcW w:w="0" w:type="auto"/>
            <w:vAlign w:val="center"/>
            <w:hideMark/>
          </w:tcPr>
          <w:p w14:paraId="58C35385" w14:textId="77777777" w:rsidR="0095430C"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95430C" w14:paraId="781ED197" w14:textId="77777777">
        <w:trPr>
          <w:divId w:val="510997197"/>
          <w:tblCellSpacing w:w="15" w:type="dxa"/>
        </w:trPr>
        <w:tc>
          <w:tcPr>
            <w:tcW w:w="0" w:type="auto"/>
            <w:vAlign w:val="center"/>
            <w:hideMark/>
          </w:tcPr>
          <w:p w14:paraId="2A6AB3DF" w14:textId="77777777" w:rsidR="0095430C" w:rsidRDefault="0095430C">
            <w:pPr>
              <w:rPr>
                <w:rFonts w:eastAsia="Times New Roman"/>
                <w:lang w:val="en-US"/>
              </w:rPr>
            </w:pPr>
          </w:p>
        </w:tc>
        <w:tc>
          <w:tcPr>
            <w:tcW w:w="0" w:type="auto"/>
            <w:vAlign w:val="center"/>
            <w:hideMark/>
          </w:tcPr>
          <w:p w14:paraId="5A833F43" w14:textId="77777777" w:rsidR="0095430C"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95430C" w14:paraId="57BF7B8D" w14:textId="77777777">
        <w:trPr>
          <w:divId w:val="510997197"/>
          <w:tblCellSpacing w:w="15" w:type="dxa"/>
        </w:trPr>
        <w:tc>
          <w:tcPr>
            <w:tcW w:w="0" w:type="auto"/>
            <w:vAlign w:val="center"/>
            <w:hideMark/>
          </w:tcPr>
          <w:p w14:paraId="515B8F68" w14:textId="77777777" w:rsidR="0095430C" w:rsidRDefault="0095430C">
            <w:pPr>
              <w:rPr>
                <w:rFonts w:eastAsia="Times New Roman"/>
                <w:lang w:val="en-US"/>
              </w:rPr>
            </w:pPr>
          </w:p>
        </w:tc>
        <w:tc>
          <w:tcPr>
            <w:tcW w:w="0" w:type="auto"/>
            <w:vAlign w:val="center"/>
            <w:hideMark/>
          </w:tcPr>
          <w:p w14:paraId="409964DE" w14:textId="77777777" w:rsidR="0095430C"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95430C" w14:paraId="66750893" w14:textId="77777777">
        <w:trPr>
          <w:divId w:val="510997197"/>
          <w:tblCellSpacing w:w="15" w:type="dxa"/>
        </w:trPr>
        <w:tc>
          <w:tcPr>
            <w:tcW w:w="0" w:type="auto"/>
            <w:vAlign w:val="center"/>
            <w:hideMark/>
          </w:tcPr>
          <w:p w14:paraId="67F3C76E" w14:textId="77777777" w:rsidR="0095430C" w:rsidRDefault="0095430C">
            <w:pPr>
              <w:rPr>
                <w:rFonts w:eastAsia="Times New Roman"/>
                <w:lang w:val="en-US"/>
              </w:rPr>
            </w:pPr>
          </w:p>
        </w:tc>
        <w:tc>
          <w:tcPr>
            <w:tcW w:w="0" w:type="auto"/>
            <w:vAlign w:val="center"/>
            <w:hideMark/>
          </w:tcPr>
          <w:p w14:paraId="0E36C6CB" w14:textId="77777777" w:rsidR="0095430C"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95430C" w14:paraId="0E4A9925" w14:textId="77777777">
        <w:trPr>
          <w:divId w:val="510997197"/>
          <w:tblCellSpacing w:w="15" w:type="dxa"/>
        </w:trPr>
        <w:tc>
          <w:tcPr>
            <w:tcW w:w="0" w:type="auto"/>
            <w:vAlign w:val="center"/>
            <w:hideMark/>
          </w:tcPr>
          <w:p w14:paraId="32D6DD66" w14:textId="77777777" w:rsidR="0095430C" w:rsidRDefault="0095430C">
            <w:pPr>
              <w:rPr>
                <w:rFonts w:eastAsia="Times New Roman"/>
                <w:lang w:val="en-US"/>
              </w:rPr>
            </w:pPr>
          </w:p>
        </w:tc>
        <w:tc>
          <w:tcPr>
            <w:tcW w:w="0" w:type="auto"/>
            <w:vAlign w:val="center"/>
            <w:hideMark/>
          </w:tcPr>
          <w:p w14:paraId="77F85E67" w14:textId="77777777" w:rsidR="0095430C"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95430C" w14:paraId="2022ED05" w14:textId="77777777">
        <w:trPr>
          <w:divId w:val="510997197"/>
          <w:tblCellSpacing w:w="15" w:type="dxa"/>
        </w:trPr>
        <w:tc>
          <w:tcPr>
            <w:tcW w:w="0" w:type="auto"/>
            <w:vAlign w:val="center"/>
            <w:hideMark/>
          </w:tcPr>
          <w:p w14:paraId="5EE1E081" w14:textId="77777777" w:rsidR="0095430C" w:rsidRDefault="0095430C">
            <w:pPr>
              <w:rPr>
                <w:rFonts w:eastAsia="Times New Roman"/>
                <w:lang w:val="en-US"/>
              </w:rPr>
            </w:pPr>
          </w:p>
        </w:tc>
        <w:tc>
          <w:tcPr>
            <w:tcW w:w="0" w:type="auto"/>
            <w:vAlign w:val="center"/>
            <w:hideMark/>
          </w:tcPr>
          <w:p w14:paraId="1A6E9A52" w14:textId="77777777" w:rsidR="0095430C"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95430C" w14:paraId="43E3A1EC" w14:textId="77777777">
        <w:trPr>
          <w:divId w:val="510997197"/>
          <w:tblCellSpacing w:w="15" w:type="dxa"/>
        </w:trPr>
        <w:tc>
          <w:tcPr>
            <w:tcW w:w="0" w:type="auto"/>
            <w:vAlign w:val="center"/>
            <w:hideMark/>
          </w:tcPr>
          <w:p w14:paraId="76EB9940" w14:textId="77777777" w:rsidR="0095430C" w:rsidRDefault="0095430C">
            <w:pPr>
              <w:rPr>
                <w:rFonts w:eastAsia="Times New Roman"/>
                <w:lang w:val="en-US"/>
              </w:rPr>
            </w:pPr>
          </w:p>
        </w:tc>
        <w:tc>
          <w:tcPr>
            <w:tcW w:w="0" w:type="auto"/>
            <w:vAlign w:val="center"/>
            <w:hideMark/>
          </w:tcPr>
          <w:p w14:paraId="4763348B" w14:textId="77777777" w:rsidR="0095430C"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95430C" w14:paraId="46D57175" w14:textId="77777777">
        <w:trPr>
          <w:divId w:val="510997197"/>
          <w:tblCellSpacing w:w="15" w:type="dxa"/>
        </w:trPr>
        <w:tc>
          <w:tcPr>
            <w:tcW w:w="0" w:type="auto"/>
            <w:vAlign w:val="center"/>
            <w:hideMark/>
          </w:tcPr>
          <w:p w14:paraId="0EC7A404" w14:textId="77777777" w:rsidR="0095430C" w:rsidRDefault="0095430C">
            <w:pPr>
              <w:rPr>
                <w:rFonts w:eastAsia="Times New Roman"/>
                <w:lang w:val="en-US"/>
              </w:rPr>
            </w:pPr>
          </w:p>
        </w:tc>
        <w:tc>
          <w:tcPr>
            <w:tcW w:w="0" w:type="auto"/>
            <w:vAlign w:val="center"/>
            <w:hideMark/>
          </w:tcPr>
          <w:p w14:paraId="1BEBF9A8" w14:textId="77777777" w:rsidR="0095430C"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95430C" w14:paraId="437C52C5" w14:textId="77777777">
        <w:trPr>
          <w:divId w:val="510997197"/>
          <w:tblCellSpacing w:w="15" w:type="dxa"/>
        </w:trPr>
        <w:tc>
          <w:tcPr>
            <w:tcW w:w="0" w:type="auto"/>
            <w:vAlign w:val="center"/>
            <w:hideMark/>
          </w:tcPr>
          <w:p w14:paraId="056E5DAA" w14:textId="77777777" w:rsidR="0095430C" w:rsidRDefault="0095430C">
            <w:pPr>
              <w:rPr>
                <w:rFonts w:eastAsia="Times New Roman"/>
                <w:lang w:val="en-US"/>
              </w:rPr>
            </w:pPr>
          </w:p>
        </w:tc>
        <w:tc>
          <w:tcPr>
            <w:tcW w:w="0" w:type="auto"/>
            <w:vAlign w:val="center"/>
            <w:hideMark/>
          </w:tcPr>
          <w:p w14:paraId="760BF329" w14:textId="77777777" w:rsidR="0095430C"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95430C" w14:paraId="342E6572" w14:textId="77777777">
        <w:trPr>
          <w:divId w:val="510997197"/>
          <w:tblCellSpacing w:w="15" w:type="dxa"/>
        </w:trPr>
        <w:tc>
          <w:tcPr>
            <w:tcW w:w="0" w:type="auto"/>
            <w:vAlign w:val="center"/>
            <w:hideMark/>
          </w:tcPr>
          <w:p w14:paraId="1380388B" w14:textId="77777777" w:rsidR="0095430C" w:rsidRDefault="0095430C">
            <w:pPr>
              <w:rPr>
                <w:rFonts w:eastAsia="Times New Roman"/>
                <w:lang w:val="en-US"/>
              </w:rPr>
            </w:pPr>
          </w:p>
        </w:tc>
        <w:tc>
          <w:tcPr>
            <w:tcW w:w="0" w:type="auto"/>
            <w:vAlign w:val="center"/>
            <w:hideMark/>
          </w:tcPr>
          <w:p w14:paraId="3905F254" w14:textId="77777777" w:rsidR="0095430C"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95430C" w14:paraId="36CB7576" w14:textId="77777777">
        <w:trPr>
          <w:divId w:val="510997197"/>
          <w:tblCellSpacing w:w="15" w:type="dxa"/>
        </w:trPr>
        <w:tc>
          <w:tcPr>
            <w:tcW w:w="0" w:type="auto"/>
            <w:vAlign w:val="center"/>
            <w:hideMark/>
          </w:tcPr>
          <w:p w14:paraId="72F69396" w14:textId="77777777" w:rsidR="0095430C" w:rsidRDefault="0095430C">
            <w:pPr>
              <w:rPr>
                <w:rFonts w:eastAsia="Times New Roman"/>
                <w:lang w:val="en-US"/>
              </w:rPr>
            </w:pPr>
          </w:p>
        </w:tc>
        <w:tc>
          <w:tcPr>
            <w:tcW w:w="0" w:type="auto"/>
            <w:vAlign w:val="center"/>
            <w:hideMark/>
          </w:tcPr>
          <w:p w14:paraId="7888E523" w14:textId="77777777" w:rsidR="0095430C"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95430C" w14:paraId="7C9C9C15" w14:textId="77777777">
        <w:trPr>
          <w:divId w:val="510997197"/>
          <w:tblCellSpacing w:w="15" w:type="dxa"/>
        </w:trPr>
        <w:tc>
          <w:tcPr>
            <w:tcW w:w="0" w:type="auto"/>
            <w:vAlign w:val="center"/>
            <w:hideMark/>
          </w:tcPr>
          <w:p w14:paraId="3666128C" w14:textId="77777777" w:rsidR="0095430C" w:rsidRDefault="0095430C">
            <w:pPr>
              <w:rPr>
                <w:rFonts w:eastAsia="Times New Roman"/>
                <w:lang w:val="en-US"/>
              </w:rPr>
            </w:pPr>
          </w:p>
        </w:tc>
        <w:tc>
          <w:tcPr>
            <w:tcW w:w="0" w:type="auto"/>
            <w:vAlign w:val="center"/>
            <w:hideMark/>
          </w:tcPr>
          <w:p w14:paraId="04E2672B" w14:textId="77777777" w:rsidR="0095430C"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95430C" w14:paraId="16227446" w14:textId="77777777">
        <w:trPr>
          <w:divId w:val="510997197"/>
          <w:tblCellSpacing w:w="15" w:type="dxa"/>
        </w:trPr>
        <w:tc>
          <w:tcPr>
            <w:tcW w:w="0" w:type="auto"/>
            <w:vAlign w:val="center"/>
            <w:hideMark/>
          </w:tcPr>
          <w:p w14:paraId="1F1CCC10" w14:textId="77777777" w:rsidR="0095430C" w:rsidRDefault="0095430C">
            <w:pPr>
              <w:rPr>
                <w:rFonts w:eastAsia="Times New Roman"/>
                <w:lang w:val="en-US"/>
              </w:rPr>
            </w:pPr>
          </w:p>
        </w:tc>
        <w:tc>
          <w:tcPr>
            <w:tcW w:w="0" w:type="auto"/>
            <w:vAlign w:val="center"/>
            <w:hideMark/>
          </w:tcPr>
          <w:p w14:paraId="2ECD5429" w14:textId="77777777" w:rsidR="0095430C"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95430C" w14:paraId="4F683223" w14:textId="77777777">
        <w:trPr>
          <w:divId w:val="510997197"/>
          <w:tblCellSpacing w:w="15" w:type="dxa"/>
        </w:trPr>
        <w:tc>
          <w:tcPr>
            <w:tcW w:w="0" w:type="auto"/>
            <w:vAlign w:val="center"/>
            <w:hideMark/>
          </w:tcPr>
          <w:p w14:paraId="42D370EE" w14:textId="77777777" w:rsidR="0095430C" w:rsidRDefault="0095430C">
            <w:pPr>
              <w:rPr>
                <w:rFonts w:eastAsia="Times New Roman"/>
                <w:lang w:val="en-US"/>
              </w:rPr>
            </w:pPr>
          </w:p>
        </w:tc>
        <w:tc>
          <w:tcPr>
            <w:tcW w:w="0" w:type="auto"/>
            <w:vAlign w:val="center"/>
            <w:hideMark/>
          </w:tcPr>
          <w:p w14:paraId="44A02996" w14:textId="77777777" w:rsidR="0095430C"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95430C" w14:paraId="5071AEDE" w14:textId="77777777">
        <w:trPr>
          <w:divId w:val="510997197"/>
          <w:tblCellSpacing w:w="15" w:type="dxa"/>
        </w:trPr>
        <w:tc>
          <w:tcPr>
            <w:tcW w:w="0" w:type="auto"/>
            <w:vAlign w:val="center"/>
            <w:hideMark/>
          </w:tcPr>
          <w:p w14:paraId="6B584FF7" w14:textId="77777777" w:rsidR="0095430C" w:rsidRDefault="0095430C">
            <w:pPr>
              <w:rPr>
                <w:rFonts w:eastAsia="Times New Roman"/>
                <w:lang w:val="en-US"/>
              </w:rPr>
            </w:pPr>
          </w:p>
        </w:tc>
        <w:tc>
          <w:tcPr>
            <w:tcW w:w="0" w:type="auto"/>
            <w:vAlign w:val="center"/>
            <w:hideMark/>
          </w:tcPr>
          <w:p w14:paraId="36009C1C" w14:textId="77777777" w:rsidR="0095430C"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95430C" w14:paraId="7C42F2EB" w14:textId="77777777">
        <w:trPr>
          <w:divId w:val="510997197"/>
          <w:tblCellSpacing w:w="15" w:type="dxa"/>
        </w:trPr>
        <w:tc>
          <w:tcPr>
            <w:tcW w:w="0" w:type="auto"/>
            <w:vAlign w:val="center"/>
            <w:hideMark/>
          </w:tcPr>
          <w:p w14:paraId="344E6C8A" w14:textId="77777777" w:rsidR="0095430C" w:rsidRDefault="0095430C">
            <w:pPr>
              <w:rPr>
                <w:rFonts w:eastAsia="Times New Roman"/>
                <w:lang w:val="en-US"/>
              </w:rPr>
            </w:pPr>
          </w:p>
        </w:tc>
        <w:tc>
          <w:tcPr>
            <w:tcW w:w="0" w:type="auto"/>
            <w:vAlign w:val="center"/>
            <w:hideMark/>
          </w:tcPr>
          <w:p w14:paraId="3FA6C792" w14:textId="77777777" w:rsidR="0095430C"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95430C" w14:paraId="421EBD91" w14:textId="77777777">
        <w:trPr>
          <w:divId w:val="510997197"/>
          <w:tblCellSpacing w:w="15" w:type="dxa"/>
        </w:trPr>
        <w:tc>
          <w:tcPr>
            <w:tcW w:w="0" w:type="auto"/>
            <w:vAlign w:val="center"/>
            <w:hideMark/>
          </w:tcPr>
          <w:p w14:paraId="2F6E1B22" w14:textId="77777777" w:rsidR="0095430C" w:rsidRDefault="0095430C">
            <w:pPr>
              <w:rPr>
                <w:rFonts w:eastAsia="Times New Roman"/>
                <w:lang w:val="en-US"/>
              </w:rPr>
            </w:pPr>
          </w:p>
        </w:tc>
        <w:tc>
          <w:tcPr>
            <w:tcW w:w="0" w:type="auto"/>
            <w:vAlign w:val="center"/>
            <w:hideMark/>
          </w:tcPr>
          <w:p w14:paraId="2E13A146" w14:textId="77777777" w:rsidR="0095430C"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95430C" w14:paraId="00295B84" w14:textId="77777777">
        <w:trPr>
          <w:divId w:val="510997197"/>
          <w:tblCellSpacing w:w="15" w:type="dxa"/>
        </w:trPr>
        <w:tc>
          <w:tcPr>
            <w:tcW w:w="0" w:type="auto"/>
            <w:vAlign w:val="center"/>
            <w:hideMark/>
          </w:tcPr>
          <w:p w14:paraId="305B33ED" w14:textId="77777777" w:rsidR="0095430C" w:rsidRDefault="0095430C">
            <w:pPr>
              <w:rPr>
                <w:rFonts w:eastAsia="Times New Roman"/>
                <w:lang w:val="en-US"/>
              </w:rPr>
            </w:pPr>
          </w:p>
        </w:tc>
        <w:tc>
          <w:tcPr>
            <w:tcW w:w="0" w:type="auto"/>
            <w:vAlign w:val="center"/>
            <w:hideMark/>
          </w:tcPr>
          <w:p w14:paraId="35E3D32E" w14:textId="77777777" w:rsidR="0095430C"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95430C" w14:paraId="43977292" w14:textId="77777777">
        <w:trPr>
          <w:divId w:val="510997197"/>
          <w:tblCellSpacing w:w="15" w:type="dxa"/>
        </w:trPr>
        <w:tc>
          <w:tcPr>
            <w:tcW w:w="0" w:type="auto"/>
            <w:vAlign w:val="center"/>
            <w:hideMark/>
          </w:tcPr>
          <w:p w14:paraId="4DA87539" w14:textId="77777777" w:rsidR="0095430C" w:rsidRDefault="0095430C">
            <w:pPr>
              <w:rPr>
                <w:rFonts w:eastAsia="Times New Roman"/>
                <w:lang w:val="en-US"/>
              </w:rPr>
            </w:pPr>
          </w:p>
        </w:tc>
        <w:tc>
          <w:tcPr>
            <w:tcW w:w="0" w:type="auto"/>
            <w:vAlign w:val="center"/>
            <w:hideMark/>
          </w:tcPr>
          <w:p w14:paraId="52A5F43C" w14:textId="77777777" w:rsidR="0095430C"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95430C" w14:paraId="7D01153F" w14:textId="77777777">
        <w:trPr>
          <w:divId w:val="510997197"/>
          <w:tblCellSpacing w:w="15" w:type="dxa"/>
        </w:trPr>
        <w:tc>
          <w:tcPr>
            <w:tcW w:w="0" w:type="auto"/>
            <w:vAlign w:val="center"/>
            <w:hideMark/>
          </w:tcPr>
          <w:p w14:paraId="24131D8A" w14:textId="77777777" w:rsidR="0095430C" w:rsidRDefault="0095430C">
            <w:pPr>
              <w:rPr>
                <w:rFonts w:eastAsia="Times New Roman"/>
                <w:lang w:val="en-US"/>
              </w:rPr>
            </w:pPr>
          </w:p>
        </w:tc>
        <w:tc>
          <w:tcPr>
            <w:tcW w:w="0" w:type="auto"/>
            <w:vAlign w:val="center"/>
            <w:hideMark/>
          </w:tcPr>
          <w:p w14:paraId="0C60EA16" w14:textId="77777777" w:rsidR="0095430C"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95430C" w14:paraId="4CF87837" w14:textId="77777777">
        <w:trPr>
          <w:divId w:val="510997197"/>
          <w:tblCellSpacing w:w="15" w:type="dxa"/>
        </w:trPr>
        <w:tc>
          <w:tcPr>
            <w:tcW w:w="0" w:type="auto"/>
            <w:vAlign w:val="center"/>
            <w:hideMark/>
          </w:tcPr>
          <w:p w14:paraId="2D990820" w14:textId="77777777" w:rsidR="0095430C" w:rsidRDefault="0095430C">
            <w:pPr>
              <w:rPr>
                <w:rFonts w:eastAsia="Times New Roman"/>
                <w:lang w:val="en-US"/>
              </w:rPr>
            </w:pPr>
          </w:p>
        </w:tc>
        <w:tc>
          <w:tcPr>
            <w:tcW w:w="0" w:type="auto"/>
            <w:vAlign w:val="center"/>
            <w:hideMark/>
          </w:tcPr>
          <w:p w14:paraId="62D97F60" w14:textId="77777777" w:rsidR="0095430C"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95430C" w14:paraId="101D847B" w14:textId="77777777">
        <w:trPr>
          <w:divId w:val="510997197"/>
          <w:tblCellSpacing w:w="15" w:type="dxa"/>
        </w:trPr>
        <w:tc>
          <w:tcPr>
            <w:tcW w:w="0" w:type="auto"/>
            <w:vAlign w:val="center"/>
            <w:hideMark/>
          </w:tcPr>
          <w:p w14:paraId="7328B6DC" w14:textId="77777777" w:rsidR="0095430C" w:rsidRDefault="0095430C">
            <w:pPr>
              <w:rPr>
                <w:rFonts w:eastAsia="Times New Roman"/>
                <w:lang w:val="en-US"/>
              </w:rPr>
            </w:pPr>
          </w:p>
        </w:tc>
        <w:tc>
          <w:tcPr>
            <w:tcW w:w="0" w:type="auto"/>
            <w:vAlign w:val="center"/>
            <w:hideMark/>
          </w:tcPr>
          <w:p w14:paraId="7BFC10CD" w14:textId="77777777" w:rsidR="0095430C"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95430C" w14:paraId="31B3ED84" w14:textId="77777777">
        <w:trPr>
          <w:divId w:val="510997197"/>
          <w:tblCellSpacing w:w="15" w:type="dxa"/>
        </w:trPr>
        <w:tc>
          <w:tcPr>
            <w:tcW w:w="0" w:type="auto"/>
            <w:vAlign w:val="center"/>
            <w:hideMark/>
          </w:tcPr>
          <w:p w14:paraId="57702DD6" w14:textId="77777777" w:rsidR="0095430C" w:rsidRDefault="0095430C">
            <w:pPr>
              <w:rPr>
                <w:rFonts w:eastAsia="Times New Roman"/>
                <w:lang w:val="en-US"/>
              </w:rPr>
            </w:pPr>
          </w:p>
        </w:tc>
        <w:tc>
          <w:tcPr>
            <w:tcW w:w="0" w:type="auto"/>
            <w:vAlign w:val="center"/>
            <w:hideMark/>
          </w:tcPr>
          <w:p w14:paraId="059B4BB4" w14:textId="77777777" w:rsidR="0095430C"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95430C" w14:paraId="777F2B65" w14:textId="77777777">
        <w:trPr>
          <w:divId w:val="510997197"/>
          <w:tblCellSpacing w:w="15" w:type="dxa"/>
        </w:trPr>
        <w:tc>
          <w:tcPr>
            <w:tcW w:w="0" w:type="auto"/>
            <w:vAlign w:val="center"/>
            <w:hideMark/>
          </w:tcPr>
          <w:p w14:paraId="5EABB279" w14:textId="77777777" w:rsidR="0095430C" w:rsidRDefault="0095430C">
            <w:pPr>
              <w:rPr>
                <w:rFonts w:eastAsia="Times New Roman"/>
                <w:lang w:val="en-US"/>
              </w:rPr>
            </w:pPr>
          </w:p>
        </w:tc>
        <w:tc>
          <w:tcPr>
            <w:tcW w:w="0" w:type="auto"/>
            <w:vAlign w:val="center"/>
            <w:hideMark/>
          </w:tcPr>
          <w:p w14:paraId="7BEABDC5" w14:textId="77777777" w:rsidR="0095430C"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95430C" w14:paraId="18B7A7FA" w14:textId="77777777">
        <w:trPr>
          <w:divId w:val="510997197"/>
          <w:tblCellSpacing w:w="15" w:type="dxa"/>
        </w:trPr>
        <w:tc>
          <w:tcPr>
            <w:tcW w:w="0" w:type="auto"/>
            <w:vAlign w:val="center"/>
            <w:hideMark/>
          </w:tcPr>
          <w:p w14:paraId="64B0B335" w14:textId="77777777" w:rsidR="0095430C" w:rsidRDefault="0095430C">
            <w:pPr>
              <w:rPr>
                <w:rFonts w:eastAsia="Times New Roman"/>
                <w:lang w:val="en-US"/>
              </w:rPr>
            </w:pPr>
          </w:p>
        </w:tc>
        <w:tc>
          <w:tcPr>
            <w:tcW w:w="0" w:type="auto"/>
            <w:vAlign w:val="center"/>
            <w:hideMark/>
          </w:tcPr>
          <w:p w14:paraId="69D7D949" w14:textId="77777777" w:rsidR="0095430C"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95430C" w14:paraId="6A5F3FB7" w14:textId="77777777">
        <w:trPr>
          <w:divId w:val="510997197"/>
          <w:tblCellSpacing w:w="15" w:type="dxa"/>
        </w:trPr>
        <w:tc>
          <w:tcPr>
            <w:tcW w:w="0" w:type="auto"/>
            <w:vAlign w:val="center"/>
            <w:hideMark/>
          </w:tcPr>
          <w:p w14:paraId="58B3EF38" w14:textId="77777777" w:rsidR="0095430C" w:rsidRDefault="0095430C">
            <w:pPr>
              <w:rPr>
                <w:rFonts w:eastAsia="Times New Roman"/>
                <w:lang w:val="en-US"/>
              </w:rPr>
            </w:pPr>
          </w:p>
        </w:tc>
        <w:tc>
          <w:tcPr>
            <w:tcW w:w="0" w:type="auto"/>
            <w:vAlign w:val="center"/>
            <w:hideMark/>
          </w:tcPr>
          <w:p w14:paraId="09ED298A" w14:textId="77777777" w:rsidR="0095430C"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95430C" w14:paraId="2C5AA9FE" w14:textId="77777777">
        <w:trPr>
          <w:divId w:val="510997197"/>
          <w:tblCellSpacing w:w="15" w:type="dxa"/>
        </w:trPr>
        <w:tc>
          <w:tcPr>
            <w:tcW w:w="0" w:type="auto"/>
            <w:vAlign w:val="center"/>
            <w:hideMark/>
          </w:tcPr>
          <w:p w14:paraId="631C2C3D" w14:textId="77777777" w:rsidR="0095430C" w:rsidRDefault="0095430C">
            <w:pPr>
              <w:rPr>
                <w:rFonts w:eastAsia="Times New Roman"/>
                <w:lang w:val="en-US"/>
              </w:rPr>
            </w:pPr>
          </w:p>
        </w:tc>
        <w:tc>
          <w:tcPr>
            <w:tcW w:w="0" w:type="auto"/>
            <w:vAlign w:val="center"/>
            <w:hideMark/>
          </w:tcPr>
          <w:p w14:paraId="4ADA1B6B" w14:textId="77777777" w:rsidR="0095430C"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95430C" w14:paraId="3C169F45" w14:textId="77777777">
        <w:trPr>
          <w:divId w:val="510997197"/>
          <w:tblCellSpacing w:w="15" w:type="dxa"/>
        </w:trPr>
        <w:tc>
          <w:tcPr>
            <w:tcW w:w="0" w:type="auto"/>
            <w:vAlign w:val="center"/>
            <w:hideMark/>
          </w:tcPr>
          <w:p w14:paraId="2D38521C" w14:textId="77777777" w:rsidR="0095430C" w:rsidRDefault="0095430C">
            <w:pPr>
              <w:rPr>
                <w:rFonts w:eastAsia="Times New Roman"/>
                <w:lang w:val="en-US"/>
              </w:rPr>
            </w:pPr>
          </w:p>
        </w:tc>
        <w:tc>
          <w:tcPr>
            <w:tcW w:w="0" w:type="auto"/>
            <w:vAlign w:val="center"/>
            <w:hideMark/>
          </w:tcPr>
          <w:p w14:paraId="64B2D808" w14:textId="77777777" w:rsidR="0095430C"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95430C" w14:paraId="0746F31D" w14:textId="77777777">
        <w:trPr>
          <w:divId w:val="510997197"/>
          <w:tblCellSpacing w:w="15" w:type="dxa"/>
        </w:trPr>
        <w:tc>
          <w:tcPr>
            <w:tcW w:w="0" w:type="auto"/>
            <w:vAlign w:val="center"/>
            <w:hideMark/>
          </w:tcPr>
          <w:p w14:paraId="4AE8F747" w14:textId="77777777" w:rsidR="0095430C" w:rsidRDefault="0095430C">
            <w:pPr>
              <w:rPr>
                <w:rFonts w:eastAsia="Times New Roman"/>
                <w:lang w:val="en-US"/>
              </w:rPr>
            </w:pPr>
          </w:p>
        </w:tc>
        <w:tc>
          <w:tcPr>
            <w:tcW w:w="0" w:type="auto"/>
            <w:vAlign w:val="center"/>
            <w:hideMark/>
          </w:tcPr>
          <w:p w14:paraId="66633722" w14:textId="77777777" w:rsidR="0095430C"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95430C" w14:paraId="33CDE594" w14:textId="77777777">
        <w:trPr>
          <w:divId w:val="510997197"/>
          <w:tblCellSpacing w:w="15" w:type="dxa"/>
        </w:trPr>
        <w:tc>
          <w:tcPr>
            <w:tcW w:w="0" w:type="auto"/>
            <w:vAlign w:val="center"/>
            <w:hideMark/>
          </w:tcPr>
          <w:p w14:paraId="47E95841" w14:textId="77777777" w:rsidR="0095430C" w:rsidRDefault="0095430C">
            <w:pPr>
              <w:rPr>
                <w:rFonts w:eastAsia="Times New Roman"/>
                <w:lang w:val="en-US"/>
              </w:rPr>
            </w:pPr>
          </w:p>
        </w:tc>
        <w:tc>
          <w:tcPr>
            <w:tcW w:w="0" w:type="auto"/>
            <w:vAlign w:val="center"/>
            <w:hideMark/>
          </w:tcPr>
          <w:p w14:paraId="5DEBA2B5" w14:textId="77777777" w:rsidR="0095430C"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95430C" w14:paraId="44544E4F" w14:textId="77777777">
        <w:trPr>
          <w:divId w:val="510997197"/>
          <w:tblCellSpacing w:w="15" w:type="dxa"/>
        </w:trPr>
        <w:tc>
          <w:tcPr>
            <w:tcW w:w="0" w:type="auto"/>
            <w:vAlign w:val="center"/>
            <w:hideMark/>
          </w:tcPr>
          <w:p w14:paraId="7CED20D9" w14:textId="77777777" w:rsidR="0095430C" w:rsidRDefault="0095430C">
            <w:pPr>
              <w:rPr>
                <w:rFonts w:eastAsia="Times New Roman"/>
                <w:lang w:val="en-US"/>
              </w:rPr>
            </w:pPr>
          </w:p>
        </w:tc>
        <w:tc>
          <w:tcPr>
            <w:tcW w:w="0" w:type="auto"/>
            <w:vAlign w:val="center"/>
            <w:hideMark/>
          </w:tcPr>
          <w:p w14:paraId="30122CFA" w14:textId="77777777" w:rsidR="0095430C"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95430C" w14:paraId="6B90A76F" w14:textId="77777777">
        <w:trPr>
          <w:divId w:val="510997197"/>
          <w:tblCellSpacing w:w="15" w:type="dxa"/>
        </w:trPr>
        <w:tc>
          <w:tcPr>
            <w:tcW w:w="0" w:type="auto"/>
            <w:vAlign w:val="center"/>
            <w:hideMark/>
          </w:tcPr>
          <w:p w14:paraId="714CFE38" w14:textId="77777777" w:rsidR="0095430C" w:rsidRDefault="0095430C">
            <w:pPr>
              <w:rPr>
                <w:rFonts w:eastAsia="Times New Roman"/>
                <w:lang w:val="en-US"/>
              </w:rPr>
            </w:pPr>
          </w:p>
        </w:tc>
        <w:tc>
          <w:tcPr>
            <w:tcW w:w="0" w:type="auto"/>
            <w:vAlign w:val="center"/>
            <w:hideMark/>
          </w:tcPr>
          <w:p w14:paraId="31C19C29" w14:textId="77777777" w:rsidR="0095430C"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95430C" w14:paraId="6D3F6817" w14:textId="77777777">
        <w:trPr>
          <w:divId w:val="510997197"/>
          <w:tblCellSpacing w:w="15" w:type="dxa"/>
        </w:trPr>
        <w:tc>
          <w:tcPr>
            <w:tcW w:w="0" w:type="auto"/>
            <w:vAlign w:val="center"/>
            <w:hideMark/>
          </w:tcPr>
          <w:p w14:paraId="277445A9" w14:textId="77777777" w:rsidR="0095430C" w:rsidRDefault="0095430C">
            <w:pPr>
              <w:rPr>
                <w:rFonts w:eastAsia="Times New Roman"/>
                <w:lang w:val="en-US"/>
              </w:rPr>
            </w:pPr>
          </w:p>
        </w:tc>
        <w:tc>
          <w:tcPr>
            <w:tcW w:w="0" w:type="auto"/>
            <w:vAlign w:val="center"/>
            <w:hideMark/>
          </w:tcPr>
          <w:p w14:paraId="32A13372" w14:textId="77777777" w:rsidR="0095430C"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95430C" w14:paraId="210BFC6B" w14:textId="77777777">
        <w:trPr>
          <w:divId w:val="510997197"/>
          <w:tblCellSpacing w:w="15" w:type="dxa"/>
        </w:trPr>
        <w:tc>
          <w:tcPr>
            <w:tcW w:w="0" w:type="auto"/>
            <w:vAlign w:val="center"/>
            <w:hideMark/>
          </w:tcPr>
          <w:p w14:paraId="348925BB" w14:textId="77777777" w:rsidR="0095430C" w:rsidRDefault="0095430C">
            <w:pPr>
              <w:rPr>
                <w:rFonts w:eastAsia="Times New Roman"/>
                <w:lang w:val="en-US"/>
              </w:rPr>
            </w:pPr>
          </w:p>
        </w:tc>
        <w:tc>
          <w:tcPr>
            <w:tcW w:w="0" w:type="auto"/>
            <w:vAlign w:val="center"/>
            <w:hideMark/>
          </w:tcPr>
          <w:p w14:paraId="0C7935A7" w14:textId="77777777" w:rsidR="0095430C"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95430C" w14:paraId="4B2E5EC5" w14:textId="77777777">
        <w:trPr>
          <w:divId w:val="510997197"/>
          <w:tblCellSpacing w:w="15" w:type="dxa"/>
        </w:trPr>
        <w:tc>
          <w:tcPr>
            <w:tcW w:w="0" w:type="auto"/>
            <w:vAlign w:val="center"/>
            <w:hideMark/>
          </w:tcPr>
          <w:p w14:paraId="63DF69EA" w14:textId="77777777" w:rsidR="0095430C" w:rsidRDefault="0095430C">
            <w:pPr>
              <w:rPr>
                <w:rFonts w:eastAsia="Times New Roman"/>
                <w:lang w:val="en-US"/>
              </w:rPr>
            </w:pPr>
          </w:p>
        </w:tc>
        <w:tc>
          <w:tcPr>
            <w:tcW w:w="0" w:type="auto"/>
            <w:vAlign w:val="center"/>
            <w:hideMark/>
          </w:tcPr>
          <w:p w14:paraId="0CEF1612" w14:textId="77777777" w:rsidR="0095430C"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95430C" w14:paraId="44A6617C" w14:textId="77777777">
        <w:trPr>
          <w:divId w:val="510997197"/>
          <w:tblCellSpacing w:w="15" w:type="dxa"/>
        </w:trPr>
        <w:tc>
          <w:tcPr>
            <w:tcW w:w="0" w:type="auto"/>
            <w:vAlign w:val="center"/>
            <w:hideMark/>
          </w:tcPr>
          <w:p w14:paraId="4CF6882D" w14:textId="77777777" w:rsidR="0095430C" w:rsidRDefault="0095430C">
            <w:pPr>
              <w:rPr>
                <w:rFonts w:eastAsia="Times New Roman"/>
                <w:lang w:val="en-US"/>
              </w:rPr>
            </w:pPr>
          </w:p>
        </w:tc>
        <w:tc>
          <w:tcPr>
            <w:tcW w:w="0" w:type="auto"/>
            <w:vAlign w:val="center"/>
            <w:hideMark/>
          </w:tcPr>
          <w:p w14:paraId="28D313AB" w14:textId="77777777" w:rsidR="0095430C"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95430C" w14:paraId="330581D3" w14:textId="77777777">
        <w:trPr>
          <w:divId w:val="510997197"/>
          <w:tblCellSpacing w:w="15" w:type="dxa"/>
        </w:trPr>
        <w:tc>
          <w:tcPr>
            <w:tcW w:w="0" w:type="auto"/>
            <w:vAlign w:val="center"/>
            <w:hideMark/>
          </w:tcPr>
          <w:p w14:paraId="3DF6AE22" w14:textId="77777777" w:rsidR="0095430C" w:rsidRDefault="0095430C">
            <w:pPr>
              <w:rPr>
                <w:rFonts w:eastAsia="Times New Roman"/>
                <w:lang w:val="en-US"/>
              </w:rPr>
            </w:pPr>
          </w:p>
        </w:tc>
        <w:tc>
          <w:tcPr>
            <w:tcW w:w="0" w:type="auto"/>
            <w:vAlign w:val="center"/>
            <w:hideMark/>
          </w:tcPr>
          <w:p w14:paraId="3B833142" w14:textId="77777777" w:rsidR="0095430C"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95430C" w14:paraId="5439A16D" w14:textId="77777777">
        <w:trPr>
          <w:divId w:val="510997197"/>
          <w:tblCellSpacing w:w="15" w:type="dxa"/>
        </w:trPr>
        <w:tc>
          <w:tcPr>
            <w:tcW w:w="0" w:type="auto"/>
            <w:vAlign w:val="center"/>
            <w:hideMark/>
          </w:tcPr>
          <w:p w14:paraId="7552551D" w14:textId="77777777" w:rsidR="0095430C" w:rsidRDefault="0095430C">
            <w:pPr>
              <w:rPr>
                <w:rFonts w:eastAsia="Times New Roman"/>
                <w:lang w:val="en-US"/>
              </w:rPr>
            </w:pPr>
          </w:p>
        </w:tc>
        <w:tc>
          <w:tcPr>
            <w:tcW w:w="0" w:type="auto"/>
            <w:vAlign w:val="center"/>
            <w:hideMark/>
          </w:tcPr>
          <w:p w14:paraId="72983517" w14:textId="77777777" w:rsidR="0095430C"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95430C" w14:paraId="12950E38" w14:textId="77777777">
        <w:trPr>
          <w:divId w:val="510997197"/>
          <w:tblCellSpacing w:w="15" w:type="dxa"/>
        </w:trPr>
        <w:tc>
          <w:tcPr>
            <w:tcW w:w="0" w:type="auto"/>
            <w:vAlign w:val="center"/>
            <w:hideMark/>
          </w:tcPr>
          <w:p w14:paraId="41F2A5FE" w14:textId="77777777" w:rsidR="0095430C" w:rsidRDefault="0095430C">
            <w:pPr>
              <w:rPr>
                <w:rFonts w:eastAsia="Times New Roman"/>
                <w:lang w:val="en-US"/>
              </w:rPr>
            </w:pPr>
          </w:p>
        </w:tc>
        <w:tc>
          <w:tcPr>
            <w:tcW w:w="0" w:type="auto"/>
            <w:vAlign w:val="center"/>
            <w:hideMark/>
          </w:tcPr>
          <w:p w14:paraId="14D6E17C" w14:textId="77777777" w:rsidR="0095430C"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95430C" w14:paraId="736D5ECF" w14:textId="77777777">
        <w:trPr>
          <w:divId w:val="510997197"/>
          <w:tblCellSpacing w:w="15" w:type="dxa"/>
        </w:trPr>
        <w:tc>
          <w:tcPr>
            <w:tcW w:w="0" w:type="auto"/>
            <w:vAlign w:val="center"/>
            <w:hideMark/>
          </w:tcPr>
          <w:p w14:paraId="7B4F2859" w14:textId="77777777" w:rsidR="0095430C" w:rsidRDefault="0095430C">
            <w:pPr>
              <w:rPr>
                <w:rFonts w:eastAsia="Times New Roman"/>
                <w:lang w:val="en-US"/>
              </w:rPr>
            </w:pPr>
          </w:p>
        </w:tc>
        <w:tc>
          <w:tcPr>
            <w:tcW w:w="0" w:type="auto"/>
            <w:vAlign w:val="center"/>
            <w:hideMark/>
          </w:tcPr>
          <w:p w14:paraId="26CBCC67" w14:textId="77777777" w:rsidR="0095430C"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95430C" w14:paraId="002ED475" w14:textId="77777777">
        <w:trPr>
          <w:divId w:val="510997197"/>
          <w:tblCellSpacing w:w="15" w:type="dxa"/>
        </w:trPr>
        <w:tc>
          <w:tcPr>
            <w:tcW w:w="0" w:type="auto"/>
            <w:vAlign w:val="center"/>
            <w:hideMark/>
          </w:tcPr>
          <w:p w14:paraId="45DB31C5" w14:textId="77777777" w:rsidR="0095430C" w:rsidRDefault="0095430C">
            <w:pPr>
              <w:rPr>
                <w:rFonts w:eastAsia="Times New Roman"/>
                <w:lang w:val="en-US"/>
              </w:rPr>
            </w:pPr>
          </w:p>
        </w:tc>
        <w:tc>
          <w:tcPr>
            <w:tcW w:w="0" w:type="auto"/>
            <w:vAlign w:val="center"/>
            <w:hideMark/>
          </w:tcPr>
          <w:p w14:paraId="0511351A" w14:textId="77777777" w:rsidR="0095430C"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95430C" w14:paraId="2E190CCC" w14:textId="77777777">
        <w:trPr>
          <w:divId w:val="510997197"/>
          <w:tblCellSpacing w:w="15" w:type="dxa"/>
        </w:trPr>
        <w:tc>
          <w:tcPr>
            <w:tcW w:w="0" w:type="auto"/>
            <w:vAlign w:val="center"/>
            <w:hideMark/>
          </w:tcPr>
          <w:p w14:paraId="1F992DD9" w14:textId="77777777" w:rsidR="0095430C" w:rsidRDefault="0095430C">
            <w:pPr>
              <w:rPr>
                <w:rFonts w:eastAsia="Times New Roman"/>
                <w:lang w:val="en-US"/>
              </w:rPr>
            </w:pPr>
          </w:p>
        </w:tc>
        <w:tc>
          <w:tcPr>
            <w:tcW w:w="0" w:type="auto"/>
            <w:vAlign w:val="center"/>
            <w:hideMark/>
          </w:tcPr>
          <w:p w14:paraId="5280B127" w14:textId="77777777" w:rsidR="0095430C"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95430C" w14:paraId="69636BF2" w14:textId="77777777">
        <w:trPr>
          <w:divId w:val="510997197"/>
          <w:tblCellSpacing w:w="15" w:type="dxa"/>
        </w:trPr>
        <w:tc>
          <w:tcPr>
            <w:tcW w:w="0" w:type="auto"/>
            <w:vAlign w:val="center"/>
            <w:hideMark/>
          </w:tcPr>
          <w:p w14:paraId="120CA99B" w14:textId="77777777" w:rsidR="0095430C" w:rsidRDefault="0095430C">
            <w:pPr>
              <w:rPr>
                <w:rFonts w:eastAsia="Times New Roman"/>
                <w:lang w:val="en-US"/>
              </w:rPr>
            </w:pPr>
          </w:p>
        </w:tc>
        <w:tc>
          <w:tcPr>
            <w:tcW w:w="0" w:type="auto"/>
            <w:vAlign w:val="center"/>
            <w:hideMark/>
          </w:tcPr>
          <w:p w14:paraId="0AD35B54" w14:textId="77777777" w:rsidR="0095430C"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95430C" w14:paraId="0669ABDD" w14:textId="77777777">
        <w:trPr>
          <w:divId w:val="510997197"/>
          <w:tblCellSpacing w:w="15" w:type="dxa"/>
        </w:trPr>
        <w:tc>
          <w:tcPr>
            <w:tcW w:w="0" w:type="auto"/>
            <w:vAlign w:val="center"/>
            <w:hideMark/>
          </w:tcPr>
          <w:p w14:paraId="2631193A" w14:textId="77777777" w:rsidR="0095430C" w:rsidRDefault="0095430C">
            <w:pPr>
              <w:rPr>
                <w:rFonts w:eastAsia="Times New Roman"/>
                <w:lang w:val="en-US"/>
              </w:rPr>
            </w:pPr>
          </w:p>
        </w:tc>
        <w:tc>
          <w:tcPr>
            <w:tcW w:w="0" w:type="auto"/>
            <w:vAlign w:val="center"/>
            <w:hideMark/>
          </w:tcPr>
          <w:p w14:paraId="44A198A4" w14:textId="77777777" w:rsidR="0095430C"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95430C" w14:paraId="764D0020" w14:textId="77777777">
        <w:trPr>
          <w:divId w:val="510997197"/>
          <w:tblCellSpacing w:w="15" w:type="dxa"/>
        </w:trPr>
        <w:tc>
          <w:tcPr>
            <w:tcW w:w="0" w:type="auto"/>
            <w:vAlign w:val="center"/>
            <w:hideMark/>
          </w:tcPr>
          <w:p w14:paraId="1EF3006C" w14:textId="77777777" w:rsidR="0095430C" w:rsidRDefault="0095430C">
            <w:pPr>
              <w:rPr>
                <w:rFonts w:eastAsia="Times New Roman"/>
                <w:lang w:val="en-US"/>
              </w:rPr>
            </w:pPr>
          </w:p>
        </w:tc>
        <w:tc>
          <w:tcPr>
            <w:tcW w:w="0" w:type="auto"/>
            <w:vAlign w:val="center"/>
            <w:hideMark/>
          </w:tcPr>
          <w:p w14:paraId="6B63FF7B" w14:textId="77777777" w:rsidR="0095430C"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95430C" w14:paraId="0CAA60A3" w14:textId="77777777">
        <w:trPr>
          <w:divId w:val="510997197"/>
          <w:tblCellSpacing w:w="15" w:type="dxa"/>
        </w:trPr>
        <w:tc>
          <w:tcPr>
            <w:tcW w:w="0" w:type="auto"/>
            <w:vAlign w:val="center"/>
            <w:hideMark/>
          </w:tcPr>
          <w:p w14:paraId="030AC1F1" w14:textId="77777777" w:rsidR="0095430C" w:rsidRDefault="0095430C">
            <w:pPr>
              <w:rPr>
                <w:rFonts w:eastAsia="Times New Roman"/>
                <w:lang w:val="en-US"/>
              </w:rPr>
            </w:pPr>
          </w:p>
        </w:tc>
        <w:tc>
          <w:tcPr>
            <w:tcW w:w="0" w:type="auto"/>
            <w:vAlign w:val="center"/>
            <w:hideMark/>
          </w:tcPr>
          <w:p w14:paraId="4EBEE6D5" w14:textId="77777777" w:rsidR="0095430C"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95430C" w14:paraId="6A79AC7F" w14:textId="77777777">
        <w:trPr>
          <w:divId w:val="510997197"/>
          <w:tblCellSpacing w:w="15" w:type="dxa"/>
        </w:trPr>
        <w:tc>
          <w:tcPr>
            <w:tcW w:w="0" w:type="auto"/>
            <w:vAlign w:val="center"/>
            <w:hideMark/>
          </w:tcPr>
          <w:p w14:paraId="7F49FCDE" w14:textId="77777777" w:rsidR="0095430C" w:rsidRDefault="0095430C">
            <w:pPr>
              <w:rPr>
                <w:rFonts w:eastAsia="Times New Roman"/>
                <w:lang w:val="en-US"/>
              </w:rPr>
            </w:pPr>
          </w:p>
        </w:tc>
        <w:tc>
          <w:tcPr>
            <w:tcW w:w="0" w:type="auto"/>
            <w:vAlign w:val="center"/>
            <w:hideMark/>
          </w:tcPr>
          <w:p w14:paraId="5476BE91" w14:textId="77777777" w:rsidR="0095430C"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95430C" w14:paraId="0D9B90D8" w14:textId="77777777">
        <w:trPr>
          <w:divId w:val="510997197"/>
          <w:tblCellSpacing w:w="15" w:type="dxa"/>
        </w:trPr>
        <w:tc>
          <w:tcPr>
            <w:tcW w:w="0" w:type="auto"/>
            <w:vAlign w:val="center"/>
            <w:hideMark/>
          </w:tcPr>
          <w:p w14:paraId="58DB6C96" w14:textId="77777777" w:rsidR="0095430C" w:rsidRDefault="0095430C">
            <w:pPr>
              <w:rPr>
                <w:rFonts w:eastAsia="Times New Roman"/>
                <w:lang w:val="en-US"/>
              </w:rPr>
            </w:pPr>
          </w:p>
        </w:tc>
        <w:tc>
          <w:tcPr>
            <w:tcW w:w="0" w:type="auto"/>
            <w:vAlign w:val="center"/>
            <w:hideMark/>
          </w:tcPr>
          <w:p w14:paraId="74E19845" w14:textId="77777777" w:rsidR="0095430C"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95430C" w14:paraId="39468435" w14:textId="77777777">
        <w:trPr>
          <w:divId w:val="510997197"/>
          <w:tblCellSpacing w:w="15" w:type="dxa"/>
        </w:trPr>
        <w:tc>
          <w:tcPr>
            <w:tcW w:w="0" w:type="auto"/>
            <w:vAlign w:val="center"/>
            <w:hideMark/>
          </w:tcPr>
          <w:p w14:paraId="24107906" w14:textId="77777777" w:rsidR="0095430C" w:rsidRDefault="0095430C">
            <w:pPr>
              <w:rPr>
                <w:rFonts w:eastAsia="Times New Roman"/>
                <w:lang w:val="en-US"/>
              </w:rPr>
            </w:pPr>
          </w:p>
        </w:tc>
        <w:tc>
          <w:tcPr>
            <w:tcW w:w="0" w:type="auto"/>
            <w:vAlign w:val="center"/>
            <w:hideMark/>
          </w:tcPr>
          <w:p w14:paraId="26FFAAC1" w14:textId="77777777" w:rsidR="0095430C"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95430C" w14:paraId="67F8D93A" w14:textId="77777777">
        <w:trPr>
          <w:divId w:val="510997197"/>
          <w:tblCellSpacing w:w="15" w:type="dxa"/>
        </w:trPr>
        <w:tc>
          <w:tcPr>
            <w:tcW w:w="0" w:type="auto"/>
            <w:vAlign w:val="center"/>
            <w:hideMark/>
          </w:tcPr>
          <w:p w14:paraId="614AB3C7" w14:textId="77777777" w:rsidR="0095430C" w:rsidRDefault="0095430C">
            <w:pPr>
              <w:rPr>
                <w:rFonts w:eastAsia="Times New Roman"/>
                <w:lang w:val="en-US"/>
              </w:rPr>
            </w:pPr>
          </w:p>
        </w:tc>
        <w:tc>
          <w:tcPr>
            <w:tcW w:w="0" w:type="auto"/>
            <w:vAlign w:val="center"/>
            <w:hideMark/>
          </w:tcPr>
          <w:p w14:paraId="09DFC0EC" w14:textId="77777777" w:rsidR="0095430C"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95430C" w14:paraId="19E3075A" w14:textId="77777777">
        <w:trPr>
          <w:divId w:val="510997197"/>
          <w:tblCellSpacing w:w="15" w:type="dxa"/>
        </w:trPr>
        <w:tc>
          <w:tcPr>
            <w:tcW w:w="0" w:type="auto"/>
            <w:vAlign w:val="center"/>
            <w:hideMark/>
          </w:tcPr>
          <w:p w14:paraId="50B26873" w14:textId="77777777" w:rsidR="0095430C" w:rsidRDefault="0095430C">
            <w:pPr>
              <w:rPr>
                <w:rFonts w:eastAsia="Times New Roman"/>
                <w:lang w:val="en-US"/>
              </w:rPr>
            </w:pPr>
          </w:p>
        </w:tc>
        <w:tc>
          <w:tcPr>
            <w:tcW w:w="0" w:type="auto"/>
            <w:vAlign w:val="center"/>
            <w:hideMark/>
          </w:tcPr>
          <w:p w14:paraId="675DF092" w14:textId="77777777" w:rsidR="0095430C"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95430C" w14:paraId="27D5A70C" w14:textId="77777777">
        <w:trPr>
          <w:divId w:val="510997197"/>
          <w:tblCellSpacing w:w="15" w:type="dxa"/>
        </w:trPr>
        <w:tc>
          <w:tcPr>
            <w:tcW w:w="0" w:type="auto"/>
            <w:vAlign w:val="center"/>
            <w:hideMark/>
          </w:tcPr>
          <w:p w14:paraId="359DDA44" w14:textId="77777777" w:rsidR="0095430C" w:rsidRDefault="0095430C">
            <w:pPr>
              <w:rPr>
                <w:rFonts w:eastAsia="Times New Roman"/>
                <w:lang w:val="en-US"/>
              </w:rPr>
            </w:pPr>
          </w:p>
        </w:tc>
        <w:tc>
          <w:tcPr>
            <w:tcW w:w="0" w:type="auto"/>
            <w:vAlign w:val="center"/>
            <w:hideMark/>
          </w:tcPr>
          <w:p w14:paraId="03CB42FD" w14:textId="77777777" w:rsidR="0095430C"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95430C" w14:paraId="178502EA" w14:textId="77777777">
        <w:trPr>
          <w:divId w:val="510997197"/>
          <w:tblCellSpacing w:w="15" w:type="dxa"/>
        </w:trPr>
        <w:tc>
          <w:tcPr>
            <w:tcW w:w="0" w:type="auto"/>
            <w:vAlign w:val="center"/>
            <w:hideMark/>
          </w:tcPr>
          <w:p w14:paraId="4A76479B" w14:textId="77777777" w:rsidR="0095430C" w:rsidRDefault="0095430C">
            <w:pPr>
              <w:rPr>
                <w:rFonts w:eastAsia="Times New Roman"/>
                <w:lang w:val="en-US"/>
              </w:rPr>
            </w:pPr>
          </w:p>
        </w:tc>
        <w:tc>
          <w:tcPr>
            <w:tcW w:w="0" w:type="auto"/>
            <w:vAlign w:val="center"/>
            <w:hideMark/>
          </w:tcPr>
          <w:p w14:paraId="36A5F3C1" w14:textId="77777777" w:rsidR="0095430C"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95430C" w14:paraId="210F2133" w14:textId="77777777">
        <w:trPr>
          <w:divId w:val="510997197"/>
          <w:tblCellSpacing w:w="15" w:type="dxa"/>
        </w:trPr>
        <w:tc>
          <w:tcPr>
            <w:tcW w:w="0" w:type="auto"/>
            <w:vAlign w:val="center"/>
            <w:hideMark/>
          </w:tcPr>
          <w:p w14:paraId="64CD8FA4" w14:textId="77777777" w:rsidR="0095430C" w:rsidRDefault="0095430C">
            <w:pPr>
              <w:rPr>
                <w:rFonts w:eastAsia="Times New Roman"/>
                <w:lang w:val="en-US"/>
              </w:rPr>
            </w:pPr>
          </w:p>
        </w:tc>
        <w:tc>
          <w:tcPr>
            <w:tcW w:w="0" w:type="auto"/>
            <w:vAlign w:val="center"/>
            <w:hideMark/>
          </w:tcPr>
          <w:p w14:paraId="3D0C6F1B" w14:textId="77777777" w:rsidR="0095430C"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w:t>
            </w:r>
            <w:r>
              <w:rPr>
                <w:rFonts w:eastAsia="Times New Roman"/>
                <w:lang w:val="en-US"/>
              </w:rPr>
              <w:lastRenderedPageBreak/>
              <w:t xml:space="preserve">procedure </w:t>
            </w:r>
          </w:p>
        </w:tc>
      </w:tr>
      <w:tr w:rsidR="0095430C" w14:paraId="503EF760" w14:textId="77777777">
        <w:trPr>
          <w:divId w:val="510997197"/>
          <w:tblCellSpacing w:w="15" w:type="dxa"/>
        </w:trPr>
        <w:tc>
          <w:tcPr>
            <w:tcW w:w="0" w:type="auto"/>
            <w:vAlign w:val="center"/>
            <w:hideMark/>
          </w:tcPr>
          <w:p w14:paraId="5C795274" w14:textId="77777777" w:rsidR="0095430C" w:rsidRDefault="0095430C">
            <w:pPr>
              <w:rPr>
                <w:rFonts w:eastAsia="Times New Roman"/>
                <w:lang w:val="en-US"/>
              </w:rPr>
            </w:pPr>
          </w:p>
        </w:tc>
        <w:tc>
          <w:tcPr>
            <w:tcW w:w="0" w:type="auto"/>
            <w:vAlign w:val="center"/>
            <w:hideMark/>
          </w:tcPr>
          <w:p w14:paraId="355D1D6F" w14:textId="77777777" w:rsidR="0095430C"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95430C" w14:paraId="7E35801C" w14:textId="77777777">
        <w:trPr>
          <w:divId w:val="510997197"/>
          <w:tblCellSpacing w:w="15" w:type="dxa"/>
        </w:trPr>
        <w:tc>
          <w:tcPr>
            <w:tcW w:w="0" w:type="auto"/>
            <w:vAlign w:val="center"/>
            <w:hideMark/>
          </w:tcPr>
          <w:p w14:paraId="1AA505BA" w14:textId="77777777" w:rsidR="0095430C" w:rsidRDefault="0095430C">
            <w:pPr>
              <w:rPr>
                <w:rFonts w:eastAsia="Times New Roman"/>
                <w:lang w:val="en-US"/>
              </w:rPr>
            </w:pPr>
          </w:p>
        </w:tc>
        <w:tc>
          <w:tcPr>
            <w:tcW w:w="0" w:type="auto"/>
            <w:vAlign w:val="center"/>
            <w:hideMark/>
          </w:tcPr>
          <w:p w14:paraId="47D980F8" w14:textId="77777777" w:rsidR="0095430C"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95430C" w14:paraId="66176CCC" w14:textId="77777777">
        <w:trPr>
          <w:divId w:val="510997197"/>
          <w:tblCellSpacing w:w="15" w:type="dxa"/>
        </w:trPr>
        <w:tc>
          <w:tcPr>
            <w:tcW w:w="0" w:type="auto"/>
            <w:vAlign w:val="center"/>
            <w:hideMark/>
          </w:tcPr>
          <w:p w14:paraId="6580A017" w14:textId="77777777" w:rsidR="0095430C" w:rsidRDefault="0095430C">
            <w:pPr>
              <w:rPr>
                <w:rFonts w:eastAsia="Times New Roman"/>
                <w:lang w:val="en-US"/>
              </w:rPr>
            </w:pPr>
          </w:p>
        </w:tc>
        <w:tc>
          <w:tcPr>
            <w:tcW w:w="0" w:type="auto"/>
            <w:vAlign w:val="center"/>
            <w:hideMark/>
          </w:tcPr>
          <w:p w14:paraId="128A7E2E" w14:textId="77777777" w:rsidR="0095430C"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95430C" w14:paraId="7AE8AA13" w14:textId="77777777">
        <w:trPr>
          <w:divId w:val="510997197"/>
          <w:tblCellSpacing w:w="15" w:type="dxa"/>
        </w:trPr>
        <w:tc>
          <w:tcPr>
            <w:tcW w:w="0" w:type="auto"/>
            <w:vAlign w:val="center"/>
            <w:hideMark/>
          </w:tcPr>
          <w:p w14:paraId="2BB5AFE4" w14:textId="77777777" w:rsidR="0095430C" w:rsidRDefault="0095430C">
            <w:pPr>
              <w:rPr>
                <w:rFonts w:eastAsia="Times New Roman"/>
                <w:lang w:val="en-US"/>
              </w:rPr>
            </w:pPr>
          </w:p>
        </w:tc>
        <w:tc>
          <w:tcPr>
            <w:tcW w:w="0" w:type="auto"/>
            <w:vAlign w:val="center"/>
            <w:hideMark/>
          </w:tcPr>
          <w:p w14:paraId="7429993D" w14:textId="77777777" w:rsidR="0095430C"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95430C" w14:paraId="7EA9E2CF" w14:textId="77777777">
        <w:trPr>
          <w:divId w:val="510997197"/>
          <w:tblCellSpacing w:w="15" w:type="dxa"/>
        </w:trPr>
        <w:tc>
          <w:tcPr>
            <w:tcW w:w="0" w:type="auto"/>
            <w:vAlign w:val="center"/>
            <w:hideMark/>
          </w:tcPr>
          <w:p w14:paraId="4AD190EA" w14:textId="77777777" w:rsidR="0095430C" w:rsidRDefault="0095430C">
            <w:pPr>
              <w:rPr>
                <w:rFonts w:eastAsia="Times New Roman"/>
                <w:lang w:val="en-US"/>
              </w:rPr>
            </w:pPr>
          </w:p>
        </w:tc>
        <w:tc>
          <w:tcPr>
            <w:tcW w:w="0" w:type="auto"/>
            <w:vAlign w:val="center"/>
            <w:hideMark/>
          </w:tcPr>
          <w:p w14:paraId="64B13E24" w14:textId="77777777" w:rsidR="0095430C"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95430C" w14:paraId="66FA8CF6" w14:textId="77777777">
        <w:trPr>
          <w:divId w:val="510997197"/>
          <w:tblCellSpacing w:w="15" w:type="dxa"/>
        </w:trPr>
        <w:tc>
          <w:tcPr>
            <w:tcW w:w="0" w:type="auto"/>
            <w:vAlign w:val="center"/>
            <w:hideMark/>
          </w:tcPr>
          <w:p w14:paraId="566F2971" w14:textId="77777777" w:rsidR="0095430C" w:rsidRDefault="0095430C">
            <w:pPr>
              <w:rPr>
                <w:rFonts w:eastAsia="Times New Roman"/>
                <w:lang w:val="en-US"/>
              </w:rPr>
            </w:pPr>
          </w:p>
        </w:tc>
        <w:tc>
          <w:tcPr>
            <w:tcW w:w="0" w:type="auto"/>
            <w:vAlign w:val="center"/>
            <w:hideMark/>
          </w:tcPr>
          <w:p w14:paraId="0195B2D7" w14:textId="77777777" w:rsidR="0095430C" w:rsidRDefault="005B11EB">
            <w:pPr>
              <w:rPr>
                <w:rFonts w:eastAsia="Times New Roman"/>
                <w:lang w:val="en-US"/>
              </w:rPr>
            </w:pPr>
            <w:r>
              <w:rPr>
                <w:rFonts w:eastAsia="Times New Roman"/>
                <w:b/>
                <w:bCs/>
                <w:lang w:val="en-US"/>
              </w:rPr>
              <w:t xml:space="preserve">End of systole: </w:t>
            </w:r>
          </w:p>
        </w:tc>
      </w:tr>
      <w:tr w:rsidR="0095430C" w14:paraId="6A2D5467" w14:textId="77777777">
        <w:trPr>
          <w:divId w:val="510997197"/>
          <w:tblCellSpacing w:w="15" w:type="dxa"/>
        </w:trPr>
        <w:tc>
          <w:tcPr>
            <w:tcW w:w="0" w:type="auto"/>
            <w:vAlign w:val="center"/>
            <w:hideMark/>
          </w:tcPr>
          <w:p w14:paraId="34FEB5AD" w14:textId="77777777" w:rsidR="0095430C" w:rsidRDefault="0095430C">
            <w:pPr>
              <w:rPr>
                <w:rFonts w:eastAsia="Times New Roman"/>
                <w:lang w:val="en-US"/>
              </w:rPr>
            </w:pPr>
          </w:p>
        </w:tc>
        <w:tc>
          <w:tcPr>
            <w:tcW w:w="0" w:type="auto"/>
            <w:vAlign w:val="center"/>
            <w:hideMark/>
          </w:tcPr>
          <w:p w14:paraId="2A8C79E7" w14:textId="77777777" w:rsidR="0095430C"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95430C" w14:paraId="720C197D" w14:textId="77777777">
        <w:trPr>
          <w:divId w:val="510997197"/>
          <w:tblCellSpacing w:w="15" w:type="dxa"/>
        </w:trPr>
        <w:tc>
          <w:tcPr>
            <w:tcW w:w="0" w:type="auto"/>
            <w:vAlign w:val="center"/>
            <w:hideMark/>
          </w:tcPr>
          <w:p w14:paraId="680BEA2D" w14:textId="77777777" w:rsidR="0095430C" w:rsidRDefault="0095430C">
            <w:pPr>
              <w:rPr>
                <w:rFonts w:eastAsia="Times New Roman"/>
                <w:lang w:val="en-US"/>
              </w:rPr>
            </w:pPr>
          </w:p>
        </w:tc>
        <w:tc>
          <w:tcPr>
            <w:tcW w:w="0" w:type="auto"/>
            <w:vAlign w:val="center"/>
            <w:hideMark/>
          </w:tcPr>
          <w:p w14:paraId="2C23BCBB" w14:textId="77777777" w:rsidR="0095430C"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95430C" w14:paraId="4A1814BC" w14:textId="77777777">
        <w:trPr>
          <w:divId w:val="510997197"/>
          <w:tblCellSpacing w:w="15" w:type="dxa"/>
        </w:trPr>
        <w:tc>
          <w:tcPr>
            <w:tcW w:w="0" w:type="auto"/>
            <w:vAlign w:val="center"/>
            <w:hideMark/>
          </w:tcPr>
          <w:p w14:paraId="553ABC28" w14:textId="77777777" w:rsidR="0095430C" w:rsidRDefault="0095430C">
            <w:pPr>
              <w:rPr>
                <w:rFonts w:eastAsia="Times New Roman"/>
                <w:lang w:val="en-US"/>
              </w:rPr>
            </w:pPr>
          </w:p>
        </w:tc>
        <w:tc>
          <w:tcPr>
            <w:tcW w:w="0" w:type="auto"/>
            <w:vAlign w:val="center"/>
            <w:hideMark/>
          </w:tcPr>
          <w:p w14:paraId="49512C2A" w14:textId="77777777" w:rsidR="0095430C"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95430C" w14:paraId="75ECB7A1" w14:textId="77777777">
        <w:trPr>
          <w:divId w:val="510997197"/>
          <w:tblCellSpacing w:w="15" w:type="dxa"/>
        </w:trPr>
        <w:tc>
          <w:tcPr>
            <w:tcW w:w="0" w:type="auto"/>
            <w:vAlign w:val="center"/>
            <w:hideMark/>
          </w:tcPr>
          <w:p w14:paraId="18E04318" w14:textId="77777777" w:rsidR="0095430C" w:rsidRDefault="0095430C">
            <w:pPr>
              <w:rPr>
                <w:rFonts w:eastAsia="Times New Roman"/>
                <w:lang w:val="en-US"/>
              </w:rPr>
            </w:pPr>
          </w:p>
        </w:tc>
        <w:tc>
          <w:tcPr>
            <w:tcW w:w="0" w:type="auto"/>
            <w:vAlign w:val="center"/>
            <w:hideMark/>
          </w:tcPr>
          <w:p w14:paraId="6E7ABE8A" w14:textId="77777777" w:rsidR="0095430C"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95430C" w14:paraId="3AF903F7" w14:textId="77777777">
        <w:trPr>
          <w:divId w:val="510997197"/>
          <w:tblCellSpacing w:w="15" w:type="dxa"/>
        </w:trPr>
        <w:tc>
          <w:tcPr>
            <w:tcW w:w="0" w:type="auto"/>
            <w:vAlign w:val="center"/>
            <w:hideMark/>
          </w:tcPr>
          <w:p w14:paraId="154D934D" w14:textId="77777777" w:rsidR="0095430C" w:rsidRDefault="0095430C">
            <w:pPr>
              <w:rPr>
                <w:rFonts w:eastAsia="Times New Roman"/>
                <w:lang w:val="en-US"/>
              </w:rPr>
            </w:pPr>
          </w:p>
        </w:tc>
        <w:tc>
          <w:tcPr>
            <w:tcW w:w="0" w:type="auto"/>
            <w:vAlign w:val="center"/>
            <w:hideMark/>
          </w:tcPr>
          <w:p w14:paraId="5C18B588" w14:textId="77777777" w:rsidR="0095430C"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95430C" w14:paraId="31BCA5B7" w14:textId="77777777">
        <w:trPr>
          <w:divId w:val="510997197"/>
          <w:tblCellSpacing w:w="15" w:type="dxa"/>
        </w:trPr>
        <w:tc>
          <w:tcPr>
            <w:tcW w:w="0" w:type="auto"/>
            <w:vAlign w:val="center"/>
            <w:hideMark/>
          </w:tcPr>
          <w:p w14:paraId="7E19E13C" w14:textId="77777777" w:rsidR="0095430C" w:rsidRDefault="0095430C">
            <w:pPr>
              <w:rPr>
                <w:rFonts w:eastAsia="Times New Roman"/>
                <w:lang w:val="en-US"/>
              </w:rPr>
            </w:pPr>
          </w:p>
        </w:tc>
        <w:tc>
          <w:tcPr>
            <w:tcW w:w="0" w:type="auto"/>
            <w:vAlign w:val="center"/>
            <w:hideMark/>
          </w:tcPr>
          <w:p w14:paraId="41E2B814" w14:textId="77777777" w:rsidR="0095430C"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95430C" w14:paraId="012B2A50" w14:textId="77777777">
        <w:trPr>
          <w:divId w:val="510997197"/>
          <w:tblCellSpacing w:w="15" w:type="dxa"/>
        </w:trPr>
        <w:tc>
          <w:tcPr>
            <w:tcW w:w="0" w:type="auto"/>
            <w:vAlign w:val="center"/>
            <w:hideMark/>
          </w:tcPr>
          <w:p w14:paraId="2D2E3E24" w14:textId="77777777" w:rsidR="0095430C" w:rsidRDefault="0095430C">
            <w:pPr>
              <w:rPr>
                <w:rFonts w:eastAsia="Times New Roman"/>
                <w:lang w:val="en-US"/>
              </w:rPr>
            </w:pPr>
          </w:p>
        </w:tc>
        <w:tc>
          <w:tcPr>
            <w:tcW w:w="0" w:type="auto"/>
            <w:vAlign w:val="center"/>
            <w:hideMark/>
          </w:tcPr>
          <w:p w14:paraId="6212AAB1" w14:textId="77777777" w:rsidR="0095430C" w:rsidRDefault="005B11EB">
            <w:pPr>
              <w:rPr>
                <w:rFonts w:eastAsia="Times New Roman"/>
                <w:lang w:val="en-US"/>
              </w:rPr>
            </w:pPr>
            <w:r>
              <w:rPr>
                <w:rFonts w:eastAsia="Times New Roman"/>
                <w:b/>
                <w:bCs/>
                <w:lang w:val="en-US"/>
              </w:rPr>
              <w:t xml:space="preserve">Paced: </w:t>
            </w:r>
            <w:r>
              <w:rPr>
                <w:rFonts w:eastAsia="Times New Roman"/>
                <w:lang w:val="en-US"/>
              </w:rPr>
              <w:t xml:space="preserve">There is a constant RR interval, which makes thresholding not required; see Cardiac Synchronization Technique (0018,9037). E.g., Pacemaker </w:t>
            </w:r>
          </w:p>
        </w:tc>
      </w:tr>
      <w:tr w:rsidR="0095430C" w14:paraId="49DB37F2" w14:textId="77777777">
        <w:trPr>
          <w:divId w:val="510997197"/>
          <w:tblCellSpacing w:w="15" w:type="dxa"/>
        </w:trPr>
        <w:tc>
          <w:tcPr>
            <w:tcW w:w="0" w:type="auto"/>
            <w:vAlign w:val="center"/>
            <w:hideMark/>
          </w:tcPr>
          <w:p w14:paraId="7002E2A7" w14:textId="77777777" w:rsidR="0095430C" w:rsidRDefault="0095430C">
            <w:pPr>
              <w:rPr>
                <w:rFonts w:eastAsia="Times New Roman"/>
                <w:lang w:val="en-US"/>
              </w:rPr>
            </w:pPr>
          </w:p>
        </w:tc>
        <w:tc>
          <w:tcPr>
            <w:tcW w:w="0" w:type="auto"/>
            <w:vAlign w:val="center"/>
            <w:hideMark/>
          </w:tcPr>
          <w:p w14:paraId="39BE0539" w14:textId="77777777" w:rsidR="0095430C"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95430C" w14:paraId="2538ADE6" w14:textId="77777777">
        <w:trPr>
          <w:divId w:val="510997197"/>
          <w:tblCellSpacing w:w="15" w:type="dxa"/>
        </w:trPr>
        <w:tc>
          <w:tcPr>
            <w:tcW w:w="0" w:type="auto"/>
            <w:vAlign w:val="center"/>
            <w:hideMark/>
          </w:tcPr>
          <w:p w14:paraId="79FE0964" w14:textId="77777777" w:rsidR="0095430C" w:rsidRDefault="0095430C">
            <w:pPr>
              <w:rPr>
                <w:rFonts w:eastAsia="Times New Roman"/>
                <w:lang w:val="en-US"/>
              </w:rPr>
            </w:pPr>
          </w:p>
        </w:tc>
        <w:tc>
          <w:tcPr>
            <w:tcW w:w="0" w:type="auto"/>
            <w:vAlign w:val="center"/>
            <w:hideMark/>
          </w:tcPr>
          <w:p w14:paraId="21BB304D" w14:textId="77777777" w:rsidR="0095430C"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95430C" w14:paraId="455D5810" w14:textId="77777777">
        <w:trPr>
          <w:divId w:val="510997197"/>
          <w:tblCellSpacing w:w="15" w:type="dxa"/>
        </w:trPr>
        <w:tc>
          <w:tcPr>
            <w:tcW w:w="0" w:type="auto"/>
            <w:vAlign w:val="center"/>
            <w:hideMark/>
          </w:tcPr>
          <w:p w14:paraId="0A7425AD" w14:textId="77777777" w:rsidR="0095430C" w:rsidRDefault="0095430C">
            <w:pPr>
              <w:rPr>
                <w:rFonts w:eastAsia="Times New Roman"/>
                <w:lang w:val="en-US"/>
              </w:rPr>
            </w:pPr>
          </w:p>
        </w:tc>
        <w:tc>
          <w:tcPr>
            <w:tcW w:w="0" w:type="auto"/>
            <w:vAlign w:val="center"/>
            <w:hideMark/>
          </w:tcPr>
          <w:p w14:paraId="24D61E83" w14:textId="77777777" w:rsidR="0095430C"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95430C" w14:paraId="7E84E966" w14:textId="77777777">
        <w:trPr>
          <w:divId w:val="510997197"/>
          <w:tblCellSpacing w:w="15" w:type="dxa"/>
        </w:trPr>
        <w:tc>
          <w:tcPr>
            <w:tcW w:w="0" w:type="auto"/>
            <w:vAlign w:val="center"/>
            <w:hideMark/>
          </w:tcPr>
          <w:p w14:paraId="29083ACD" w14:textId="77777777" w:rsidR="0095430C" w:rsidRDefault="0095430C">
            <w:pPr>
              <w:rPr>
                <w:rFonts w:eastAsia="Times New Roman"/>
                <w:lang w:val="en-US"/>
              </w:rPr>
            </w:pPr>
          </w:p>
        </w:tc>
        <w:tc>
          <w:tcPr>
            <w:tcW w:w="0" w:type="auto"/>
            <w:vAlign w:val="center"/>
            <w:hideMark/>
          </w:tcPr>
          <w:p w14:paraId="3BC48DE9" w14:textId="77777777" w:rsidR="0095430C"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95430C" w14:paraId="7E24D86B" w14:textId="77777777">
        <w:trPr>
          <w:divId w:val="510997197"/>
          <w:tblCellSpacing w:w="15" w:type="dxa"/>
        </w:trPr>
        <w:tc>
          <w:tcPr>
            <w:tcW w:w="0" w:type="auto"/>
            <w:vAlign w:val="center"/>
            <w:hideMark/>
          </w:tcPr>
          <w:p w14:paraId="4BFAF261" w14:textId="77777777" w:rsidR="0095430C" w:rsidRDefault="0095430C">
            <w:pPr>
              <w:rPr>
                <w:rFonts w:eastAsia="Times New Roman"/>
                <w:lang w:val="en-US"/>
              </w:rPr>
            </w:pPr>
          </w:p>
        </w:tc>
        <w:tc>
          <w:tcPr>
            <w:tcW w:w="0" w:type="auto"/>
            <w:vAlign w:val="center"/>
            <w:hideMark/>
          </w:tcPr>
          <w:p w14:paraId="753144AF" w14:textId="77777777" w:rsidR="0095430C"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95430C" w14:paraId="2648C25A" w14:textId="77777777">
        <w:trPr>
          <w:divId w:val="510997197"/>
          <w:tblCellSpacing w:w="15" w:type="dxa"/>
        </w:trPr>
        <w:tc>
          <w:tcPr>
            <w:tcW w:w="0" w:type="auto"/>
            <w:vAlign w:val="center"/>
            <w:hideMark/>
          </w:tcPr>
          <w:p w14:paraId="668F81F8" w14:textId="77777777" w:rsidR="0095430C" w:rsidRDefault="0095430C">
            <w:pPr>
              <w:rPr>
                <w:rFonts w:eastAsia="Times New Roman"/>
                <w:lang w:val="en-US"/>
              </w:rPr>
            </w:pPr>
          </w:p>
        </w:tc>
        <w:tc>
          <w:tcPr>
            <w:tcW w:w="0" w:type="auto"/>
            <w:vAlign w:val="center"/>
            <w:hideMark/>
          </w:tcPr>
          <w:p w14:paraId="2A7A0619" w14:textId="77777777" w:rsidR="0095430C"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95430C" w14:paraId="2C5661D8" w14:textId="77777777">
        <w:trPr>
          <w:divId w:val="510997197"/>
          <w:tblCellSpacing w:w="15" w:type="dxa"/>
        </w:trPr>
        <w:tc>
          <w:tcPr>
            <w:tcW w:w="0" w:type="auto"/>
            <w:vAlign w:val="center"/>
            <w:hideMark/>
          </w:tcPr>
          <w:p w14:paraId="5054C54B" w14:textId="77777777" w:rsidR="0095430C" w:rsidRDefault="0095430C">
            <w:pPr>
              <w:rPr>
                <w:rFonts w:eastAsia="Times New Roman"/>
                <w:lang w:val="en-US"/>
              </w:rPr>
            </w:pPr>
          </w:p>
        </w:tc>
        <w:tc>
          <w:tcPr>
            <w:tcW w:w="0" w:type="auto"/>
            <w:vAlign w:val="center"/>
            <w:hideMark/>
          </w:tcPr>
          <w:p w14:paraId="5F21BCD7" w14:textId="77777777" w:rsidR="0095430C"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95430C" w14:paraId="1F386BDF" w14:textId="77777777">
        <w:trPr>
          <w:divId w:val="510997197"/>
          <w:tblCellSpacing w:w="15" w:type="dxa"/>
        </w:trPr>
        <w:tc>
          <w:tcPr>
            <w:tcW w:w="0" w:type="auto"/>
            <w:vAlign w:val="center"/>
            <w:hideMark/>
          </w:tcPr>
          <w:p w14:paraId="08F457DD" w14:textId="77777777" w:rsidR="0095430C" w:rsidRDefault="0095430C">
            <w:pPr>
              <w:rPr>
                <w:rFonts w:eastAsia="Times New Roman"/>
                <w:lang w:val="en-US"/>
              </w:rPr>
            </w:pPr>
          </w:p>
        </w:tc>
        <w:tc>
          <w:tcPr>
            <w:tcW w:w="0" w:type="auto"/>
            <w:vAlign w:val="center"/>
            <w:hideMark/>
          </w:tcPr>
          <w:p w14:paraId="20DB7C33" w14:textId="77777777" w:rsidR="0095430C"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95430C" w14:paraId="5387DCE9" w14:textId="77777777">
        <w:trPr>
          <w:divId w:val="510997197"/>
          <w:tblCellSpacing w:w="15" w:type="dxa"/>
        </w:trPr>
        <w:tc>
          <w:tcPr>
            <w:tcW w:w="0" w:type="auto"/>
            <w:vAlign w:val="center"/>
            <w:hideMark/>
          </w:tcPr>
          <w:p w14:paraId="528F1E75" w14:textId="77777777" w:rsidR="0095430C" w:rsidRDefault="0095430C">
            <w:pPr>
              <w:rPr>
                <w:rFonts w:eastAsia="Times New Roman"/>
                <w:lang w:val="en-US"/>
              </w:rPr>
            </w:pPr>
          </w:p>
        </w:tc>
        <w:tc>
          <w:tcPr>
            <w:tcW w:w="0" w:type="auto"/>
            <w:vAlign w:val="center"/>
            <w:hideMark/>
          </w:tcPr>
          <w:p w14:paraId="57903D2D" w14:textId="77777777" w:rsidR="0095430C"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t>
            </w:r>
            <w:r>
              <w:rPr>
                <w:rFonts w:eastAsia="Times New Roman"/>
                <w:lang w:val="en-US"/>
              </w:rPr>
              <w:lastRenderedPageBreak/>
              <w:t xml:space="preserve">(without creating new composite instances). E.g., a QA Station or Archive </w:t>
            </w:r>
          </w:p>
        </w:tc>
      </w:tr>
      <w:tr w:rsidR="0095430C" w14:paraId="459D6C90" w14:textId="77777777">
        <w:trPr>
          <w:divId w:val="510997197"/>
          <w:tblCellSpacing w:w="15" w:type="dxa"/>
        </w:trPr>
        <w:tc>
          <w:tcPr>
            <w:tcW w:w="0" w:type="auto"/>
            <w:vAlign w:val="center"/>
            <w:hideMark/>
          </w:tcPr>
          <w:p w14:paraId="1E32B043" w14:textId="77777777" w:rsidR="0095430C" w:rsidRDefault="0095430C">
            <w:pPr>
              <w:rPr>
                <w:rFonts w:eastAsia="Times New Roman"/>
                <w:lang w:val="en-US"/>
              </w:rPr>
            </w:pPr>
          </w:p>
        </w:tc>
        <w:tc>
          <w:tcPr>
            <w:tcW w:w="0" w:type="auto"/>
            <w:vAlign w:val="center"/>
            <w:hideMark/>
          </w:tcPr>
          <w:p w14:paraId="19A0B71C" w14:textId="77777777" w:rsidR="0095430C"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95430C" w14:paraId="22F99F16" w14:textId="77777777">
        <w:trPr>
          <w:divId w:val="510997197"/>
          <w:tblCellSpacing w:w="15" w:type="dxa"/>
        </w:trPr>
        <w:tc>
          <w:tcPr>
            <w:tcW w:w="0" w:type="auto"/>
            <w:vAlign w:val="center"/>
            <w:hideMark/>
          </w:tcPr>
          <w:p w14:paraId="435A9D6A" w14:textId="77777777" w:rsidR="0095430C" w:rsidRDefault="0095430C">
            <w:pPr>
              <w:rPr>
                <w:rFonts w:eastAsia="Times New Roman"/>
                <w:lang w:val="en-US"/>
              </w:rPr>
            </w:pPr>
          </w:p>
        </w:tc>
        <w:tc>
          <w:tcPr>
            <w:tcW w:w="0" w:type="auto"/>
            <w:vAlign w:val="center"/>
            <w:hideMark/>
          </w:tcPr>
          <w:p w14:paraId="0655C1D4" w14:textId="77777777" w:rsidR="0095430C"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95430C" w14:paraId="46D9B104" w14:textId="77777777">
        <w:trPr>
          <w:divId w:val="510997197"/>
          <w:tblCellSpacing w:w="15" w:type="dxa"/>
        </w:trPr>
        <w:tc>
          <w:tcPr>
            <w:tcW w:w="0" w:type="auto"/>
            <w:vAlign w:val="center"/>
            <w:hideMark/>
          </w:tcPr>
          <w:p w14:paraId="5D58C3E4" w14:textId="77777777" w:rsidR="0095430C" w:rsidRDefault="0095430C">
            <w:pPr>
              <w:rPr>
                <w:rFonts w:eastAsia="Times New Roman"/>
                <w:lang w:val="en-US"/>
              </w:rPr>
            </w:pPr>
          </w:p>
        </w:tc>
        <w:tc>
          <w:tcPr>
            <w:tcW w:w="0" w:type="auto"/>
            <w:vAlign w:val="center"/>
            <w:hideMark/>
          </w:tcPr>
          <w:p w14:paraId="315FE4CF" w14:textId="77777777" w:rsidR="0095430C"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95430C" w14:paraId="7C7F1551" w14:textId="77777777">
        <w:trPr>
          <w:divId w:val="510997197"/>
          <w:tblCellSpacing w:w="15" w:type="dxa"/>
        </w:trPr>
        <w:tc>
          <w:tcPr>
            <w:tcW w:w="0" w:type="auto"/>
            <w:vAlign w:val="center"/>
            <w:hideMark/>
          </w:tcPr>
          <w:p w14:paraId="2868BBCC" w14:textId="77777777" w:rsidR="0095430C" w:rsidRDefault="0095430C">
            <w:pPr>
              <w:rPr>
                <w:rFonts w:eastAsia="Times New Roman"/>
                <w:lang w:val="en-US"/>
              </w:rPr>
            </w:pPr>
          </w:p>
        </w:tc>
        <w:tc>
          <w:tcPr>
            <w:tcW w:w="0" w:type="auto"/>
            <w:vAlign w:val="center"/>
            <w:hideMark/>
          </w:tcPr>
          <w:p w14:paraId="54F956AD" w14:textId="77777777" w:rsidR="0095430C"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95430C" w14:paraId="798F600C" w14:textId="77777777">
        <w:trPr>
          <w:divId w:val="510997197"/>
          <w:tblCellSpacing w:w="15" w:type="dxa"/>
        </w:trPr>
        <w:tc>
          <w:tcPr>
            <w:tcW w:w="0" w:type="auto"/>
            <w:vAlign w:val="center"/>
            <w:hideMark/>
          </w:tcPr>
          <w:p w14:paraId="3261C8E6" w14:textId="77777777" w:rsidR="0095430C" w:rsidRDefault="0095430C">
            <w:pPr>
              <w:rPr>
                <w:rFonts w:eastAsia="Times New Roman"/>
                <w:lang w:val="en-US"/>
              </w:rPr>
            </w:pPr>
          </w:p>
        </w:tc>
        <w:tc>
          <w:tcPr>
            <w:tcW w:w="0" w:type="auto"/>
            <w:vAlign w:val="center"/>
            <w:hideMark/>
          </w:tcPr>
          <w:p w14:paraId="6C64FEC9" w14:textId="77777777" w:rsidR="0095430C"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95430C" w14:paraId="5007D360" w14:textId="77777777">
        <w:trPr>
          <w:divId w:val="510997197"/>
          <w:tblCellSpacing w:w="15" w:type="dxa"/>
        </w:trPr>
        <w:tc>
          <w:tcPr>
            <w:tcW w:w="0" w:type="auto"/>
            <w:vAlign w:val="center"/>
            <w:hideMark/>
          </w:tcPr>
          <w:p w14:paraId="0C64B675" w14:textId="77777777" w:rsidR="0095430C" w:rsidRDefault="0095430C">
            <w:pPr>
              <w:rPr>
                <w:rFonts w:eastAsia="Times New Roman"/>
                <w:lang w:val="en-US"/>
              </w:rPr>
            </w:pPr>
          </w:p>
        </w:tc>
        <w:tc>
          <w:tcPr>
            <w:tcW w:w="0" w:type="auto"/>
            <w:vAlign w:val="center"/>
            <w:hideMark/>
          </w:tcPr>
          <w:p w14:paraId="0EB850FE" w14:textId="77777777" w:rsidR="0095430C"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95430C" w14:paraId="7A84CD55" w14:textId="77777777">
        <w:trPr>
          <w:divId w:val="510997197"/>
          <w:tblCellSpacing w:w="15" w:type="dxa"/>
        </w:trPr>
        <w:tc>
          <w:tcPr>
            <w:tcW w:w="0" w:type="auto"/>
            <w:vAlign w:val="center"/>
            <w:hideMark/>
          </w:tcPr>
          <w:p w14:paraId="5744DF11" w14:textId="77777777" w:rsidR="0095430C" w:rsidRDefault="0095430C">
            <w:pPr>
              <w:rPr>
                <w:rFonts w:eastAsia="Times New Roman"/>
                <w:lang w:val="en-US"/>
              </w:rPr>
            </w:pPr>
          </w:p>
        </w:tc>
        <w:tc>
          <w:tcPr>
            <w:tcW w:w="0" w:type="auto"/>
            <w:vAlign w:val="center"/>
            <w:hideMark/>
          </w:tcPr>
          <w:p w14:paraId="082E7D2D" w14:textId="77777777" w:rsidR="0095430C"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95430C" w14:paraId="7400B4F6" w14:textId="77777777">
        <w:trPr>
          <w:divId w:val="510997197"/>
          <w:tblCellSpacing w:w="15" w:type="dxa"/>
        </w:trPr>
        <w:tc>
          <w:tcPr>
            <w:tcW w:w="0" w:type="auto"/>
            <w:vAlign w:val="center"/>
            <w:hideMark/>
          </w:tcPr>
          <w:p w14:paraId="53C6399A" w14:textId="77777777" w:rsidR="0095430C" w:rsidRDefault="0095430C">
            <w:pPr>
              <w:rPr>
                <w:rFonts w:eastAsia="Times New Roman"/>
                <w:lang w:val="en-US"/>
              </w:rPr>
            </w:pPr>
          </w:p>
        </w:tc>
        <w:tc>
          <w:tcPr>
            <w:tcW w:w="0" w:type="auto"/>
            <w:vAlign w:val="center"/>
            <w:hideMark/>
          </w:tcPr>
          <w:p w14:paraId="769CAF5F" w14:textId="77777777" w:rsidR="0095430C"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95430C" w14:paraId="47711D70" w14:textId="77777777">
        <w:trPr>
          <w:divId w:val="510997197"/>
          <w:tblCellSpacing w:w="15" w:type="dxa"/>
        </w:trPr>
        <w:tc>
          <w:tcPr>
            <w:tcW w:w="0" w:type="auto"/>
            <w:vAlign w:val="center"/>
            <w:hideMark/>
          </w:tcPr>
          <w:p w14:paraId="5A2B3F78" w14:textId="77777777" w:rsidR="0095430C" w:rsidRDefault="0095430C">
            <w:pPr>
              <w:rPr>
                <w:rFonts w:eastAsia="Times New Roman"/>
                <w:lang w:val="en-US"/>
              </w:rPr>
            </w:pPr>
          </w:p>
        </w:tc>
        <w:tc>
          <w:tcPr>
            <w:tcW w:w="0" w:type="auto"/>
            <w:vAlign w:val="center"/>
            <w:hideMark/>
          </w:tcPr>
          <w:p w14:paraId="482ED368" w14:textId="77777777" w:rsidR="0095430C"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95430C" w14:paraId="5A3C6728" w14:textId="77777777">
        <w:trPr>
          <w:divId w:val="510997197"/>
          <w:tblCellSpacing w:w="15" w:type="dxa"/>
        </w:trPr>
        <w:tc>
          <w:tcPr>
            <w:tcW w:w="0" w:type="auto"/>
            <w:vAlign w:val="center"/>
            <w:hideMark/>
          </w:tcPr>
          <w:p w14:paraId="598337AA" w14:textId="77777777" w:rsidR="0095430C" w:rsidRDefault="0095430C">
            <w:pPr>
              <w:rPr>
                <w:rFonts w:eastAsia="Times New Roman"/>
                <w:lang w:val="en-US"/>
              </w:rPr>
            </w:pPr>
          </w:p>
        </w:tc>
        <w:tc>
          <w:tcPr>
            <w:tcW w:w="0" w:type="auto"/>
            <w:vAlign w:val="center"/>
            <w:hideMark/>
          </w:tcPr>
          <w:p w14:paraId="19FB56C4" w14:textId="77777777" w:rsidR="0095430C"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95430C" w14:paraId="3D3ABBD4" w14:textId="77777777">
        <w:trPr>
          <w:divId w:val="510997197"/>
          <w:tblCellSpacing w:w="15" w:type="dxa"/>
        </w:trPr>
        <w:tc>
          <w:tcPr>
            <w:tcW w:w="0" w:type="auto"/>
            <w:vAlign w:val="center"/>
            <w:hideMark/>
          </w:tcPr>
          <w:p w14:paraId="5A4E4E15" w14:textId="77777777" w:rsidR="0095430C" w:rsidRDefault="0095430C">
            <w:pPr>
              <w:rPr>
                <w:rFonts w:eastAsia="Times New Roman"/>
                <w:lang w:val="en-US"/>
              </w:rPr>
            </w:pPr>
          </w:p>
        </w:tc>
        <w:tc>
          <w:tcPr>
            <w:tcW w:w="0" w:type="auto"/>
            <w:vAlign w:val="center"/>
            <w:hideMark/>
          </w:tcPr>
          <w:p w14:paraId="091672B2" w14:textId="77777777" w:rsidR="0095430C"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95430C" w14:paraId="4BFB7793" w14:textId="77777777">
        <w:trPr>
          <w:divId w:val="510997197"/>
          <w:tblCellSpacing w:w="15" w:type="dxa"/>
        </w:trPr>
        <w:tc>
          <w:tcPr>
            <w:tcW w:w="0" w:type="auto"/>
            <w:vAlign w:val="center"/>
            <w:hideMark/>
          </w:tcPr>
          <w:p w14:paraId="11449174" w14:textId="77777777" w:rsidR="0095430C" w:rsidRDefault="0095430C">
            <w:pPr>
              <w:rPr>
                <w:rFonts w:eastAsia="Times New Roman"/>
                <w:lang w:val="en-US"/>
              </w:rPr>
            </w:pPr>
          </w:p>
        </w:tc>
        <w:tc>
          <w:tcPr>
            <w:tcW w:w="0" w:type="auto"/>
            <w:vAlign w:val="center"/>
            <w:hideMark/>
          </w:tcPr>
          <w:p w14:paraId="0E8CD607" w14:textId="77777777" w:rsidR="0095430C"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95430C" w14:paraId="4B06A842" w14:textId="77777777">
        <w:trPr>
          <w:divId w:val="510997197"/>
          <w:tblCellSpacing w:w="15" w:type="dxa"/>
        </w:trPr>
        <w:tc>
          <w:tcPr>
            <w:tcW w:w="0" w:type="auto"/>
            <w:vAlign w:val="center"/>
            <w:hideMark/>
          </w:tcPr>
          <w:p w14:paraId="0927229D" w14:textId="77777777" w:rsidR="0095430C" w:rsidRDefault="0095430C">
            <w:pPr>
              <w:rPr>
                <w:rFonts w:eastAsia="Times New Roman"/>
                <w:lang w:val="en-US"/>
              </w:rPr>
            </w:pPr>
          </w:p>
        </w:tc>
        <w:tc>
          <w:tcPr>
            <w:tcW w:w="0" w:type="auto"/>
            <w:vAlign w:val="center"/>
            <w:hideMark/>
          </w:tcPr>
          <w:p w14:paraId="3D679D34" w14:textId="77777777" w:rsidR="0095430C"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95430C" w14:paraId="0966D974" w14:textId="77777777">
        <w:trPr>
          <w:divId w:val="510997197"/>
          <w:tblCellSpacing w:w="15" w:type="dxa"/>
        </w:trPr>
        <w:tc>
          <w:tcPr>
            <w:tcW w:w="0" w:type="auto"/>
            <w:vAlign w:val="center"/>
            <w:hideMark/>
          </w:tcPr>
          <w:p w14:paraId="5971DA0C" w14:textId="77777777" w:rsidR="0095430C" w:rsidRDefault="0095430C">
            <w:pPr>
              <w:rPr>
                <w:rFonts w:eastAsia="Times New Roman"/>
                <w:lang w:val="en-US"/>
              </w:rPr>
            </w:pPr>
          </w:p>
        </w:tc>
        <w:tc>
          <w:tcPr>
            <w:tcW w:w="0" w:type="auto"/>
            <w:vAlign w:val="center"/>
            <w:hideMark/>
          </w:tcPr>
          <w:p w14:paraId="7FC6D1AD" w14:textId="77777777" w:rsidR="0095430C"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95430C" w14:paraId="08248E20" w14:textId="77777777">
        <w:trPr>
          <w:divId w:val="510997197"/>
          <w:tblCellSpacing w:w="15" w:type="dxa"/>
        </w:trPr>
        <w:tc>
          <w:tcPr>
            <w:tcW w:w="0" w:type="auto"/>
            <w:vAlign w:val="center"/>
            <w:hideMark/>
          </w:tcPr>
          <w:p w14:paraId="49B0F781" w14:textId="77777777" w:rsidR="0095430C" w:rsidRDefault="0095430C">
            <w:pPr>
              <w:rPr>
                <w:rFonts w:eastAsia="Times New Roman"/>
                <w:lang w:val="en-US"/>
              </w:rPr>
            </w:pPr>
          </w:p>
        </w:tc>
        <w:tc>
          <w:tcPr>
            <w:tcW w:w="0" w:type="auto"/>
            <w:vAlign w:val="center"/>
            <w:hideMark/>
          </w:tcPr>
          <w:p w14:paraId="2513EAD4" w14:textId="77777777" w:rsidR="0095430C"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95430C" w14:paraId="3C8A2543" w14:textId="77777777">
        <w:trPr>
          <w:divId w:val="510997197"/>
          <w:tblCellSpacing w:w="15" w:type="dxa"/>
        </w:trPr>
        <w:tc>
          <w:tcPr>
            <w:tcW w:w="0" w:type="auto"/>
            <w:vAlign w:val="center"/>
            <w:hideMark/>
          </w:tcPr>
          <w:p w14:paraId="7D6D238F" w14:textId="77777777" w:rsidR="0095430C" w:rsidRDefault="0095430C">
            <w:pPr>
              <w:rPr>
                <w:rFonts w:eastAsia="Times New Roman"/>
                <w:lang w:val="en-US"/>
              </w:rPr>
            </w:pPr>
          </w:p>
        </w:tc>
        <w:tc>
          <w:tcPr>
            <w:tcW w:w="0" w:type="auto"/>
            <w:vAlign w:val="center"/>
            <w:hideMark/>
          </w:tcPr>
          <w:p w14:paraId="5EFA1F28" w14:textId="77777777" w:rsidR="0095430C"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95430C" w14:paraId="20E85739" w14:textId="77777777">
        <w:trPr>
          <w:divId w:val="510997197"/>
          <w:tblCellSpacing w:w="15" w:type="dxa"/>
        </w:trPr>
        <w:tc>
          <w:tcPr>
            <w:tcW w:w="0" w:type="auto"/>
            <w:vAlign w:val="center"/>
            <w:hideMark/>
          </w:tcPr>
          <w:p w14:paraId="1AC44C1D" w14:textId="77777777" w:rsidR="0095430C" w:rsidRDefault="0095430C">
            <w:pPr>
              <w:rPr>
                <w:rFonts w:eastAsia="Times New Roman"/>
                <w:lang w:val="en-US"/>
              </w:rPr>
            </w:pPr>
          </w:p>
        </w:tc>
        <w:tc>
          <w:tcPr>
            <w:tcW w:w="0" w:type="auto"/>
            <w:vAlign w:val="center"/>
            <w:hideMark/>
          </w:tcPr>
          <w:p w14:paraId="77A8C707" w14:textId="77777777" w:rsidR="0095430C"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95430C" w14:paraId="2E9AF8EA" w14:textId="77777777">
        <w:trPr>
          <w:divId w:val="510997197"/>
          <w:tblCellSpacing w:w="15" w:type="dxa"/>
        </w:trPr>
        <w:tc>
          <w:tcPr>
            <w:tcW w:w="0" w:type="auto"/>
            <w:vAlign w:val="center"/>
            <w:hideMark/>
          </w:tcPr>
          <w:p w14:paraId="0C66ECF8" w14:textId="77777777" w:rsidR="0095430C" w:rsidRDefault="0095430C">
            <w:pPr>
              <w:rPr>
                <w:rFonts w:eastAsia="Times New Roman"/>
                <w:lang w:val="en-US"/>
              </w:rPr>
            </w:pPr>
          </w:p>
        </w:tc>
        <w:tc>
          <w:tcPr>
            <w:tcW w:w="0" w:type="auto"/>
            <w:vAlign w:val="center"/>
            <w:hideMark/>
          </w:tcPr>
          <w:p w14:paraId="639D8F9A" w14:textId="77777777" w:rsidR="0095430C"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95430C" w14:paraId="167888D2" w14:textId="77777777">
        <w:trPr>
          <w:divId w:val="510997197"/>
          <w:tblCellSpacing w:w="15" w:type="dxa"/>
        </w:trPr>
        <w:tc>
          <w:tcPr>
            <w:tcW w:w="0" w:type="auto"/>
            <w:vAlign w:val="center"/>
            <w:hideMark/>
          </w:tcPr>
          <w:p w14:paraId="0A4BE70D" w14:textId="77777777" w:rsidR="0095430C" w:rsidRDefault="0095430C">
            <w:pPr>
              <w:rPr>
                <w:rFonts w:eastAsia="Times New Roman"/>
                <w:lang w:val="en-US"/>
              </w:rPr>
            </w:pPr>
          </w:p>
        </w:tc>
        <w:tc>
          <w:tcPr>
            <w:tcW w:w="0" w:type="auto"/>
            <w:vAlign w:val="center"/>
            <w:hideMark/>
          </w:tcPr>
          <w:p w14:paraId="1CEBA07C" w14:textId="77777777" w:rsidR="0095430C"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95430C" w14:paraId="541CFD9C" w14:textId="77777777">
        <w:trPr>
          <w:divId w:val="510997197"/>
          <w:tblCellSpacing w:w="15" w:type="dxa"/>
        </w:trPr>
        <w:tc>
          <w:tcPr>
            <w:tcW w:w="0" w:type="auto"/>
            <w:vAlign w:val="center"/>
            <w:hideMark/>
          </w:tcPr>
          <w:p w14:paraId="2925969D" w14:textId="77777777" w:rsidR="0095430C" w:rsidRDefault="0095430C">
            <w:pPr>
              <w:rPr>
                <w:rFonts w:eastAsia="Times New Roman"/>
                <w:lang w:val="en-US"/>
              </w:rPr>
            </w:pPr>
          </w:p>
        </w:tc>
        <w:tc>
          <w:tcPr>
            <w:tcW w:w="0" w:type="auto"/>
            <w:vAlign w:val="center"/>
            <w:hideMark/>
          </w:tcPr>
          <w:p w14:paraId="220FD2F6" w14:textId="77777777" w:rsidR="0095430C"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95430C" w14:paraId="000F9FFB" w14:textId="77777777">
        <w:trPr>
          <w:divId w:val="510997197"/>
          <w:tblCellSpacing w:w="15" w:type="dxa"/>
        </w:trPr>
        <w:tc>
          <w:tcPr>
            <w:tcW w:w="0" w:type="auto"/>
            <w:vAlign w:val="center"/>
            <w:hideMark/>
          </w:tcPr>
          <w:p w14:paraId="773A2621" w14:textId="77777777" w:rsidR="0095430C" w:rsidRDefault="0095430C">
            <w:pPr>
              <w:rPr>
                <w:rFonts w:eastAsia="Times New Roman"/>
                <w:lang w:val="en-US"/>
              </w:rPr>
            </w:pPr>
          </w:p>
        </w:tc>
        <w:tc>
          <w:tcPr>
            <w:tcW w:w="0" w:type="auto"/>
            <w:vAlign w:val="center"/>
            <w:hideMark/>
          </w:tcPr>
          <w:p w14:paraId="0CD5C5BD" w14:textId="77777777" w:rsidR="0095430C"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95430C" w14:paraId="3F948CEC" w14:textId="77777777">
        <w:trPr>
          <w:divId w:val="510997197"/>
          <w:tblCellSpacing w:w="15" w:type="dxa"/>
        </w:trPr>
        <w:tc>
          <w:tcPr>
            <w:tcW w:w="0" w:type="auto"/>
            <w:vAlign w:val="center"/>
            <w:hideMark/>
          </w:tcPr>
          <w:p w14:paraId="72791C20" w14:textId="77777777" w:rsidR="0095430C" w:rsidRDefault="0095430C">
            <w:pPr>
              <w:rPr>
                <w:rFonts w:eastAsia="Times New Roman"/>
                <w:lang w:val="en-US"/>
              </w:rPr>
            </w:pPr>
          </w:p>
        </w:tc>
        <w:tc>
          <w:tcPr>
            <w:tcW w:w="0" w:type="auto"/>
            <w:vAlign w:val="center"/>
            <w:hideMark/>
          </w:tcPr>
          <w:p w14:paraId="2B38DD75" w14:textId="77777777" w:rsidR="0095430C"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95430C" w14:paraId="587221FF" w14:textId="77777777">
        <w:trPr>
          <w:divId w:val="510997197"/>
          <w:tblCellSpacing w:w="15" w:type="dxa"/>
        </w:trPr>
        <w:tc>
          <w:tcPr>
            <w:tcW w:w="0" w:type="auto"/>
            <w:vAlign w:val="center"/>
            <w:hideMark/>
          </w:tcPr>
          <w:p w14:paraId="40EF1526" w14:textId="77777777" w:rsidR="0095430C" w:rsidRDefault="0095430C">
            <w:pPr>
              <w:rPr>
                <w:rFonts w:eastAsia="Times New Roman"/>
                <w:lang w:val="en-US"/>
              </w:rPr>
            </w:pPr>
          </w:p>
        </w:tc>
        <w:tc>
          <w:tcPr>
            <w:tcW w:w="0" w:type="auto"/>
            <w:vAlign w:val="center"/>
            <w:hideMark/>
          </w:tcPr>
          <w:p w14:paraId="2F0B1D5C" w14:textId="77777777" w:rsidR="0095430C"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95430C" w14:paraId="1E5E8522" w14:textId="77777777">
        <w:trPr>
          <w:divId w:val="510997197"/>
          <w:tblCellSpacing w:w="15" w:type="dxa"/>
        </w:trPr>
        <w:tc>
          <w:tcPr>
            <w:tcW w:w="0" w:type="auto"/>
            <w:vAlign w:val="center"/>
            <w:hideMark/>
          </w:tcPr>
          <w:p w14:paraId="2D8F09BB" w14:textId="77777777" w:rsidR="0095430C" w:rsidRDefault="0095430C">
            <w:pPr>
              <w:rPr>
                <w:rFonts w:eastAsia="Times New Roman"/>
                <w:lang w:val="en-US"/>
              </w:rPr>
            </w:pPr>
          </w:p>
        </w:tc>
        <w:tc>
          <w:tcPr>
            <w:tcW w:w="0" w:type="auto"/>
            <w:vAlign w:val="center"/>
            <w:hideMark/>
          </w:tcPr>
          <w:p w14:paraId="63751975" w14:textId="77777777" w:rsidR="0095430C"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95430C" w14:paraId="17A3F5A1" w14:textId="77777777">
        <w:trPr>
          <w:divId w:val="510997197"/>
          <w:tblCellSpacing w:w="15" w:type="dxa"/>
        </w:trPr>
        <w:tc>
          <w:tcPr>
            <w:tcW w:w="0" w:type="auto"/>
            <w:vAlign w:val="center"/>
            <w:hideMark/>
          </w:tcPr>
          <w:p w14:paraId="2B2624D9" w14:textId="77777777" w:rsidR="0095430C" w:rsidRDefault="0095430C">
            <w:pPr>
              <w:rPr>
                <w:rFonts w:eastAsia="Times New Roman"/>
                <w:lang w:val="en-US"/>
              </w:rPr>
            </w:pPr>
          </w:p>
        </w:tc>
        <w:tc>
          <w:tcPr>
            <w:tcW w:w="0" w:type="auto"/>
            <w:vAlign w:val="center"/>
            <w:hideMark/>
          </w:tcPr>
          <w:p w14:paraId="716054D9" w14:textId="77777777" w:rsidR="0095430C"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95430C" w14:paraId="7BA64C42" w14:textId="77777777">
        <w:trPr>
          <w:divId w:val="510997197"/>
          <w:tblCellSpacing w:w="15" w:type="dxa"/>
        </w:trPr>
        <w:tc>
          <w:tcPr>
            <w:tcW w:w="0" w:type="auto"/>
            <w:vAlign w:val="center"/>
            <w:hideMark/>
          </w:tcPr>
          <w:p w14:paraId="0812F171" w14:textId="77777777" w:rsidR="0095430C" w:rsidRDefault="0095430C">
            <w:pPr>
              <w:rPr>
                <w:rFonts w:eastAsia="Times New Roman"/>
                <w:lang w:val="en-US"/>
              </w:rPr>
            </w:pPr>
          </w:p>
        </w:tc>
        <w:tc>
          <w:tcPr>
            <w:tcW w:w="0" w:type="auto"/>
            <w:vAlign w:val="center"/>
            <w:hideMark/>
          </w:tcPr>
          <w:p w14:paraId="59C52842" w14:textId="77777777" w:rsidR="0095430C"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95430C" w14:paraId="19DDD21F" w14:textId="77777777">
        <w:trPr>
          <w:divId w:val="510997197"/>
          <w:tblCellSpacing w:w="15" w:type="dxa"/>
        </w:trPr>
        <w:tc>
          <w:tcPr>
            <w:tcW w:w="0" w:type="auto"/>
            <w:vAlign w:val="center"/>
            <w:hideMark/>
          </w:tcPr>
          <w:p w14:paraId="35C8697A" w14:textId="77777777" w:rsidR="0095430C" w:rsidRDefault="0095430C">
            <w:pPr>
              <w:rPr>
                <w:rFonts w:eastAsia="Times New Roman"/>
                <w:lang w:val="en-US"/>
              </w:rPr>
            </w:pPr>
          </w:p>
        </w:tc>
        <w:tc>
          <w:tcPr>
            <w:tcW w:w="0" w:type="auto"/>
            <w:vAlign w:val="center"/>
            <w:hideMark/>
          </w:tcPr>
          <w:p w14:paraId="64833D91" w14:textId="77777777" w:rsidR="0095430C"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95430C" w14:paraId="025736F1" w14:textId="77777777">
        <w:trPr>
          <w:divId w:val="510997197"/>
          <w:tblCellSpacing w:w="15" w:type="dxa"/>
        </w:trPr>
        <w:tc>
          <w:tcPr>
            <w:tcW w:w="0" w:type="auto"/>
            <w:vAlign w:val="center"/>
            <w:hideMark/>
          </w:tcPr>
          <w:p w14:paraId="6DD2BF0F" w14:textId="77777777" w:rsidR="0095430C" w:rsidRDefault="0095430C">
            <w:pPr>
              <w:rPr>
                <w:rFonts w:eastAsia="Times New Roman"/>
                <w:lang w:val="en-US"/>
              </w:rPr>
            </w:pPr>
          </w:p>
        </w:tc>
        <w:tc>
          <w:tcPr>
            <w:tcW w:w="0" w:type="auto"/>
            <w:vAlign w:val="center"/>
            <w:hideMark/>
          </w:tcPr>
          <w:p w14:paraId="48F88D72" w14:textId="77777777" w:rsidR="0095430C"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95430C" w14:paraId="39544B9E" w14:textId="77777777">
        <w:trPr>
          <w:divId w:val="510997197"/>
          <w:tblCellSpacing w:w="15" w:type="dxa"/>
        </w:trPr>
        <w:tc>
          <w:tcPr>
            <w:tcW w:w="0" w:type="auto"/>
            <w:vAlign w:val="center"/>
            <w:hideMark/>
          </w:tcPr>
          <w:p w14:paraId="66E37DEF" w14:textId="77777777" w:rsidR="0095430C" w:rsidRDefault="0095430C">
            <w:pPr>
              <w:rPr>
                <w:rFonts w:eastAsia="Times New Roman"/>
                <w:lang w:val="en-US"/>
              </w:rPr>
            </w:pPr>
          </w:p>
        </w:tc>
        <w:tc>
          <w:tcPr>
            <w:tcW w:w="0" w:type="auto"/>
            <w:vAlign w:val="center"/>
            <w:hideMark/>
          </w:tcPr>
          <w:p w14:paraId="4063377B" w14:textId="77777777" w:rsidR="0095430C"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95430C" w14:paraId="1D371332" w14:textId="77777777">
        <w:trPr>
          <w:divId w:val="510997197"/>
          <w:tblCellSpacing w:w="15" w:type="dxa"/>
        </w:trPr>
        <w:tc>
          <w:tcPr>
            <w:tcW w:w="0" w:type="auto"/>
            <w:vAlign w:val="center"/>
            <w:hideMark/>
          </w:tcPr>
          <w:p w14:paraId="71E5AF62" w14:textId="77777777" w:rsidR="0095430C" w:rsidRDefault="0095430C">
            <w:pPr>
              <w:rPr>
                <w:rFonts w:eastAsia="Times New Roman"/>
                <w:lang w:val="en-US"/>
              </w:rPr>
            </w:pPr>
          </w:p>
        </w:tc>
        <w:tc>
          <w:tcPr>
            <w:tcW w:w="0" w:type="auto"/>
            <w:vAlign w:val="center"/>
            <w:hideMark/>
          </w:tcPr>
          <w:p w14:paraId="13862B48" w14:textId="77777777" w:rsidR="0095430C"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95430C" w14:paraId="0895E138" w14:textId="77777777">
        <w:trPr>
          <w:divId w:val="510997197"/>
          <w:tblCellSpacing w:w="15" w:type="dxa"/>
        </w:trPr>
        <w:tc>
          <w:tcPr>
            <w:tcW w:w="0" w:type="auto"/>
            <w:vAlign w:val="center"/>
            <w:hideMark/>
          </w:tcPr>
          <w:p w14:paraId="64E814D1" w14:textId="77777777" w:rsidR="0095430C" w:rsidRDefault="0095430C">
            <w:pPr>
              <w:rPr>
                <w:rFonts w:eastAsia="Times New Roman"/>
                <w:lang w:val="en-US"/>
              </w:rPr>
            </w:pPr>
          </w:p>
        </w:tc>
        <w:tc>
          <w:tcPr>
            <w:tcW w:w="0" w:type="auto"/>
            <w:vAlign w:val="center"/>
            <w:hideMark/>
          </w:tcPr>
          <w:p w14:paraId="367383D9" w14:textId="77777777" w:rsidR="0095430C"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95430C" w14:paraId="316BE09B" w14:textId="77777777">
        <w:trPr>
          <w:divId w:val="510997197"/>
          <w:tblCellSpacing w:w="15" w:type="dxa"/>
        </w:trPr>
        <w:tc>
          <w:tcPr>
            <w:tcW w:w="0" w:type="auto"/>
            <w:vAlign w:val="center"/>
            <w:hideMark/>
          </w:tcPr>
          <w:p w14:paraId="78EDDC76" w14:textId="77777777" w:rsidR="0095430C" w:rsidRDefault="0095430C">
            <w:pPr>
              <w:rPr>
                <w:rFonts w:eastAsia="Times New Roman"/>
                <w:lang w:val="en-US"/>
              </w:rPr>
            </w:pPr>
          </w:p>
        </w:tc>
        <w:tc>
          <w:tcPr>
            <w:tcW w:w="0" w:type="auto"/>
            <w:vAlign w:val="center"/>
            <w:hideMark/>
          </w:tcPr>
          <w:p w14:paraId="582F80C5" w14:textId="77777777" w:rsidR="0095430C"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95430C" w14:paraId="4B4EDBE0" w14:textId="77777777">
        <w:trPr>
          <w:divId w:val="510997197"/>
          <w:tblCellSpacing w:w="15" w:type="dxa"/>
        </w:trPr>
        <w:tc>
          <w:tcPr>
            <w:tcW w:w="0" w:type="auto"/>
            <w:vAlign w:val="center"/>
            <w:hideMark/>
          </w:tcPr>
          <w:p w14:paraId="12946863" w14:textId="77777777" w:rsidR="0095430C" w:rsidRDefault="0095430C">
            <w:pPr>
              <w:rPr>
                <w:rFonts w:eastAsia="Times New Roman"/>
                <w:lang w:val="en-US"/>
              </w:rPr>
            </w:pPr>
          </w:p>
        </w:tc>
        <w:tc>
          <w:tcPr>
            <w:tcW w:w="0" w:type="auto"/>
            <w:vAlign w:val="center"/>
            <w:hideMark/>
          </w:tcPr>
          <w:p w14:paraId="62755BC7" w14:textId="77777777" w:rsidR="0095430C"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95430C" w14:paraId="47345BDF" w14:textId="77777777">
        <w:trPr>
          <w:divId w:val="510997197"/>
          <w:tblCellSpacing w:w="15" w:type="dxa"/>
        </w:trPr>
        <w:tc>
          <w:tcPr>
            <w:tcW w:w="0" w:type="auto"/>
            <w:vAlign w:val="center"/>
            <w:hideMark/>
          </w:tcPr>
          <w:p w14:paraId="2B560082" w14:textId="77777777" w:rsidR="0095430C" w:rsidRDefault="0095430C">
            <w:pPr>
              <w:rPr>
                <w:rFonts w:eastAsia="Times New Roman"/>
                <w:lang w:val="en-US"/>
              </w:rPr>
            </w:pPr>
          </w:p>
        </w:tc>
        <w:tc>
          <w:tcPr>
            <w:tcW w:w="0" w:type="auto"/>
            <w:vAlign w:val="center"/>
            <w:hideMark/>
          </w:tcPr>
          <w:p w14:paraId="1D5E56CB" w14:textId="77777777" w:rsidR="0095430C"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95430C" w14:paraId="69A4F210" w14:textId="77777777">
        <w:trPr>
          <w:divId w:val="510997197"/>
          <w:tblCellSpacing w:w="15" w:type="dxa"/>
        </w:trPr>
        <w:tc>
          <w:tcPr>
            <w:tcW w:w="0" w:type="auto"/>
            <w:vAlign w:val="center"/>
            <w:hideMark/>
          </w:tcPr>
          <w:p w14:paraId="3EB567B5" w14:textId="77777777" w:rsidR="0095430C" w:rsidRDefault="0095430C">
            <w:pPr>
              <w:rPr>
                <w:rFonts w:eastAsia="Times New Roman"/>
                <w:lang w:val="en-US"/>
              </w:rPr>
            </w:pPr>
          </w:p>
        </w:tc>
        <w:tc>
          <w:tcPr>
            <w:tcW w:w="0" w:type="auto"/>
            <w:vAlign w:val="center"/>
            <w:hideMark/>
          </w:tcPr>
          <w:p w14:paraId="50586198" w14:textId="77777777" w:rsidR="0095430C"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95430C" w14:paraId="5ED5F008" w14:textId="77777777">
        <w:trPr>
          <w:divId w:val="510997197"/>
          <w:tblCellSpacing w:w="15" w:type="dxa"/>
        </w:trPr>
        <w:tc>
          <w:tcPr>
            <w:tcW w:w="0" w:type="auto"/>
            <w:vAlign w:val="center"/>
            <w:hideMark/>
          </w:tcPr>
          <w:p w14:paraId="77E73497" w14:textId="77777777" w:rsidR="0095430C" w:rsidRDefault="0095430C">
            <w:pPr>
              <w:rPr>
                <w:rFonts w:eastAsia="Times New Roman"/>
                <w:lang w:val="en-US"/>
              </w:rPr>
            </w:pPr>
          </w:p>
        </w:tc>
        <w:tc>
          <w:tcPr>
            <w:tcW w:w="0" w:type="auto"/>
            <w:vAlign w:val="center"/>
            <w:hideMark/>
          </w:tcPr>
          <w:p w14:paraId="7BD96A74" w14:textId="77777777" w:rsidR="0095430C"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95430C" w14:paraId="100EBAD8" w14:textId="77777777">
        <w:trPr>
          <w:divId w:val="510997197"/>
          <w:tblCellSpacing w:w="15" w:type="dxa"/>
        </w:trPr>
        <w:tc>
          <w:tcPr>
            <w:tcW w:w="0" w:type="auto"/>
            <w:vAlign w:val="center"/>
            <w:hideMark/>
          </w:tcPr>
          <w:p w14:paraId="5066418A" w14:textId="77777777" w:rsidR="0095430C" w:rsidRDefault="0095430C">
            <w:pPr>
              <w:rPr>
                <w:rFonts w:eastAsia="Times New Roman"/>
                <w:lang w:val="en-US"/>
              </w:rPr>
            </w:pPr>
          </w:p>
        </w:tc>
        <w:tc>
          <w:tcPr>
            <w:tcW w:w="0" w:type="auto"/>
            <w:vAlign w:val="center"/>
            <w:hideMark/>
          </w:tcPr>
          <w:p w14:paraId="7DED34C7" w14:textId="77777777" w:rsidR="0095430C"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95430C" w14:paraId="314799BC" w14:textId="77777777">
        <w:trPr>
          <w:divId w:val="510997197"/>
          <w:tblCellSpacing w:w="15" w:type="dxa"/>
        </w:trPr>
        <w:tc>
          <w:tcPr>
            <w:tcW w:w="0" w:type="auto"/>
            <w:vAlign w:val="center"/>
            <w:hideMark/>
          </w:tcPr>
          <w:p w14:paraId="2022B063" w14:textId="77777777" w:rsidR="0095430C" w:rsidRDefault="0095430C">
            <w:pPr>
              <w:rPr>
                <w:rFonts w:eastAsia="Times New Roman"/>
                <w:lang w:val="en-US"/>
              </w:rPr>
            </w:pPr>
          </w:p>
        </w:tc>
        <w:tc>
          <w:tcPr>
            <w:tcW w:w="0" w:type="auto"/>
            <w:vAlign w:val="center"/>
            <w:hideMark/>
          </w:tcPr>
          <w:p w14:paraId="6DD5771E" w14:textId="77777777" w:rsidR="0095430C"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95430C" w14:paraId="4EE54067" w14:textId="77777777">
        <w:trPr>
          <w:divId w:val="510997197"/>
          <w:tblCellSpacing w:w="15" w:type="dxa"/>
        </w:trPr>
        <w:tc>
          <w:tcPr>
            <w:tcW w:w="0" w:type="auto"/>
            <w:vAlign w:val="center"/>
            <w:hideMark/>
          </w:tcPr>
          <w:p w14:paraId="22E18110" w14:textId="77777777" w:rsidR="0095430C" w:rsidRDefault="0095430C">
            <w:pPr>
              <w:rPr>
                <w:rFonts w:eastAsia="Times New Roman"/>
                <w:lang w:val="en-US"/>
              </w:rPr>
            </w:pPr>
          </w:p>
        </w:tc>
        <w:tc>
          <w:tcPr>
            <w:tcW w:w="0" w:type="auto"/>
            <w:vAlign w:val="center"/>
            <w:hideMark/>
          </w:tcPr>
          <w:p w14:paraId="40210C64" w14:textId="77777777" w:rsidR="0095430C"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95430C" w14:paraId="3FED54F7" w14:textId="77777777">
        <w:trPr>
          <w:divId w:val="510997197"/>
          <w:tblCellSpacing w:w="15" w:type="dxa"/>
        </w:trPr>
        <w:tc>
          <w:tcPr>
            <w:tcW w:w="0" w:type="auto"/>
            <w:vAlign w:val="center"/>
            <w:hideMark/>
          </w:tcPr>
          <w:p w14:paraId="4BE494B8" w14:textId="77777777" w:rsidR="0095430C" w:rsidRDefault="0095430C">
            <w:pPr>
              <w:rPr>
                <w:rFonts w:eastAsia="Times New Roman"/>
                <w:lang w:val="en-US"/>
              </w:rPr>
            </w:pPr>
          </w:p>
        </w:tc>
        <w:tc>
          <w:tcPr>
            <w:tcW w:w="0" w:type="auto"/>
            <w:vAlign w:val="center"/>
            <w:hideMark/>
          </w:tcPr>
          <w:p w14:paraId="1B2A46DD" w14:textId="77777777" w:rsidR="0095430C"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95430C" w14:paraId="46B57BCB" w14:textId="77777777">
        <w:trPr>
          <w:divId w:val="510997197"/>
          <w:tblCellSpacing w:w="15" w:type="dxa"/>
        </w:trPr>
        <w:tc>
          <w:tcPr>
            <w:tcW w:w="0" w:type="auto"/>
            <w:vAlign w:val="center"/>
            <w:hideMark/>
          </w:tcPr>
          <w:p w14:paraId="0EE168EA" w14:textId="77777777" w:rsidR="0095430C" w:rsidRDefault="0095430C">
            <w:pPr>
              <w:rPr>
                <w:rFonts w:eastAsia="Times New Roman"/>
                <w:lang w:val="en-US"/>
              </w:rPr>
            </w:pPr>
          </w:p>
        </w:tc>
        <w:tc>
          <w:tcPr>
            <w:tcW w:w="0" w:type="auto"/>
            <w:vAlign w:val="center"/>
            <w:hideMark/>
          </w:tcPr>
          <w:p w14:paraId="7882A309" w14:textId="77777777" w:rsidR="0095430C"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95430C" w14:paraId="305287E4" w14:textId="77777777">
        <w:trPr>
          <w:divId w:val="510997197"/>
          <w:tblCellSpacing w:w="15" w:type="dxa"/>
        </w:trPr>
        <w:tc>
          <w:tcPr>
            <w:tcW w:w="0" w:type="auto"/>
            <w:vAlign w:val="center"/>
            <w:hideMark/>
          </w:tcPr>
          <w:p w14:paraId="3B5AE766" w14:textId="77777777" w:rsidR="0095430C" w:rsidRDefault="0095430C">
            <w:pPr>
              <w:rPr>
                <w:rFonts w:eastAsia="Times New Roman"/>
                <w:lang w:val="en-US"/>
              </w:rPr>
            </w:pPr>
          </w:p>
        </w:tc>
        <w:tc>
          <w:tcPr>
            <w:tcW w:w="0" w:type="auto"/>
            <w:vAlign w:val="center"/>
            <w:hideMark/>
          </w:tcPr>
          <w:p w14:paraId="296C06ED" w14:textId="77777777" w:rsidR="0095430C"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95430C" w14:paraId="29D48C57" w14:textId="77777777">
        <w:trPr>
          <w:divId w:val="510997197"/>
          <w:tblCellSpacing w:w="15" w:type="dxa"/>
        </w:trPr>
        <w:tc>
          <w:tcPr>
            <w:tcW w:w="0" w:type="auto"/>
            <w:vAlign w:val="center"/>
            <w:hideMark/>
          </w:tcPr>
          <w:p w14:paraId="69340ED7" w14:textId="77777777" w:rsidR="0095430C" w:rsidRDefault="0095430C">
            <w:pPr>
              <w:rPr>
                <w:rFonts w:eastAsia="Times New Roman"/>
                <w:lang w:val="en-US"/>
              </w:rPr>
            </w:pPr>
          </w:p>
        </w:tc>
        <w:tc>
          <w:tcPr>
            <w:tcW w:w="0" w:type="auto"/>
            <w:vAlign w:val="center"/>
            <w:hideMark/>
          </w:tcPr>
          <w:p w14:paraId="0D2A4638" w14:textId="77777777" w:rsidR="0095430C"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95430C" w14:paraId="72E52A57" w14:textId="77777777">
        <w:trPr>
          <w:divId w:val="510997197"/>
          <w:tblCellSpacing w:w="15" w:type="dxa"/>
        </w:trPr>
        <w:tc>
          <w:tcPr>
            <w:tcW w:w="0" w:type="auto"/>
            <w:vAlign w:val="center"/>
            <w:hideMark/>
          </w:tcPr>
          <w:p w14:paraId="5A18AFB5" w14:textId="77777777" w:rsidR="0095430C" w:rsidRDefault="0095430C">
            <w:pPr>
              <w:rPr>
                <w:rFonts w:eastAsia="Times New Roman"/>
                <w:lang w:val="en-US"/>
              </w:rPr>
            </w:pPr>
          </w:p>
        </w:tc>
        <w:tc>
          <w:tcPr>
            <w:tcW w:w="0" w:type="auto"/>
            <w:vAlign w:val="center"/>
            <w:hideMark/>
          </w:tcPr>
          <w:p w14:paraId="0019A540" w14:textId="77777777" w:rsidR="0095430C"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95430C" w14:paraId="2286EF66" w14:textId="77777777">
        <w:trPr>
          <w:divId w:val="510997197"/>
          <w:tblCellSpacing w:w="15" w:type="dxa"/>
        </w:trPr>
        <w:tc>
          <w:tcPr>
            <w:tcW w:w="0" w:type="auto"/>
            <w:vAlign w:val="center"/>
            <w:hideMark/>
          </w:tcPr>
          <w:p w14:paraId="5C963E3F" w14:textId="77777777" w:rsidR="0095430C" w:rsidRDefault="0095430C">
            <w:pPr>
              <w:rPr>
                <w:rFonts w:eastAsia="Times New Roman"/>
                <w:lang w:val="en-US"/>
              </w:rPr>
            </w:pPr>
          </w:p>
        </w:tc>
        <w:tc>
          <w:tcPr>
            <w:tcW w:w="0" w:type="auto"/>
            <w:vAlign w:val="center"/>
            <w:hideMark/>
          </w:tcPr>
          <w:p w14:paraId="0ADEDB12" w14:textId="77777777" w:rsidR="0095430C"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95430C" w14:paraId="1D2BA579" w14:textId="77777777">
        <w:trPr>
          <w:divId w:val="510997197"/>
          <w:tblCellSpacing w:w="15" w:type="dxa"/>
        </w:trPr>
        <w:tc>
          <w:tcPr>
            <w:tcW w:w="0" w:type="auto"/>
            <w:vAlign w:val="center"/>
            <w:hideMark/>
          </w:tcPr>
          <w:p w14:paraId="2D9AD5D3" w14:textId="77777777" w:rsidR="0095430C" w:rsidRDefault="0095430C">
            <w:pPr>
              <w:rPr>
                <w:rFonts w:eastAsia="Times New Roman"/>
                <w:lang w:val="en-US"/>
              </w:rPr>
            </w:pPr>
          </w:p>
        </w:tc>
        <w:tc>
          <w:tcPr>
            <w:tcW w:w="0" w:type="auto"/>
            <w:vAlign w:val="center"/>
            <w:hideMark/>
          </w:tcPr>
          <w:p w14:paraId="2809DB37" w14:textId="77777777" w:rsidR="0095430C"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95430C" w14:paraId="1E13EA0E" w14:textId="77777777">
        <w:trPr>
          <w:divId w:val="510997197"/>
          <w:tblCellSpacing w:w="15" w:type="dxa"/>
        </w:trPr>
        <w:tc>
          <w:tcPr>
            <w:tcW w:w="0" w:type="auto"/>
            <w:vAlign w:val="center"/>
            <w:hideMark/>
          </w:tcPr>
          <w:p w14:paraId="2E77DA4A" w14:textId="77777777" w:rsidR="0095430C" w:rsidRDefault="0095430C">
            <w:pPr>
              <w:rPr>
                <w:rFonts w:eastAsia="Times New Roman"/>
                <w:lang w:val="en-US"/>
              </w:rPr>
            </w:pPr>
          </w:p>
        </w:tc>
        <w:tc>
          <w:tcPr>
            <w:tcW w:w="0" w:type="auto"/>
            <w:vAlign w:val="center"/>
            <w:hideMark/>
          </w:tcPr>
          <w:p w14:paraId="46FE1FB9" w14:textId="77777777" w:rsidR="0095430C"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95430C" w14:paraId="58456FF9" w14:textId="77777777">
        <w:trPr>
          <w:divId w:val="510997197"/>
          <w:tblCellSpacing w:w="15" w:type="dxa"/>
        </w:trPr>
        <w:tc>
          <w:tcPr>
            <w:tcW w:w="0" w:type="auto"/>
            <w:vAlign w:val="center"/>
            <w:hideMark/>
          </w:tcPr>
          <w:p w14:paraId="7D06D97F" w14:textId="77777777" w:rsidR="0095430C" w:rsidRDefault="0095430C">
            <w:pPr>
              <w:rPr>
                <w:rFonts w:eastAsia="Times New Roman"/>
                <w:lang w:val="en-US"/>
              </w:rPr>
            </w:pPr>
          </w:p>
        </w:tc>
        <w:tc>
          <w:tcPr>
            <w:tcW w:w="0" w:type="auto"/>
            <w:vAlign w:val="center"/>
            <w:hideMark/>
          </w:tcPr>
          <w:p w14:paraId="0AD2E91B" w14:textId="77777777" w:rsidR="0095430C"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95430C" w14:paraId="5C8D18BB" w14:textId="77777777">
        <w:trPr>
          <w:divId w:val="510997197"/>
          <w:tblCellSpacing w:w="15" w:type="dxa"/>
        </w:trPr>
        <w:tc>
          <w:tcPr>
            <w:tcW w:w="0" w:type="auto"/>
            <w:vAlign w:val="center"/>
            <w:hideMark/>
          </w:tcPr>
          <w:p w14:paraId="7AE58203" w14:textId="77777777" w:rsidR="0095430C" w:rsidRDefault="0095430C">
            <w:pPr>
              <w:rPr>
                <w:rFonts w:eastAsia="Times New Roman"/>
                <w:lang w:val="en-US"/>
              </w:rPr>
            </w:pPr>
          </w:p>
        </w:tc>
        <w:tc>
          <w:tcPr>
            <w:tcW w:w="0" w:type="auto"/>
            <w:vAlign w:val="center"/>
            <w:hideMark/>
          </w:tcPr>
          <w:p w14:paraId="51B9B622" w14:textId="77777777" w:rsidR="0095430C"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95430C" w14:paraId="75F38BAB" w14:textId="77777777">
        <w:trPr>
          <w:divId w:val="510997197"/>
          <w:tblCellSpacing w:w="15" w:type="dxa"/>
        </w:trPr>
        <w:tc>
          <w:tcPr>
            <w:tcW w:w="0" w:type="auto"/>
            <w:vAlign w:val="center"/>
            <w:hideMark/>
          </w:tcPr>
          <w:p w14:paraId="2BFAAABB" w14:textId="77777777" w:rsidR="0095430C" w:rsidRDefault="0095430C">
            <w:pPr>
              <w:rPr>
                <w:rFonts w:eastAsia="Times New Roman"/>
                <w:lang w:val="en-US"/>
              </w:rPr>
            </w:pPr>
          </w:p>
        </w:tc>
        <w:tc>
          <w:tcPr>
            <w:tcW w:w="0" w:type="auto"/>
            <w:vAlign w:val="center"/>
            <w:hideMark/>
          </w:tcPr>
          <w:p w14:paraId="4A7497E2" w14:textId="77777777" w:rsidR="0095430C"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95430C" w14:paraId="1776DE83" w14:textId="77777777">
        <w:trPr>
          <w:divId w:val="510997197"/>
          <w:tblCellSpacing w:w="15" w:type="dxa"/>
        </w:trPr>
        <w:tc>
          <w:tcPr>
            <w:tcW w:w="0" w:type="auto"/>
            <w:vAlign w:val="center"/>
            <w:hideMark/>
          </w:tcPr>
          <w:p w14:paraId="1B4225C5" w14:textId="77777777" w:rsidR="0095430C" w:rsidRDefault="0095430C">
            <w:pPr>
              <w:rPr>
                <w:rFonts w:eastAsia="Times New Roman"/>
                <w:lang w:val="en-US"/>
              </w:rPr>
            </w:pPr>
          </w:p>
        </w:tc>
        <w:tc>
          <w:tcPr>
            <w:tcW w:w="0" w:type="auto"/>
            <w:vAlign w:val="center"/>
            <w:hideMark/>
          </w:tcPr>
          <w:p w14:paraId="53AFB9C7" w14:textId="77777777" w:rsidR="0095430C"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95430C" w14:paraId="5EF93A2A" w14:textId="77777777">
        <w:trPr>
          <w:divId w:val="510997197"/>
          <w:tblCellSpacing w:w="15" w:type="dxa"/>
        </w:trPr>
        <w:tc>
          <w:tcPr>
            <w:tcW w:w="0" w:type="auto"/>
            <w:vAlign w:val="center"/>
            <w:hideMark/>
          </w:tcPr>
          <w:p w14:paraId="46430B8D" w14:textId="77777777" w:rsidR="0095430C" w:rsidRDefault="0095430C">
            <w:pPr>
              <w:rPr>
                <w:rFonts w:eastAsia="Times New Roman"/>
                <w:lang w:val="en-US"/>
              </w:rPr>
            </w:pPr>
          </w:p>
        </w:tc>
        <w:tc>
          <w:tcPr>
            <w:tcW w:w="0" w:type="auto"/>
            <w:vAlign w:val="center"/>
            <w:hideMark/>
          </w:tcPr>
          <w:p w14:paraId="151EF066" w14:textId="77777777" w:rsidR="0095430C"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95430C" w14:paraId="482E5F29" w14:textId="77777777">
        <w:trPr>
          <w:divId w:val="510997197"/>
          <w:tblCellSpacing w:w="15" w:type="dxa"/>
        </w:trPr>
        <w:tc>
          <w:tcPr>
            <w:tcW w:w="0" w:type="auto"/>
            <w:vAlign w:val="center"/>
            <w:hideMark/>
          </w:tcPr>
          <w:p w14:paraId="1A39578B" w14:textId="77777777" w:rsidR="0095430C" w:rsidRDefault="0095430C">
            <w:pPr>
              <w:rPr>
                <w:rFonts w:eastAsia="Times New Roman"/>
                <w:lang w:val="en-US"/>
              </w:rPr>
            </w:pPr>
          </w:p>
        </w:tc>
        <w:tc>
          <w:tcPr>
            <w:tcW w:w="0" w:type="auto"/>
            <w:vAlign w:val="center"/>
            <w:hideMark/>
          </w:tcPr>
          <w:p w14:paraId="24E033C2" w14:textId="77777777" w:rsidR="0095430C"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w:t>
            </w:r>
            <w:r>
              <w:rPr>
                <w:rFonts w:eastAsia="Times New Roman"/>
                <w:lang w:val="en-US"/>
              </w:rPr>
              <w:lastRenderedPageBreak/>
              <w:t xml:space="preserve">correction and clipping as described in section 7.3.9 of [IEC 62563-1] </w:t>
            </w:r>
          </w:p>
        </w:tc>
      </w:tr>
      <w:tr w:rsidR="0095430C" w14:paraId="69BF7DA3" w14:textId="77777777">
        <w:trPr>
          <w:divId w:val="510997197"/>
          <w:tblCellSpacing w:w="15" w:type="dxa"/>
        </w:trPr>
        <w:tc>
          <w:tcPr>
            <w:tcW w:w="0" w:type="auto"/>
            <w:vAlign w:val="center"/>
            <w:hideMark/>
          </w:tcPr>
          <w:p w14:paraId="36057EE3" w14:textId="77777777" w:rsidR="0095430C" w:rsidRDefault="0095430C">
            <w:pPr>
              <w:rPr>
                <w:rFonts w:eastAsia="Times New Roman"/>
                <w:lang w:val="en-US"/>
              </w:rPr>
            </w:pPr>
          </w:p>
        </w:tc>
        <w:tc>
          <w:tcPr>
            <w:tcW w:w="0" w:type="auto"/>
            <w:vAlign w:val="center"/>
            <w:hideMark/>
          </w:tcPr>
          <w:p w14:paraId="0BE19FE3" w14:textId="77777777" w:rsidR="0095430C"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95430C" w14:paraId="165531AF" w14:textId="77777777">
        <w:trPr>
          <w:divId w:val="510997197"/>
          <w:tblCellSpacing w:w="15" w:type="dxa"/>
        </w:trPr>
        <w:tc>
          <w:tcPr>
            <w:tcW w:w="0" w:type="auto"/>
            <w:vAlign w:val="center"/>
            <w:hideMark/>
          </w:tcPr>
          <w:p w14:paraId="7243BC90" w14:textId="77777777" w:rsidR="0095430C" w:rsidRDefault="0095430C">
            <w:pPr>
              <w:rPr>
                <w:rFonts w:eastAsia="Times New Roman"/>
                <w:lang w:val="en-US"/>
              </w:rPr>
            </w:pPr>
          </w:p>
        </w:tc>
        <w:tc>
          <w:tcPr>
            <w:tcW w:w="0" w:type="auto"/>
            <w:vAlign w:val="center"/>
            <w:hideMark/>
          </w:tcPr>
          <w:p w14:paraId="2BA5E529" w14:textId="77777777" w:rsidR="0095430C"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95430C" w14:paraId="50D62F8B" w14:textId="77777777">
        <w:trPr>
          <w:divId w:val="510997197"/>
          <w:tblCellSpacing w:w="15" w:type="dxa"/>
        </w:trPr>
        <w:tc>
          <w:tcPr>
            <w:tcW w:w="0" w:type="auto"/>
            <w:vAlign w:val="center"/>
            <w:hideMark/>
          </w:tcPr>
          <w:p w14:paraId="5D5FCD9B" w14:textId="77777777" w:rsidR="0095430C" w:rsidRDefault="0095430C">
            <w:pPr>
              <w:rPr>
                <w:rFonts w:eastAsia="Times New Roman"/>
                <w:lang w:val="en-US"/>
              </w:rPr>
            </w:pPr>
          </w:p>
        </w:tc>
        <w:tc>
          <w:tcPr>
            <w:tcW w:w="0" w:type="auto"/>
            <w:vAlign w:val="center"/>
            <w:hideMark/>
          </w:tcPr>
          <w:p w14:paraId="3F5F94A4" w14:textId="77777777" w:rsidR="0095430C"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95430C" w14:paraId="2DB4F59F" w14:textId="77777777">
        <w:trPr>
          <w:divId w:val="510997197"/>
          <w:tblCellSpacing w:w="15" w:type="dxa"/>
        </w:trPr>
        <w:tc>
          <w:tcPr>
            <w:tcW w:w="0" w:type="auto"/>
            <w:vAlign w:val="center"/>
            <w:hideMark/>
          </w:tcPr>
          <w:p w14:paraId="43EACAC7" w14:textId="77777777" w:rsidR="0095430C" w:rsidRDefault="0095430C">
            <w:pPr>
              <w:rPr>
                <w:rFonts w:eastAsia="Times New Roman"/>
                <w:lang w:val="en-US"/>
              </w:rPr>
            </w:pPr>
          </w:p>
        </w:tc>
        <w:tc>
          <w:tcPr>
            <w:tcW w:w="0" w:type="auto"/>
            <w:vAlign w:val="center"/>
            <w:hideMark/>
          </w:tcPr>
          <w:p w14:paraId="2172019F" w14:textId="77777777" w:rsidR="0095430C"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95430C" w14:paraId="047507D6" w14:textId="77777777">
        <w:trPr>
          <w:divId w:val="510997197"/>
          <w:tblCellSpacing w:w="15" w:type="dxa"/>
        </w:trPr>
        <w:tc>
          <w:tcPr>
            <w:tcW w:w="0" w:type="auto"/>
            <w:vAlign w:val="center"/>
            <w:hideMark/>
          </w:tcPr>
          <w:p w14:paraId="123FABD5" w14:textId="77777777" w:rsidR="0095430C" w:rsidRDefault="0095430C">
            <w:pPr>
              <w:rPr>
                <w:rFonts w:eastAsia="Times New Roman"/>
                <w:lang w:val="en-US"/>
              </w:rPr>
            </w:pPr>
          </w:p>
        </w:tc>
        <w:tc>
          <w:tcPr>
            <w:tcW w:w="0" w:type="auto"/>
            <w:vAlign w:val="center"/>
            <w:hideMark/>
          </w:tcPr>
          <w:p w14:paraId="2FAFC067" w14:textId="77777777" w:rsidR="0095430C"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95430C" w14:paraId="566E0609" w14:textId="77777777">
        <w:trPr>
          <w:divId w:val="510997197"/>
          <w:tblCellSpacing w:w="15" w:type="dxa"/>
        </w:trPr>
        <w:tc>
          <w:tcPr>
            <w:tcW w:w="0" w:type="auto"/>
            <w:vAlign w:val="center"/>
            <w:hideMark/>
          </w:tcPr>
          <w:p w14:paraId="18BA5D1C" w14:textId="77777777" w:rsidR="0095430C" w:rsidRDefault="0095430C">
            <w:pPr>
              <w:rPr>
                <w:rFonts w:eastAsia="Times New Roman"/>
                <w:lang w:val="en-US"/>
              </w:rPr>
            </w:pPr>
          </w:p>
        </w:tc>
        <w:tc>
          <w:tcPr>
            <w:tcW w:w="0" w:type="auto"/>
            <w:vAlign w:val="center"/>
            <w:hideMark/>
          </w:tcPr>
          <w:p w14:paraId="4092AFC6" w14:textId="77777777" w:rsidR="0095430C"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95430C" w14:paraId="77864CC1" w14:textId="77777777">
        <w:trPr>
          <w:divId w:val="510997197"/>
          <w:tblCellSpacing w:w="15" w:type="dxa"/>
        </w:trPr>
        <w:tc>
          <w:tcPr>
            <w:tcW w:w="0" w:type="auto"/>
            <w:vAlign w:val="center"/>
            <w:hideMark/>
          </w:tcPr>
          <w:p w14:paraId="55EA6F92" w14:textId="77777777" w:rsidR="0095430C" w:rsidRDefault="0095430C">
            <w:pPr>
              <w:rPr>
                <w:rFonts w:eastAsia="Times New Roman"/>
                <w:lang w:val="en-US"/>
              </w:rPr>
            </w:pPr>
          </w:p>
        </w:tc>
        <w:tc>
          <w:tcPr>
            <w:tcW w:w="0" w:type="auto"/>
            <w:vAlign w:val="center"/>
            <w:hideMark/>
          </w:tcPr>
          <w:p w14:paraId="1DC707E3" w14:textId="77777777" w:rsidR="0095430C"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95430C" w14:paraId="38CBBCD1" w14:textId="77777777">
        <w:trPr>
          <w:divId w:val="510997197"/>
          <w:tblCellSpacing w:w="15" w:type="dxa"/>
        </w:trPr>
        <w:tc>
          <w:tcPr>
            <w:tcW w:w="0" w:type="auto"/>
            <w:vAlign w:val="center"/>
            <w:hideMark/>
          </w:tcPr>
          <w:p w14:paraId="763B7847" w14:textId="77777777" w:rsidR="0095430C" w:rsidRDefault="0095430C">
            <w:pPr>
              <w:rPr>
                <w:rFonts w:eastAsia="Times New Roman"/>
                <w:lang w:val="en-US"/>
              </w:rPr>
            </w:pPr>
          </w:p>
        </w:tc>
        <w:tc>
          <w:tcPr>
            <w:tcW w:w="0" w:type="auto"/>
            <w:vAlign w:val="center"/>
            <w:hideMark/>
          </w:tcPr>
          <w:p w14:paraId="628238D9" w14:textId="77777777" w:rsidR="0095430C"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95430C" w14:paraId="4713DDA9" w14:textId="77777777">
        <w:trPr>
          <w:divId w:val="510997197"/>
          <w:tblCellSpacing w:w="15" w:type="dxa"/>
        </w:trPr>
        <w:tc>
          <w:tcPr>
            <w:tcW w:w="0" w:type="auto"/>
            <w:vAlign w:val="center"/>
            <w:hideMark/>
          </w:tcPr>
          <w:p w14:paraId="7B176B8C" w14:textId="77777777" w:rsidR="0095430C" w:rsidRDefault="0095430C">
            <w:pPr>
              <w:rPr>
                <w:rFonts w:eastAsia="Times New Roman"/>
                <w:lang w:val="en-US"/>
              </w:rPr>
            </w:pPr>
          </w:p>
        </w:tc>
        <w:tc>
          <w:tcPr>
            <w:tcW w:w="0" w:type="auto"/>
            <w:vAlign w:val="center"/>
            <w:hideMark/>
          </w:tcPr>
          <w:p w14:paraId="4C85E0F4" w14:textId="77777777" w:rsidR="0095430C"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95430C" w14:paraId="23717BEA" w14:textId="77777777">
        <w:trPr>
          <w:divId w:val="510997197"/>
          <w:tblCellSpacing w:w="15" w:type="dxa"/>
        </w:trPr>
        <w:tc>
          <w:tcPr>
            <w:tcW w:w="0" w:type="auto"/>
            <w:vAlign w:val="center"/>
            <w:hideMark/>
          </w:tcPr>
          <w:p w14:paraId="602B813F" w14:textId="77777777" w:rsidR="0095430C" w:rsidRDefault="0095430C">
            <w:pPr>
              <w:rPr>
                <w:rFonts w:eastAsia="Times New Roman"/>
                <w:lang w:val="en-US"/>
              </w:rPr>
            </w:pPr>
          </w:p>
        </w:tc>
        <w:tc>
          <w:tcPr>
            <w:tcW w:w="0" w:type="auto"/>
            <w:vAlign w:val="center"/>
            <w:hideMark/>
          </w:tcPr>
          <w:p w14:paraId="000A3A76" w14:textId="77777777" w:rsidR="0095430C"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95430C" w14:paraId="7DF80E42" w14:textId="77777777">
        <w:trPr>
          <w:divId w:val="510997197"/>
          <w:tblCellSpacing w:w="15" w:type="dxa"/>
        </w:trPr>
        <w:tc>
          <w:tcPr>
            <w:tcW w:w="0" w:type="auto"/>
            <w:vAlign w:val="center"/>
            <w:hideMark/>
          </w:tcPr>
          <w:p w14:paraId="53AB7894" w14:textId="77777777" w:rsidR="0095430C" w:rsidRDefault="0095430C">
            <w:pPr>
              <w:rPr>
                <w:rFonts w:eastAsia="Times New Roman"/>
                <w:lang w:val="en-US"/>
              </w:rPr>
            </w:pPr>
          </w:p>
        </w:tc>
        <w:tc>
          <w:tcPr>
            <w:tcW w:w="0" w:type="auto"/>
            <w:vAlign w:val="center"/>
            <w:hideMark/>
          </w:tcPr>
          <w:p w14:paraId="743DB28F" w14:textId="77777777" w:rsidR="0095430C"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95430C" w14:paraId="15F91B5C" w14:textId="77777777">
        <w:trPr>
          <w:divId w:val="510997197"/>
          <w:tblCellSpacing w:w="15" w:type="dxa"/>
        </w:trPr>
        <w:tc>
          <w:tcPr>
            <w:tcW w:w="0" w:type="auto"/>
            <w:vAlign w:val="center"/>
            <w:hideMark/>
          </w:tcPr>
          <w:p w14:paraId="3047F2FD" w14:textId="77777777" w:rsidR="0095430C" w:rsidRDefault="0095430C">
            <w:pPr>
              <w:rPr>
                <w:rFonts w:eastAsia="Times New Roman"/>
                <w:lang w:val="en-US"/>
              </w:rPr>
            </w:pPr>
          </w:p>
        </w:tc>
        <w:tc>
          <w:tcPr>
            <w:tcW w:w="0" w:type="auto"/>
            <w:vAlign w:val="center"/>
            <w:hideMark/>
          </w:tcPr>
          <w:p w14:paraId="534194DF" w14:textId="77777777" w:rsidR="0095430C"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95430C" w14:paraId="054419F2" w14:textId="77777777">
        <w:trPr>
          <w:divId w:val="510997197"/>
          <w:tblCellSpacing w:w="15" w:type="dxa"/>
        </w:trPr>
        <w:tc>
          <w:tcPr>
            <w:tcW w:w="0" w:type="auto"/>
            <w:vAlign w:val="center"/>
            <w:hideMark/>
          </w:tcPr>
          <w:p w14:paraId="109B64ED" w14:textId="77777777" w:rsidR="0095430C" w:rsidRDefault="0095430C">
            <w:pPr>
              <w:rPr>
                <w:rFonts w:eastAsia="Times New Roman"/>
                <w:lang w:val="en-US"/>
              </w:rPr>
            </w:pPr>
          </w:p>
        </w:tc>
        <w:tc>
          <w:tcPr>
            <w:tcW w:w="0" w:type="auto"/>
            <w:vAlign w:val="center"/>
            <w:hideMark/>
          </w:tcPr>
          <w:p w14:paraId="347B9D08" w14:textId="77777777" w:rsidR="0095430C"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95430C" w14:paraId="3A9D6BB0" w14:textId="77777777">
        <w:trPr>
          <w:divId w:val="510997197"/>
          <w:tblCellSpacing w:w="15" w:type="dxa"/>
        </w:trPr>
        <w:tc>
          <w:tcPr>
            <w:tcW w:w="0" w:type="auto"/>
            <w:vAlign w:val="center"/>
            <w:hideMark/>
          </w:tcPr>
          <w:p w14:paraId="20A40AD2" w14:textId="77777777" w:rsidR="0095430C" w:rsidRDefault="0095430C">
            <w:pPr>
              <w:rPr>
                <w:rFonts w:eastAsia="Times New Roman"/>
                <w:lang w:val="en-US"/>
              </w:rPr>
            </w:pPr>
          </w:p>
        </w:tc>
        <w:tc>
          <w:tcPr>
            <w:tcW w:w="0" w:type="auto"/>
            <w:vAlign w:val="center"/>
            <w:hideMark/>
          </w:tcPr>
          <w:p w14:paraId="503FCCB7" w14:textId="77777777" w:rsidR="0095430C"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95430C" w14:paraId="6DE9608C" w14:textId="77777777">
        <w:trPr>
          <w:divId w:val="510997197"/>
          <w:tblCellSpacing w:w="15" w:type="dxa"/>
        </w:trPr>
        <w:tc>
          <w:tcPr>
            <w:tcW w:w="0" w:type="auto"/>
            <w:vAlign w:val="center"/>
            <w:hideMark/>
          </w:tcPr>
          <w:p w14:paraId="4439054C" w14:textId="77777777" w:rsidR="0095430C" w:rsidRDefault="0095430C">
            <w:pPr>
              <w:rPr>
                <w:rFonts w:eastAsia="Times New Roman"/>
                <w:lang w:val="en-US"/>
              </w:rPr>
            </w:pPr>
          </w:p>
        </w:tc>
        <w:tc>
          <w:tcPr>
            <w:tcW w:w="0" w:type="auto"/>
            <w:vAlign w:val="center"/>
            <w:hideMark/>
          </w:tcPr>
          <w:p w14:paraId="5A8CFD97" w14:textId="77777777" w:rsidR="0095430C"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95430C" w14:paraId="4AD0158F" w14:textId="77777777">
        <w:trPr>
          <w:divId w:val="510997197"/>
          <w:tblCellSpacing w:w="15" w:type="dxa"/>
        </w:trPr>
        <w:tc>
          <w:tcPr>
            <w:tcW w:w="0" w:type="auto"/>
            <w:vAlign w:val="center"/>
            <w:hideMark/>
          </w:tcPr>
          <w:p w14:paraId="2D29BAC5" w14:textId="77777777" w:rsidR="0095430C" w:rsidRDefault="0095430C">
            <w:pPr>
              <w:rPr>
                <w:rFonts w:eastAsia="Times New Roman"/>
                <w:lang w:val="en-US"/>
              </w:rPr>
            </w:pPr>
          </w:p>
        </w:tc>
        <w:tc>
          <w:tcPr>
            <w:tcW w:w="0" w:type="auto"/>
            <w:vAlign w:val="center"/>
            <w:hideMark/>
          </w:tcPr>
          <w:p w14:paraId="34EEDE3A" w14:textId="77777777" w:rsidR="0095430C"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95430C" w14:paraId="7AB0DE23" w14:textId="77777777">
        <w:trPr>
          <w:divId w:val="510997197"/>
          <w:tblCellSpacing w:w="15" w:type="dxa"/>
        </w:trPr>
        <w:tc>
          <w:tcPr>
            <w:tcW w:w="0" w:type="auto"/>
            <w:vAlign w:val="center"/>
            <w:hideMark/>
          </w:tcPr>
          <w:p w14:paraId="2BD7FB86" w14:textId="77777777" w:rsidR="0095430C" w:rsidRDefault="0095430C">
            <w:pPr>
              <w:rPr>
                <w:rFonts w:eastAsia="Times New Roman"/>
                <w:lang w:val="en-US"/>
              </w:rPr>
            </w:pPr>
          </w:p>
        </w:tc>
        <w:tc>
          <w:tcPr>
            <w:tcW w:w="0" w:type="auto"/>
            <w:vAlign w:val="center"/>
            <w:hideMark/>
          </w:tcPr>
          <w:p w14:paraId="17D8FEBA" w14:textId="77777777" w:rsidR="0095430C"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95430C" w14:paraId="3A61E671" w14:textId="77777777">
        <w:trPr>
          <w:divId w:val="510997197"/>
          <w:tblCellSpacing w:w="15" w:type="dxa"/>
        </w:trPr>
        <w:tc>
          <w:tcPr>
            <w:tcW w:w="0" w:type="auto"/>
            <w:vAlign w:val="center"/>
            <w:hideMark/>
          </w:tcPr>
          <w:p w14:paraId="6E46EA3C" w14:textId="77777777" w:rsidR="0095430C" w:rsidRDefault="0095430C">
            <w:pPr>
              <w:rPr>
                <w:rFonts w:eastAsia="Times New Roman"/>
                <w:lang w:val="en-US"/>
              </w:rPr>
            </w:pPr>
          </w:p>
        </w:tc>
        <w:tc>
          <w:tcPr>
            <w:tcW w:w="0" w:type="auto"/>
            <w:vAlign w:val="center"/>
            <w:hideMark/>
          </w:tcPr>
          <w:p w14:paraId="3194F403" w14:textId="77777777" w:rsidR="0095430C"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95430C" w14:paraId="6CBF03DC" w14:textId="77777777">
        <w:trPr>
          <w:divId w:val="510997197"/>
          <w:tblCellSpacing w:w="15" w:type="dxa"/>
        </w:trPr>
        <w:tc>
          <w:tcPr>
            <w:tcW w:w="0" w:type="auto"/>
            <w:vAlign w:val="center"/>
            <w:hideMark/>
          </w:tcPr>
          <w:p w14:paraId="58D23E3D" w14:textId="77777777" w:rsidR="0095430C" w:rsidRDefault="0095430C">
            <w:pPr>
              <w:rPr>
                <w:rFonts w:eastAsia="Times New Roman"/>
                <w:lang w:val="en-US"/>
              </w:rPr>
            </w:pPr>
          </w:p>
        </w:tc>
        <w:tc>
          <w:tcPr>
            <w:tcW w:w="0" w:type="auto"/>
            <w:vAlign w:val="center"/>
            <w:hideMark/>
          </w:tcPr>
          <w:p w14:paraId="14AA850D" w14:textId="77777777" w:rsidR="0095430C"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95430C" w14:paraId="7774B9CE" w14:textId="77777777">
        <w:trPr>
          <w:divId w:val="510997197"/>
          <w:tblCellSpacing w:w="15" w:type="dxa"/>
        </w:trPr>
        <w:tc>
          <w:tcPr>
            <w:tcW w:w="0" w:type="auto"/>
            <w:vAlign w:val="center"/>
            <w:hideMark/>
          </w:tcPr>
          <w:p w14:paraId="7703FB57" w14:textId="77777777" w:rsidR="0095430C" w:rsidRDefault="0095430C">
            <w:pPr>
              <w:rPr>
                <w:rFonts w:eastAsia="Times New Roman"/>
                <w:lang w:val="en-US"/>
              </w:rPr>
            </w:pPr>
          </w:p>
        </w:tc>
        <w:tc>
          <w:tcPr>
            <w:tcW w:w="0" w:type="auto"/>
            <w:vAlign w:val="center"/>
            <w:hideMark/>
          </w:tcPr>
          <w:p w14:paraId="6ECE3283" w14:textId="77777777" w:rsidR="0095430C"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95430C" w14:paraId="3DBAE7AA" w14:textId="77777777">
        <w:trPr>
          <w:divId w:val="510997197"/>
          <w:tblCellSpacing w:w="15" w:type="dxa"/>
        </w:trPr>
        <w:tc>
          <w:tcPr>
            <w:tcW w:w="0" w:type="auto"/>
            <w:vAlign w:val="center"/>
            <w:hideMark/>
          </w:tcPr>
          <w:p w14:paraId="54091B88" w14:textId="77777777" w:rsidR="0095430C" w:rsidRDefault="0095430C">
            <w:pPr>
              <w:rPr>
                <w:rFonts w:eastAsia="Times New Roman"/>
                <w:lang w:val="en-US"/>
              </w:rPr>
            </w:pPr>
          </w:p>
        </w:tc>
        <w:tc>
          <w:tcPr>
            <w:tcW w:w="0" w:type="auto"/>
            <w:vAlign w:val="center"/>
            <w:hideMark/>
          </w:tcPr>
          <w:p w14:paraId="7C720872" w14:textId="77777777" w:rsidR="0095430C"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w:t>
            </w:r>
            <w:r>
              <w:rPr>
                <w:rFonts w:eastAsia="Times New Roman"/>
                <w:lang w:val="en-US"/>
              </w:rPr>
              <w:lastRenderedPageBreak/>
              <w:t xml:space="preserve">DICOM grayscale calibration. See [AAPM OR 03] </w:t>
            </w:r>
          </w:p>
        </w:tc>
      </w:tr>
      <w:tr w:rsidR="0095430C" w14:paraId="2866A80F" w14:textId="77777777">
        <w:trPr>
          <w:divId w:val="510997197"/>
          <w:tblCellSpacing w:w="15" w:type="dxa"/>
        </w:trPr>
        <w:tc>
          <w:tcPr>
            <w:tcW w:w="0" w:type="auto"/>
            <w:vAlign w:val="center"/>
            <w:hideMark/>
          </w:tcPr>
          <w:p w14:paraId="46562E1D" w14:textId="77777777" w:rsidR="0095430C" w:rsidRDefault="0095430C">
            <w:pPr>
              <w:rPr>
                <w:rFonts w:eastAsia="Times New Roman"/>
                <w:lang w:val="en-US"/>
              </w:rPr>
            </w:pPr>
          </w:p>
        </w:tc>
        <w:tc>
          <w:tcPr>
            <w:tcW w:w="0" w:type="auto"/>
            <w:vAlign w:val="center"/>
            <w:hideMark/>
          </w:tcPr>
          <w:p w14:paraId="7333E1B4" w14:textId="77777777" w:rsidR="0095430C"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95430C" w14:paraId="6C8F2F1F" w14:textId="77777777">
        <w:trPr>
          <w:divId w:val="510997197"/>
          <w:tblCellSpacing w:w="15" w:type="dxa"/>
        </w:trPr>
        <w:tc>
          <w:tcPr>
            <w:tcW w:w="0" w:type="auto"/>
            <w:vAlign w:val="center"/>
            <w:hideMark/>
          </w:tcPr>
          <w:p w14:paraId="054A100F" w14:textId="77777777" w:rsidR="0095430C" w:rsidRDefault="0095430C">
            <w:pPr>
              <w:rPr>
                <w:rFonts w:eastAsia="Times New Roman"/>
                <w:lang w:val="en-US"/>
              </w:rPr>
            </w:pPr>
          </w:p>
        </w:tc>
        <w:tc>
          <w:tcPr>
            <w:tcW w:w="0" w:type="auto"/>
            <w:vAlign w:val="center"/>
            <w:hideMark/>
          </w:tcPr>
          <w:p w14:paraId="0556C34E" w14:textId="77777777" w:rsidR="0095430C"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95430C" w14:paraId="11E0C1C7" w14:textId="77777777">
        <w:trPr>
          <w:divId w:val="510997197"/>
          <w:tblCellSpacing w:w="15" w:type="dxa"/>
        </w:trPr>
        <w:tc>
          <w:tcPr>
            <w:tcW w:w="0" w:type="auto"/>
            <w:vAlign w:val="center"/>
            <w:hideMark/>
          </w:tcPr>
          <w:p w14:paraId="4C0FA369" w14:textId="77777777" w:rsidR="0095430C" w:rsidRDefault="0095430C">
            <w:pPr>
              <w:rPr>
                <w:rFonts w:eastAsia="Times New Roman"/>
                <w:lang w:val="en-US"/>
              </w:rPr>
            </w:pPr>
          </w:p>
        </w:tc>
        <w:tc>
          <w:tcPr>
            <w:tcW w:w="0" w:type="auto"/>
            <w:vAlign w:val="center"/>
            <w:hideMark/>
          </w:tcPr>
          <w:p w14:paraId="0EFCC365" w14:textId="77777777" w:rsidR="0095430C"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95430C" w14:paraId="00455D34" w14:textId="77777777">
        <w:trPr>
          <w:divId w:val="510997197"/>
          <w:tblCellSpacing w:w="15" w:type="dxa"/>
        </w:trPr>
        <w:tc>
          <w:tcPr>
            <w:tcW w:w="0" w:type="auto"/>
            <w:vAlign w:val="center"/>
            <w:hideMark/>
          </w:tcPr>
          <w:p w14:paraId="767698BA" w14:textId="77777777" w:rsidR="0095430C" w:rsidRDefault="0095430C">
            <w:pPr>
              <w:rPr>
                <w:rFonts w:eastAsia="Times New Roman"/>
                <w:lang w:val="en-US"/>
              </w:rPr>
            </w:pPr>
          </w:p>
        </w:tc>
        <w:tc>
          <w:tcPr>
            <w:tcW w:w="0" w:type="auto"/>
            <w:vAlign w:val="center"/>
            <w:hideMark/>
          </w:tcPr>
          <w:p w14:paraId="3ECE0291" w14:textId="77777777" w:rsidR="0095430C"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95430C" w14:paraId="6A185A4B" w14:textId="77777777">
        <w:trPr>
          <w:divId w:val="510997197"/>
          <w:tblCellSpacing w:w="15" w:type="dxa"/>
        </w:trPr>
        <w:tc>
          <w:tcPr>
            <w:tcW w:w="0" w:type="auto"/>
            <w:vAlign w:val="center"/>
            <w:hideMark/>
          </w:tcPr>
          <w:p w14:paraId="00155648" w14:textId="77777777" w:rsidR="0095430C" w:rsidRDefault="0095430C">
            <w:pPr>
              <w:rPr>
                <w:rFonts w:eastAsia="Times New Roman"/>
                <w:lang w:val="en-US"/>
              </w:rPr>
            </w:pPr>
          </w:p>
        </w:tc>
        <w:tc>
          <w:tcPr>
            <w:tcW w:w="0" w:type="auto"/>
            <w:vAlign w:val="center"/>
            <w:hideMark/>
          </w:tcPr>
          <w:p w14:paraId="4D9BB916" w14:textId="77777777" w:rsidR="0095430C"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95430C" w14:paraId="6E39B793" w14:textId="77777777">
        <w:trPr>
          <w:divId w:val="510997197"/>
          <w:tblCellSpacing w:w="15" w:type="dxa"/>
        </w:trPr>
        <w:tc>
          <w:tcPr>
            <w:tcW w:w="0" w:type="auto"/>
            <w:vAlign w:val="center"/>
            <w:hideMark/>
          </w:tcPr>
          <w:p w14:paraId="434CD67F" w14:textId="77777777" w:rsidR="0095430C" w:rsidRDefault="0095430C">
            <w:pPr>
              <w:rPr>
                <w:rFonts w:eastAsia="Times New Roman"/>
                <w:lang w:val="en-US"/>
              </w:rPr>
            </w:pPr>
          </w:p>
        </w:tc>
        <w:tc>
          <w:tcPr>
            <w:tcW w:w="0" w:type="auto"/>
            <w:vAlign w:val="center"/>
            <w:hideMark/>
          </w:tcPr>
          <w:p w14:paraId="75CDAB83" w14:textId="77777777" w:rsidR="0095430C"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95430C" w14:paraId="7195EE7E" w14:textId="77777777">
        <w:trPr>
          <w:divId w:val="510997197"/>
          <w:tblCellSpacing w:w="15" w:type="dxa"/>
        </w:trPr>
        <w:tc>
          <w:tcPr>
            <w:tcW w:w="0" w:type="auto"/>
            <w:vAlign w:val="center"/>
            <w:hideMark/>
          </w:tcPr>
          <w:p w14:paraId="37446D53" w14:textId="77777777" w:rsidR="0095430C" w:rsidRDefault="0095430C">
            <w:pPr>
              <w:rPr>
                <w:rFonts w:eastAsia="Times New Roman"/>
                <w:lang w:val="en-US"/>
              </w:rPr>
            </w:pPr>
          </w:p>
        </w:tc>
        <w:tc>
          <w:tcPr>
            <w:tcW w:w="0" w:type="auto"/>
            <w:vAlign w:val="center"/>
            <w:hideMark/>
          </w:tcPr>
          <w:p w14:paraId="5722EAC8" w14:textId="77777777" w:rsidR="0095430C"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95430C" w14:paraId="2D3E3050" w14:textId="77777777">
        <w:trPr>
          <w:divId w:val="510997197"/>
          <w:tblCellSpacing w:w="15" w:type="dxa"/>
        </w:trPr>
        <w:tc>
          <w:tcPr>
            <w:tcW w:w="0" w:type="auto"/>
            <w:vAlign w:val="center"/>
            <w:hideMark/>
          </w:tcPr>
          <w:p w14:paraId="1FEB50EF" w14:textId="77777777" w:rsidR="0095430C" w:rsidRDefault="0095430C">
            <w:pPr>
              <w:rPr>
                <w:rFonts w:eastAsia="Times New Roman"/>
                <w:lang w:val="en-US"/>
              </w:rPr>
            </w:pPr>
          </w:p>
        </w:tc>
        <w:tc>
          <w:tcPr>
            <w:tcW w:w="0" w:type="auto"/>
            <w:vAlign w:val="center"/>
            <w:hideMark/>
          </w:tcPr>
          <w:p w14:paraId="218CAFBA" w14:textId="77777777" w:rsidR="0095430C"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95430C" w14:paraId="75D8459C" w14:textId="77777777">
        <w:trPr>
          <w:divId w:val="510997197"/>
          <w:tblCellSpacing w:w="15" w:type="dxa"/>
        </w:trPr>
        <w:tc>
          <w:tcPr>
            <w:tcW w:w="0" w:type="auto"/>
            <w:vAlign w:val="center"/>
            <w:hideMark/>
          </w:tcPr>
          <w:p w14:paraId="45D03A50" w14:textId="77777777" w:rsidR="0095430C" w:rsidRDefault="0095430C">
            <w:pPr>
              <w:rPr>
                <w:rFonts w:eastAsia="Times New Roman"/>
                <w:lang w:val="en-US"/>
              </w:rPr>
            </w:pPr>
          </w:p>
        </w:tc>
        <w:tc>
          <w:tcPr>
            <w:tcW w:w="0" w:type="auto"/>
            <w:vAlign w:val="center"/>
            <w:hideMark/>
          </w:tcPr>
          <w:p w14:paraId="6059F351" w14:textId="77777777" w:rsidR="0095430C"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95430C" w14:paraId="48255494" w14:textId="77777777">
        <w:trPr>
          <w:divId w:val="510997197"/>
          <w:tblCellSpacing w:w="15" w:type="dxa"/>
        </w:trPr>
        <w:tc>
          <w:tcPr>
            <w:tcW w:w="0" w:type="auto"/>
            <w:vAlign w:val="center"/>
            <w:hideMark/>
          </w:tcPr>
          <w:p w14:paraId="04F3740D" w14:textId="77777777" w:rsidR="0095430C" w:rsidRDefault="0095430C">
            <w:pPr>
              <w:rPr>
                <w:rFonts w:eastAsia="Times New Roman"/>
                <w:lang w:val="en-US"/>
              </w:rPr>
            </w:pPr>
          </w:p>
        </w:tc>
        <w:tc>
          <w:tcPr>
            <w:tcW w:w="0" w:type="auto"/>
            <w:vAlign w:val="center"/>
            <w:hideMark/>
          </w:tcPr>
          <w:p w14:paraId="0AB7CC4D" w14:textId="77777777" w:rsidR="0095430C"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95430C" w14:paraId="343275AB" w14:textId="77777777">
        <w:trPr>
          <w:divId w:val="510997197"/>
          <w:tblCellSpacing w:w="15" w:type="dxa"/>
        </w:trPr>
        <w:tc>
          <w:tcPr>
            <w:tcW w:w="0" w:type="auto"/>
            <w:vAlign w:val="center"/>
            <w:hideMark/>
          </w:tcPr>
          <w:p w14:paraId="5B2A8ADB" w14:textId="77777777" w:rsidR="0095430C" w:rsidRDefault="0095430C">
            <w:pPr>
              <w:rPr>
                <w:rFonts w:eastAsia="Times New Roman"/>
                <w:lang w:val="en-US"/>
              </w:rPr>
            </w:pPr>
          </w:p>
        </w:tc>
        <w:tc>
          <w:tcPr>
            <w:tcW w:w="0" w:type="auto"/>
            <w:vAlign w:val="center"/>
            <w:hideMark/>
          </w:tcPr>
          <w:p w14:paraId="0A1DCC47" w14:textId="77777777" w:rsidR="0095430C"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95430C" w14:paraId="6CA06A6F" w14:textId="77777777">
        <w:trPr>
          <w:divId w:val="510997197"/>
          <w:tblCellSpacing w:w="15" w:type="dxa"/>
        </w:trPr>
        <w:tc>
          <w:tcPr>
            <w:tcW w:w="0" w:type="auto"/>
            <w:vAlign w:val="center"/>
            <w:hideMark/>
          </w:tcPr>
          <w:p w14:paraId="0ED8EB9A" w14:textId="77777777" w:rsidR="0095430C" w:rsidRDefault="0095430C">
            <w:pPr>
              <w:rPr>
                <w:rFonts w:eastAsia="Times New Roman"/>
                <w:lang w:val="en-US"/>
              </w:rPr>
            </w:pPr>
          </w:p>
        </w:tc>
        <w:tc>
          <w:tcPr>
            <w:tcW w:w="0" w:type="auto"/>
            <w:vAlign w:val="center"/>
            <w:hideMark/>
          </w:tcPr>
          <w:p w14:paraId="32D33B8D" w14:textId="77777777" w:rsidR="0095430C"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95430C" w14:paraId="03DC3ECD" w14:textId="77777777">
        <w:trPr>
          <w:divId w:val="510997197"/>
          <w:tblCellSpacing w:w="15" w:type="dxa"/>
        </w:trPr>
        <w:tc>
          <w:tcPr>
            <w:tcW w:w="0" w:type="auto"/>
            <w:vAlign w:val="center"/>
            <w:hideMark/>
          </w:tcPr>
          <w:p w14:paraId="612018D6" w14:textId="77777777" w:rsidR="0095430C" w:rsidRDefault="0095430C">
            <w:pPr>
              <w:rPr>
                <w:rFonts w:eastAsia="Times New Roman"/>
                <w:lang w:val="en-US"/>
              </w:rPr>
            </w:pPr>
          </w:p>
        </w:tc>
        <w:tc>
          <w:tcPr>
            <w:tcW w:w="0" w:type="auto"/>
            <w:vAlign w:val="center"/>
            <w:hideMark/>
          </w:tcPr>
          <w:p w14:paraId="2765B4F7" w14:textId="77777777" w:rsidR="0095430C"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95430C" w14:paraId="6602FBF3" w14:textId="77777777">
        <w:trPr>
          <w:divId w:val="510997197"/>
          <w:tblCellSpacing w:w="15" w:type="dxa"/>
        </w:trPr>
        <w:tc>
          <w:tcPr>
            <w:tcW w:w="0" w:type="auto"/>
            <w:vAlign w:val="center"/>
            <w:hideMark/>
          </w:tcPr>
          <w:p w14:paraId="3361F47F" w14:textId="77777777" w:rsidR="0095430C" w:rsidRDefault="0095430C">
            <w:pPr>
              <w:rPr>
                <w:rFonts w:eastAsia="Times New Roman"/>
                <w:lang w:val="en-US"/>
              </w:rPr>
            </w:pPr>
          </w:p>
        </w:tc>
        <w:tc>
          <w:tcPr>
            <w:tcW w:w="0" w:type="auto"/>
            <w:vAlign w:val="center"/>
            <w:hideMark/>
          </w:tcPr>
          <w:p w14:paraId="4FED848D" w14:textId="77777777" w:rsidR="0095430C"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95430C" w14:paraId="207649CA" w14:textId="77777777">
        <w:trPr>
          <w:divId w:val="510997197"/>
          <w:tblCellSpacing w:w="15" w:type="dxa"/>
        </w:trPr>
        <w:tc>
          <w:tcPr>
            <w:tcW w:w="0" w:type="auto"/>
            <w:vAlign w:val="center"/>
            <w:hideMark/>
          </w:tcPr>
          <w:p w14:paraId="1B88743E" w14:textId="77777777" w:rsidR="0095430C" w:rsidRDefault="0095430C">
            <w:pPr>
              <w:rPr>
                <w:rFonts w:eastAsia="Times New Roman"/>
                <w:lang w:val="en-US"/>
              </w:rPr>
            </w:pPr>
          </w:p>
        </w:tc>
        <w:tc>
          <w:tcPr>
            <w:tcW w:w="0" w:type="auto"/>
            <w:vAlign w:val="center"/>
            <w:hideMark/>
          </w:tcPr>
          <w:p w14:paraId="5CE035A1" w14:textId="77777777" w:rsidR="0095430C"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95430C" w14:paraId="299A7B87" w14:textId="77777777">
        <w:trPr>
          <w:divId w:val="510997197"/>
          <w:tblCellSpacing w:w="15" w:type="dxa"/>
        </w:trPr>
        <w:tc>
          <w:tcPr>
            <w:tcW w:w="0" w:type="auto"/>
            <w:vAlign w:val="center"/>
            <w:hideMark/>
          </w:tcPr>
          <w:p w14:paraId="74F99E3A" w14:textId="77777777" w:rsidR="0095430C" w:rsidRDefault="0095430C">
            <w:pPr>
              <w:rPr>
                <w:rFonts w:eastAsia="Times New Roman"/>
                <w:lang w:val="en-US"/>
              </w:rPr>
            </w:pPr>
          </w:p>
        </w:tc>
        <w:tc>
          <w:tcPr>
            <w:tcW w:w="0" w:type="auto"/>
            <w:vAlign w:val="center"/>
            <w:hideMark/>
          </w:tcPr>
          <w:p w14:paraId="2737FABA" w14:textId="77777777" w:rsidR="0095430C"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95430C" w14:paraId="7B7491A9" w14:textId="77777777">
        <w:trPr>
          <w:divId w:val="510997197"/>
          <w:tblCellSpacing w:w="15" w:type="dxa"/>
        </w:trPr>
        <w:tc>
          <w:tcPr>
            <w:tcW w:w="0" w:type="auto"/>
            <w:vAlign w:val="center"/>
            <w:hideMark/>
          </w:tcPr>
          <w:p w14:paraId="2681A83C" w14:textId="77777777" w:rsidR="0095430C" w:rsidRDefault="0095430C">
            <w:pPr>
              <w:rPr>
                <w:rFonts w:eastAsia="Times New Roman"/>
                <w:lang w:val="en-US"/>
              </w:rPr>
            </w:pPr>
          </w:p>
        </w:tc>
        <w:tc>
          <w:tcPr>
            <w:tcW w:w="0" w:type="auto"/>
            <w:vAlign w:val="center"/>
            <w:hideMark/>
          </w:tcPr>
          <w:p w14:paraId="571FD67E" w14:textId="77777777" w:rsidR="0095430C"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95430C" w14:paraId="7990B49F" w14:textId="77777777">
        <w:trPr>
          <w:divId w:val="510997197"/>
          <w:tblCellSpacing w:w="15" w:type="dxa"/>
        </w:trPr>
        <w:tc>
          <w:tcPr>
            <w:tcW w:w="0" w:type="auto"/>
            <w:vAlign w:val="center"/>
            <w:hideMark/>
          </w:tcPr>
          <w:p w14:paraId="42050432" w14:textId="77777777" w:rsidR="0095430C" w:rsidRDefault="0095430C">
            <w:pPr>
              <w:rPr>
                <w:rFonts w:eastAsia="Times New Roman"/>
                <w:lang w:val="en-US"/>
              </w:rPr>
            </w:pPr>
          </w:p>
        </w:tc>
        <w:tc>
          <w:tcPr>
            <w:tcW w:w="0" w:type="auto"/>
            <w:vAlign w:val="center"/>
            <w:hideMark/>
          </w:tcPr>
          <w:p w14:paraId="557EB91F" w14:textId="77777777" w:rsidR="0095430C"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95430C" w14:paraId="033C2167" w14:textId="77777777">
        <w:trPr>
          <w:divId w:val="510997197"/>
          <w:tblCellSpacing w:w="15" w:type="dxa"/>
        </w:trPr>
        <w:tc>
          <w:tcPr>
            <w:tcW w:w="0" w:type="auto"/>
            <w:vAlign w:val="center"/>
            <w:hideMark/>
          </w:tcPr>
          <w:p w14:paraId="3F6E3A36" w14:textId="77777777" w:rsidR="0095430C" w:rsidRDefault="0095430C">
            <w:pPr>
              <w:rPr>
                <w:rFonts w:eastAsia="Times New Roman"/>
                <w:lang w:val="en-US"/>
              </w:rPr>
            </w:pPr>
          </w:p>
        </w:tc>
        <w:tc>
          <w:tcPr>
            <w:tcW w:w="0" w:type="auto"/>
            <w:vAlign w:val="center"/>
            <w:hideMark/>
          </w:tcPr>
          <w:p w14:paraId="02BC0C9A" w14:textId="77777777" w:rsidR="0095430C"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95430C" w14:paraId="4E702186" w14:textId="77777777">
        <w:trPr>
          <w:divId w:val="510997197"/>
          <w:tblCellSpacing w:w="15" w:type="dxa"/>
        </w:trPr>
        <w:tc>
          <w:tcPr>
            <w:tcW w:w="0" w:type="auto"/>
            <w:vAlign w:val="center"/>
            <w:hideMark/>
          </w:tcPr>
          <w:p w14:paraId="34DA1B67" w14:textId="77777777" w:rsidR="0095430C" w:rsidRDefault="0095430C">
            <w:pPr>
              <w:rPr>
                <w:rFonts w:eastAsia="Times New Roman"/>
                <w:lang w:val="en-US"/>
              </w:rPr>
            </w:pPr>
          </w:p>
        </w:tc>
        <w:tc>
          <w:tcPr>
            <w:tcW w:w="0" w:type="auto"/>
            <w:vAlign w:val="center"/>
            <w:hideMark/>
          </w:tcPr>
          <w:p w14:paraId="2E5A049F" w14:textId="77777777" w:rsidR="0095430C"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95430C" w14:paraId="5F3FE367" w14:textId="77777777">
        <w:trPr>
          <w:divId w:val="510997197"/>
          <w:tblCellSpacing w:w="15" w:type="dxa"/>
        </w:trPr>
        <w:tc>
          <w:tcPr>
            <w:tcW w:w="0" w:type="auto"/>
            <w:vAlign w:val="center"/>
            <w:hideMark/>
          </w:tcPr>
          <w:p w14:paraId="3EC302BF" w14:textId="77777777" w:rsidR="0095430C" w:rsidRDefault="0095430C">
            <w:pPr>
              <w:rPr>
                <w:rFonts w:eastAsia="Times New Roman"/>
                <w:lang w:val="en-US"/>
              </w:rPr>
            </w:pPr>
          </w:p>
        </w:tc>
        <w:tc>
          <w:tcPr>
            <w:tcW w:w="0" w:type="auto"/>
            <w:vAlign w:val="center"/>
            <w:hideMark/>
          </w:tcPr>
          <w:p w14:paraId="5A4D36E5" w14:textId="77777777" w:rsidR="0095430C"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w:t>
            </w:r>
            <w:r>
              <w:rPr>
                <w:rFonts w:eastAsia="Times New Roman"/>
                <w:lang w:val="en-US"/>
              </w:rPr>
              <w:lastRenderedPageBreak/>
              <w:t xml:space="preserve">DICOM grayscale calibration. See [AAPM OR 03] </w:t>
            </w:r>
          </w:p>
        </w:tc>
      </w:tr>
      <w:tr w:rsidR="0095430C" w14:paraId="2200B022" w14:textId="77777777">
        <w:trPr>
          <w:divId w:val="510997197"/>
          <w:tblCellSpacing w:w="15" w:type="dxa"/>
        </w:trPr>
        <w:tc>
          <w:tcPr>
            <w:tcW w:w="0" w:type="auto"/>
            <w:vAlign w:val="center"/>
            <w:hideMark/>
          </w:tcPr>
          <w:p w14:paraId="3103DC0E" w14:textId="77777777" w:rsidR="0095430C" w:rsidRDefault="0095430C">
            <w:pPr>
              <w:rPr>
                <w:rFonts w:eastAsia="Times New Roman"/>
                <w:lang w:val="en-US"/>
              </w:rPr>
            </w:pPr>
          </w:p>
        </w:tc>
        <w:tc>
          <w:tcPr>
            <w:tcW w:w="0" w:type="auto"/>
            <w:vAlign w:val="center"/>
            <w:hideMark/>
          </w:tcPr>
          <w:p w14:paraId="7C1DE5AA" w14:textId="77777777" w:rsidR="0095430C"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95430C" w14:paraId="5A146065" w14:textId="77777777">
        <w:trPr>
          <w:divId w:val="510997197"/>
          <w:tblCellSpacing w:w="15" w:type="dxa"/>
        </w:trPr>
        <w:tc>
          <w:tcPr>
            <w:tcW w:w="0" w:type="auto"/>
            <w:vAlign w:val="center"/>
            <w:hideMark/>
          </w:tcPr>
          <w:p w14:paraId="0F71C81E" w14:textId="77777777" w:rsidR="0095430C" w:rsidRDefault="0095430C">
            <w:pPr>
              <w:rPr>
                <w:rFonts w:eastAsia="Times New Roman"/>
                <w:lang w:val="en-US"/>
              </w:rPr>
            </w:pPr>
          </w:p>
        </w:tc>
        <w:tc>
          <w:tcPr>
            <w:tcW w:w="0" w:type="auto"/>
            <w:vAlign w:val="center"/>
            <w:hideMark/>
          </w:tcPr>
          <w:p w14:paraId="1B16F07B" w14:textId="77777777" w:rsidR="0095430C"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95430C" w14:paraId="0F3164EE" w14:textId="77777777">
        <w:trPr>
          <w:divId w:val="510997197"/>
          <w:tblCellSpacing w:w="15" w:type="dxa"/>
        </w:trPr>
        <w:tc>
          <w:tcPr>
            <w:tcW w:w="0" w:type="auto"/>
            <w:vAlign w:val="center"/>
            <w:hideMark/>
          </w:tcPr>
          <w:p w14:paraId="5AC2E7FE" w14:textId="77777777" w:rsidR="0095430C" w:rsidRDefault="0095430C">
            <w:pPr>
              <w:rPr>
                <w:rFonts w:eastAsia="Times New Roman"/>
                <w:lang w:val="en-US"/>
              </w:rPr>
            </w:pPr>
          </w:p>
        </w:tc>
        <w:tc>
          <w:tcPr>
            <w:tcW w:w="0" w:type="auto"/>
            <w:vAlign w:val="center"/>
            <w:hideMark/>
          </w:tcPr>
          <w:p w14:paraId="024AEB4C" w14:textId="77777777" w:rsidR="0095430C"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95430C" w14:paraId="32B673F8" w14:textId="77777777">
        <w:trPr>
          <w:divId w:val="510997197"/>
          <w:tblCellSpacing w:w="15" w:type="dxa"/>
        </w:trPr>
        <w:tc>
          <w:tcPr>
            <w:tcW w:w="0" w:type="auto"/>
            <w:vAlign w:val="center"/>
            <w:hideMark/>
          </w:tcPr>
          <w:p w14:paraId="74F9B947" w14:textId="77777777" w:rsidR="0095430C" w:rsidRDefault="0095430C">
            <w:pPr>
              <w:rPr>
                <w:rFonts w:eastAsia="Times New Roman"/>
                <w:lang w:val="en-US"/>
              </w:rPr>
            </w:pPr>
          </w:p>
        </w:tc>
        <w:tc>
          <w:tcPr>
            <w:tcW w:w="0" w:type="auto"/>
            <w:vAlign w:val="center"/>
            <w:hideMark/>
          </w:tcPr>
          <w:p w14:paraId="2B45E031" w14:textId="77777777" w:rsidR="0095430C"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95430C" w14:paraId="15A62383" w14:textId="77777777">
        <w:trPr>
          <w:divId w:val="510997197"/>
          <w:tblCellSpacing w:w="15" w:type="dxa"/>
        </w:trPr>
        <w:tc>
          <w:tcPr>
            <w:tcW w:w="0" w:type="auto"/>
            <w:vAlign w:val="center"/>
            <w:hideMark/>
          </w:tcPr>
          <w:p w14:paraId="1C8BC577" w14:textId="77777777" w:rsidR="0095430C" w:rsidRDefault="0095430C">
            <w:pPr>
              <w:rPr>
                <w:rFonts w:eastAsia="Times New Roman"/>
                <w:lang w:val="en-US"/>
              </w:rPr>
            </w:pPr>
          </w:p>
        </w:tc>
        <w:tc>
          <w:tcPr>
            <w:tcW w:w="0" w:type="auto"/>
            <w:vAlign w:val="center"/>
            <w:hideMark/>
          </w:tcPr>
          <w:p w14:paraId="39232DF0" w14:textId="77777777" w:rsidR="0095430C"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95430C" w14:paraId="6C174418" w14:textId="77777777">
        <w:trPr>
          <w:divId w:val="510997197"/>
          <w:tblCellSpacing w:w="15" w:type="dxa"/>
        </w:trPr>
        <w:tc>
          <w:tcPr>
            <w:tcW w:w="0" w:type="auto"/>
            <w:vAlign w:val="center"/>
            <w:hideMark/>
          </w:tcPr>
          <w:p w14:paraId="21AD0B78" w14:textId="77777777" w:rsidR="0095430C" w:rsidRDefault="0095430C">
            <w:pPr>
              <w:rPr>
                <w:rFonts w:eastAsia="Times New Roman"/>
                <w:lang w:val="en-US"/>
              </w:rPr>
            </w:pPr>
          </w:p>
        </w:tc>
        <w:tc>
          <w:tcPr>
            <w:tcW w:w="0" w:type="auto"/>
            <w:vAlign w:val="center"/>
            <w:hideMark/>
          </w:tcPr>
          <w:p w14:paraId="069DBAE3" w14:textId="77777777" w:rsidR="0095430C"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95430C" w14:paraId="60C8857D" w14:textId="77777777">
        <w:trPr>
          <w:divId w:val="510997197"/>
          <w:tblCellSpacing w:w="15" w:type="dxa"/>
        </w:trPr>
        <w:tc>
          <w:tcPr>
            <w:tcW w:w="0" w:type="auto"/>
            <w:vAlign w:val="center"/>
            <w:hideMark/>
          </w:tcPr>
          <w:p w14:paraId="539C3E4F" w14:textId="77777777" w:rsidR="0095430C" w:rsidRDefault="0095430C">
            <w:pPr>
              <w:rPr>
                <w:rFonts w:eastAsia="Times New Roman"/>
                <w:lang w:val="en-US"/>
              </w:rPr>
            </w:pPr>
          </w:p>
        </w:tc>
        <w:tc>
          <w:tcPr>
            <w:tcW w:w="0" w:type="auto"/>
            <w:vAlign w:val="center"/>
            <w:hideMark/>
          </w:tcPr>
          <w:p w14:paraId="2C0F44A0" w14:textId="77777777" w:rsidR="0095430C"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95430C" w14:paraId="1C0F84BC" w14:textId="77777777">
        <w:trPr>
          <w:divId w:val="510997197"/>
          <w:tblCellSpacing w:w="15" w:type="dxa"/>
        </w:trPr>
        <w:tc>
          <w:tcPr>
            <w:tcW w:w="0" w:type="auto"/>
            <w:vAlign w:val="center"/>
            <w:hideMark/>
          </w:tcPr>
          <w:p w14:paraId="07B604AC" w14:textId="77777777" w:rsidR="0095430C" w:rsidRDefault="0095430C">
            <w:pPr>
              <w:rPr>
                <w:rFonts w:eastAsia="Times New Roman"/>
                <w:lang w:val="en-US"/>
              </w:rPr>
            </w:pPr>
          </w:p>
        </w:tc>
        <w:tc>
          <w:tcPr>
            <w:tcW w:w="0" w:type="auto"/>
            <w:vAlign w:val="center"/>
            <w:hideMark/>
          </w:tcPr>
          <w:p w14:paraId="6CDE026A" w14:textId="77777777" w:rsidR="0095430C"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95430C" w14:paraId="15CDA42A" w14:textId="77777777">
        <w:trPr>
          <w:divId w:val="510997197"/>
          <w:tblCellSpacing w:w="15" w:type="dxa"/>
        </w:trPr>
        <w:tc>
          <w:tcPr>
            <w:tcW w:w="0" w:type="auto"/>
            <w:vAlign w:val="center"/>
            <w:hideMark/>
          </w:tcPr>
          <w:p w14:paraId="1A63ED40" w14:textId="77777777" w:rsidR="0095430C" w:rsidRDefault="0095430C">
            <w:pPr>
              <w:rPr>
                <w:rFonts w:eastAsia="Times New Roman"/>
                <w:lang w:val="en-US"/>
              </w:rPr>
            </w:pPr>
          </w:p>
        </w:tc>
        <w:tc>
          <w:tcPr>
            <w:tcW w:w="0" w:type="auto"/>
            <w:vAlign w:val="center"/>
            <w:hideMark/>
          </w:tcPr>
          <w:p w14:paraId="069178A2" w14:textId="77777777" w:rsidR="0095430C"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95430C" w14:paraId="79B1477F" w14:textId="77777777">
        <w:trPr>
          <w:divId w:val="510997197"/>
          <w:tblCellSpacing w:w="15" w:type="dxa"/>
        </w:trPr>
        <w:tc>
          <w:tcPr>
            <w:tcW w:w="0" w:type="auto"/>
            <w:vAlign w:val="center"/>
            <w:hideMark/>
          </w:tcPr>
          <w:p w14:paraId="0D1F9369" w14:textId="77777777" w:rsidR="0095430C" w:rsidRDefault="0095430C">
            <w:pPr>
              <w:rPr>
                <w:rFonts w:eastAsia="Times New Roman"/>
                <w:lang w:val="en-US"/>
              </w:rPr>
            </w:pPr>
          </w:p>
        </w:tc>
        <w:tc>
          <w:tcPr>
            <w:tcW w:w="0" w:type="auto"/>
            <w:vAlign w:val="center"/>
            <w:hideMark/>
          </w:tcPr>
          <w:p w14:paraId="0F66E6CF" w14:textId="77777777" w:rsidR="0095430C"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95430C" w14:paraId="36BC1715" w14:textId="77777777">
        <w:trPr>
          <w:divId w:val="510997197"/>
          <w:tblCellSpacing w:w="15" w:type="dxa"/>
        </w:trPr>
        <w:tc>
          <w:tcPr>
            <w:tcW w:w="0" w:type="auto"/>
            <w:vAlign w:val="center"/>
            <w:hideMark/>
          </w:tcPr>
          <w:p w14:paraId="2110CB19" w14:textId="77777777" w:rsidR="0095430C" w:rsidRDefault="0095430C">
            <w:pPr>
              <w:rPr>
                <w:rFonts w:eastAsia="Times New Roman"/>
                <w:lang w:val="en-US"/>
              </w:rPr>
            </w:pPr>
          </w:p>
        </w:tc>
        <w:tc>
          <w:tcPr>
            <w:tcW w:w="0" w:type="auto"/>
            <w:vAlign w:val="center"/>
            <w:hideMark/>
          </w:tcPr>
          <w:p w14:paraId="1C4C5095" w14:textId="77777777" w:rsidR="0095430C"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95430C" w14:paraId="7BF59834" w14:textId="77777777">
        <w:trPr>
          <w:divId w:val="510997197"/>
          <w:tblCellSpacing w:w="15" w:type="dxa"/>
        </w:trPr>
        <w:tc>
          <w:tcPr>
            <w:tcW w:w="0" w:type="auto"/>
            <w:vAlign w:val="center"/>
            <w:hideMark/>
          </w:tcPr>
          <w:p w14:paraId="68CE47E2" w14:textId="77777777" w:rsidR="0095430C" w:rsidRDefault="0095430C">
            <w:pPr>
              <w:rPr>
                <w:rFonts w:eastAsia="Times New Roman"/>
                <w:lang w:val="en-US"/>
              </w:rPr>
            </w:pPr>
          </w:p>
        </w:tc>
        <w:tc>
          <w:tcPr>
            <w:tcW w:w="0" w:type="auto"/>
            <w:vAlign w:val="center"/>
            <w:hideMark/>
          </w:tcPr>
          <w:p w14:paraId="4CA89F57" w14:textId="77777777" w:rsidR="0095430C"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95430C" w14:paraId="4155054D" w14:textId="77777777">
        <w:trPr>
          <w:divId w:val="510997197"/>
          <w:tblCellSpacing w:w="15" w:type="dxa"/>
        </w:trPr>
        <w:tc>
          <w:tcPr>
            <w:tcW w:w="0" w:type="auto"/>
            <w:vAlign w:val="center"/>
            <w:hideMark/>
          </w:tcPr>
          <w:p w14:paraId="17DD0DA9" w14:textId="77777777" w:rsidR="0095430C" w:rsidRDefault="0095430C">
            <w:pPr>
              <w:rPr>
                <w:rFonts w:eastAsia="Times New Roman"/>
                <w:lang w:val="en-US"/>
              </w:rPr>
            </w:pPr>
          </w:p>
        </w:tc>
        <w:tc>
          <w:tcPr>
            <w:tcW w:w="0" w:type="auto"/>
            <w:vAlign w:val="center"/>
            <w:hideMark/>
          </w:tcPr>
          <w:p w14:paraId="1661CF29" w14:textId="77777777" w:rsidR="0095430C"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95430C" w14:paraId="55E04C08" w14:textId="77777777">
        <w:trPr>
          <w:divId w:val="510997197"/>
          <w:tblCellSpacing w:w="15" w:type="dxa"/>
        </w:trPr>
        <w:tc>
          <w:tcPr>
            <w:tcW w:w="0" w:type="auto"/>
            <w:vAlign w:val="center"/>
            <w:hideMark/>
          </w:tcPr>
          <w:p w14:paraId="75B937A8" w14:textId="77777777" w:rsidR="0095430C" w:rsidRDefault="0095430C">
            <w:pPr>
              <w:rPr>
                <w:rFonts w:eastAsia="Times New Roman"/>
                <w:lang w:val="en-US"/>
              </w:rPr>
            </w:pPr>
          </w:p>
        </w:tc>
        <w:tc>
          <w:tcPr>
            <w:tcW w:w="0" w:type="auto"/>
            <w:vAlign w:val="center"/>
            <w:hideMark/>
          </w:tcPr>
          <w:p w14:paraId="5D991C52" w14:textId="77777777" w:rsidR="0095430C"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95430C" w14:paraId="51288803" w14:textId="77777777">
        <w:trPr>
          <w:divId w:val="510997197"/>
          <w:tblCellSpacing w:w="15" w:type="dxa"/>
        </w:trPr>
        <w:tc>
          <w:tcPr>
            <w:tcW w:w="0" w:type="auto"/>
            <w:vAlign w:val="center"/>
            <w:hideMark/>
          </w:tcPr>
          <w:p w14:paraId="18D1AB5F" w14:textId="77777777" w:rsidR="0095430C" w:rsidRDefault="0095430C">
            <w:pPr>
              <w:rPr>
                <w:rFonts w:eastAsia="Times New Roman"/>
                <w:lang w:val="en-US"/>
              </w:rPr>
            </w:pPr>
          </w:p>
        </w:tc>
        <w:tc>
          <w:tcPr>
            <w:tcW w:w="0" w:type="auto"/>
            <w:vAlign w:val="center"/>
            <w:hideMark/>
          </w:tcPr>
          <w:p w14:paraId="3EA81488" w14:textId="77777777" w:rsidR="0095430C"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95430C" w14:paraId="662E978D" w14:textId="77777777">
        <w:trPr>
          <w:divId w:val="510997197"/>
          <w:tblCellSpacing w:w="15" w:type="dxa"/>
        </w:trPr>
        <w:tc>
          <w:tcPr>
            <w:tcW w:w="0" w:type="auto"/>
            <w:vAlign w:val="center"/>
            <w:hideMark/>
          </w:tcPr>
          <w:p w14:paraId="1AF6B66E" w14:textId="77777777" w:rsidR="0095430C" w:rsidRDefault="0095430C">
            <w:pPr>
              <w:rPr>
                <w:rFonts w:eastAsia="Times New Roman"/>
                <w:lang w:val="en-US"/>
              </w:rPr>
            </w:pPr>
          </w:p>
        </w:tc>
        <w:tc>
          <w:tcPr>
            <w:tcW w:w="0" w:type="auto"/>
            <w:vAlign w:val="center"/>
            <w:hideMark/>
          </w:tcPr>
          <w:p w14:paraId="05C15D8D" w14:textId="77777777" w:rsidR="0095430C"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95430C" w14:paraId="10617779" w14:textId="77777777">
        <w:trPr>
          <w:divId w:val="510997197"/>
          <w:tblCellSpacing w:w="15" w:type="dxa"/>
        </w:trPr>
        <w:tc>
          <w:tcPr>
            <w:tcW w:w="0" w:type="auto"/>
            <w:vAlign w:val="center"/>
            <w:hideMark/>
          </w:tcPr>
          <w:p w14:paraId="2478F84E" w14:textId="77777777" w:rsidR="0095430C" w:rsidRDefault="0095430C">
            <w:pPr>
              <w:rPr>
                <w:rFonts w:eastAsia="Times New Roman"/>
                <w:lang w:val="en-US"/>
              </w:rPr>
            </w:pPr>
          </w:p>
        </w:tc>
        <w:tc>
          <w:tcPr>
            <w:tcW w:w="0" w:type="auto"/>
            <w:vAlign w:val="center"/>
            <w:hideMark/>
          </w:tcPr>
          <w:p w14:paraId="4FDA9A62" w14:textId="77777777" w:rsidR="0095430C"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95430C" w14:paraId="2BDB5210" w14:textId="77777777">
        <w:trPr>
          <w:divId w:val="510997197"/>
          <w:tblCellSpacing w:w="15" w:type="dxa"/>
        </w:trPr>
        <w:tc>
          <w:tcPr>
            <w:tcW w:w="0" w:type="auto"/>
            <w:vAlign w:val="center"/>
            <w:hideMark/>
          </w:tcPr>
          <w:p w14:paraId="06311695" w14:textId="77777777" w:rsidR="0095430C" w:rsidRDefault="0095430C">
            <w:pPr>
              <w:rPr>
                <w:rFonts w:eastAsia="Times New Roman"/>
                <w:lang w:val="en-US"/>
              </w:rPr>
            </w:pPr>
          </w:p>
        </w:tc>
        <w:tc>
          <w:tcPr>
            <w:tcW w:w="0" w:type="auto"/>
            <w:vAlign w:val="center"/>
            <w:hideMark/>
          </w:tcPr>
          <w:p w14:paraId="243BF965" w14:textId="77777777" w:rsidR="0095430C"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95430C" w14:paraId="2C0D1E19" w14:textId="77777777">
        <w:trPr>
          <w:divId w:val="510997197"/>
          <w:tblCellSpacing w:w="15" w:type="dxa"/>
        </w:trPr>
        <w:tc>
          <w:tcPr>
            <w:tcW w:w="0" w:type="auto"/>
            <w:vAlign w:val="center"/>
            <w:hideMark/>
          </w:tcPr>
          <w:p w14:paraId="17E7F666" w14:textId="77777777" w:rsidR="0095430C" w:rsidRDefault="0095430C">
            <w:pPr>
              <w:rPr>
                <w:rFonts w:eastAsia="Times New Roman"/>
                <w:lang w:val="en-US"/>
              </w:rPr>
            </w:pPr>
          </w:p>
        </w:tc>
        <w:tc>
          <w:tcPr>
            <w:tcW w:w="0" w:type="auto"/>
            <w:vAlign w:val="center"/>
            <w:hideMark/>
          </w:tcPr>
          <w:p w14:paraId="38E45E94" w14:textId="77777777" w:rsidR="0095430C"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resolution. This pattern has vertical bars consisting of alternating single-pixel-wide lines across the faceplate of display. The lines have a 12% positive contrast against 50% background level of the maximum pixel value. See [AAPM OR 03] </w:t>
            </w:r>
          </w:p>
        </w:tc>
      </w:tr>
      <w:tr w:rsidR="0095430C" w14:paraId="2E1C5DA8" w14:textId="77777777">
        <w:trPr>
          <w:divId w:val="510997197"/>
          <w:tblCellSpacing w:w="15" w:type="dxa"/>
        </w:trPr>
        <w:tc>
          <w:tcPr>
            <w:tcW w:w="0" w:type="auto"/>
            <w:vAlign w:val="center"/>
            <w:hideMark/>
          </w:tcPr>
          <w:p w14:paraId="0E485FC1" w14:textId="77777777" w:rsidR="0095430C" w:rsidRDefault="0095430C">
            <w:pPr>
              <w:rPr>
                <w:rFonts w:eastAsia="Times New Roman"/>
                <w:lang w:val="en-US"/>
              </w:rPr>
            </w:pPr>
          </w:p>
        </w:tc>
        <w:tc>
          <w:tcPr>
            <w:tcW w:w="0" w:type="auto"/>
            <w:vAlign w:val="center"/>
            <w:hideMark/>
          </w:tcPr>
          <w:p w14:paraId="098E2B36" w14:textId="77777777" w:rsidR="0095430C"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95430C" w14:paraId="5DEA0C68" w14:textId="77777777">
        <w:trPr>
          <w:divId w:val="510997197"/>
          <w:tblCellSpacing w:w="15" w:type="dxa"/>
        </w:trPr>
        <w:tc>
          <w:tcPr>
            <w:tcW w:w="0" w:type="auto"/>
            <w:vAlign w:val="center"/>
            <w:hideMark/>
          </w:tcPr>
          <w:p w14:paraId="1141C1DD" w14:textId="77777777" w:rsidR="0095430C" w:rsidRDefault="0095430C">
            <w:pPr>
              <w:rPr>
                <w:rFonts w:eastAsia="Times New Roman"/>
                <w:lang w:val="en-US"/>
              </w:rPr>
            </w:pPr>
          </w:p>
        </w:tc>
        <w:tc>
          <w:tcPr>
            <w:tcW w:w="0" w:type="auto"/>
            <w:vAlign w:val="center"/>
            <w:hideMark/>
          </w:tcPr>
          <w:p w14:paraId="22B6E7DF" w14:textId="77777777" w:rsidR="0095430C"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95430C" w14:paraId="31D04AF3" w14:textId="77777777">
        <w:trPr>
          <w:divId w:val="510997197"/>
          <w:tblCellSpacing w:w="15" w:type="dxa"/>
        </w:trPr>
        <w:tc>
          <w:tcPr>
            <w:tcW w:w="0" w:type="auto"/>
            <w:vAlign w:val="center"/>
            <w:hideMark/>
          </w:tcPr>
          <w:p w14:paraId="76EAED09" w14:textId="77777777" w:rsidR="0095430C" w:rsidRDefault="0095430C">
            <w:pPr>
              <w:rPr>
                <w:rFonts w:eastAsia="Times New Roman"/>
                <w:lang w:val="en-US"/>
              </w:rPr>
            </w:pPr>
          </w:p>
        </w:tc>
        <w:tc>
          <w:tcPr>
            <w:tcW w:w="0" w:type="auto"/>
            <w:vAlign w:val="center"/>
            <w:hideMark/>
          </w:tcPr>
          <w:p w14:paraId="2D946AC1" w14:textId="77777777" w:rsidR="0095430C"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95430C" w14:paraId="497DCB7A" w14:textId="77777777">
        <w:trPr>
          <w:divId w:val="510997197"/>
          <w:tblCellSpacing w:w="15" w:type="dxa"/>
        </w:trPr>
        <w:tc>
          <w:tcPr>
            <w:tcW w:w="0" w:type="auto"/>
            <w:vAlign w:val="center"/>
            <w:hideMark/>
          </w:tcPr>
          <w:p w14:paraId="1ED82824" w14:textId="77777777" w:rsidR="0095430C" w:rsidRDefault="0095430C">
            <w:pPr>
              <w:rPr>
                <w:rFonts w:eastAsia="Times New Roman"/>
                <w:lang w:val="en-US"/>
              </w:rPr>
            </w:pPr>
          </w:p>
        </w:tc>
        <w:tc>
          <w:tcPr>
            <w:tcW w:w="0" w:type="auto"/>
            <w:vAlign w:val="center"/>
            <w:hideMark/>
          </w:tcPr>
          <w:p w14:paraId="6588BB14" w14:textId="77777777" w:rsidR="0095430C"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95430C" w14:paraId="50A25567" w14:textId="77777777">
        <w:trPr>
          <w:divId w:val="510997197"/>
          <w:tblCellSpacing w:w="15" w:type="dxa"/>
        </w:trPr>
        <w:tc>
          <w:tcPr>
            <w:tcW w:w="0" w:type="auto"/>
            <w:vAlign w:val="center"/>
            <w:hideMark/>
          </w:tcPr>
          <w:p w14:paraId="79F3DFA8" w14:textId="77777777" w:rsidR="0095430C" w:rsidRDefault="0095430C">
            <w:pPr>
              <w:rPr>
                <w:rFonts w:eastAsia="Times New Roman"/>
                <w:lang w:val="en-US"/>
              </w:rPr>
            </w:pPr>
          </w:p>
        </w:tc>
        <w:tc>
          <w:tcPr>
            <w:tcW w:w="0" w:type="auto"/>
            <w:vAlign w:val="center"/>
            <w:hideMark/>
          </w:tcPr>
          <w:p w14:paraId="1BD83628" w14:textId="77777777" w:rsidR="0095430C"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95430C" w14:paraId="2EF6EA51" w14:textId="77777777">
        <w:trPr>
          <w:divId w:val="510997197"/>
          <w:tblCellSpacing w:w="15" w:type="dxa"/>
        </w:trPr>
        <w:tc>
          <w:tcPr>
            <w:tcW w:w="0" w:type="auto"/>
            <w:vAlign w:val="center"/>
            <w:hideMark/>
          </w:tcPr>
          <w:p w14:paraId="7EB32515" w14:textId="77777777" w:rsidR="0095430C" w:rsidRDefault="0095430C">
            <w:pPr>
              <w:rPr>
                <w:rFonts w:eastAsia="Times New Roman"/>
                <w:lang w:val="en-US"/>
              </w:rPr>
            </w:pPr>
          </w:p>
        </w:tc>
        <w:tc>
          <w:tcPr>
            <w:tcW w:w="0" w:type="auto"/>
            <w:vAlign w:val="center"/>
            <w:hideMark/>
          </w:tcPr>
          <w:p w14:paraId="39A2A093" w14:textId="77777777" w:rsidR="0095430C"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95430C" w14:paraId="36DAD3C4" w14:textId="77777777">
        <w:trPr>
          <w:divId w:val="510997197"/>
          <w:tblCellSpacing w:w="15" w:type="dxa"/>
        </w:trPr>
        <w:tc>
          <w:tcPr>
            <w:tcW w:w="0" w:type="auto"/>
            <w:vAlign w:val="center"/>
            <w:hideMark/>
          </w:tcPr>
          <w:p w14:paraId="5187E0C5" w14:textId="77777777" w:rsidR="0095430C" w:rsidRDefault="0095430C">
            <w:pPr>
              <w:rPr>
                <w:rFonts w:eastAsia="Times New Roman"/>
                <w:lang w:val="en-US"/>
              </w:rPr>
            </w:pPr>
          </w:p>
        </w:tc>
        <w:tc>
          <w:tcPr>
            <w:tcW w:w="0" w:type="auto"/>
            <w:vAlign w:val="center"/>
            <w:hideMark/>
          </w:tcPr>
          <w:p w14:paraId="64C6BA02" w14:textId="77777777" w:rsidR="0095430C"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95430C" w14:paraId="615CD809" w14:textId="77777777">
        <w:trPr>
          <w:divId w:val="510997197"/>
          <w:tblCellSpacing w:w="15" w:type="dxa"/>
        </w:trPr>
        <w:tc>
          <w:tcPr>
            <w:tcW w:w="0" w:type="auto"/>
            <w:vAlign w:val="center"/>
            <w:hideMark/>
          </w:tcPr>
          <w:p w14:paraId="03FAD568" w14:textId="77777777" w:rsidR="0095430C" w:rsidRDefault="0095430C">
            <w:pPr>
              <w:rPr>
                <w:rFonts w:eastAsia="Times New Roman"/>
                <w:lang w:val="en-US"/>
              </w:rPr>
            </w:pPr>
          </w:p>
        </w:tc>
        <w:tc>
          <w:tcPr>
            <w:tcW w:w="0" w:type="auto"/>
            <w:vAlign w:val="center"/>
            <w:hideMark/>
          </w:tcPr>
          <w:p w14:paraId="48D9AA08" w14:textId="77777777" w:rsidR="0095430C"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95430C" w14:paraId="32E6567A" w14:textId="77777777">
        <w:trPr>
          <w:divId w:val="510997197"/>
          <w:tblCellSpacing w:w="15" w:type="dxa"/>
        </w:trPr>
        <w:tc>
          <w:tcPr>
            <w:tcW w:w="0" w:type="auto"/>
            <w:vAlign w:val="center"/>
            <w:hideMark/>
          </w:tcPr>
          <w:p w14:paraId="41D8B706" w14:textId="77777777" w:rsidR="0095430C" w:rsidRDefault="0095430C">
            <w:pPr>
              <w:rPr>
                <w:rFonts w:eastAsia="Times New Roman"/>
                <w:lang w:val="en-US"/>
              </w:rPr>
            </w:pPr>
          </w:p>
        </w:tc>
        <w:tc>
          <w:tcPr>
            <w:tcW w:w="0" w:type="auto"/>
            <w:vAlign w:val="center"/>
            <w:hideMark/>
          </w:tcPr>
          <w:p w14:paraId="31F22E48" w14:textId="77777777" w:rsidR="0095430C"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95430C" w14:paraId="51267C0D" w14:textId="77777777">
        <w:trPr>
          <w:divId w:val="510997197"/>
          <w:tblCellSpacing w:w="15" w:type="dxa"/>
        </w:trPr>
        <w:tc>
          <w:tcPr>
            <w:tcW w:w="0" w:type="auto"/>
            <w:vAlign w:val="center"/>
            <w:hideMark/>
          </w:tcPr>
          <w:p w14:paraId="49904363" w14:textId="77777777" w:rsidR="0095430C" w:rsidRDefault="0095430C">
            <w:pPr>
              <w:rPr>
                <w:rFonts w:eastAsia="Times New Roman"/>
                <w:lang w:val="en-US"/>
              </w:rPr>
            </w:pPr>
          </w:p>
        </w:tc>
        <w:tc>
          <w:tcPr>
            <w:tcW w:w="0" w:type="auto"/>
            <w:vAlign w:val="center"/>
            <w:hideMark/>
          </w:tcPr>
          <w:p w14:paraId="3E76083A" w14:textId="77777777" w:rsidR="0095430C"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95430C" w14:paraId="2A1CBAE4" w14:textId="77777777">
        <w:trPr>
          <w:divId w:val="510997197"/>
          <w:tblCellSpacing w:w="15" w:type="dxa"/>
        </w:trPr>
        <w:tc>
          <w:tcPr>
            <w:tcW w:w="0" w:type="auto"/>
            <w:vAlign w:val="center"/>
            <w:hideMark/>
          </w:tcPr>
          <w:p w14:paraId="4C71D68A" w14:textId="77777777" w:rsidR="0095430C" w:rsidRDefault="0095430C">
            <w:pPr>
              <w:rPr>
                <w:rFonts w:eastAsia="Times New Roman"/>
                <w:lang w:val="en-US"/>
              </w:rPr>
            </w:pPr>
          </w:p>
        </w:tc>
        <w:tc>
          <w:tcPr>
            <w:tcW w:w="0" w:type="auto"/>
            <w:vAlign w:val="center"/>
            <w:hideMark/>
          </w:tcPr>
          <w:p w14:paraId="4640417A" w14:textId="77777777" w:rsidR="0095430C"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95430C" w14:paraId="5CE223D8" w14:textId="77777777">
        <w:trPr>
          <w:divId w:val="510997197"/>
          <w:tblCellSpacing w:w="15" w:type="dxa"/>
        </w:trPr>
        <w:tc>
          <w:tcPr>
            <w:tcW w:w="0" w:type="auto"/>
            <w:vAlign w:val="center"/>
            <w:hideMark/>
          </w:tcPr>
          <w:p w14:paraId="2B3A80F1" w14:textId="77777777" w:rsidR="0095430C" w:rsidRDefault="0095430C">
            <w:pPr>
              <w:rPr>
                <w:rFonts w:eastAsia="Times New Roman"/>
                <w:lang w:val="en-US"/>
              </w:rPr>
            </w:pPr>
          </w:p>
        </w:tc>
        <w:tc>
          <w:tcPr>
            <w:tcW w:w="0" w:type="auto"/>
            <w:vAlign w:val="center"/>
            <w:hideMark/>
          </w:tcPr>
          <w:p w14:paraId="7E71554B" w14:textId="77777777" w:rsidR="0095430C"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95430C" w14:paraId="26E7A457" w14:textId="77777777">
        <w:trPr>
          <w:divId w:val="510997197"/>
          <w:tblCellSpacing w:w="15" w:type="dxa"/>
        </w:trPr>
        <w:tc>
          <w:tcPr>
            <w:tcW w:w="0" w:type="auto"/>
            <w:vAlign w:val="center"/>
            <w:hideMark/>
          </w:tcPr>
          <w:p w14:paraId="6A85EA36" w14:textId="77777777" w:rsidR="0095430C" w:rsidRDefault="0095430C">
            <w:pPr>
              <w:rPr>
                <w:rFonts w:eastAsia="Times New Roman"/>
                <w:lang w:val="en-US"/>
              </w:rPr>
            </w:pPr>
          </w:p>
        </w:tc>
        <w:tc>
          <w:tcPr>
            <w:tcW w:w="0" w:type="auto"/>
            <w:vAlign w:val="center"/>
            <w:hideMark/>
          </w:tcPr>
          <w:p w14:paraId="2E77042B" w14:textId="77777777" w:rsidR="0095430C"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95430C" w14:paraId="52A0BF81" w14:textId="77777777">
        <w:trPr>
          <w:divId w:val="510997197"/>
          <w:tblCellSpacing w:w="15" w:type="dxa"/>
        </w:trPr>
        <w:tc>
          <w:tcPr>
            <w:tcW w:w="0" w:type="auto"/>
            <w:vAlign w:val="center"/>
            <w:hideMark/>
          </w:tcPr>
          <w:p w14:paraId="1F98525B" w14:textId="77777777" w:rsidR="0095430C" w:rsidRDefault="0095430C">
            <w:pPr>
              <w:rPr>
                <w:rFonts w:eastAsia="Times New Roman"/>
                <w:lang w:val="en-US"/>
              </w:rPr>
            </w:pPr>
          </w:p>
        </w:tc>
        <w:tc>
          <w:tcPr>
            <w:tcW w:w="0" w:type="auto"/>
            <w:vAlign w:val="center"/>
            <w:hideMark/>
          </w:tcPr>
          <w:p w14:paraId="319C421A" w14:textId="77777777" w:rsidR="0095430C"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95430C" w14:paraId="38FAE2DB" w14:textId="77777777">
        <w:trPr>
          <w:divId w:val="510997197"/>
          <w:tblCellSpacing w:w="15" w:type="dxa"/>
        </w:trPr>
        <w:tc>
          <w:tcPr>
            <w:tcW w:w="0" w:type="auto"/>
            <w:vAlign w:val="center"/>
            <w:hideMark/>
          </w:tcPr>
          <w:p w14:paraId="7BDF8C74" w14:textId="77777777" w:rsidR="0095430C" w:rsidRDefault="0095430C">
            <w:pPr>
              <w:rPr>
                <w:rFonts w:eastAsia="Times New Roman"/>
                <w:lang w:val="en-US"/>
              </w:rPr>
            </w:pPr>
          </w:p>
        </w:tc>
        <w:tc>
          <w:tcPr>
            <w:tcW w:w="0" w:type="auto"/>
            <w:vAlign w:val="center"/>
            <w:hideMark/>
          </w:tcPr>
          <w:p w14:paraId="4A1C411D" w14:textId="77777777" w:rsidR="0095430C"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95430C" w14:paraId="2AB7BD32" w14:textId="77777777">
        <w:trPr>
          <w:divId w:val="510997197"/>
          <w:tblCellSpacing w:w="15" w:type="dxa"/>
        </w:trPr>
        <w:tc>
          <w:tcPr>
            <w:tcW w:w="0" w:type="auto"/>
            <w:vAlign w:val="center"/>
            <w:hideMark/>
          </w:tcPr>
          <w:p w14:paraId="0BDDC5ED" w14:textId="77777777" w:rsidR="0095430C" w:rsidRDefault="0095430C">
            <w:pPr>
              <w:rPr>
                <w:rFonts w:eastAsia="Times New Roman"/>
                <w:lang w:val="en-US"/>
              </w:rPr>
            </w:pPr>
          </w:p>
        </w:tc>
        <w:tc>
          <w:tcPr>
            <w:tcW w:w="0" w:type="auto"/>
            <w:vAlign w:val="center"/>
            <w:hideMark/>
          </w:tcPr>
          <w:p w14:paraId="55FECAD2" w14:textId="77777777" w:rsidR="0095430C"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95430C" w14:paraId="42C270C8" w14:textId="77777777">
        <w:trPr>
          <w:divId w:val="510997197"/>
          <w:tblCellSpacing w:w="15" w:type="dxa"/>
        </w:trPr>
        <w:tc>
          <w:tcPr>
            <w:tcW w:w="0" w:type="auto"/>
            <w:vAlign w:val="center"/>
            <w:hideMark/>
          </w:tcPr>
          <w:p w14:paraId="65E1F802" w14:textId="77777777" w:rsidR="0095430C" w:rsidRDefault="0095430C">
            <w:pPr>
              <w:rPr>
                <w:rFonts w:eastAsia="Times New Roman"/>
                <w:lang w:val="en-US"/>
              </w:rPr>
            </w:pPr>
          </w:p>
        </w:tc>
        <w:tc>
          <w:tcPr>
            <w:tcW w:w="0" w:type="auto"/>
            <w:vAlign w:val="center"/>
            <w:hideMark/>
          </w:tcPr>
          <w:p w14:paraId="28F4648E" w14:textId="77777777" w:rsidR="0095430C"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95430C" w14:paraId="28124229" w14:textId="77777777">
        <w:trPr>
          <w:divId w:val="510997197"/>
          <w:tblCellSpacing w:w="15" w:type="dxa"/>
        </w:trPr>
        <w:tc>
          <w:tcPr>
            <w:tcW w:w="0" w:type="auto"/>
            <w:vAlign w:val="center"/>
            <w:hideMark/>
          </w:tcPr>
          <w:p w14:paraId="386D704A" w14:textId="77777777" w:rsidR="0095430C" w:rsidRDefault="0095430C">
            <w:pPr>
              <w:rPr>
                <w:rFonts w:eastAsia="Times New Roman"/>
                <w:lang w:val="en-US"/>
              </w:rPr>
            </w:pPr>
          </w:p>
        </w:tc>
        <w:tc>
          <w:tcPr>
            <w:tcW w:w="0" w:type="auto"/>
            <w:vAlign w:val="center"/>
            <w:hideMark/>
          </w:tcPr>
          <w:p w14:paraId="5979933C" w14:textId="77777777" w:rsidR="0095430C"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95430C" w14:paraId="3ED38650" w14:textId="77777777">
        <w:trPr>
          <w:divId w:val="510997197"/>
          <w:tblCellSpacing w:w="15" w:type="dxa"/>
        </w:trPr>
        <w:tc>
          <w:tcPr>
            <w:tcW w:w="0" w:type="auto"/>
            <w:vAlign w:val="center"/>
            <w:hideMark/>
          </w:tcPr>
          <w:p w14:paraId="5F80DECF" w14:textId="77777777" w:rsidR="0095430C" w:rsidRDefault="0095430C">
            <w:pPr>
              <w:rPr>
                <w:rFonts w:eastAsia="Times New Roman"/>
                <w:lang w:val="en-US"/>
              </w:rPr>
            </w:pPr>
          </w:p>
        </w:tc>
        <w:tc>
          <w:tcPr>
            <w:tcW w:w="0" w:type="auto"/>
            <w:vAlign w:val="center"/>
            <w:hideMark/>
          </w:tcPr>
          <w:p w14:paraId="6DF082B7" w14:textId="77777777" w:rsidR="0095430C"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95430C" w14:paraId="5E444750" w14:textId="77777777">
        <w:trPr>
          <w:divId w:val="510997197"/>
          <w:tblCellSpacing w:w="15" w:type="dxa"/>
        </w:trPr>
        <w:tc>
          <w:tcPr>
            <w:tcW w:w="0" w:type="auto"/>
            <w:vAlign w:val="center"/>
            <w:hideMark/>
          </w:tcPr>
          <w:p w14:paraId="53D49130" w14:textId="77777777" w:rsidR="0095430C" w:rsidRDefault="0095430C">
            <w:pPr>
              <w:rPr>
                <w:rFonts w:eastAsia="Times New Roman"/>
                <w:lang w:val="en-US"/>
              </w:rPr>
            </w:pPr>
          </w:p>
        </w:tc>
        <w:tc>
          <w:tcPr>
            <w:tcW w:w="0" w:type="auto"/>
            <w:vAlign w:val="center"/>
            <w:hideMark/>
          </w:tcPr>
          <w:p w14:paraId="1CD2CE62" w14:textId="77777777" w:rsidR="0095430C"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95430C" w14:paraId="68397F97" w14:textId="77777777">
        <w:trPr>
          <w:divId w:val="510997197"/>
          <w:tblCellSpacing w:w="15" w:type="dxa"/>
        </w:trPr>
        <w:tc>
          <w:tcPr>
            <w:tcW w:w="0" w:type="auto"/>
            <w:vAlign w:val="center"/>
            <w:hideMark/>
          </w:tcPr>
          <w:p w14:paraId="7C70AD5D" w14:textId="77777777" w:rsidR="0095430C" w:rsidRDefault="0095430C">
            <w:pPr>
              <w:rPr>
                <w:rFonts w:eastAsia="Times New Roman"/>
                <w:lang w:val="en-US"/>
              </w:rPr>
            </w:pPr>
          </w:p>
        </w:tc>
        <w:tc>
          <w:tcPr>
            <w:tcW w:w="0" w:type="auto"/>
            <w:vAlign w:val="center"/>
            <w:hideMark/>
          </w:tcPr>
          <w:p w14:paraId="09B7B8CE" w14:textId="77777777" w:rsidR="0095430C"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95430C" w14:paraId="42F3C8C0" w14:textId="77777777">
        <w:trPr>
          <w:divId w:val="510997197"/>
          <w:tblCellSpacing w:w="15" w:type="dxa"/>
        </w:trPr>
        <w:tc>
          <w:tcPr>
            <w:tcW w:w="0" w:type="auto"/>
            <w:vAlign w:val="center"/>
            <w:hideMark/>
          </w:tcPr>
          <w:p w14:paraId="00E0AC03" w14:textId="77777777" w:rsidR="0095430C" w:rsidRDefault="0095430C">
            <w:pPr>
              <w:rPr>
                <w:rFonts w:eastAsia="Times New Roman"/>
                <w:lang w:val="en-US"/>
              </w:rPr>
            </w:pPr>
          </w:p>
        </w:tc>
        <w:tc>
          <w:tcPr>
            <w:tcW w:w="0" w:type="auto"/>
            <w:vAlign w:val="center"/>
            <w:hideMark/>
          </w:tcPr>
          <w:p w14:paraId="46338EA2" w14:textId="77777777" w:rsidR="0095430C"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95430C" w14:paraId="6E79DF31" w14:textId="77777777">
        <w:trPr>
          <w:divId w:val="510997197"/>
          <w:tblCellSpacing w:w="15" w:type="dxa"/>
        </w:trPr>
        <w:tc>
          <w:tcPr>
            <w:tcW w:w="0" w:type="auto"/>
            <w:vAlign w:val="center"/>
            <w:hideMark/>
          </w:tcPr>
          <w:p w14:paraId="1D694246" w14:textId="77777777" w:rsidR="0095430C" w:rsidRDefault="0095430C">
            <w:pPr>
              <w:rPr>
                <w:rFonts w:eastAsia="Times New Roman"/>
                <w:lang w:val="en-US"/>
              </w:rPr>
            </w:pPr>
          </w:p>
        </w:tc>
        <w:tc>
          <w:tcPr>
            <w:tcW w:w="0" w:type="auto"/>
            <w:vAlign w:val="center"/>
            <w:hideMark/>
          </w:tcPr>
          <w:p w14:paraId="6A2026B5" w14:textId="77777777" w:rsidR="0095430C"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95430C" w14:paraId="53AE714F" w14:textId="77777777">
        <w:trPr>
          <w:divId w:val="510997197"/>
          <w:tblCellSpacing w:w="15" w:type="dxa"/>
        </w:trPr>
        <w:tc>
          <w:tcPr>
            <w:tcW w:w="0" w:type="auto"/>
            <w:vAlign w:val="center"/>
            <w:hideMark/>
          </w:tcPr>
          <w:p w14:paraId="54745B27" w14:textId="77777777" w:rsidR="0095430C" w:rsidRDefault="0095430C">
            <w:pPr>
              <w:rPr>
                <w:rFonts w:eastAsia="Times New Roman"/>
                <w:lang w:val="en-US"/>
              </w:rPr>
            </w:pPr>
          </w:p>
        </w:tc>
        <w:tc>
          <w:tcPr>
            <w:tcW w:w="0" w:type="auto"/>
            <w:vAlign w:val="center"/>
            <w:hideMark/>
          </w:tcPr>
          <w:p w14:paraId="0ED9C6DB" w14:textId="77777777" w:rsidR="0095430C"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95430C" w14:paraId="33044E1D" w14:textId="77777777">
        <w:trPr>
          <w:divId w:val="510997197"/>
          <w:tblCellSpacing w:w="15" w:type="dxa"/>
        </w:trPr>
        <w:tc>
          <w:tcPr>
            <w:tcW w:w="0" w:type="auto"/>
            <w:vAlign w:val="center"/>
            <w:hideMark/>
          </w:tcPr>
          <w:p w14:paraId="663DD4EA" w14:textId="77777777" w:rsidR="0095430C" w:rsidRDefault="0095430C">
            <w:pPr>
              <w:rPr>
                <w:rFonts w:eastAsia="Times New Roman"/>
                <w:lang w:val="en-US"/>
              </w:rPr>
            </w:pPr>
          </w:p>
        </w:tc>
        <w:tc>
          <w:tcPr>
            <w:tcW w:w="0" w:type="auto"/>
            <w:vAlign w:val="center"/>
            <w:hideMark/>
          </w:tcPr>
          <w:p w14:paraId="6D1E0074" w14:textId="77777777" w:rsidR="0095430C"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95430C" w14:paraId="6469BA76" w14:textId="77777777">
        <w:trPr>
          <w:divId w:val="510997197"/>
          <w:tblCellSpacing w:w="15" w:type="dxa"/>
        </w:trPr>
        <w:tc>
          <w:tcPr>
            <w:tcW w:w="0" w:type="auto"/>
            <w:vAlign w:val="center"/>
            <w:hideMark/>
          </w:tcPr>
          <w:p w14:paraId="47357EA2" w14:textId="77777777" w:rsidR="0095430C" w:rsidRDefault="0095430C">
            <w:pPr>
              <w:rPr>
                <w:rFonts w:eastAsia="Times New Roman"/>
                <w:lang w:val="en-US"/>
              </w:rPr>
            </w:pPr>
          </w:p>
        </w:tc>
        <w:tc>
          <w:tcPr>
            <w:tcW w:w="0" w:type="auto"/>
            <w:vAlign w:val="center"/>
            <w:hideMark/>
          </w:tcPr>
          <w:p w14:paraId="6A47ED5B" w14:textId="77777777" w:rsidR="0095430C"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95430C" w14:paraId="6763BC0A" w14:textId="77777777">
        <w:trPr>
          <w:divId w:val="510997197"/>
          <w:tblCellSpacing w:w="15" w:type="dxa"/>
        </w:trPr>
        <w:tc>
          <w:tcPr>
            <w:tcW w:w="0" w:type="auto"/>
            <w:vAlign w:val="center"/>
            <w:hideMark/>
          </w:tcPr>
          <w:p w14:paraId="47232B1E" w14:textId="77777777" w:rsidR="0095430C" w:rsidRDefault="0095430C">
            <w:pPr>
              <w:rPr>
                <w:rFonts w:eastAsia="Times New Roman"/>
                <w:lang w:val="en-US"/>
              </w:rPr>
            </w:pPr>
          </w:p>
        </w:tc>
        <w:tc>
          <w:tcPr>
            <w:tcW w:w="0" w:type="auto"/>
            <w:vAlign w:val="center"/>
            <w:hideMark/>
          </w:tcPr>
          <w:p w14:paraId="2B39E71B" w14:textId="77777777" w:rsidR="0095430C"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95430C" w14:paraId="0BF9D73C" w14:textId="77777777">
        <w:trPr>
          <w:divId w:val="510997197"/>
          <w:tblCellSpacing w:w="15" w:type="dxa"/>
        </w:trPr>
        <w:tc>
          <w:tcPr>
            <w:tcW w:w="0" w:type="auto"/>
            <w:vAlign w:val="center"/>
            <w:hideMark/>
          </w:tcPr>
          <w:p w14:paraId="7831C58A" w14:textId="77777777" w:rsidR="0095430C" w:rsidRDefault="0095430C">
            <w:pPr>
              <w:rPr>
                <w:rFonts w:eastAsia="Times New Roman"/>
                <w:lang w:val="en-US"/>
              </w:rPr>
            </w:pPr>
          </w:p>
        </w:tc>
        <w:tc>
          <w:tcPr>
            <w:tcW w:w="0" w:type="auto"/>
            <w:vAlign w:val="center"/>
            <w:hideMark/>
          </w:tcPr>
          <w:p w14:paraId="28742D47" w14:textId="77777777" w:rsidR="0095430C"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w:t>
            </w:r>
            <w:r>
              <w:rPr>
                <w:rFonts w:eastAsia="Times New Roman"/>
                <w:lang w:val="en-US"/>
              </w:rPr>
              <w:lastRenderedPageBreak/>
              <w:t xml:space="preserve">Pattern, to avoid the use of a cone or baffle with LCDs. See [IEC 62563-1] </w:t>
            </w:r>
          </w:p>
        </w:tc>
      </w:tr>
      <w:tr w:rsidR="0095430C" w14:paraId="5BA57E63" w14:textId="77777777">
        <w:trPr>
          <w:divId w:val="510997197"/>
          <w:tblCellSpacing w:w="15" w:type="dxa"/>
        </w:trPr>
        <w:tc>
          <w:tcPr>
            <w:tcW w:w="0" w:type="auto"/>
            <w:vAlign w:val="center"/>
            <w:hideMark/>
          </w:tcPr>
          <w:p w14:paraId="0AC2D57E" w14:textId="77777777" w:rsidR="0095430C" w:rsidRDefault="0095430C">
            <w:pPr>
              <w:rPr>
                <w:rFonts w:eastAsia="Times New Roman"/>
                <w:lang w:val="en-US"/>
              </w:rPr>
            </w:pPr>
          </w:p>
        </w:tc>
        <w:tc>
          <w:tcPr>
            <w:tcW w:w="0" w:type="auto"/>
            <w:vAlign w:val="center"/>
            <w:hideMark/>
          </w:tcPr>
          <w:p w14:paraId="6F84FB31" w14:textId="77777777" w:rsidR="0095430C"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95430C" w14:paraId="486C9F74" w14:textId="77777777">
        <w:trPr>
          <w:divId w:val="510997197"/>
          <w:tblCellSpacing w:w="15" w:type="dxa"/>
        </w:trPr>
        <w:tc>
          <w:tcPr>
            <w:tcW w:w="0" w:type="auto"/>
            <w:vAlign w:val="center"/>
            <w:hideMark/>
          </w:tcPr>
          <w:p w14:paraId="76EE71E8" w14:textId="77777777" w:rsidR="0095430C" w:rsidRDefault="0095430C">
            <w:pPr>
              <w:rPr>
                <w:rFonts w:eastAsia="Times New Roman"/>
                <w:lang w:val="en-US"/>
              </w:rPr>
            </w:pPr>
          </w:p>
        </w:tc>
        <w:tc>
          <w:tcPr>
            <w:tcW w:w="0" w:type="auto"/>
            <w:vAlign w:val="center"/>
            <w:hideMark/>
          </w:tcPr>
          <w:p w14:paraId="3494B83C" w14:textId="77777777" w:rsidR="0095430C"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95430C" w14:paraId="487955FC" w14:textId="77777777">
        <w:trPr>
          <w:divId w:val="510997197"/>
          <w:tblCellSpacing w:w="15" w:type="dxa"/>
        </w:trPr>
        <w:tc>
          <w:tcPr>
            <w:tcW w:w="0" w:type="auto"/>
            <w:vAlign w:val="center"/>
            <w:hideMark/>
          </w:tcPr>
          <w:p w14:paraId="0A2DEDD3" w14:textId="77777777" w:rsidR="0095430C" w:rsidRDefault="0095430C">
            <w:pPr>
              <w:rPr>
                <w:rFonts w:eastAsia="Times New Roman"/>
                <w:lang w:val="en-US"/>
              </w:rPr>
            </w:pPr>
          </w:p>
        </w:tc>
        <w:tc>
          <w:tcPr>
            <w:tcW w:w="0" w:type="auto"/>
            <w:vAlign w:val="center"/>
            <w:hideMark/>
          </w:tcPr>
          <w:p w14:paraId="1F097279" w14:textId="77777777" w:rsidR="0095430C"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95430C" w14:paraId="57517DF3" w14:textId="77777777">
        <w:trPr>
          <w:divId w:val="510997197"/>
          <w:tblCellSpacing w:w="15" w:type="dxa"/>
        </w:trPr>
        <w:tc>
          <w:tcPr>
            <w:tcW w:w="0" w:type="auto"/>
            <w:vAlign w:val="center"/>
            <w:hideMark/>
          </w:tcPr>
          <w:p w14:paraId="71E49011" w14:textId="77777777" w:rsidR="0095430C" w:rsidRDefault="0095430C">
            <w:pPr>
              <w:rPr>
                <w:rFonts w:eastAsia="Times New Roman"/>
                <w:lang w:val="en-US"/>
              </w:rPr>
            </w:pPr>
          </w:p>
        </w:tc>
        <w:tc>
          <w:tcPr>
            <w:tcW w:w="0" w:type="auto"/>
            <w:vAlign w:val="center"/>
            <w:hideMark/>
          </w:tcPr>
          <w:p w14:paraId="6877CF1D" w14:textId="77777777" w:rsidR="0095430C"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95430C" w14:paraId="69DDF90E" w14:textId="77777777">
        <w:trPr>
          <w:divId w:val="510997197"/>
          <w:tblCellSpacing w:w="15" w:type="dxa"/>
        </w:trPr>
        <w:tc>
          <w:tcPr>
            <w:tcW w:w="0" w:type="auto"/>
            <w:vAlign w:val="center"/>
            <w:hideMark/>
          </w:tcPr>
          <w:p w14:paraId="6C59BB20" w14:textId="77777777" w:rsidR="0095430C" w:rsidRDefault="0095430C">
            <w:pPr>
              <w:rPr>
                <w:rFonts w:eastAsia="Times New Roman"/>
                <w:lang w:val="en-US"/>
              </w:rPr>
            </w:pPr>
          </w:p>
        </w:tc>
        <w:tc>
          <w:tcPr>
            <w:tcW w:w="0" w:type="auto"/>
            <w:vAlign w:val="center"/>
            <w:hideMark/>
          </w:tcPr>
          <w:p w14:paraId="496CB163" w14:textId="77777777" w:rsidR="0095430C"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95430C" w14:paraId="35E6717C" w14:textId="77777777">
        <w:trPr>
          <w:divId w:val="510997197"/>
          <w:tblCellSpacing w:w="15" w:type="dxa"/>
        </w:trPr>
        <w:tc>
          <w:tcPr>
            <w:tcW w:w="0" w:type="auto"/>
            <w:vAlign w:val="center"/>
            <w:hideMark/>
          </w:tcPr>
          <w:p w14:paraId="03A882FA" w14:textId="77777777" w:rsidR="0095430C" w:rsidRDefault="0095430C">
            <w:pPr>
              <w:rPr>
                <w:rFonts w:eastAsia="Times New Roman"/>
                <w:lang w:val="en-US"/>
              </w:rPr>
            </w:pPr>
          </w:p>
        </w:tc>
        <w:tc>
          <w:tcPr>
            <w:tcW w:w="0" w:type="auto"/>
            <w:vAlign w:val="center"/>
            <w:hideMark/>
          </w:tcPr>
          <w:p w14:paraId="72B57215" w14:textId="77777777" w:rsidR="0095430C"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95430C" w14:paraId="316D646C" w14:textId="77777777">
        <w:trPr>
          <w:divId w:val="510997197"/>
          <w:tblCellSpacing w:w="15" w:type="dxa"/>
        </w:trPr>
        <w:tc>
          <w:tcPr>
            <w:tcW w:w="0" w:type="auto"/>
            <w:vAlign w:val="center"/>
            <w:hideMark/>
          </w:tcPr>
          <w:p w14:paraId="649C8493" w14:textId="77777777" w:rsidR="0095430C" w:rsidRDefault="0095430C">
            <w:pPr>
              <w:rPr>
                <w:rFonts w:eastAsia="Times New Roman"/>
                <w:lang w:val="en-US"/>
              </w:rPr>
            </w:pPr>
          </w:p>
        </w:tc>
        <w:tc>
          <w:tcPr>
            <w:tcW w:w="0" w:type="auto"/>
            <w:vAlign w:val="center"/>
            <w:hideMark/>
          </w:tcPr>
          <w:p w14:paraId="6396F622" w14:textId="77777777" w:rsidR="0095430C"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95430C" w14:paraId="12D5AB4F" w14:textId="77777777">
        <w:trPr>
          <w:divId w:val="510997197"/>
          <w:tblCellSpacing w:w="15" w:type="dxa"/>
        </w:trPr>
        <w:tc>
          <w:tcPr>
            <w:tcW w:w="0" w:type="auto"/>
            <w:vAlign w:val="center"/>
            <w:hideMark/>
          </w:tcPr>
          <w:p w14:paraId="4CB2568E" w14:textId="77777777" w:rsidR="0095430C" w:rsidRDefault="0095430C">
            <w:pPr>
              <w:rPr>
                <w:rFonts w:eastAsia="Times New Roman"/>
                <w:lang w:val="en-US"/>
              </w:rPr>
            </w:pPr>
          </w:p>
        </w:tc>
        <w:tc>
          <w:tcPr>
            <w:tcW w:w="0" w:type="auto"/>
            <w:vAlign w:val="center"/>
            <w:hideMark/>
          </w:tcPr>
          <w:p w14:paraId="70AF5ED3" w14:textId="77777777" w:rsidR="0095430C"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95430C" w14:paraId="328C2A84" w14:textId="77777777">
        <w:trPr>
          <w:divId w:val="510997197"/>
          <w:tblCellSpacing w:w="15" w:type="dxa"/>
        </w:trPr>
        <w:tc>
          <w:tcPr>
            <w:tcW w:w="0" w:type="auto"/>
            <w:vAlign w:val="center"/>
            <w:hideMark/>
          </w:tcPr>
          <w:p w14:paraId="2A19A37B" w14:textId="77777777" w:rsidR="0095430C" w:rsidRDefault="0095430C">
            <w:pPr>
              <w:rPr>
                <w:rFonts w:eastAsia="Times New Roman"/>
                <w:lang w:val="en-US"/>
              </w:rPr>
            </w:pPr>
          </w:p>
        </w:tc>
        <w:tc>
          <w:tcPr>
            <w:tcW w:w="0" w:type="auto"/>
            <w:vAlign w:val="center"/>
            <w:hideMark/>
          </w:tcPr>
          <w:p w14:paraId="34A17ED9" w14:textId="77777777" w:rsidR="0095430C"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95430C" w14:paraId="1A94C2C7" w14:textId="77777777">
        <w:trPr>
          <w:divId w:val="510997197"/>
          <w:tblCellSpacing w:w="15" w:type="dxa"/>
        </w:trPr>
        <w:tc>
          <w:tcPr>
            <w:tcW w:w="0" w:type="auto"/>
            <w:vAlign w:val="center"/>
            <w:hideMark/>
          </w:tcPr>
          <w:p w14:paraId="4647E212" w14:textId="77777777" w:rsidR="0095430C" w:rsidRDefault="0095430C">
            <w:pPr>
              <w:rPr>
                <w:rFonts w:eastAsia="Times New Roman"/>
                <w:lang w:val="en-US"/>
              </w:rPr>
            </w:pPr>
          </w:p>
        </w:tc>
        <w:tc>
          <w:tcPr>
            <w:tcW w:w="0" w:type="auto"/>
            <w:vAlign w:val="center"/>
            <w:hideMark/>
          </w:tcPr>
          <w:p w14:paraId="4EB89764" w14:textId="77777777" w:rsidR="0095430C"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95430C" w14:paraId="16FCE918" w14:textId="77777777">
        <w:trPr>
          <w:divId w:val="510997197"/>
          <w:tblCellSpacing w:w="15" w:type="dxa"/>
        </w:trPr>
        <w:tc>
          <w:tcPr>
            <w:tcW w:w="0" w:type="auto"/>
            <w:vAlign w:val="center"/>
            <w:hideMark/>
          </w:tcPr>
          <w:p w14:paraId="580111E6" w14:textId="77777777" w:rsidR="0095430C" w:rsidRDefault="0095430C">
            <w:pPr>
              <w:rPr>
                <w:rFonts w:eastAsia="Times New Roman"/>
                <w:lang w:val="en-US"/>
              </w:rPr>
            </w:pPr>
          </w:p>
        </w:tc>
        <w:tc>
          <w:tcPr>
            <w:tcW w:w="0" w:type="auto"/>
            <w:vAlign w:val="center"/>
            <w:hideMark/>
          </w:tcPr>
          <w:p w14:paraId="3C189AF1" w14:textId="77777777" w:rsidR="0095430C"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95430C" w14:paraId="5FAEA9D1" w14:textId="77777777">
        <w:trPr>
          <w:divId w:val="510997197"/>
          <w:tblCellSpacing w:w="15" w:type="dxa"/>
        </w:trPr>
        <w:tc>
          <w:tcPr>
            <w:tcW w:w="0" w:type="auto"/>
            <w:vAlign w:val="center"/>
            <w:hideMark/>
          </w:tcPr>
          <w:p w14:paraId="7F86F384" w14:textId="77777777" w:rsidR="0095430C" w:rsidRDefault="0095430C">
            <w:pPr>
              <w:rPr>
                <w:rFonts w:eastAsia="Times New Roman"/>
                <w:lang w:val="en-US"/>
              </w:rPr>
            </w:pPr>
          </w:p>
        </w:tc>
        <w:tc>
          <w:tcPr>
            <w:tcW w:w="0" w:type="auto"/>
            <w:vAlign w:val="center"/>
            <w:hideMark/>
          </w:tcPr>
          <w:p w14:paraId="7738F8D3" w14:textId="77777777" w:rsidR="0095430C"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95430C" w14:paraId="5E5ACC7C" w14:textId="77777777">
        <w:trPr>
          <w:divId w:val="510997197"/>
          <w:tblCellSpacing w:w="15" w:type="dxa"/>
        </w:trPr>
        <w:tc>
          <w:tcPr>
            <w:tcW w:w="0" w:type="auto"/>
            <w:vAlign w:val="center"/>
            <w:hideMark/>
          </w:tcPr>
          <w:p w14:paraId="4AB597CF" w14:textId="77777777" w:rsidR="0095430C" w:rsidRDefault="0095430C">
            <w:pPr>
              <w:rPr>
                <w:rFonts w:eastAsia="Times New Roman"/>
                <w:lang w:val="en-US"/>
              </w:rPr>
            </w:pPr>
          </w:p>
        </w:tc>
        <w:tc>
          <w:tcPr>
            <w:tcW w:w="0" w:type="auto"/>
            <w:vAlign w:val="center"/>
            <w:hideMark/>
          </w:tcPr>
          <w:p w14:paraId="338DB4B8" w14:textId="77777777" w:rsidR="0095430C"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95430C" w14:paraId="1C877BAA" w14:textId="77777777">
        <w:trPr>
          <w:divId w:val="510997197"/>
          <w:tblCellSpacing w:w="15" w:type="dxa"/>
        </w:trPr>
        <w:tc>
          <w:tcPr>
            <w:tcW w:w="0" w:type="auto"/>
            <w:vAlign w:val="center"/>
            <w:hideMark/>
          </w:tcPr>
          <w:p w14:paraId="5C63A27D" w14:textId="77777777" w:rsidR="0095430C" w:rsidRDefault="0095430C">
            <w:pPr>
              <w:rPr>
                <w:rFonts w:eastAsia="Times New Roman"/>
                <w:lang w:val="en-US"/>
              </w:rPr>
            </w:pPr>
          </w:p>
        </w:tc>
        <w:tc>
          <w:tcPr>
            <w:tcW w:w="0" w:type="auto"/>
            <w:vAlign w:val="center"/>
            <w:hideMark/>
          </w:tcPr>
          <w:p w14:paraId="755D6F65" w14:textId="77777777" w:rsidR="0095430C"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95430C" w14:paraId="1EA090B0" w14:textId="77777777">
        <w:trPr>
          <w:divId w:val="510997197"/>
          <w:tblCellSpacing w:w="15" w:type="dxa"/>
        </w:trPr>
        <w:tc>
          <w:tcPr>
            <w:tcW w:w="0" w:type="auto"/>
            <w:vAlign w:val="center"/>
            <w:hideMark/>
          </w:tcPr>
          <w:p w14:paraId="149FF9E8" w14:textId="77777777" w:rsidR="0095430C" w:rsidRDefault="0095430C">
            <w:pPr>
              <w:rPr>
                <w:rFonts w:eastAsia="Times New Roman"/>
                <w:lang w:val="en-US"/>
              </w:rPr>
            </w:pPr>
          </w:p>
        </w:tc>
        <w:tc>
          <w:tcPr>
            <w:tcW w:w="0" w:type="auto"/>
            <w:vAlign w:val="center"/>
            <w:hideMark/>
          </w:tcPr>
          <w:p w14:paraId="58430841" w14:textId="77777777" w:rsidR="0095430C"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95430C" w14:paraId="460E6781" w14:textId="77777777">
        <w:trPr>
          <w:divId w:val="510997197"/>
          <w:tblCellSpacing w:w="15" w:type="dxa"/>
        </w:trPr>
        <w:tc>
          <w:tcPr>
            <w:tcW w:w="0" w:type="auto"/>
            <w:vAlign w:val="center"/>
            <w:hideMark/>
          </w:tcPr>
          <w:p w14:paraId="10DB7912" w14:textId="77777777" w:rsidR="0095430C" w:rsidRDefault="0095430C">
            <w:pPr>
              <w:rPr>
                <w:rFonts w:eastAsia="Times New Roman"/>
                <w:lang w:val="en-US"/>
              </w:rPr>
            </w:pPr>
          </w:p>
        </w:tc>
        <w:tc>
          <w:tcPr>
            <w:tcW w:w="0" w:type="auto"/>
            <w:vAlign w:val="center"/>
            <w:hideMark/>
          </w:tcPr>
          <w:p w14:paraId="4EC065CE" w14:textId="77777777" w:rsidR="0095430C"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95430C" w14:paraId="4CF65E19" w14:textId="77777777">
        <w:trPr>
          <w:divId w:val="510997197"/>
          <w:tblCellSpacing w:w="15" w:type="dxa"/>
        </w:trPr>
        <w:tc>
          <w:tcPr>
            <w:tcW w:w="0" w:type="auto"/>
            <w:vAlign w:val="center"/>
            <w:hideMark/>
          </w:tcPr>
          <w:p w14:paraId="31A58745" w14:textId="77777777" w:rsidR="0095430C" w:rsidRDefault="0095430C">
            <w:pPr>
              <w:rPr>
                <w:rFonts w:eastAsia="Times New Roman"/>
                <w:lang w:val="en-US"/>
              </w:rPr>
            </w:pPr>
          </w:p>
        </w:tc>
        <w:tc>
          <w:tcPr>
            <w:tcW w:w="0" w:type="auto"/>
            <w:vAlign w:val="center"/>
            <w:hideMark/>
          </w:tcPr>
          <w:p w14:paraId="36433FE1" w14:textId="77777777" w:rsidR="0095430C"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95430C" w14:paraId="0A9F25AA" w14:textId="77777777">
        <w:trPr>
          <w:divId w:val="510997197"/>
          <w:tblCellSpacing w:w="15" w:type="dxa"/>
        </w:trPr>
        <w:tc>
          <w:tcPr>
            <w:tcW w:w="0" w:type="auto"/>
            <w:vAlign w:val="center"/>
            <w:hideMark/>
          </w:tcPr>
          <w:p w14:paraId="2284CA3D" w14:textId="77777777" w:rsidR="0095430C" w:rsidRDefault="0095430C">
            <w:pPr>
              <w:rPr>
                <w:rFonts w:eastAsia="Times New Roman"/>
                <w:lang w:val="en-US"/>
              </w:rPr>
            </w:pPr>
          </w:p>
        </w:tc>
        <w:tc>
          <w:tcPr>
            <w:tcW w:w="0" w:type="auto"/>
            <w:vAlign w:val="center"/>
            <w:hideMark/>
          </w:tcPr>
          <w:p w14:paraId="5B4F41E0" w14:textId="77777777" w:rsidR="0095430C"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95430C" w14:paraId="332F7C5D" w14:textId="77777777">
        <w:trPr>
          <w:divId w:val="510997197"/>
          <w:tblCellSpacing w:w="15" w:type="dxa"/>
        </w:trPr>
        <w:tc>
          <w:tcPr>
            <w:tcW w:w="0" w:type="auto"/>
            <w:vAlign w:val="center"/>
            <w:hideMark/>
          </w:tcPr>
          <w:p w14:paraId="1674A4D5" w14:textId="77777777" w:rsidR="0095430C" w:rsidRDefault="0095430C">
            <w:pPr>
              <w:rPr>
                <w:rFonts w:eastAsia="Times New Roman"/>
                <w:lang w:val="en-US"/>
              </w:rPr>
            </w:pPr>
          </w:p>
        </w:tc>
        <w:tc>
          <w:tcPr>
            <w:tcW w:w="0" w:type="auto"/>
            <w:vAlign w:val="center"/>
            <w:hideMark/>
          </w:tcPr>
          <w:p w14:paraId="13E42A17" w14:textId="77777777" w:rsidR="0095430C"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95430C" w14:paraId="77758251" w14:textId="77777777">
        <w:trPr>
          <w:divId w:val="510997197"/>
          <w:tblCellSpacing w:w="15" w:type="dxa"/>
        </w:trPr>
        <w:tc>
          <w:tcPr>
            <w:tcW w:w="0" w:type="auto"/>
            <w:vAlign w:val="center"/>
            <w:hideMark/>
          </w:tcPr>
          <w:p w14:paraId="3FC2C49E" w14:textId="77777777" w:rsidR="0095430C" w:rsidRDefault="0095430C">
            <w:pPr>
              <w:rPr>
                <w:rFonts w:eastAsia="Times New Roman"/>
                <w:lang w:val="en-US"/>
              </w:rPr>
            </w:pPr>
          </w:p>
        </w:tc>
        <w:tc>
          <w:tcPr>
            <w:tcW w:w="0" w:type="auto"/>
            <w:vAlign w:val="center"/>
            <w:hideMark/>
          </w:tcPr>
          <w:p w14:paraId="2DFDAA28" w14:textId="77777777" w:rsidR="0095430C"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95430C" w14:paraId="19B2C651" w14:textId="77777777">
        <w:trPr>
          <w:divId w:val="510997197"/>
          <w:tblCellSpacing w:w="15" w:type="dxa"/>
        </w:trPr>
        <w:tc>
          <w:tcPr>
            <w:tcW w:w="0" w:type="auto"/>
            <w:vAlign w:val="center"/>
            <w:hideMark/>
          </w:tcPr>
          <w:p w14:paraId="721549B2" w14:textId="77777777" w:rsidR="0095430C" w:rsidRDefault="0095430C">
            <w:pPr>
              <w:rPr>
                <w:rFonts w:eastAsia="Times New Roman"/>
                <w:lang w:val="en-US"/>
              </w:rPr>
            </w:pPr>
          </w:p>
        </w:tc>
        <w:tc>
          <w:tcPr>
            <w:tcW w:w="0" w:type="auto"/>
            <w:vAlign w:val="center"/>
            <w:hideMark/>
          </w:tcPr>
          <w:p w14:paraId="35B91DA3" w14:textId="77777777" w:rsidR="0095430C"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95430C" w14:paraId="7FFF8196" w14:textId="77777777">
        <w:trPr>
          <w:divId w:val="510997197"/>
          <w:tblCellSpacing w:w="15" w:type="dxa"/>
        </w:trPr>
        <w:tc>
          <w:tcPr>
            <w:tcW w:w="0" w:type="auto"/>
            <w:vAlign w:val="center"/>
            <w:hideMark/>
          </w:tcPr>
          <w:p w14:paraId="7A6ECB91" w14:textId="77777777" w:rsidR="0095430C" w:rsidRDefault="0095430C">
            <w:pPr>
              <w:rPr>
                <w:rFonts w:eastAsia="Times New Roman"/>
                <w:lang w:val="en-US"/>
              </w:rPr>
            </w:pPr>
          </w:p>
        </w:tc>
        <w:tc>
          <w:tcPr>
            <w:tcW w:w="0" w:type="auto"/>
            <w:vAlign w:val="center"/>
            <w:hideMark/>
          </w:tcPr>
          <w:p w14:paraId="07847815" w14:textId="77777777" w:rsidR="0095430C"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95430C" w14:paraId="3963357A" w14:textId="77777777">
        <w:trPr>
          <w:divId w:val="510997197"/>
          <w:tblCellSpacing w:w="15" w:type="dxa"/>
        </w:trPr>
        <w:tc>
          <w:tcPr>
            <w:tcW w:w="0" w:type="auto"/>
            <w:vAlign w:val="center"/>
            <w:hideMark/>
          </w:tcPr>
          <w:p w14:paraId="081B4E08" w14:textId="77777777" w:rsidR="0095430C" w:rsidRDefault="0095430C">
            <w:pPr>
              <w:rPr>
                <w:rFonts w:eastAsia="Times New Roman"/>
                <w:lang w:val="en-US"/>
              </w:rPr>
            </w:pPr>
          </w:p>
        </w:tc>
        <w:tc>
          <w:tcPr>
            <w:tcW w:w="0" w:type="auto"/>
            <w:vAlign w:val="center"/>
            <w:hideMark/>
          </w:tcPr>
          <w:p w14:paraId="1A8D4A2C" w14:textId="77777777" w:rsidR="0095430C"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95430C" w14:paraId="51C8D49A" w14:textId="77777777">
        <w:trPr>
          <w:divId w:val="510997197"/>
          <w:tblCellSpacing w:w="15" w:type="dxa"/>
        </w:trPr>
        <w:tc>
          <w:tcPr>
            <w:tcW w:w="0" w:type="auto"/>
            <w:vAlign w:val="center"/>
            <w:hideMark/>
          </w:tcPr>
          <w:p w14:paraId="2E076BB4" w14:textId="77777777" w:rsidR="0095430C" w:rsidRDefault="0095430C">
            <w:pPr>
              <w:rPr>
                <w:rFonts w:eastAsia="Times New Roman"/>
                <w:lang w:val="en-US"/>
              </w:rPr>
            </w:pPr>
          </w:p>
        </w:tc>
        <w:tc>
          <w:tcPr>
            <w:tcW w:w="0" w:type="auto"/>
            <w:vAlign w:val="center"/>
            <w:hideMark/>
          </w:tcPr>
          <w:p w14:paraId="6DBB9ED2" w14:textId="77777777" w:rsidR="0095430C"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95430C" w14:paraId="61B3132F" w14:textId="77777777">
        <w:trPr>
          <w:divId w:val="510997197"/>
          <w:tblCellSpacing w:w="15" w:type="dxa"/>
        </w:trPr>
        <w:tc>
          <w:tcPr>
            <w:tcW w:w="0" w:type="auto"/>
            <w:vAlign w:val="center"/>
            <w:hideMark/>
          </w:tcPr>
          <w:p w14:paraId="2090EA98" w14:textId="77777777" w:rsidR="0095430C" w:rsidRDefault="0095430C">
            <w:pPr>
              <w:rPr>
                <w:rFonts w:eastAsia="Times New Roman"/>
                <w:lang w:val="en-US"/>
              </w:rPr>
            </w:pPr>
          </w:p>
        </w:tc>
        <w:tc>
          <w:tcPr>
            <w:tcW w:w="0" w:type="auto"/>
            <w:vAlign w:val="center"/>
            <w:hideMark/>
          </w:tcPr>
          <w:p w14:paraId="72848A1B" w14:textId="77777777" w:rsidR="0095430C"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95430C" w14:paraId="1CA6BAF6" w14:textId="77777777">
        <w:trPr>
          <w:divId w:val="510997197"/>
          <w:tblCellSpacing w:w="15" w:type="dxa"/>
        </w:trPr>
        <w:tc>
          <w:tcPr>
            <w:tcW w:w="0" w:type="auto"/>
            <w:vAlign w:val="center"/>
            <w:hideMark/>
          </w:tcPr>
          <w:p w14:paraId="2DF3E923" w14:textId="77777777" w:rsidR="0095430C" w:rsidRDefault="0095430C">
            <w:pPr>
              <w:rPr>
                <w:rFonts w:eastAsia="Times New Roman"/>
                <w:lang w:val="en-US"/>
              </w:rPr>
            </w:pPr>
          </w:p>
        </w:tc>
        <w:tc>
          <w:tcPr>
            <w:tcW w:w="0" w:type="auto"/>
            <w:vAlign w:val="center"/>
            <w:hideMark/>
          </w:tcPr>
          <w:p w14:paraId="0143AF3F" w14:textId="77777777" w:rsidR="0095430C"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95430C" w14:paraId="425EBE56" w14:textId="77777777">
        <w:trPr>
          <w:divId w:val="510997197"/>
          <w:tblCellSpacing w:w="15" w:type="dxa"/>
        </w:trPr>
        <w:tc>
          <w:tcPr>
            <w:tcW w:w="0" w:type="auto"/>
            <w:vAlign w:val="center"/>
            <w:hideMark/>
          </w:tcPr>
          <w:p w14:paraId="435F3640" w14:textId="77777777" w:rsidR="0095430C" w:rsidRDefault="0095430C">
            <w:pPr>
              <w:rPr>
                <w:rFonts w:eastAsia="Times New Roman"/>
                <w:lang w:val="en-US"/>
              </w:rPr>
            </w:pPr>
          </w:p>
        </w:tc>
        <w:tc>
          <w:tcPr>
            <w:tcW w:w="0" w:type="auto"/>
            <w:vAlign w:val="center"/>
            <w:hideMark/>
          </w:tcPr>
          <w:p w14:paraId="36B11426" w14:textId="77777777" w:rsidR="0095430C"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95430C" w14:paraId="1B62D2FC" w14:textId="77777777">
        <w:trPr>
          <w:divId w:val="510997197"/>
          <w:tblCellSpacing w:w="15" w:type="dxa"/>
        </w:trPr>
        <w:tc>
          <w:tcPr>
            <w:tcW w:w="0" w:type="auto"/>
            <w:vAlign w:val="center"/>
            <w:hideMark/>
          </w:tcPr>
          <w:p w14:paraId="47B8BC7D" w14:textId="77777777" w:rsidR="0095430C" w:rsidRDefault="0095430C">
            <w:pPr>
              <w:rPr>
                <w:rFonts w:eastAsia="Times New Roman"/>
                <w:lang w:val="en-US"/>
              </w:rPr>
            </w:pPr>
          </w:p>
        </w:tc>
        <w:tc>
          <w:tcPr>
            <w:tcW w:w="0" w:type="auto"/>
            <w:vAlign w:val="center"/>
            <w:hideMark/>
          </w:tcPr>
          <w:p w14:paraId="1523D9AF" w14:textId="77777777" w:rsidR="0095430C"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95430C" w14:paraId="7CCAFBAD" w14:textId="77777777">
        <w:trPr>
          <w:divId w:val="510997197"/>
          <w:tblCellSpacing w:w="15" w:type="dxa"/>
        </w:trPr>
        <w:tc>
          <w:tcPr>
            <w:tcW w:w="0" w:type="auto"/>
            <w:vAlign w:val="center"/>
            <w:hideMark/>
          </w:tcPr>
          <w:p w14:paraId="3944E12B" w14:textId="77777777" w:rsidR="0095430C" w:rsidRDefault="0095430C">
            <w:pPr>
              <w:rPr>
                <w:rFonts w:eastAsia="Times New Roman"/>
                <w:lang w:val="en-US"/>
              </w:rPr>
            </w:pPr>
          </w:p>
        </w:tc>
        <w:tc>
          <w:tcPr>
            <w:tcW w:w="0" w:type="auto"/>
            <w:vAlign w:val="center"/>
            <w:hideMark/>
          </w:tcPr>
          <w:p w14:paraId="227EFD5F" w14:textId="77777777" w:rsidR="0095430C"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95430C" w14:paraId="6B380E4A" w14:textId="77777777">
        <w:trPr>
          <w:divId w:val="510997197"/>
          <w:tblCellSpacing w:w="15" w:type="dxa"/>
        </w:trPr>
        <w:tc>
          <w:tcPr>
            <w:tcW w:w="0" w:type="auto"/>
            <w:vAlign w:val="center"/>
            <w:hideMark/>
          </w:tcPr>
          <w:p w14:paraId="122617B5" w14:textId="77777777" w:rsidR="0095430C" w:rsidRDefault="0095430C">
            <w:pPr>
              <w:rPr>
                <w:rFonts w:eastAsia="Times New Roman"/>
                <w:lang w:val="en-US"/>
              </w:rPr>
            </w:pPr>
          </w:p>
        </w:tc>
        <w:tc>
          <w:tcPr>
            <w:tcW w:w="0" w:type="auto"/>
            <w:vAlign w:val="center"/>
            <w:hideMark/>
          </w:tcPr>
          <w:p w14:paraId="5A6837F8" w14:textId="77777777" w:rsidR="0095430C"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95430C" w14:paraId="248C07B5" w14:textId="77777777">
        <w:trPr>
          <w:divId w:val="510997197"/>
          <w:tblCellSpacing w:w="15" w:type="dxa"/>
        </w:trPr>
        <w:tc>
          <w:tcPr>
            <w:tcW w:w="0" w:type="auto"/>
            <w:vAlign w:val="center"/>
            <w:hideMark/>
          </w:tcPr>
          <w:p w14:paraId="60892DFC" w14:textId="77777777" w:rsidR="0095430C" w:rsidRDefault="0095430C">
            <w:pPr>
              <w:rPr>
                <w:rFonts w:eastAsia="Times New Roman"/>
                <w:lang w:val="en-US"/>
              </w:rPr>
            </w:pPr>
          </w:p>
        </w:tc>
        <w:tc>
          <w:tcPr>
            <w:tcW w:w="0" w:type="auto"/>
            <w:vAlign w:val="center"/>
            <w:hideMark/>
          </w:tcPr>
          <w:p w14:paraId="09B5F531" w14:textId="77777777" w:rsidR="0095430C"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95430C" w14:paraId="1FD6D49F" w14:textId="77777777">
        <w:trPr>
          <w:divId w:val="510997197"/>
          <w:tblCellSpacing w:w="15" w:type="dxa"/>
        </w:trPr>
        <w:tc>
          <w:tcPr>
            <w:tcW w:w="0" w:type="auto"/>
            <w:vAlign w:val="center"/>
            <w:hideMark/>
          </w:tcPr>
          <w:p w14:paraId="2B10795B" w14:textId="77777777" w:rsidR="0095430C" w:rsidRDefault="0095430C">
            <w:pPr>
              <w:rPr>
                <w:rFonts w:eastAsia="Times New Roman"/>
                <w:lang w:val="en-US"/>
              </w:rPr>
            </w:pPr>
          </w:p>
        </w:tc>
        <w:tc>
          <w:tcPr>
            <w:tcW w:w="0" w:type="auto"/>
            <w:vAlign w:val="center"/>
            <w:hideMark/>
          </w:tcPr>
          <w:p w14:paraId="320C604A" w14:textId="77777777" w:rsidR="0095430C"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95430C" w14:paraId="286B21C2" w14:textId="77777777">
        <w:trPr>
          <w:divId w:val="510997197"/>
          <w:tblCellSpacing w:w="15" w:type="dxa"/>
        </w:trPr>
        <w:tc>
          <w:tcPr>
            <w:tcW w:w="0" w:type="auto"/>
            <w:vAlign w:val="center"/>
            <w:hideMark/>
          </w:tcPr>
          <w:p w14:paraId="0FA79428" w14:textId="77777777" w:rsidR="0095430C" w:rsidRDefault="0095430C">
            <w:pPr>
              <w:rPr>
                <w:rFonts w:eastAsia="Times New Roman"/>
                <w:lang w:val="en-US"/>
              </w:rPr>
            </w:pPr>
          </w:p>
        </w:tc>
        <w:tc>
          <w:tcPr>
            <w:tcW w:w="0" w:type="auto"/>
            <w:vAlign w:val="center"/>
            <w:hideMark/>
          </w:tcPr>
          <w:p w14:paraId="2AEB8572" w14:textId="77777777" w:rsidR="0095430C"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95430C" w14:paraId="2DB7C258" w14:textId="77777777">
        <w:trPr>
          <w:divId w:val="510997197"/>
          <w:tblCellSpacing w:w="15" w:type="dxa"/>
        </w:trPr>
        <w:tc>
          <w:tcPr>
            <w:tcW w:w="0" w:type="auto"/>
            <w:vAlign w:val="center"/>
            <w:hideMark/>
          </w:tcPr>
          <w:p w14:paraId="30FAE3EC" w14:textId="77777777" w:rsidR="0095430C" w:rsidRDefault="0095430C">
            <w:pPr>
              <w:rPr>
                <w:rFonts w:eastAsia="Times New Roman"/>
                <w:lang w:val="en-US"/>
              </w:rPr>
            </w:pPr>
          </w:p>
        </w:tc>
        <w:tc>
          <w:tcPr>
            <w:tcW w:w="0" w:type="auto"/>
            <w:vAlign w:val="center"/>
            <w:hideMark/>
          </w:tcPr>
          <w:p w14:paraId="2406A369" w14:textId="77777777" w:rsidR="0095430C"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95430C" w14:paraId="42489FCE" w14:textId="77777777">
        <w:trPr>
          <w:divId w:val="510997197"/>
          <w:tblCellSpacing w:w="15" w:type="dxa"/>
        </w:trPr>
        <w:tc>
          <w:tcPr>
            <w:tcW w:w="0" w:type="auto"/>
            <w:vAlign w:val="center"/>
            <w:hideMark/>
          </w:tcPr>
          <w:p w14:paraId="7DA78394" w14:textId="77777777" w:rsidR="0095430C" w:rsidRDefault="0095430C">
            <w:pPr>
              <w:rPr>
                <w:rFonts w:eastAsia="Times New Roman"/>
                <w:lang w:val="en-US"/>
              </w:rPr>
            </w:pPr>
          </w:p>
        </w:tc>
        <w:tc>
          <w:tcPr>
            <w:tcW w:w="0" w:type="auto"/>
            <w:vAlign w:val="center"/>
            <w:hideMark/>
          </w:tcPr>
          <w:p w14:paraId="1E6FCE43" w14:textId="77777777" w:rsidR="0095430C"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95430C" w14:paraId="06088734" w14:textId="77777777">
        <w:trPr>
          <w:divId w:val="510997197"/>
          <w:tblCellSpacing w:w="15" w:type="dxa"/>
        </w:trPr>
        <w:tc>
          <w:tcPr>
            <w:tcW w:w="0" w:type="auto"/>
            <w:vAlign w:val="center"/>
            <w:hideMark/>
          </w:tcPr>
          <w:p w14:paraId="772775E7" w14:textId="77777777" w:rsidR="0095430C" w:rsidRDefault="0095430C">
            <w:pPr>
              <w:rPr>
                <w:rFonts w:eastAsia="Times New Roman"/>
                <w:lang w:val="en-US"/>
              </w:rPr>
            </w:pPr>
          </w:p>
        </w:tc>
        <w:tc>
          <w:tcPr>
            <w:tcW w:w="0" w:type="auto"/>
            <w:vAlign w:val="center"/>
            <w:hideMark/>
          </w:tcPr>
          <w:p w14:paraId="3FE3177A" w14:textId="77777777" w:rsidR="0095430C"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95430C" w14:paraId="64DCB092" w14:textId="77777777">
        <w:trPr>
          <w:divId w:val="510997197"/>
          <w:tblCellSpacing w:w="15" w:type="dxa"/>
        </w:trPr>
        <w:tc>
          <w:tcPr>
            <w:tcW w:w="0" w:type="auto"/>
            <w:vAlign w:val="center"/>
            <w:hideMark/>
          </w:tcPr>
          <w:p w14:paraId="10378E3D" w14:textId="77777777" w:rsidR="0095430C" w:rsidRDefault="0095430C">
            <w:pPr>
              <w:rPr>
                <w:rFonts w:eastAsia="Times New Roman"/>
                <w:lang w:val="en-US"/>
              </w:rPr>
            </w:pPr>
          </w:p>
        </w:tc>
        <w:tc>
          <w:tcPr>
            <w:tcW w:w="0" w:type="auto"/>
            <w:vAlign w:val="center"/>
            <w:hideMark/>
          </w:tcPr>
          <w:p w14:paraId="3E58846A" w14:textId="77777777" w:rsidR="0095430C"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95430C" w14:paraId="478225F3" w14:textId="77777777">
        <w:trPr>
          <w:divId w:val="510997197"/>
          <w:tblCellSpacing w:w="15" w:type="dxa"/>
        </w:trPr>
        <w:tc>
          <w:tcPr>
            <w:tcW w:w="0" w:type="auto"/>
            <w:vAlign w:val="center"/>
            <w:hideMark/>
          </w:tcPr>
          <w:p w14:paraId="016EB79F" w14:textId="77777777" w:rsidR="0095430C" w:rsidRDefault="0095430C">
            <w:pPr>
              <w:rPr>
                <w:rFonts w:eastAsia="Times New Roman"/>
                <w:lang w:val="en-US"/>
              </w:rPr>
            </w:pPr>
          </w:p>
        </w:tc>
        <w:tc>
          <w:tcPr>
            <w:tcW w:w="0" w:type="auto"/>
            <w:vAlign w:val="center"/>
            <w:hideMark/>
          </w:tcPr>
          <w:p w14:paraId="0F86F56E" w14:textId="77777777" w:rsidR="0095430C"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95430C" w14:paraId="6F5ADFAE" w14:textId="77777777">
        <w:trPr>
          <w:divId w:val="510997197"/>
          <w:tblCellSpacing w:w="15" w:type="dxa"/>
        </w:trPr>
        <w:tc>
          <w:tcPr>
            <w:tcW w:w="0" w:type="auto"/>
            <w:vAlign w:val="center"/>
            <w:hideMark/>
          </w:tcPr>
          <w:p w14:paraId="66F6A7F7" w14:textId="77777777" w:rsidR="0095430C" w:rsidRDefault="0095430C">
            <w:pPr>
              <w:rPr>
                <w:rFonts w:eastAsia="Times New Roman"/>
                <w:lang w:val="en-US"/>
              </w:rPr>
            </w:pPr>
          </w:p>
        </w:tc>
        <w:tc>
          <w:tcPr>
            <w:tcW w:w="0" w:type="auto"/>
            <w:vAlign w:val="center"/>
            <w:hideMark/>
          </w:tcPr>
          <w:p w14:paraId="1F96983B" w14:textId="77777777" w:rsidR="0095430C"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95430C" w14:paraId="6FC21FC1" w14:textId="77777777">
        <w:trPr>
          <w:divId w:val="510997197"/>
          <w:tblCellSpacing w:w="15" w:type="dxa"/>
        </w:trPr>
        <w:tc>
          <w:tcPr>
            <w:tcW w:w="0" w:type="auto"/>
            <w:vAlign w:val="center"/>
            <w:hideMark/>
          </w:tcPr>
          <w:p w14:paraId="0C4404A9" w14:textId="77777777" w:rsidR="0095430C" w:rsidRDefault="0095430C">
            <w:pPr>
              <w:rPr>
                <w:rFonts w:eastAsia="Times New Roman"/>
                <w:lang w:val="en-US"/>
              </w:rPr>
            </w:pPr>
          </w:p>
        </w:tc>
        <w:tc>
          <w:tcPr>
            <w:tcW w:w="0" w:type="auto"/>
            <w:vAlign w:val="center"/>
            <w:hideMark/>
          </w:tcPr>
          <w:p w14:paraId="287370FB" w14:textId="77777777" w:rsidR="0095430C"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95430C" w14:paraId="657F2AEB" w14:textId="77777777">
        <w:trPr>
          <w:divId w:val="510997197"/>
          <w:tblCellSpacing w:w="15" w:type="dxa"/>
        </w:trPr>
        <w:tc>
          <w:tcPr>
            <w:tcW w:w="0" w:type="auto"/>
            <w:vAlign w:val="center"/>
            <w:hideMark/>
          </w:tcPr>
          <w:p w14:paraId="05490F66" w14:textId="77777777" w:rsidR="0095430C" w:rsidRDefault="0095430C">
            <w:pPr>
              <w:rPr>
                <w:rFonts w:eastAsia="Times New Roman"/>
                <w:lang w:val="en-US"/>
              </w:rPr>
            </w:pPr>
          </w:p>
        </w:tc>
        <w:tc>
          <w:tcPr>
            <w:tcW w:w="0" w:type="auto"/>
            <w:vAlign w:val="center"/>
            <w:hideMark/>
          </w:tcPr>
          <w:p w14:paraId="5EE07F44" w14:textId="77777777" w:rsidR="0095430C"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95430C" w14:paraId="475FC038" w14:textId="77777777">
        <w:trPr>
          <w:divId w:val="510997197"/>
          <w:tblCellSpacing w:w="15" w:type="dxa"/>
        </w:trPr>
        <w:tc>
          <w:tcPr>
            <w:tcW w:w="0" w:type="auto"/>
            <w:vAlign w:val="center"/>
            <w:hideMark/>
          </w:tcPr>
          <w:p w14:paraId="5A9E63B1" w14:textId="77777777" w:rsidR="0095430C" w:rsidRDefault="0095430C">
            <w:pPr>
              <w:rPr>
                <w:rFonts w:eastAsia="Times New Roman"/>
                <w:lang w:val="en-US"/>
              </w:rPr>
            </w:pPr>
          </w:p>
        </w:tc>
        <w:tc>
          <w:tcPr>
            <w:tcW w:w="0" w:type="auto"/>
            <w:vAlign w:val="center"/>
            <w:hideMark/>
          </w:tcPr>
          <w:p w14:paraId="096373D7" w14:textId="77777777" w:rsidR="0095430C"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95430C" w14:paraId="03A0256B" w14:textId="77777777">
        <w:trPr>
          <w:divId w:val="510997197"/>
          <w:tblCellSpacing w:w="15" w:type="dxa"/>
        </w:trPr>
        <w:tc>
          <w:tcPr>
            <w:tcW w:w="0" w:type="auto"/>
            <w:vAlign w:val="center"/>
            <w:hideMark/>
          </w:tcPr>
          <w:p w14:paraId="3F5DF844" w14:textId="77777777" w:rsidR="0095430C" w:rsidRDefault="0095430C">
            <w:pPr>
              <w:rPr>
                <w:rFonts w:eastAsia="Times New Roman"/>
                <w:lang w:val="en-US"/>
              </w:rPr>
            </w:pPr>
          </w:p>
        </w:tc>
        <w:tc>
          <w:tcPr>
            <w:tcW w:w="0" w:type="auto"/>
            <w:vAlign w:val="center"/>
            <w:hideMark/>
          </w:tcPr>
          <w:p w14:paraId="130A0CF7" w14:textId="77777777" w:rsidR="0095430C"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95430C" w14:paraId="696E24E8" w14:textId="77777777">
        <w:trPr>
          <w:divId w:val="510997197"/>
          <w:tblCellSpacing w:w="15" w:type="dxa"/>
        </w:trPr>
        <w:tc>
          <w:tcPr>
            <w:tcW w:w="0" w:type="auto"/>
            <w:vAlign w:val="center"/>
            <w:hideMark/>
          </w:tcPr>
          <w:p w14:paraId="31C82A80" w14:textId="77777777" w:rsidR="0095430C" w:rsidRDefault="0095430C">
            <w:pPr>
              <w:rPr>
                <w:rFonts w:eastAsia="Times New Roman"/>
                <w:lang w:val="en-US"/>
              </w:rPr>
            </w:pPr>
          </w:p>
        </w:tc>
        <w:tc>
          <w:tcPr>
            <w:tcW w:w="0" w:type="auto"/>
            <w:vAlign w:val="center"/>
            <w:hideMark/>
          </w:tcPr>
          <w:p w14:paraId="671345EB" w14:textId="77777777" w:rsidR="0095430C"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95430C" w14:paraId="214B5DF5" w14:textId="77777777">
        <w:trPr>
          <w:divId w:val="510997197"/>
          <w:tblCellSpacing w:w="15" w:type="dxa"/>
        </w:trPr>
        <w:tc>
          <w:tcPr>
            <w:tcW w:w="0" w:type="auto"/>
            <w:vAlign w:val="center"/>
            <w:hideMark/>
          </w:tcPr>
          <w:p w14:paraId="418ABEA2" w14:textId="77777777" w:rsidR="0095430C" w:rsidRDefault="0095430C">
            <w:pPr>
              <w:rPr>
                <w:rFonts w:eastAsia="Times New Roman"/>
                <w:lang w:val="en-US"/>
              </w:rPr>
            </w:pPr>
          </w:p>
        </w:tc>
        <w:tc>
          <w:tcPr>
            <w:tcW w:w="0" w:type="auto"/>
            <w:vAlign w:val="center"/>
            <w:hideMark/>
          </w:tcPr>
          <w:p w14:paraId="02C02B57" w14:textId="77777777" w:rsidR="0095430C"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95430C" w14:paraId="13CBBD61" w14:textId="77777777">
        <w:trPr>
          <w:divId w:val="510997197"/>
          <w:tblCellSpacing w:w="15" w:type="dxa"/>
        </w:trPr>
        <w:tc>
          <w:tcPr>
            <w:tcW w:w="0" w:type="auto"/>
            <w:vAlign w:val="center"/>
            <w:hideMark/>
          </w:tcPr>
          <w:p w14:paraId="63604011" w14:textId="77777777" w:rsidR="0095430C" w:rsidRDefault="0095430C">
            <w:pPr>
              <w:rPr>
                <w:rFonts w:eastAsia="Times New Roman"/>
                <w:lang w:val="en-US"/>
              </w:rPr>
            </w:pPr>
          </w:p>
        </w:tc>
        <w:tc>
          <w:tcPr>
            <w:tcW w:w="0" w:type="auto"/>
            <w:vAlign w:val="center"/>
            <w:hideMark/>
          </w:tcPr>
          <w:p w14:paraId="7E86C8A1" w14:textId="77777777" w:rsidR="0095430C"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95430C" w14:paraId="31D22071" w14:textId="77777777">
        <w:trPr>
          <w:divId w:val="510997197"/>
          <w:tblCellSpacing w:w="15" w:type="dxa"/>
        </w:trPr>
        <w:tc>
          <w:tcPr>
            <w:tcW w:w="0" w:type="auto"/>
            <w:vAlign w:val="center"/>
            <w:hideMark/>
          </w:tcPr>
          <w:p w14:paraId="0A2CF381" w14:textId="77777777" w:rsidR="0095430C" w:rsidRDefault="0095430C">
            <w:pPr>
              <w:rPr>
                <w:rFonts w:eastAsia="Times New Roman"/>
                <w:lang w:val="en-US"/>
              </w:rPr>
            </w:pPr>
          </w:p>
        </w:tc>
        <w:tc>
          <w:tcPr>
            <w:tcW w:w="0" w:type="auto"/>
            <w:vAlign w:val="center"/>
            <w:hideMark/>
          </w:tcPr>
          <w:p w14:paraId="7986575A" w14:textId="77777777" w:rsidR="0095430C"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95430C" w14:paraId="52C78419" w14:textId="77777777">
        <w:trPr>
          <w:divId w:val="510997197"/>
          <w:tblCellSpacing w:w="15" w:type="dxa"/>
        </w:trPr>
        <w:tc>
          <w:tcPr>
            <w:tcW w:w="0" w:type="auto"/>
            <w:vAlign w:val="center"/>
            <w:hideMark/>
          </w:tcPr>
          <w:p w14:paraId="6533558E" w14:textId="77777777" w:rsidR="0095430C" w:rsidRDefault="0095430C">
            <w:pPr>
              <w:rPr>
                <w:rFonts w:eastAsia="Times New Roman"/>
                <w:lang w:val="en-US"/>
              </w:rPr>
            </w:pPr>
          </w:p>
        </w:tc>
        <w:tc>
          <w:tcPr>
            <w:tcW w:w="0" w:type="auto"/>
            <w:vAlign w:val="center"/>
            <w:hideMark/>
          </w:tcPr>
          <w:p w14:paraId="7D6625DD" w14:textId="77777777" w:rsidR="0095430C"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95430C" w14:paraId="752A7C1C" w14:textId="77777777">
        <w:trPr>
          <w:divId w:val="510997197"/>
          <w:tblCellSpacing w:w="15" w:type="dxa"/>
        </w:trPr>
        <w:tc>
          <w:tcPr>
            <w:tcW w:w="0" w:type="auto"/>
            <w:vAlign w:val="center"/>
            <w:hideMark/>
          </w:tcPr>
          <w:p w14:paraId="4B2393D0" w14:textId="77777777" w:rsidR="0095430C" w:rsidRDefault="0095430C">
            <w:pPr>
              <w:rPr>
                <w:rFonts w:eastAsia="Times New Roman"/>
                <w:lang w:val="en-US"/>
              </w:rPr>
            </w:pPr>
          </w:p>
        </w:tc>
        <w:tc>
          <w:tcPr>
            <w:tcW w:w="0" w:type="auto"/>
            <w:vAlign w:val="center"/>
            <w:hideMark/>
          </w:tcPr>
          <w:p w14:paraId="2EEA7F82" w14:textId="77777777" w:rsidR="0095430C"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95430C" w14:paraId="41EAC6F5" w14:textId="77777777">
        <w:trPr>
          <w:divId w:val="510997197"/>
          <w:tblCellSpacing w:w="15" w:type="dxa"/>
        </w:trPr>
        <w:tc>
          <w:tcPr>
            <w:tcW w:w="0" w:type="auto"/>
            <w:vAlign w:val="center"/>
            <w:hideMark/>
          </w:tcPr>
          <w:p w14:paraId="79E82EDC" w14:textId="77777777" w:rsidR="0095430C" w:rsidRDefault="0095430C">
            <w:pPr>
              <w:rPr>
                <w:rFonts w:eastAsia="Times New Roman"/>
                <w:lang w:val="en-US"/>
              </w:rPr>
            </w:pPr>
          </w:p>
        </w:tc>
        <w:tc>
          <w:tcPr>
            <w:tcW w:w="0" w:type="auto"/>
            <w:vAlign w:val="center"/>
            <w:hideMark/>
          </w:tcPr>
          <w:p w14:paraId="5B5AB551" w14:textId="77777777" w:rsidR="0095430C"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95430C" w14:paraId="05086A74" w14:textId="77777777">
        <w:trPr>
          <w:divId w:val="510997197"/>
          <w:tblCellSpacing w:w="15" w:type="dxa"/>
        </w:trPr>
        <w:tc>
          <w:tcPr>
            <w:tcW w:w="0" w:type="auto"/>
            <w:vAlign w:val="center"/>
            <w:hideMark/>
          </w:tcPr>
          <w:p w14:paraId="66DF795F" w14:textId="77777777" w:rsidR="0095430C" w:rsidRDefault="0095430C">
            <w:pPr>
              <w:rPr>
                <w:rFonts w:eastAsia="Times New Roman"/>
                <w:lang w:val="en-US"/>
              </w:rPr>
            </w:pPr>
          </w:p>
        </w:tc>
        <w:tc>
          <w:tcPr>
            <w:tcW w:w="0" w:type="auto"/>
            <w:vAlign w:val="center"/>
            <w:hideMark/>
          </w:tcPr>
          <w:p w14:paraId="26401F95" w14:textId="77777777" w:rsidR="0095430C"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95430C" w14:paraId="2511EECE" w14:textId="77777777">
        <w:trPr>
          <w:divId w:val="510997197"/>
          <w:tblCellSpacing w:w="15" w:type="dxa"/>
        </w:trPr>
        <w:tc>
          <w:tcPr>
            <w:tcW w:w="0" w:type="auto"/>
            <w:vAlign w:val="center"/>
            <w:hideMark/>
          </w:tcPr>
          <w:p w14:paraId="2EE89705" w14:textId="77777777" w:rsidR="0095430C" w:rsidRDefault="0095430C">
            <w:pPr>
              <w:rPr>
                <w:rFonts w:eastAsia="Times New Roman"/>
                <w:lang w:val="en-US"/>
              </w:rPr>
            </w:pPr>
          </w:p>
        </w:tc>
        <w:tc>
          <w:tcPr>
            <w:tcW w:w="0" w:type="auto"/>
            <w:vAlign w:val="center"/>
            <w:hideMark/>
          </w:tcPr>
          <w:p w14:paraId="2BF65B1B" w14:textId="77777777" w:rsidR="0095430C"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95430C" w14:paraId="023A4308" w14:textId="77777777">
        <w:trPr>
          <w:divId w:val="510997197"/>
          <w:tblCellSpacing w:w="15" w:type="dxa"/>
        </w:trPr>
        <w:tc>
          <w:tcPr>
            <w:tcW w:w="0" w:type="auto"/>
            <w:vAlign w:val="center"/>
            <w:hideMark/>
          </w:tcPr>
          <w:p w14:paraId="3C032011" w14:textId="77777777" w:rsidR="0095430C" w:rsidRDefault="0095430C">
            <w:pPr>
              <w:rPr>
                <w:rFonts w:eastAsia="Times New Roman"/>
                <w:lang w:val="en-US"/>
              </w:rPr>
            </w:pPr>
          </w:p>
        </w:tc>
        <w:tc>
          <w:tcPr>
            <w:tcW w:w="0" w:type="auto"/>
            <w:vAlign w:val="center"/>
            <w:hideMark/>
          </w:tcPr>
          <w:p w14:paraId="5EF1EDBD"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95430C" w14:paraId="43465769" w14:textId="77777777">
        <w:trPr>
          <w:divId w:val="510997197"/>
          <w:tblCellSpacing w:w="15" w:type="dxa"/>
        </w:trPr>
        <w:tc>
          <w:tcPr>
            <w:tcW w:w="0" w:type="auto"/>
            <w:vAlign w:val="center"/>
            <w:hideMark/>
          </w:tcPr>
          <w:p w14:paraId="102A3571" w14:textId="77777777" w:rsidR="0095430C" w:rsidRDefault="0095430C">
            <w:pPr>
              <w:rPr>
                <w:rFonts w:eastAsia="Times New Roman"/>
                <w:lang w:val="en-US"/>
              </w:rPr>
            </w:pPr>
          </w:p>
        </w:tc>
        <w:tc>
          <w:tcPr>
            <w:tcW w:w="0" w:type="auto"/>
            <w:vAlign w:val="center"/>
            <w:hideMark/>
          </w:tcPr>
          <w:p w14:paraId="3E50F7FC" w14:textId="77777777" w:rsidR="0095430C"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95430C" w14:paraId="6E533AE5" w14:textId="77777777">
        <w:trPr>
          <w:divId w:val="510997197"/>
          <w:tblCellSpacing w:w="15" w:type="dxa"/>
        </w:trPr>
        <w:tc>
          <w:tcPr>
            <w:tcW w:w="0" w:type="auto"/>
            <w:vAlign w:val="center"/>
            <w:hideMark/>
          </w:tcPr>
          <w:p w14:paraId="7C944151" w14:textId="77777777" w:rsidR="0095430C" w:rsidRDefault="0095430C">
            <w:pPr>
              <w:rPr>
                <w:rFonts w:eastAsia="Times New Roman"/>
                <w:lang w:val="en-US"/>
              </w:rPr>
            </w:pPr>
          </w:p>
        </w:tc>
        <w:tc>
          <w:tcPr>
            <w:tcW w:w="0" w:type="auto"/>
            <w:vAlign w:val="center"/>
            <w:hideMark/>
          </w:tcPr>
          <w:p w14:paraId="5E9AA906" w14:textId="77777777" w:rsidR="0095430C"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95430C" w14:paraId="74E917A5" w14:textId="77777777">
        <w:trPr>
          <w:divId w:val="510997197"/>
          <w:tblCellSpacing w:w="15" w:type="dxa"/>
        </w:trPr>
        <w:tc>
          <w:tcPr>
            <w:tcW w:w="0" w:type="auto"/>
            <w:vAlign w:val="center"/>
            <w:hideMark/>
          </w:tcPr>
          <w:p w14:paraId="0A075CBB" w14:textId="77777777" w:rsidR="0095430C" w:rsidRDefault="0095430C">
            <w:pPr>
              <w:rPr>
                <w:rFonts w:eastAsia="Times New Roman"/>
                <w:lang w:val="en-US"/>
              </w:rPr>
            </w:pPr>
          </w:p>
        </w:tc>
        <w:tc>
          <w:tcPr>
            <w:tcW w:w="0" w:type="auto"/>
            <w:vAlign w:val="center"/>
            <w:hideMark/>
          </w:tcPr>
          <w:p w14:paraId="577D1706" w14:textId="77777777" w:rsidR="0095430C"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95430C" w14:paraId="288E7172" w14:textId="77777777">
        <w:trPr>
          <w:divId w:val="510997197"/>
          <w:tblCellSpacing w:w="15" w:type="dxa"/>
        </w:trPr>
        <w:tc>
          <w:tcPr>
            <w:tcW w:w="0" w:type="auto"/>
            <w:vAlign w:val="center"/>
            <w:hideMark/>
          </w:tcPr>
          <w:p w14:paraId="2D3D064F" w14:textId="77777777" w:rsidR="0095430C" w:rsidRDefault="0095430C">
            <w:pPr>
              <w:rPr>
                <w:rFonts w:eastAsia="Times New Roman"/>
                <w:lang w:val="en-US"/>
              </w:rPr>
            </w:pPr>
          </w:p>
        </w:tc>
        <w:tc>
          <w:tcPr>
            <w:tcW w:w="0" w:type="auto"/>
            <w:vAlign w:val="center"/>
            <w:hideMark/>
          </w:tcPr>
          <w:p w14:paraId="1927D7CC" w14:textId="77777777" w:rsidR="0095430C"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95430C" w14:paraId="661ECC4D" w14:textId="77777777">
        <w:trPr>
          <w:divId w:val="510997197"/>
          <w:tblCellSpacing w:w="15" w:type="dxa"/>
        </w:trPr>
        <w:tc>
          <w:tcPr>
            <w:tcW w:w="0" w:type="auto"/>
            <w:vAlign w:val="center"/>
            <w:hideMark/>
          </w:tcPr>
          <w:p w14:paraId="7BA2EF10" w14:textId="77777777" w:rsidR="0095430C" w:rsidRDefault="0095430C">
            <w:pPr>
              <w:rPr>
                <w:rFonts w:eastAsia="Times New Roman"/>
                <w:lang w:val="en-US"/>
              </w:rPr>
            </w:pPr>
          </w:p>
        </w:tc>
        <w:tc>
          <w:tcPr>
            <w:tcW w:w="0" w:type="auto"/>
            <w:vAlign w:val="center"/>
            <w:hideMark/>
          </w:tcPr>
          <w:p w14:paraId="34BA320C" w14:textId="77777777" w:rsidR="0095430C"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95430C" w14:paraId="39F7DA0E" w14:textId="77777777">
        <w:trPr>
          <w:divId w:val="510997197"/>
          <w:tblCellSpacing w:w="15" w:type="dxa"/>
        </w:trPr>
        <w:tc>
          <w:tcPr>
            <w:tcW w:w="0" w:type="auto"/>
            <w:vAlign w:val="center"/>
            <w:hideMark/>
          </w:tcPr>
          <w:p w14:paraId="46908CED" w14:textId="77777777" w:rsidR="0095430C" w:rsidRDefault="0095430C">
            <w:pPr>
              <w:rPr>
                <w:rFonts w:eastAsia="Times New Roman"/>
                <w:lang w:val="en-US"/>
              </w:rPr>
            </w:pPr>
          </w:p>
        </w:tc>
        <w:tc>
          <w:tcPr>
            <w:tcW w:w="0" w:type="auto"/>
            <w:vAlign w:val="center"/>
            <w:hideMark/>
          </w:tcPr>
          <w:p w14:paraId="327B299A"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95430C" w14:paraId="7C46C557" w14:textId="77777777">
        <w:trPr>
          <w:divId w:val="510997197"/>
          <w:tblCellSpacing w:w="15" w:type="dxa"/>
        </w:trPr>
        <w:tc>
          <w:tcPr>
            <w:tcW w:w="0" w:type="auto"/>
            <w:vAlign w:val="center"/>
            <w:hideMark/>
          </w:tcPr>
          <w:p w14:paraId="74750E25" w14:textId="77777777" w:rsidR="0095430C" w:rsidRDefault="0095430C">
            <w:pPr>
              <w:rPr>
                <w:rFonts w:eastAsia="Times New Roman"/>
                <w:lang w:val="en-US"/>
              </w:rPr>
            </w:pPr>
          </w:p>
        </w:tc>
        <w:tc>
          <w:tcPr>
            <w:tcW w:w="0" w:type="auto"/>
            <w:vAlign w:val="center"/>
            <w:hideMark/>
          </w:tcPr>
          <w:p w14:paraId="49AC9116" w14:textId="77777777" w:rsidR="0095430C"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95430C" w14:paraId="08321D02" w14:textId="77777777">
        <w:trPr>
          <w:divId w:val="510997197"/>
          <w:tblCellSpacing w:w="15" w:type="dxa"/>
        </w:trPr>
        <w:tc>
          <w:tcPr>
            <w:tcW w:w="0" w:type="auto"/>
            <w:vAlign w:val="center"/>
            <w:hideMark/>
          </w:tcPr>
          <w:p w14:paraId="420D9E54" w14:textId="77777777" w:rsidR="0095430C" w:rsidRDefault="0095430C">
            <w:pPr>
              <w:rPr>
                <w:rFonts w:eastAsia="Times New Roman"/>
                <w:lang w:val="en-US"/>
              </w:rPr>
            </w:pPr>
          </w:p>
        </w:tc>
        <w:tc>
          <w:tcPr>
            <w:tcW w:w="0" w:type="auto"/>
            <w:vAlign w:val="center"/>
            <w:hideMark/>
          </w:tcPr>
          <w:p w14:paraId="1F7FE2F2" w14:textId="77777777" w:rsidR="0095430C"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95430C" w14:paraId="215E41FC" w14:textId="77777777">
        <w:trPr>
          <w:divId w:val="510997197"/>
          <w:tblCellSpacing w:w="15" w:type="dxa"/>
        </w:trPr>
        <w:tc>
          <w:tcPr>
            <w:tcW w:w="0" w:type="auto"/>
            <w:vAlign w:val="center"/>
            <w:hideMark/>
          </w:tcPr>
          <w:p w14:paraId="058F86F5" w14:textId="77777777" w:rsidR="0095430C" w:rsidRDefault="0095430C">
            <w:pPr>
              <w:rPr>
                <w:rFonts w:eastAsia="Times New Roman"/>
                <w:lang w:val="en-US"/>
              </w:rPr>
            </w:pPr>
          </w:p>
        </w:tc>
        <w:tc>
          <w:tcPr>
            <w:tcW w:w="0" w:type="auto"/>
            <w:vAlign w:val="center"/>
            <w:hideMark/>
          </w:tcPr>
          <w:p w14:paraId="6E392571" w14:textId="77777777" w:rsidR="0095430C"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95430C" w14:paraId="53A2BCD8" w14:textId="77777777">
        <w:trPr>
          <w:divId w:val="510997197"/>
          <w:tblCellSpacing w:w="15" w:type="dxa"/>
        </w:trPr>
        <w:tc>
          <w:tcPr>
            <w:tcW w:w="0" w:type="auto"/>
            <w:vAlign w:val="center"/>
            <w:hideMark/>
          </w:tcPr>
          <w:p w14:paraId="3816239C" w14:textId="77777777" w:rsidR="0095430C" w:rsidRDefault="0095430C">
            <w:pPr>
              <w:rPr>
                <w:rFonts w:eastAsia="Times New Roman"/>
                <w:lang w:val="en-US"/>
              </w:rPr>
            </w:pPr>
          </w:p>
        </w:tc>
        <w:tc>
          <w:tcPr>
            <w:tcW w:w="0" w:type="auto"/>
            <w:vAlign w:val="center"/>
            <w:hideMark/>
          </w:tcPr>
          <w:p w14:paraId="4460E0F4" w14:textId="77777777" w:rsidR="0095430C"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95430C" w14:paraId="75AB4319" w14:textId="77777777">
        <w:trPr>
          <w:divId w:val="510997197"/>
          <w:tblCellSpacing w:w="15" w:type="dxa"/>
        </w:trPr>
        <w:tc>
          <w:tcPr>
            <w:tcW w:w="0" w:type="auto"/>
            <w:vAlign w:val="center"/>
            <w:hideMark/>
          </w:tcPr>
          <w:p w14:paraId="253379E5" w14:textId="77777777" w:rsidR="0095430C" w:rsidRDefault="0095430C">
            <w:pPr>
              <w:rPr>
                <w:rFonts w:eastAsia="Times New Roman"/>
                <w:lang w:val="en-US"/>
              </w:rPr>
            </w:pPr>
          </w:p>
        </w:tc>
        <w:tc>
          <w:tcPr>
            <w:tcW w:w="0" w:type="auto"/>
            <w:vAlign w:val="center"/>
            <w:hideMark/>
          </w:tcPr>
          <w:p w14:paraId="42D80E59" w14:textId="77777777" w:rsidR="0095430C"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95430C" w14:paraId="50660204" w14:textId="77777777">
        <w:trPr>
          <w:divId w:val="510997197"/>
          <w:tblCellSpacing w:w="15" w:type="dxa"/>
        </w:trPr>
        <w:tc>
          <w:tcPr>
            <w:tcW w:w="0" w:type="auto"/>
            <w:vAlign w:val="center"/>
            <w:hideMark/>
          </w:tcPr>
          <w:p w14:paraId="4639FCF5" w14:textId="77777777" w:rsidR="0095430C" w:rsidRDefault="0095430C">
            <w:pPr>
              <w:rPr>
                <w:rFonts w:eastAsia="Times New Roman"/>
                <w:lang w:val="en-US"/>
              </w:rPr>
            </w:pPr>
          </w:p>
        </w:tc>
        <w:tc>
          <w:tcPr>
            <w:tcW w:w="0" w:type="auto"/>
            <w:vAlign w:val="center"/>
            <w:hideMark/>
          </w:tcPr>
          <w:p w14:paraId="39AA2BFB" w14:textId="77777777" w:rsidR="0095430C"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95430C" w14:paraId="27BAB3BB" w14:textId="77777777">
        <w:trPr>
          <w:divId w:val="510997197"/>
          <w:tblCellSpacing w:w="15" w:type="dxa"/>
        </w:trPr>
        <w:tc>
          <w:tcPr>
            <w:tcW w:w="0" w:type="auto"/>
            <w:vAlign w:val="center"/>
            <w:hideMark/>
          </w:tcPr>
          <w:p w14:paraId="74683861" w14:textId="77777777" w:rsidR="0095430C" w:rsidRDefault="0095430C">
            <w:pPr>
              <w:rPr>
                <w:rFonts w:eastAsia="Times New Roman"/>
                <w:lang w:val="en-US"/>
              </w:rPr>
            </w:pPr>
          </w:p>
        </w:tc>
        <w:tc>
          <w:tcPr>
            <w:tcW w:w="0" w:type="auto"/>
            <w:vAlign w:val="center"/>
            <w:hideMark/>
          </w:tcPr>
          <w:p w14:paraId="5D47D4C7" w14:textId="77777777" w:rsidR="0095430C"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95430C" w14:paraId="58C245FF" w14:textId="77777777">
        <w:trPr>
          <w:divId w:val="510997197"/>
          <w:tblCellSpacing w:w="15" w:type="dxa"/>
        </w:trPr>
        <w:tc>
          <w:tcPr>
            <w:tcW w:w="0" w:type="auto"/>
            <w:vAlign w:val="center"/>
            <w:hideMark/>
          </w:tcPr>
          <w:p w14:paraId="408DD3D1" w14:textId="77777777" w:rsidR="0095430C" w:rsidRDefault="0095430C">
            <w:pPr>
              <w:rPr>
                <w:rFonts w:eastAsia="Times New Roman"/>
                <w:lang w:val="en-US"/>
              </w:rPr>
            </w:pPr>
          </w:p>
        </w:tc>
        <w:tc>
          <w:tcPr>
            <w:tcW w:w="0" w:type="auto"/>
            <w:vAlign w:val="center"/>
            <w:hideMark/>
          </w:tcPr>
          <w:p w14:paraId="1C03CC53" w14:textId="77777777" w:rsidR="0095430C"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95430C" w14:paraId="69B7E2FA" w14:textId="77777777">
        <w:trPr>
          <w:divId w:val="510997197"/>
          <w:tblCellSpacing w:w="15" w:type="dxa"/>
        </w:trPr>
        <w:tc>
          <w:tcPr>
            <w:tcW w:w="0" w:type="auto"/>
            <w:vAlign w:val="center"/>
            <w:hideMark/>
          </w:tcPr>
          <w:p w14:paraId="30042A2B" w14:textId="77777777" w:rsidR="0095430C" w:rsidRDefault="0095430C">
            <w:pPr>
              <w:rPr>
                <w:rFonts w:eastAsia="Times New Roman"/>
                <w:lang w:val="en-US"/>
              </w:rPr>
            </w:pPr>
          </w:p>
        </w:tc>
        <w:tc>
          <w:tcPr>
            <w:tcW w:w="0" w:type="auto"/>
            <w:vAlign w:val="center"/>
            <w:hideMark/>
          </w:tcPr>
          <w:p w14:paraId="2AD287FE" w14:textId="77777777" w:rsidR="0095430C"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95430C" w14:paraId="6306DC18" w14:textId="77777777">
        <w:trPr>
          <w:divId w:val="510997197"/>
          <w:tblCellSpacing w:w="15" w:type="dxa"/>
        </w:trPr>
        <w:tc>
          <w:tcPr>
            <w:tcW w:w="0" w:type="auto"/>
            <w:vAlign w:val="center"/>
            <w:hideMark/>
          </w:tcPr>
          <w:p w14:paraId="4E8B8A81" w14:textId="77777777" w:rsidR="0095430C" w:rsidRDefault="0095430C">
            <w:pPr>
              <w:rPr>
                <w:rFonts w:eastAsia="Times New Roman"/>
                <w:lang w:val="en-US"/>
              </w:rPr>
            </w:pPr>
          </w:p>
        </w:tc>
        <w:tc>
          <w:tcPr>
            <w:tcW w:w="0" w:type="auto"/>
            <w:vAlign w:val="center"/>
            <w:hideMark/>
          </w:tcPr>
          <w:p w14:paraId="5A4D501A" w14:textId="77777777" w:rsidR="0095430C"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95430C" w14:paraId="1064E2B4" w14:textId="77777777">
        <w:trPr>
          <w:divId w:val="510997197"/>
          <w:tblCellSpacing w:w="15" w:type="dxa"/>
        </w:trPr>
        <w:tc>
          <w:tcPr>
            <w:tcW w:w="0" w:type="auto"/>
            <w:vAlign w:val="center"/>
            <w:hideMark/>
          </w:tcPr>
          <w:p w14:paraId="19367F14" w14:textId="77777777" w:rsidR="0095430C" w:rsidRDefault="0095430C">
            <w:pPr>
              <w:rPr>
                <w:rFonts w:eastAsia="Times New Roman"/>
                <w:lang w:val="en-US"/>
              </w:rPr>
            </w:pPr>
          </w:p>
        </w:tc>
        <w:tc>
          <w:tcPr>
            <w:tcW w:w="0" w:type="auto"/>
            <w:vAlign w:val="center"/>
            <w:hideMark/>
          </w:tcPr>
          <w:p w14:paraId="5AB5ED7E" w14:textId="77777777" w:rsidR="0095430C"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95430C" w14:paraId="73B1F0C9" w14:textId="77777777">
        <w:trPr>
          <w:divId w:val="510997197"/>
          <w:tblCellSpacing w:w="15" w:type="dxa"/>
        </w:trPr>
        <w:tc>
          <w:tcPr>
            <w:tcW w:w="0" w:type="auto"/>
            <w:vAlign w:val="center"/>
            <w:hideMark/>
          </w:tcPr>
          <w:p w14:paraId="0959C466" w14:textId="77777777" w:rsidR="0095430C" w:rsidRDefault="0095430C">
            <w:pPr>
              <w:rPr>
                <w:rFonts w:eastAsia="Times New Roman"/>
                <w:lang w:val="en-US"/>
              </w:rPr>
            </w:pPr>
          </w:p>
        </w:tc>
        <w:tc>
          <w:tcPr>
            <w:tcW w:w="0" w:type="auto"/>
            <w:vAlign w:val="center"/>
            <w:hideMark/>
          </w:tcPr>
          <w:p w14:paraId="53D02896" w14:textId="77777777" w:rsidR="0095430C"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95430C" w14:paraId="273C587D" w14:textId="77777777">
        <w:trPr>
          <w:divId w:val="510997197"/>
          <w:tblCellSpacing w:w="15" w:type="dxa"/>
        </w:trPr>
        <w:tc>
          <w:tcPr>
            <w:tcW w:w="0" w:type="auto"/>
            <w:vAlign w:val="center"/>
            <w:hideMark/>
          </w:tcPr>
          <w:p w14:paraId="0C6F3740" w14:textId="77777777" w:rsidR="0095430C" w:rsidRDefault="0095430C">
            <w:pPr>
              <w:rPr>
                <w:rFonts w:eastAsia="Times New Roman"/>
                <w:lang w:val="en-US"/>
              </w:rPr>
            </w:pPr>
          </w:p>
        </w:tc>
        <w:tc>
          <w:tcPr>
            <w:tcW w:w="0" w:type="auto"/>
            <w:vAlign w:val="center"/>
            <w:hideMark/>
          </w:tcPr>
          <w:p w14:paraId="21A738D7" w14:textId="77777777" w:rsidR="0095430C"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95430C" w14:paraId="77215E14" w14:textId="77777777">
        <w:trPr>
          <w:divId w:val="510997197"/>
          <w:tblCellSpacing w:w="15" w:type="dxa"/>
        </w:trPr>
        <w:tc>
          <w:tcPr>
            <w:tcW w:w="0" w:type="auto"/>
            <w:vAlign w:val="center"/>
            <w:hideMark/>
          </w:tcPr>
          <w:p w14:paraId="511B78B8" w14:textId="77777777" w:rsidR="0095430C" w:rsidRDefault="0095430C">
            <w:pPr>
              <w:rPr>
                <w:rFonts w:eastAsia="Times New Roman"/>
                <w:lang w:val="en-US"/>
              </w:rPr>
            </w:pPr>
          </w:p>
        </w:tc>
        <w:tc>
          <w:tcPr>
            <w:tcW w:w="0" w:type="auto"/>
            <w:vAlign w:val="center"/>
            <w:hideMark/>
          </w:tcPr>
          <w:p w14:paraId="25F3055C"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95430C" w14:paraId="73AADCA1" w14:textId="77777777">
        <w:trPr>
          <w:divId w:val="510997197"/>
          <w:tblCellSpacing w:w="15" w:type="dxa"/>
        </w:trPr>
        <w:tc>
          <w:tcPr>
            <w:tcW w:w="0" w:type="auto"/>
            <w:vAlign w:val="center"/>
            <w:hideMark/>
          </w:tcPr>
          <w:p w14:paraId="5623264B" w14:textId="77777777" w:rsidR="0095430C" w:rsidRDefault="0095430C">
            <w:pPr>
              <w:rPr>
                <w:rFonts w:eastAsia="Times New Roman"/>
                <w:lang w:val="en-US"/>
              </w:rPr>
            </w:pPr>
          </w:p>
        </w:tc>
        <w:tc>
          <w:tcPr>
            <w:tcW w:w="0" w:type="auto"/>
            <w:vAlign w:val="center"/>
            <w:hideMark/>
          </w:tcPr>
          <w:p w14:paraId="1D80DCFF" w14:textId="77777777" w:rsidR="0095430C"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95430C" w14:paraId="04A333C2" w14:textId="77777777">
        <w:trPr>
          <w:divId w:val="510997197"/>
          <w:tblCellSpacing w:w="15" w:type="dxa"/>
        </w:trPr>
        <w:tc>
          <w:tcPr>
            <w:tcW w:w="0" w:type="auto"/>
            <w:vAlign w:val="center"/>
            <w:hideMark/>
          </w:tcPr>
          <w:p w14:paraId="7CDEFCF4" w14:textId="77777777" w:rsidR="0095430C" w:rsidRDefault="0095430C">
            <w:pPr>
              <w:rPr>
                <w:rFonts w:eastAsia="Times New Roman"/>
                <w:lang w:val="en-US"/>
              </w:rPr>
            </w:pPr>
          </w:p>
        </w:tc>
        <w:tc>
          <w:tcPr>
            <w:tcW w:w="0" w:type="auto"/>
            <w:vAlign w:val="center"/>
            <w:hideMark/>
          </w:tcPr>
          <w:p w14:paraId="119B0F36" w14:textId="77777777" w:rsidR="0095430C"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95430C" w14:paraId="7C84F615" w14:textId="77777777">
        <w:trPr>
          <w:divId w:val="510997197"/>
          <w:tblCellSpacing w:w="15" w:type="dxa"/>
        </w:trPr>
        <w:tc>
          <w:tcPr>
            <w:tcW w:w="0" w:type="auto"/>
            <w:vAlign w:val="center"/>
            <w:hideMark/>
          </w:tcPr>
          <w:p w14:paraId="0405423E" w14:textId="77777777" w:rsidR="0095430C" w:rsidRDefault="0095430C">
            <w:pPr>
              <w:rPr>
                <w:rFonts w:eastAsia="Times New Roman"/>
                <w:lang w:val="en-US"/>
              </w:rPr>
            </w:pPr>
          </w:p>
        </w:tc>
        <w:tc>
          <w:tcPr>
            <w:tcW w:w="0" w:type="auto"/>
            <w:vAlign w:val="center"/>
            <w:hideMark/>
          </w:tcPr>
          <w:p w14:paraId="58CAF0CE" w14:textId="77777777" w:rsidR="0095430C"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95430C" w14:paraId="4B82E325" w14:textId="77777777">
        <w:trPr>
          <w:divId w:val="510997197"/>
          <w:tblCellSpacing w:w="15" w:type="dxa"/>
        </w:trPr>
        <w:tc>
          <w:tcPr>
            <w:tcW w:w="0" w:type="auto"/>
            <w:vAlign w:val="center"/>
            <w:hideMark/>
          </w:tcPr>
          <w:p w14:paraId="13E18F60" w14:textId="77777777" w:rsidR="0095430C" w:rsidRDefault="0095430C">
            <w:pPr>
              <w:rPr>
                <w:rFonts w:eastAsia="Times New Roman"/>
                <w:lang w:val="en-US"/>
              </w:rPr>
            </w:pPr>
          </w:p>
        </w:tc>
        <w:tc>
          <w:tcPr>
            <w:tcW w:w="0" w:type="auto"/>
            <w:vAlign w:val="center"/>
            <w:hideMark/>
          </w:tcPr>
          <w:p w14:paraId="4F460035" w14:textId="77777777" w:rsidR="0095430C"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95430C" w14:paraId="25DE844F" w14:textId="77777777">
        <w:trPr>
          <w:divId w:val="510997197"/>
          <w:tblCellSpacing w:w="15" w:type="dxa"/>
        </w:trPr>
        <w:tc>
          <w:tcPr>
            <w:tcW w:w="0" w:type="auto"/>
            <w:vAlign w:val="center"/>
            <w:hideMark/>
          </w:tcPr>
          <w:p w14:paraId="7750DFE0" w14:textId="77777777" w:rsidR="0095430C" w:rsidRDefault="0095430C">
            <w:pPr>
              <w:rPr>
                <w:rFonts w:eastAsia="Times New Roman"/>
                <w:lang w:val="en-US"/>
              </w:rPr>
            </w:pPr>
          </w:p>
        </w:tc>
        <w:tc>
          <w:tcPr>
            <w:tcW w:w="0" w:type="auto"/>
            <w:vAlign w:val="center"/>
            <w:hideMark/>
          </w:tcPr>
          <w:p w14:paraId="74A9819E" w14:textId="77777777" w:rsidR="0095430C"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95430C" w14:paraId="3DF85977" w14:textId="77777777">
        <w:trPr>
          <w:divId w:val="510997197"/>
          <w:tblCellSpacing w:w="15" w:type="dxa"/>
        </w:trPr>
        <w:tc>
          <w:tcPr>
            <w:tcW w:w="0" w:type="auto"/>
            <w:vAlign w:val="center"/>
            <w:hideMark/>
          </w:tcPr>
          <w:p w14:paraId="6486928E" w14:textId="77777777" w:rsidR="0095430C" w:rsidRDefault="0095430C">
            <w:pPr>
              <w:rPr>
                <w:rFonts w:eastAsia="Times New Roman"/>
                <w:lang w:val="en-US"/>
              </w:rPr>
            </w:pPr>
          </w:p>
        </w:tc>
        <w:tc>
          <w:tcPr>
            <w:tcW w:w="0" w:type="auto"/>
            <w:vAlign w:val="center"/>
            <w:hideMark/>
          </w:tcPr>
          <w:p w14:paraId="19B132D8" w14:textId="77777777" w:rsidR="0095430C"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95430C" w14:paraId="4EC4E74B" w14:textId="77777777">
        <w:trPr>
          <w:divId w:val="510997197"/>
          <w:tblCellSpacing w:w="15" w:type="dxa"/>
        </w:trPr>
        <w:tc>
          <w:tcPr>
            <w:tcW w:w="0" w:type="auto"/>
            <w:vAlign w:val="center"/>
            <w:hideMark/>
          </w:tcPr>
          <w:p w14:paraId="7B8D11A1" w14:textId="77777777" w:rsidR="0095430C" w:rsidRDefault="0095430C">
            <w:pPr>
              <w:rPr>
                <w:rFonts w:eastAsia="Times New Roman"/>
                <w:lang w:val="en-US"/>
              </w:rPr>
            </w:pPr>
          </w:p>
        </w:tc>
        <w:tc>
          <w:tcPr>
            <w:tcW w:w="0" w:type="auto"/>
            <w:vAlign w:val="center"/>
            <w:hideMark/>
          </w:tcPr>
          <w:p w14:paraId="6DEA40CD" w14:textId="77777777" w:rsidR="0095430C"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95430C" w14:paraId="4601F9FA" w14:textId="77777777">
        <w:trPr>
          <w:divId w:val="510997197"/>
          <w:tblCellSpacing w:w="15" w:type="dxa"/>
        </w:trPr>
        <w:tc>
          <w:tcPr>
            <w:tcW w:w="0" w:type="auto"/>
            <w:vAlign w:val="center"/>
            <w:hideMark/>
          </w:tcPr>
          <w:p w14:paraId="72E9F498" w14:textId="77777777" w:rsidR="0095430C" w:rsidRDefault="0095430C">
            <w:pPr>
              <w:rPr>
                <w:rFonts w:eastAsia="Times New Roman"/>
                <w:lang w:val="en-US"/>
              </w:rPr>
            </w:pPr>
          </w:p>
        </w:tc>
        <w:tc>
          <w:tcPr>
            <w:tcW w:w="0" w:type="auto"/>
            <w:vAlign w:val="center"/>
            <w:hideMark/>
          </w:tcPr>
          <w:p w14:paraId="14596EF2" w14:textId="77777777" w:rsidR="0095430C"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95430C" w14:paraId="392DA09E" w14:textId="77777777">
        <w:trPr>
          <w:divId w:val="510997197"/>
          <w:tblCellSpacing w:w="15" w:type="dxa"/>
        </w:trPr>
        <w:tc>
          <w:tcPr>
            <w:tcW w:w="0" w:type="auto"/>
            <w:vAlign w:val="center"/>
            <w:hideMark/>
          </w:tcPr>
          <w:p w14:paraId="54DFD146" w14:textId="77777777" w:rsidR="0095430C" w:rsidRDefault="0095430C">
            <w:pPr>
              <w:rPr>
                <w:rFonts w:eastAsia="Times New Roman"/>
                <w:lang w:val="en-US"/>
              </w:rPr>
            </w:pPr>
          </w:p>
        </w:tc>
        <w:tc>
          <w:tcPr>
            <w:tcW w:w="0" w:type="auto"/>
            <w:vAlign w:val="center"/>
            <w:hideMark/>
          </w:tcPr>
          <w:p w14:paraId="296C4206" w14:textId="77777777" w:rsidR="0095430C"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95430C" w14:paraId="5D7690F5" w14:textId="77777777">
        <w:trPr>
          <w:divId w:val="510997197"/>
          <w:tblCellSpacing w:w="15" w:type="dxa"/>
        </w:trPr>
        <w:tc>
          <w:tcPr>
            <w:tcW w:w="0" w:type="auto"/>
            <w:vAlign w:val="center"/>
            <w:hideMark/>
          </w:tcPr>
          <w:p w14:paraId="2677AF55" w14:textId="77777777" w:rsidR="0095430C" w:rsidRDefault="0095430C">
            <w:pPr>
              <w:rPr>
                <w:rFonts w:eastAsia="Times New Roman"/>
                <w:lang w:val="en-US"/>
              </w:rPr>
            </w:pPr>
          </w:p>
        </w:tc>
        <w:tc>
          <w:tcPr>
            <w:tcW w:w="0" w:type="auto"/>
            <w:vAlign w:val="center"/>
            <w:hideMark/>
          </w:tcPr>
          <w:p w14:paraId="588E12DD" w14:textId="77777777" w:rsidR="0095430C"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95430C" w14:paraId="0C8CCE60" w14:textId="77777777">
        <w:trPr>
          <w:divId w:val="510997197"/>
          <w:tblCellSpacing w:w="15" w:type="dxa"/>
        </w:trPr>
        <w:tc>
          <w:tcPr>
            <w:tcW w:w="0" w:type="auto"/>
            <w:vAlign w:val="center"/>
            <w:hideMark/>
          </w:tcPr>
          <w:p w14:paraId="28A3FDB1" w14:textId="77777777" w:rsidR="0095430C" w:rsidRDefault="0095430C">
            <w:pPr>
              <w:rPr>
                <w:rFonts w:eastAsia="Times New Roman"/>
                <w:lang w:val="en-US"/>
              </w:rPr>
            </w:pPr>
          </w:p>
        </w:tc>
        <w:tc>
          <w:tcPr>
            <w:tcW w:w="0" w:type="auto"/>
            <w:vAlign w:val="center"/>
            <w:hideMark/>
          </w:tcPr>
          <w:p w14:paraId="36483E5A" w14:textId="77777777" w:rsidR="0095430C"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95430C" w14:paraId="62CC5BF4" w14:textId="77777777">
        <w:trPr>
          <w:divId w:val="510997197"/>
          <w:tblCellSpacing w:w="15" w:type="dxa"/>
        </w:trPr>
        <w:tc>
          <w:tcPr>
            <w:tcW w:w="0" w:type="auto"/>
            <w:vAlign w:val="center"/>
            <w:hideMark/>
          </w:tcPr>
          <w:p w14:paraId="10D5FDE3" w14:textId="77777777" w:rsidR="0095430C" w:rsidRDefault="0095430C">
            <w:pPr>
              <w:rPr>
                <w:rFonts w:eastAsia="Times New Roman"/>
                <w:lang w:val="en-US"/>
              </w:rPr>
            </w:pPr>
          </w:p>
        </w:tc>
        <w:tc>
          <w:tcPr>
            <w:tcW w:w="0" w:type="auto"/>
            <w:vAlign w:val="center"/>
            <w:hideMark/>
          </w:tcPr>
          <w:p w14:paraId="7C79AC1A" w14:textId="77777777" w:rsidR="0095430C"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95430C" w14:paraId="27E56E53" w14:textId="77777777">
        <w:trPr>
          <w:divId w:val="510997197"/>
          <w:tblCellSpacing w:w="15" w:type="dxa"/>
        </w:trPr>
        <w:tc>
          <w:tcPr>
            <w:tcW w:w="0" w:type="auto"/>
            <w:vAlign w:val="center"/>
            <w:hideMark/>
          </w:tcPr>
          <w:p w14:paraId="54F078E1" w14:textId="77777777" w:rsidR="0095430C" w:rsidRDefault="0095430C">
            <w:pPr>
              <w:rPr>
                <w:rFonts w:eastAsia="Times New Roman"/>
                <w:lang w:val="en-US"/>
              </w:rPr>
            </w:pPr>
          </w:p>
        </w:tc>
        <w:tc>
          <w:tcPr>
            <w:tcW w:w="0" w:type="auto"/>
            <w:vAlign w:val="center"/>
            <w:hideMark/>
          </w:tcPr>
          <w:p w14:paraId="285A3664" w14:textId="77777777" w:rsidR="0095430C"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95430C" w14:paraId="229AA8A0" w14:textId="77777777">
        <w:trPr>
          <w:divId w:val="510997197"/>
          <w:tblCellSpacing w:w="15" w:type="dxa"/>
        </w:trPr>
        <w:tc>
          <w:tcPr>
            <w:tcW w:w="0" w:type="auto"/>
            <w:vAlign w:val="center"/>
            <w:hideMark/>
          </w:tcPr>
          <w:p w14:paraId="27C63162" w14:textId="77777777" w:rsidR="0095430C" w:rsidRDefault="0095430C">
            <w:pPr>
              <w:rPr>
                <w:rFonts w:eastAsia="Times New Roman"/>
                <w:lang w:val="en-US"/>
              </w:rPr>
            </w:pPr>
          </w:p>
        </w:tc>
        <w:tc>
          <w:tcPr>
            <w:tcW w:w="0" w:type="auto"/>
            <w:vAlign w:val="center"/>
            <w:hideMark/>
          </w:tcPr>
          <w:p w14:paraId="79613E29" w14:textId="77777777" w:rsidR="0095430C"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95430C" w14:paraId="7A2F982D" w14:textId="77777777">
        <w:trPr>
          <w:divId w:val="510997197"/>
          <w:tblCellSpacing w:w="15" w:type="dxa"/>
        </w:trPr>
        <w:tc>
          <w:tcPr>
            <w:tcW w:w="0" w:type="auto"/>
            <w:vAlign w:val="center"/>
            <w:hideMark/>
          </w:tcPr>
          <w:p w14:paraId="2243D42C" w14:textId="77777777" w:rsidR="0095430C" w:rsidRDefault="0095430C">
            <w:pPr>
              <w:rPr>
                <w:rFonts w:eastAsia="Times New Roman"/>
                <w:lang w:val="en-US"/>
              </w:rPr>
            </w:pPr>
          </w:p>
        </w:tc>
        <w:tc>
          <w:tcPr>
            <w:tcW w:w="0" w:type="auto"/>
            <w:vAlign w:val="center"/>
            <w:hideMark/>
          </w:tcPr>
          <w:p w14:paraId="1F2F71DB" w14:textId="77777777" w:rsidR="0095430C"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95430C" w14:paraId="3B0ECE67" w14:textId="77777777">
        <w:trPr>
          <w:divId w:val="510997197"/>
          <w:tblCellSpacing w:w="15" w:type="dxa"/>
        </w:trPr>
        <w:tc>
          <w:tcPr>
            <w:tcW w:w="0" w:type="auto"/>
            <w:vAlign w:val="center"/>
            <w:hideMark/>
          </w:tcPr>
          <w:p w14:paraId="0EEDEA57" w14:textId="77777777" w:rsidR="0095430C" w:rsidRDefault="0095430C">
            <w:pPr>
              <w:rPr>
                <w:rFonts w:eastAsia="Times New Roman"/>
                <w:lang w:val="en-US"/>
              </w:rPr>
            </w:pPr>
          </w:p>
        </w:tc>
        <w:tc>
          <w:tcPr>
            <w:tcW w:w="0" w:type="auto"/>
            <w:vAlign w:val="center"/>
            <w:hideMark/>
          </w:tcPr>
          <w:p w14:paraId="5843C5F9" w14:textId="77777777" w:rsidR="0095430C"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95430C" w14:paraId="387227CA" w14:textId="77777777">
        <w:trPr>
          <w:divId w:val="510997197"/>
          <w:tblCellSpacing w:w="15" w:type="dxa"/>
        </w:trPr>
        <w:tc>
          <w:tcPr>
            <w:tcW w:w="0" w:type="auto"/>
            <w:vAlign w:val="center"/>
            <w:hideMark/>
          </w:tcPr>
          <w:p w14:paraId="4211234E" w14:textId="77777777" w:rsidR="0095430C" w:rsidRDefault="0095430C">
            <w:pPr>
              <w:rPr>
                <w:rFonts w:eastAsia="Times New Roman"/>
                <w:lang w:val="en-US"/>
              </w:rPr>
            </w:pPr>
          </w:p>
        </w:tc>
        <w:tc>
          <w:tcPr>
            <w:tcW w:w="0" w:type="auto"/>
            <w:vAlign w:val="center"/>
            <w:hideMark/>
          </w:tcPr>
          <w:p w14:paraId="268431AB" w14:textId="77777777" w:rsidR="0095430C"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95430C" w14:paraId="60987A0D" w14:textId="77777777">
        <w:trPr>
          <w:divId w:val="510997197"/>
          <w:tblCellSpacing w:w="15" w:type="dxa"/>
        </w:trPr>
        <w:tc>
          <w:tcPr>
            <w:tcW w:w="0" w:type="auto"/>
            <w:vAlign w:val="center"/>
            <w:hideMark/>
          </w:tcPr>
          <w:p w14:paraId="0E6D52D8" w14:textId="77777777" w:rsidR="0095430C" w:rsidRDefault="0095430C">
            <w:pPr>
              <w:rPr>
                <w:rFonts w:eastAsia="Times New Roman"/>
                <w:lang w:val="en-US"/>
              </w:rPr>
            </w:pPr>
          </w:p>
        </w:tc>
        <w:tc>
          <w:tcPr>
            <w:tcW w:w="0" w:type="auto"/>
            <w:vAlign w:val="center"/>
            <w:hideMark/>
          </w:tcPr>
          <w:p w14:paraId="130FCF82" w14:textId="77777777" w:rsidR="0095430C"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95430C" w14:paraId="6CB99603" w14:textId="77777777">
        <w:trPr>
          <w:divId w:val="510997197"/>
          <w:tblCellSpacing w:w="15" w:type="dxa"/>
        </w:trPr>
        <w:tc>
          <w:tcPr>
            <w:tcW w:w="0" w:type="auto"/>
            <w:vAlign w:val="center"/>
            <w:hideMark/>
          </w:tcPr>
          <w:p w14:paraId="548F3E08" w14:textId="77777777" w:rsidR="0095430C" w:rsidRDefault="0095430C">
            <w:pPr>
              <w:rPr>
                <w:rFonts w:eastAsia="Times New Roman"/>
                <w:lang w:val="en-US"/>
              </w:rPr>
            </w:pPr>
          </w:p>
        </w:tc>
        <w:tc>
          <w:tcPr>
            <w:tcW w:w="0" w:type="auto"/>
            <w:vAlign w:val="center"/>
            <w:hideMark/>
          </w:tcPr>
          <w:p w14:paraId="164B95AC" w14:textId="77777777" w:rsidR="0095430C"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95430C" w14:paraId="5DF2C505" w14:textId="77777777">
        <w:trPr>
          <w:divId w:val="510997197"/>
          <w:tblCellSpacing w:w="15" w:type="dxa"/>
        </w:trPr>
        <w:tc>
          <w:tcPr>
            <w:tcW w:w="0" w:type="auto"/>
            <w:vAlign w:val="center"/>
            <w:hideMark/>
          </w:tcPr>
          <w:p w14:paraId="26BCE994" w14:textId="77777777" w:rsidR="0095430C" w:rsidRDefault="0095430C">
            <w:pPr>
              <w:rPr>
                <w:rFonts w:eastAsia="Times New Roman"/>
                <w:lang w:val="en-US"/>
              </w:rPr>
            </w:pPr>
          </w:p>
        </w:tc>
        <w:tc>
          <w:tcPr>
            <w:tcW w:w="0" w:type="auto"/>
            <w:vAlign w:val="center"/>
            <w:hideMark/>
          </w:tcPr>
          <w:p w14:paraId="3859893D" w14:textId="77777777" w:rsidR="0095430C"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95430C" w14:paraId="664F8013" w14:textId="77777777">
        <w:trPr>
          <w:divId w:val="510997197"/>
          <w:tblCellSpacing w:w="15" w:type="dxa"/>
        </w:trPr>
        <w:tc>
          <w:tcPr>
            <w:tcW w:w="0" w:type="auto"/>
            <w:vAlign w:val="center"/>
            <w:hideMark/>
          </w:tcPr>
          <w:p w14:paraId="457D452E" w14:textId="77777777" w:rsidR="0095430C" w:rsidRDefault="0095430C">
            <w:pPr>
              <w:rPr>
                <w:rFonts w:eastAsia="Times New Roman"/>
                <w:lang w:val="en-US"/>
              </w:rPr>
            </w:pPr>
          </w:p>
        </w:tc>
        <w:tc>
          <w:tcPr>
            <w:tcW w:w="0" w:type="auto"/>
            <w:vAlign w:val="center"/>
            <w:hideMark/>
          </w:tcPr>
          <w:p w14:paraId="71D3D2EB" w14:textId="77777777" w:rsidR="0095430C"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95430C" w14:paraId="4F6EC14E" w14:textId="77777777">
        <w:trPr>
          <w:divId w:val="510997197"/>
          <w:tblCellSpacing w:w="15" w:type="dxa"/>
        </w:trPr>
        <w:tc>
          <w:tcPr>
            <w:tcW w:w="0" w:type="auto"/>
            <w:vAlign w:val="center"/>
            <w:hideMark/>
          </w:tcPr>
          <w:p w14:paraId="12F138BD" w14:textId="77777777" w:rsidR="0095430C" w:rsidRDefault="0095430C">
            <w:pPr>
              <w:rPr>
                <w:rFonts w:eastAsia="Times New Roman"/>
                <w:lang w:val="en-US"/>
              </w:rPr>
            </w:pPr>
          </w:p>
        </w:tc>
        <w:tc>
          <w:tcPr>
            <w:tcW w:w="0" w:type="auto"/>
            <w:vAlign w:val="center"/>
            <w:hideMark/>
          </w:tcPr>
          <w:p w14:paraId="4B1A6A59" w14:textId="77777777" w:rsidR="0095430C"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95430C" w14:paraId="63045F6B" w14:textId="77777777">
        <w:trPr>
          <w:divId w:val="510997197"/>
          <w:tblCellSpacing w:w="15" w:type="dxa"/>
        </w:trPr>
        <w:tc>
          <w:tcPr>
            <w:tcW w:w="0" w:type="auto"/>
            <w:vAlign w:val="center"/>
            <w:hideMark/>
          </w:tcPr>
          <w:p w14:paraId="66FAB988" w14:textId="77777777" w:rsidR="0095430C" w:rsidRDefault="0095430C">
            <w:pPr>
              <w:rPr>
                <w:rFonts w:eastAsia="Times New Roman"/>
                <w:lang w:val="en-US"/>
              </w:rPr>
            </w:pPr>
          </w:p>
        </w:tc>
        <w:tc>
          <w:tcPr>
            <w:tcW w:w="0" w:type="auto"/>
            <w:vAlign w:val="center"/>
            <w:hideMark/>
          </w:tcPr>
          <w:p w14:paraId="3BAC7B56" w14:textId="77777777" w:rsidR="0095430C"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95430C" w14:paraId="1DA1CDBF" w14:textId="77777777">
        <w:trPr>
          <w:divId w:val="510997197"/>
          <w:tblCellSpacing w:w="15" w:type="dxa"/>
        </w:trPr>
        <w:tc>
          <w:tcPr>
            <w:tcW w:w="0" w:type="auto"/>
            <w:vAlign w:val="center"/>
            <w:hideMark/>
          </w:tcPr>
          <w:p w14:paraId="39CD6928" w14:textId="77777777" w:rsidR="0095430C" w:rsidRDefault="0095430C">
            <w:pPr>
              <w:rPr>
                <w:rFonts w:eastAsia="Times New Roman"/>
                <w:lang w:val="en-US"/>
              </w:rPr>
            </w:pPr>
          </w:p>
        </w:tc>
        <w:tc>
          <w:tcPr>
            <w:tcW w:w="0" w:type="auto"/>
            <w:vAlign w:val="center"/>
            <w:hideMark/>
          </w:tcPr>
          <w:p w14:paraId="184802D8" w14:textId="77777777" w:rsidR="0095430C"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95430C" w14:paraId="1148CC32" w14:textId="77777777">
        <w:trPr>
          <w:divId w:val="510997197"/>
          <w:tblCellSpacing w:w="15" w:type="dxa"/>
        </w:trPr>
        <w:tc>
          <w:tcPr>
            <w:tcW w:w="0" w:type="auto"/>
            <w:vAlign w:val="center"/>
            <w:hideMark/>
          </w:tcPr>
          <w:p w14:paraId="635ED17B" w14:textId="77777777" w:rsidR="0095430C" w:rsidRDefault="0095430C">
            <w:pPr>
              <w:rPr>
                <w:rFonts w:eastAsia="Times New Roman"/>
                <w:lang w:val="en-US"/>
              </w:rPr>
            </w:pPr>
          </w:p>
        </w:tc>
        <w:tc>
          <w:tcPr>
            <w:tcW w:w="0" w:type="auto"/>
            <w:vAlign w:val="center"/>
            <w:hideMark/>
          </w:tcPr>
          <w:p w14:paraId="47974542" w14:textId="77777777" w:rsidR="0095430C"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95430C" w14:paraId="5D009695" w14:textId="77777777">
        <w:trPr>
          <w:divId w:val="510997197"/>
          <w:tblCellSpacing w:w="15" w:type="dxa"/>
        </w:trPr>
        <w:tc>
          <w:tcPr>
            <w:tcW w:w="0" w:type="auto"/>
            <w:vAlign w:val="center"/>
            <w:hideMark/>
          </w:tcPr>
          <w:p w14:paraId="30CE5E20" w14:textId="77777777" w:rsidR="0095430C" w:rsidRDefault="0095430C">
            <w:pPr>
              <w:rPr>
                <w:rFonts w:eastAsia="Times New Roman"/>
                <w:lang w:val="en-US"/>
              </w:rPr>
            </w:pPr>
          </w:p>
        </w:tc>
        <w:tc>
          <w:tcPr>
            <w:tcW w:w="0" w:type="auto"/>
            <w:vAlign w:val="center"/>
            <w:hideMark/>
          </w:tcPr>
          <w:p w14:paraId="77FDC1CC" w14:textId="77777777" w:rsidR="0095430C"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95430C" w14:paraId="1CFE2F25" w14:textId="77777777">
        <w:trPr>
          <w:divId w:val="510997197"/>
          <w:tblCellSpacing w:w="15" w:type="dxa"/>
        </w:trPr>
        <w:tc>
          <w:tcPr>
            <w:tcW w:w="0" w:type="auto"/>
            <w:vAlign w:val="center"/>
            <w:hideMark/>
          </w:tcPr>
          <w:p w14:paraId="7A9DCC7C" w14:textId="77777777" w:rsidR="0095430C" w:rsidRDefault="0095430C">
            <w:pPr>
              <w:rPr>
                <w:rFonts w:eastAsia="Times New Roman"/>
                <w:lang w:val="en-US"/>
              </w:rPr>
            </w:pPr>
          </w:p>
        </w:tc>
        <w:tc>
          <w:tcPr>
            <w:tcW w:w="0" w:type="auto"/>
            <w:vAlign w:val="center"/>
            <w:hideMark/>
          </w:tcPr>
          <w:p w14:paraId="12BAA2A4" w14:textId="77777777" w:rsidR="0095430C"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95430C" w14:paraId="438BB6FE" w14:textId="77777777">
        <w:trPr>
          <w:divId w:val="510997197"/>
          <w:tblCellSpacing w:w="15" w:type="dxa"/>
        </w:trPr>
        <w:tc>
          <w:tcPr>
            <w:tcW w:w="0" w:type="auto"/>
            <w:vAlign w:val="center"/>
            <w:hideMark/>
          </w:tcPr>
          <w:p w14:paraId="5E634F71" w14:textId="77777777" w:rsidR="0095430C" w:rsidRDefault="0095430C">
            <w:pPr>
              <w:rPr>
                <w:rFonts w:eastAsia="Times New Roman"/>
                <w:lang w:val="en-US"/>
              </w:rPr>
            </w:pPr>
          </w:p>
        </w:tc>
        <w:tc>
          <w:tcPr>
            <w:tcW w:w="0" w:type="auto"/>
            <w:vAlign w:val="center"/>
            <w:hideMark/>
          </w:tcPr>
          <w:p w14:paraId="22EB9A50" w14:textId="77777777" w:rsidR="0095430C"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95430C" w14:paraId="3302BFA7" w14:textId="77777777">
        <w:trPr>
          <w:divId w:val="510997197"/>
          <w:tblCellSpacing w:w="15" w:type="dxa"/>
        </w:trPr>
        <w:tc>
          <w:tcPr>
            <w:tcW w:w="0" w:type="auto"/>
            <w:vAlign w:val="center"/>
            <w:hideMark/>
          </w:tcPr>
          <w:p w14:paraId="61F8167F" w14:textId="77777777" w:rsidR="0095430C" w:rsidRDefault="0095430C">
            <w:pPr>
              <w:rPr>
                <w:rFonts w:eastAsia="Times New Roman"/>
                <w:lang w:val="en-US"/>
              </w:rPr>
            </w:pPr>
          </w:p>
        </w:tc>
        <w:tc>
          <w:tcPr>
            <w:tcW w:w="0" w:type="auto"/>
            <w:vAlign w:val="center"/>
            <w:hideMark/>
          </w:tcPr>
          <w:p w14:paraId="0583F961" w14:textId="77777777" w:rsidR="0095430C"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95430C" w14:paraId="6358F1E3" w14:textId="77777777">
        <w:trPr>
          <w:divId w:val="510997197"/>
          <w:tblCellSpacing w:w="15" w:type="dxa"/>
        </w:trPr>
        <w:tc>
          <w:tcPr>
            <w:tcW w:w="0" w:type="auto"/>
            <w:vAlign w:val="center"/>
            <w:hideMark/>
          </w:tcPr>
          <w:p w14:paraId="0B7F331A" w14:textId="77777777" w:rsidR="0095430C" w:rsidRDefault="0095430C">
            <w:pPr>
              <w:rPr>
                <w:rFonts w:eastAsia="Times New Roman"/>
                <w:lang w:val="en-US"/>
              </w:rPr>
            </w:pPr>
          </w:p>
        </w:tc>
        <w:tc>
          <w:tcPr>
            <w:tcW w:w="0" w:type="auto"/>
            <w:vAlign w:val="center"/>
            <w:hideMark/>
          </w:tcPr>
          <w:p w14:paraId="29D82039" w14:textId="77777777" w:rsidR="0095430C"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95430C" w14:paraId="6CA1AFD8" w14:textId="77777777">
        <w:trPr>
          <w:divId w:val="510997197"/>
          <w:tblCellSpacing w:w="15" w:type="dxa"/>
        </w:trPr>
        <w:tc>
          <w:tcPr>
            <w:tcW w:w="0" w:type="auto"/>
            <w:vAlign w:val="center"/>
            <w:hideMark/>
          </w:tcPr>
          <w:p w14:paraId="664480BB" w14:textId="77777777" w:rsidR="0095430C" w:rsidRDefault="0095430C">
            <w:pPr>
              <w:rPr>
                <w:rFonts w:eastAsia="Times New Roman"/>
                <w:lang w:val="en-US"/>
              </w:rPr>
            </w:pPr>
          </w:p>
        </w:tc>
        <w:tc>
          <w:tcPr>
            <w:tcW w:w="0" w:type="auto"/>
            <w:vAlign w:val="center"/>
            <w:hideMark/>
          </w:tcPr>
          <w:p w14:paraId="6D0B7C05" w14:textId="77777777" w:rsidR="0095430C"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95430C" w14:paraId="570C9D38" w14:textId="77777777">
        <w:trPr>
          <w:divId w:val="510997197"/>
          <w:tblCellSpacing w:w="15" w:type="dxa"/>
        </w:trPr>
        <w:tc>
          <w:tcPr>
            <w:tcW w:w="0" w:type="auto"/>
            <w:vAlign w:val="center"/>
            <w:hideMark/>
          </w:tcPr>
          <w:p w14:paraId="11E3DE31" w14:textId="77777777" w:rsidR="0095430C" w:rsidRDefault="0095430C">
            <w:pPr>
              <w:rPr>
                <w:rFonts w:eastAsia="Times New Roman"/>
                <w:lang w:val="en-US"/>
              </w:rPr>
            </w:pPr>
          </w:p>
        </w:tc>
        <w:tc>
          <w:tcPr>
            <w:tcW w:w="0" w:type="auto"/>
            <w:vAlign w:val="center"/>
            <w:hideMark/>
          </w:tcPr>
          <w:p w14:paraId="6DCFC6DA" w14:textId="77777777" w:rsidR="0095430C"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95430C" w14:paraId="1D16B8B8" w14:textId="77777777">
        <w:trPr>
          <w:divId w:val="510997197"/>
          <w:tblCellSpacing w:w="15" w:type="dxa"/>
        </w:trPr>
        <w:tc>
          <w:tcPr>
            <w:tcW w:w="0" w:type="auto"/>
            <w:vAlign w:val="center"/>
            <w:hideMark/>
          </w:tcPr>
          <w:p w14:paraId="19F84949" w14:textId="77777777" w:rsidR="0095430C" w:rsidRDefault="0095430C">
            <w:pPr>
              <w:rPr>
                <w:rFonts w:eastAsia="Times New Roman"/>
                <w:lang w:val="en-US"/>
              </w:rPr>
            </w:pPr>
          </w:p>
        </w:tc>
        <w:tc>
          <w:tcPr>
            <w:tcW w:w="0" w:type="auto"/>
            <w:vAlign w:val="center"/>
            <w:hideMark/>
          </w:tcPr>
          <w:p w14:paraId="6520241F" w14:textId="77777777" w:rsidR="0095430C"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95430C" w14:paraId="789DB0E5" w14:textId="77777777">
        <w:trPr>
          <w:divId w:val="510997197"/>
          <w:tblCellSpacing w:w="15" w:type="dxa"/>
        </w:trPr>
        <w:tc>
          <w:tcPr>
            <w:tcW w:w="0" w:type="auto"/>
            <w:vAlign w:val="center"/>
            <w:hideMark/>
          </w:tcPr>
          <w:p w14:paraId="0BB91D33" w14:textId="77777777" w:rsidR="0095430C" w:rsidRDefault="0095430C">
            <w:pPr>
              <w:rPr>
                <w:rFonts w:eastAsia="Times New Roman"/>
                <w:lang w:val="en-US"/>
              </w:rPr>
            </w:pPr>
          </w:p>
        </w:tc>
        <w:tc>
          <w:tcPr>
            <w:tcW w:w="0" w:type="auto"/>
            <w:vAlign w:val="center"/>
            <w:hideMark/>
          </w:tcPr>
          <w:p w14:paraId="57A1E366" w14:textId="77777777" w:rsidR="0095430C"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95430C" w14:paraId="59C23331" w14:textId="77777777">
        <w:trPr>
          <w:divId w:val="510997197"/>
          <w:tblCellSpacing w:w="15" w:type="dxa"/>
        </w:trPr>
        <w:tc>
          <w:tcPr>
            <w:tcW w:w="0" w:type="auto"/>
            <w:vAlign w:val="center"/>
            <w:hideMark/>
          </w:tcPr>
          <w:p w14:paraId="54983029" w14:textId="77777777" w:rsidR="0095430C" w:rsidRDefault="0095430C">
            <w:pPr>
              <w:rPr>
                <w:rFonts w:eastAsia="Times New Roman"/>
                <w:lang w:val="en-US"/>
              </w:rPr>
            </w:pPr>
          </w:p>
        </w:tc>
        <w:tc>
          <w:tcPr>
            <w:tcW w:w="0" w:type="auto"/>
            <w:vAlign w:val="center"/>
            <w:hideMark/>
          </w:tcPr>
          <w:p w14:paraId="6D7C6F2E" w14:textId="77777777" w:rsidR="0095430C"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95430C" w14:paraId="10BD6666" w14:textId="77777777">
        <w:trPr>
          <w:divId w:val="510997197"/>
          <w:tblCellSpacing w:w="15" w:type="dxa"/>
        </w:trPr>
        <w:tc>
          <w:tcPr>
            <w:tcW w:w="0" w:type="auto"/>
            <w:vAlign w:val="center"/>
            <w:hideMark/>
          </w:tcPr>
          <w:p w14:paraId="0A32C5D5" w14:textId="77777777" w:rsidR="0095430C" w:rsidRDefault="0095430C">
            <w:pPr>
              <w:rPr>
                <w:rFonts w:eastAsia="Times New Roman"/>
                <w:lang w:val="en-US"/>
              </w:rPr>
            </w:pPr>
          </w:p>
        </w:tc>
        <w:tc>
          <w:tcPr>
            <w:tcW w:w="0" w:type="auto"/>
            <w:vAlign w:val="center"/>
            <w:hideMark/>
          </w:tcPr>
          <w:p w14:paraId="58DC267D" w14:textId="77777777" w:rsidR="0095430C"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95430C" w14:paraId="77AF545D" w14:textId="77777777">
        <w:trPr>
          <w:divId w:val="510997197"/>
          <w:tblCellSpacing w:w="15" w:type="dxa"/>
        </w:trPr>
        <w:tc>
          <w:tcPr>
            <w:tcW w:w="0" w:type="auto"/>
            <w:vAlign w:val="center"/>
            <w:hideMark/>
          </w:tcPr>
          <w:p w14:paraId="4D0E1A7D" w14:textId="77777777" w:rsidR="0095430C" w:rsidRDefault="0095430C">
            <w:pPr>
              <w:rPr>
                <w:rFonts w:eastAsia="Times New Roman"/>
                <w:lang w:val="en-US"/>
              </w:rPr>
            </w:pPr>
          </w:p>
        </w:tc>
        <w:tc>
          <w:tcPr>
            <w:tcW w:w="0" w:type="auto"/>
            <w:vAlign w:val="center"/>
            <w:hideMark/>
          </w:tcPr>
          <w:p w14:paraId="311B1988" w14:textId="77777777" w:rsidR="0095430C"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95430C" w14:paraId="70A01FDA" w14:textId="77777777">
        <w:trPr>
          <w:divId w:val="510997197"/>
          <w:tblCellSpacing w:w="15" w:type="dxa"/>
        </w:trPr>
        <w:tc>
          <w:tcPr>
            <w:tcW w:w="0" w:type="auto"/>
            <w:vAlign w:val="center"/>
            <w:hideMark/>
          </w:tcPr>
          <w:p w14:paraId="1C446B73" w14:textId="77777777" w:rsidR="0095430C" w:rsidRDefault="0095430C">
            <w:pPr>
              <w:rPr>
                <w:rFonts w:eastAsia="Times New Roman"/>
                <w:lang w:val="en-US"/>
              </w:rPr>
            </w:pPr>
          </w:p>
        </w:tc>
        <w:tc>
          <w:tcPr>
            <w:tcW w:w="0" w:type="auto"/>
            <w:vAlign w:val="center"/>
            <w:hideMark/>
          </w:tcPr>
          <w:p w14:paraId="07DAD167" w14:textId="77777777" w:rsidR="0095430C"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95430C" w14:paraId="29F90E22" w14:textId="77777777">
        <w:trPr>
          <w:divId w:val="510997197"/>
          <w:tblCellSpacing w:w="15" w:type="dxa"/>
        </w:trPr>
        <w:tc>
          <w:tcPr>
            <w:tcW w:w="0" w:type="auto"/>
            <w:vAlign w:val="center"/>
            <w:hideMark/>
          </w:tcPr>
          <w:p w14:paraId="49F2DA51" w14:textId="77777777" w:rsidR="0095430C" w:rsidRDefault="0095430C">
            <w:pPr>
              <w:rPr>
                <w:rFonts w:eastAsia="Times New Roman"/>
                <w:lang w:val="en-US"/>
              </w:rPr>
            </w:pPr>
          </w:p>
        </w:tc>
        <w:tc>
          <w:tcPr>
            <w:tcW w:w="0" w:type="auto"/>
            <w:vAlign w:val="center"/>
            <w:hideMark/>
          </w:tcPr>
          <w:p w14:paraId="04AE3377" w14:textId="77777777" w:rsidR="0095430C"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95430C" w14:paraId="653C5DE0" w14:textId="77777777">
        <w:trPr>
          <w:divId w:val="510997197"/>
          <w:tblCellSpacing w:w="15" w:type="dxa"/>
        </w:trPr>
        <w:tc>
          <w:tcPr>
            <w:tcW w:w="0" w:type="auto"/>
            <w:vAlign w:val="center"/>
            <w:hideMark/>
          </w:tcPr>
          <w:p w14:paraId="52A00724" w14:textId="77777777" w:rsidR="0095430C" w:rsidRDefault="0095430C">
            <w:pPr>
              <w:rPr>
                <w:rFonts w:eastAsia="Times New Roman"/>
                <w:lang w:val="en-US"/>
              </w:rPr>
            </w:pPr>
          </w:p>
        </w:tc>
        <w:tc>
          <w:tcPr>
            <w:tcW w:w="0" w:type="auto"/>
            <w:vAlign w:val="center"/>
            <w:hideMark/>
          </w:tcPr>
          <w:p w14:paraId="603ED348" w14:textId="77777777" w:rsidR="0095430C"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95430C" w14:paraId="6E3DDDAD" w14:textId="77777777">
        <w:trPr>
          <w:divId w:val="510997197"/>
          <w:tblCellSpacing w:w="15" w:type="dxa"/>
        </w:trPr>
        <w:tc>
          <w:tcPr>
            <w:tcW w:w="0" w:type="auto"/>
            <w:vAlign w:val="center"/>
            <w:hideMark/>
          </w:tcPr>
          <w:p w14:paraId="57EA49B8" w14:textId="77777777" w:rsidR="0095430C" w:rsidRDefault="0095430C">
            <w:pPr>
              <w:rPr>
                <w:rFonts w:eastAsia="Times New Roman"/>
                <w:lang w:val="en-US"/>
              </w:rPr>
            </w:pPr>
          </w:p>
        </w:tc>
        <w:tc>
          <w:tcPr>
            <w:tcW w:w="0" w:type="auto"/>
            <w:vAlign w:val="center"/>
            <w:hideMark/>
          </w:tcPr>
          <w:p w14:paraId="521AEE89" w14:textId="77777777" w:rsidR="0095430C"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95430C" w14:paraId="5E9091F1" w14:textId="77777777">
        <w:trPr>
          <w:divId w:val="510997197"/>
          <w:tblCellSpacing w:w="15" w:type="dxa"/>
        </w:trPr>
        <w:tc>
          <w:tcPr>
            <w:tcW w:w="0" w:type="auto"/>
            <w:vAlign w:val="center"/>
            <w:hideMark/>
          </w:tcPr>
          <w:p w14:paraId="566E22DE" w14:textId="77777777" w:rsidR="0095430C" w:rsidRDefault="0095430C">
            <w:pPr>
              <w:rPr>
                <w:rFonts w:eastAsia="Times New Roman"/>
                <w:lang w:val="en-US"/>
              </w:rPr>
            </w:pPr>
          </w:p>
        </w:tc>
        <w:tc>
          <w:tcPr>
            <w:tcW w:w="0" w:type="auto"/>
            <w:vAlign w:val="center"/>
            <w:hideMark/>
          </w:tcPr>
          <w:p w14:paraId="5A3C8393" w14:textId="77777777" w:rsidR="0095430C"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95430C" w14:paraId="7B497A5B" w14:textId="77777777">
        <w:trPr>
          <w:divId w:val="510997197"/>
          <w:tblCellSpacing w:w="15" w:type="dxa"/>
        </w:trPr>
        <w:tc>
          <w:tcPr>
            <w:tcW w:w="0" w:type="auto"/>
            <w:vAlign w:val="center"/>
            <w:hideMark/>
          </w:tcPr>
          <w:p w14:paraId="6B3BA7D6" w14:textId="77777777" w:rsidR="0095430C" w:rsidRDefault="0095430C">
            <w:pPr>
              <w:rPr>
                <w:rFonts w:eastAsia="Times New Roman"/>
                <w:lang w:val="en-US"/>
              </w:rPr>
            </w:pPr>
          </w:p>
        </w:tc>
        <w:tc>
          <w:tcPr>
            <w:tcW w:w="0" w:type="auto"/>
            <w:vAlign w:val="center"/>
            <w:hideMark/>
          </w:tcPr>
          <w:p w14:paraId="6AA29C0C" w14:textId="77777777" w:rsidR="0095430C"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95430C" w14:paraId="12AA5B06" w14:textId="77777777">
        <w:trPr>
          <w:divId w:val="510997197"/>
          <w:tblCellSpacing w:w="15" w:type="dxa"/>
        </w:trPr>
        <w:tc>
          <w:tcPr>
            <w:tcW w:w="0" w:type="auto"/>
            <w:vAlign w:val="center"/>
            <w:hideMark/>
          </w:tcPr>
          <w:p w14:paraId="4CE7FAE1" w14:textId="77777777" w:rsidR="0095430C" w:rsidRDefault="0095430C">
            <w:pPr>
              <w:rPr>
                <w:rFonts w:eastAsia="Times New Roman"/>
                <w:lang w:val="en-US"/>
              </w:rPr>
            </w:pPr>
          </w:p>
        </w:tc>
        <w:tc>
          <w:tcPr>
            <w:tcW w:w="0" w:type="auto"/>
            <w:vAlign w:val="center"/>
            <w:hideMark/>
          </w:tcPr>
          <w:p w14:paraId="7A907375" w14:textId="77777777" w:rsidR="0095430C"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95430C" w14:paraId="3E855489" w14:textId="77777777">
        <w:trPr>
          <w:divId w:val="510997197"/>
          <w:tblCellSpacing w:w="15" w:type="dxa"/>
        </w:trPr>
        <w:tc>
          <w:tcPr>
            <w:tcW w:w="0" w:type="auto"/>
            <w:vAlign w:val="center"/>
            <w:hideMark/>
          </w:tcPr>
          <w:p w14:paraId="2C72B10D" w14:textId="77777777" w:rsidR="0095430C" w:rsidRDefault="0095430C">
            <w:pPr>
              <w:rPr>
                <w:rFonts w:eastAsia="Times New Roman"/>
                <w:lang w:val="en-US"/>
              </w:rPr>
            </w:pPr>
          </w:p>
        </w:tc>
        <w:tc>
          <w:tcPr>
            <w:tcW w:w="0" w:type="auto"/>
            <w:vAlign w:val="center"/>
            <w:hideMark/>
          </w:tcPr>
          <w:p w14:paraId="46FEF838" w14:textId="77777777" w:rsidR="0095430C"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95430C" w14:paraId="2E4ABE0F" w14:textId="77777777">
        <w:trPr>
          <w:divId w:val="510997197"/>
          <w:tblCellSpacing w:w="15" w:type="dxa"/>
        </w:trPr>
        <w:tc>
          <w:tcPr>
            <w:tcW w:w="0" w:type="auto"/>
            <w:vAlign w:val="center"/>
            <w:hideMark/>
          </w:tcPr>
          <w:p w14:paraId="1C08DD98" w14:textId="77777777" w:rsidR="0095430C" w:rsidRDefault="0095430C">
            <w:pPr>
              <w:rPr>
                <w:rFonts w:eastAsia="Times New Roman"/>
                <w:lang w:val="en-US"/>
              </w:rPr>
            </w:pPr>
          </w:p>
        </w:tc>
        <w:tc>
          <w:tcPr>
            <w:tcW w:w="0" w:type="auto"/>
            <w:vAlign w:val="center"/>
            <w:hideMark/>
          </w:tcPr>
          <w:p w14:paraId="1B29D12F" w14:textId="77777777" w:rsidR="0095430C"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95430C" w14:paraId="43811F70" w14:textId="77777777">
        <w:trPr>
          <w:divId w:val="510997197"/>
          <w:tblCellSpacing w:w="15" w:type="dxa"/>
        </w:trPr>
        <w:tc>
          <w:tcPr>
            <w:tcW w:w="0" w:type="auto"/>
            <w:vAlign w:val="center"/>
            <w:hideMark/>
          </w:tcPr>
          <w:p w14:paraId="046A11F4" w14:textId="77777777" w:rsidR="0095430C" w:rsidRDefault="0095430C">
            <w:pPr>
              <w:rPr>
                <w:rFonts w:eastAsia="Times New Roman"/>
                <w:lang w:val="en-US"/>
              </w:rPr>
            </w:pPr>
          </w:p>
        </w:tc>
        <w:tc>
          <w:tcPr>
            <w:tcW w:w="0" w:type="auto"/>
            <w:vAlign w:val="center"/>
            <w:hideMark/>
          </w:tcPr>
          <w:p w14:paraId="743F8292" w14:textId="77777777" w:rsidR="0095430C"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95430C" w14:paraId="080D290F" w14:textId="77777777">
        <w:trPr>
          <w:divId w:val="510997197"/>
          <w:tblCellSpacing w:w="15" w:type="dxa"/>
        </w:trPr>
        <w:tc>
          <w:tcPr>
            <w:tcW w:w="0" w:type="auto"/>
            <w:vAlign w:val="center"/>
            <w:hideMark/>
          </w:tcPr>
          <w:p w14:paraId="4B9FE407" w14:textId="77777777" w:rsidR="0095430C" w:rsidRDefault="0095430C">
            <w:pPr>
              <w:rPr>
                <w:rFonts w:eastAsia="Times New Roman"/>
                <w:lang w:val="en-US"/>
              </w:rPr>
            </w:pPr>
          </w:p>
        </w:tc>
        <w:tc>
          <w:tcPr>
            <w:tcW w:w="0" w:type="auto"/>
            <w:vAlign w:val="center"/>
            <w:hideMark/>
          </w:tcPr>
          <w:p w14:paraId="4FFBC04D" w14:textId="77777777" w:rsidR="0095430C"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95430C" w14:paraId="6DB75CEE" w14:textId="77777777">
        <w:trPr>
          <w:divId w:val="510997197"/>
          <w:tblCellSpacing w:w="15" w:type="dxa"/>
        </w:trPr>
        <w:tc>
          <w:tcPr>
            <w:tcW w:w="0" w:type="auto"/>
            <w:vAlign w:val="center"/>
            <w:hideMark/>
          </w:tcPr>
          <w:p w14:paraId="7BECEB2E" w14:textId="77777777" w:rsidR="0095430C" w:rsidRDefault="0095430C">
            <w:pPr>
              <w:rPr>
                <w:rFonts w:eastAsia="Times New Roman"/>
                <w:lang w:val="en-US"/>
              </w:rPr>
            </w:pPr>
          </w:p>
        </w:tc>
        <w:tc>
          <w:tcPr>
            <w:tcW w:w="0" w:type="auto"/>
            <w:vAlign w:val="center"/>
            <w:hideMark/>
          </w:tcPr>
          <w:p w14:paraId="4B072F88" w14:textId="77777777" w:rsidR="0095430C"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95430C" w14:paraId="28432251" w14:textId="77777777">
        <w:trPr>
          <w:divId w:val="510997197"/>
          <w:tblCellSpacing w:w="15" w:type="dxa"/>
        </w:trPr>
        <w:tc>
          <w:tcPr>
            <w:tcW w:w="0" w:type="auto"/>
            <w:vAlign w:val="center"/>
            <w:hideMark/>
          </w:tcPr>
          <w:p w14:paraId="2E74FF36" w14:textId="77777777" w:rsidR="0095430C" w:rsidRDefault="0095430C">
            <w:pPr>
              <w:rPr>
                <w:rFonts w:eastAsia="Times New Roman"/>
                <w:lang w:val="en-US"/>
              </w:rPr>
            </w:pPr>
          </w:p>
        </w:tc>
        <w:tc>
          <w:tcPr>
            <w:tcW w:w="0" w:type="auto"/>
            <w:vAlign w:val="center"/>
            <w:hideMark/>
          </w:tcPr>
          <w:p w14:paraId="596F920F" w14:textId="77777777" w:rsidR="0095430C"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95430C" w14:paraId="762CA968" w14:textId="77777777">
        <w:trPr>
          <w:divId w:val="510997197"/>
          <w:tblCellSpacing w:w="15" w:type="dxa"/>
        </w:trPr>
        <w:tc>
          <w:tcPr>
            <w:tcW w:w="0" w:type="auto"/>
            <w:vAlign w:val="center"/>
            <w:hideMark/>
          </w:tcPr>
          <w:p w14:paraId="3288413D" w14:textId="77777777" w:rsidR="0095430C" w:rsidRDefault="0095430C">
            <w:pPr>
              <w:rPr>
                <w:rFonts w:eastAsia="Times New Roman"/>
                <w:lang w:val="en-US"/>
              </w:rPr>
            </w:pPr>
          </w:p>
        </w:tc>
        <w:tc>
          <w:tcPr>
            <w:tcW w:w="0" w:type="auto"/>
            <w:vAlign w:val="center"/>
            <w:hideMark/>
          </w:tcPr>
          <w:p w14:paraId="303B8366" w14:textId="77777777" w:rsidR="0095430C"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95430C" w14:paraId="34779835" w14:textId="77777777">
        <w:trPr>
          <w:divId w:val="510997197"/>
          <w:tblCellSpacing w:w="15" w:type="dxa"/>
        </w:trPr>
        <w:tc>
          <w:tcPr>
            <w:tcW w:w="0" w:type="auto"/>
            <w:vAlign w:val="center"/>
            <w:hideMark/>
          </w:tcPr>
          <w:p w14:paraId="2A6BF451" w14:textId="77777777" w:rsidR="0095430C" w:rsidRDefault="0095430C">
            <w:pPr>
              <w:rPr>
                <w:rFonts w:eastAsia="Times New Roman"/>
                <w:lang w:val="en-US"/>
              </w:rPr>
            </w:pPr>
          </w:p>
        </w:tc>
        <w:tc>
          <w:tcPr>
            <w:tcW w:w="0" w:type="auto"/>
            <w:vAlign w:val="center"/>
            <w:hideMark/>
          </w:tcPr>
          <w:p w14:paraId="0A8892E2" w14:textId="77777777" w:rsidR="0095430C"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95430C" w14:paraId="64A0CC5D" w14:textId="77777777">
        <w:trPr>
          <w:divId w:val="510997197"/>
          <w:tblCellSpacing w:w="15" w:type="dxa"/>
        </w:trPr>
        <w:tc>
          <w:tcPr>
            <w:tcW w:w="0" w:type="auto"/>
            <w:vAlign w:val="center"/>
            <w:hideMark/>
          </w:tcPr>
          <w:p w14:paraId="6B16F441" w14:textId="77777777" w:rsidR="0095430C" w:rsidRDefault="0095430C">
            <w:pPr>
              <w:rPr>
                <w:rFonts w:eastAsia="Times New Roman"/>
                <w:lang w:val="en-US"/>
              </w:rPr>
            </w:pPr>
          </w:p>
        </w:tc>
        <w:tc>
          <w:tcPr>
            <w:tcW w:w="0" w:type="auto"/>
            <w:vAlign w:val="center"/>
            <w:hideMark/>
          </w:tcPr>
          <w:p w14:paraId="6AA55AFF" w14:textId="77777777" w:rsidR="0095430C"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95430C" w14:paraId="1B27B2C0" w14:textId="77777777">
        <w:trPr>
          <w:divId w:val="510997197"/>
          <w:tblCellSpacing w:w="15" w:type="dxa"/>
        </w:trPr>
        <w:tc>
          <w:tcPr>
            <w:tcW w:w="0" w:type="auto"/>
            <w:vAlign w:val="center"/>
            <w:hideMark/>
          </w:tcPr>
          <w:p w14:paraId="07CD02ED" w14:textId="77777777" w:rsidR="0095430C" w:rsidRDefault="0095430C">
            <w:pPr>
              <w:rPr>
                <w:rFonts w:eastAsia="Times New Roman"/>
                <w:lang w:val="en-US"/>
              </w:rPr>
            </w:pPr>
          </w:p>
        </w:tc>
        <w:tc>
          <w:tcPr>
            <w:tcW w:w="0" w:type="auto"/>
            <w:vAlign w:val="center"/>
            <w:hideMark/>
          </w:tcPr>
          <w:p w14:paraId="5EF5EA3B" w14:textId="77777777" w:rsidR="0095430C"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95430C" w14:paraId="559E3A8C" w14:textId="77777777">
        <w:trPr>
          <w:divId w:val="510997197"/>
          <w:tblCellSpacing w:w="15" w:type="dxa"/>
        </w:trPr>
        <w:tc>
          <w:tcPr>
            <w:tcW w:w="0" w:type="auto"/>
            <w:vAlign w:val="center"/>
            <w:hideMark/>
          </w:tcPr>
          <w:p w14:paraId="5D013701" w14:textId="77777777" w:rsidR="0095430C" w:rsidRDefault="0095430C">
            <w:pPr>
              <w:rPr>
                <w:rFonts w:eastAsia="Times New Roman"/>
                <w:lang w:val="en-US"/>
              </w:rPr>
            </w:pPr>
          </w:p>
        </w:tc>
        <w:tc>
          <w:tcPr>
            <w:tcW w:w="0" w:type="auto"/>
            <w:vAlign w:val="center"/>
            <w:hideMark/>
          </w:tcPr>
          <w:p w14:paraId="12A8179A" w14:textId="77777777" w:rsidR="0095430C"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95430C" w14:paraId="22292901" w14:textId="77777777">
        <w:trPr>
          <w:divId w:val="510997197"/>
          <w:tblCellSpacing w:w="15" w:type="dxa"/>
        </w:trPr>
        <w:tc>
          <w:tcPr>
            <w:tcW w:w="0" w:type="auto"/>
            <w:vAlign w:val="center"/>
            <w:hideMark/>
          </w:tcPr>
          <w:p w14:paraId="3238F144" w14:textId="77777777" w:rsidR="0095430C" w:rsidRDefault="0095430C">
            <w:pPr>
              <w:rPr>
                <w:rFonts w:eastAsia="Times New Roman"/>
                <w:lang w:val="en-US"/>
              </w:rPr>
            </w:pPr>
          </w:p>
        </w:tc>
        <w:tc>
          <w:tcPr>
            <w:tcW w:w="0" w:type="auto"/>
            <w:vAlign w:val="center"/>
            <w:hideMark/>
          </w:tcPr>
          <w:p w14:paraId="4D8C8077" w14:textId="77777777" w:rsidR="0095430C"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95430C" w14:paraId="4671D687" w14:textId="77777777">
        <w:trPr>
          <w:divId w:val="510997197"/>
          <w:tblCellSpacing w:w="15" w:type="dxa"/>
        </w:trPr>
        <w:tc>
          <w:tcPr>
            <w:tcW w:w="0" w:type="auto"/>
            <w:vAlign w:val="center"/>
            <w:hideMark/>
          </w:tcPr>
          <w:p w14:paraId="2016C1B0" w14:textId="77777777" w:rsidR="0095430C" w:rsidRDefault="0095430C">
            <w:pPr>
              <w:rPr>
                <w:rFonts w:eastAsia="Times New Roman"/>
                <w:lang w:val="en-US"/>
              </w:rPr>
            </w:pPr>
          </w:p>
        </w:tc>
        <w:tc>
          <w:tcPr>
            <w:tcW w:w="0" w:type="auto"/>
            <w:vAlign w:val="center"/>
            <w:hideMark/>
          </w:tcPr>
          <w:p w14:paraId="24114ADD" w14:textId="77777777" w:rsidR="0095430C"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95430C" w14:paraId="52E0747E" w14:textId="77777777">
        <w:trPr>
          <w:divId w:val="510997197"/>
          <w:tblCellSpacing w:w="15" w:type="dxa"/>
        </w:trPr>
        <w:tc>
          <w:tcPr>
            <w:tcW w:w="0" w:type="auto"/>
            <w:vAlign w:val="center"/>
            <w:hideMark/>
          </w:tcPr>
          <w:p w14:paraId="183FD582" w14:textId="77777777" w:rsidR="0095430C" w:rsidRDefault="0095430C">
            <w:pPr>
              <w:rPr>
                <w:rFonts w:eastAsia="Times New Roman"/>
                <w:lang w:val="en-US"/>
              </w:rPr>
            </w:pPr>
          </w:p>
        </w:tc>
        <w:tc>
          <w:tcPr>
            <w:tcW w:w="0" w:type="auto"/>
            <w:vAlign w:val="center"/>
            <w:hideMark/>
          </w:tcPr>
          <w:p w14:paraId="63EE953F" w14:textId="77777777" w:rsidR="0095430C"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95430C" w14:paraId="4CE74DF5" w14:textId="77777777">
        <w:trPr>
          <w:divId w:val="510997197"/>
          <w:tblCellSpacing w:w="15" w:type="dxa"/>
        </w:trPr>
        <w:tc>
          <w:tcPr>
            <w:tcW w:w="0" w:type="auto"/>
            <w:vAlign w:val="center"/>
            <w:hideMark/>
          </w:tcPr>
          <w:p w14:paraId="07E1E11D" w14:textId="77777777" w:rsidR="0095430C" w:rsidRDefault="0095430C">
            <w:pPr>
              <w:rPr>
                <w:rFonts w:eastAsia="Times New Roman"/>
                <w:lang w:val="en-US"/>
              </w:rPr>
            </w:pPr>
          </w:p>
        </w:tc>
        <w:tc>
          <w:tcPr>
            <w:tcW w:w="0" w:type="auto"/>
            <w:vAlign w:val="center"/>
            <w:hideMark/>
          </w:tcPr>
          <w:p w14:paraId="7F85D91E" w14:textId="77777777" w:rsidR="0095430C"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95430C" w14:paraId="79A8E95E" w14:textId="77777777">
        <w:trPr>
          <w:divId w:val="510997197"/>
          <w:tblCellSpacing w:w="15" w:type="dxa"/>
        </w:trPr>
        <w:tc>
          <w:tcPr>
            <w:tcW w:w="0" w:type="auto"/>
            <w:vAlign w:val="center"/>
            <w:hideMark/>
          </w:tcPr>
          <w:p w14:paraId="60A685CC" w14:textId="77777777" w:rsidR="0095430C" w:rsidRDefault="0095430C">
            <w:pPr>
              <w:rPr>
                <w:rFonts w:eastAsia="Times New Roman"/>
                <w:lang w:val="en-US"/>
              </w:rPr>
            </w:pPr>
          </w:p>
        </w:tc>
        <w:tc>
          <w:tcPr>
            <w:tcW w:w="0" w:type="auto"/>
            <w:vAlign w:val="center"/>
            <w:hideMark/>
          </w:tcPr>
          <w:p w14:paraId="6F67BC1F" w14:textId="77777777" w:rsidR="0095430C"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95430C" w14:paraId="564B5EC9" w14:textId="77777777">
        <w:trPr>
          <w:divId w:val="510997197"/>
          <w:tblCellSpacing w:w="15" w:type="dxa"/>
        </w:trPr>
        <w:tc>
          <w:tcPr>
            <w:tcW w:w="0" w:type="auto"/>
            <w:vAlign w:val="center"/>
            <w:hideMark/>
          </w:tcPr>
          <w:p w14:paraId="600DC1F1" w14:textId="77777777" w:rsidR="0095430C" w:rsidRDefault="0095430C">
            <w:pPr>
              <w:rPr>
                <w:rFonts w:eastAsia="Times New Roman"/>
                <w:lang w:val="en-US"/>
              </w:rPr>
            </w:pPr>
          </w:p>
        </w:tc>
        <w:tc>
          <w:tcPr>
            <w:tcW w:w="0" w:type="auto"/>
            <w:vAlign w:val="center"/>
            <w:hideMark/>
          </w:tcPr>
          <w:p w14:paraId="0AD63211" w14:textId="77777777" w:rsidR="0095430C"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95430C" w14:paraId="7A9C5675" w14:textId="77777777">
        <w:trPr>
          <w:divId w:val="510997197"/>
          <w:tblCellSpacing w:w="15" w:type="dxa"/>
        </w:trPr>
        <w:tc>
          <w:tcPr>
            <w:tcW w:w="0" w:type="auto"/>
            <w:vAlign w:val="center"/>
            <w:hideMark/>
          </w:tcPr>
          <w:p w14:paraId="24803018" w14:textId="77777777" w:rsidR="0095430C" w:rsidRDefault="0095430C">
            <w:pPr>
              <w:rPr>
                <w:rFonts w:eastAsia="Times New Roman"/>
                <w:lang w:val="en-US"/>
              </w:rPr>
            </w:pPr>
          </w:p>
        </w:tc>
        <w:tc>
          <w:tcPr>
            <w:tcW w:w="0" w:type="auto"/>
            <w:vAlign w:val="center"/>
            <w:hideMark/>
          </w:tcPr>
          <w:p w14:paraId="64C1D1D9" w14:textId="77777777" w:rsidR="0095430C"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95430C" w14:paraId="200FF2E7" w14:textId="77777777">
        <w:trPr>
          <w:divId w:val="510997197"/>
          <w:tblCellSpacing w:w="15" w:type="dxa"/>
        </w:trPr>
        <w:tc>
          <w:tcPr>
            <w:tcW w:w="0" w:type="auto"/>
            <w:vAlign w:val="center"/>
            <w:hideMark/>
          </w:tcPr>
          <w:p w14:paraId="5AADC488" w14:textId="77777777" w:rsidR="0095430C" w:rsidRDefault="0095430C">
            <w:pPr>
              <w:rPr>
                <w:rFonts w:eastAsia="Times New Roman"/>
                <w:lang w:val="en-US"/>
              </w:rPr>
            </w:pPr>
          </w:p>
        </w:tc>
        <w:tc>
          <w:tcPr>
            <w:tcW w:w="0" w:type="auto"/>
            <w:vAlign w:val="center"/>
            <w:hideMark/>
          </w:tcPr>
          <w:p w14:paraId="57598353" w14:textId="77777777" w:rsidR="0095430C"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w:t>
            </w:r>
            <w:r>
              <w:rPr>
                <w:rFonts w:eastAsia="Times New Roman"/>
                <w:lang w:val="en-US"/>
              </w:rPr>
              <w:lastRenderedPageBreak/>
              <w:t xml:space="preserve">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95430C" w14:paraId="4BDBF106" w14:textId="77777777">
        <w:trPr>
          <w:divId w:val="510997197"/>
          <w:tblCellSpacing w:w="15" w:type="dxa"/>
        </w:trPr>
        <w:tc>
          <w:tcPr>
            <w:tcW w:w="0" w:type="auto"/>
            <w:vAlign w:val="center"/>
            <w:hideMark/>
          </w:tcPr>
          <w:p w14:paraId="1EE6430A" w14:textId="77777777" w:rsidR="0095430C" w:rsidRDefault="0095430C">
            <w:pPr>
              <w:rPr>
                <w:rFonts w:eastAsia="Times New Roman"/>
                <w:lang w:val="en-US"/>
              </w:rPr>
            </w:pPr>
          </w:p>
        </w:tc>
        <w:tc>
          <w:tcPr>
            <w:tcW w:w="0" w:type="auto"/>
            <w:vAlign w:val="center"/>
            <w:hideMark/>
          </w:tcPr>
          <w:p w14:paraId="02A6962D" w14:textId="77777777" w:rsidR="0095430C"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 </w:t>
            </w:r>
          </w:p>
        </w:tc>
      </w:tr>
      <w:tr w:rsidR="0095430C" w14:paraId="6BF63E43" w14:textId="77777777">
        <w:trPr>
          <w:divId w:val="510997197"/>
          <w:tblCellSpacing w:w="15" w:type="dxa"/>
        </w:trPr>
        <w:tc>
          <w:tcPr>
            <w:tcW w:w="0" w:type="auto"/>
            <w:vAlign w:val="center"/>
            <w:hideMark/>
          </w:tcPr>
          <w:p w14:paraId="4FBA4142" w14:textId="77777777" w:rsidR="0095430C" w:rsidRDefault="0095430C">
            <w:pPr>
              <w:rPr>
                <w:rFonts w:eastAsia="Times New Roman"/>
                <w:lang w:val="en-US"/>
              </w:rPr>
            </w:pPr>
          </w:p>
        </w:tc>
        <w:tc>
          <w:tcPr>
            <w:tcW w:w="0" w:type="auto"/>
            <w:vAlign w:val="center"/>
            <w:hideMark/>
          </w:tcPr>
          <w:p w14:paraId="376655CC" w14:textId="77777777" w:rsidR="0095430C"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95430C" w14:paraId="27FBEC59" w14:textId="77777777">
        <w:trPr>
          <w:divId w:val="510997197"/>
          <w:tblCellSpacing w:w="15" w:type="dxa"/>
        </w:trPr>
        <w:tc>
          <w:tcPr>
            <w:tcW w:w="0" w:type="auto"/>
            <w:vAlign w:val="center"/>
            <w:hideMark/>
          </w:tcPr>
          <w:p w14:paraId="60BF714C" w14:textId="77777777" w:rsidR="0095430C" w:rsidRDefault="0095430C">
            <w:pPr>
              <w:rPr>
                <w:rFonts w:eastAsia="Times New Roman"/>
                <w:lang w:val="en-US"/>
              </w:rPr>
            </w:pPr>
          </w:p>
        </w:tc>
        <w:tc>
          <w:tcPr>
            <w:tcW w:w="0" w:type="auto"/>
            <w:vAlign w:val="center"/>
            <w:hideMark/>
          </w:tcPr>
          <w:p w14:paraId="2B6A4C40" w14:textId="77777777" w:rsidR="0095430C" w:rsidRDefault="005B11EB">
            <w:pPr>
              <w:rPr>
                <w:rFonts w:eastAsia="Times New Roman"/>
                <w:lang w:val="en-US"/>
              </w:rPr>
            </w:pPr>
            <w:r>
              <w:rPr>
                <w:rFonts w:eastAsia="Times New Roman"/>
                <w:b/>
                <w:bCs/>
                <w:lang w:val="en-US"/>
              </w:rPr>
              <w:t xml:space="preserve">superior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95430C" w14:paraId="45038C71" w14:textId="77777777">
        <w:trPr>
          <w:divId w:val="510997197"/>
          <w:tblCellSpacing w:w="15" w:type="dxa"/>
        </w:trPr>
        <w:tc>
          <w:tcPr>
            <w:tcW w:w="0" w:type="auto"/>
            <w:vAlign w:val="center"/>
            <w:hideMark/>
          </w:tcPr>
          <w:p w14:paraId="06A6D58C" w14:textId="77777777" w:rsidR="0095430C" w:rsidRDefault="0095430C">
            <w:pPr>
              <w:rPr>
                <w:rFonts w:eastAsia="Times New Roman"/>
                <w:lang w:val="en-US"/>
              </w:rPr>
            </w:pPr>
          </w:p>
        </w:tc>
        <w:tc>
          <w:tcPr>
            <w:tcW w:w="0" w:type="auto"/>
            <w:vAlign w:val="center"/>
            <w:hideMark/>
          </w:tcPr>
          <w:p w14:paraId="495B0CB6" w14:textId="77777777" w:rsidR="0095430C" w:rsidRDefault="005B11EB">
            <w:pPr>
              <w:rPr>
                <w:rFonts w:eastAsia="Times New Roman"/>
                <w:lang w:val="en-US"/>
              </w:rPr>
            </w:pPr>
            <w:r>
              <w:rPr>
                <w:rFonts w:eastAsia="Times New Roman"/>
                <w:b/>
                <w:bCs/>
                <w:lang w:val="en-US"/>
              </w:rPr>
              <w:t xml:space="preserve">superior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95430C" w14:paraId="6499FBFE" w14:textId="77777777">
        <w:trPr>
          <w:divId w:val="510997197"/>
          <w:tblCellSpacing w:w="15" w:type="dxa"/>
        </w:trPr>
        <w:tc>
          <w:tcPr>
            <w:tcW w:w="0" w:type="auto"/>
            <w:vAlign w:val="center"/>
            <w:hideMark/>
          </w:tcPr>
          <w:p w14:paraId="342F9B3A" w14:textId="77777777" w:rsidR="0095430C" w:rsidRDefault="0095430C">
            <w:pPr>
              <w:rPr>
                <w:rFonts w:eastAsia="Times New Roman"/>
                <w:lang w:val="en-US"/>
              </w:rPr>
            </w:pPr>
          </w:p>
        </w:tc>
        <w:tc>
          <w:tcPr>
            <w:tcW w:w="0" w:type="auto"/>
            <w:vAlign w:val="center"/>
            <w:hideMark/>
          </w:tcPr>
          <w:p w14:paraId="2162C12F" w14:textId="77777777" w:rsidR="0095430C" w:rsidRDefault="005B11EB">
            <w:pPr>
              <w:rPr>
                <w:rFonts w:eastAsia="Times New Roman"/>
                <w:lang w:val="en-US"/>
              </w:rPr>
            </w:pPr>
            <w:r>
              <w:rPr>
                <w:rFonts w:eastAsia="Times New Roman"/>
                <w:b/>
                <w:bCs/>
                <w:lang w:val="en-US"/>
              </w:rPr>
              <w:t xml:space="preserve">superior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95430C" w14:paraId="25FF5528" w14:textId="77777777">
        <w:trPr>
          <w:divId w:val="510997197"/>
          <w:tblCellSpacing w:w="15" w:type="dxa"/>
        </w:trPr>
        <w:tc>
          <w:tcPr>
            <w:tcW w:w="0" w:type="auto"/>
            <w:vAlign w:val="center"/>
            <w:hideMark/>
          </w:tcPr>
          <w:p w14:paraId="026529E7" w14:textId="77777777" w:rsidR="0095430C" w:rsidRDefault="0095430C">
            <w:pPr>
              <w:rPr>
                <w:rFonts w:eastAsia="Times New Roman"/>
                <w:lang w:val="en-US"/>
              </w:rPr>
            </w:pPr>
          </w:p>
        </w:tc>
        <w:tc>
          <w:tcPr>
            <w:tcW w:w="0" w:type="auto"/>
            <w:vAlign w:val="center"/>
            <w:hideMark/>
          </w:tcPr>
          <w:p w14:paraId="7E05223C" w14:textId="77777777" w:rsidR="0095430C"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95430C" w14:paraId="5A070854" w14:textId="77777777">
        <w:trPr>
          <w:divId w:val="510997197"/>
          <w:tblCellSpacing w:w="15" w:type="dxa"/>
        </w:trPr>
        <w:tc>
          <w:tcPr>
            <w:tcW w:w="0" w:type="auto"/>
            <w:vAlign w:val="center"/>
            <w:hideMark/>
          </w:tcPr>
          <w:p w14:paraId="4F72A597" w14:textId="77777777" w:rsidR="0095430C" w:rsidRDefault="0095430C">
            <w:pPr>
              <w:rPr>
                <w:rFonts w:eastAsia="Times New Roman"/>
                <w:lang w:val="en-US"/>
              </w:rPr>
            </w:pPr>
          </w:p>
        </w:tc>
        <w:tc>
          <w:tcPr>
            <w:tcW w:w="0" w:type="auto"/>
            <w:vAlign w:val="center"/>
            <w:hideMark/>
          </w:tcPr>
          <w:p w14:paraId="7C476552" w14:textId="77777777" w:rsidR="0095430C"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95430C" w14:paraId="0D16C08C" w14:textId="77777777">
        <w:trPr>
          <w:divId w:val="510997197"/>
          <w:tblCellSpacing w:w="15" w:type="dxa"/>
        </w:trPr>
        <w:tc>
          <w:tcPr>
            <w:tcW w:w="0" w:type="auto"/>
            <w:vAlign w:val="center"/>
            <w:hideMark/>
          </w:tcPr>
          <w:p w14:paraId="5AD75D00" w14:textId="77777777" w:rsidR="0095430C" w:rsidRDefault="0095430C">
            <w:pPr>
              <w:rPr>
                <w:rFonts w:eastAsia="Times New Roman"/>
                <w:lang w:val="en-US"/>
              </w:rPr>
            </w:pPr>
          </w:p>
        </w:tc>
        <w:tc>
          <w:tcPr>
            <w:tcW w:w="0" w:type="auto"/>
            <w:vAlign w:val="center"/>
            <w:hideMark/>
          </w:tcPr>
          <w:p w14:paraId="1317A4B7" w14:textId="77777777" w:rsidR="0095430C"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95430C" w14:paraId="4D39C973" w14:textId="77777777">
        <w:trPr>
          <w:divId w:val="510997197"/>
          <w:tblCellSpacing w:w="15" w:type="dxa"/>
        </w:trPr>
        <w:tc>
          <w:tcPr>
            <w:tcW w:w="0" w:type="auto"/>
            <w:vAlign w:val="center"/>
            <w:hideMark/>
          </w:tcPr>
          <w:p w14:paraId="3CE579F3" w14:textId="77777777" w:rsidR="0095430C" w:rsidRDefault="0095430C">
            <w:pPr>
              <w:rPr>
                <w:rFonts w:eastAsia="Times New Roman"/>
                <w:lang w:val="en-US"/>
              </w:rPr>
            </w:pPr>
          </w:p>
        </w:tc>
        <w:tc>
          <w:tcPr>
            <w:tcW w:w="0" w:type="auto"/>
            <w:vAlign w:val="center"/>
            <w:hideMark/>
          </w:tcPr>
          <w:p w14:paraId="4A8436DE" w14:textId="77777777" w:rsidR="0095430C"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w:t>
            </w:r>
            <w:r>
              <w:rPr>
                <w:rFonts w:eastAsia="Times New Roman"/>
                <w:lang w:val="en-US"/>
              </w:rPr>
              <w:lastRenderedPageBreak/>
              <w:t xml:space="preserve">(TOF) MR image. Time-of-flight (TOF) is based on the phenomenon of flow-related enhancement of spins entering into an imaging slice. As a result of being unsaturated, these spins give more signal that surrounding stationary spins </w:t>
            </w:r>
          </w:p>
        </w:tc>
      </w:tr>
      <w:tr w:rsidR="0095430C" w14:paraId="6528C51E" w14:textId="77777777">
        <w:trPr>
          <w:divId w:val="510997197"/>
          <w:tblCellSpacing w:w="15" w:type="dxa"/>
        </w:trPr>
        <w:tc>
          <w:tcPr>
            <w:tcW w:w="0" w:type="auto"/>
            <w:vAlign w:val="center"/>
            <w:hideMark/>
          </w:tcPr>
          <w:p w14:paraId="3CF222B6" w14:textId="77777777" w:rsidR="0095430C" w:rsidRDefault="0095430C">
            <w:pPr>
              <w:rPr>
                <w:rFonts w:eastAsia="Times New Roman"/>
                <w:lang w:val="en-US"/>
              </w:rPr>
            </w:pPr>
          </w:p>
        </w:tc>
        <w:tc>
          <w:tcPr>
            <w:tcW w:w="0" w:type="auto"/>
            <w:vAlign w:val="center"/>
            <w:hideMark/>
          </w:tcPr>
          <w:p w14:paraId="302A631B" w14:textId="77777777" w:rsidR="0095430C"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95430C" w14:paraId="5592DB2C" w14:textId="77777777">
        <w:trPr>
          <w:divId w:val="510997197"/>
          <w:tblCellSpacing w:w="15" w:type="dxa"/>
        </w:trPr>
        <w:tc>
          <w:tcPr>
            <w:tcW w:w="0" w:type="auto"/>
            <w:vAlign w:val="center"/>
            <w:hideMark/>
          </w:tcPr>
          <w:p w14:paraId="681F0695" w14:textId="77777777" w:rsidR="0095430C" w:rsidRDefault="0095430C">
            <w:pPr>
              <w:rPr>
                <w:rFonts w:eastAsia="Times New Roman"/>
                <w:lang w:val="en-US"/>
              </w:rPr>
            </w:pPr>
          </w:p>
        </w:tc>
        <w:tc>
          <w:tcPr>
            <w:tcW w:w="0" w:type="auto"/>
            <w:vAlign w:val="center"/>
            <w:hideMark/>
          </w:tcPr>
          <w:p w14:paraId="094C778C" w14:textId="77777777" w:rsidR="0095430C"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95430C" w14:paraId="32E1C3F5" w14:textId="77777777">
        <w:trPr>
          <w:divId w:val="510997197"/>
          <w:tblCellSpacing w:w="15" w:type="dxa"/>
        </w:trPr>
        <w:tc>
          <w:tcPr>
            <w:tcW w:w="0" w:type="auto"/>
            <w:vAlign w:val="center"/>
            <w:hideMark/>
          </w:tcPr>
          <w:p w14:paraId="7DEF125A" w14:textId="77777777" w:rsidR="0095430C" w:rsidRDefault="0095430C">
            <w:pPr>
              <w:rPr>
                <w:rFonts w:eastAsia="Times New Roman"/>
                <w:lang w:val="en-US"/>
              </w:rPr>
            </w:pPr>
          </w:p>
        </w:tc>
        <w:tc>
          <w:tcPr>
            <w:tcW w:w="0" w:type="auto"/>
            <w:vAlign w:val="center"/>
            <w:hideMark/>
          </w:tcPr>
          <w:p w14:paraId="57A01210" w14:textId="77777777" w:rsidR="0095430C"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compared to tissue T1 (to reduce T1 contribution to image contrast) and a TE between the longest and shortest tissue T2s of interest </w:t>
            </w:r>
          </w:p>
        </w:tc>
      </w:tr>
      <w:tr w:rsidR="0095430C" w14:paraId="481DD474" w14:textId="77777777">
        <w:trPr>
          <w:divId w:val="510997197"/>
          <w:tblCellSpacing w:w="15" w:type="dxa"/>
        </w:trPr>
        <w:tc>
          <w:tcPr>
            <w:tcW w:w="0" w:type="auto"/>
            <w:vAlign w:val="center"/>
            <w:hideMark/>
          </w:tcPr>
          <w:p w14:paraId="1A27672C" w14:textId="77777777" w:rsidR="0095430C" w:rsidRDefault="0095430C">
            <w:pPr>
              <w:rPr>
                <w:rFonts w:eastAsia="Times New Roman"/>
                <w:lang w:val="en-US"/>
              </w:rPr>
            </w:pPr>
          </w:p>
        </w:tc>
        <w:tc>
          <w:tcPr>
            <w:tcW w:w="0" w:type="auto"/>
            <w:vAlign w:val="center"/>
            <w:hideMark/>
          </w:tcPr>
          <w:p w14:paraId="74ADBC4D" w14:textId="77777777" w:rsidR="0095430C"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95430C" w14:paraId="65515DD0" w14:textId="77777777">
        <w:trPr>
          <w:divId w:val="510997197"/>
          <w:tblCellSpacing w:w="15" w:type="dxa"/>
        </w:trPr>
        <w:tc>
          <w:tcPr>
            <w:tcW w:w="0" w:type="auto"/>
            <w:vAlign w:val="center"/>
            <w:hideMark/>
          </w:tcPr>
          <w:p w14:paraId="3B6C30FF" w14:textId="77777777" w:rsidR="0095430C" w:rsidRDefault="0095430C">
            <w:pPr>
              <w:rPr>
                <w:rFonts w:eastAsia="Times New Roman"/>
                <w:lang w:val="en-US"/>
              </w:rPr>
            </w:pPr>
          </w:p>
        </w:tc>
        <w:tc>
          <w:tcPr>
            <w:tcW w:w="0" w:type="auto"/>
            <w:vAlign w:val="center"/>
            <w:hideMark/>
          </w:tcPr>
          <w:p w14:paraId="40A06BB9" w14:textId="77777777" w:rsidR="0095430C"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95430C" w14:paraId="07453F2B" w14:textId="77777777">
        <w:trPr>
          <w:divId w:val="510997197"/>
          <w:tblCellSpacing w:w="15" w:type="dxa"/>
        </w:trPr>
        <w:tc>
          <w:tcPr>
            <w:tcW w:w="0" w:type="auto"/>
            <w:vAlign w:val="center"/>
            <w:hideMark/>
          </w:tcPr>
          <w:p w14:paraId="7D88EAF2" w14:textId="77777777" w:rsidR="0095430C" w:rsidRDefault="0095430C">
            <w:pPr>
              <w:rPr>
                <w:rFonts w:eastAsia="Times New Roman"/>
                <w:lang w:val="en-US"/>
              </w:rPr>
            </w:pPr>
          </w:p>
        </w:tc>
        <w:tc>
          <w:tcPr>
            <w:tcW w:w="0" w:type="auto"/>
            <w:vAlign w:val="center"/>
            <w:hideMark/>
          </w:tcPr>
          <w:p w14:paraId="08AA45D2" w14:textId="77777777" w:rsidR="0095430C"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a diffusion weighted MR image. Fractional anisotropy is proportional to the square root of the variance of the Eigen values divided by the square root of the sum of the squares of the Eigen values </w:t>
            </w:r>
          </w:p>
        </w:tc>
      </w:tr>
      <w:tr w:rsidR="0095430C" w14:paraId="411691EB" w14:textId="77777777">
        <w:trPr>
          <w:divId w:val="510997197"/>
          <w:tblCellSpacing w:w="15" w:type="dxa"/>
        </w:trPr>
        <w:tc>
          <w:tcPr>
            <w:tcW w:w="0" w:type="auto"/>
            <w:vAlign w:val="center"/>
            <w:hideMark/>
          </w:tcPr>
          <w:p w14:paraId="0694F8BE" w14:textId="77777777" w:rsidR="0095430C" w:rsidRDefault="0095430C">
            <w:pPr>
              <w:rPr>
                <w:rFonts w:eastAsia="Times New Roman"/>
                <w:lang w:val="en-US"/>
              </w:rPr>
            </w:pPr>
          </w:p>
        </w:tc>
        <w:tc>
          <w:tcPr>
            <w:tcW w:w="0" w:type="auto"/>
            <w:vAlign w:val="center"/>
            <w:hideMark/>
          </w:tcPr>
          <w:p w14:paraId="1C173345" w14:textId="77777777" w:rsidR="0095430C"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95430C" w14:paraId="47613C54" w14:textId="77777777">
        <w:trPr>
          <w:divId w:val="510997197"/>
          <w:tblCellSpacing w:w="15" w:type="dxa"/>
        </w:trPr>
        <w:tc>
          <w:tcPr>
            <w:tcW w:w="0" w:type="auto"/>
            <w:vAlign w:val="center"/>
            <w:hideMark/>
          </w:tcPr>
          <w:p w14:paraId="19E8B286" w14:textId="77777777" w:rsidR="0095430C" w:rsidRDefault="0095430C">
            <w:pPr>
              <w:rPr>
                <w:rFonts w:eastAsia="Times New Roman"/>
                <w:lang w:val="en-US"/>
              </w:rPr>
            </w:pPr>
          </w:p>
        </w:tc>
        <w:tc>
          <w:tcPr>
            <w:tcW w:w="0" w:type="auto"/>
            <w:vAlign w:val="center"/>
            <w:hideMark/>
          </w:tcPr>
          <w:p w14:paraId="0F158378" w14:textId="77777777" w:rsidR="0095430C"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95430C" w14:paraId="25E6EFAB" w14:textId="77777777">
        <w:trPr>
          <w:divId w:val="510997197"/>
          <w:tblCellSpacing w:w="15" w:type="dxa"/>
        </w:trPr>
        <w:tc>
          <w:tcPr>
            <w:tcW w:w="0" w:type="auto"/>
            <w:vAlign w:val="center"/>
            <w:hideMark/>
          </w:tcPr>
          <w:p w14:paraId="78544305" w14:textId="77777777" w:rsidR="0095430C" w:rsidRDefault="0095430C">
            <w:pPr>
              <w:rPr>
                <w:rFonts w:eastAsia="Times New Roman"/>
                <w:lang w:val="en-US"/>
              </w:rPr>
            </w:pPr>
          </w:p>
        </w:tc>
        <w:tc>
          <w:tcPr>
            <w:tcW w:w="0" w:type="auto"/>
            <w:vAlign w:val="center"/>
            <w:hideMark/>
          </w:tcPr>
          <w:p w14:paraId="539C1538" w14:textId="77777777" w:rsidR="0095430C"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95430C" w14:paraId="6F5E3C20" w14:textId="77777777">
        <w:trPr>
          <w:divId w:val="510997197"/>
          <w:tblCellSpacing w:w="15" w:type="dxa"/>
        </w:trPr>
        <w:tc>
          <w:tcPr>
            <w:tcW w:w="0" w:type="auto"/>
            <w:vAlign w:val="center"/>
            <w:hideMark/>
          </w:tcPr>
          <w:p w14:paraId="2785434C" w14:textId="77777777" w:rsidR="0095430C" w:rsidRDefault="0095430C">
            <w:pPr>
              <w:rPr>
                <w:rFonts w:eastAsia="Times New Roman"/>
                <w:lang w:val="en-US"/>
              </w:rPr>
            </w:pPr>
          </w:p>
        </w:tc>
        <w:tc>
          <w:tcPr>
            <w:tcW w:w="0" w:type="auto"/>
            <w:vAlign w:val="center"/>
            <w:hideMark/>
          </w:tcPr>
          <w:p w14:paraId="3E737BB9" w14:textId="77777777" w:rsidR="0095430C"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95430C" w14:paraId="21F805B0" w14:textId="77777777">
        <w:trPr>
          <w:divId w:val="510997197"/>
          <w:tblCellSpacing w:w="15" w:type="dxa"/>
        </w:trPr>
        <w:tc>
          <w:tcPr>
            <w:tcW w:w="0" w:type="auto"/>
            <w:vAlign w:val="center"/>
            <w:hideMark/>
          </w:tcPr>
          <w:p w14:paraId="0D358240" w14:textId="77777777" w:rsidR="0095430C" w:rsidRDefault="0095430C">
            <w:pPr>
              <w:rPr>
                <w:rFonts w:eastAsia="Times New Roman"/>
                <w:lang w:val="en-US"/>
              </w:rPr>
            </w:pPr>
          </w:p>
        </w:tc>
        <w:tc>
          <w:tcPr>
            <w:tcW w:w="0" w:type="auto"/>
            <w:vAlign w:val="center"/>
            <w:hideMark/>
          </w:tcPr>
          <w:p w14:paraId="58D29702" w14:textId="77777777" w:rsidR="0095430C"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95430C" w14:paraId="0D26C696" w14:textId="77777777">
        <w:trPr>
          <w:divId w:val="510997197"/>
          <w:tblCellSpacing w:w="15" w:type="dxa"/>
        </w:trPr>
        <w:tc>
          <w:tcPr>
            <w:tcW w:w="0" w:type="auto"/>
            <w:vAlign w:val="center"/>
            <w:hideMark/>
          </w:tcPr>
          <w:p w14:paraId="42FF023C" w14:textId="77777777" w:rsidR="0095430C" w:rsidRDefault="0095430C">
            <w:pPr>
              <w:rPr>
                <w:rFonts w:eastAsia="Times New Roman"/>
                <w:lang w:val="en-US"/>
              </w:rPr>
            </w:pPr>
          </w:p>
        </w:tc>
        <w:tc>
          <w:tcPr>
            <w:tcW w:w="0" w:type="auto"/>
            <w:vAlign w:val="center"/>
            <w:hideMark/>
          </w:tcPr>
          <w:p w14:paraId="4C0594B5" w14:textId="77777777" w:rsidR="0095430C"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95430C" w14:paraId="4C1B47E7" w14:textId="77777777">
        <w:trPr>
          <w:divId w:val="510997197"/>
          <w:tblCellSpacing w:w="15" w:type="dxa"/>
        </w:trPr>
        <w:tc>
          <w:tcPr>
            <w:tcW w:w="0" w:type="auto"/>
            <w:vAlign w:val="center"/>
            <w:hideMark/>
          </w:tcPr>
          <w:p w14:paraId="239D3260" w14:textId="77777777" w:rsidR="0095430C" w:rsidRDefault="0095430C">
            <w:pPr>
              <w:rPr>
                <w:rFonts w:eastAsia="Times New Roman"/>
                <w:lang w:val="en-US"/>
              </w:rPr>
            </w:pPr>
          </w:p>
        </w:tc>
        <w:tc>
          <w:tcPr>
            <w:tcW w:w="0" w:type="auto"/>
            <w:vAlign w:val="center"/>
            <w:hideMark/>
          </w:tcPr>
          <w:p w14:paraId="60A24418" w14:textId="77777777" w:rsidR="0095430C"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95430C" w14:paraId="40591EA0" w14:textId="77777777">
        <w:trPr>
          <w:divId w:val="510997197"/>
          <w:tblCellSpacing w:w="15" w:type="dxa"/>
        </w:trPr>
        <w:tc>
          <w:tcPr>
            <w:tcW w:w="0" w:type="auto"/>
            <w:vAlign w:val="center"/>
            <w:hideMark/>
          </w:tcPr>
          <w:p w14:paraId="4DA23412" w14:textId="77777777" w:rsidR="0095430C" w:rsidRDefault="0095430C">
            <w:pPr>
              <w:rPr>
                <w:rFonts w:eastAsia="Times New Roman"/>
                <w:lang w:val="en-US"/>
              </w:rPr>
            </w:pPr>
          </w:p>
        </w:tc>
        <w:tc>
          <w:tcPr>
            <w:tcW w:w="0" w:type="auto"/>
            <w:vAlign w:val="center"/>
            <w:hideMark/>
          </w:tcPr>
          <w:p w14:paraId="62B4777F" w14:textId="77777777" w:rsidR="0095430C"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w:t>
            </w:r>
            <w:r>
              <w:rPr>
                <w:rFonts w:eastAsia="Times New Roman"/>
                <w:lang w:val="en-US"/>
              </w:rPr>
              <w:lastRenderedPageBreak/>
              <w:t xml:space="preserve">surface area of the perfusing vessels </w:t>
            </w:r>
          </w:p>
        </w:tc>
      </w:tr>
      <w:tr w:rsidR="0095430C" w14:paraId="192B00F2" w14:textId="77777777">
        <w:trPr>
          <w:divId w:val="510997197"/>
          <w:tblCellSpacing w:w="15" w:type="dxa"/>
        </w:trPr>
        <w:tc>
          <w:tcPr>
            <w:tcW w:w="0" w:type="auto"/>
            <w:vAlign w:val="center"/>
            <w:hideMark/>
          </w:tcPr>
          <w:p w14:paraId="35F8B1A6" w14:textId="77777777" w:rsidR="0095430C" w:rsidRDefault="0095430C">
            <w:pPr>
              <w:rPr>
                <w:rFonts w:eastAsia="Times New Roman"/>
                <w:lang w:val="en-US"/>
              </w:rPr>
            </w:pPr>
          </w:p>
        </w:tc>
        <w:tc>
          <w:tcPr>
            <w:tcW w:w="0" w:type="auto"/>
            <w:vAlign w:val="center"/>
            <w:hideMark/>
          </w:tcPr>
          <w:p w14:paraId="20C3F8C2" w14:textId="77777777" w:rsidR="0095430C"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95430C" w14:paraId="35BC800F" w14:textId="77777777">
        <w:trPr>
          <w:divId w:val="510997197"/>
          <w:tblCellSpacing w:w="15" w:type="dxa"/>
        </w:trPr>
        <w:tc>
          <w:tcPr>
            <w:tcW w:w="0" w:type="auto"/>
            <w:vAlign w:val="center"/>
            <w:hideMark/>
          </w:tcPr>
          <w:p w14:paraId="21D00EEB" w14:textId="77777777" w:rsidR="0095430C" w:rsidRDefault="0095430C">
            <w:pPr>
              <w:rPr>
                <w:rFonts w:eastAsia="Times New Roman"/>
                <w:lang w:val="en-US"/>
              </w:rPr>
            </w:pPr>
          </w:p>
        </w:tc>
        <w:tc>
          <w:tcPr>
            <w:tcW w:w="0" w:type="auto"/>
            <w:vAlign w:val="center"/>
            <w:hideMark/>
          </w:tcPr>
          <w:p w14:paraId="45D92064" w14:textId="77777777" w:rsidR="0095430C"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95430C" w14:paraId="3BF77D35" w14:textId="77777777">
        <w:trPr>
          <w:divId w:val="510997197"/>
          <w:tblCellSpacing w:w="15" w:type="dxa"/>
        </w:trPr>
        <w:tc>
          <w:tcPr>
            <w:tcW w:w="0" w:type="auto"/>
            <w:vAlign w:val="center"/>
            <w:hideMark/>
          </w:tcPr>
          <w:p w14:paraId="1B899039" w14:textId="77777777" w:rsidR="0095430C" w:rsidRDefault="0095430C">
            <w:pPr>
              <w:rPr>
                <w:rFonts w:eastAsia="Times New Roman"/>
                <w:lang w:val="en-US"/>
              </w:rPr>
            </w:pPr>
          </w:p>
        </w:tc>
        <w:tc>
          <w:tcPr>
            <w:tcW w:w="0" w:type="auto"/>
            <w:vAlign w:val="center"/>
            <w:hideMark/>
          </w:tcPr>
          <w:p w14:paraId="076EAD35" w14:textId="77777777" w:rsidR="0095430C"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95430C" w14:paraId="2A4796D6" w14:textId="77777777">
        <w:trPr>
          <w:divId w:val="510997197"/>
          <w:tblCellSpacing w:w="15" w:type="dxa"/>
        </w:trPr>
        <w:tc>
          <w:tcPr>
            <w:tcW w:w="0" w:type="auto"/>
            <w:vAlign w:val="center"/>
            <w:hideMark/>
          </w:tcPr>
          <w:p w14:paraId="208B2183" w14:textId="77777777" w:rsidR="0095430C" w:rsidRDefault="0095430C">
            <w:pPr>
              <w:rPr>
                <w:rFonts w:eastAsia="Times New Roman"/>
                <w:lang w:val="en-US"/>
              </w:rPr>
            </w:pPr>
          </w:p>
        </w:tc>
        <w:tc>
          <w:tcPr>
            <w:tcW w:w="0" w:type="auto"/>
            <w:vAlign w:val="center"/>
            <w:hideMark/>
          </w:tcPr>
          <w:p w14:paraId="14916E77" w14:textId="77777777" w:rsidR="0095430C"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95430C" w14:paraId="15BBFE6E" w14:textId="77777777">
        <w:trPr>
          <w:divId w:val="510997197"/>
          <w:tblCellSpacing w:w="15" w:type="dxa"/>
        </w:trPr>
        <w:tc>
          <w:tcPr>
            <w:tcW w:w="0" w:type="auto"/>
            <w:vAlign w:val="center"/>
            <w:hideMark/>
          </w:tcPr>
          <w:p w14:paraId="17724DC9" w14:textId="77777777" w:rsidR="0095430C" w:rsidRDefault="0095430C">
            <w:pPr>
              <w:rPr>
                <w:rFonts w:eastAsia="Times New Roman"/>
                <w:lang w:val="en-US"/>
              </w:rPr>
            </w:pPr>
          </w:p>
        </w:tc>
        <w:tc>
          <w:tcPr>
            <w:tcW w:w="0" w:type="auto"/>
            <w:vAlign w:val="center"/>
            <w:hideMark/>
          </w:tcPr>
          <w:p w14:paraId="171EDAC9" w14:textId="77777777" w:rsidR="0095430C"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95430C" w14:paraId="43E429A8" w14:textId="77777777">
        <w:trPr>
          <w:divId w:val="510997197"/>
          <w:tblCellSpacing w:w="15" w:type="dxa"/>
        </w:trPr>
        <w:tc>
          <w:tcPr>
            <w:tcW w:w="0" w:type="auto"/>
            <w:vAlign w:val="center"/>
            <w:hideMark/>
          </w:tcPr>
          <w:p w14:paraId="681C7848" w14:textId="77777777" w:rsidR="0095430C" w:rsidRDefault="0095430C">
            <w:pPr>
              <w:rPr>
                <w:rFonts w:eastAsia="Times New Roman"/>
                <w:lang w:val="en-US"/>
              </w:rPr>
            </w:pPr>
          </w:p>
        </w:tc>
        <w:tc>
          <w:tcPr>
            <w:tcW w:w="0" w:type="auto"/>
            <w:vAlign w:val="center"/>
            <w:hideMark/>
          </w:tcPr>
          <w:p w14:paraId="273F5672" w14:textId="77777777" w:rsidR="0095430C"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95430C" w14:paraId="2740DC24" w14:textId="77777777">
        <w:trPr>
          <w:divId w:val="510997197"/>
          <w:tblCellSpacing w:w="15" w:type="dxa"/>
        </w:trPr>
        <w:tc>
          <w:tcPr>
            <w:tcW w:w="0" w:type="auto"/>
            <w:vAlign w:val="center"/>
            <w:hideMark/>
          </w:tcPr>
          <w:p w14:paraId="231EEE7F" w14:textId="77777777" w:rsidR="0095430C" w:rsidRDefault="0095430C">
            <w:pPr>
              <w:rPr>
                <w:rFonts w:eastAsia="Times New Roman"/>
                <w:lang w:val="en-US"/>
              </w:rPr>
            </w:pPr>
          </w:p>
        </w:tc>
        <w:tc>
          <w:tcPr>
            <w:tcW w:w="0" w:type="auto"/>
            <w:vAlign w:val="center"/>
            <w:hideMark/>
          </w:tcPr>
          <w:p w14:paraId="74B03727" w14:textId="77777777" w:rsidR="0095430C"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95430C" w14:paraId="6CC13C54" w14:textId="77777777">
        <w:trPr>
          <w:divId w:val="510997197"/>
          <w:tblCellSpacing w:w="15" w:type="dxa"/>
        </w:trPr>
        <w:tc>
          <w:tcPr>
            <w:tcW w:w="0" w:type="auto"/>
            <w:vAlign w:val="center"/>
            <w:hideMark/>
          </w:tcPr>
          <w:p w14:paraId="7E4A060D" w14:textId="77777777" w:rsidR="0095430C" w:rsidRDefault="0095430C">
            <w:pPr>
              <w:rPr>
                <w:rFonts w:eastAsia="Times New Roman"/>
                <w:lang w:val="en-US"/>
              </w:rPr>
            </w:pPr>
          </w:p>
        </w:tc>
        <w:tc>
          <w:tcPr>
            <w:tcW w:w="0" w:type="auto"/>
            <w:vAlign w:val="center"/>
            <w:hideMark/>
          </w:tcPr>
          <w:p w14:paraId="78D70AAB" w14:textId="77777777" w:rsidR="0095430C"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95430C" w14:paraId="669D98C2" w14:textId="77777777">
        <w:trPr>
          <w:divId w:val="510997197"/>
          <w:tblCellSpacing w:w="15" w:type="dxa"/>
        </w:trPr>
        <w:tc>
          <w:tcPr>
            <w:tcW w:w="0" w:type="auto"/>
            <w:vAlign w:val="center"/>
            <w:hideMark/>
          </w:tcPr>
          <w:p w14:paraId="4C34463F" w14:textId="77777777" w:rsidR="0095430C" w:rsidRDefault="0095430C">
            <w:pPr>
              <w:rPr>
                <w:rFonts w:eastAsia="Times New Roman"/>
                <w:lang w:val="en-US"/>
              </w:rPr>
            </w:pPr>
          </w:p>
        </w:tc>
        <w:tc>
          <w:tcPr>
            <w:tcW w:w="0" w:type="auto"/>
            <w:vAlign w:val="center"/>
            <w:hideMark/>
          </w:tcPr>
          <w:p w14:paraId="0C77AFBD" w14:textId="77777777" w:rsidR="0095430C"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95430C" w14:paraId="42400045" w14:textId="77777777">
        <w:trPr>
          <w:divId w:val="510997197"/>
          <w:tblCellSpacing w:w="15" w:type="dxa"/>
        </w:trPr>
        <w:tc>
          <w:tcPr>
            <w:tcW w:w="0" w:type="auto"/>
            <w:vAlign w:val="center"/>
            <w:hideMark/>
          </w:tcPr>
          <w:p w14:paraId="46FA4609" w14:textId="77777777" w:rsidR="0095430C" w:rsidRDefault="0095430C">
            <w:pPr>
              <w:rPr>
                <w:rFonts w:eastAsia="Times New Roman"/>
                <w:lang w:val="en-US"/>
              </w:rPr>
            </w:pPr>
          </w:p>
        </w:tc>
        <w:tc>
          <w:tcPr>
            <w:tcW w:w="0" w:type="auto"/>
            <w:vAlign w:val="center"/>
            <w:hideMark/>
          </w:tcPr>
          <w:p w14:paraId="0A5D8EE8" w14:textId="77777777" w:rsidR="0095430C"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95430C" w14:paraId="496AABE4" w14:textId="77777777">
        <w:trPr>
          <w:divId w:val="510997197"/>
          <w:tblCellSpacing w:w="15" w:type="dxa"/>
        </w:trPr>
        <w:tc>
          <w:tcPr>
            <w:tcW w:w="0" w:type="auto"/>
            <w:vAlign w:val="center"/>
            <w:hideMark/>
          </w:tcPr>
          <w:p w14:paraId="2C57346E" w14:textId="77777777" w:rsidR="0095430C" w:rsidRDefault="0095430C">
            <w:pPr>
              <w:rPr>
                <w:rFonts w:eastAsia="Times New Roman"/>
                <w:lang w:val="en-US"/>
              </w:rPr>
            </w:pPr>
          </w:p>
        </w:tc>
        <w:tc>
          <w:tcPr>
            <w:tcW w:w="0" w:type="auto"/>
            <w:vAlign w:val="center"/>
            <w:hideMark/>
          </w:tcPr>
          <w:p w14:paraId="28831FE0" w14:textId="77777777" w:rsidR="0095430C"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95430C" w14:paraId="6274E463" w14:textId="77777777">
        <w:trPr>
          <w:divId w:val="510997197"/>
          <w:tblCellSpacing w:w="15" w:type="dxa"/>
        </w:trPr>
        <w:tc>
          <w:tcPr>
            <w:tcW w:w="0" w:type="auto"/>
            <w:vAlign w:val="center"/>
            <w:hideMark/>
          </w:tcPr>
          <w:p w14:paraId="1C5129AA" w14:textId="77777777" w:rsidR="0095430C" w:rsidRDefault="0095430C">
            <w:pPr>
              <w:rPr>
                <w:rFonts w:eastAsia="Times New Roman"/>
                <w:lang w:val="en-US"/>
              </w:rPr>
            </w:pPr>
          </w:p>
        </w:tc>
        <w:tc>
          <w:tcPr>
            <w:tcW w:w="0" w:type="auto"/>
            <w:vAlign w:val="center"/>
            <w:hideMark/>
          </w:tcPr>
          <w:p w14:paraId="70B81E72" w14:textId="77777777" w:rsidR="0095430C"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95430C" w14:paraId="6220E0B8" w14:textId="77777777">
        <w:trPr>
          <w:divId w:val="510997197"/>
          <w:tblCellSpacing w:w="15" w:type="dxa"/>
        </w:trPr>
        <w:tc>
          <w:tcPr>
            <w:tcW w:w="0" w:type="auto"/>
            <w:vAlign w:val="center"/>
            <w:hideMark/>
          </w:tcPr>
          <w:p w14:paraId="396A963D" w14:textId="77777777" w:rsidR="0095430C" w:rsidRDefault="0095430C">
            <w:pPr>
              <w:rPr>
                <w:rFonts w:eastAsia="Times New Roman"/>
                <w:lang w:val="en-US"/>
              </w:rPr>
            </w:pPr>
          </w:p>
        </w:tc>
        <w:tc>
          <w:tcPr>
            <w:tcW w:w="0" w:type="auto"/>
            <w:vAlign w:val="center"/>
            <w:hideMark/>
          </w:tcPr>
          <w:p w14:paraId="491267B2" w14:textId="77777777" w:rsidR="0095430C"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95430C" w14:paraId="340B8DB3" w14:textId="77777777">
        <w:trPr>
          <w:divId w:val="510997197"/>
          <w:tblCellSpacing w:w="15" w:type="dxa"/>
        </w:trPr>
        <w:tc>
          <w:tcPr>
            <w:tcW w:w="0" w:type="auto"/>
            <w:vAlign w:val="center"/>
            <w:hideMark/>
          </w:tcPr>
          <w:p w14:paraId="2259D082" w14:textId="77777777" w:rsidR="0095430C" w:rsidRDefault="0095430C">
            <w:pPr>
              <w:rPr>
                <w:rFonts w:eastAsia="Times New Roman"/>
                <w:lang w:val="en-US"/>
              </w:rPr>
            </w:pPr>
          </w:p>
        </w:tc>
        <w:tc>
          <w:tcPr>
            <w:tcW w:w="0" w:type="auto"/>
            <w:vAlign w:val="center"/>
            <w:hideMark/>
          </w:tcPr>
          <w:p w14:paraId="6AA0C0A6" w14:textId="77777777" w:rsidR="0095430C"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95430C" w14:paraId="17204B3F" w14:textId="77777777">
        <w:trPr>
          <w:divId w:val="510997197"/>
          <w:tblCellSpacing w:w="15" w:type="dxa"/>
        </w:trPr>
        <w:tc>
          <w:tcPr>
            <w:tcW w:w="0" w:type="auto"/>
            <w:vAlign w:val="center"/>
            <w:hideMark/>
          </w:tcPr>
          <w:p w14:paraId="3A47ED5C" w14:textId="77777777" w:rsidR="0095430C" w:rsidRDefault="0095430C">
            <w:pPr>
              <w:rPr>
                <w:rFonts w:eastAsia="Times New Roman"/>
                <w:lang w:val="en-US"/>
              </w:rPr>
            </w:pPr>
          </w:p>
        </w:tc>
        <w:tc>
          <w:tcPr>
            <w:tcW w:w="0" w:type="auto"/>
            <w:vAlign w:val="center"/>
            <w:hideMark/>
          </w:tcPr>
          <w:p w14:paraId="7469BA63" w14:textId="77777777" w:rsidR="0095430C"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95430C" w14:paraId="6FD7580F" w14:textId="77777777">
        <w:trPr>
          <w:divId w:val="510997197"/>
          <w:tblCellSpacing w:w="15" w:type="dxa"/>
        </w:trPr>
        <w:tc>
          <w:tcPr>
            <w:tcW w:w="0" w:type="auto"/>
            <w:vAlign w:val="center"/>
            <w:hideMark/>
          </w:tcPr>
          <w:p w14:paraId="4CF37D4A" w14:textId="77777777" w:rsidR="0095430C" w:rsidRDefault="0095430C">
            <w:pPr>
              <w:rPr>
                <w:rFonts w:eastAsia="Times New Roman"/>
                <w:lang w:val="en-US"/>
              </w:rPr>
            </w:pPr>
          </w:p>
        </w:tc>
        <w:tc>
          <w:tcPr>
            <w:tcW w:w="0" w:type="auto"/>
            <w:vAlign w:val="center"/>
            <w:hideMark/>
          </w:tcPr>
          <w:p w14:paraId="341A4BB6" w14:textId="77777777" w:rsidR="0095430C"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95430C" w14:paraId="58196B79" w14:textId="77777777">
        <w:trPr>
          <w:divId w:val="510997197"/>
          <w:tblCellSpacing w:w="15" w:type="dxa"/>
        </w:trPr>
        <w:tc>
          <w:tcPr>
            <w:tcW w:w="0" w:type="auto"/>
            <w:vAlign w:val="center"/>
            <w:hideMark/>
          </w:tcPr>
          <w:p w14:paraId="335A3A93" w14:textId="77777777" w:rsidR="0095430C" w:rsidRDefault="0095430C">
            <w:pPr>
              <w:rPr>
                <w:rFonts w:eastAsia="Times New Roman"/>
                <w:lang w:val="en-US"/>
              </w:rPr>
            </w:pPr>
          </w:p>
        </w:tc>
        <w:tc>
          <w:tcPr>
            <w:tcW w:w="0" w:type="auto"/>
            <w:vAlign w:val="center"/>
            <w:hideMark/>
          </w:tcPr>
          <w:p w14:paraId="2785EE73" w14:textId="77777777" w:rsidR="0095430C"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95430C" w14:paraId="7817FEB2" w14:textId="77777777">
        <w:trPr>
          <w:divId w:val="510997197"/>
          <w:tblCellSpacing w:w="15" w:type="dxa"/>
        </w:trPr>
        <w:tc>
          <w:tcPr>
            <w:tcW w:w="0" w:type="auto"/>
            <w:vAlign w:val="center"/>
            <w:hideMark/>
          </w:tcPr>
          <w:p w14:paraId="623CD58D" w14:textId="77777777" w:rsidR="0095430C" w:rsidRDefault="0095430C">
            <w:pPr>
              <w:rPr>
                <w:rFonts w:eastAsia="Times New Roman"/>
                <w:lang w:val="en-US"/>
              </w:rPr>
            </w:pPr>
          </w:p>
        </w:tc>
        <w:tc>
          <w:tcPr>
            <w:tcW w:w="0" w:type="auto"/>
            <w:vAlign w:val="center"/>
            <w:hideMark/>
          </w:tcPr>
          <w:p w14:paraId="52D95ED5" w14:textId="77777777" w:rsidR="0095430C"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95430C" w14:paraId="3717C828" w14:textId="77777777">
        <w:trPr>
          <w:divId w:val="510997197"/>
          <w:tblCellSpacing w:w="15" w:type="dxa"/>
        </w:trPr>
        <w:tc>
          <w:tcPr>
            <w:tcW w:w="0" w:type="auto"/>
            <w:vAlign w:val="center"/>
            <w:hideMark/>
          </w:tcPr>
          <w:p w14:paraId="4B92F364" w14:textId="77777777" w:rsidR="0095430C" w:rsidRDefault="0095430C">
            <w:pPr>
              <w:rPr>
                <w:rFonts w:eastAsia="Times New Roman"/>
                <w:lang w:val="en-US"/>
              </w:rPr>
            </w:pPr>
          </w:p>
        </w:tc>
        <w:tc>
          <w:tcPr>
            <w:tcW w:w="0" w:type="auto"/>
            <w:vAlign w:val="center"/>
            <w:hideMark/>
          </w:tcPr>
          <w:p w14:paraId="5F901F90" w14:textId="77777777" w:rsidR="0095430C"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95430C" w14:paraId="37B3579D" w14:textId="77777777">
        <w:trPr>
          <w:divId w:val="510997197"/>
          <w:tblCellSpacing w:w="15" w:type="dxa"/>
        </w:trPr>
        <w:tc>
          <w:tcPr>
            <w:tcW w:w="0" w:type="auto"/>
            <w:vAlign w:val="center"/>
            <w:hideMark/>
          </w:tcPr>
          <w:p w14:paraId="26666F23" w14:textId="77777777" w:rsidR="0095430C" w:rsidRDefault="0095430C">
            <w:pPr>
              <w:rPr>
                <w:rFonts w:eastAsia="Times New Roman"/>
                <w:lang w:val="en-US"/>
              </w:rPr>
            </w:pPr>
          </w:p>
        </w:tc>
        <w:tc>
          <w:tcPr>
            <w:tcW w:w="0" w:type="auto"/>
            <w:vAlign w:val="center"/>
            <w:hideMark/>
          </w:tcPr>
          <w:p w14:paraId="42C26BEE" w14:textId="77777777" w:rsidR="0095430C"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95430C" w14:paraId="0438748D" w14:textId="77777777">
        <w:trPr>
          <w:divId w:val="510997197"/>
          <w:tblCellSpacing w:w="15" w:type="dxa"/>
        </w:trPr>
        <w:tc>
          <w:tcPr>
            <w:tcW w:w="0" w:type="auto"/>
            <w:vAlign w:val="center"/>
            <w:hideMark/>
          </w:tcPr>
          <w:p w14:paraId="7634E6D1" w14:textId="77777777" w:rsidR="0095430C" w:rsidRDefault="0095430C">
            <w:pPr>
              <w:rPr>
                <w:rFonts w:eastAsia="Times New Roman"/>
                <w:lang w:val="en-US"/>
              </w:rPr>
            </w:pPr>
          </w:p>
        </w:tc>
        <w:tc>
          <w:tcPr>
            <w:tcW w:w="0" w:type="auto"/>
            <w:vAlign w:val="center"/>
            <w:hideMark/>
          </w:tcPr>
          <w:p w14:paraId="6687D663" w14:textId="77777777" w:rsidR="0095430C"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w:t>
            </w:r>
            <w:r>
              <w:rPr>
                <w:rFonts w:eastAsia="Times New Roman"/>
                <w:lang w:val="en-US"/>
              </w:rPr>
              <w:lastRenderedPageBreak/>
              <w:t xml:space="preserve">defined in JPEG 2000 </w:t>
            </w:r>
          </w:p>
        </w:tc>
      </w:tr>
      <w:tr w:rsidR="0095430C" w14:paraId="52AE82DF" w14:textId="77777777">
        <w:trPr>
          <w:divId w:val="510997197"/>
          <w:tblCellSpacing w:w="15" w:type="dxa"/>
        </w:trPr>
        <w:tc>
          <w:tcPr>
            <w:tcW w:w="0" w:type="auto"/>
            <w:vAlign w:val="center"/>
            <w:hideMark/>
          </w:tcPr>
          <w:p w14:paraId="04DBFDDF" w14:textId="77777777" w:rsidR="0095430C" w:rsidRDefault="0095430C">
            <w:pPr>
              <w:rPr>
                <w:rFonts w:eastAsia="Times New Roman"/>
                <w:lang w:val="en-US"/>
              </w:rPr>
            </w:pPr>
          </w:p>
        </w:tc>
        <w:tc>
          <w:tcPr>
            <w:tcW w:w="0" w:type="auto"/>
            <w:vAlign w:val="center"/>
            <w:hideMark/>
          </w:tcPr>
          <w:p w14:paraId="06A713C8" w14:textId="77777777" w:rsidR="0095430C"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95430C" w14:paraId="67DEAF43" w14:textId="77777777">
        <w:trPr>
          <w:divId w:val="510997197"/>
          <w:tblCellSpacing w:w="15" w:type="dxa"/>
        </w:trPr>
        <w:tc>
          <w:tcPr>
            <w:tcW w:w="0" w:type="auto"/>
            <w:vAlign w:val="center"/>
            <w:hideMark/>
          </w:tcPr>
          <w:p w14:paraId="0BDF8D17" w14:textId="77777777" w:rsidR="0095430C" w:rsidRDefault="0095430C">
            <w:pPr>
              <w:rPr>
                <w:rFonts w:eastAsia="Times New Roman"/>
                <w:lang w:val="en-US"/>
              </w:rPr>
            </w:pPr>
          </w:p>
        </w:tc>
        <w:tc>
          <w:tcPr>
            <w:tcW w:w="0" w:type="auto"/>
            <w:vAlign w:val="center"/>
            <w:hideMark/>
          </w:tcPr>
          <w:p w14:paraId="1A346A4C" w14:textId="77777777" w:rsidR="0095430C"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95430C" w14:paraId="4A7E250C" w14:textId="77777777">
        <w:trPr>
          <w:divId w:val="510997197"/>
          <w:tblCellSpacing w:w="15" w:type="dxa"/>
        </w:trPr>
        <w:tc>
          <w:tcPr>
            <w:tcW w:w="0" w:type="auto"/>
            <w:vAlign w:val="center"/>
            <w:hideMark/>
          </w:tcPr>
          <w:p w14:paraId="64F68C62" w14:textId="77777777" w:rsidR="0095430C" w:rsidRDefault="0095430C">
            <w:pPr>
              <w:rPr>
                <w:rFonts w:eastAsia="Times New Roman"/>
                <w:lang w:val="en-US"/>
              </w:rPr>
            </w:pPr>
          </w:p>
        </w:tc>
        <w:tc>
          <w:tcPr>
            <w:tcW w:w="0" w:type="auto"/>
            <w:vAlign w:val="center"/>
            <w:hideMark/>
          </w:tcPr>
          <w:p w14:paraId="61746CC8" w14:textId="77777777" w:rsidR="0095430C"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95430C" w14:paraId="0D5E091E" w14:textId="77777777">
        <w:trPr>
          <w:divId w:val="510997197"/>
          <w:tblCellSpacing w:w="15" w:type="dxa"/>
        </w:trPr>
        <w:tc>
          <w:tcPr>
            <w:tcW w:w="0" w:type="auto"/>
            <w:vAlign w:val="center"/>
            <w:hideMark/>
          </w:tcPr>
          <w:p w14:paraId="646028E1" w14:textId="77777777" w:rsidR="0095430C" w:rsidRDefault="0095430C">
            <w:pPr>
              <w:rPr>
                <w:rFonts w:eastAsia="Times New Roman"/>
                <w:lang w:val="en-US"/>
              </w:rPr>
            </w:pPr>
          </w:p>
        </w:tc>
        <w:tc>
          <w:tcPr>
            <w:tcW w:w="0" w:type="auto"/>
            <w:vAlign w:val="center"/>
            <w:hideMark/>
          </w:tcPr>
          <w:p w14:paraId="580D32AD" w14:textId="77777777" w:rsidR="0095430C"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95430C" w14:paraId="514A9137" w14:textId="77777777">
        <w:trPr>
          <w:divId w:val="510997197"/>
          <w:tblCellSpacing w:w="15" w:type="dxa"/>
        </w:trPr>
        <w:tc>
          <w:tcPr>
            <w:tcW w:w="0" w:type="auto"/>
            <w:vAlign w:val="center"/>
            <w:hideMark/>
          </w:tcPr>
          <w:p w14:paraId="6B907772" w14:textId="77777777" w:rsidR="0095430C" w:rsidRDefault="0095430C">
            <w:pPr>
              <w:rPr>
                <w:rFonts w:eastAsia="Times New Roman"/>
                <w:lang w:val="en-US"/>
              </w:rPr>
            </w:pPr>
          </w:p>
        </w:tc>
        <w:tc>
          <w:tcPr>
            <w:tcW w:w="0" w:type="auto"/>
            <w:vAlign w:val="center"/>
            <w:hideMark/>
          </w:tcPr>
          <w:p w14:paraId="20434F6B" w14:textId="77777777" w:rsidR="0095430C"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95430C" w14:paraId="58B78BFD" w14:textId="77777777">
        <w:trPr>
          <w:divId w:val="510997197"/>
          <w:tblCellSpacing w:w="15" w:type="dxa"/>
        </w:trPr>
        <w:tc>
          <w:tcPr>
            <w:tcW w:w="0" w:type="auto"/>
            <w:vAlign w:val="center"/>
            <w:hideMark/>
          </w:tcPr>
          <w:p w14:paraId="34B1C08D" w14:textId="77777777" w:rsidR="0095430C" w:rsidRDefault="0095430C">
            <w:pPr>
              <w:rPr>
                <w:rFonts w:eastAsia="Times New Roman"/>
                <w:lang w:val="en-US"/>
              </w:rPr>
            </w:pPr>
          </w:p>
        </w:tc>
        <w:tc>
          <w:tcPr>
            <w:tcW w:w="0" w:type="auto"/>
            <w:vAlign w:val="center"/>
            <w:hideMark/>
          </w:tcPr>
          <w:p w14:paraId="2234A556" w14:textId="77777777" w:rsidR="0095430C"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95430C" w14:paraId="2C707DC1" w14:textId="77777777">
        <w:trPr>
          <w:divId w:val="510997197"/>
          <w:tblCellSpacing w:w="15" w:type="dxa"/>
        </w:trPr>
        <w:tc>
          <w:tcPr>
            <w:tcW w:w="0" w:type="auto"/>
            <w:vAlign w:val="center"/>
            <w:hideMark/>
          </w:tcPr>
          <w:p w14:paraId="14824826" w14:textId="77777777" w:rsidR="0095430C" w:rsidRDefault="0095430C">
            <w:pPr>
              <w:rPr>
                <w:rFonts w:eastAsia="Times New Roman"/>
                <w:lang w:val="en-US"/>
              </w:rPr>
            </w:pPr>
          </w:p>
        </w:tc>
        <w:tc>
          <w:tcPr>
            <w:tcW w:w="0" w:type="auto"/>
            <w:vAlign w:val="center"/>
            <w:hideMark/>
          </w:tcPr>
          <w:p w14:paraId="6516881C" w14:textId="77777777" w:rsidR="0095430C"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95430C" w14:paraId="7E3B9217" w14:textId="77777777">
        <w:trPr>
          <w:divId w:val="510997197"/>
          <w:tblCellSpacing w:w="15" w:type="dxa"/>
        </w:trPr>
        <w:tc>
          <w:tcPr>
            <w:tcW w:w="0" w:type="auto"/>
            <w:vAlign w:val="center"/>
            <w:hideMark/>
          </w:tcPr>
          <w:p w14:paraId="729517F2" w14:textId="77777777" w:rsidR="0095430C" w:rsidRDefault="0095430C">
            <w:pPr>
              <w:rPr>
                <w:rFonts w:eastAsia="Times New Roman"/>
                <w:lang w:val="en-US"/>
              </w:rPr>
            </w:pPr>
          </w:p>
        </w:tc>
        <w:tc>
          <w:tcPr>
            <w:tcW w:w="0" w:type="auto"/>
            <w:vAlign w:val="center"/>
            <w:hideMark/>
          </w:tcPr>
          <w:p w14:paraId="5CC4A004" w14:textId="77777777" w:rsidR="0095430C"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95430C" w14:paraId="0E7B7091" w14:textId="77777777">
        <w:trPr>
          <w:divId w:val="510997197"/>
          <w:tblCellSpacing w:w="15" w:type="dxa"/>
        </w:trPr>
        <w:tc>
          <w:tcPr>
            <w:tcW w:w="0" w:type="auto"/>
            <w:vAlign w:val="center"/>
            <w:hideMark/>
          </w:tcPr>
          <w:p w14:paraId="4E6077FD" w14:textId="77777777" w:rsidR="0095430C" w:rsidRDefault="0095430C">
            <w:pPr>
              <w:rPr>
                <w:rFonts w:eastAsia="Times New Roman"/>
                <w:lang w:val="en-US"/>
              </w:rPr>
            </w:pPr>
          </w:p>
        </w:tc>
        <w:tc>
          <w:tcPr>
            <w:tcW w:w="0" w:type="auto"/>
            <w:vAlign w:val="center"/>
            <w:hideMark/>
          </w:tcPr>
          <w:p w14:paraId="65E7F3A8" w14:textId="77777777" w:rsidR="0095430C"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95430C" w14:paraId="0D3E06D7" w14:textId="77777777">
        <w:trPr>
          <w:divId w:val="510997197"/>
          <w:tblCellSpacing w:w="15" w:type="dxa"/>
        </w:trPr>
        <w:tc>
          <w:tcPr>
            <w:tcW w:w="0" w:type="auto"/>
            <w:vAlign w:val="center"/>
            <w:hideMark/>
          </w:tcPr>
          <w:p w14:paraId="309A19CF" w14:textId="77777777" w:rsidR="0095430C" w:rsidRDefault="0095430C">
            <w:pPr>
              <w:rPr>
                <w:rFonts w:eastAsia="Times New Roman"/>
                <w:lang w:val="en-US"/>
              </w:rPr>
            </w:pPr>
          </w:p>
        </w:tc>
        <w:tc>
          <w:tcPr>
            <w:tcW w:w="0" w:type="auto"/>
            <w:vAlign w:val="center"/>
            <w:hideMark/>
          </w:tcPr>
          <w:p w14:paraId="22DCD758" w14:textId="77777777" w:rsidR="0095430C"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95430C" w14:paraId="08855A8A" w14:textId="77777777">
        <w:trPr>
          <w:divId w:val="510997197"/>
          <w:tblCellSpacing w:w="15" w:type="dxa"/>
        </w:trPr>
        <w:tc>
          <w:tcPr>
            <w:tcW w:w="0" w:type="auto"/>
            <w:vAlign w:val="center"/>
            <w:hideMark/>
          </w:tcPr>
          <w:p w14:paraId="1F991E9B" w14:textId="77777777" w:rsidR="0095430C" w:rsidRDefault="0095430C">
            <w:pPr>
              <w:rPr>
                <w:rFonts w:eastAsia="Times New Roman"/>
                <w:lang w:val="en-US"/>
              </w:rPr>
            </w:pPr>
          </w:p>
        </w:tc>
        <w:tc>
          <w:tcPr>
            <w:tcW w:w="0" w:type="auto"/>
            <w:vAlign w:val="center"/>
            <w:hideMark/>
          </w:tcPr>
          <w:p w14:paraId="5037D223" w14:textId="77777777" w:rsidR="0095430C"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95430C" w14:paraId="37EB92D4" w14:textId="77777777">
        <w:trPr>
          <w:divId w:val="510997197"/>
          <w:tblCellSpacing w:w="15" w:type="dxa"/>
        </w:trPr>
        <w:tc>
          <w:tcPr>
            <w:tcW w:w="0" w:type="auto"/>
            <w:vAlign w:val="center"/>
            <w:hideMark/>
          </w:tcPr>
          <w:p w14:paraId="7EEF2118" w14:textId="77777777" w:rsidR="0095430C" w:rsidRDefault="0095430C">
            <w:pPr>
              <w:rPr>
                <w:rFonts w:eastAsia="Times New Roman"/>
                <w:lang w:val="en-US"/>
              </w:rPr>
            </w:pPr>
          </w:p>
        </w:tc>
        <w:tc>
          <w:tcPr>
            <w:tcW w:w="0" w:type="auto"/>
            <w:vAlign w:val="center"/>
            <w:hideMark/>
          </w:tcPr>
          <w:p w14:paraId="36D58211" w14:textId="77777777" w:rsidR="0095430C"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95430C" w14:paraId="519F57FE" w14:textId="77777777">
        <w:trPr>
          <w:divId w:val="510997197"/>
          <w:tblCellSpacing w:w="15" w:type="dxa"/>
        </w:trPr>
        <w:tc>
          <w:tcPr>
            <w:tcW w:w="0" w:type="auto"/>
            <w:vAlign w:val="center"/>
            <w:hideMark/>
          </w:tcPr>
          <w:p w14:paraId="636CA1E2" w14:textId="77777777" w:rsidR="0095430C" w:rsidRDefault="0095430C">
            <w:pPr>
              <w:rPr>
                <w:rFonts w:eastAsia="Times New Roman"/>
                <w:lang w:val="en-US"/>
              </w:rPr>
            </w:pPr>
          </w:p>
        </w:tc>
        <w:tc>
          <w:tcPr>
            <w:tcW w:w="0" w:type="auto"/>
            <w:vAlign w:val="center"/>
            <w:hideMark/>
          </w:tcPr>
          <w:p w14:paraId="598B5742" w14:textId="77777777" w:rsidR="0095430C"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95430C" w14:paraId="47A8CD74" w14:textId="77777777">
        <w:trPr>
          <w:divId w:val="510997197"/>
          <w:tblCellSpacing w:w="15" w:type="dxa"/>
        </w:trPr>
        <w:tc>
          <w:tcPr>
            <w:tcW w:w="0" w:type="auto"/>
            <w:vAlign w:val="center"/>
            <w:hideMark/>
          </w:tcPr>
          <w:p w14:paraId="68FF7D05" w14:textId="77777777" w:rsidR="0095430C" w:rsidRDefault="0095430C">
            <w:pPr>
              <w:rPr>
                <w:rFonts w:eastAsia="Times New Roman"/>
                <w:lang w:val="en-US"/>
              </w:rPr>
            </w:pPr>
          </w:p>
        </w:tc>
        <w:tc>
          <w:tcPr>
            <w:tcW w:w="0" w:type="auto"/>
            <w:vAlign w:val="center"/>
            <w:hideMark/>
          </w:tcPr>
          <w:p w14:paraId="2C6C092D" w14:textId="77777777" w:rsidR="0095430C"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95430C" w14:paraId="033D42F6" w14:textId="77777777">
        <w:trPr>
          <w:divId w:val="510997197"/>
          <w:tblCellSpacing w:w="15" w:type="dxa"/>
        </w:trPr>
        <w:tc>
          <w:tcPr>
            <w:tcW w:w="0" w:type="auto"/>
            <w:vAlign w:val="center"/>
            <w:hideMark/>
          </w:tcPr>
          <w:p w14:paraId="31DEA745" w14:textId="77777777" w:rsidR="0095430C" w:rsidRDefault="0095430C">
            <w:pPr>
              <w:rPr>
                <w:rFonts w:eastAsia="Times New Roman"/>
                <w:lang w:val="en-US"/>
              </w:rPr>
            </w:pPr>
          </w:p>
        </w:tc>
        <w:tc>
          <w:tcPr>
            <w:tcW w:w="0" w:type="auto"/>
            <w:vAlign w:val="center"/>
            <w:hideMark/>
          </w:tcPr>
          <w:p w14:paraId="45C3CA86" w14:textId="77777777" w:rsidR="0095430C"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95430C" w14:paraId="11F21881" w14:textId="77777777">
        <w:trPr>
          <w:divId w:val="510997197"/>
          <w:tblCellSpacing w:w="15" w:type="dxa"/>
        </w:trPr>
        <w:tc>
          <w:tcPr>
            <w:tcW w:w="0" w:type="auto"/>
            <w:vAlign w:val="center"/>
            <w:hideMark/>
          </w:tcPr>
          <w:p w14:paraId="603E8765" w14:textId="77777777" w:rsidR="0095430C" w:rsidRDefault="0095430C">
            <w:pPr>
              <w:rPr>
                <w:rFonts w:eastAsia="Times New Roman"/>
                <w:lang w:val="en-US"/>
              </w:rPr>
            </w:pPr>
          </w:p>
        </w:tc>
        <w:tc>
          <w:tcPr>
            <w:tcW w:w="0" w:type="auto"/>
            <w:vAlign w:val="center"/>
            <w:hideMark/>
          </w:tcPr>
          <w:p w14:paraId="59DD1817" w14:textId="77777777" w:rsidR="0095430C"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95430C" w14:paraId="0E2D4788" w14:textId="77777777">
        <w:trPr>
          <w:divId w:val="510997197"/>
          <w:tblCellSpacing w:w="15" w:type="dxa"/>
        </w:trPr>
        <w:tc>
          <w:tcPr>
            <w:tcW w:w="0" w:type="auto"/>
            <w:vAlign w:val="center"/>
            <w:hideMark/>
          </w:tcPr>
          <w:p w14:paraId="0FA2C0CB" w14:textId="77777777" w:rsidR="0095430C" w:rsidRDefault="0095430C">
            <w:pPr>
              <w:rPr>
                <w:rFonts w:eastAsia="Times New Roman"/>
                <w:lang w:val="en-US"/>
              </w:rPr>
            </w:pPr>
          </w:p>
        </w:tc>
        <w:tc>
          <w:tcPr>
            <w:tcW w:w="0" w:type="auto"/>
            <w:vAlign w:val="center"/>
            <w:hideMark/>
          </w:tcPr>
          <w:p w14:paraId="71CADA80" w14:textId="77777777" w:rsidR="0095430C"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95430C" w14:paraId="4F15E507" w14:textId="77777777">
        <w:trPr>
          <w:divId w:val="510997197"/>
          <w:tblCellSpacing w:w="15" w:type="dxa"/>
        </w:trPr>
        <w:tc>
          <w:tcPr>
            <w:tcW w:w="0" w:type="auto"/>
            <w:vAlign w:val="center"/>
            <w:hideMark/>
          </w:tcPr>
          <w:p w14:paraId="7A1DD696" w14:textId="77777777" w:rsidR="0095430C" w:rsidRDefault="0095430C">
            <w:pPr>
              <w:rPr>
                <w:rFonts w:eastAsia="Times New Roman"/>
                <w:lang w:val="en-US"/>
              </w:rPr>
            </w:pPr>
          </w:p>
        </w:tc>
        <w:tc>
          <w:tcPr>
            <w:tcW w:w="0" w:type="auto"/>
            <w:vAlign w:val="center"/>
            <w:hideMark/>
          </w:tcPr>
          <w:p w14:paraId="65BE42CF" w14:textId="77777777" w:rsidR="0095430C"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95430C" w14:paraId="5E1A693D" w14:textId="77777777">
        <w:trPr>
          <w:divId w:val="510997197"/>
          <w:tblCellSpacing w:w="15" w:type="dxa"/>
        </w:trPr>
        <w:tc>
          <w:tcPr>
            <w:tcW w:w="0" w:type="auto"/>
            <w:vAlign w:val="center"/>
            <w:hideMark/>
          </w:tcPr>
          <w:p w14:paraId="1600119E" w14:textId="77777777" w:rsidR="0095430C" w:rsidRDefault="0095430C">
            <w:pPr>
              <w:rPr>
                <w:rFonts w:eastAsia="Times New Roman"/>
                <w:lang w:val="en-US"/>
              </w:rPr>
            </w:pPr>
          </w:p>
        </w:tc>
        <w:tc>
          <w:tcPr>
            <w:tcW w:w="0" w:type="auto"/>
            <w:vAlign w:val="center"/>
            <w:hideMark/>
          </w:tcPr>
          <w:p w14:paraId="1BB0863C" w14:textId="77777777" w:rsidR="0095430C"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95430C" w14:paraId="4C7772EF" w14:textId="77777777">
        <w:trPr>
          <w:divId w:val="510997197"/>
          <w:tblCellSpacing w:w="15" w:type="dxa"/>
        </w:trPr>
        <w:tc>
          <w:tcPr>
            <w:tcW w:w="0" w:type="auto"/>
            <w:vAlign w:val="center"/>
            <w:hideMark/>
          </w:tcPr>
          <w:p w14:paraId="364420E7" w14:textId="77777777" w:rsidR="0095430C" w:rsidRDefault="0095430C">
            <w:pPr>
              <w:rPr>
                <w:rFonts w:eastAsia="Times New Roman"/>
                <w:lang w:val="en-US"/>
              </w:rPr>
            </w:pPr>
          </w:p>
        </w:tc>
        <w:tc>
          <w:tcPr>
            <w:tcW w:w="0" w:type="auto"/>
            <w:vAlign w:val="center"/>
            <w:hideMark/>
          </w:tcPr>
          <w:p w14:paraId="6EAF0C4A" w14:textId="77777777" w:rsidR="0095430C"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95430C" w14:paraId="713B7483" w14:textId="77777777">
        <w:trPr>
          <w:divId w:val="510997197"/>
          <w:tblCellSpacing w:w="15" w:type="dxa"/>
        </w:trPr>
        <w:tc>
          <w:tcPr>
            <w:tcW w:w="0" w:type="auto"/>
            <w:vAlign w:val="center"/>
            <w:hideMark/>
          </w:tcPr>
          <w:p w14:paraId="1D812500" w14:textId="77777777" w:rsidR="0095430C" w:rsidRDefault="0095430C">
            <w:pPr>
              <w:rPr>
                <w:rFonts w:eastAsia="Times New Roman"/>
                <w:lang w:val="en-US"/>
              </w:rPr>
            </w:pPr>
          </w:p>
        </w:tc>
        <w:tc>
          <w:tcPr>
            <w:tcW w:w="0" w:type="auto"/>
            <w:vAlign w:val="center"/>
            <w:hideMark/>
          </w:tcPr>
          <w:p w14:paraId="7E75333C"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95430C" w14:paraId="43F331C1" w14:textId="77777777">
        <w:trPr>
          <w:divId w:val="510997197"/>
          <w:tblCellSpacing w:w="15" w:type="dxa"/>
        </w:trPr>
        <w:tc>
          <w:tcPr>
            <w:tcW w:w="0" w:type="auto"/>
            <w:vAlign w:val="center"/>
            <w:hideMark/>
          </w:tcPr>
          <w:p w14:paraId="10F1BF34" w14:textId="77777777" w:rsidR="0095430C" w:rsidRDefault="0095430C">
            <w:pPr>
              <w:rPr>
                <w:rFonts w:eastAsia="Times New Roman"/>
                <w:lang w:val="en-US"/>
              </w:rPr>
            </w:pPr>
          </w:p>
        </w:tc>
        <w:tc>
          <w:tcPr>
            <w:tcW w:w="0" w:type="auto"/>
            <w:vAlign w:val="center"/>
            <w:hideMark/>
          </w:tcPr>
          <w:p w14:paraId="2540D9E0" w14:textId="77777777" w:rsidR="0095430C"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95430C" w14:paraId="38E4FD8B" w14:textId="77777777">
        <w:trPr>
          <w:divId w:val="510997197"/>
          <w:tblCellSpacing w:w="15" w:type="dxa"/>
        </w:trPr>
        <w:tc>
          <w:tcPr>
            <w:tcW w:w="0" w:type="auto"/>
            <w:vAlign w:val="center"/>
            <w:hideMark/>
          </w:tcPr>
          <w:p w14:paraId="63C8889C" w14:textId="77777777" w:rsidR="0095430C" w:rsidRDefault="0095430C">
            <w:pPr>
              <w:rPr>
                <w:rFonts w:eastAsia="Times New Roman"/>
                <w:lang w:val="en-US"/>
              </w:rPr>
            </w:pPr>
          </w:p>
        </w:tc>
        <w:tc>
          <w:tcPr>
            <w:tcW w:w="0" w:type="auto"/>
            <w:vAlign w:val="center"/>
            <w:hideMark/>
          </w:tcPr>
          <w:p w14:paraId="1F2DBE29" w14:textId="77777777" w:rsidR="0095430C"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95430C" w14:paraId="58AF1FCE" w14:textId="77777777">
        <w:trPr>
          <w:divId w:val="510997197"/>
          <w:tblCellSpacing w:w="15" w:type="dxa"/>
        </w:trPr>
        <w:tc>
          <w:tcPr>
            <w:tcW w:w="0" w:type="auto"/>
            <w:vAlign w:val="center"/>
            <w:hideMark/>
          </w:tcPr>
          <w:p w14:paraId="43DF7E62" w14:textId="77777777" w:rsidR="0095430C" w:rsidRDefault="0095430C">
            <w:pPr>
              <w:rPr>
                <w:rFonts w:eastAsia="Times New Roman"/>
                <w:lang w:val="en-US"/>
              </w:rPr>
            </w:pPr>
          </w:p>
        </w:tc>
        <w:tc>
          <w:tcPr>
            <w:tcW w:w="0" w:type="auto"/>
            <w:vAlign w:val="center"/>
            <w:hideMark/>
          </w:tcPr>
          <w:p w14:paraId="70005AFA" w14:textId="77777777" w:rsidR="0095430C"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95430C" w14:paraId="6BED2FC6" w14:textId="77777777">
        <w:trPr>
          <w:divId w:val="510997197"/>
          <w:tblCellSpacing w:w="15" w:type="dxa"/>
        </w:trPr>
        <w:tc>
          <w:tcPr>
            <w:tcW w:w="0" w:type="auto"/>
            <w:vAlign w:val="center"/>
            <w:hideMark/>
          </w:tcPr>
          <w:p w14:paraId="51640CC2" w14:textId="77777777" w:rsidR="0095430C" w:rsidRDefault="0095430C">
            <w:pPr>
              <w:rPr>
                <w:rFonts w:eastAsia="Times New Roman"/>
                <w:lang w:val="en-US"/>
              </w:rPr>
            </w:pPr>
          </w:p>
        </w:tc>
        <w:tc>
          <w:tcPr>
            <w:tcW w:w="0" w:type="auto"/>
            <w:vAlign w:val="center"/>
            <w:hideMark/>
          </w:tcPr>
          <w:p w14:paraId="064A5009" w14:textId="77777777" w:rsidR="0095430C"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95430C" w14:paraId="1B6896D6" w14:textId="77777777">
        <w:trPr>
          <w:divId w:val="510997197"/>
          <w:tblCellSpacing w:w="15" w:type="dxa"/>
        </w:trPr>
        <w:tc>
          <w:tcPr>
            <w:tcW w:w="0" w:type="auto"/>
            <w:vAlign w:val="center"/>
            <w:hideMark/>
          </w:tcPr>
          <w:p w14:paraId="054EBC37" w14:textId="77777777" w:rsidR="0095430C" w:rsidRDefault="0095430C">
            <w:pPr>
              <w:rPr>
                <w:rFonts w:eastAsia="Times New Roman"/>
                <w:lang w:val="en-US"/>
              </w:rPr>
            </w:pPr>
          </w:p>
        </w:tc>
        <w:tc>
          <w:tcPr>
            <w:tcW w:w="0" w:type="auto"/>
            <w:vAlign w:val="center"/>
            <w:hideMark/>
          </w:tcPr>
          <w:p w14:paraId="38973211" w14:textId="77777777" w:rsidR="0095430C"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95430C" w14:paraId="1F27AE22" w14:textId="77777777">
        <w:trPr>
          <w:divId w:val="510997197"/>
          <w:tblCellSpacing w:w="15" w:type="dxa"/>
        </w:trPr>
        <w:tc>
          <w:tcPr>
            <w:tcW w:w="0" w:type="auto"/>
            <w:vAlign w:val="center"/>
            <w:hideMark/>
          </w:tcPr>
          <w:p w14:paraId="166F4F5C" w14:textId="77777777" w:rsidR="0095430C" w:rsidRDefault="0095430C">
            <w:pPr>
              <w:rPr>
                <w:rFonts w:eastAsia="Times New Roman"/>
                <w:lang w:val="en-US"/>
              </w:rPr>
            </w:pPr>
          </w:p>
        </w:tc>
        <w:tc>
          <w:tcPr>
            <w:tcW w:w="0" w:type="auto"/>
            <w:vAlign w:val="center"/>
            <w:hideMark/>
          </w:tcPr>
          <w:p w14:paraId="47443811" w14:textId="77777777" w:rsidR="0095430C"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95430C" w14:paraId="1080A6B2" w14:textId="77777777">
        <w:trPr>
          <w:divId w:val="510997197"/>
          <w:tblCellSpacing w:w="15" w:type="dxa"/>
        </w:trPr>
        <w:tc>
          <w:tcPr>
            <w:tcW w:w="0" w:type="auto"/>
            <w:vAlign w:val="center"/>
            <w:hideMark/>
          </w:tcPr>
          <w:p w14:paraId="50500C8B" w14:textId="77777777" w:rsidR="0095430C" w:rsidRDefault="0095430C">
            <w:pPr>
              <w:rPr>
                <w:rFonts w:eastAsia="Times New Roman"/>
                <w:lang w:val="en-US"/>
              </w:rPr>
            </w:pPr>
          </w:p>
        </w:tc>
        <w:tc>
          <w:tcPr>
            <w:tcW w:w="0" w:type="auto"/>
            <w:vAlign w:val="center"/>
            <w:hideMark/>
          </w:tcPr>
          <w:p w14:paraId="29FE0132" w14:textId="77777777" w:rsidR="0095430C"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95430C" w14:paraId="7BFCB5E3" w14:textId="77777777">
        <w:trPr>
          <w:divId w:val="510997197"/>
          <w:tblCellSpacing w:w="15" w:type="dxa"/>
        </w:trPr>
        <w:tc>
          <w:tcPr>
            <w:tcW w:w="0" w:type="auto"/>
            <w:vAlign w:val="center"/>
            <w:hideMark/>
          </w:tcPr>
          <w:p w14:paraId="3287B1BD" w14:textId="77777777" w:rsidR="0095430C" w:rsidRDefault="0095430C">
            <w:pPr>
              <w:rPr>
                <w:rFonts w:eastAsia="Times New Roman"/>
                <w:lang w:val="en-US"/>
              </w:rPr>
            </w:pPr>
          </w:p>
        </w:tc>
        <w:tc>
          <w:tcPr>
            <w:tcW w:w="0" w:type="auto"/>
            <w:vAlign w:val="center"/>
            <w:hideMark/>
          </w:tcPr>
          <w:p w14:paraId="1ABA668C" w14:textId="77777777" w:rsidR="0095430C"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95430C" w14:paraId="5C7F27D7" w14:textId="77777777">
        <w:trPr>
          <w:divId w:val="510997197"/>
          <w:tblCellSpacing w:w="15" w:type="dxa"/>
        </w:trPr>
        <w:tc>
          <w:tcPr>
            <w:tcW w:w="0" w:type="auto"/>
            <w:vAlign w:val="center"/>
            <w:hideMark/>
          </w:tcPr>
          <w:p w14:paraId="28DACC0A" w14:textId="77777777" w:rsidR="0095430C" w:rsidRDefault="0095430C">
            <w:pPr>
              <w:rPr>
                <w:rFonts w:eastAsia="Times New Roman"/>
                <w:lang w:val="en-US"/>
              </w:rPr>
            </w:pPr>
          </w:p>
        </w:tc>
        <w:tc>
          <w:tcPr>
            <w:tcW w:w="0" w:type="auto"/>
            <w:vAlign w:val="center"/>
            <w:hideMark/>
          </w:tcPr>
          <w:p w14:paraId="6CD257CC" w14:textId="77777777" w:rsidR="0095430C"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95430C" w14:paraId="04C99325" w14:textId="77777777">
        <w:trPr>
          <w:divId w:val="510997197"/>
          <w:tblCellSpacing w:w="15" w:type="dxa"/>
        </w:trPr>
        <w:tc>
          <w:tcPr>
            <w:tcW w:w="0" w:type="auto"/>
            <w:vAlign w:val="center"/>
            <w:hideMark/>
          </w:tcPr>
          <w:p w14:paraId="15285154" w14:textId="77777777" w:rsidR="0095430C" w:rsidRDefault="0095430C">
            <w:pPr>
              <w:rPr>
                <w:rFonts w:eastAsia="Times New Roman"/>
                <w:lang w:val="en-US"/>
              </w:rPr>
            </w:pPr>
          </w:p>
        </w:tc>
        <w:tc>
          <w:tcPr>
            <w:tcW w:w="0" w:type="auto"/>
            <w:vAlign w:val="center"/>
            <w:hideMark/>
          </w:tcPr>
          <w:p w14:paraId="46C4BE69" w14:textId="77777777" w:rsidR="0095430C"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95430C" w14:paraId="4B812F98" w14:textId="77777777">
        <w:trPr>
          <w:divId w:val="510997197"/>
          <w:tblCellSpacing w:w="15" w:type="dxa"/>
        </w:trPr>
        <w:tc>
          <w:tcPr>
            <w:tcW w:w="0" w:type="auto"/>
            <w:vAlign w:val="center"/>
            <w:hideMark/>
          </w:tcPr>
          <w:p w14:paraId="441EB37B" w14:textId="77777777" w:rsidR="0095430C" w:rsidRDefault="0095430C">
            <w:pPr>
              <w:rPr>
                <w:rFonts w:eastAsia="Times New Roman"/>
                <w:lang w:val="en-US"/>
              </w:rPr>
            </w:pPr>
          </w:p>
        </w:tc>
        <w:tc>
          <w:tcPr>
            <w:tcW w:w="0" w:type="auto"/>
            <w:vAlign w:val="center"/>
            <w:hideMark/>
          </w:tcPr>
          <w:p w14:paraId="68D842A2" w14:textId="77777777" w:rsidR="0095430C"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95430C" w14:paraId="109B71A2" w14:textId="77777777">
        <w:trPr>
          <w:divId w:val="510997197"/>
          <w:tblCellSpacing w:w="15" w:type="dxa"/>
        </w:trPr>
        <w:tc>
          <w:tcPr>
            <w:tcW w:w="0" w:type="auto"/>
            <w:vAlign w:val="center"/>
            <w:hideMark/>
          </w:tcPr>
          <w:p w14:paraId="360BC5E4" w14:textId="77777777" w:rsidR="0095430C" w:rsidRDefault="0095430C">
            <w:pPr>
              <w:rPr>
                <w:rFonts w:eastAsia="Times New Roman"/>
                <w:lang w:val="en-US"/>
              </w:rPr>
            </w:pPr>
          </w:p>
        </w:tc>
        <w:tc>
          <w:tcPr>
            <w:tcW w:w="0" w:type="auto"/>
            <w:vAlign w:val="center"/>
            <w:hideMark/>
          </w:tcPr>
          <w:p w14:paraId="7CB39657" w14:textId="77777777" w:rsidR="0095430C"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95430C" w14:paraId="6CF74883" w14:textId="77777777">
        <w:trPr>
          <w:divId w:val="510997197"/>
          <w:tblCellSpacing w:w="15" w:type="dxa"/>
        </w:trPr>
        <w:tc>
          <w:tcPr>
            <w:tcW w:w="0" w:type="auto"/>
            <w:vAlign w:val="center"/>
            <w:hideMark/>
          </w:tcPr>
          <w:p w14:paraId="3663083A" w14:textId="77777777" w:rsidR="0095430C" w:rsidRDefault="0095430C">
            <w:pPr>
              <w:rPr>
                <w:rFonts w:eastAsia="Times New Roman"/>
                <w:lang w:val="en-US"/>
              </w:rPr>
            </w:pPr>
          </w:p>
        </w:tc>
        <w:tc>
          <w:tcPr>
            <w:tcW w:w="0" w:type="auto"/>
            <w:vAlign w:val="center"/>
            <w:hideMark/>
          </w:tcPr>
          <w:p w14:paraId="103F71A4" w14:textId="77777777" w:rsidR="0095430C"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95430C" w14:paraId="244E90A6" w14:textId="77777777">
        <w:trPr>
          <w:divId w:val="510997197"/>
          <w:tblCellSpacing w:w="15" w:type="dxa"/>
        </w:trPr>
        <w:tc>
          <w:tcPr>
            <w:tcW w:w="0" w:type="auto"/>
            <w:vAlign w:val="center"/>
            <w:hideMark/>
          </w:tcPr>
          <w:p w14:paraId="65A5C2AC" w14:textId="77777777" w:rsidR="0095430C" w:rsidRDefault="0095430C">
            <w:pPr>
              <w:rPr>
                <w:rFonts w:eastAsia="Times New Roman"/>
                <w:lang w:val="en-US"/>
              </w:rPr>
            </w:pPr>
          </w:p>
        </w:tc>
        <w:tc>
          <w:tcPr>
            <w:tcW w:w="0" w:type="auto"/>
            <w:vAlign w:val="center"/>
            <w:hideMark/>
          </w:tcPr>
          <w:p w14:paraId="232A2EB5" w14:textId="77777777" w:rsidR="0095430C"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95430C" w14:paraId="0D1005D4" w14:textId="77777777">
        <w:trPr>
          <w:divId w:val="510997197"/>
          <w:tblCellSpacing w:w="15" w:type="dxa"/>
        </w:trPr>
        <w:tc>
          <w:tcPr>
            <w:tcW w:w="0" w:type="auto"/>
            <w:vAlign w:val="center"/>
            <w:hideMark/>
          </w:tcPr>
          <w:p w14:paraId="7510014D" w14:textId="77777777" w:rsidR="0095430C" w:rsidRDefault="0095430C">
            <w:pPr>
              <w:rPr>
                <w:rFonts w:eastAsia="Times New Roman"/>
                <w:lang w:val="en-US"/>
              </w:rPr>
            </w:pPr>
          </w:p>
        </w:tc>
        <w:tc>
          <w:tcPr>
            <w:tcW w:w="0" w:type="auto"/>
            <w:vAlign w:val="center"/>
            <w:hideMark/>
          </w:tcPr>
          <w:p w14:paraId="020ECE61" w14:textId="77777777" w:rsidR="0095430C"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95430C" w14:paraId="731DCA95" w14:textId="77777777">
        <w:trPr>
          <w:divId w:val="510997197"/>
          <w:tblCellSpacing w:w="15" w:type="dxa"/>
        </w:trPr>
        <w:tc>
          <w:tcPr>
            <w:tcW w:w="0" w:type="auto"/>
            <w:vAlign w:val="center"/>
            <w:hideMark/>
          </w:tcPr>
          <w:p w14:paraId="3ABC5E66" w14:textId="77777777" w:rsidR="0095430C" w:rsidRDefault="0095430C">
            <w:pPr>
              <w:rPr>
                <w:rFonts w:eastAsia="Times New Roman"/>
                <w:lang w:val="en-US"/>
              </w:rPr>
            </w:pPr>
          </w:p>
        </w:tc>
        <w:tc>
          <w:tcPr>
            <w:tcW w:w="0" w:type="auto"/>
            <w:vAlign w:val="center"/>
            <w:hideMark/>
          </w:tcPr>
          <w:p w14:paraId="677E4B5B" w14:textId="77777777" w:rsidR="0095430C"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95430C" w14:paraId="7D92BE93" w14:textId="77777777">
        <w:trPr>
          <w:divId w:val="510997197"/>
          <w:tblCellSpacing w:w="15" w:type="dxa"/>
        </w:trPr>
        <w:tc>
          <w:tcPr>
            <w:tcW w:w="0" w:type="auto"/>
            <w:vAlign w:val="center"/>
            <w:hideMark/>
          </w:tcPr>
          <w:p w14:paraId="58F19EE1" w14:textId="77777777" w:rsidR="0095430C" w:rsidRDefault="0095430C">
            <w:pPr>
              <w:rPr>
                <w:rFonts w:eastAsia="Times New Roman"/>
                <w:lang w:val="en-US"/>
              </w:rPr>
            </w:pPr>
          </w:p>
        </w:tc>
        <w:tc>
          <w:tcPr>
            <w:tcW w:w="0" w:type="auto"/>
            <w:vAlign w:val="center"/>
            <w:hideMark/>
          </w:tcPr>
          <w:p w14:paraId="4868F52E" w14:textId="77777777" w:rsidR="0095430C"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95430C" w14:paraId="420AEE97" w14:textId="77777777">
        <w:trPr>
          <w:divId w:val="510997197"/>
          <w:tblCellSpacing w:w="15" w:type="dxa"/>
        </w:trPr>
        <w:tc>
          <w:tcPr>
            <w:tcW w:w="0" w:type="auto"/>
            <w:vAlign w:val="center"/>
            <w:hideMark/>
          </w:tcPr>
          <w:p w14:paraId="01A5F794" w14:textId="77777777" w:rsidR="0095430C" w:rsidRDefault="0095430C">
            <w:pPr>
              <w:rPr>
                <w:rFonts w:eastAsia="Times New Roman"/>
                <w:lang w:val="en-US"/>
              </w:rPr>
            </w:pPr>
          </w:p>
        </w:tc>
        <w:tc>
          <w:tcPr>
            <w:tcW w:w="0" w:type="auto"/>
            <w:vAlign w:val="center"/>
            <w:hideMark/>
          </w:tcPr>
          <w:p w14:paraId="5717AB13" w14:textId="77777777" w:rsidR="0095430C"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95430C" w14:paraId="39B3ABA6" w14:textId="77777777">
        <w:trPr>
          <w:divId w:val="510997197"/>
          <w:tblCellSpacing w:w="15" w:type="dxa"/>
        </w:trPr>
        <w:tc>
          <w:tcPr>
            <w:tcW w:w="0" w:type="auto"/>
            <w:vAlign w:val="center"/>
            <w:hideMark/>
          </w:tcPr>
          <w:p w14:paraId="386FF15F" w14:textId="77777777" w:rsidR="0095430C" w:rsidRDefault="0095430C">
            <w:pPr>
              <w:rPr>
                <w:rFonts w:eastAsia="Times New Roman"/>
                <w:lang w:val="en-US"/>
              </w:rPr>
            </w:pPr>
          </w:p>
        </w:tc>
        <w:tc>
          <w:tcPr>
            <w:tcW w:w="0" w:type="auto"/>
            <w:vAlign w:val="center"/>
            <w:hideMark/>
          </w:tcPr>
          <w:p w14:paraId="398B8D2C" w14:textId="77777777" w:rsidR="0095430C"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95430C" w14:paraId="2854DBF4" w14:textId="77777777">
        <w:trPr>
          <w:divId w:val="510997197"/>
          <w:tblCellSpacing w:w="15" w:type="dxa"/>
        </w:trPr>
        <w:tc>
          <w:tcPr>
            <w:tcW w:w="0" w:type="auto"/>
            <w:vAlign w:val="center"/>
            <w:hideMark/>
          </w:tcPr>
          <w:p w14:paraId="3CCCD0E7" w14:textId="77777777" w:rsidR="0095430C" w:rsidRDefault="0095430C">
            <w:pPr>
              <w:rPr>
                <w:rFonts w:eastAsia="Times New Roman"/>
                <w:lang w:val="en-US"/>
              </w:rPr>
            </w:pPr>
          </w:p>
        </w:tc>
        <w:tc>
          <w:tcPr>
            <w:tcW w:w="0" w:type="auto"/>
            <w:vAlign w:val="center"/>
            <w:hideMark/>
          </w:tcPr>
          <w:p w14:paraId="18770058" w14:textId="77777777" w:rsidR="0095430C"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95430C" w14:paraId="76AD688C" w14:textId="77777777">
        <w:trPr>
          <w:divId w:val="510997197"/>
          <w:tblCellSpacing w:w="15" w:type="dxa"/>
        </w:trPr>
        <w:tc>
          <w:tcPr>
            <w:tcW w:w="0" w:type="auto"/>
            <w:vAlign w:val="center"/>
            <w:hideMark/>
          </w:tcPr>
          <w:p w14:paraId="5A86EB04" w14:textId="77777777" w:rsidR="0095430C" w:rsidRDefault="0095430C">
            <w:pPr>
              <w:rPr>
                <w:rFonts w:eastAsia="Times New Roman"/>
                <w:lang w:val="en-US"/>
              </w:rPr>
            </w:pPr>
          </w:p>
        </w:tc>
        <w:tc>
          <w:tcPr>
            <w:tcW w:w="0" w:type="auto"/>
            <w:vAlign w:val="center"/>
            <w:hideMark/>
          </w:tcPr>
          <w:p w14:paraId="04F2EE52" w14:textId="77777777" w:rsidR="0095430C"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95430C" w14:paraId="030BAEE2" w14:textId="77777777">
        <w:trPr>
          <w:divId w:val="510997197"/>
          <w:tblCellSpacing w:w="15" w:type="dxa"/>
        </w:trPr>
        <w:tc>
          <w:tcPr>
            <w:tcW w:w="0" w:type="auto"/>
            <w:vAlign w:val="center"/>
            <w:hideMark/>
          </w:tcPr>
          <w:p w14:paraId="7590BBDE" w14:textId="77777777" w:rsidR="0095430C" w:rsidRDefault="0095430C">
            <w:pPr>
              <w:rPr>
                <w:rFonts w:eastAsia="Times New Roman"/>
                <w:lang w:val="en-US"/>
              </w:rPr>
            </w:pPr>
          </w:p>
        </w:tc>
        <w:tc>
          <w:tcPr>
            <w:tcW w:w="0" w:type="auto"/>
            <w:vAlign w:val="center"/>
            <w:hideMark/>
          </w:tcPr>
          <w:p w14:paraId="4C841AF9" w14:textId="77777777" w:rsidR="0095430C"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95430C" w14:paraId="0C147261" w14:textId="77777777">
        <w:trPr>
          <w:divId w:val="510997197"/>
          <w:tblCellSpacing w:w="15" w:type="dxa"/>
        </w:trPr>
        <w:tc>
          <w:tcPr>
            <w:tcW w:w="0" w:type="auto"/>
            <w:vAlign w:val="center"/>
            <w:hideMark/>
          </w:tcPr>
          <w:p w14:paraId="7240C135" w14:textId="77777777" w:rsidR="0095430C" w:rsidRDefault="0095430C">
            <w:pPr>
              <w:rPr>
                <w:rFonts w:eastAsia="Times New Roman"/>
                <w:lang w:val="en-US"/>
              </w:rPr>
            </w:pPr>
          </w:p>
        </w:tc>
        <w:tc>
          <w:tcPr>
            <w:tcW w:w="0" w:type="auto"/>
            <w:vAlign w:val="center"/>
            <w:hideMark/>
          </w:tcPr>
          <w:p w14:paraId="3940F56F" w14:textId="77777777" w:rsidR="0095430C"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95430C" w14:paraId="5B0D6039" w14:textId="77777777">
        <w:trPr>
          <w:divId w:val="510997197"/>
          <w:tblCellSpacing w:w="15" w:type="dxa"/>
        </w:trPr>
        <w:tc>
          <w:tcPr>
            <w:tcW w:w="0" w:type="auto"/>
            <w:vAlign w:val="center"/>
            <w:hideMark/>
          </w:tcPr>
          <w:p w14:paraId="0774988E" w14:textId="77777777" w:rsidR="0095430C" w:rsidRDefault="0095430C">
            <w:pPr>
              <w:rPr>
                <w:rFonts w:eastAsia="Times New Roman"/>
                <w:lang w:val="en-US"/>
              </w:rPr>
            </w:pPr>
          </w:p>
        </w:tc>
        <w:tc>
          <w:tcPr>
            <w:tcW w:w="0" w:type="auto"/>
            <w:vAlign w:val="center"/>
            <w:hideMark/>
          </w:tcPr>
          <w:p w14:paraId="1F0D4499" w14:textId="77777777" w:rsidR="0095430C"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95430C" w14:paraId="42AB4B1B" w14:textId="77777777">
        <w:trPr>
          <w:divId w:val="510997197"/>
          <w:tblCellSpacing w:w="15" w:type="dxa"/>
        </w:trPr>
        <w:tc>
          <w:tcPr>
            <w:tcW w:w="0" w:type="auto"/>
            <w:vAlign w:val="center"/>
            <w:hideMark/>
          </w:tcPr>
          <w:p w14:paraId="2B313EDA" w14:textId="77777777" w:rsidR="0095430C" w:rsidRDefault="0095430C">
            <w:pPr>
              <w:rPr>
                <w:rFonts w:eastAsia="Times New Roman"/>
                <w:lang w:val="en-US"/>
              </w:rPr>
            </w:pPr>
          </w:p>
        </w:tc>
        <w:tc>
          <w:tcPr>
            <w:tcW w:w="0" w:type="auto"/>
            <w:vAlign w:val="center"/>
            <w:hideMark/>
          </w:tcPr>
          <w:p w14:paraId="1B450A5D" w14:textId="77777777" w:rsidR="0095430C"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95430C" w14:paraId="2D1B5DBA" w14:textId="77777777">
        <w:trPr>
          <w:divId w:val="510997197"/>
          <w:tblCellSpacing w:w="15" w:type="dxa"/>
        </w:trPr>
        <w:tc>
          <w:tcPr>
            <w:tcW w:w="0" w:type="auto"/>
            <w:vAlign w:val="center"/>
            <w:hideMark/>
          </w:tcPr>
          <w:p w14:paraId="406D22ED" w14:textId="77777777" w:rsidR="0095430C" w:rsidRDefault="0095430C">
            <w:pPr>
              <w:rPr>
                <w:rFonts w:eastAsia="Times New Roman"/>
                <w:lang w:val="en-US"/>
              </w:rPr>
            </w:pPr>
          </w:p>
        </w:tc>
        <w:tc>
          <w:tcPr>
            <w:tcW w:w="0" w:type="auto"/>
            <w:vAlign w:val="center"/>
            <w:hideMark/>
          </w:tcPr>
          <w:p w14:paraId="35E1A8F4" w14:textId="77777777" w:rsidR="0095430C"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95430C" w14:paraId="36F4C7D6" w14:textId="77777777">
        <w:trPr>
          <w:divId w:val="510997197"/>
          <w:tblCellSpacing w:w="15" w:type="dxa"/>
        </w:trPr>
        <w:tc>
          <w:tcPr>
            <w:tcW w:w="0" w:type="auto"/>
            <w:vAlign w:val="center"/>
            <w:hideMark/>
          </w:tcPr>
          <w:p w14:paraId="0DE76E2F" w14:textId="77777777" w:rsidR="0095430C" w:rsidRDefault="0095430C">
            <w:pPr>
              <w:rPr>
                <w:rFonts w:eastAsia="Times New Roman"/>
                <w:lang w:val="en-US"/>
              </w:rPr>
            </w:pPr>
          </w:p>
        </w:tc>
        <w:tc>
          <w:tcPr>
            <w:tcW w:w="0" w:type="auto"/>
            <w:vAlign w:val="center"/>
            <w:hideMark/>
          </w:tcPr>
          <w:p w14:paraId="027AAABD" w14:textId="77777777" w:rsidR="0095430C"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95430C" w14:paraId="346AB3C5" w14:textId="77777777">
        <w:trPr>
          <w:divId w:val="510997197"/>
          <w:tblCellSpacing w:w="15" w:type="dxa"/>
        </w:trPr>
        <w:tc>
          <w:tcPr>
            <w:tcW w:w="0" w:type="auto"/>
            <w:vAlign w:val="center"/>
            <w:hideMark/>
          </w:tcPr>
          <w:p w14:paraId="67A338E7" w14:textId="77777777" w:rsidR="0095430C" w:rsidRDefault="0095430C">
            <w:pPr>
              <w:rPr>
                <w:rFonts w:eastAsia="Times New Roman"/>
                <w:lang w:val="en-US"/>
              </w:rPr>
            </w:pPr>
          </w:p>
        </w:tc>
        <w:tc>
          <w:tcPr>
            <w:tcW w:w="0" w:type="auto"/>
            <w:vAlign w:val="center"/>
            <w:hideMark/>
          </w:tcPr>
          <w:p w14:paraId="7BCAF6CB" w14:textId="77777777" w:rsidR="0095430C"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95430C" w14:paraId="3F5BB35E" w14:textId="77777777">
        <w:trPr>
          <w:divId w:val="510997197"/>
          <w:tblCellSpacing w:w="15" w:type="dxa"/>
        </w:trPr>
        <w:tc>
          <w:tcPr>
            <w:tcW w:w="0" w:type="auto"/>
            <w:vAlign w:val="center"/>
            <w:hideMark/>
          </w:tcPr>
          <w:p w14:paraId="7C7F674D" w14:textId="77777777" w:rsidR="0095430C" w:rsidRDefault="0095430C">
            <w:pPr>
              <w:rPr>
                <w:rFonts w:eastAsia="Times New Roman"/>
                <w:lang w:val="en-US"/>
              </w:rPr>
            </w:pPr>
          </w:p>
        </w:tc>
        <w:tc>
          <w:tcPr>
            <w:tcW w:w="0" w:type="auto"/>
            <w:vAlign w:val="center"/>
            <w:hideMark/>
          </w:tcPr>
          <w:p w14:paraId="3EAAF3E7" w14:textId="77777777" w:rsidR="0095430C"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95430C" w14:paraId="1C95E692" w14:textId="77777777">
        <w:trPr>
          <w:divId w:val="510997197"/>
          <w:tblCellSpacing w:w="15" w:type="dxa"/>
        </w:trPr>
        <w:tc>
          <w:tcPr>
            <w:tcW w:w="0" w:type="auto"/>
            <w:vAlign w:val="center"/>
            <w:hideMark/>
          </w:tcPr>
          <w:p w14:paraId="3BFCFDCE" w14:textId="77777777" w:rsidR="0095430C" w:rsidRDefault="0095430C">
            <w:pPr>
              <w:rPr>
                <w:rFonts w:eastAsia="Times New Roman"/>
                <w:lang w:val="en-US"/>
              </w:rPr>
            </w:pPr>
          </w:p>
        </w:tc>
        <w:tc>
          <w:tcPr>
            <w:tcW w:w="0" w:type="auto"/>
            <w:vAlign w:val="center"/>
            <w:hideMark/>
          </w:tcPr>
          <w:p w14:paraId="73A1ADCF" w14:textId="77777777" w:rsidR="0095430C"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95430C" w14:paraId="053E31B8" w14:textId="77777777">
        <w:trPr>
          <w:divId w:val="510997197"/>
          <w:tblCellSpacing w:w="15" w:type="dxa"/>
        </w:trPr>
        <w:tc>
          <w:tcPr>
            <w:tcW w:w="0" w:type="auto"/>
            <w:vAlign w:val="center"/>
            <w:hideMark/>
          </w:tcPr>
          <w:p w14:paraId="3DBB38FE" w14:textId="77777777" w:rsidR="0095430C" w:rsidRDefault="0095430C">
            <w:pPr>
              <w:rPr>
                <w:rFonts w:eastAsia="Times New Roman"/>
                <w:lang w:val="en-US"/>
              </w:rPr>
            </w:pPr>
          </w:p>
        </w:tc>
        <w:tc>
          <w:tcPr>
            <w:tcW w:w="0" w:type="auto"/>
            <w:vAlign w:val="center"/>
            <w:hideMark/>
          </w:tcPr>
          <w:p w14:paraId="52864CD4" w14:textId="77777777" w:rsidR="0095430C"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95430C" w14:paraId="42824124" w14:textId="77777777">
        <w:trPr>
          <w:divId w:val="510997197"/>
          <w:tblCellSpacing w:w="15" w:type="dxa"/>
        </w:trPr>
        <w:tc>
          <w:tcPr>
            <w:tcW w:w="0" w:type="auto"/>
            <w:vAlign w:val="center"/>
            <w:hideMark/>
          </w:tcPr>
          <w:p w14:paraId="3E060502" w14:textId="77777777" w:rsidR="0095430C" w:rsidRDefault="0095430C">
            <w:pPr>
              <w:rPr>
                <w:rFonts w:eastAsia="Times New Roman"/>
                <w:lang w:val="en-US"/>
              </w:rPr>
            </w:pPr>
          </w:p>
        </w:tc>
        <w:tc>
          <w:tcPr>
            <w:tcW w:w="0" w:type="auto"/>
            <w:vAlign w:val="center"/>
            <w:hideMark/>
          </w:tcPr>
          <w:p w14:paraId="07FAFB2A" w14:textId="77777777" w:rsidR="0095430C"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95430C" w14:paraId="2E9C24CA" w14:textId="77777777">
        <w:trPr>
          <w:divId w:val="510997197"/>
          <w:tblCellSpacing w:w="15" w:type="dxa"/>
        </w:trPr>
        <w:tc>
          <w:tcPr>
            <w:tcW w:w="0" w:type="auto"/>
            <w:vAlign w:val="center"/>
            <w:hideMark/>
          </w:tcPr>
          <w:p w14:paraId="1A09D57A" w14:textId="77777777" w:rsidR="0095430C" w:rsidRDefault="0095430C">
            <w:pPr>
              <w:rPr>
                <w:rFonts w:eastAsia="Times New Roman"/>
                <w:lang w:val="en-US"/>
              </w:rPr>
            </w:pPr>
          </w:p>
        </w:tc>
        <w:tc>
          <w:tcPr>
            <w:tcW w:w="0" w:type="auto"/>
            <w:vAlign w:val="center"/>
            <w:hideMark/>
          </w:tcPr>
          <w:p w14:paraId="064F632B" w14:textId="77777777" w:rsidR="0095430C"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95430C" w14:paraId="085CA79D" w14:textId="77777777">
        <w:trPr>
          <w:divId w:val="510997197"/>
          <w:tblCellSpacing w:w="15" w:type="dxa"/>
        </w:trPr>
        <w:tc>
          <w:tcPr>
            <w:tcW w:w="0" w:type="auto"/>
            <w:vAlign w:val="center"/>
            <w:hideMark/>
          </w:tcPr>
          <w:p w14:paraId="373C2DC1" w14:textId="77777777" w:rsidR="0095430C" w:rsidRDefault="0095430C">
            <w:pPr>
              <w:rPr>
                <w:rFonts w:eastAsia="Times New Roman"/>
                <w:lang w:val="en-US"/>
              </w:rPr>
            </w:pPr>
          </w:p>
        </w:tc>
        <w:tc>
          <w:tcPr>
            <w:tcW w:w="0" w:type="auto"/>
            <w:vAlign w:val="center"/>
            <w:hideMark/>
          </w:tcPr>
          <w:p w14:paraId="1AB40CD2" w14:textId="77777777" w:rsidR="0095430C"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95430C" w14:paraId="5A4A289A" w14:textId="77777777">
        <w:trPr>
          <w:divId w:val="510997197"/>
          <w:tblCellSpacing w:w="15" w:type="dxa"/>
        </w:trPr>
        <w:tc>
          <w:tcPr>
            <w:tcW w:w="0" w:type="auto"/>
            <w:vAlign w:val="center"/>
            <w:hideMark/>
          </w:tcPr>
          <w:p w14:paraId="6596E4E9" w14:textId="77777777" w:rsidR="0095430C" w:rsidRDefault="0095430C">
            <w:pPr>
              <w:rPr>
                <w:rFonts w:eastAsia="Times New Roman"/>
                <w:lang w:val="en-US"/>
              </w:rPr>
            </w:pPr>
          </w:p>
        </w:tc>
        <w:tc>
          <w:tcPr>
            <w:tcW w:w="0" w:type="auto"/>
            <w:vAlign w:val="center"/>
            <w:hideMark/>
          </w:tcPr>
          <w:p w14:paraId="68D8A54B" w14:textId="77777777" w:rsidR="0095430C"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95430C" w14:paraId="39728C08" w14:textId="77777777">
        <w:trPr>
          <w:divId w:val="510997197"/>
          <w:tblCellSpacing w:w="15" w:type="dxa"/>
        </w:trPr>
        <w:tc>
          <w:tcPr>
            <w:tcW w:w="0" w:type="auto"/>
            <w:vAlign w:val="center"/>
            <w:hideMark/>
          </w:tcPr>
          <w:p w14:paraId="6A048D89" w14:textId="77777777" w:rsidR="0095430C" w:rsidRDefault="0095430C">
            <w:pPr>
              <w:rPr>
                <w:rFonts w:eastAsia="Times New Roman"/>
                <w:lang w:val="en-US"/>
              </w:rPr>
            </w:pPr>
          </w:p>
        </w:tc>
        <w:tc>
          <w:tcPr>
            <w:tcW w:w="0" w:type="auto"/>
            <w:vAlign w:val="center"/>
            <w:hideMark/>
          </w:tcPr>
          <w:p w14:paraId="4BB6A8B2" w14:textId="77777777" w:rsidR="0095430C"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95430C" w14:paraId="083B756F" w14:textId="77777777">
        <w:trPr>
          <w:divId w:val="510997197"/>
          <w:tblCellSpacing w:w="15" w:type="dxa"/>
        </w:trPr>
        <w:tc>
          <w:tcPr>
            <w:tcW w:w="0" w:type="auto"/>
            <w:vAlign w:val="center"/>
            <w:hideMark/>
          </w:tcPr>
          <w:p w14:paraId="7A72E0CD" w14:textId="77777777" w:rsidR="0095430C" w:rsidRDefault="0095430C">
            <w:pPr>
              <w:rPr>
                <w:rFonts w:eastAsia="Times New Roman"/>
                <w:lang w:val="en-US"/>
              </w:rPr>
            </w:pPr>
          </w:p>
        </w:tc>
        <w:tc>
          <w:tcPr>
            <w:tcW w:w="0" w:type="auto"/>
            <w:vAlign w:val="center"/>
            <w:hideMark/>
          </w:tcPr>
          <w:p w14:paraId="242706C5" w14:textId="77777777" w:rsidR="0095430C"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95430C" w14:paraId="5323FDD2" w14:textId="77777777">
        <w:trPr>
          <w:divId w:val="510997197"/>
          <w:tblCellSpacing w:w="15" w:type="dxa"/>
        </w:trPr>
        <w:tc>
          <w:tcPr>
            <w:tcW w:w="0" w:type="auto"/>
            <w:vAlign w:val="center"/>
            <w:hideMark/>
          </w:tcPr>
          <w:p w14:paraId="6C14C9D6" w14:textId="77777777" w:rsidR="0095430C" w:rsidRDefault="0095430C">
            <w:pPr>
              <w:rPr>
                <w:rFonts w:eastAsia="Times New Roman"/>
                <w:lang w:val="en-US"/>
              </w:rPr>
            </w:pPr>
          </w:p>
        </w:tc>
        <w:tc>
          <w:tcPr>
            <w:tcW w:w="0" w:type="auto"/>
            <w:vAlign w:val="center"/>
            <w:hideMark/>
          </w:tcPr>
          <w:p w14:paraId="748FFE84" w14:textId="77777777" w:rsidR="0095430C"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95430C" w14:paraId="4B32E012" w14:textId="77777777">
        <w:trPr>
          <w:divId w:val="510997197"/>
          <w:tblCellSpacing w:w="15" w:type="dxa"/>
        </w:trPr>
        <w:tc>
          <w:tcPr>
            <w:tcW w:w="0" w:type="auto"/>
            <w:vAlign w:val="center"/>
            <w:hideMark/>
          </w:tcPr>
          <w:p w14:paraId="26CD4279" w14:textId="77777777" w:rsidR="0095430C" w:rsidRDefault="0095430C">
            <w:pPr>
              <w:rPr>
                <w:rFonts w:eastAsia="Times New Roman"/>
                <w:lang w:val="en-US"/>
              </w:rPr>
            </w:pPr>
          </w:p>
        </w:tc>
        <w:tc>
          <w:tcPr>
            <w:tcW w:w="0" w:type="auto"/>
            <w:vAlign w:val="center"/>
            <w:hideMark/>
          </w:tcPr>
          <w:p w14:paraId="2B7BE5FD" w14:textId="77777777" w:rsidR="0095430C"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95430C" w14:paraId="495B8B76" w14:textId="77777777">
        <w:trPr>
          <w:divId w:val="510997197"/>
          <w:tblCellSpacing w:w="15" w:type="dxa"/>
        </w:trPr>
        <w:tc>
          <w:tcPr>
            <w:tcW w:w="0" w:type="auto"/>
            <w:vAlign w:val="center"/>
            <w:hideMark/>
          </w:tcPr>
          <w:p w14:paraId="79CADF1D" w14:textId="77777777" w:rsidR="0095430C" w:rsidRDefault="0095430C">
            <w:pPr>
              <w:rPr>
                <w:rFonts w:eastAsia="Times New Roman"/>
                <w:lang w:val="en-US"/>
              </w:rPr>
            </w:pPr>
          </w:p>
        </w:tc>
        <w:tc>
          <w:tcPr>
            <w:tcW w:w="0" w:type="auto"/>
            <w:vAlign w:val="center"/>
            <w:hideMark/>
          </w:tcPr>
          <w:p w14:paraId="76DE4DCC" w14:textId="77777777" w:rsidR="0095430C"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w:t>
            </w:r>
            <w:r>
              <w:rPr>
                <w:rFonts w:eastAsia="Times New Roman"/>
                <w:lang w:val="en-US"/>
              </w:rPr>
              <w:lastRenderedPageBreak/>
              <w:t xml:space="preserve">central point of a finding or feature </w:t>
            </w:r>
          </w:p>
        </w:tc>
      </w:tr>
      <w:tr w:rsidR="0095430C" w14:paraId="519C7E75" w14:textId="77777777">
        <w:trPr>
          <w:divId w:val="510997197"/>
          <w:tblCellSpacing w:w="15" w:type="dxa"/>
        </w:trPr>
        <w:tc>
          <w:tcPr>
            <w:tcW w:w="0" w:type="auto"/>
            <w:vAlign w:val="center"/>
            <w:hideMark/>
          </w:tcPr>
          <w:p w14:paraId="58020D8D" w14:textId="77777777" w:rsidR="0095430C" w:rsidRDefault="0095430C">
            <w:pPr>
              <w:rPr>
                <w:rFonts w:eastAsia="Times New Roman"/>
                <w:lang w:val="en-US"/>
              </w:rPr>
            </w:pPr>
          </w:p>
        </w:tc>
        <w:tc>
          <w:tcPr>
            <w:tcW w:w="0" w:type="auto"/>
            <w:vAlign w:val="center"/>
            <w:hideMark/>
          </w:tcPr>
          <w:p w14:paraId="61CEB256" w14:textId="77777777" w:rsidR="0095430C"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95430C" w14:paraId="1614665A" w14:textId="77777777">
        <w:trPr>
          <w:divId w:val="510997197"/>
          <w:tblCellSpacing w:w="15" w:type="dxa"/>
        </w:trPr>
        <w:tc>
          <w:tcPr>
            <w:tcW w:w="0" w:type="auto"/>
            <w:vAlign w:val="center"/>
            <w:hideMark/>
          </w:tcPr>
          <w:p w14:paraId="7BAC39F3" w14:textId="77777777" w:rsidR="0095430C" w:rsidRDefault="0095430C">
            <w:pPr>
              <w:rPr>
                <w:rFonts w:eastAsia="Times New Roman"/>
                <w:lang w:val="en-US"/>
              </w:rPr>
            </w:pPr>
          </w:p>
        </w:tc>
        <w:tc>
          <w:tcPr>
            <w:tcW w:w="0" w:type="auto"/>
            <w:vAlign w:val="center"/>
            <w:hideMark/>
          </w:tcPr>
          <w:p w14:paraId="19380B40" w14:textId="77777777" w:rsidR="0095430C"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95430C" w14:paraId="0659A9B2" w14:textId="77777777">
        <w:trPr>
          <w:divId w:val="510997197"/>
          <w:tblCellSpacing w:w="15" w:type="dxa"/>
        </w:trPr>
        <w:tc>
          <w:tcPr>
            <w:tcW w:w="0" w:type="auto"/>
            <w:vAlign w:val="center"/>
            <w:hideMark/>
          </w:tcPr>
          <w:p w14:paraId="27A744D7" w14:textId="77777777" w:rsidR="0095430C" w:rsidRDefault="0095430C">
            <w:pPr>
              <w:rPr>
                <w:rFonts w:eastAsia="Times New Roman"/>
                <w:lang w:val="en-US"/>
              </w:rPr>
            </w:pPr>
          </w:p>
        </w:tc>
        <w:tc>
          <w:tcPr>
            <w:tcW w:w="0" w:type="auto"/>
            <w:vAlign w:val="center"/>
            <w:hideMark/>
          </w:tcPr>
          <w:p w14:paraId="5708C425" w14:textId="77777777" w:rsidR="0095430C"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95430C" w14:paraId="7E4E1669" w14:textId="77777777">
        <w:trPr>
          <w:divId w:val="510997197"/>
          <w:tblCellSpacing w:w="15" w:type="dxa"/>
        </w:trPr>
        <w:tc>
          <w:tcPr>
            <w:tcW w:w="0" w:type="auto"/>
            <w:vAlign w:val="center"/>
            <w:hideMark/>
          </w:tcPr>
          <w:p w14:paraId="38CFB482" w14:textId="77777777" w:rsidR="0095430C" w:rsidRDefault="0095430C">
            <w:pPr>
              <w:rPr>
                <w:rFonts w:eastAsia="Times New Roman"/>
                <w:lang w:val="en-US"/>
              </w:rPr>
            </w:pPr>
          </w:p>
        </w:tc>
        <w:tc>
          <w:tcPr>
            <w:tcW w:w="0" w:type="auto"/>
            <w:vAlign w:val="center"/>
            <w:hideMark/>
          </w:tcPr>
          <w:p w14:paraId="134CA477" w14:textId="77777777" w:rsidR="0095430C"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95430C" w14:paraId="644BA1D8" w14:textId="77777777">
        <w:trPr>
          <w:divId w:val="510997197"/>
          <w:tblCellSpacing w:w="15" w:type="dxa"/>
        </w:trPr>
        <w:tc>
          <w:tcPr>
            <w:tcW w:w="0" w:type="auto"/>
            <w:vAlign w:val="center"/>
            <w:hideMark/>
          </w:tcPr>
          <w:p w14:paraId="14BEA84B" w14:textId="77777777" w:rsidR="0095430C" w:rsidRDefault="0095430C">
            <w:pPr>
              <w:rPr>
                <w:rFonts w:eastAsia="Times New Roman"/>
                <w:lang w:val="en-US"/>
              </w:rPr>
            </w:pPr>
          </w:p>
        </w:tc>
        <w:tc>
          <w:tcPr>
            <w:tcW w:w="0" w:type="auto"/>
            <w:vAlign w:val="center"/>
            <w:hideMark/>
          </w:tcPr>
          <w:p w14:paraId="714AF952" w14:textId="77777777" w:rsidR="0095430C"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95430C" w14:paraId="25CF5B78" w14:textId="77777777">
        <w:trPr>
          <w:divId w:val="510997197"/>
          <w:tblCellSpacing w:w="15" w:type="dxa"/>
        </w:trPr>
        <w:tc>
          <w:tcPr>
            <w:tcW w:w="0" w:type="auto"/>
            <w:vAlign w:val="center"/>
            <w:hideMark/>
          </w:tcPr>
          <w:p w14:paraId="448CBA67" w14:textId="77777777" w:rsidR="0095430C" w:rsidRDefault="0095430C">
            <w:pPr>
              <w:rPr>
                <w:rFonts w:eastAsia="Times New Roman"/>
                <w:lang w:val="en-US"/>
              </w:rPr>
            </w:pPr>
          </w:p>
        </w:tc>
        <w:tc>
          <w:tcPr>
            <w:tcW w:w="0" w:type="auto"/>
            <w:vAlign w:val="center"/>
            <w:hideMark/>
          </w:tcPr>
          <w:p w14:paraId="65D7E093" w14:textId="77777777" w:rsidR="0095430C"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95430C" w14:paraId="2EA198C8" w14:textId="77777777">
        <w:trPr>
          <w:divId w:val="510997197"/>
          <w:tblCellSpacing w:w="15" w:type="dxa"/>
        </w:trPr>
        <w:tc>
          <w:tcPr>
            <w:tcW w:w="0" w:type="auto"/>
            <w:vAlign w:val="center"/>
            <w:hideMark/>
          </w:tcPr>
          <w:p w14:paraId="1EF4CBEF" w14:textId="77777777" w:rsidR="0095430C" w:rsidRDefault="0095430C">
            <w:pPr>
              <w:rPr>
                <w:rFonts w:eastAsia="Times New Roman"/>
                <w:lang w:val="en-US"/>
              </w:rPr>
            </w:pPr>
          </w:p>
        </w:tc>
        <w:tc>
          <w:tcPr>
            <w:tcW w:w="0" w:type="auto"/>
            <w:vAlign w:val="center"/>
            <w:hideMark/>
          </w:tcPr>
          <w:p w14:paraId="30405249" w14:textId="77777777" w:rsidR="0095430C"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95430C" w14:paraId="55A77D5C" w14:textId="77777777">
        <w:trPr>
          <w:divId w:val="510997197"/>
          <w:tblCellSpacing w:w="15" w:type="dxa"/>
        </w:trPr>
        <w:tc>
          <w:tcPr>
            <w:tcW w:w="0" w:type="auto"/>
            <w:vAlign w:val="center"/>
            <w:hideMark/>
          </w:tcPr>
          <w:p w14:paraId="086EF778" w14:textId="77777777" w:rsidR="0095430C" w:rsidRDefault="0095430C">
            <w:pPr>
              <w:rPr>
                <w:rFonts w:eastAsia="Times New Roman"/>
                <w:lang w:val="en-US"/>
              </w:rPr>
            </w:pPr>
          </w:p>
        </w:tc>
        <w:tc>
          <w:tcPr>
            <w:tcW w:w="0" w:type="auto"/>
            <w:vAlign w:val="center"/>
            <w:hideMark/>
          </w:tcPr>
          <w:p w14:paraId="24185CA9" w14:textId="77777777" w:rsidR="0095430C"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95430C" w14:paraId="43B98E58" w14:textId="77777777">
        <w:trPr>
          <w:divId w:val="510997197"/>
          <w:tblCellSpacing w:w="15" w:type="dxa"/>
        </w:trPr>
        <w:tc>
          <w:tcPr>
            <w:tcW w:w="0" w:type="auto"/>
            <w:vAlign w:val="center"/>
            <w:hideMark/>
          </w:tcPr>
          <w:p w14:paraId="15811495" w14:textId="77777777" w:rsidR="0095430C" w:rsidRDefault="0095430C">
            <w:pPr>
              <w:rPr>
                <w:rFonts w:eastAsia="Times New Roman"/>
                <w:lang w:val="en-US"/>
              </w:rPr>
            </w:pPr>
          </w:p>
        </w:tc>
        <w:tc>
          <w:tcPr>
            <w:tcW w:w="0" w:type="auto"/>
            <w:vAlign w:val="center"/>
            <w:hideMark/>
          </w:tcPr>
          <w:p w14:paraId="13FF49A9" w14:textId="77777777" w:rsidR="0095430C"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95430C" w14:paraId="47B685A6" w14:textId="77777777">
        <w:trPr>
          <w:divId w:val="510997197"/>
          <w:tblCellSpacing w:w="15" w:type="dxa"/>
        </w:trPr>
        <w:tc>
          <w:tcPr>
            <w:tcW w:w="0" w:type="auto"/>
            <w:vAlign w:val="center"/>
            <w:hideMark/>
          </w:tcPr>
          <w:p w14:paraId="4096976B" w14:textId="77777777" w:rsidR="0095430C" w:rsidRDefault="0095430C">
            <w:pPr>
              <w:rPr>
                <w:rFonts w:eastAsia="Times New Roman"/>
                <w:lang w:val="en-US"/>
              </w:rPr>
            </w:pPr>
          </w:p>
        </w:tc>
        <w:tc>
          <w:tcPr>
            <w:tcW w:w="0" w:type="auto"/>
            <w:vAlign w:val="center"/>
            <w:hideMark/>
          </w:tcPr>
          <w:p w14:paraId="6C3BA85A" w14:textId="77777777" w:rsidR="0095430C"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95430C" w14:paraId="35651003" w14:textId="77777777">
        <w:trPr>
          <w:divId w:val="510997197"/>
          <w:tblCellSpacing w:w="15" w:type="dxa"/>
        </w:trPr>
        <w:tc>
          <w:tcPr>
            <w:tcW w:w="0" w:type="auto"/>
            <w:vAlign w:val="center"/>
            <w:hideMark/>
          </w:tcPr>
          <w:p w14:paraId="4031FC02" w14:textId="77777777" w:rsidR="0095430C" w:rsidRDefault="0095430C">
            <w:pPr>
              <w:rPr>
                <w:rFonts w:eastAsia="Times New Roman"/>
                <w:lang w:val="en-US"/>
              </w:rPr>
            </w:pPr>
          </w:p>
        </w:tc>
        <w:tc>
          <w:tcPr>
            <w:tcW w:w="0" w:type="auto"/>
            <w:vAlign w:val="center"/>
            <w:hideMark/>
          </w:tcPr>
          <w:p w14:paraId="589DB63C" w14:textId="77777777" w:rsidR="0095430C"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95430C" w14:paraId="6354A728" w14:textId="77777777">
        <w:trPr>
          <w:divId w:val="510997197"/>
          <w:tblCellSpacing w:w="15" w:type="dxa"/>
        </w:trPr>
        <w:tc>
          <w:tcPr>
            <w:tcW w:w="0" w:type="auto"/>
            <w:vAlign w:val="center"/>
            <w:hideMark/>
          </w:tcPr>
          <w:p w14:paraId="0124125E" w14:textId="77777777" w:rsidR="0095430C" w:rsidRDefault="0095430C">
            <w:pPr>
              <w:rPr>
                <w:rFonts w:eastAsia="Times New Roman"/>
                <w:lang w:val="en-US"/>
              </w:rPr>
            </w:pPr>
          </w:p>
        </w:tc>
        <w:tc>
          <w:tcPr>
            <w:tcW w:w="0" w:type="auto"/>
            <w:vAlign w:val="center"/>
            <w:hideMark/>
          </w:tcPr>
          <w:p w14:paraId="5FE15A5E" w14:textId="77777777" w:rsidR="0095430C"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95430C" w14:paraId="108FF4CF" w14:textId="77777777">
        <w:trPr>
          <w:divId w:val="510997197"/>
          <w:tblCellSpacing w:w="15" w:type="dxa"/>
        </w:trPr>
        <w:tc>
          <w:tcPr>
            <w:tcW w:w="0" w:type="auto"/>
            <w:vAlign w:val="center"/>
            <w:hideMark/>
          </w:tcPr>
          <w:p w14:paraId="419D9B1F" w14:textId="77777777" w:rsidR="0095430C" w:rsidRDefault="0095430C">
            <w:pPr>
              <w:rPr>
                <w:rFonts w:eastAsia="Times New Roman"/>
                <w:lang w:val="en-US"/>
              </w:rPr>
            </w:pPr>
          </w:p>
        </w:tc>
        <w:tc>
          <w:tcPr>
            <w:tcW w:w="0" w:type="auto"/>
            <w:vAlign w:val="center"/>
            <w:hideMark/>
          </w:tcPr>
          <w:p w14:paraId="5654DC30" w14:textId="77777777" w:rsidR="0095430C"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95430C" w14:paraId="58DB314B" w14:textId="77777777">
        <w:trPr>
          <w:divId w:val="510997197"/>
          <w:tblCellSpacing w:w="15" w:type="dxa"/>
        </w:trPr>
        <w:tc>
          <w:tcPr>
            <w:tcW w:w="0" w:type="auto"/>
            <w:vAlign w:val="center"/>
            <w:hideMark/>
          </w:tcPr>
          <w:p w14:paraId="7DAF54BB" w14:textId="77777777" w:rsidR="0095430C" w:rsidRDefault="0095430C">
            <w:pPr>
              <w:rPr>
                <w:rFonts w:eastAsia="Times New Roman"/>
                <w:lang w:val="en-US"/>
              </w:rPr>
            </w:pPr>
          </w:p>
        </w:tc>
        <w:tc>
          <w:tcPr>
            <w:tcW w:w="0" w:type="auto"/>
            <w:vAlign w:val="center"/>
            <w:hideMark/>
          </w:tcPr>
          <w:p w14:paraId="4A52783A" w14:textId="77777777" w:rsidR="0095430C"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95430C" w14:paraId="71021928" w14:textId="77777777">
        <w:trPr>
          <w:divId w:val="510997197"/>
          <w:tblCellSpacing w:w="15" w:type="dxa"/>
        </w:trPr>
        <w:tc>
          <w:tcPr>
            <w:tcW w:w="0" w:type="auto"/>
            <w:vAlign w:val="center"/>
            <w:hideMark/>
          </w:tcPr>
          <w:p w14:paraId="6BFEFD7C" w14:textId="77777777" w:rsidR="0095430C" w:rsidRDefault="0095430C">
            <w:pPr>
              <w:rPr>
                <w:rFonts w:eastAsia="Times New Roman"/>
                <w:lang w:val="en-US"/>
              </w:rPr>
            </w:pPr>
          </w:p>
        </w:tc>
        <w:tc>
          <w:tcPr>
            <w:tcW w:w="0" w:type="auto"/>
            <w:vAlign w:val="center"/>
            <w:hideMark/>
          </w:tcPr>
          <w:p w14:paraId="304F65D3" w14:textId="77777777" w:rsidR="0095430C"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95430C" w14:paraId="07802EF0" w14:textId="77777777">
        <w:trPr>
          <w:divId w:val="510997197"/>
          <w:tblCellSpacing w:w="15" w:type="dxa"/>
        </w:trPr>
        <w:tc>
          <w:tcPr>
            <w:tcW w:w="0" w:type="auto"/>
            <w:vAlign w:val="center"/>
            <w:hideMark/>
          </w:tcPr>
          <w:p w14:paraId="788BF4A3" w14:textId="77777777" w:rsidR="0095430C" w:rsidRDefault="0095430C">
            <w:pPr>
              <w:rPr>
                <w:rFonts w:eastAsia="Times New Roman"/>
                <w:lang w:val="en-US"/>
              </w:rPr>
            </w:pPr>
          </w:p>
        </w:tc>
        <w:tc>
          <w:tcPr>
            <w:tcW w:w="0" w:type="auto"/>
            <w:vAlign w:val="center"/>
            <w:hideMark/>
          </w:tcPr>
          <w:p w14:paraId="2C34FAA4" w14:textId="77777777" w:rsidR="0095430C"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an Image Receptor housing between the center of each pixel. For tomographic images, the horizontal physical distance in the patient between the center of each pixel </w:t>
            </w:r>
          </w:p>
        </w:tc>
      </w:tr>
      <w:tr w:rsidR="0095430C" w14:paraId="20D62415" w14:textId="77777777">
        <w:trPr>
          <w:divId w:val="510997197"/>
          <w:tblCellSpacing w:w="15" w:type="dxa"/>
        </w:trPr>
        <w:tc>
          <w:tcPr>
            <w:tcW w:w="0" w:type="auto"/>
            <w:vAlign w:val="center"/>
            <w:hideMark/>
          </w:tcPr>
          <w:p w14:paraId="5B9559FE" w14:textId="77777777" w:rsidR="0095430C" w:rsidRDefault="0095430C">
            <w:pPr>
              <w:rPr>
                <w:rFonts w:eastAsia="Times New Roman"/>
                <w:lang w:val="en-US"/>
              </w:rPr>
            </w:pPr>
          </w:p>
        </w:tc>
        <w:tc>
          <w:tcPr>
            <w:tcW w:w="0" w:type="auto"/>
            <w:vAlign w:val="center"/>
            <w:hideMark/>
          </w:tcPr>
          <w:p w14:paraId="0BAA56F1" w14:textId="77777777" w:rsidR="0095430C"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95430C" w14:paraId="0BA207B8" w14:textId="77777777">
        <w:trPr>
          <w:divId w:val="510997197"/>
          <w:tblCellSpacing w:w="15" w:type="dxa"/>
        </w:trPr>
        <w:tc>
          <w:tcPr>
            <w:tcW w:w="0" w:type="auto"/>
            <w:vAlign w:val="center"/>
            <w:hideMark/>
          </w:tcPr>
          <w:p w14:paraId="52330CE0" w14:textId="77777777" w:rsidR="0095430C" w:rsidRDefault="0095430C">
            <w:pPr>
              <w:rPr>
                <w:rFonts w:eastAsia="Times New Roman"/>
                <w:lang w:val="en-US"/>
              </w:rPr>
            </w:pPr>
          </w:p>
        </w:tc>
        <w:tc>
          <w:tcPr>
            <w:tcW w:w="0" w:type="auto"/>
            <w:vAlign w:val="center"/>
            <w:hideMark/>
          </w:tcPr>
          <w:p w14:paraId="0B81BFA6" w14:textId="77777777" w:rsidR="0095430C"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95430C" w14:paraId="495A1B55" w14:textId="77777777">
        <w:trPr>
          <w:divId w:val="510997197"/>
          <w:tblCellSpacing w:w="15" w:type="dxa"/>
        </w:trPr>
        <w:tc>
          <w:tcPr>
            <w:tcW w:w="0" w:type="auto"/>
            <w:vAlign w:val="center"/>
            <w:hideMark/>
          </w:tcPr>
          <w:p w14:paraId="620ECB19" w14:textId="77777777" w:rsidR="0095430C" w:rsidRDefault="0095430C">
            <w:pPr>
              <w:rPr>
                <w:rFonts w:eastAsia="Times New Roman"/>
                <w:lang w:val="en-US"/>
              </w:rPr>
            </w:pPr>
          </w:p>
        </w:tc>
        <w:tc>
          <w:tcPr>
            <w:tcW w:w="0" w:type="auto"/>
            <w:vAlign w:val="center"/>
            <w:hideMark/>
          </w:tcPr>
          <w:p w14:paraId="6C927331" w14:textId="77777777" w:rsidR="0095430C"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95430C" w14:paraId="01ED1878" w14:textId="77777777">
        <w:trPr>
          <w:divId w:val="510997197"/>
          <w:tblCellSpacing w:w="15" w:type="dxa"/>
        </w:trPr>
        <w:tc>
          <w:tcPr>
            <w:tcW w:w="0" w:type="auto"/>
            <w:vAlign w:val="center"/>
            <w:hideMark/>
          </w:tcPr>
          <w:p w14:paraId="20D76186" w14:textId="77777777" w:rsidR="0095430C" w:rsidRDefault="0095430C">
            <w:pPr>
              <w:rPr>
                <w:rFonts w:eastAsia="Times New Roman"/>
                <w:lang w:val="en-US"/>
              </w:rPr>
            </w:pPr>
          </w:p>
        </w:tc>
        <w:tc>
          <w:tcPr>
            <w:tcW w:w="0" w:type="auto"/>
            <w:vAlign w:val="center"/>
            <w:hideMark/>
          </w:tcPr>
          <w:p w14:paraId="01C51CC3" w14:textId="77777777" w:rsidR="0095430C"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95430C" w14:paraId="7B9BE806" w14:textId="77777777">
        <w:trPr>
          <w:divId w:val="510997197"/>
          <w:tblCellSpacing w:w="15" w:type="dxa"/>
        </w:trPr>
        <w:tc>
          <w:tcPr>
            <w:tcW w:w="0" w:type="auto"/>
            <w:vAlign w:val="center"/>
            <w:hideMark/>
          </w:tcPr>
          <w:p w14:paraId="7FD06CD6" w14:textId="77777777" w:rsidR="0095430C" w:rsidRDefault="0095430C">
            <w:pPr>
              <w:rPr>
                <w:rFonts w:eastAsia="Times New Roman"/>
                <w:lang w:val="en-US"/>
              </w:rPr>
            </w:pPr>
          </w:p>
        </w:tc>
        <w:tc>
          <w:tcPr>
            <w:tcW w:w="0" w:type="auto"/>
            <w:vAlign w:val="center"/>
            <w:hideMark/>
          </w:tcPr>
          <w:p w14:paraId="79EC5C3F" w14:textId="77777777" w:rsidR="0095430C"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95430C" w14:paraId="22B68C6B" w14:textId="77777777">
        <w:trPr>
          <w:divId w:val="510997197"/>
          <w:tblCellSpacing w:w="15" w:type="dxa"/>
        </w:trPr>
        <w:tc>
          <w:tcPr>
            <w:tcW w:w="0" w:type="auto"/>
            <w:vAlign w:val="center"/>
            <w:hideMark/>
          </w:tcPr>
          <w:p w14:paraId="27213A39" w14:textId="77777777" w:rsidR="0095430C" w:rsidRDefault="0095430C">
            <w:pPr>
              <w:rPr>
                <w:rFonts w:eastAsia="Times New Roman"/>
                <w:lang w:val="en-US"/>
              </w:rPr>
            </w:pPr>
          </w:p>
        </w:tc>
        <w:tc>
          <w:tcPr>
            <w:tcW w:w="0" w:type="auto"/>
            <w:vAlign w:val="center"/>
            <w:hideMark/>
          </w:tcPr>
          <w:p w14:paraId="40C362EA" w14:textId="77777777" w:rsidR="0095430C"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95430C" w14:paraId="137E0052" w14:textId="77777777">
        <w:trPr>
          <w:divId w:val="510997197"/>
          <w:tblCellSpacing w:w="15" w:type="dxa"/>
        </w:trPr>
        <w:tc>
          <w:tcPr>
            <w:tcW w:w="0" w:type="auto"/>
            <w:vAlign w:val="center"/>
            <w:hideMark/>
          </w:tcPr>
          <w:p w14:paraId="50359D71" w14:textId="77777777" w:rsidR="0095430C" w:rsidRDefault="0095430C">
            <w:pPr>
              <w:rPr>
                <w:rFonts w:eastAsia="Times New Roman"/>
                <w:lang w:val="en-US"/>
              </w:rPr>
            </w:pPr>
          </w:p>
        </w:tc>
        <w:tc>
          <w:tcPr>
            <w:tcW w:w="0" w:type="auto"/>
            <w:vAlign w:val="center"/>
            <w:hideMark/>
          </w:tcPr>
          <w:p w14:paraId="33E5D736" w14:textId="77777777" w:rsidR="0095430C"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95430C" w14:paraId="5B832109" w14:textId="77777777">
        <w:trPr>
          <w:divId w:val="510997197"/>
          <w:tblCellSpacing w:w="15" w:type="dxa"/>
        </w:trPr>
        <w:tc>
          <w:tcPr>
            <w:tcW w:w="0" w:type="auto"/>
            <w:vAlign w:val="center"/>
            <w:hideMark/>
          </w:tcPr>
          <w:p w14:paraId="63DF0B20" w14:textId="77777777" w:rsidR="0095430C" w:rsidRDefault="0095430C">
            <w:pPr>
              <w:rPr>
                <w:rFonts w:eastAsia="Times New Roman"/>
                <w:lang w:val="en-US"/>
              </w:rPr>
            </w:pPr>
          </w:p>
        </w:tc>
        <w:tc>
          <w:tcPr>
            <w:tcW w:w="0" w:type="auto"/>
            <w:vAlign w:val="center"/>
            <w:hideMark/>
          </w:tcPr>
          <w:p w14:paraId="7EBAB372" w14:textId="77777777" w:rsidR="0095430C"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95430C" w14:paraId="2B758A6F" w14:textId="77777777">
        <w:trPr>
          <w:divId w:val="510997197"/>
          <w:tblCellSpacing w:w="15" w:type="dxa"/>
        </w:trPr>
        <w:tc>
          <w:tcPr>
            <w:tcW w:w="0" w:type="auto"/>
            <w:vAlign w:val="center"/>
            <w:hideMark/>
          </w:tcPr>
          <w:p w14:paraId="50974397" w14:textId="77777777" w:rsidR="0095430C" w:rsidRDefault="0095430C">
            <w:pPr>
              <w:rPr>
                <w:rFonts w:eastAsia="Times New Roman"/>
                <w:lang w:val="en-US"/>
              </w:rPr>
            </w:pPr>
          </w:p>
        </w:tc>
        <w:tc>
          <w:tcPr>
            <w:tcW w:w="0" w:type="auto"/>
            <w:vAlign w:val="center"/>
            <w:hideMark/>
          </w:tcPr>
          <w:p w14:paraId="5608D238" w14:textId="77777777" w:rsidR="0095430C"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95430C" w14:paraId="578C029A" w14:textId="77777777">
        <w:trPr>
          <w:divId w:val="510997197"/>
          <w:tblCellSpacing w:w="15" w:type="dxa"/>
        </w:trPr>
        <w:tc>
          <w:tcPr>
            <w:tcW w:w="0" w:type="auto"/>
            <w:vAlign w:val="center"/>
            <w:hideMark/>
          </w:tcPr>
          <w:p w14:paraId="574C80DD" w14:textId="77777777" w:rsidR="0095430C" w:rsidRDefault="0095430C">
            <w:pPr>
              <w:rPr>
                <w:rFonts w:eastAsia="Times New Roman"/>
                <w:lang w:val="en-US"/>
              </w:rPr>
            </w:pPr>
          </w:p>
        </w:tc>
        <w:tc>
          <w:tcPr>
            <w:tcW w:w="0" w:type="auto"/>
            <w:vAlign w:val="center"/>
            <w:hideMark/>
          </w:tcPr>
          <w:p w14:paraId="2CF8957F" w14:textId="77777777" w:rsidR="0095430C"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95430C" w14:paraId="09CD0979" w14:textId="77777777">
        <w:trPr>
          <w:divId w:val="510997197"/>
          <w:tblCellSpacing w:w="15" w:type="dxa"/>
        </w:trPr>
        <w:tc>
          <w:tcPr>
            <w:tcW w:w="0" w:type="auto"/>
            <w:vAlign w:val="center"/>
            <w:hideMark/>
          </w:tcPr>
          <w:p w14:paraId="314CA324" w14:textId="77777777" w:rsidR="0095430C" w:rsidRDefault="0095430C">
            <w:pPr>
              <w:rPr>
                <w:rFonts w:eastAsia="Times New Roman"/>
                <w:lang w:val="en-US"/>
              </w:rPr>
            </w:pPr>
          </w:p>
        </w:tc>
        <w:tc>
          <w:tcPr>
            <w:tcW w:w="0" w:type="auto"/>
            <w:vAlign w:val="center"/>
            <w:hideMark/>
          </w:tcPr>
          <w:p w14:paraId="641B63B5" w14:textId="77777777" w:rsidR="0095430C"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95430C" w14:paraId="5764B1E3" w14:textId="77777777">
        <w:trPr>
          <w:divId w:val="510997197"/>
          <w:tblCellSpacing w:w="15" w:type="dxa"/>
        </w:trPr>
        <w:tc>
          <w:tcPr>
            <w:tcW w:w="0" w:type="auto"/>
            <w:vAlign w:val="center"/>
            <w:hideMark/>
          </w:tcPr>
          <w:p w14:paraId="19F11DF5" w14:textId="77777777" w:rsidR="0095430C" w:rsidRDefault="0095430C">
            <w:pPr>
              <w:rPr>
                <w:rFonts w:eastAsia="Times New Roman"/>
                <w:lang w:val="en-US"/>
              </w:rPr>
            </w:pPr>
          </w:p>
        </w:tc>
        <w:tc>
          <w:tcPr>
            <w:tcW w:w="0" w:type="auto"/>
            <w:vAlign w:val="center"/>
            <w:hideMark/>
          </w:tcPr>
          <w:p w14:paraId="5216FFEB" w14:textId="77777777" w:rsidR="0095430C"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95430C" w14:paraId="62333A5E" w14:textId="77777777">
        <w:trPr>
          <w:divId w:val="510997197"/>
          <w:tblCellSpacing w:w="15" w:type="dxa"/>
        </w:trPr>
        <w:tc>
          <w:tcPr>
            <w:tcW w:w="0" w:type="auto"/>
            <w:vAlign w:val="center"/>
            <w:hideMark/>
          </w:tcPr>
          <w:p w14:paraId="4D09314C" w14:textId="77777777" w:rsidR="0095430C" w:rsidRDefault="0095430C">
            <w:pPr>
              <w:rPr>
                <w:rFonts w:eastAsia="Times New Roman"/>
                <w:lang w:val="en-US"/>
              </w:rPr>
            </w:pPr>
          </w:p>
        </w:tc>
        <w:tc>
          <w:tcPr>
            <w:tcW w:w="0" w:type="auto"/>
            <w:vAlign w:val="center"/>
            <w:hideMark/>
          </w:tcPr>
          <w:p w14:paraId="74B516A9" w14:textId="77777777" w:rsidR="0095430C"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95430C" w14:paraId="35E5A69F" w14:textId="77777777">
        <w:trPr>
          <w:divId w:val="510997197"/>
          <w:tblCellSpacing w:w="15" w:type="dxa"/>
        </w:trPr>
        <w:tc>
          <w:tcPr>
            <w:tcW w:w="0" w:type="auto"/>
            <w:vAlign w:val="center"/>
            <w:hideMark/>
          </w:tcPr>
          <w:p w14:paraId="6253146B" w14:textId="77777777" w:rsidR="0095430C" w:rsidRDefault="0095430C">
            <w:pPr>
              <w:rPr>
                <w:rFonts w:eastAsia="Times New Roman"/>
                <w:lang w:val="en-US"/>
              </w:rPr>
            </w:pPr>
          </w:p>
        </w:tc>
        <w:tc>
          <w:tcPr>
            <w:tcW w:w="0" w:type="auto"/>
            <w:vAlign w:val="center"/>
            <w:hideMark/>
          </w:tcPr>
          <w:p w14:paraId="284338C5" w14:textId="77777777" w:rsidR="0095430C"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95430C" w14:paraId="02E4E337" w14:textId="77777777">
        <w:trPr>
          <w:divId w:val="510997197"/>
          <w:tblCellSpacing w:w="15" w:type="dxa"/>
        </w:trPr>
        <w:tc>
          <w:tcPr>
            <w:tcW w:w="0" w:type="auto"/>
            <w:vAlign w:val="center"/>
            <w:hideMark/>
          </w:tcPr>
          <w:p w14:paraId="4635FF6C" w14:textId="77777777" w:rsidR="0095430C" w:rsidRDefault="0095430C">
            <w:pPr>
              <w:rPr>
                <w:rFonts w:eastAsia="Times New Roman"/>
                <w:lang w:val="en-US"/>
              </w:rPr>
            </w:pPr>
          </w:p>
        </w:tc>
        <w:tc>
          <w:tcPr>
            <w:tcW w:w="0" w:type="auto"/>
            <w:vAlign w:val="center"/>
            <w:hideMark/>
          </w:tcPr>
          <w:p w14:paraId="2094AE06" w14:textId="77777777" w:rsidR="0095430C"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95430C" w14:paraId="0B2665CF" w14:textId="77777777">
        <w:trPr>
          <w:divId w:val="510997197"/>
          <w:tblCellSpacing w:w="15" w:type="dxa"/>
        </w:trPr>
        <w:tc>
          <w:tcPr>
            <w:tcW w:w="0" w:type="auto"/>
            <w:vAlign w:val="center"/>
            <w:hideMark/>
          </w:tcPr>
          <w:p w14:paraId="21ED6FF4" w14:textId="77777777" w:rsidR="0095430C" w:rsidRDefault="0095430C">
            <w:pPr>
              <w:rPr>
                <w:rFonts w:eastAsia="Times New Roman"/>
                <w:lang w:val="en-US"/>
              </w:rPr>
            </w:pPr>
          </w:p>
        </w:tc>
        <w:tc>
          <w:tcPr>
            <w:tcW w:w="0" w:type="auto"/>
            <w:vAlign w:val="center"/>
            <w:hideMark/>
          </w:tcPr>
          <w:p w14:paraId="2CEC953F" w14:textId="77777777" w:rsidR="0095430C"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95430C" w14:paraId="0FD7E638" w14:textId="77777777">
        <w:trPr>
          <w:divId w:val="510997197"/>
          <w:tblCellSpacing w:w="15" w:type="dxa"/>
        </w:trPr>
        <w:tc>
          <w:tcPr>
            <w:tcW w:w="0" w:type="auto"/>
            <w:vAlign w:val="center"/>
            <w:hideMark/>
          </w:tcPr>
          <w:p w14:paraId="5B1C7A75" w14:textId="77777777" w:rsidR="0095430C" w:rsidRDefault="0095430C">
            <w:pPr>
              <w:rPr>
                <w:rFonts w:eastAsia="Times New Roman"/>
                <w:lang w:val="en-US"/>
              </w:rPr>
            </w:pPr>
          </w:p>
        </w:tc>
        <w:tc>
          <w:tcPr>
            <w:tcW w:w="0" w:type="auto"/>
            <w:vAlign w:val="center"/>
            <w:hideMark/>
          </w:tcPr>
          <w:p w14:paraId="6E92C68C" w14:textId="77777777" w:rsidR="0095430C"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95430C" w14:paraId="1C9BCB1A" w14:textId="77777777">
        <w:trPr>
          <w:divId w:val="510997197"/>
          <w:tblCellSpacing w:w="15" w:type="dxa"/>
        </w:trPr>
        <w:tc>
          <w:tcPr>
            <w:tcW w:w="0" w:type="auto"/>
            <w:vAlign w:val="center"/>
            <w:hideMark/>
          </w:tcPr>
          <w:p w14:paraId="68A7A179" w14:textId="77777777" w:rsidR="0095430C" w:rsidRDefault="0095430C">
            <w:pPr>
              <w:rPr>
                <w:rFonts w:eastAsia="Times New Roman"/>
                <w:lang w:val="en-US"/>
              </w:rPr>
            </w:pPr>
          </w:p>
        </w:tc>
        <w:tc>
          <w:tcPr>
            <w:tcW w:w="0" w:type="auto"/>
            <w:vAlign w:val="center"/>
            <w:hideMark/>
          </w:tcPr>
          <w:p w14:paraId="01EA8277" w14:textId="77777777" w:rsidR="0095430C"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95430C" w14:paraId="015A0025" w14:textId="77777777">
        <w:trPr>
          <w:divId w:val="510997197"/>
          <w:tblCellSpacing w:w="15" w:type="dxa"/>
        </w:trPr>
        <w:tc>
          <w:tcPr>
            <w:tcW w:w="0" w:type="auto"/>
            <w:vAlign w:val="center"/>
            <w:hideMark/>
          </w:tcPr>
          <w:p w14:paraId="1FCB5CF2" w14:textId="77777777" w:rsidR="0095430C" w:rsidRDefault="0095430C">
            <w:pPr>
              <w:rPr>
                <w:rFonts w:eastAsia="Times New Roman"/>
                <w:lang w:val="en-US"/>
              </w:rPr>
            </w:pPr>
          </w:p>
        </w:tc>
        <w:tc>
          <w:tcPr>
            <w:tcW w:w="0" w:type="auto"/>
            <w:vAlign w:val="center"/>
            <w:hideMark/>
          </w:tcPr>
          <w:p w14:paraId="57B978BE" w14:textId="77777777" w:rsidR="0095430C"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95430C" w14:paraId="353B7F1E" w14:textId="77777777">
        <w:trPr>
          <w:divId w:val="510997197"/>
          <w:tblCellSpacing w:w="15" w:type="dxa"/>
        </w:trPr>
        <w:tc>
          <w:tcPr>
            <w:tcW w:w="0" w:type="auto"/>
            <w:vAlign w:val="center"/>
            <w:hideMark/>
          </w:tcPr>
          <w:p w14:paraId="74C44D3A" w14:textId="77777777" w:rsidR="0095430C" w:rsidRDefault="0095430C">
            <w:pPr>
              <w:rPr>
                <w:rFonts w:eastAsia="Times New Roman"/>
                <w:lang w:val="en-US"/>
              </w:rPr>
            </w:pPr>
          </w:p>
        </w:tc>
        <w:tc>
          <w:tcPr>
            <w:tcW w:w="0" w:type="auto"/>
            <w:vAlign w:val="center"/>
            <w:hideMark/>
          </w:tcPr>
          <w:p w14:paraId="29D39658" w14:textId="77777777" w:rsidR="0095430C"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95430C" w14:paraId="07794320" w14:textId="77777777">
        <w:trPr>
          <w:divId w:val="510997197"/>
          <w:tblCellSpacing w:w="15" w:type="dxa"/>
        </w:trPr>
        <w:tc>
          <w:tcPr>
            <w:tcW w:w="0" w:type="auto"/>
            <w:vAlign w:val="center"/>
            <w:hideMark/>
          </w:tcPr>
          <w:p w14:paraId="468870DF" w14:textId="77777777" w:rsidR="0095430C" w:rsidRDefault="0095430C">
            <w:pPr>
              <w:rPr>
                <w:rFonts w:eastAsia="Times New Roman"/>
                <w:lang w:val="en-US"/>
              </w:rPr>
            </w:pPr>
          </w:p>
        </w:tc>
        <w:tc>
          <w:tcPr>
            <w:tcW w:w="0" w:type="auto"/>
            <w:vAlign w:val="center"/>
            <w:hideMark/>
          </w:tcPr>
          <w:p w14:paraId="7B5F0615" w14:textId="77777777" w:rsidR="0095430C"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95430C" w14:paraId="7A1F698A" w14:textId="77777777">
        <w:trPr>
          <w:divId w:val="510997197"/>
          <w:tblCellSpacing w:w="15" w:type="dxa"/>
        </w:trPr>
        <w:tc>
          <w:tcPr>
            <w:tcW w:w="0" w:type="auto"/>
            <w:vAlign w:val="center"/>
            <w:hideMark/>
          </w:tcPr>
          <w:p w14:paraId="5210E0E4" w14:textId="77777777" w:rsidR="0095430C" w:rsidRDefault="0095430C">
            <w:pPr>
              <w:rPr>
                <w:rFonts w:eastAsia="Times New Roman"/>
                <w:lang w:val="en-US"/>
              </w:rPr>
            </w:pPr>
          </w:p>
        </w:tc>
        <w:tc>
          <w:tcPr>
            <w:tcW w:w="0" w:type="auto"/>
            <w:vAlign w:val="center"/>
            <w:hideMark/>
          </w:tcPr>
          <w:p w14:paraId="6C90627E" w14:textId="77777777" w:rsidR="0095430C"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95430C" w14:paraId="7BA82F5C" w14:textId="77777777">
        <w:trPr>
          <w:divId w:val="510997197"/>
          <w:tblCellSpacing w:w="15" w:type="dxa"/>
        </w:trPr>
        <w:tc>
          <w:tcPr>
            <w:tcW w:w="0" w:type="auto"/>
            <w:vAlign w:val="center"/>
            <w:hideMark/>
          </w:tcPr>
          <w:p w14:paraId="2220D762" w14:textId="77777777" w:rsidR="0095430C" w:rsidRDefault="0095430C">
            <w:pPr>
              <w:rPr>
                <w:rFonts w:eastAsia="Times New Roman"/>
                <w:lang w:val="en-US"/>
              </w:rPr>
            </w:pPr>
          </w:p>
        </w:tc>
        <w:tc>
          <w:tcPr>
            <w:tcW w:w="0" w:type="auto"/>
            <w:vAlign w:val="center"/>
            <w:hideMark/>
          </w:tcPr>
          <w:p w14:paraId="60F39501" w14:textId="77777777" w:rsidR="0095430C"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95430C" w14:paraId="579C97E2" w14:textId="77777777">
        <w:trPr>
          <w:divId w:val="510997197"/>
          <w:tblCellSpacing w:w="15" w:type="dxa"/>
        </w:trPr>
        <w:tc>
          <w:tcPr>
            <w:tcW w:w="0" w:type="auto"/>
            <w:vAlign w:val="center"/>
            <w:hideMark/>
          </w:tcPr>
          <w:p w14:paraId="7E2DE11E" w14:textId="77777777" w:rsidR="0095430C" w:rsidRDefault="0095430C">
            <w:pPr>
              <w:rPr>
                <w:rFonts w:eastAsia="Times New Roman"/>
                <w:lang w:val="en-US"/>
              </w:rPr>
            </w:pPr>
          </w:p>
        </w:tc>
        <w:tc>
          <w:tcPr>
            <w:tcW w:w="0" w:type="auto"/>
            <w:vAlign w:val="center"/>
            <w:hideMark/>
          </w:tcPr>
          <w:p w14:paraId="4122301D" w14:textId="77777777" w:rsidR="0095430C"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95430C" w14:paraId="727B8B16" w14:textId="77777777">
        <w:trPr>
          <w:divId w:val="510997197"/>
          <w:tblCellSpacing w:w="15" w:type="dxa"/>
        </w:trPr>
        <w:tc>
          <w:tcPr>
            <w:tcW w:w="0" w:type="auto"/>
            <w:vAlign w:val="center"/>
            <w:hideMark/>
          </w:tcPr>
          <w:p w14:paraId="2D7BA0A7" w14:textId="77777777" w:rsidR="0095430C" w:rsidRDefault="0095430C">
            <w:pPr>
              <w:rPr>
                <w:rFonts w:eastAsia="Times New Roman"/>
                <w:lang w:val="en-US"/>
              </w:rPr>
            </w:pPr>
          </w:p>
        </w:tc>
        <w:tc>
          <w:tcPr>
            <w:tcW w:w="0" w:type="auto"/>
            <w:vAlign w:val="center"/>
            <w:hideMark/>
          </w:tcPr>
          <w:p w14:paraId="7ACF018D" w14:textId="77777777" w:rsidR="0095430C"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95430C" w14:paraId="0A96ADDF" w14:textId="77777777">
        <w:trPr>
          <w:divId w:val="510997197"/>
          <w:tblCellSpacing w:w="15" w:type="dxa"/>
        </w:trPr>
        <w:tc>
          <w:tcPr>
            <w:tcW w:w="0" w:type="auto"/>
            <w:vAlign w:val="center"/>
            <w:hideMark/>
          </w:tcPr>
          <w:p w14:paraId="0893B76B" w14:textId="77777777" w:rsidR="0095430C" w:rsidRDefault="0095430C">
            <w:pPr>
              <w:rPr>
                <w:rFonts w:eastAsia="Times New Roman"/>
                <w:lang w:val="en-US"/>
              </w:rPr>
            </w:pPr>
          </w:p>
        </w:tc>
        <w:tc>
          <w:tcPr>
            <w:tcW w:w="0" w:type="auto"/>
            <w:vAlign w:val="center"/>
            <w:hideMark/>
          </w:tcPr>
          <w:p w14:paraId="25F0310E" w14:textId="77777777" w:rsidR="0095430C"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95430C" w14:paraId="028FA25E" w14:textId="77777777">
        <w:trPr>
          <w:divId w:val="510997197"/>
          <w:tblCellSpacing w:w="15" w:type="dxa"/>
        </w:trPr>
        <w:tc>
          <w:tcPr>
            <w:tcW w:w="0" w:type="auto"/>
            <w:vAlign w:val="center"/>
            <w:hideMark/>
          </w:tcPr>
          <w:p w14:paraId="5198F7F0" w14:textId="77777777" w:rsidR="0095430C" w:rsidRDefault="0095430C">
            <w:pPr>
              <w:rPr>
                <w:rFonts w:eastAsia="Times New Roman"/>
                <w:lang w:val="en-US"/>
              </w:rPr>
            </w:pPr>
          </w:p>
        </w:tc>
        <w:tc>
          <w:tcPr>
            <w:tcW w:w="0" w:type="auto"/>
            <w:vAlign w:val="center"/>
            <w:hideMark/>
          </w:tcPr>
          <w:p w14:paraId="746C874E" w14:textId="77777777" w:rsidR="0095430C"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95430C" w14:paraId="525AF20F" w14:textId="77777777">
        <w:trPr>
          <w:divId w:val="510997197"/>
          <w:tblCellSpacing w:w="15" w:type="dxa"/>
        </w:trPr>
        <w:tc>
          <w:tcPr>
            <w:tcW w:w="0" w:type="auto"/>
            <w:vAlign w:val="center"/>
            <w:hideMark/>
          </w:tcPr>
          <w:p w14:paraId="5B549A55" w14:textId="77777777" w:rsidR="0095430C" w:rsidRDefault="0095430C">
            <w:pPr>
              <w:rPr>
                <w:rFonts w:eastAsia="Times New Roman"/>
                <w:lang w:val="en-US"/>
              </w:rPr>
            </w:pPr>
          </w:p>
        </w:tc>
        <w:tc>
          <w:tcPr>
            <w:tcW w:w="0" w:type="auto"/>
            <w:vAlign w:val="center"/>
            <w:hideMark/>
          </w:tcPr>
          <w:p w14:paraId="57B192D6" w14:textId="77777777" w:rsidR="0095430C"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w:t>
            </w:r>
            <w:r>
              <w:rPr>
                <w:rFonts w:eastAsia="Times New Roman"/>
                <w:lang w:val="en-US"/>
              </w:rPr>
              <w:lastRenderedPageBreak/>
              <w:t xml:space="preserve">procedure, based on interpreted results </w:t>
            </w:r>
          </w:p>
        </w:tc>
      </w:tr>
      <w:tr w:rsidR="0095430C" w14:paraId="4C9CB5FB" w14:textId="77777777">
        <w:trPr>
          <w:divId w:val="510997197"/>
          <w:tblCellSpacing w:w="15" w:type="dxa"/>
        </w:trPr>
        <w:tc>
          <w:tcPr>
            <w:tcW w:w="0" w:type="auto"/>
            <w:vAlign w:val="center"/>
            <w:hideMark/>
          </w:tcPr>
          <w:p w14:paraId="06050CE2" w14:textId="77777777" w:rsidR="0095430C" w:rsidRDefault="0095430C">
            <w:pPr>
              <w:rPr>
                <w:rFonts w:eastAsia="Times New Roman"/>
                <w:lang w:val="en-US"/>
              </w:rPr>
            </w:pPr>
          </w:p>
        </w:tc>
        <w:tc>
          <w:tcPr>
            <w:tcW w:w="0" w:type="auto"/>
            <w:vAlign w:val="center"/>
            <w:hideMark/>
          </w:tcPr>
          <w:p w14:paraId="0ACBEF01" w14:textId="77777777" w:rsidR="0095430C"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95430C" w14:paraId="57D7CC89" w14:textId="77777777">
        <w:trPr>
          <w:divId w:val="510997197"/>
          <w:tblCellSpacing w:w="15" w:type="dxa"/>
        </w:trPr>
        <w:tc>
          <w:tcPr>
            <w:tcW w:w="0" w:type="auto"/>
            <w:vAlign w:val="center"/>
            <w:hideMark/>
          </w:tcPr>
          <w:p w14:paraId="32FE3600" w14:textId="77777777" w:rsidR="0095430C" w:rsidRDefault="0095430C">
            <w:pPr>
              <w:rPr>
                <w:rFonts w:eastAsia="Times New Roman"/>
                <w:lang w:val="en-US"/>
              </w:rPr>
            </w:pPr>
          </w:p>
        </w:tc>
        <w:tc>
          <w:tcPr>
            <w:tcW w:w="0" w:type="auto"/>
            <w:vAlign w:val="center"/>
            <w:hideMark/>
          </w:tcPr>
          <w:p w14:paraId="5D6A7358" w14:textId="77777777" w:rsidR="0095430C"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95430C" w14:paraId="3B252C16" w14:textId="77777777">
        <w:trPr>
          <w:divId w:val="510997197"/>
          <w:tblCellSpacing w:w="15" w:type="dxa"/>
        </w:trPr>
        <w:tc>
          <w:tcPr>
            <w:tcW w:w="0" w:type="auto"/>
            <w:vAlign w:val="center"/>
            <w:hideMark/>
          </w:tcPr>
          <w:p w14:paraId="0CCE8E3F" w14:textId="77777777" w:rsidR="0095430C" w:rsidRDefault="0095430C">
            <w:pPr>
              <w:rPr>
                <w:rFonts w:eastAsia="Times New Roman"/>
                <w:lang w:val="en-US"/>
              </w:rPr>
            </w:pPr>
          </w:p>
        </w:tc>
        <w:tc>
          <w:tcPr>
            <w:tcW w:w="0" w:type="auto"/>
            <w:vAlign w:val="center"/>
            <w:hideMark/>
          </w:tcPr>
          <w:p w14:paraId="6B33BEA2" w14:textId="77777777" w:rsidR="0095430C"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95430C" w14:paraId="0FC13D8D" w14:textId="77777777">
        <w:trPr>
          <w:divId w:val="510997197"/>
          <w:tblCellSpacing w:w="15" w:type="dxa"/>
        </w:trPr>
        <w:tc>
          <w:tcPr>
            <w:tcW w:w="0" w:type="auto"/>
            <w:vAlign w:val="center"/>
            <w:hideMark/>
          </w:tcPr>
          <w:p w14:paraId="1C191CBD" w14:textId="77777777" w:rsidR="0095430C" w:rsidRDefault="0095430C">
            <w:pPr>
              <w:rPr>
                <w:rFonts w:eastAsia="Times New Roman"/>
                <w:lang w:val="en-US"/>
              </w:rPr>
            </w:pPr>
          </w:p>
        </w:tc>
        <w:tc>
          <w:tcPr>
            <w:tcW w:w="0" w:type="auto"/>
            <w:vAlign w:val="center"/>
            <w:hideMark/>
          </w:tcPr>
          <w:p w14:paraId="0A7042D9" w14:textId="77777777" w:rsidR="0095430C"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95430C" w14:paraId="2E14ED8F" w14:textId="77777777">
        <w:trPr>
          <w:divId w:val="510997197"/>
          <w:tblCellSpacing w:w="15" w:type="dxa"/>
        </w:trPr>
        <w:tc>
          <w:tcPr>
            <w:tcW w:w="0" w:type="auto"/>
            <w:vAlign w:val="center"/>
            <w:hideMark/>
          </w:tcPr>
          <w:p w14:paraId="0362FEFA" w14:textId="77777777" w:rsidR="0095430C" w:rsidRDefault="0095430C">
            <w:pPr>
              <w:rPr>
                <w:rFonts w:eastAsia="Times New Roman"/>
                <w:lang w:val="en-US"/>
              </w:rPr>
            </w:pPr>
          </w:p>
        </w:tc>
        <w:tc>
          <w:tcPr>
            <w:tcW w:w="0" w:type="auto"/>
            <w:vAlign w:val="center"/>
            <w:hideMark/>
          </w:tcPr>
          <w:p w14:paraId="07DC6B81" w14:textId="77777777" w:rsidR="0095430C"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95430C" w14:paraId="63C4B921" w14:textId="77777777">
        <w:trPr>
          <w:divId w:val="510997197"/>
          <w:tblCellSpacing w:w="15" w:type="dxa"/>
        </w:trPr>
        <w:tc>
          <w:tcPr>
            <w:tcW w:w="0" w:type="auto"/>
            <w:vAlign w:val="center"/>
            <w:hideMark/>
          </w:tcPr>
          <w:p w14:paraId="73EA5B8A" w14:textId="77777777" w:rsidR="0095430C" w:rsidRDefault="0095430C">
            <w:pPr>
              <w:rPr>
                <w:rFonts w:eastAsia="Times New Roman"/>
                <w:lang w:val="en-US"/>
              </w:rPr>
            </w:pPr>
          </w:p>
        </w:tc>
        <w:tc>
          <w:tcPr>
            <w:tcW w:w="0" w:type="auto"/>
            <w:vAlign w:val="center"/>
            <w:hideMark/>
          </w:tcPr>
          <w:p w14:paraId="00C6C01D" w14:textId="77777777" w:rsidR="0095430C"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95430C" w14:paraId="157968C7" w14:textId="77777777">
        <w:trPr>
          <w:divId w:val="510997197"/>
          <w:tblCellSpacing w:w="15" w:type="dxa"/>
        </w:trPr>
        <w:tc>
          <w:tcPr>
            <w:tcW w:w="0" w:type="auto"/>
            <w:vAlign w:val="center"/>
            <w:hideMark/>
          </w:tcPr>
          <w:p w14:paraId="0CFF015B" w14:textId="77777777" w:rsidR="0095430C" w:rsidRDefault="0095430C">
            <w:pPr>
              <w:rPr>
                <w:rFonts w:eastAsia="Times New Roman"/>
                <w:lang w:val="en-US"/>
              </w:rPr>
            </w:pPr>
          </w:p>
        </w:tc>
        <w:tc>
          <w:tcPr>
            <w:tcW w:w="0" w:type="auto"/>
            <w:vAlign w:val="center"/>
            <w:hideMark/>
          </w:tcPr>
          <w:p w14:paraId="2DE3C13F" w14:textId="77777777" w:rsidR="0095430C"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95430C" w14:paraId="7F0FF525" w14:textId="77777777">
        <w:trPr>
          <w:divId w:val="510997197"/>
          <w:tblCellSpacing w:w="15" w:type="dxa"/>
        </w:trPr>
        <w:tc>
          <w:tcPr>
            <w:tcW w:w="0" w:type="auto"/>
            <w:vAlign w:val="center"/>
            <w:hideMark/>
          </w:tcPr>
          <w:p w14:paraId="6DB55A6E" w14:textId="77777777" w:rsidR="0095430C" w:rsidRDefault="0095430C">
            <w:pPr>
              <w:rPr>
                <w:rFonts w:eastAsia="Times New Roman"/>
                <w:lang w:val="en-US"/>
              </w:rPr>
            </w:pPr>
          </w:p>
        </w:tc>
        <w:tc>
          <w:tcPr>
            <w:tcW w:w="0" w:type="auto"/>
            <w:vAlign w:val="center"/>
            <w:hideMark/>
          </w:tcPr>
          <w:p w14:paraId="615B1A61" w14:textId="77777777" w:rsidR="0095430C"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95430C" w14:paraId="430BDB84" w14:textId="77777777">
        <w:trPr>
          <w:divId w:val="510997197"/>
          <w:tblCellSpacing w:w="15" w:type="dxa"/>
        </w:trPr>
        <w:tc>
          <w:tcPr>
            <w:tcW w:w="0" w:type="auto"/>
            <w:vAlign w:val="center"/>
            <w:hideMark/>
          </w:tcPr>
          <w:p w14:paraId="223C7A97" w14:textId="77777777" w:rsidR="0095430C" w:rsidRDefault="0095430C">
            <w:pPr>
              <w:rPr>
                <w:rFonts w:eastAsia="Times New Roman"/>
                <w:lang w:val="en-US"/>
              </w:rPr>
            </w:pPr>
          </w:p>
        </w:tc>
        <w:tc>
          <w:tcPr>
            <w:tcW w:w="0" w:type="auto"/>
            <w:vAlign w:val="center"/>
            <w:hideMark/>
          </w:tcPr>
          <w:p w14:paraId="0537A6EF" w14:textId="77777777" w:rsidR="0095430C"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95430C" w14:paraId="68D6080B" w14:textId="77777777">
        <w:trPr>
          <w:divId w:val="510997197"/>
          <w:tblCellSpacing w:w="15" w:type="dxa"/>
        </w:trPr>
        <w:tc>
          <w:tcPr>
            <w:tcW w:w="0" w:type="auto"/>
            <w:vAlign w:val="center"/>
            <w:hideMark/>
          </w:tcPr>
          <w:p w14:paraId="38F135BD" w14:textId="77777777" w:rsidR="0095430C" w:rsidRDefault="0095430C">
            <w:pPr>
              <w:rPr>
                <w:rFonts w:eastAsia="Times New Roman"/>
                <w:lang w:val="en-US"/>
              </w:rPr>
            </w:pPr>
          </w:p>
        </w:tc>
        <w:tc>
          <w:tcPr>
            <w:tcW w:w="0" w:type="auto"/>
            <w:vAlign w:val="center"/>
            <w:hideMark/>
          </w:tcPr>
          <w:p w14:paraId="18A764E3" w14:textId="77777777" w:rsidR="0095430C"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95430C" w14:paraId="13D274D7" w14:textId="77777777">
        <w:trPr>
          <w:divId w:val="510997197"/>
          <w:tblCellSpacing w:w="15" w:type="dxa"/>
        </w:trPr>
        <w:tc>
          <w:tcPr>
            <w:tcW w:w="0" w:type="auto"/>
            <w:vAlign w:val="center"/>
            <w:hideMark/>
          </w:tcPr>
          <w:p w14:paraId="75FF74F2" w14:textId="77777777" w:rsidR="0095430C" w:rsidRDefault="0095430C">
            <w:pPr>
              <w:rPr>
                <w:rFonts w:eastAsia="Times New Roman"/>
                <w:lang w:val="en-US"/>
              </w:rPr>
            </w:pPr>
          </w:p>
        </w:tc>
        <w:tc>
          <w:tcPr>
            <w:tcW w:w="0" w:type="auto"/>
            <w:vAlign w:val="center"/>
            <w:hideMark/>
          </w:tcPr>
          <w:p w14:paraId="643657C8" w14:textId="77777777" w:rsidR="0095430C"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95430C" w14:paraId="15B84AF4" w14:textId="77777777">
        <w:trPr>
          <w:divId w:val="510997197"/>
          <w:tblCellSpacing w:w="15" w:type="dxa"/>
        </w:trPr>
        <w:tc>
          <w:tcPr>
            <w:tcW w:w="0" w:type="auto"/>
            <w:vAlign w:val="center"/>
            <w:hideMark/>
          </w:tcPr>
          <w:p w14:paraId="0BD92623" w14:textId="77777777" w:rsidR="0095430C" w:rsidRDefault="0095430C">
            <w:pPr>
              <w:rPr>
                <w:rFonts w:eastAsia="Times New Roman"/>
                <w:lang w:val="en-US"/>
              </w:rPr>
            </w:pPr>
          </w:p>
        </w:tc>
        <w:tc>
          <w:tcPr>
            <w:tcW w:w="0" w:type="auto"/>
            <w:vAlign w:val="center"/>
            <w:hideMark/>
          </w:tcPr>
          <w:p w14:paraId="2498D1E0" w14:textId="77777777" w:rsidR="0095430C"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an Image Receptor housing between the center of each pixel. For tomographic images, the vertical physical distance in the patient between the center of each pixel </w:t>
            </w:r>
          </w:p>
        </w:tc>
      </w:tr>
      <w:tr w:rsidR="0095430C" w14:paraId="494378C9" w14:textId="77777777">
        <w:trPr>
          <w:divId w:val="510997197"/>
          <w:tblCellSpacing w:w="15" w:type="dxa"/>
        </w:trPr>
        <w:tc>
          <w:tcPr>
            <w:tcW w:w="0" w:type="auto"/>
            <w:vAlign w:val="center"/>
            <w:hideMark/>
          </w:tcPr>
          <w:p w14:paraId="5A203E8B" w14:textId="77777777" w:rsidR="0095430C" w:rsidRDefault="0095430C">
            <w:pPr>
              <w:rPr>
                <w:rFonts w:eastAsia="Times New Roman"/>
                <w:lang w:val="en-US"/>
              </w:rPr>
            </w:pPr>
          </w:p>
        </w:tc>
        <w:tc>
          <w:tcPr>
            <w:tcW w:w="0" w:type="auto"/>
            <w:vAlign w:val="center"/>
            <w:hideMark/>
          </w:tcPr>
          <w:p w14:paraId="220C346A" w14:textId="77777777" w:rsidR="0095430C"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95430C" w14:paraId="21BA7A48" w14:textId="77777777">
        <w:trPr>
          <w:divId w:val="510997197"/>
          <w:tblCellSpacing w:w="15" w:type="dxa"/>
        </w:trPr>
        <w:tc>
          <w:tcPr>
            <w:tcW w:w="0" w:type="auto"/>
            <w:vAlign w:val="center"/>
            <w:hideMark/>
          </w:tcPr>
          <w:p w14:paraId="3C7D8C4A" w14:textId="77777777" w:rsidR="0095430C" w:rsidRDefault="0095430C">
            <w:pPr>
              <w:rPr>
                <w:rFonts w:eastAsia="Times New Roman"/>
                <w:lang w:val="en-US"/>
              </w:rPr>
            </w:pPr>
          </w:p>
        </w:tc>
        <w:tc>
          <w:tcPr>
            <w:tcW w:w="0" w:type="auto"/>
            <w:vAlign w:val="center"/>
            <w:hideMark/>
          </w:tcPr>
          <w:p w14:paraId="377BC17C" w14:textId="77777777" w:rsidR="0095430C"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95430C" w14:paraId="2526AF63" w14:textId="77777777">
        <w:trPr>
          <w:divId w:val="510997197"/>
          <w:tblCellSpacing w:w="15" w:type="dxa"/>
        </w:trPr>
        <w:tc>
          <w:tcPr>
            <w:tcW w:w="0" w:type="auto"/>
            <w:vAlign w:val="center"/>
            <w:hideMark/>
          </w:tcPr>
          <w:p w14:paraId="09F1D388" w14:textId="77777777" w:rsidR="0095430C" w:rsidRDefault="0095430C">
            <w:pPr>
              <w:rPr>
                <w:rFonts w:eastAsia="Times New Roman"/>
                <w:lang w:val="en-US"/>
              </w:rPr>
            </w:pPr>
          </w:p>
        </w:tc>
        <w:tc>
          <w:tcPr>
            <w:tcW w:w="0" w:type="auto"/>
            <w:vAlign w:val="center"/>
            <w:hideMark/>
          </w:tcPr>
          <w:p w14:paraId="1D4CC4CD" w14:textId="77777777" w:rsidR="0095430C"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95430C" w14:paraId="1D95BD1E" w14:textId="77777777">
        <w:trPr>
          <w:divId w:val="510997197"/>
          <w:tblCellSpacing w:w="15" w:type="dxa"/>
        </w:trPr>
        <w:tc>
          <w:tcPr>
            <w:tcW w:w="0" w:type="auto"/>
            <w:vAlign w:val="center"/>
            <w:hideMark/>
          </w:tcPr>
          <w:p w14:paraId="5823244F" w14:textId="77777777" w:rsidR="0095430C" w:rsidRDefault="0095430C">
            <w:pPr>
              <w:rPr>
                <w:rFonts w:eastAsia="Times New Roman"/>
                <w:lang w:val="en-US"/>
              </w:rPr>
            </w:pPr>
          </w:p>
        </w:tc>
        <w:tc>
          <w:tcPr>
            <w:tcW w:w="0" w:type="auto"/>
            <w:vAlign w:val="center"/>
            <w:hideMark/>
          </w:tcPr>
          <w:p w14:paraId="5734BF24" w14:textId="77777777" w:rsidR="0095430C"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95430C" w14:paraId="767FB6CB" w14:textId="77777777">
        <w:trPr>
          <w:divId w:val="510997197"/>
          <w:tblCellSpacing w:w="15" w:type="dxa"/>
        </w:trPr>
        <w:tc>
          <w:tcPr>
            <w:tcW w:w="0" w:type="auto"/>
            <w:vAlign w:val="center"/>
            <w:hideMark/>
          </w:tcPr>
          <w:p w14:paraId="1484F71A" w14:textId="77777777" w:rsidR="0095430C" w:rsidRDefault="0095430C">
            <w:pPr>
              <w:rPr>
                <w:rFonts w:eastAsia="Times New Roman"/>
                <w:lang w:val="en-US"/>
              </w:rPr>
            </w:pPr>
          </w:p>
        </w:tc>
        <w:tc>
          <w:tcPr>
            <w:tcW w:w="0" w:type="auto"/>
            <w:vAlign w:val="center"/>
            <w:hideMark/>
          </w:tcPr>
          <w:p w14:paraId="4C0853B2" w14:textId="77777777" w:rsidR="0095430C"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95430C" w14:paraId="0C880002" w14:textId="77777777">
        <w:trPr>
          <w:divId w:val="510997197"/>
          <w:tblCellSpacing w:w="15" w:type="dxa"/>
        </w:trPr>
        <w:tc>
          <w:tcPr>
            <w:tcW w:w="0" w:type="auto"/>
            <w:vAlign w:val="center"/>
            <w:hideMark/>
          </w:tcPr>
          <w:p w14:paraId="1C946F80" w14:textId="77777777" w:rsidR="0095430C" w:rsidRDefault="0095430C">
            <w:pPr>
              <w:rPr>
                <w:rFonts w:eastAsia="Times New Roman"/>
                <w:lang w:val="en-US"/>
              </w:rPr>
            </w:pPr>
          </w:p>
        </w:tc>
        <w:tc>
          <w:tcPr>
            <w:tcW w:w="0" w:type="auto"/>
            <w:vAlign w:val="center"/>
            <w:hideMark/>
          </w:tcPr>
          <w:p w14:paraId="05864EC1" w14:textId="77777777" w:rsidR="0095430C"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95430C" w14:paraId="16978BBD" w14:textId="77777777">
        <w:trPr>
          <w:divId w:val="510997197"/>
          <w:tblCellSpacing w:w="15" w:type="dxa"/>
        </w:trPr>
        <w:tc>
          <w:tcPr>
            <w:tcW w:w="0" w:type="auto"/>
            <w:vAlign w:val="center"/>
            <w:hideMark/>
          </w:tcPr>
          <w:p w14:paraId="5875018D" w14:textId="77777777" w:rsidR="0095430C" w:rsidRDefault="0095430C">
            <w:pPr>
              <w:rPr>
                <w:rFonts w:eastAsia="Times New Roman"/>
                <w:lang w:val="en-US"/>
              </w:rPr>
            </w:pPr>
          </w:p>
        </w:tc>
        <w:tc>
          <w:tcPr>
            <w:tcW w:w="0" w:type="auto"/>
            <w:vAlign w:val="center"/>
            <w:hideMark/>
          </w:tcPr>
          <w:p w14:paraId="1BC95A3D" w14:textId="77777777" w:rsidR="0095430C"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95430C" w14:paraId="1C5C0977" w14:textId="77777777">
        <w:trPr>
          <w:divId w:val="510997197"/>
          <w:tblCellSpacing w:w="15" w:type="dxa"/>
        </w:trPr>
        <w:tc>
          <w:tcPr>
            <w:tcW w:w="0" w:type="auto"/>
            <w:vAlign w:val="center"/>
            <w:hideMark/>
          </w:tcPr>
          <w:p w14:paraId="4ED88044" w14:textId="77777777" w:rsidR="0095430C" w:rsidRDefault="0095430C">
            <w:pPr>
              <w:rPr>
                <w:rFonts w:eastAsia="Times New Roman"/>
                <w:lang w:val="en-US"/>
              </w:rPr>
            </w:pPr>
          </w:p>
        </w:tc>
        <w:tc>
          <w:tcPr>
            <w:tcW w:w="0" w:type="auto"/>
            <w:vAlign w:val="center"/>
            <w:hideMark/>
          </w:tcPr>
          <w:p w14:paraId="62BD89CB" w14:textId="77777777" w:rsidR="0095430C"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95430C" w14:paraId="5C67ED7D" w14:textId="77777777">
        <w:trPr>
          <w:divId w:val="510997197"/>
          <w:tblCellSpacing w:w="15" w:type="dxa"/>
        </w:trPr>
        <w:tc>
          <w:tcPr>
            <w:tcW w:w="0" w:type="auto"/>
            <w:vAlign w:val="center"/>
            <w:hideMark/>
          </w:tcPr>
          <w:p w14:paraId="11E3D01B" w14:textId="77777777" w:rsidR="0095430C" w:rsidRDefault="0095430C">
            <w:pPr>
              <w:rPr>
                <w:rFonts w:eastAsia="Times New Roman"/>
                <w:lang w:val="en-US"/>
              </w:rPr>
            </w:pPr>
          </w:p>
        </w:tc>
        <w:tc>
          <w:tcPr>
            <w:tcW w:w="0" w:type="auto"/>
            <w:vAlign w:val="center"/>
            <w:hideMark/>
          </w:tcPr>
          <w:p w14:paraId="6BB36649" w14:textId="77777777" w:rsidR="0095430C"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95430C" w14:paraId="79671877" w14:textId="77777777">
        <w:trPr>
          <w:divId w:val="510997197"/>
          <w:tblCellSpacing w:w="15" w:type="dxa"/>
        </w:trPr>
        <w:tc>
          <w:tcPr>
            <w:tcW w:w="0" w:type="auto"/>
            <w:vAlign w:val="center"/>
            <w:hideMark/>
          </w:tcPr>
          <w:p w14:paraId="1A0EAEB4" w14:textId="77777777" w:rsidR="0095430C" w:rsidRDefault="0095430C">
            <w:pPr>
              <w:rPr>
                <w:rFonts w:eastAsia="Times New Roman"/>
                <w:lang w:val="en-US"/>
              </w:rPr>
            </w:pPr>
          </w:p>
        </w:tc>
        <w:tc>
          <w:tcPr>
            <w:tcW w:w="0" w:type="auto"/>
            <w:vAlign w:val="center"/>
            <w:hideMark/>
          </w:tcPr>
          <w:p w14:paraId="4050DE25" w14:textId="77777777" w:rsidR="0095430C"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95430C" w14:paraId="26D59770" w14:textId="77777777">
        <w:trPr>
          <w:divId w:val="510997197"/>
          <w:tblCellSpacing w:w="15" w:type="dxa"/>
        </w:trPr>
        <w:tc>
          <w:tcPr>
            <w:tcW w:w="0" w:type="auto"/>
            <w:vAlign w:val="center"/>
            <w:hideMark/>
          </w:tcPr>
          <w:p w14:paraId="03228412" w14:textId="77777777" w:rsidR="0095430C" w:rsidRDefault="0095430C">
            <w:pPr>
              <w:rPr>
                <w:rFonts w:eastAsia="Times New Roman"/>
                <w:lang w:val="en-US"/>
              </w:rPr>
            </w:pPr>
          </w:p>
        </w:tc>
        <w:tc>
          <w:tcPr>
            <w:tcW w:w="0" w:type="auto"/>
            <w:vAlign w:val="center"/>
            <w:hideMark/>
          </w:tcPr>
          <w:p w14:paraId="5E315D4F" w14:textId="77777777" w:rsidR="0095430C"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95430C" w14:paraId="666C68B5" w14:textId="77777777">
        <w:trPr>
          <w:divId w:val="510997197"/>
          <w:tblCellSpacing w:w="15" w:type="dxa"/>
        </w:trPr>
        <w:tc>
          <w:tcPr>
            <w:tcW w:w="0" w:type="auto"/>
            <w:vAlign w:val="center"/>
            <w:hideMark/>
          </w:tcPr>
          <w:p w14:paraId="6B1F7834" w14:textId="77777777" w:rsidR="0095430C" w:rsidRDefault="0095430C">
            <w:pPr>
              <w:rPr>
                <w:rFonts w:eastAsia="Times New Roman"/>
                <w:lang w:val="en-US"/>
              </w:rPr>
            </w:pPr>
          </w:p>
        </w:tc>
        <w:tc>
          <w:tcPr>
            <w:tcW w:w="0" w:type="auto"/>
            <w:vAlign w:val="center"/>
            <w:hideMark/>
          </w:tcPr>
          <w:p w14:paraId="31535EE6" w14:textId="77777777" w:rsidR="0095430C"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95430C" w14:paraId="316410D5" w14:textId="77777777">
        <w:trPr>
          <w:divId w:val="510997197"/>
          <w:tblCellSpacing w:w="15" w:type="dxa"/>
        </w:trPr>
        <w:tc>
          <w:tcPr>
            <w:tcW w:w="0" w:type="auto"/>
            <w:vAlign w:val="center"/>
            <w:hideMark/>
          </w:tcPr>
          <w:p w14:paraId="67F9C8B6" w14:textId="77777777" w:rsidR="0095430C" w:rsidRDefault="0095430C">
            <w:pPr>
              <w:rPr>
                <w:rFonts w:eastAsia="Times New Roman"/>
                <w:lang w:val="en-US"/>
              </w:rPr>
            </w:pPr>
          </w:p>
        </w:tc>
        <w:tc>
          <w:tcPr>
            <w:tcW w:w="0" w:type="auto"/>
            <w:vAlign w:val="center"/>
            <w:hideMark/>
          </w:tcPr>
          <w:p w14:paraId="7495C99A" w14:textId="77777777" w:rsidR="0095430C"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95430C" w14:paraId="1502A2D7" w14:textId="77777777">
        <w:trPr>
          <w:divId w:val="510997197"/>
          <w:tblCellSpacing w:w="15" w:type="dxa"/>
        </w:trPr>
        <w:tc>
          <w:tcPr>
            <w:tcW w:w="0" w:type="auto"/>
            <w:vAlign w:val="center"/>
            <w:hideMark/>
          </w:tcPr>
          <w:p w14:paraId="66E686D4" w14:textId="77777777" w:rsidR="0095430C" w:rsidRDefault="0095430C">
            <w:pPr>
              <w:rPr>
                <w:rFonts w:eastAsia="Times New Roman"/>
                <w:lang w:val="en-US"/>
              </w:rPr>
            </w:pPr>
          </w:p>
        </w:tc>
        <w:tc>
          <w:tcPr>
            <w:tcW w:w="0" w:type="auto"/>
            <w:vAlign w:val="center"/>
            <w:hideMark/>
          </w:tcPr>
          <w:p w14:paraId="34CF6FD9" w14:textId="77777777" w:rsidR="0095430C"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95430C" w14:paraId="4DC70BD0" w14:textId="77777777">
        <w:trPr>
          <w:divId w:val="510997197"/>
          <w:tblCellSpacing w:w="15" w:type="dxa"/>
        </w:trPr>
        <w:tc>
          <w:tcPr>
            <w:tcW w:w="0" w:type="auto"/>
            <w:vAlign w:val="center"/>
            <w:hideMark/>
          </w:tcPr>
          <w:p w14:paraId="212DBEC4" w14:textId="77777777" w:rsidR="0095430C" w:rsidRDefault="0095430C">
            <w:pPr>
              <w:rPr>
                <w:rFonts w:eastAsia="Times New Roman"/>
                <w:lang w:val="en-US"/>
              </w:rPr>
            </w:pPr>
          </w:p>
        </w:tc>
        <w:tc>
          <w:tcPr>
            <w:tcW w:w="0" w:type="auto"/>
            <w:vAlign w:val="center"/>
            <w:hideMark/>
          </w:tcPr>
          <w:p w14:paraId="72FC2291" w14:textId="77777777" w:rsidR="0095430C"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95430C" w14:paraId="724E573D" w14:textId="77777777">
        <w:trPr>
          <w:divId w:val="510997197"/>
          <w:tblCellSpacing w:w="15" w:type="dxa"/>
        </w:trPr>
        <w:tc>
          <w:tcPr>
            <w:tcW w:w="0" w:type="auto"/>
            <w:vAlign w:val="center"/>
            <w:hideMark/>
          </w:tcPr>
          <w:p w14:paraId="681CFD35" w14:textId="77777777" w:rsidR="0095430C" w:rsidRDefault="0095430C">
            <w:pPr>
              <w:rPr>
                <w:rFonts w:eastAsia="Times New Roman"/>
                <w:lang w:val="en-US"/>
              </w:rPr>
            </w:pPr>
          </w:p>
        </w:tc>
        <w:tc>
          <w:tcPr>
            <w:tcW w:w="0" w:type="auto"/>
            <w:vAlign w:val="center"/>
            <w:hideMark/>
          </w:tcPr>
          <w:p w14:paraId="3B2AC181" w14:textId="77777777" w:rsidR="0095430C"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95430C" w14:paraId="0E1D9558" w14:textId="77777777">
        <w:trPr>
          <w:divId w:val="510997197"/>
          <w:tblCellSpacing w:w="15" w:type="dxa"/>
        </w:trPr>
        <w:tc>
          <w:tcPr>
            <w:tcW w:w="0" w:type="auto"/>
            <w:vAlign w:val="center"/>
            <w:hideMark/>
          </w:tcPr>
          <w:p w14:paraId="4275B625" w14:textId="77777777" w:rsidR="0095430C" w:rsidRDefault="0095430C">
            <w:pPr>
              <w:rPr>
                <w:rFonts w:eastAsia="Times New Roman"/>
                <w:lang w:val="en-US"/>
              </w:rPr>
            </w:pPr>
          </w:p>
        </w:tc>
        <w:tc>
          <w:tcPr>
            <w:tcW w:w="0" w:type="auto"/>
            <w:vAlign w:val="center"/>
            <w:hideMark/>
          </w:tcPr>
          <w:p w14:paraId="38D9945D" w14:textId="77777777" w:rsidR="0095430C"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95430C" w14:paraId="41FA449C" w14:textId="77777777">
        <w:trPr>
          <w:divId w:val="510997197"/>
          <w:tblCellSpacing w:w="15" w:type="dxa"/>
        </w:trPr>
        <w:tc>
          <w:tcPr>
            <w:tcW w:w="0" w:type="auto"/>
            <w:vAlign w:val="center"/>
            <w:hideMark/>
          </w:tcPr>
          <w:p w14:paraId="1FF7177B" w14:textId="77777777" w:rsidR="0095430C" w:rsidRDefault="0095430C">
            <w:pPr>
              <w:rPr>
                <w:rFonts w:eastAsia="Times New Roman"/>
                <w:lang w:val="en-US"/>
              </w:rPr>
            </w:pPr>
          </w:p>
        </w:tc>
        <w:tc>
          <w:tcPr>
            <w:tcW w:w="0" w:type="auto"/>
            <w:vAlign w:val="center"/>
            <w:hideMark/>
          </w:tcPr>
          <w:p w14:paraId="654C7A3C" w14:textId="77777777" w:rsidR="0095430C"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95430C" w14:paraId="29412CC8" w14:textId="77777777">
        <w:trPr>
          <w:divId w:val="510997197"/>
          <w:tblCellSpacing w:w="15" w:type="dxa"/>
        </w:trPr>
        <w:tc>
          <w:tcPr>
            <w:tcW w:w="0" w:type="auto"/>
            <w:vAlign w:val="center"/>
            <w:hideMark/>
          </w:tcPr>
          <w:p w14:paraId="3926F555" w14:textId="77777777" w:rsidR="0095430C" w:rsidRDefault="0095430C">
            <w:pPr>
              <w:rPr>
                <w:rFonts w:eastAsia="Times New Roman"/>
                <w:lang w:val="en-US"/>
              </w:rPr>
            </w:pPr>
          </w:p>
        </w:tc>
        <w:tc>
          <w:tcPr>
            <w:tcW w:w="0" w:type="auto"/>
            <w:vAlign w:val="center"/>
            <w:hideMark/>
          </w:tcPr>
          <w:p w14:paraId="269E7D7F" w14:textId="77777777" w:rsidR="0095430C"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95430C" w14:paraId="79F2C0C4" w14:textId="77777777">
        <w:trPr>
          <w:divId w:val="510997197"/>
          <w:tblCellSpacing w:w="15" w:type="dxa"/>
        </w:trPr>
        <w:tc>
          <w:tcPr>
            <w:tcW w:w="0" w:type="auto"/>
            <w:vAlign w:val="center"/>
            <w:hideMark/>
          </w:tcPr>
          <w:p w14:paraId="445FBE9C" w14:textId="77777777" w:rsidR="0095430C" w:rsidRDefault="0095430C">
            <w:pPr>
              <w:rPr>
                <w:rFonts w:eastAsia="Times New Roman"/>
                <w:lang w:val="en-US"/>
              </w:rPr>
            </w:pPr>
          </w:p>
        </w:tc>
        <w:tc>
          <w:tcPr>
            <w:tcW w:w="0" w:type="auto"/>
            <w:vAlign w:val="center"/>
            <w:hideMark/>
          </w:tcPr>
          <w:p w14:paraId="28204B3A" w14:textId="77777777" w:rsidR="0095430C"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95430C" w14:paraId="2A55FC7D" w14:textId="77777777">
        <w:trPr>
          <w:divId w:val="510997197"/>
          <w:tblCellSpacing w:w="15" w:type="dxa"/>
        </w:trPr>
        <w:tc>
          <w:tcPr>
            <w:tcW w:w="0" w:type="auto"/>
            <w:vAlign w:val="center"/>
            <w:hideMark/>
          </w:tcPr>
          <w:p w14:paraId="70DA1117" w14:textId="77777777" w:rsidR="0095430C" w:rsidRDefault="0095430C">
            <w:pPr>
              <w:rPr>
                <w:rFonts w:eastAsia="Times New Roman"/>
                <w:lang w:val="en-US"/>
              </w:rPr>
            </w:pPr>
          </w:p>
        </w:tc>
        <w:tc>
          <w:tcPr>
            <w:tcW w:w="0" w:type="auto"/>
            <w:vAlign w:val="center"/>
            <w:hideMark/>
          </w:tcPr>
          <w:p w14:paraId="78CEA327" w14:textId="77777777" w:rsidR="0095430C"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95430C" w14:paraId="34523740" w14:textId="77777777">
        <w:trPr>
          <w:divId w:val="510997197"/>
          <w:tblCellSpacing w:w="15" w:type="dxa"/>
        </w:trPr>
        <w:tc>
          <w:tcPr>
            <w:tcW w:w="0" w:type="auto"/>
            <w:vAlign w:val="center"/>
            <w:hideMark/>
          </w:tcPr>
          <w:p w14:paraId="3FC421D9" w14:textId="77777777" w:rsidR="0095430C" w:rsidRDefault="0095430C">
            <w:pPr>
              <w:rPr>
                <w:rFonts w:eastAsia="Times New Roman"/>
                <w:lang w:val="en-US"/>
              </w:rPr>
            </w:pPr>
          </w:p>
        </w:tc>
        <w:tc>
          <w:tcPr>
            <w:tcW w:w="0" w:type="auto"/>
            <w:vAlign w:val="center"/>
            <w:hideMark/>
          </w:tcPr>
          <w:p w14:paraId="625364E3" w14:textId="77777777" w:rsidR="0095430C"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95430C" w14:paraId="0B0BD482" w14:textId="77777777">
        <w:trPr>
          <w:divId w:val="510997197"/>
          <w:tblCellSpacing w:w="15" w:type="dxa"/>
        </w:trPr>
        <w:tc>
          <w:tcPr>
            <w:tcW w:w="0" w:type="auto"/>
            <w:vAlign w:val="center"/>
            <w:hideMark/>
          </w:tcPr>
          <w:p w14:paraId="511E6379" w14:textId="77777777" w:rsidR="0095430C" w:rsidRDefault="0095430C">
            <w:pPr>
              <w:rPr>
                <w:rFonts w:eastAsia="Times New Roman"/>
                <w:lang w:val="en-US"/>
              </w:rPr>
            </w:pPr>
          </w:p>
        </w:tc>
        <w:tc>
          <w:tcPr>
            <w:tcW w:w="0" w:type="auto"/>
            <w:vAlign w:val="center"/>
            <w:hideMark/>
          </w:tcPr>
          <w:p w14:paraId="15DAEEE7" w14:textId="77777777" w:rsidR="0095430C"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95430C" w14:paraId="1698DC0F" w14:textId="77777777">
        <w:trPr>
          <w:divId w:val="510997197"/>
          <w:tblCellSpacing w:w="15" w:type="dxa"/>
        </w:trPr>
        <w:tc>
          <w:tcPr>
            <w:tcW w:w="0" w:type="auto"/>
            <w:vAlign w:val="center"/>
            <w:hideMark/>
          </w:tcPr>
          <w:p w14:paraId="5FE448BB" w14:textId="77777777" w:rsidR="0095430C" w:rsidRDefault="0095430C">
            <w:pPr>
              <w:rPr>
                <w:rFonts w:eastAsia="Times New Roman"/>
                <w:lang w:val="en-US"/>
              </w:rPr>
            </w:pPr>
          </w:p>
        </w:tc>
        <w:tc>
          <w:tcPr>
            <w:tcW w:w="0" w:type="auto"/>
            <w:vAlign w:val="center"/>
            <w:hideMark/>
          </w:tcPr>
          <w:p w14:paraId="53C70F0A" w14:textId="77777777" w:rsidR="0095430C"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95430C" w14:paraId="08A3EC25" w14:textId="77777777">
        <w:trPr>
          <w:divId w:val="510997197"/>
          <w:tblCellSpacing w:w="15" w:type="dxa"/>
        </w:trPr>
        <w:tc>
          <w:tcPr>
            <w:tcW w:w="0" w:type="auto"/>
            <w:vAlign w:val="center"/>
            <w:hideMark/>
          </w:tcPr>
          <w:p w14:paraId="013EF4BC" w14:textId="77777777" w:rsidR="0095430C" w:rsidRDefault="0095430C">
            <w:pPr>
              <w:rPr>
                <w:rFonts w:eastAsia="Times New Roman"/>
                <w:lang w:val="en-US"/>
              </w:rPr>
            </w:pPr>
          </w:p>
        </w:tc>
        <w:tc>
          <w:tcPr>
            <w:tcW w:w="0" w:type="auto"/>
            <w:vAlign w:val="center"/>
            <w:hideMark/>
          </w:tcPr>
          <w:p w14:paraId="673F7622" w14:textId="77777777" w:rsidR="0095430C"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95430C" w14:paraId="16AFB977" w14:textId="77777777">
        <w:trPr>
          <w:divId w:val="510997197"/>
          <w:tblCellSpacing w:w="15" w:type="dxa"/>
        </w:trPr>
        <w:tc>
          <w:tcPr>
            <w:tcW w:w="0" w:type="auto"/>
            <w:vAlign w:val="center"/>
            <w:hideMark/>
          </w:tcPr>
          <w:p w14:paraId="13A6F4B3" w14:textId="77777777" w:rsidR="0095430C" w:rsidRDefault="0095430C">
            <w:pPr>
              <w:rPr>
                <w:rFonts w:eastAsia="Times New Roman"/>
                <w:lang w:val="en-US"/>
              </w:rPr>
            </w:pPr>
          </w:p>
        </w:tc>
        <w:tc>
          <w:tcPr>
            <w:tcW w:w="0" w:type="auto"/>
            <w:vAlign w:val="center"/>
            <w:hideMark/>
          </w:tcPr>
          <w:p w14:paraId="070645C8" w14:textId="77777777" w:rsidR="0095430C"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95430C" w14:paraId="6CC92354" w14:textId="77777777">
        <w:trPr>
          <w:divId w:val="510997197"/>
          <w:tblCellSpacing w:w="15" w:type="dxa"/>
        </w:trPr>
        <w:tc>
          <w:tcPr>
            <w:tcW w:w="0" w:type="auto"/>
            <w:vAlign w:val="center"/>
            <w:hideMark/>
          </w:tcPr>
          <w:p w14:paraId="6E6AB95C" w14:textId="77777777" w:rsidR="0095430C" w:rsidRDefault="0095430C">
            <w:pPr>
              <w:rPr>
                <w:rFonts w:eastAsia="Times New Roman"/>
                <w:lang w:val="en-US"/>
              </w:rPr>
            </w:pPr>
          </w:p>
        </w:tc>
        <w:tc>
          <w:tcPr>
            <w:tcW w:w="0" w:type="auto"/>
            <w:vAlign w:val="center"/>
            <w:hideMark/>
          </w:tcPr>
          <w:p w14:paraId="0F55E1EE" w14:textId="77777777" w:rsidR="0095430C"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95430C" w14:paraId="785F18D0" w14:textId="77777777">
        <w:trPr>
          <w:divId w:val="510997197"/>
          <w:tblCellSpacing w:w="15" w:type="dxa"/>
        </w:trPr>
        <w:tc>
          <w:tcPr>
            <w:tcW w:w="0" w:type="auto"/>
            <w:vAlign w:val="center"/>
            <w:hideMark/>
          </w:tcPr>
          <w:p w14:paraId="7B5D2C5F" w14:textId="77777777" w:rsidR="0095430C" w:rsidRDefault="0095430C">
            <w:pPr>
              <w:rPr>
                <w:rFonts w:eastAsia="Times New Roman"/>
                <w:lang w:val="en-US"/>
              </w:rPr>
            </w:pPr>
          </w:p>
        </w:tc>
        <w:tc>
          <w:tcPr>
            <w:tcW w:w="0" w:type="auto"/>
            <w:vAlign w:val="center"/>
            <w:hideMark/>
          </w:tcPr>
          <w:p w14:paraId="407C3737" w14:textId="77777777" w:rsidR="0095430C"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95430C" w14:paraId="59B179BD" w14:textId="77777777">
        <w:trPr>
          <w:divId w:val="510997197"/>
          <w:tblCellSpacing w:w="15" w:type="dxa"/>
        </w:trPr>
        <w:tc>
          <w:tcPr>
            <w:tcW w:w="0" w:type="auto"/>
            <w:vAlign w:val="center"/>
            <w:hideMark/>
          </w:tcPr>
          <w:p w14:paraId="7347C99D" w14:textId="77777777" w:rsidR="0095430C" w:rsidRDefault="0095430C">
            <w:pPr>
              <w:rPr>
                <w:rFonts w:eastAsia="Times New Roman"/>
                <w:lang w:val="en-US"/>
              </w:rPr>
            </w:pPr>
          </w:p>
        </w:tc>
        <w:tc>
          <w:tcPr>
            <w:tcW w:w="0" w:type="auto"/>
            <w:vAlign w:val="center"/>
            <w:hideMark/>
          </w:tcPr>
          <w:p w14:paraId="240E7529" w14:textId="77777777" w:rsidR="0095430C"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95430C" w14:paraId="528A8A0D" w14:textId="77777777">
        <w:trPr>
          <w:divId w:val="510997197"/>
          <w:tblCellSpacing w:w="15" w:type="dxa"/>
        </w:trPr>
        <w:tc>
          <w:tcPr>
            <w:tcW w:w="0" w:type="auto"/>
            <w:vAlign w:val="center"/>
            <w:hideMark/>
          </w:tcPr>
          <w:p w14:paraId="08982B52" w14:textId="77777777" w:rsidR="0095430C" w:rsidRDefault="0095430C">
            <w:pPr>
              <w:rPr>
                <w:rFonts w:eastAsia="Times New Roman"/>
                <w:lang w:val="en-US"/>
              </w:rPr>
            </w:pPr>
          </w:p>
        </w:tc>
        <w:tc>
          <w:tcPr>
            <w:tcW w:w="0" w:type="auto"/>
            <w:vAlign w:val="center"/>
            <w:hideMark/>
          </w:tcPr>
          <w:p w14:paraId="50C28C3B" w14:textId="77777777" w:rsidR="0095430C"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95430C" w14:paraId="5C21353F" w14:textId="77777777">
        <w:trPr>
          <w:divId w:val="510997197"/>
          <w:tblCellSpacing w:w="15" w:type="dxa"/>
        </w:trPr>
        <w:tc>
          <w:tcPr>
            <w:tcW w:w="0" w:type="auto"/>
            <w:vAlign w:val="center"/>
            <w:hideMark/>
          </w:tcPr>
          <w:p w14:paraId="27DEEDAA" w14:textId="77777777" w:rsidR="0095430C" w:rsidRDefault="0095430C">
            <w:pPr>
              <w:rPr>
                <w:rFonts w:eastAsia="Times New Roman"/>
                <w:lang w:val="en-US"/>
              </w:rPr>
            </w:pPr>
          </w:p>
        </w:tc>
        <w:tc>
          <w:tcPr>
            <w:tcW w:w="0" w:type="auto"/>
            <w:vAlign w:val="center"/>
            <w:hideMark/>
          </w:tcPr>
          <w:p w14:paraId="2E505D8A" w14:textId="77777777" w:rsidR="0095430C"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95430C" w14:paraId="4F056D71" w14:textId="77777777">
        <w:trPr>
          <w:divId w:val="510997197"/>
          <w:tblCellSpacing w:w="15" w:type="dxa"/>
        </w:trPr>
        <w:tc>
          <w:tcPr>
            <w:tcW w:w="0" w:type="auto"/>
            <w:vAlign w:val="center"/>
            <w:hideMark/>
          </w:tcPr>
          <w:p w14:paraId="0104A1FC" w14:textId="77777777" w:rsidR="0095430C" w:rsidRDefault="0095430C">
            <w:pPr>
              <w:rPr>
                <w:rFonts w:eastAsia="Times New Roman"/>
                <w:lang w:val="en-US"/>
              </w:rPr>
            </w:pPr>
          </w:p>
        </w:tc>
        <w:tc>
          <w:tcPr>
            <w:tcW w:w="0" w:type="auto"/>
            <w:vAlign w:val="center"/>
            <w:hideMark/>
          </w:tcPr>
          <w:p w14:paraId="29C6E9D6" w14:textId="77777777" w:rsidR="0095430C"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95430C" w14:paraId="75777590" w14:textId="77777777">
        <w:trPr>
          <w:divId w:val="510997197"/>
          <w:tblCellSpacing w:w="15" w:type="dxa"/>
        </w:trPr>
        <w:tc>
          <w:tcPr>
            <w:tcW w:w="0" w:type="auto"/>
            <w:vAlign w:val="center"/>
            <w:hideMark/>
          </w:tcPr>
          <w:p w14:paraId="1E445DF5" w14:textId="77777777" w:rsidR="0095430C" w:rsidRDefault="0095430C">
            <w:pPr>
              <w:rPr>
                <w:rFonts w:eastAsia="Times New Roman"/>
                <w:lang w:val="en-US"/>
              </w:rPr>
            </w:pPr>
          </w:p>
        </w:tc>
        <w:tc>
          <w:tcPr>
            <w:tcW w:w="0" w:type="auto"/>
            <w:vAlign w:val="center"/>
            <w:hideMark/>
          </w:tcPr>
          <w:p w14:paraId="3FD55054" w14:textId="77777777" w:rsidR="0095430C"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95430C" w14:paraId="31E377ED" w14:textId="77777777">
        <w:trPr>
          <w:divId w:val="510997197"/>
          <w:tblCellSpacing w:w="15" w:type="dxa"/>
        </w:trPr>
        <w:tc>
          <w:tcPr>
            <w:tcW w:w="0" w:type="auto"/>
            <w:vAlign w:val="center"/>
            <w:hideMark/>
          </w:tcPr>
          <w:p w14:paraId="02E6075C" w14:textId="77777777" w:rsidR="0095430C" w:rsidRDefault="0095430C">
            <w:pPr>
              <w:rPr>
                <w:rFonts w:eastAsia="Times New Roman"/>
                <w:lang w:val="en-US"/>
              </w:rPr>
            </w:pPr>
          </w:p>
        </w:tc>
        <w:tc>
          <w:tcPr>
            <w:tcW w:w="0" w:type="auto"/>
            <w:vAlign w:val="center"/>
            <w:hideMark/>
          </w:tcPr>
          <w:p w14:paraId="4DB4F338" w14:textId="77777777" w:rsidR="0095430C"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95430C" w14:paraId="00161624" w14:textId="77777777">
        <w:trPr>
          <w:divId w:val="510997197"/>
          <w:tblCellSpacing w:w="15" w:type="dxa"/>
        </w:trPr>
        <w:tc>
          <w:tcPr>
            <w:tcW w:w="0" w:type="auto"/>
            <w:vAlign w:val="center"/>
            <w:hideMark/>
          </w:tcPr>
          <w:p w14:paraId="7E7C7BA3" w14:textId="77777777" w:rsidR="0095430C" w:rsidRDefault="0095430C">
            <w:pPr>
              <w:rPr>
                <w:rFonts w:eastAsia="Times New Roman"/>
                <w:lang w:val="en-US"/>
              </w:rPr>
            </w:pPr>
          </w:p>
        </w:tc>
        <w:tc>
          <w:tcPr>
            <w:tcW w:w="0" w:type="auto"/>
            <w:vAlign w:val="center"/>
            <w:hideMark/>
          </w:tcPr>
          <w:p w14:paraId="08A0136E" w14:textId="77777777" w:rsidR="0095430C"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95430C" w14:paraId="4941F89D" w14:textId="77777777">
        <w:trPr>
          <w:divId w:val="510997197"/>
          <w:tblCellSpacing w:w="15" w:type="dxa"/>
        </w:trPr>
        <w:tc>
          <w:tcPr>
            <w:tcW w:w="0" w:type="auto"/>
            <w:vAlign w:val="center"/>
            <w:hideMark/>
          </w:tcPr>
          <w:p w14:paraId="6A5C18E0" w14:textId="77777777" w:rsidR="0095430C" w:rsidRDefault="0095430C">
            <w:pPr>
              <w:rPr>
                <w:rFonts w:eastAsia="Times New Roman"/>
                <w:lang w:val="en-US"/>
              </w:rPr>
            </w:pPr>
          </w:p>
        </w:tc>
        <w:tc>
          <w:tcPr>
            <w:tcW w:w="0" w:type="auto"/>
            <w:vAlign w:val="center"/>
            <w:hideMark/>
          </w:tcPr>
          <w:p w14:paraId="6A33333F" w14:textId="77777777" w:rsidR="0095430C" w:rsidRDefault="005B11EB">
            <w:pPr>
              <w:rPr>
                <w:rFonts w:eastAsia="Times New Roman"/>
                <w:lang w:val="en-US"/>
              </w:rPr>
            </w:pPr>
            <w:r>
              <w:rPr>
                <w:rFonts w:eastAsia="Times New Roman"/>
                <w:b/>
                <w:bCs/>
                <w:lang w:val="en-US"/>
              </w:rPr>
              <w:t xml:space="preserve">Ultrasound: </w:t>
            </w:r>
          </w:p>
        </w:tc>
      </w:tr>
      <w:tr w:rsidR="0095430C" w14:paraId="74543D78" w14:textId="77777777">
        <w:trPr>
          <w:divId w:val="510997197"/>
          <w:tblCellSpacing w:w="15" w:type="dxa"/>
        </w:trPr>
        <w:tc>
          <w:tcPr>
            <w:tcW w:w="0" w:type="auto"/>
            <w:vAlign w:val="center"/>
            <w:hideMark/>
          </w:tcPr>
          <w:p w14:paraId="02EB7B20" w14:textId="77777777" w:rsidR="0095430C" w:rsidRDefault="0095430C">
            <w:pPr>
              <w:rPr>
                <w:rFonts w:eastAsia="Times New Roman"/>
                <w:lang w:val="en-US"/>
              </w:rPr>
            </w:pPr>
          </w:p>
        </w:tc>
        <w:tc>
          <w:tcPr>
            <w:tcW w:w="0" w:type="auto"/>
            <w:vAlign w:val="center"/>
            <w:hideMark/>
          </w:tcPr>
          <w:p w14:paraId="1EDF372B" w14:textId="77777777" w:rsidR="0095430C"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95430C" w14:paraId="40CF0FE1" w14:textId="77777777">
        <w:trPr>
          <w:divId w:val="510997197"/>
          <w:tblCellSpacing w:w="15" w:type="dxa"/>
        </w:trPr>
        <w:tc>
          <w:tcPr>
            <w:tcW w:w="0" w:type="auto"/>
            <w:vAlign w:val="center"/>
            <w:hideMark/>
          </w:tcPr>
          <w:p w14:paraId="5EC7150F" w14:textId="77777777" w:rsidR="0095430C" w:rsidRDefault="0095430C">
            <w:pPr>
              <w:rPr>
                <w:rFonts w:eastAsia="Times New Roman"/>
                <w:lang w:val="en-US"/>
              </w:rPr>
            </w:pPr>
          </w:p>
        </w:tc>
        <w:tc>
          <w:tcPr>
            <w:tcW w:w="0" w:type="auto"/>
            <w:vAlign w:val="center"/>
            <w:hideMark/>
          </w:tcPr>
          <w:p w14:paraId="167FD304" w14:textId="77777777" w:rsidR="0095430C"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95430C" w14:paraId="4C24CAE1" w14:textId="77777777">
        <w:trPr>
          <w:divId w:val="510997197"/>
          <w:tblCellSpacing w:w="15" w:type="dxa"/>
        </w:trPr>
        <w:tc>
          <w:tcPr>
            <w:tcW w:w="0" w:type="auto"/>
            <w:vAlign w:val="center"/>
            <w:hideMark/>
          </w:tcPr>
          <w:p w14:paraId="62A0F2E4" w14:textId="77777777" w:rsidR="0095430C" w:rsidRDefault="0095430C">
            <w:pPr>
              <w:rPr>
                <w:rFonts w:eastAsia="Times New Roman"/>
                <w:lang w:val="en-US"/>
              </w:rPr>
            </w:pPr>
          </w:p>
        </w:tc>
        <w:tc>
          <w:tcPr>
            <w:tcW w:w="0" w:type="auto"/>
            <w:vAlign w:val="center"/>
            <w:hideMark/>
          </w:tcPr>
          <w:p w14:paraId="539311F5" w14:textId="77777777" w:rsidR="0095430C"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95430C" w14:paraId="5E1C3419" w14:textId="77777777">
        <w:trPr>
          <w:divId w:val="510997197"/>
          <w:tblCellSpacing w:w="15" w:type="dxa"/>
        </w:trPr>
        <w:tc>
          <w:tcPr>
            <w:tcW w:w="0" w:type="auto"/>
            <w:vAlign w:val="center"/>
            <w:hideMark/>
          </w:tcPr>
          <w:p w14:paraId="3A8802A3" w14:textId="77777777" w:rsidR="0095430C" w:rsidRDefault="0095430C">
            <w:pPr>
              <w:rPr>
                <w:rFonts w:eastAsia="Times New Roman"/>
                <w:lang w:val="en-US"/>
              </w:rPr>
            </w:pPr>
          </w:p>
        </w:tc>
        <w:tc>
          <w:tcPr>
            <w:tcW w:w="0" w:type="auto"/>
            <w:vAlign w:val="center"/>
            <w:hideMark/>
          </w:tcPr>
          <w:p w14:paraId="0EDA0C72" w14:textId="77777777" w:rsidR="0095430C"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95430C" w14:paraId="5EFBAD37" w14:textId="77777777">
        <w:trPr>
          <w:divId w:val="510997197"/>
          <w:tblCellSpacing w:w="15" w:type="dxa"/>
        </w:trPr>
        <w:tc>
          <w:tcPr>
            <w:tcW w:w="0" w:type="auto"/>
            <w:vAlign w:val="center"/>
            <w:hideMark/>
          </w:tcPr>
          <w:p w14:paraId="7B07963E" w14:textId="77777777" w:rsidR="0095430C" w:rsidRDefault="0095430C">
            <w:pPr>
              <w:rPr>
                <w:rFonts w:eastAsia="Times New Roman"/>
                <w:lang w:val="en-US"/>
              </w:rPr>
            </w:pPr>
          </w:p>
        </w:tc>
        <w:tc>
          <w:tcPr>
            <w:tcW w:w="0" w:type="auto"/>
            <w:vAlign w:val="center"/>
            <w:hideMark/>
          </w:tcPr>
          <w:p w14:paraId="6D1BCFB1" w14:textId="77777777" w:rsidR="0095430C"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95430C" w14:paraId="1CBAABE9" w14:textId="77777777">
        <w:trPr>
          <w:divId w:val="510997197"/>
          <w:tblCellSpacing w:w="15" w:type="dxa"/>
        </w:trPr>
        <w:tc>
          <w:tcPr>
            <w:tcW w:w="0" w:type="auto"/>
            <w:vAlign w:val="center"/>
            <w:hideMark/>
          </w:tcPr>
          <w:p w14:paraId="7830F0D1" w14:textId="77777777" w:rsidR="0095430C" w:rsidRDefault="0095430C">
            <w:pPr>
              <w:rPr>
                <w:rFonts w:eastAsia="Times New Roman"/>
                <w:lang w:val="en-US"/>
              </w:rPr>
            </w:pPr>
          </w:p>
        </w:tc>
        <w:tc>
          <w:tcPr>
            <w:tcW w:w="0" w:type="auto"/>
            <w:vAlign w:val="center"/>
            <w:hideMark/>
          </w:tcPr>
          <w:p w14:paraId="089379F7" w14:textId="77777777" w:rsidR="0095430C"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95430C" w14:paraId="1AD9BFD4" w14:textId="77777777">
        <w:trPr>
          <w:divId w:val="510997197"/>
          <w:tblCellSpacing w:w="15" w:type="dxa"/>
        </w:trPr>
        <w:tc>
          <w:tcPr>
            <w:tcW w:w="0" w:type="auto"/>
            <w:vAlign w:val="center"/>
            <w:hideMark/>
          </w:tcPr>
          <w:p w14:paraId="4061BF71" w14:textId="77777777" w:rsidR="0095430C" w:rsidRDefault="0095430C">
            <w:pPr>
              <w:rPr>
                <w:rFonts w:eastAsia="Times New Roman"/>
                <w:lang w:val="en-US"/>
              </w:rPr>
            </w:pPr>
          </w:p>
        </w:tc>
        <w:tc>
          <w:tcPr>
            <w:tcW w:w="0" w:type="auto"/>
            <w:vAlign w:val="center"/>
            <w:hideMark/>
          </w:tcPr>
          <w:p w14:paraId="00FA3BEE" w14:textId="77777777" w:rsidR="0095430C"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95430C" w14:paraId="6EE824F3" w14:textId="77777777">
        <w:trPr>
          <w:divId w:val="510997197"/>
          <w:tblCellSpacing w:w="15" w:type="dxa"/>
        </w:trPr>
        <w:tc>
          <w:tcPr>
            <w:tcW w:w="0" w:type="auto"/>
            <w:vAlign w:val="center"/>
            <w:hideMark/>
          </w:tcPr>
          <w:p w14:paraId="2EA0DB7E" w14:textId="77777777" w:rsidR="0095430C" w:rsidRDefault="0095430C">
            <w:pPr>
              <w:rPr>
                <w:rFonts w:eastAsia="Times New Roman"/>
                <w:lang w:val="en-US"/>
              </w:rPr>
            </w:pPr>
          </w:p>
        </w:tc>
        <w:tc>
          <w:tcPr>
            <w:tcW w:w="0" w:type="auto"/>
            <w:vAlign w:val="center"/>
            <w:hideMark/>
          </w:tcPr>
          <w:p w14:paraId="6C114DF2" w14:textId="77777777" w:rsidR="0095430C"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95430C" w14:paraId="75F9527F" w14:textId="77777777">
        <w:trPr>
          <w:divId w:val="510997197"/>
          <w:tblCellSpacing w:w="15" w:type="dxa"/>
        </w:trPr>
        <w:tc>
          <w:tcPr>
            <w:tcW w:w="0" w:type="auto"/>
            <w:vAlign w:val="center"/>
            <w:hideMark/>
          </w:tcPr>
          <w:p w14:paraId="5ADE7364" w14:textId="77777777" w:rsidR="0095430C" w:rsidRDefault="0095430C">
            <w:pPr>
              <w:rPr>
                <w:rFonts w:eastAsia="Times New Roman"/>
                <w:lang w:val="en-US"/>
              </w:rPr>
            </w:pPr>
          </w:p>
        </w:tc>
        <w:tc>
          <w:tcPr>
            <w:tcW w:w="0" w:type="auto"/>
            <w:vAlign w:val="center"/>
            <w:hideMark/>
          </w:tcPr>
          <w:p w14:paraId="22FD9993" w14:textId="77777777" w:rsidR="0095430C"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95430C" w14:paraId="40586A0A" w14:textId="77777777">
        <w:trPr>
          <w:divId w:val="510997197"/>
          <w:tblCellSpacing w:w="15" w:type="dxa"/>
        </w:trPr>
        <w:tc>
          <w:tcPr>
            <w:tcW w:w="0" w:type="auto"/>
            <w:vAlign w:val="center"/>
            <w:hideMark/>
          </w:tcPr>
          <w:p w14:paraId="78DED7E1" w14:textId="77777777" w:rsidR="0095430C" w:rsidRDefault="0095430C">
            <w:pPr>
              <w:rPr>
                <w:rFonts w:eastAsia="Times New Roman"/>
                <w:lang w:val="en-US"/>
              </w:rPr>
            </w:pPr>
          </w:p>
        </w:tc>
        <w:tc>
          <w:tcPr>
            <w:tcW w:w="0" w:type="auto"/>
            <w:vAlign w:val="center"/>
            <w:hideMark/>
          </w:tcPr>
          <w:p w14:paraId="180CDBC9" w14:textId="77777777" w:rsidR="0095430C"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95430C" w14:paraId="6BBB1232" w14:textId="77777777">
        <w:trPr>
          <w:divId w:val="510997197"/>
          <w:tblCellSpacing w:w="15" w:type="dxa"/>
        </w:trPr>
        <w:tc>
          <w:tcPr>
            <w:tcW w:w="0" w:type="auto"/>
            <w:vAlign w:val="center"/>
            <w:hideMark/>
          </w:tcPr>
          <w:p w14:paraId="1AE8C811" w14:textId="77777777" w:rsidR="0095430C" w:rsidRDefault="0095430C">
            <w:pPr>
              <w:rPr>
                <w:rFonts w:eastAsia="Times New Roman"/>
                <w:lang w:val="en-US"/>
              </w:rPr>
            </w:pPr>
          </w:p>
        </w:tc>
        <w:tc>
          <w:tcPr>
            <w:tcW w:w="0" w:type="auto"/>
            <w:vAlign w:val="center"/>
            <w:hideMark/>
          </w:tcPr>
          <w:p w14:paraId="6F50041F" w14:textId="77777777" w:rsidR="0095430C"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95430C" w14:paraId="4A7402E9" w14:textId="77777777">
        <w:trPr>
          <w:divId w:val="510997197"/>
          <w:tblCellSpacing w:w="15" w:type="dxa"/>
        </w:trPr>
        <w:tc>
          <w:tcPr>
            <w:tcW w:w="0" w:type="auto"/>
            <w:vAlign w:val="center"/>
            <w:hideMark/>
          </w:tcPr>
          <w:p w14:paraId="02B5E89A" w14:textId="77777777" w:rsidR="0095430C" w:rsidRDefault="0095430C">
            <w:pPr>
              <w:rPr>
                <w:rFonts w:eastAsia="Times New Roman"/>
                <w:lang w:val="en-US"/>
              </w:rPr>
            </w:pPr>
          </w:p>
        </w:tc>
        <w:tc>
          <w:tcPr>
            <w:tcW w:w="0" w:type="auto"/>
            <w:vAlign w:val="center"/>
            <w:hideMark/>
          </w:tcPr>
          <w:p w14:paraId="17A906BB" w14:textId="77777777" w:rsidR="0095430C"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95430C" w14:paraId="779DBF7F" w14:textId="77777777">
        <w:trPr>
          <w:divId w:val="510997197"/>
          <w:tblCellSpacing w:w="15" w:type="dxa"/>
        </w:trPr>
        <w:tc>
          <w:tcPr>
            <w:tcW w:w="0" w:type="auto"/>
            <w:vAlign w:val="center"/>
            <w:hideMark/>
          </w:tcPr>
          <w:p w14:paraId="5FA0805B" w14:textId="77777777" w:rsidR="0095430C" w:rsidRDefault="0095430C">
            <w:pPr>
              <w:rPr>
                <w:rFonts w:eastAsia="Times New Roman"/>
                <w:lang w:val="en-US"/>
              </w:rPr>
            </w:pPr>
          </w:p>
        </w:tc>
        <w:tc>
          <w:tcPr>
            <w:tcW w:w="0" w:type="auto"/>
            <w:vAlign w:val="center"/>
            <w:hideMark/>
          </w:tcPr>
          <w:p w14:paraId="2B69097D" w14:textId="77777777" w:rsidR="0095430C"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95430C" w14:paraId="481B8668" w14:textId="77777777">
        <w:trPr>
          <w:divId w:val="510997197"/>
          <w:tblCellSpacing w:w="15" w:type="dxa"/>
        </w:trPr>
        <w:tc>
          <w:tcPr>
            <w:tcW w:w="0" w:type="auto"/>
            <w:vAlign w:val="center"/>
            <w:hideMark/>
          </w:tcPr>
          <w:p w14:paraId="79C86917" w14:textId="77777777" w:rsidR="0095430C" w:rsidRDefault="0095430C">
            <w:pPr>
              <w:rPr>
                <w:rFonts w:eastAsia="Times New Roman"/>
                <w:lang w:val="en-US"/>
              </w:rPr>
            </w:pPr>
          </w:p>
        </w:tc>
        <w:tc>
          <w:tcPr>
            <w:tcW w:w="0" w:type="auto"/>
            <w:vAlign w:val="center"/>
            <w:hideMark/>
          </w:tcPr>
          <w:p w14:paraId="18747E3C" w14:textId="77777777" w:rsidR="0095430C"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95430C" w14:paraId="64CE88ED" w14:textId="77777777">
        <w:trPr>
          <w:divId w:val="510997197"/>
          <w:tblCellSpacing w:w="15" w:type="dxa"/>
        </w:trPr>
        <w:tc>
          <w:tcPr>
            <w:tcW w:w="0" w:type="auto"/>
            <w:vAlign w:val="center"/>
            <w:hideMark/>
          </w:tcPr>
          <w:p w14:paraId="63002FFA" w14:textId="77777777" w:rsidR="0095430C" w:rsidRDefault="0095430C">
            <w:pPr>
              <w:rPr>
                <w:rFonts w:eastAsia="Times New Roman"/>
                <w:lang w:val="en-US"/>
              </w:rPr>
            </w:pPr>
          </w:p>
        </w:tc>
        <w:tc>
          <w:tcPr>
            <w:tcW w:w="0" w:type="auto"/>
            <w:vAlign w:val="center"/>
            <w:hideMark/>
          </w:tcPr>
          <w:p w14:paraId="193D6EC0" w14:textId="77777777" w:rsidR="0095430C"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w:t>
            </w:r>
            <w:r>
              <w:rPr>
                <w:rFonts w:eastAsia="Times New Roman"/>
                <w:lang w:val="en-US"/>
              </w:rPr>
              <w:lastRenderedPageBreak/>
              <w:t xml:space="preserve">of a report intends for a recipient of the report NOT to present or display the associated content item </w:t>
            </w:r>
          </w:p>
        </w:tc>
      </w:tr>
      <w:tr w:rsidR="0095430C" w14:paraId="65282D48" w14:textId="77777777">
        <w:trPr>
          <w:divId w:val="510997197"/>
          <w:tblCellSpacing w:w="15" w:type="dxa"/>
        </w:trPr>
        <w:tc>
          <w:tcPr>
            <w:tcW w:w="0" w:type="auto"/>
            <w:vAlign w:val="center"/>
            <w:hideMark/>
          </w:tcPr>
          <w:p w14:paraId="6267C962" w14:textId="77777777" w:rsidR="0095430C" w:rsidRDefault="0095430C">
            <w:pPr>
              <w:rPr>
                <w:rFonts w:eastAsia="Times New Roman"/>
                <w:lang w:val="en-US"/>
              </w:rPr>
            </w:pPr>
          </w:p>
        </w:tc>
        <w:tc>
          <w:tcPr>
            <w:tcW w:w="0" w:type="auto"/>
            <w:vAlign w:val="center"/>
            <w:hideMark/>
          </w:tcPr>
          <w:p w14:paraId="42A593E9" w14:textId="77777777" w:rsidR="0095430C"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95430C" w14:paraId="284A79E4" w14:textId="77777777">
        <w:trPr>
          <w:divId w:val="510997197"/>
          <w:tblCellSpacing w:w="15" w:type="dxa"/>
        </w:trPr>
        <w:tc>
          <w:tcPr>
            <w:tcW w:w="0" w:type="auto"/>
            <w:vAlign w:val="center"/>
            <w:hideMark/>
          </w:tcPr>
          <w:p w14:paraId="515E029D" w14:textId="77777777" w:rsidR="0095430C" w:rsidRDefault="0095430C">
            <w:pPr>
              <w:rPr>
                <w:rFonts w:eastAsia="Times New Roman"/>
                <w:lang w:val="en-US"/>
              </w:rPr>
            </w:pPr>
          </w:p>
        </w:tc>
        <w:tc>
          <w:tcPr>
            <w:tcW w:w="0" w:type="auto"/>
            <w:vAlign w:val="center"/>
            <w:hideMark/>
          </w:tcPr>
          <w:p w14:paraId="1E972A9D" w14:textId="77777777" w:rsidR="0095430C"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95430C" w14:paraId="21720B10" w14:textId="77777777">
        <w:trPr>
          <w:divId w:val="510997197"/>
          <w:tblCellSpacing w:w="15" w:type="dxa"/>
        </w:trPr>
        <w:tc>
          <w:tcPr>
            <w:tcW w:w="0" w:type="auto"/>
            <w:vAlign w:val="center"/>
            <w:hideMark/>
          </w:tcPr>
          <w:p w14:paraId="4C32E3CA" w14:textId="77777777" w:rsidR="0095430C" w:rsidRDefault="0095430C">
            <w:pPr>
              <w:rPr>
                <w:rFonts w:eastAsia="Times New Roman"/>
                <w:lang w:val="en-US"/>
              </w:rPr>
            </w:pPr>
          </w:p>
        </w:tc>
        <w:tc>
          <w:tcPr>
            <w:tcW w:w="0" w:type="auto"/>
            <w:vAlign w:val="center"/>
            <w:hideMark/>
          </w:tcPr>
          <w:p w14:paraId="57598C8E" w14:textId="77777777" w:rsidR="0095430C"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95430C" w14:paraId="607C5BA2" w14:textId="77777777">
        <w:trPr>
          <w:divId w:val="510997197"/>
          <w:tblCellSpacing w:w="15" w:type="dxa"/>
        </w:trPr>
        <w:tc>
          <w:tcPr>
            <w:tcW w:w="0" w:type="auto"/>
            <w:vAlign w:val="center"/>
            <w:hideMark/>
          </w:tcPr>
          <w:p w14:paraId="2F1F38BC" w14:textId="77777777" w:rsidR="0095430C" w:rsidRDefault="0095430C">
            <w:pPr>
              <w:rPr>
                <w:rFonts w:eastAsia="Times New Roman"/>
                <w:lang w:val="en-US"/>
              </w:rPr>
            </w:pPr>
          </w:p>
        </w:tc>
        <w:tc>
          <w:tcPr>
            <w:tcW w:w="0" w:type="auto"/>
            <w:vAlign w:val="center"/>
            <w:hideMark/>
          </w:tcPr>
          <w:p w14:paraId="5BD0488E" w14:textId="77777777" w:rsidR="0095430C"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95430C" w14:paraId="143EF401" w14:textId="77777777">
        <w:trPr>
          <w:divId w:val="510997197"/>
          <w:tblCellSpacing w:w="15" w:type="dxa"/>
        </w:trPr>
        <w:tc>
          <w:tcPr>
            <w:tcW w:w="0" w:type="auto"/>
            <w:vAlign w:val="center"/>
            <w:hideMark/>
          </w:tcPr>
          <w:p w14:paraId="1DD42CD9" w14:textId="77777777" w:rsidR="0095430C" w:rsidRDefault="0095430C">
            <w:pPr>
              <w:rPr>
                <w:rFonts w:eastAsia="Times New Roman"/>
                <w:lang w:val="en-US"/>
              </w:rPr>
            </w:pPr>
          </w:p>
        </w:tc>
        <w:tc>
          <w:tcPr>
            <w:tcW w:w="0" w:type="auto"/>
            <w:vAlign w:val="center"/>
            <w:hideMark/>
          </w:tcPr>
          <w:p w14:paraId="6FC92FE2" w14:textId="77777777" w:rsidR="0095430C"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95430C" w14:paraId="58389350" w14:textId="77777777">
        <w:trPr>
          <w:divId w:val="510997197"/>
          <w:tblCellSpacing w:w="15" w:type="dxa"/>
        </w:trPr>
        <w:tc>
          <w:tcPr>
            <w:tcW w:w="0" w:type="auto"/>
            <w:vAlign w:val="center"/>
            <w:hideMark/>
          </w:tcPr>
          <w:p w14:paraId="4E238A6D" w14:textId="77777777" w:rsidR="0095430C" w:rsidRDefault="0095430C">
            <w:pPr>
              <w:rPr>
                <w:rFonts w:eastAsia="Times New Roman"/>
                <w:lang w:val="en-US"/>
              </w:rPr>
            </w:pPr>
          </w:p>
        </w:tc>
        <w:tc>
          <w:tcPr>
            <w:tcW w:w="0" w:type="auto"/>
            <w:vAlign w:val="center"/>
            <w:hideMark/>
          </w:tcPr>
          <w:p w14:paraId="44825D0D" w14:textId="77777777" w:rsidR="0095430C"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95430C" w14:paraId="66DF4154" w14:textId="77777777">
        <w:trPr>
          <w:divId w:val="510997197"/>
          <w:tblCellSpacing w:w="15" w:type="dxa"/>
        </w:trPr>
        <w:tc>
          <w:tcPr>
            <w:tcW w:w="0" w:type="auto"/>
            <w:vAlign w:val="center"/>
            <w:hideMark/>
          </w:tcPr>
          <w:p w14:paraId="0D784ADE" w14:textId="77777777" w:rsidR="0095430C" w:rsidRDefault="0095430C">
            <w:pPr>
              <w:rPr>
                <w:rFonts w:eastAsia="Times New Roman"/>
                <w:lang w:val="en-US"/>
              </w:rPr>
            </w:pPr>
          </w:p>
        </w:tc>
        <w:tc>
          <w:tcPr>
            <w:tcW w:w="0" w:type="auto"/>
            <w:vAlign w:val="center"/>
            <w:hideMark/>
          </w:tcPr>
          <w:p w14:paraId="5ADCE237" w14:textId="77777777" w:rsidR="0095430C"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95430C" w14:paraId="4A401EAD" w14:textId="77777777">
        <w:trPr>
          <w:divId w:val="510997197"/>
          <w:tblCellSpacing w:w="15" w:type="dxa"/>
        </w:trPr>
        <w:tc>
          <w:tcPr>
            <w:tcW w:w="0" w:type="auto"/>
            <w:vAlign w:val="center"/>
            <w:hideMark/>
          </w:tcPr>
          <w:p w14:paraId="1DDA1C31" w14:textId="77777777" w:rsidR="0095430C" w:rsidRDefault="0095430C">
            <w:pPr>
              <w:rPr>
                <w:rFonts w:eastAsia="Times New Roman"/>
                <w:lang w:val="en-US"/>
              </w:rPr>
            </w:pPr>
          </w:p>
        </w:tc>
        <w:tc>
          <w:tcPr>
            <w:tcW w:w="0" w:type="auto"/>
            <w:vAlign w:val="center"/>
            <w:hideMark/>
          </w:tcPr>
          <w:p w14:paraId="53785420" w14:textId="77777777" w:rsidR="0095430C"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95430C" w14:paraId="4FFAE5BA" w14:textId="77777777">
        <w:trPr>
          <w:divId w:val="510997197"/>
          <w:tblCellSpacing w:w="15" w:type="dxa"/>
        </w:trPr>
        <w:tc>
          <w:tcPr>
            <w:tcW w:w="0" w:type="auto"/>
            <w:vAlign w:val="center"/>
            <w:hideMark/>
          </w:tcPr>
          <w:p w14:paraId="18E59E87" w14:textId="77777777" w:rsidR="0095430C" w:rsidRDefault="0095430C">
            <w:pPr>
              <w:rPr>
                <w:rFonts w:eastAsia="Times New Roman"/>
                <w:lang w:val="en-US"/>
              </w:rPr>
            </w:pPr>
          </w:p>
        </w:tc>
        <w:tc>
          <w:tcPr>
            <w:tcW w:w="0" w:type="auto"/>
            <w:vAlign w:val="center"/>
            <w:hideMark/>
          </w:tcPr>
          <w:p w14:paraId="3BFF660D" w14:textId="77777777" w:rsidR="0095430C"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95430C" w14:paraId="30EEAEA0" w14:textId="77777777">
        <w:trPr>
          <w:divId w:val="510997197"/>
          <w:tblCellSpacing w:w="15" w:type="dxa"/>
        </w:trPr>
        <w:tc>
          <w:tcPr>
            <w:tcW w:w="0" w:type="auto"/>
            <w:vAlign w:val="center"/>
            <w:hideMark/>
          </w:tcPr>
          <w:p w14:paraId="674BE4B6" w14:textId="77777777" w:rsidR="0095430C" w:rsidRDefault="0095430C">
            <w:pPr>
              <w:rPr>
                <w:rFonts w:eastAsia="Times New Roman"/>
                <w:lang w:val="en-US"/>
              </w:rPr>
            </w:pPr>
          </w:p>
        </w:tc>
        <w:tc>
          <w:tcPr>
            <w:tcW w:w="0" w:type="auto"/>
            <w:vAlign w:val="center"/>
            <w:hideMark/>
          </w:tcPr>
          <w:p w14:paraId="659219A5" w14:textId="77777777" w:rsidR="0095430C"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95430C" w14:paraId="3CCB3753" w14:textId="77777777">
        <w:trPr>
          <w:divId w:val="510997197"/>
          <w:tblCellSpacing w:w="15" w:type="dxa"/>
        </w:trPr>
        <w:tc>
          <w:tcPr>
            <w:tcW w:w="0" w:type="auto"/>
            <w:vAlign w:val="center"/>
            <w:hideMark/>
          </w:tcPr>
          <w:p w14:paraId="4FAE083D" w14:textId="77777777" w:rsidR="0095430C" w:rsidRDefault="0095430C">
            <w:pPr>
              <w:rPr>
                <w:rFonts w:eastAsia="Times New Roman"/>
                <w:lang w:val="en-US"/>
              </w:rPr>
            </w:pPr>
          </w:p>
        </w:tc>
        <w:tc>
          <w:tcPr>
            <w:tcW w:w="0" w:type="auto"/>
            <w:vAlign w:val="center"/>
            <w:hideMark/>
          </w:tcPr>
          <w:p w14:paraId="627EFD60" w14:textId="77777777" w:rsidR="0095430C"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95430C" w14:paraId="6C7E8FD2" w14:textId="77777777">
        <w:trPr>
          <w:divId w:val="510997197"/>
          <w:tblCellSpacing w:w="15" w:type="dxa"/>
        </w:trPr>
        <w:tc>
          <w:tcPr>
            <w:tcW w:w="0" w:type="auto"/>
            <w:vAlign w:val="center"/>
            <w:hideMark/>
          </w:tcPr>
          <w:p w14:paraId="5B1630C2" w14:textId="77777777" w:rsidR="0095430C" w:rsidRDefault="0095430C">
            <w:pPr>
              <w:rPr>
                <w:rFonts w:eastAsia="Times New Roman"/>
                <w:lang w:val="en-US"/>
              </w:rPr>
            </w:pPr>
          </w:p>
        </w:tc>
        <w:tc>
          <w:tcPr>
            <w:tcW w:w="0" w:type="auto"/>
            <w:vAlign w:val="center"/>
            <w:hideMark/>
          </w:tcPr>
          <w:p w14:paraId="7D5978DC" w14:textId="77777777" w:rsidR="0095430C"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95430C" w14:paraId="00B7152E" w14:textId="77777777">
        <w:trPr>
          <w:divId w:val="510997197"/>
          <w:tblCellSpacing w:w="15" w:type="dxa"/>
        </w:trPr>
        <w:tc>
          <w:tcPr>
            <w:tcW w:w="0" w:type="auto"/>
            <w:vAlign w:val="center"/>
            <w:hideMark/>
          </w:tcPr>
          <w:p w14:paraId="4E606DE3" w14:textId="77777777" w:rsidR="0095430C" w:rsidRDefault="0095430C">
            <w:pPr>
              <w:rPr>
                <w:rFonts w:eastAsia="Times New Roman"/>
                <w:lang w:val="en-US"/>
              </w:rPr>
            </w:pPr>
          </w:p>
        </w:tc>
        <w:tc>
          <w:tcPr>
            <w:tcW w:w="0" w:type="auto"/>
            <w:vAlign w:val="center"/>
            <w:hideMark/>
          </w:tcPr>
          <w:p w14:paraId="64648E61" w14:textId="77777777" w:rsidR="0095430C"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95430C" w14:paraId="5C9D4087" w14:textId="77777777">
        <w:trPr>
          <w:divId w:val="510997197"/>
          <w:tblCellSpacing w:w="15" w:type="dxa"/>
        </w:trPr>
        <w:tc>
          <w:tcPr>
            <w:tcW w:w="0" w:type="auto"/>
            <w:vAlign w:val="center"/>
            <w:hideMark/>
          </w:tcPr>
          <w:p w14:paraId="0AB43572" w14:textId="77777777" w:rsidR="0095430C" w:rsidRDefault="0095430C">
            <w:pPr>
              <w:rPr>
                <w:rFonts w:eastAsia="Times New Roman"/>
                <w:lang w:val="en-US"/>
              </w:rPr>
            </w:pPr>
          </w:p>
        </w:tc>
        <w:tc>
          <w:tcPr>
            <w:tcW w:w="0" w:type="auto"/>
            <w:vAlign w:val="center"/>
            <w:hideMark/>
          </w:tcPr>
          <w:p w14:paraId="3E72FE94" w14:textId="77777777" w:rsidR="0095430C"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95430C" w14:paraId="7C406130" w14:textId="77777777">
        <w:trPr>
          <w:divId w:val="510997197"/>
          <w:tblCellSpacing w:w="15" w:type="dxa"/>
        </w:trPr>
        <w:tc>
          <w:tcPr>
            <w:tcW w:w="0" w:type="auto"/>
            <w:vAlign w:val="center"/>
            <w:hideMark/>
          </w:tcPr>
          <w:p w14:paraId="17C16B97" w14:textId="77777777" w:rsidR="0095430C" w:rsidRDefault="0095430C">
            <w:pPr>
              <w:rPr>
                <w:rFonts w:eastAsia="Times New Roman"/>
                <w:lang w:val="en-US"/>
              </w:rPr>
            </w:pPr>
          </w:p>
        </w:tc>
        <w:tc>
          <w:tcPr>
            <w:tcW w:w="0" w:type="auto"/>
            <w:vAlign w:val="center"/>
            <w:hideMark/>
          </w:tcPr>
          <w:p w14:paraId="72492C96"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95430C" w14:paraId="1A5592C2" w14:textId="77777777">
        <w:trPr>
          <w:divId w:val="510997197"/>
          <w:tblCellSpacing w:w="15" w:type="dxa"/>
        </w:trPr>
        <w:tc>
          <w:tcPr>
            <w:tcW w:w="0" w:type="auto"/>
            <w:vAlign w:val="center"/>
            <w:hideMark/>
          </w:tcPr>
          <w:p w14:paraId="4CDD6174" w14:textId="77777777" w:rsidR="0095430C" w:rsidRDefault="0095430C">
            <w:pPr>
              <w:rPr>
                <w:rFonts w:eastAsia="Times New Roman"/>
                <w:lang w:val="en-US"/>
              </w:rPr>
            </w:pPr>
          </w:p>
        </w:tc>
        <w:tc>
          <w:tcPr>
            <w:tcW w:w="0" w:type="auto"/>
            <w:vAlign w:val="center"/>
            <w:hideMark/>
          </w:tcPr>
          <w:p w14:paraId="63F07216" w14:textId="77777777" w:rsidR="0095430C"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95430C" w14:paraId="3B66AAAB" w14:textId="77777777">
        <w:trPr>
          <w:divId w:val="510997197"/>
          <w:tblCellSpacing w:w="15" w:type="dxa"/>
        </w:trPr>
        <w:tc>
          <w:tcPr>
            <w:tcW w:w="0" w:type="auto"/>
            <w:vAlign w:val="center"/>
            <w:hideMark/>
          </w:tcPr>
          <w:p w14:paraId="5FEBCB01" w14:textId="77777777" w:rsidR="0095430C" w:rsidRDefault="0095430C">
            <w:pPr>
              <w:rPr>
                <w:rFonts w:eastAsia="Times New Roman"/>
                <w:lang w:val="en-US"/>
              </w:rPr>
            </w:pPr>
          </w:p>
        </w:tc>
        <w:tc>
          <w:tcPr>
            <w:tcW w:w="0" w:type="auto"/>
            <w:vAlign w:val="center"/>
            <w:hideMark/>
          </w:tcPr>
          <w:p w14:paraId="73D7DDD8" w14:textId="77777777" w:rsidR="0095430C"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95430C" w14:paraId="6723D41C" w14:textId="77777777">
        <w:trPr>
          <w:divId w:val="510997197"/>
          <w:tblCellSpacing w:w="15" w:type="dxa"/>
        </w:trPr>
        <w:tc>
          <w:tcPr>
            <w:tcW w:w="0" w:type="auto"/>
            <w:vAlign w:val="center"/>
            <w:hideMark/>
          </w:tcPr>
          <w:p w14:paraId="6CAE3E0E" w14:textId="77777777" w:rsidR="0095430C" w:rsidRDefault="0095430C">
            <w:pPr>
              <w:rPr>
                <w:rFonts w:eastAsia="Times New Roman"/>
                <w:lang w:val="en-US"/>
              </w:rPr>
            </w:pPr>
          </w:p>
        </w:tc>
        <w:tc>
          <w:tcPr>
            <w:tcW w:w="0" w:type="auto"/>
            <w:vAlign w:val="center"/>
            <w:hideMark/>
          </w:tcPr>
          <w:p w14:paraId="738F9A6A" w14:textId="77777777" w:rsidR="0095430C"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95430C" w14:paraId="05F47B6D" w14:textId="77777777">
        <w:trPr>
          <w:divId w:val="510997197"/>
          <w:tblCellSpacing w:w="15" w:type="dxa"/>
        </w:trPr>
        <w:tc>
          <w:tcPr>
            <w:tcW w:w="0" w:type="auto"/>
            <w:vAlign w:val="center"/>
            <w:hideMark/>
          </w:tcPr>
          <w:p w14:paraId="648D1CE6" w14:textId="77777777" w:rsidR="0095430C" w:rsidRDefault="0095430C">
            <w:pPr>
              <w:rPr>
                <w:rFonts w:eastAsia="Times New Roman"/>
                <w:lang w:val="en-US"/>
              </w:rPr>
            </w:pPr>
          </w:p>
        </w:tc>
        <w:tc>
          <w:tcPr>
            <w:tcW w:w="0" w:type="auto"/>
            <w:vAlign w:val="center"/>
            <w:hideMark/>
          </w:tcPr>
          <w:p w14:paraId="149A7E85" w14:textId="77777777" w:rsidR="0095430C"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95430C" w14:paraId="5574EFB0" w14:textId="77777777">
        <w:trPr>
          <w:divId w:val="510997197"/>
          <w:tblCellSpacing w:w="15" w:type="dxa"/>
        </w:trPr>
        <w:tc>
          <w:tcPr>
            <w:tcW w:w="0" w:type="auto"/>
            <w:vAlign w:val="center"/>
            <w:hideMark/>
          </w:tcPr>
          <w:p w14:paraId="0F2FC68A" w14:textId="77777777" w:rsidR="0095430C" w:rsidRDefault="0095430C">
            <w:pPr>
              <w:rPr>
                <w:rFonts w:eastAsia="Times New Roman"/>
                <w:lang w:val="en-US"/>
              </w:rPr>
            </w:pPr>
          </w:p>
        </w:tc>
        <w:tc>
          <w:tcPr>
            <w:tcW w:w="0" w:type="auto"/>
            <w:vAlign w:val="center"/>
            <w:hideMark/>
          </w:tcPr>
          <w:p w14:paraId="36E0499D" w14:textId="77777777" w:rsidR="0095430C"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95430C" w14:paraId="7CB9C389" w14:textId="77777777">
        <w:trPr>
          <w:divId w:val="510997197"/>
          <w:tblCellSpacing w:w="15" w:type="dxa"/>
        </w:trPr>
        <w:tc>
          <w:tcPr>
            <w:tcW w:w="0" w:type="auto"/>
            <w:vAlign w:val="center"/>
            <w:hideMark/>
          </w:tcPr>
          <w:p w14:paraId="021C231C" w14:textId="77777777" w:rsidR="0095430C" w:rsidRDefault="0095430C">
            <w:pPr>
              <w:rPr>
                <w:rFonts w:eastAsia="Times New Roman"/>
                <w:lang w:val="en-US"/>
              </w:rPr>
            </w:pPr>
          </w:p>
        </w:tc>
        <w:tc>
          <w:tcPr>
            <w:tcW w:w="0" w:type="auto"/>
            <w:vAlign w:val="center"/>
            <w:hideMark/>
          </w:tcPr>
          <w:p w14:paraId="0C7B996E" w14:textId="77777777" w:rsidR="0095430C"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95430C" w14:paraId="18ABCA8C" w14:textId="77777777">
        <w:trPr>
          <w:divId w:val="510997197"/>
          <w:tblCellSpacing w:w="15" w:type="dxa"/>
        </w:trPr>
        <w:tc>
          <w:tcPr>
            <w:tcW w:w="0" w:type="auto"/>
            <w:vAlign w:val="center"/>
            <w:hideMark/>
          </w:tcPr>
          <w:p w14:paraId="7D8F66E7" w14:textId="77777777" w:rsidR="0095430C" w:rsidRDefault="0095430C">
            <w:pPr>
              <w:rPr>
                <w:rFonts w:eastAsia="Times New Roman"/>
                <w:lang w:val="en-US"/>
              </w:rPr>
            </w:pPr>
          </w:p>
        </w:tc>
        <w:tc>
          <w:tcPr>
            <w:tcW w:w="0" w:type="auto"/>
            <w:vAlign w:val="center"/>
            <w:hideMark/>
          </w:tcPr>
          <w:p w14:paraId="016B9E7D" w14:textId="77777777" w:rsidR="0095430C"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95430C" w14:paraId="6588BC33" w14:textId="77777777">
        <w:trPr>
          <w:divId w:val="510997197"/>
          <w:tblCellSpacing w:w="15" w:type="dxa"/>
        </w:trPr>
        <w:tc>
          <w:tcPr>
            <w:tcW w:w="0" w:type="auto"/>
            <w:vAlign w:val="center"/>
            <w:hideMark/>
          </w:tcPr>
          <w:p w14:paraId="11862BFD" w14:textId="77777777" w:rsidR="0095430C" w:rsidRDefault="0095430C">
            <w:pPr>
              <w:rPr>
                <w:rFonts w:eastAsia="Times New Roman"/>
                <w:lang w:val="en-US"/>
              </w:rPr>
            </w:pPr>
          </w:p>
        </w:tc>
        <w:tc>
          <w:tcPr>
            <w:tcW w:w="0" w:type="auto"/>
            <w:vAlign w:val="center"/>
            <w:hideMark/>
          </w:tcPr>
          <w:p w14:paraId="635240B1" w14:textId="77777777" w:rsidR="0095430C"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95430C" w14:paraId="18A09B4C" w14:textId="77777777">
        <w:trPr>
          <w:divId w:val="510997197"/>
          <w:tblCellSpacing w:w="15" w:type="dxa"/>
        </w:trPr>
        <w:tc>
          <w:tcPr>
            <w:tcW w:w="0" w:type="auto"/>
            <w:vAlign w:val="center"/>
            <w:hideMark/>
          </w:tcPr>
          <w:p w14:paraId="49A8D648" w14:textId="77777777" w:rsidR="0095430C" w:rsidRDefault="0095430C">
            <w:pPr>
              <w:rPr>
                <w:rFonts w:eastAsia="Times New Roman"/>
                <w:lang w:val="en-US"/>
              </w:rPr>
            </w:pPr>
          </w:p>
        </w:tc>
        <w:tc>
          <w:tcPr>
            <w:tcW w:w="0" w:type="auto"/>
            <w:vAlign w:val="center"/>
            <w:hideMark/>
          </w:tcPr>
          <w:p w14:paraId="6D315541" w14:textId="77777777" w:rsidR="0095430C"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95430C" w14:paraId="64A3E426" w14:textId="77777777">
        <w:trPr>
          <w:divId w:val="510997197"/>
          <w:tblCellSpacing w:w="15" w:type="dxa"/>
        </w:trPr>
        <w:tc>
          <w:tcPr>
            <w:tcW w:w="0" w:type="auto"/>
            <w:vAlign w:val="center"/>
            <w:hideMark/>
          </w:tcPr>
          <w:p w14:paraId="64726FAD" w14:textId="77777777" w:rsidR="0095430C" w:rsidRDefault="0095430C">
            <w:pPr>
              <w:rPr>
                <w:rFonts w:eastAsia="Times New Roman"/>
                <w:lang w:val="en-US"/>
              </w:rPr>
            </w:pPr>
          </w:p>
        </w:tc>
        <w:tc>
          <w:tcPr>
            <w:tcW w:w="0" w:type="auto"/>
            <w:vAlign w:val="center"/>
            <w:hideMark/>
          </w:tcPr>
          <w:p w14:paraId="15331B1D" w14:textId="77777777" w:rsidR="0095430C"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95430C" w14:paraId="0A52137A" w14:textId="77777777">
        <w:trPr>
          <w:divId w:val="510997197"/>
          <w:tblCellSpacing w:w="15" w:type="dxa"/>
        </w:trPr>
        <w:tc>
          <w:tcPr>
            <w:tcW w:w="0" w:type="auto"/>
            <w:vAlign w:val="center"/>
            <w:hideMark/>
          </w:tcPr>
          <w:p w14:paraId="7E7483FB" w14:textId="77777777" w:rsidR="0095430C" w:rsidRDefault="0095430C">
            <w:pPr>
              <w:rPr>
                <w:rFonts w:eastAsia="Times New Roman"/>
                <w:lang w:val="en-US"/>
              </w:rPr>
            </w:pPr>
          </w:p>
        </w:tc>
        <w:tc>
          <w:tcPr>
            <w:tcW w:w="0" w:type="auto"/>
            <w:vAlign w:val="center"/>
            <w:hideMark/>
          </w:tcPr>
          <w:p w14:paraId="56F82FE4" w14:textId="77777777" w:rsidR="0095430C"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95430C" w14:paraId="7984BE95" w14:textId="77777777">
        <w:trPr>
          <w:divId w:val="510997197"/>
          <w:tblCellSpacing w:w="15" w:type="dxa"/>
        </w:trPr>
        <w:tc>
          <w:tcPr>
            <w:tcW w:w="0" w:type="auto"/>
            <w:vAlign w:val="center"/>
            <w:hideMark/>
          </w:tcPr>
          <w:p w14:paraId="09C1D40A" w14:textId="77777777" w:rsidR="0095430C" w:rsidRDefault="0095430C">
            <w:pPr>
              <w:rPr>
                <w:rFonts w:eastAsia="Times New Roman"/>
                <w:lang w:val="en-US"/>
              </w:rPr>
            </w:pPr>
          </w:p>
        </w:tc>
        <w:tc>
          <w:tcPr>
            <w:tcW w:w="0" w:type="auto"/>
            <w:vAlign w:val="center"/>
            <w:hideMark/>
          </w:tcPr>
          <w:p w14:paraId="6BF03742" w14:textId="77777777" w:rsidR="0095430C"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95430C" w14:paraId="04621F3F" w14:textId="77777777">
        <w:trPr>
          <w:divId w:val="510997197"/>
          <w:tblCellSpacing w:w="15" w:type="dxa"/>
        </w:trPr>
        <w:tc>
          <w:tcPr>
            <w:tcW w:w="0" w:type="auto"/>
            <w:vAlign w:val="center"/>
            <w:hideMark/>
          </w:tcPr>
          <w:p w14:paraId="749051A3" w14:textId="77777777" w:rsidR="0095430C" w:rsidRDefault="0095430C">
            <w:pPr>
              <w:rPr>
                <w:rFonts w:eastAsia="Times New Roman"/>
                <w:lang w:val="en-US"/>
              </w:rPr>
            </w:pPr>
          </w:p>
        </w:tc>
        <w:tc>
          <w:tcPr>
            <w:tcW w:w="0" w:type="auto"/>
            <w:vAlign w:val="center"/>
            <w:hideMark/>
          </w:tcPr>
          <w:p w14:paraId="5F98CFA0" w14:textId="77777777" w:rsidR="0095430C"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95430C" w14:paraId="7FB2D81E" w14:textId="77777777">
        <w:trPr>
          <w:divId w:val="510997197"/>
          <w:tblCellSpacing w:w="15" w:type="dxa"/>
        </w:trPr>
        <w:tc>
          <w:tcPr>
            <w:tcW w:w="0" w:type="auto"/>
            <w:vAlign w:val="center"/>
            <w:hideMark/>
          </w:tcPr>
          <w:p w14:paraId="43555980" w14:textId="77777777" w:rsidR="0095430C" w:rsidRDefault="0095430C">
            <w:pPr>
              <w:rPr>
                <w:rFonts w:eastAsia="Times New Roman"/>
                <w:lang w:val="en-US"/>
              </w:rPr>
            </w:pPr>
          </w:p>
        </w:tc>
        <w:tc>
          <w:tcPr>
            <w:tcW w:w="0" w:type="auto"/>
            <w:vAlign w:val="center"/>
            <w:hideMark/>
          </w:tcPr>
          <w:p w14:paraId="3C576462" w14:textId="77777777" w:rsidR="0095430C"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95430C" w14:paraId="77A77847" w14:textId="77777777">
        <w:trPr>
          <w:divId w:val="510997197"/>
          <w:tblCellSpacing w:w="15" w:type="dxa"/>
        </w:trPr>
        <w:tc>
          <w:tcPr>
            <w:tcW w:w="0" w:type="auto"/>
            <w:vAlign w:val="center"/>
            <w:hideMark/>
          </w:tcPr>
          <w:p w14:paraId="0B19F2E9" w14:textId="77777777" w:rsidR="0095430C" w:rsidRDefault="0095430C">
            <w:pPr>
              <w:rPr>
                <w:rFonts w:eastAsia="Times New Roman"/>
                <w:lang w:val="en-US"/>
              </w:rPr>
            </w:pPr>
          </w:p>
        </w:tc>
        <w:tc>
          <w:tcPr>
            <w:tcW w:w="0" w:type="auto"/>
            <w:vAlign w:val="center"/>
            <w:hideMark/>
          </w:tcPr>
          <w:p w14:paraId="7D88796E" w14:textId="77777777" w:rsidR="0095430C"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95430C" w14:paraId="505AB869" w14:textId="77777777">
        <w:trPr>
          <w:divId w:val="510997197"/>
          <w:tblCellSpacing w:w="15" w:type="dxa"/>
        </w:trPr>
        <w:tc>
          <w:tcPr>
            <w:tcW w:w="0" w:type="auto"/>
            <w:vAlign w:val="center"/>
            <w:hideMark/>
          </w:tcPr>
          <w:p w14:paraId="6EBE3DCB" w14:textId="77777777" w:rsidR="0095430C" w:rsidRDefault="0095430C">
            <w:pPr>
              <w:rPr>
                <w:rFonts w:eastAsia="Times New Roman"/>
                <w:lang w:val="en-US"/>
              </w:rPr>
            </w:pPr>
          </w:p>
        </w:tc>
        <w:tc>
          <w:tcPr>
            <w:tcW w:w="0" w:type="auto"/>
            <w:vAlign w:val="center"/>
            <w:hideMark/>
          </w:tcPr>
          <w:p w14:paraId="13557448" w14:textId="77777777" w:rsidR="0095430C"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95430C" w14:paraId="715E3167" w14:textId="77777777">
        <w:trPr>
          <w:divId w:val="510997197"/>
          <w:tblCellSpacing w:w="15" w:type="dxa"/>
        </w:trPr>
        <w:tc>
          <w:tcPr>
            <w:tcW w:w="0" w:type="auto"/>
            <w:vAlign w:val="center"/>
            <w:hideMark/>
          </w:tcPr>
          <w:p w14:paraId="43616E35" w14:textId="77777777" w:rsidR="0095430C" w:rsidRDefault="0095430C">
            <w:pPr>
              <w:rPr>
                <w:rFonts w:eastAsia="Times New Roman"/>
                <w:lang w:val="en-US"/>
              </w:rPr>
            </w:pPr>
          </w:p>
        </w:tc>
        <w:tc>
          <w:tcPr>
            <w:tcW w:w="0" w:type="auto"/>
            <w:vAlign w:val="center"/>
            <w:hideMark/>
          </w:tcPr>
          <w:p w14:paraId="0BCDCDD6" w14:textId="77777777" w:rsidR="0095430C"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95430C" w14:paraId="61D17FE4" w14:textId="77777777">
        <w:trPr>
          <w:divId w:val="510997197"/>
          <w:tblCellSpacing w:w="15" w:type="dxa"/>
        </w:trPr>
        <w:tc>
          <w:tcPr>
            <w:tcW w:w="0" w:type="auto"/>
            <w:vAlign w:val="center"/>
            <w:hideMark/>
          </w:tcPr>
          <w:p w14:paraId="459A3221" w14:textId="77777777" w:rsidR="0095430C" w:rsidRDefault="0095430C">
            <w:pPr>
              <w:rPr>
                <w:rFonts w:eastAsia="Times New Roman"/>
                <w:lang w:val="en-US"/>
              </w:rPr>
            </w:pPr>
          </w:p>
        </w:tc>
        <w:tc>
          <w:tcPr>
            <w:tcW w:w="0" w:type="auto"/>
            <w:vAlign w:val="center"/>
            <w:hideMark/>
          </w:tcPr>
          <w:p w14:paraId="4782039D" w14:textId="77777777" w:rsidR="0095430C"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95430C" w14:paraId="137118AD" w14:textId="77777777">
        <w:trPr>
          <w:divId w:val="510997197"/>
          <w:tblCellSpacing w:w="15" w:type="dxa"/>
        </w:trPr>
        <w:tc>
          <w:tcPr>
            <w:tcW w:w="0" w:type="auto"/>
            <w:vAlign w:val="center"/>
            <w:hideMark/>
          </w:tcPr>
          <w:p w14:paraId="3D243036" w14:textId="77777777" w:rsidR="0095430C" w:rsidRDefault="0095430C">
            <w:pPr>
              <w:rPr>
                <w:rFonts w:eastAsia="Times New Roman"/>
                <w:lang w:val="en-US"/>
              </w:rPr>
            </w:pPr>
          </w:p>
        </w:tc>
        <w:tc>
          <w:tcPr>
            <w:tcW w:w="0" w:type="auto"/>
            <w:vAlign w:val="center"/>
            <w:hideMark/>
          </w:tcPr>
          <w:p w14:paraId="305A4E0D" w14:textId="77777777" w:rsidR="0095430C"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95430C" w14:paraId="23BA0DB9" w14:textId="77777777">
        <w:trPr>
          <w:divId w:val="510997197"/>
          <w:tblCellSpacing w:w="15" w:type="dxa"/>
        </w:trPr>
        <w:tc>
          <w:tcPr>
            <w:tcW w:w="0" w:type="auto"/>
            <w:vAlign w:val="center"/>
            <w:hideMark/>
          </w:tcPr>
          <w:p w14:paraId="74CC510D" w14:textId="77777777" w:rsidR="0095430C" w:rsidRDefault="0095430C">
            <w:pPr>
              <w:rPr>
                <w:rFonts w:eastAsia="Times New Roman"/>
                <w:lang w:val="en-US"/>
              </w:rPr>
            </w:pPr>
          </w:p>
        </w:tc>
        <w:tc>
          <w:tcPr>
            <w:tcW w:w="0" w:type="auto"/>
            <w:vAlign w:val="center"/>
            <w:hideMark/>
          </w:tcPr>
          <w:p w14:paraId="5D4E665E" w14:textId="77777777" w:rsidR="0095430C"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95430C" w14:paraId="3F5DA41F" w14:textId="77777777">
        <w:trPr>
          <w:divId w:val="510997197"/>
          <w:tblCellSpacing w:w="15" w:type="dxa"/>
        </w:trPr>
        <w:tc>
          <w:tcPr>
            <w:tcW w:w="0" w:type="auto"/>
            <w:vAlign w:val="center"/>
            <w:hideMark/>
          </w:tcPr>
          <w:p w14:paraId="33AD496D" w14:textId="77777777" w:rsidR="0095430C" w:rsidRDefault="0095430C">
            <w:pPr>
              <w:rPr>
                <w:rFonts w:eastAsia="Times New Roman"/>
                <w:lang w:val="en-US"/>
              </w:rPr>
            </w:pPr>
          </w:p>
        </w:tc>
        <w:tc>
          <w:tcPr>
            <w:tcW w:w="0" w:type="auto"/>
            <w:vAlign w:val="center"/>
            <w:hideMark/>
          </w:tcPr>
          <w:p w14:paraId="19E69E8F" w14:textId="77777777" w:rsidR="0095430C"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95430C" w14:paraId="4ED10663" w14:textId="77777777">
        <w:trPr>
          <w:divId w:val="510997197"/>
          <w:tblCellSpacing w:w="15" w:type="dxa"/>
        </w:trPr>
        <w:tc>
          <w:tcPr>
            <w:tcW w:w="0" w:type="auto"/>
            <w:vAlign w:val="center"/>
            <w:hideMark/>
          </w:tcPr>
          <w:p w14:paraId="066E20BE" w14:textId="77777777" w:rsidR="0095430C" w:rsidRDefault="0095430C">
            <w:pPr>
              <w:rPr>
                <w:rFonts w:eastAsia="Times New Roman"/>
                <w:lang w:val="en-US"/>
              </w:rPr>
            </w:pPr>
          </w:p>
        </w:tc>
        <w:tc>
          <w:tcPr>
            <w:tcW w:w="0" w:type="auto"/>
            <w:vAlign w:val="center"/>
            <w:hideMark/>
          </w:tcPr>
          <w:p w14:paraId="49EAC694" w14:textId="77777777" w:rsidR="0095430C"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95430C" w14:paraId="35AA4D0C" w14:textId="77777777">
        <w:trPr>
          <w:divId w:val="510997197"/>
          <w:tblCellSpacing w:w="15" w:type="dxa"/>
        </w:trPr>
        <w:tc>
          <w:tcPr>
            <w:tcW w:w="0" w:type="auto"/>
            <w:vAlign w:val="center"/>
            <w:hideMark/>
          </w:tcPr>
          <w:p w14:paraId="43EEF003" w14:textId="77777777" w:rsidR="0095430C" w:rsidRDefault="0095430C">
            <w:pPr>
              <w:rPr>
                <w:rFonts w:eastAsia="Times New Roman"/>
                <w:lang w:val="en-US"/>
              </w:rPr>
            </w:pPr>
          </w:p>
        </w:tc>
        <w:tc>
          <w:tcPr>
            <w:tcW w:w="0" w:type="auto"/>
            <w:vAlign w:val="center"/>
            <w:hideMark/>
          </w:tcPr>
          <w:p w14:paraId="407A7A15" w14:textId="77777777" w:rsidR="0095430C"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95430C" w14:paraId="757816FA" w14:textId="77777777">
        <w:trPr>
          <w:divId w:val="510997197"/>
          <w:tblCellSpacing w:w="15" w:type="dxa"/>
        </w:trPr>
        <w:tc>
          <w:tcPr>
            <w:tcW w:w="0" w:type="auto"/>
            <w:vAlign w:val="center"/>
            <w:hideMark/>
          </w:tcPr>
          <w:p w14:paraId="615AA1E5" w14:textId="77777777" w:rsidR="0095430C" w:rsidRDefault="0095430C">
            <w:pPr>
              <w:rPr>
                <w:rFonts w:eastAsia="Times New Roman"/>
                <w:lang w:val="en-US"/>
              </w:rPr>
            </w:pPr>
          </w:p>
        </w:tc>
        <w:tc>
          <w:tcPr>
            <w:tcW w:w="0" w:type="auto"/>
            <w:vAlign w:val="center"/>
            <w:hideMark/>
          </w:tcPr>
          <w:p w14:paraId="6D01B48B" w14:textId="77777777" w:rsidR="0095430C"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95430C" w14:paraId="4F7F7D9D" w14:textId="77777777">
        <w:trPr>
          <w:divId w:val="510997197"/>
          <w:tblCellSpacing w:w="15" w:type="dxa"/>
        </w:trPr>
        <w:tc>
          <w:tcPr>
            <w:tcW w:w="0" w:type="auto"/>
            <w:vAlign w:val="center"/>
            <w:hideMark/>
          </w:tcPr>
          <w:p w14:paraId="1B1676F9" w14:textId="77777777" w:rsidR="0095430C" w:rsidRDefault="0095430C">
            <w:pPr>
              <w:rPr>
                <w:rFonts w:eastAsia="Times New Roman"/>
                <w:lang w:val="en-US"/>
              </w:rPr>
            </w:pPr>
          </w:p>
        </w:tc>
        <w:tc>
          <w:tcPr>
            <w:tcW w:w="0" w:type="auto"/>
            <w:vAlign w:val="center"/>
            <w:hideMark/>
          </w:tcPr>
          <w:p w14:paraId="47DEF590" w14:textId="77777777" w:rsidR="0095430C"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95430C" w14:paraId="602E567E" w14:textId="77777777">
        <w:trPr>
          <w:divId w:val="510997197"/>
          <w:tblCellSpacing w:w="15" w:type="dxa"/>
        </w:trPr>
        <w:tc>
          <w:tcPr>
            <w:tcW w:w="0" w:type="auto"/>
            <w:vAlign w:val="center"/>
            <w:hideMark/>
          </w:tcPr>
          <w:p w14:paraId="6902C3E1" w14:textId="77777777" w:rsidR="0095430C" w:rsidRDefault="0095430C">
            <w:pPr>
              <w:rPr>
                <w:rFonts w:eastAsia="Times New Roman"/>
                <w:lang w:val="en-US"/>
              </w:rPr>
            </w:pPr>
          </w:p>
        </w:tc>
        <w:tc>
          <w:tcPr>
            <w:tcW w:w="0" w:type="auto"/>
            <w:vAlign w:val="center"/>
            <w:hideMark/>
          </w:tcPr>
          <w:p w14:paraId="2A217265" w14:textId="77777777" w:rsidR="0095430C"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95430C" w14:paraId="177C70F1" w14:textId="77777777">
        <w:trPr>
          <w:divId w:val="510997197"/>
          <w:tblCellSpacing w:w="15" w:type="dxa"/>
        </w:trPr>
        <w:tc>
          <w:tcPr>
            <w:tcW w:w="0" w:type="auto"/>
            <w:vAlign w:val="center"/>
            <w:hideMark/>
          </w:tcPr>
          <w:p w14:paraId="6CB91CC0" w14:textId="77777777" w:rsidR="0095430C" w:rsidRDefault="0095430C">
            <w:pPr>
              <w:rPr>
                <w:rFonts w:eastAsia="Times New Roman"/>
                <w:lang w:val="en-US"/>
              </w:rPr>
            </w:pPr>
          </w:p>
        </w:tc>
        <w:tc>
          <w:tcPr>
            <w:tcW w:w="0" w:type="auto"/>
            <w:vAlign w:val="center"/>
            <w:hideMark/>
          </w:tcPr>
          <w:p w14:paraId="1490F10E" w14:textId="77777777" w:rsidR="0095430C"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95430C" w14:paraId="08453AAE" w14:textId="77777777">
        <w:trPr>
          <w:divId w:val="510997197"/>
          <w:tblCellSpacing w:w="15" w:type="dxa"/>
        </w:trPr>
        <w:tc>
          <w:tcPr>
            <w:tcW w:w="0" w:type="auto"/>
            <w:vAlign w:val="center"/>
            <w:hideMark/>
          </w:tcPr>
          <w:p w14:paraId="1C0592A3" w14:textId="77777777" w:rsidR="0095430C" w:rsidRDefault="0095430C">
            <w:pPr>
              <w:rPr>
                <w:rFonts w:eastAsia="Times New Roman"/>
                <w:lang w:val="en-US"/>
              </w:rPr>
            </w:pPr>
          </w:p>
        </w:tc>
        <w:tc>
          <w:tcPr>
            <w:tcW w:w="0" w:type="auto"/>
            <w:vAlign w:val="center"/>
            <w:hideMark/>
          </w:tcPr>
          <w:p w14:paraId="1CD73CD3" w14:textId="77777777" w:rsidR="0095430C"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95430C" w14:paraId="48D6F780" w14:textId="77777777">
        <w:trPr>
          <w:divId w:val="510997197"/>
          <w:tblCellSpacing w:w="15" w:type="dxa"/>
        </w:trPr>
        <w:tc>
          <w:tcPr>
            <w:tcW w:w="0" w:type="auto"/>
            <w:vAlign w:val="center"/>
            <w:hideMark/>
          </w:tcPr>
          <w:p w14:paraId="62E8D863" w14:textId="77777777" w:rsidR="0095430C" w:rsidRDefault="0095430C">
            <w:pPr>
              <w:rPr>
                <w:rFonts w:eastAsia="Times New Roman"/>
                <w:lang w:val="en-US"/>
              </w:rPr>
            </w:pPr>
          </w:p>
        </w:tc>
        <w:tc>
          <w:tcPr>
            <w:tcW w:w="0" w:type="auto"/>
            <w:vAlign w:val="center"/>
            <w:hideMark/>
          </w:tcPr>
          <w:p w14:paraId="19C22A21" w14:textId="77777777" w:rsidR="0095430C"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95430C" w14:paraId="4414C464" w14:textId="77777777">
        <w:trPr>
          <w:divId w:val="510997197"/>
          <w:tblCellSpacing w:w="15" w:type="dxa"/>
        </w:trPr>
        <w:tc>
          <w:tcPr>
            <w:tcW w:w="0" w:type="auto"/>
            <w:vAlign w:val="center"/>
            <w:hideMark/>
          </w:tcPr>
          <w:p w14:paraId="79E1B639" w14:textId="77777777" w:rsidR="0095430C" w:rsidRDefault="0095430C">
            <w:pPr>
              <w:rPr>
                <w:rFonts w:eastAsia="Times New Roman"/>
                <w:lang w:val="en-US"/>
              </w:rPr>
            </w:pPr>
          </w:p>
        </w:tc>
        <w:tc>
          <w:tcPr>
            <w:tcW w:w="0" w:type="auto"/>
            <w:vAlign w:val="center"/>
            <w:hideMark/>
          </w:tcPr>
          <w:p w14:paraId="6318A8E8" w14:textId="77777777" w:rsidR="0095430C"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95430C" w14:paraId="60584432" w14:textId="77777777">
        <w:trPr>
          <w:divId w:val="510997197"/>
          <w:tblCellSpacing w:w="15" w:type="dxa"/>
        </w:trPr>
        <w:tc>
          <w:tcPr>
            <w:tcW w:w="0" w:type="auto"/>
            <w:vAlign w:val="center"/>
            <w:hideMark/>
          </w:tcPr>
          <w:p w14:paraId="6BBF10AF" w14:textId="77777777" w:rsidR="0095430C" w:rsidRDefault="0095430C">
            <w:pPr>
              <w:rPr>
                <w:rFonts w:eastAsia="Times New Roman"/>
                <w:lang w:val="en-US"/>
              </w:rPr>
            </w:pPr>
          </w:p>
        </w:tc>
        <w:tc>
          <w:tcPr>
            <w:tcW w:w="0" w:type="auto"/>
            <w:vAlign w:val="center"/>
            <w:hideMark/>
          </w:tcPr>
          <w:p w14:paraId="1BEFFA0B" w14:textId="77777777" w:rsidR="0095430C"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95430C" w14:paraId="5AF6FFE0" w14:textId="77777777">
        <w:trPr>
          <w:divId w:val="510997197"/>
          <w:tblCellSpacing w:w="15" w:type="dxa"/>
        </w:trPr>
        <w:tc>
          <w:tcPr>
            <w:tcW w:w="0" w:type="auto"/>
            <w:vAlign w:val="center"/>
            <w:hideMark/>
          </w:tcPr>
          <w:p w14:paraId="353D27F4" w14:textId="77777777" w:rsidR="0095430C" w:rsidRDefault="0095430C">
            <w:pPr>
              <w:rPr>
                <w:rFonts w:eastAsia="Times New Roman"/>
                <w:lang w:val="en-US"/>
              </w:rPr>
            </w:pPr>
          </w:p>
        </w:tc>
        <w:tc>
          <w:tcPr>
            <w:tcW w:w="0" w:type="auto"/>
            <w:vAlign w:val="center"/>
            <w:hideMark/>
          </w:tcPr>
          <w:p w14:paraId="063283CD" w14:textId="77777777" w:rsidR="0095430C"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w:t>
            </w:r>
            <w:r>
              <w:rPr>
                <w:rFonts w:eastAsia="Times New Roman"/>
                <w:lang w:val="en-US"/>
              </w:rPr>
              <w:lastRenderedPageBreak/>
              <w:t xml:space="preserve">artifacts may result from intentional grid motion that is inadequate in duration or velocity uniformity </w:t>
            </w:r>
          </w:p>
        </w:tc>
      </w:tr>
      <w:tr w:rsidR="0095430C" w14:paraId="625E4A08" w14:textId="77777777">
        <w:trPr>
          <w:divId w:val="510997197"/>
          <w:tblCellSpacing w:w="15" w:type="dxa"/>
        </w:trPr>
        <w:tc>
          <w:tcPr>
            <w:tcW w:w="0" w:type="auto"/>
            <w:vAlign w:val="center"/>
            <w:hideMark/>
          </w:tcPr>
          <w:p w14:paraId="50C31B40" w14:textId="77777777" w:rsidR="0095430C" w:rsidRDefault="0095430C">
            <w:pPr>
              <w:rPr>
                <w:rFonts w:eastAsia="Times New Roman"/>
                <w:lang w:val="en-US"/>
              </w:rPr>
            </w:pPr>
          </w:p>
        </w:tc>
        <w:tc>
          <w:tcPr>
            <w:tcW w:w="0" w:type="auto"/>
            <w:vAlign w:val="center"/>
            <w:hideMark/>
          </w:tcPr>
          <w:p w14:paraId="67F94F26" w14:textId="77777777" w:rsidR="0095430C"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95430C" w14:paraId="3643FBA5" w14:textId="77777777">
        <w:trPr>
          <w:divId w:val="510997197"/>
          <w:tblCellSpacing w:w="15" w:type="dxa"/>
        </w:trPr>
        <w:tc>
          <w:tcPr>
            <w:tcW w:w="0" w:type="auto"/>
            <w:vAlign w:val="center"/>
            <w:hideMark/>
          </w:tcPr>
          <w:p w14:paraId="564AFDF4" w14:textId="77777777" w:rsidR="0095430C" w:rsidRDefault="0095430C">
            <w:pPr>
              <w:rPr>
                <w:rFonts w:eastAsia="Times New Roman"/>
                <w:lang w:val="en-US"/>
              </w:rPr>
            </w:pPr>
          </w:p>
        </w:tc>
        <w:tc>
          <w:tcPr>
            <w:tcW w:w="0" w:type="auto"/>
            <w:vAlign w:val="center"/>
            <w:hideMark/>
          </w:tcPr>
          <w:p w14:paraId="15FD6CCF" w14:textId="77777777" w:rsidR="0095430C"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95430C" w14:paraId="75F84DD5" w14:textId="77777777">
        <w:trPr>
          <w:divId w:val="510997197"/>
          <w:tblCellSpacing w:w="15" w:type="dxa"/>
        </w:trPr>
        <w:tc>
          <w:tcPr>
            <w:tcW w:w="0" w:type="auto"/>
            <w:vAlign w:val="center"/>
            <w:hideMark/>
          </w:tcPr>
          <w:p w14:paraId="6919B67D" w14:textId="77777777" w:rsidR="0095430C" w:rsidRDefault="0095430C">
            <w:pPr>
              <w:rPr>
                <w:rFonts w:eastAsia="Times New Roman"/>
                <w:lang w:val="en-US"/>
              </w:rPr>
            </w:pPr>
          </w:p>
        </w:tc>
        <w:tc>
          <w:tcPr>
            <w:tcW w:w="0" w:type="auto"/>
            <w:vAlign w:val="center"/>
            <w:hideMark/>
          </w:tcPr>
          <w:p w14:paraId="1A7AD98A" w14:textId="77777777" w:rsidR="0095430C"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excess Source Image Distance. Under exposed images have inadequate signal and higher noise in the areas of interest </w:t>
            </w:r>
          </w:p>
        </w:tc>
      </w:tr>
      <w:tr w:rsidR="0095430C" w14:paraId="5FAD4B81" w14:textId="77777777">
        <w:trPr>
          <w:divId w:val="510997197"/>
          <w:tblCellSpacing w:w="15" w:type="dxa"/>
        </w:trPr>
        <w:tc>
          <w:tcPr>
            <w:tcW w:w="0" w:type="auto"/>
            <w:vAlign w:val="center"/>
            <w:hideMark/>
          </w:tcPr>
          <w:p w14:paraId="51CEE840" w14:textId="77777777" w:rsidR="0095430C" w:rsidRDefault="0095430C">
            <w:pPr>
              <w:rPr>
                <w:rFonts w:eastAsia="Times New Roman"/>
                <w:lang w:val="en-US"/>
              </w:rPr>
            </w:pPr>
          </w:p>
        </w:tc>
        <w:tc>
          <w:tcPr>
            <w:tcW w:w="0" w:type="auto"/>
            <w:vAlign w:val="center"/>
            <w:hideMark/>
          </w:tcPr>
          <w:p w14:paraId="09B0D378" w14:textId="77777777" w:rsidR="0095430C"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95430C" w14:paraId="179BCD5D" w14:textId="77777777">
        <w:trPr>
          <w:divId w:val="510997197"/>
          <w:tblCellSpacing w:w="15" w:type="dxa"/>
        </w:trPr>
        <w:tc>
          <w:tcPr>
            <w:tcW w:w="0" w:type="auto"/>
            <w:vAlign w:val="center"/>
            <w:hideMark/>
          </w:tcPr>
          <w:p w14:paraId="16367473" w14:textId="77777777" w:rsidR="0095430C" w:rsidRDefault="0095430C">
            <w:pPr>
              <w:rPr>
                <w:rFonts w:eastAsia="Times New Roman"/>
                <w:lang w:val="en-US"/>
              </w:rPr>
            </w:pPr>
          </w:p>
        </w:tc>
        <w:tc>
          <w:tcPr>
            <w:tcW w:w="0" w:type="auto"/>
            <w:vAlign w:val="center"/>
            <w:hideMark/>
          </w:tcPr>
          <w:p w14:paraId="421E186C" w14:textId="77777777" w:rsidR="0095430C"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95430C" w14:paraId="1E9B3A3A" w14:textId="77777777">
        <w:trPr>
          <w:divId w:val="510997197"/>
          <w:tblCellSpacing w:w="15" w:type="dxa"/>
        </w:trPr>
        <w:tc>
          <w:tcPr>
            <w:tcW w:w="0" w:type="auto"/>
            <w:vAlign w:val="center"/>
            <w:hideMark/>
          </w:tcPr>
          <w:p w14:paraId="4F22325D" w14:textId="77777777" w:rsidR="0095430C" w:rsidRDefault="0095430C">
            <w:pPr>
              <w:rPr>
                <w:rFonts w:eastAsia="Times New Roman"/>
                <w:lang w:val="en-US"/>
              </w:rPr>
            </w:pPr>
          </w:p>
        </w:tc>
        <w:tc>
          <w:tcPr>
            <w:tcW w:w="0" w:type="auto"/>
            <w:vAlign w:val="center"/>
            <w:hideMark/>
          </w:tcPr>
          <w:p w14:paraId="6DF301DC" w14:textId="77777777" w:rsidR="0095430C"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95430C" w14:paraId="53126C6E" w14:textId="77777777">
        <w:trPr>
          <w:divId w:val="510997197"/>
          <w:tblCellSpacing w:w="15" w:type="dxa"/>
        </w:trPr>
        <w:tc>
          <w:tcPr>
            <w:tcW w:w="0" w:type="auto"/>
            <w:vAlign w:val="center"/>
            <w:hideMark/>
          </w:tcPr>
          <w:p w14:paraId="44158CBA" w14:textId="77777777" w:rsidR="0095430C" w:rsidRDefault="0095430C">
            <w:pPr>
              <w:rPr>
                <w:rFonts w:eastAsia="Times New Roman"/>
                <w:lang w:val="en-US"/>
              </w:rPr>
            </w:pPr>
          </w:p>
        </w:tc>
        <w:tc>
          <w:tcPr>
            <w:tcW w:w="0" w:type="auto"/>
            <w:vAlign w:val="center"/>
            <w:hideMark/>
          </w:tcPr>
          <w:p w14:paraId="09C48441" w14:textId="77777777" w:rsidR="0095430C"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95430C" w14:paraId="7DAEE0EB" w14:textId="77777777">
        <w:trPr>
          <w:divId w:val="510997197"/>
          <w:tblCellSpacing w:w="15" w:type="dxa"/>
        </w:trPr>
        <w:tc>
          <w:tcPr>
            <w:tcW w:w="0" w:type="auto"/>
            <w:vAlign w:val="center"/>
            <w:hideMark/>
          </w:tcPr>
          <w:p w14:paraId="04D6A85B" w14:textId="77777777" w:rsidR="0095430C" w:rsidRDefault="0095430C">
            <w:pPr>
              <w:rPr>
                <w:rFonts w:eastAsia="Times New Roman"/>
                <w:lang w:val="en-US"/>
              </w:rPr>
            </w:pPr>
          </w:p>
        </w:tc>
        <w:tc>
          <w:tcPr>
            <w:tcW w:w="0" w:type="auto"/>
            <w:vAlign w:val="center"/>
            <w:hideMark/>
          </w:tcPr>
          <w:p w14:paraId="3A057038" w14:textId="77777777" w:rsidR="0095430C"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95430C" w14:paraId="31A90680" w14:textId="77777777">
        <w:trPr>
          <w:divId w:val="510997197"/>
          <w:tblCellSpacing w:w="15" w:type="dxa"/>
        </w:trPr>
        <w:tc>
          <w:tcPr>
            <w:tcW w:w="0" w:type="auto"/>
            <w:vAlign w:val="center"/>
            <w:hideMark/>
          </w:tcPr>
          <w:p w14:paraId="38F789A3" w14:textId="77777777" w:rsidR="0095430C" w:rsidRDefault="0095430C">
            <w:pPr>
              <w:rPr>
                <w:rFonts w:eastAsia="Times New Roman"/>
                <w:lang w:val="en-US"/>
              </w:rPr>
            </w:pPr>
          </w:p>
        </w:tc>
        <w:tc>
          <w:tcPr>
            <w:tcW w:w="0" w:type="auto"/>
            <w:vAlign w:val="center"/>
            <w:hideMark/>
          </w:tcPr>
          <w:p w14:paraId="0B680C35" w14:textId="77777777" w:rsidR="0095430C"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95430C" w14:paraId="332176DE" w14:textId="77777777">
        <w:trPr>
          <w:divId w:val="510997197"/>
          <w:tblCellSpacing w:w="15" w:type="dxa"/>
        </w:trPr>
        <w:tc>
          <w:tcPr>
            <w:tcW w:w="0" w:type="auto"/>
            <w:vAlign w:val="center"/>
            <w:hideMark/>
          </w:tcPr>
          <w:p w14:paraId="3C6B2DA6" w14:textId="77777777" w:rsidR="0095430C" w:rsidRDefault="0095430C">
            <w:pPr>
              <w:rPr>
                <w:rFonts w:eastAsia="Times New Roman"/>
                <w:lang w:val="en-US"/>
              </w:rPr>
            </w:pPr>
          </w:p>
        </w:tc>
        <w:tc>
          <w:tcPr>
            <w:tcW w:w="0" w:type="auto"/>
            <w:vAlign w:val="center"/>
            <w:hideMark/>
          </w:tcPr>
          <w:p w14:paraId="76C30847" w14:textId="77777777" w:rsidR="0095430C"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95430C" w14:paraId="2E97404B" w14:textId="77777777">
        <w:trPr>
          <w:divId w:val="510997197"/>
          <w:tblCellSpacing w:w="15" w:type="dxa"/>
        </w:trPr>
        <w:tc>
          <w:tcPr>
            <w:tcW w:w="0" w:type="auto"/>
            <w:vAlign w:val="center"/>
            <w:hideMark/>
          </w:tcPr>
          <w:p w14:paraId="25D9EBDB" w14:textId="77777777" w:rsidR="0095430C" w:rsidRDefault="0095430C">
            <w:pPr>
              <w:rPr>
                <w:rFonts w:eastAsia="Times New Roman"/>
                <w:lang w:val="en-US"/>
              </w:rPr>
            </w:pPr>
          </w:p>
        </w:tc>
        <w:tc>
          <w:tcPr>
            <w:tcW w:w="0" w:type="auto"/>
            <w:vAlign w:val="center"/>
            <w:hideMark/>
          </w:tcPr>
          <w:p w14:paraId="3439F5CB" w14:textId="77777777" w:rsidR="0095430C"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95430C" w14:paraId="0EDE7B93" w14:textId="77777777">
        <w:trPr>
          <w:divId w:val="510997197"/>
          <w:tblCellSpacing w:w="15" w:type="dxa"/>
        </w:trPr>
        <w:tc>
          <w:tcPr>
            <w:tcW w:w="0" w:type="auto"/>
            <w:vAlign w:val="center"/>
            <w:hideMark/>
          </w:tcPr>
          <w:p w14:paraId="7B8A4506" w14:textId="77777777" w:rsidR="0095430C" w:rsidRDefault="0095430C">
            <w:pPr>
              <w:rPr>
                <w:rFonts w:eastAsia="Times New Roman"/>
                <w:lang w:val="en-US"/>
              </w:rPr>
            </w:pPr>
          </w:p>
        </w:tc>
        <w:tc>
          <w:tcPr>
            <w:tcW w:w="0" w:type="auto"/>
            <w:vAlign w:val="center"/>
            <w:hideMark/>
          </w:tcPr>
          <w:p w14:paraId="0286F7D6" w14:textId="77777777" w:rsidR="0095430C"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95430C" w14:paraId="79D0886B" w14:textId="77777777">
        <w:trPr>
          <w:divId w:val="510997197"/>
          <w:tblCellSpacing w:w="15" w:type="dxa"/>
        </w:trPr>
        <w:tc>
          <w:tcPr>
            <w:tcW w:w="0" w:type="auto"/>
            <w:vAlign w:val="center"/>
            <w:hideMark/>
          </w:tcPr>
          <w:p w14:paraId="08377E0A" w14:textId="77777777" w:rsidR="0095430C" w:rsidRDefault="0095430C">
            <w:pPr>
              <w:rPr>
                <w:rFonts w:eastAsia="Times New Roman"/>
                <w:lang w:val="en-US"/>
              </w:rPr>
            </w:pPr>
          </w:p>
        </w:tc>
        <w:tc>
          <w:tcPr>
            <w:tcW w:w="0" w:type="auto"/>
            <w:vAlign w:val="center"/>
            <w:hideMark/>
          </w:tcPr>
          <w:p w14:paraId="53EB02A0" w14:textId="77777777" w:rsidR="0095430C"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95430C" w14:paraId="48AECA6B" w14:textId="77777777">
        <w:trPr>
          <w:divId w:val="510997197"/>
          <w:tblCellSpacing w:w="15" w:type="dxa"/>
        </w:trPr>
        <w:tc>
          <w:tcPr>
            <w:tcW w:w="0" w:type="auto"/>
            <w:vAlign w:val="center"/>
            <w:hideMark/>
          </w:tcPr>
          <w:p w14:paraId="500E57F9" w14:textId="77777777" w:rsidR="0095430C" w:rsidRDefault="0095430C">
            <w:pPr>
              <w:rPr>
                <w:rFonts w:eastAsia="Times New Roman"/>
                <w:lang w:val="en-US"/>
              </w:rPr>
            </w:pPr>
          </w:p>
        </w:tc>
        <w:tc>
          <w:tcPr>
            <w:tcW w:w="0" w:type="auto"/>
            <w:vAlign w:val="center"/>
            <w:hideMark/>
          </w:tcPr>
          <w:p w14:paraId="5151C2E6" w14:textId="77777777" w:rsidR="0095430C"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95430C" w14:paraId="05DD09F1" w14:textId="77777777">
        <w:trPr>
          <w:divId w:val="510997197"/>
          <w:tblCellSpacing w:w="15" w:type="dxa"/>
        </w:trPr>
        <w:tc>
          <w:tcPr>
            <w:tcW w:w="0" w:type="auto"/>
            <w:vAlign w:val="center"/>
            <w:hideMark/>
          </w:tcPr>
          <w:p w14:paraId="7498550B" w14:textId="77777777" w:rsidR="0095430C" w:rsidRDefault="0095430C">
            <w:pPr>
              <w:rPr>
                <w:rFonts w:eastAsia="Times New Roman"/>
                <w:lang w:val="en-US"/>
              </w:rPr>
            </w:pPr>
          </w:p>
        </w:tc>
        <w:tc>
          <w:tcPr>
            <w:tcW w:w="0" w:type="auto"/>
            <w:vAlign w:val="center"/>
            <w:hideMark/>
          </w:tcPr>
          <w:p w14:paraId="13036F99" w14:textId="77777777" w:rsidR="0095430C"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95430C" w14:paraId="3192331A" w14:textId="77777777">
        <w:trPr>
          <w:divId w:val="510997197"/>
          <w:tblCellSpacing w:w="15" w:type="dxa"/>
        </w:trPr>
        <w:tc>
          <w:tcPr>
            <w:tcW w:w="0" w:type="auto"/>
            <w:vAlign w:val="center"/>
            <w:hideMark/>
          </w:tcPr>
          <w:p w14:paraId="0BD30F5D" w14:textId="77777777" w:rsidR="0095430C" w:rsidRDefault="0095430C">
            <w:pPr>
              <w:rPr>
                <w:rFonts w:eastAsia="Times New Roman"/>
                <w:lang w:val="en-US"/>
              </w:rPr>
            </w:pPr>
          </w:p>
        </w:tc>
        <w:tc>
          <w:tcPr>
            <w:tcW w:w="0" w:type="auto"/>
            <w:vAlign w:val="center"/>
            <w:hideMark/>
          </w:tcPr>
          <w:p w14:paraId="3B0107BA"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95430C" w14:paraId="68293ACF" w14:textId="77777777">
        <w:trPr>
          <w:divId w:val="510997197"/>
          <w:tblCellSpacing w:w="15" w:type="dxa"/>
        </w:trPr>
        <w:tc>
          <w:tcPr>
            <w:tcW w:w="0" w:type="auto"/>
            <w:vAlign w:val="center"/>
            <w:hideMark/>
          </w:tcPr>
          <w:p w14:paraId="50BF3FB1" w14:textId="77777777" w:rsidR="0095430C" w:rsidRDefault="0095430C">
            <w:pPr>
              <w:rPr>
                <w:rFonts w:eastAsia="Times New Roman"/>
                <w:lang w:val="en-US"/>
              </w:rPr>
            </w:pPr>
          </w:p>
        </w:tc>
        <w:tc>
          <w:tcPr>
            <w:tcW w:w="0" w:type="auto"/>
            <w:vAlign w:val="center"/>
            <w:hideMark/>
          </w:tcPr>
          <w:p w14:paraId="53FB3B92" w14:textId="77777777" w:rsidR="0095430C"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95430C" w14:paraId="0184A2D3" w14:textId="77777777">
        <w:trPr>
          <w:divId w:val="510997197"/>
          <w:tblCellSpacing w:w="15" w:type="dxa"/>
        </w:trPr>
        <w:tc>
          <w:tcPr>
            <w:tcW w:w="0" w:type="auto"/>
            <w:vAlign w:val="center"/>
            <w:hideMark/>
          </w:tcPr>
          <w:p w14:paraId="10C21130" w14:textId="77777777" w:rsidR="0095430C" w:rsidRDefault="0095430C">
            <w:pPr>
              <w:rPr>
                <w:rFonts w:eastAsia="Times New Roman"/>
                <w:lang w:val="en-US"/>
              </w:rPr>
            </w:pPr>
          </w:p>
        </w:tc>
        <w:tc>
          <w:tcPr>
            <w:tcW w:w="0" w:type="auto"/>
            <w:vAlign w:val="center"/>
            <w:hideMark/>
          </w:tcPr>
          <w:p w14:paraId="001A06D4" w14:textId="77777777" w:rsidR="0095430C"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w:t>
            </w:r>
            <w:r>
              <w:rPr>
                <w:rFonts w:eastAsia="Times New Roman"/>
                <w:lang w:val="en-US"/>
              </w:rPr>
              <w:lastRenderedPageBreak/>
              <w:t xml:space="preserve">summary impression and/or recommendation </w:t>
            </w:r>
          </w:p>
        </w:tc>
      </w:tr>
      <w:tr w:rsidR="0095430C" w14:paraId="023CFAD2" w14:textId="77777777">
        <w:trPr>
          <w:divId w:val="510997197"/>
          <w:tblCellSpacing w:w="15" w:type="dxa"/>
        </w:trPr>
        <w:tc>
          <w:tcPr>
            <w:tcW w:w="0" w:type="auto"/>
            <w:vAlign w:val="center"/>
            <w:hideMark/>
          </w:tcPr>
          <w:p w14:paraId="586727C8" w14:textId="77777777" w:rsidR="0095430C" w:rsidRDefault="0095430C">
            <w:pPr>
              <w:rPr>
                <w:rFonts w:eastAsia="Times New Roman"/>
                <w:lang w:val="en-US"/>
              </w:rPr>
            </w:pPr>
          </w:p>
        </w:tc>
        <w:tc>
          <w:tcPr>
            <w:tcW w:w="0" w:type="auto"/>
            <w:vAlign w:val="center"/>
            <w:hideMark/>
          </w:tcPr>
          <w:p w14:paraId="086E158A" w14:textId="77777777" w:rsidR="0095430C"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95430C" w14:paraId="2AFBAA90" w14:textId="77777777">
        <w:trPr>
          <w:divId w:val="510997197"/>
          <w:tblCellSpacing w:w="15" w:type="dxa"/>
        </w:trPr>
        <w:tc>
          <w:tcPr>
            <w:tcW w:w="0" w:type="auto"/>
            <w:vAlign w:val="center"/>
            <w:hideMark/>
          </w:tcPr>
          <w:p w14:paraId="786EF9CA" w14:textId="77777777" w:rsidR="0095430C" w:rsidRDefault="0095430C">
            <w:pPr>
              <w:rPr>
                <w:rFonts w:eastAsia="Times New Roman"/>
                <w:lang w:val="en-US"/>
              </w:rPr>
            </w:pPr>
          </w:p>
        </w:tc>
        <w:tc>
          <w:tcPr>
            <w:tcW w:w="0" w:type="auto"/>
            <w:vAlign w:val="center"/>
            <w:hideMark/>
          </w:tcPr>
          <w:p w14:paraId="5471C0BB" w14:textId="77777777" w:rsidR="0095430C"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95430C" w14:paraId="150927AB" w14:textId="77777777">
        <w:trPr>
          <w:divId w:val="510997197"/>
          <w:tblCellSpacing w:w="15" w:type="dxa"/>
        </w:trPr>
        <w:tc>
          <w:tcPr>
            <w:tcW w:w="0" w:type="auto"/>
            <w:vAlign w:val="center"/>
            <w:hideMark/>
          </w:tcPr>
          <w:p w14:paraId="13CB2DFB" w14:textId="77777777" w:rsidR="0095430C" w:rsidRDefault="0095430C">
            <w:pPr>
              <w:rPr>
                <w:rFonts w:eastAsia="Times New Roman"/>
                <w:lang w:val="en-US"/>
              </w:rPr>
            </w:pPr>
          </w:p>
        </w:tc>
        <w:tc>
          <w:tcPr>
            <w:tcW w:w="0" w:type="auto"/>
            <w:vAlign w:val="center"/>
            <w:hideMark/>
          </w:tcPr>
          <w:p w14:paraId="74AFBD96" w14:textId="77777777" w:rsidR="0095430C"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95430C" w14:paraId="55C098D3" w14:textId="77777777">
        <w:trPr>
          <w:divId w:val="510997197"/>
          <w:tblCellSpacing w:w="15" w:type="dxa"/>
        </w:trPr>
        <w:tc>
          <w:tcPr>
            <w:tcW w:w="0" w:type="auto"/>
            <w:vAlign w:val="center"/>
            <w:hideMark/>
          </w:tcPr>
          <w:p w14:paraId="1B438E7C" w14:textId="77777777" w:rsidR="0095430C" w:rsidRDefault="0095430C">
            <w:pPr>
              <w:rPr>
                <w:rFonts w:eastAsia="Times New Roman"/>
                <w:lang w:val="en-US"/>
              </w:rPr>
            </w:pPr>
          </w:p>
        </w:tc>
        <w:tc>
          <w:tcPr>
            <w:tcW w:w="0" w:type="auto"/>
            <w:vAlign w:val="center"/>
            <w:hideMark/>
          </w:tcPr>
          <w:p w14:paraId="09BDE9D7" w14:textId="77777777" w:rsidR="0095430C"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95430C" w14:paraId="057DECD2" w14:textId="77777777">
        <w:trPr>
          <w:divId w:val="510997197"/>
          <w:tblCellSpacing w:w="15" w:type="dxa"/>
        </w:trPr>
        <w:tc>
          <w:tcPr>
            <w:tcW w:w="0" w:type="auto"/>
            <w:vAlign w:val="center"/>
            <w:hideMark/>
          </w:tcPr>
          <w:p w14:paraId="58B3A793" w14:textId="77777777" w:rsidR="0095430C" w:rsidRDefault="0095430C">
            <w:pPr>
              <w:rPr>
                <w:rFonts w:eastAsia="Times New Roman"/>
                <w:lang w:val="en-US"/>
              </w:rPr>
            </w:pPr>
          </w:p>
        </w:tc>
        <w:tc>
          <w:tcPr>
            <w:tcW w:w="0" w:type="auto"/>
            <w:vAlign w:val="center"/>
            <w:hideMark/>
          </w:tcPr>
          <w:p w14:paraId="7F3092D5" w14:textId="77777777" w:rsidR="0095430C"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95430C" w14:paraId="19FA9B92" w14:textId="77777777">
        <w:trPr>
          <w:divId w:val="510997197"/>
          <w:tblCellSpacing w:w="15" w:type="dxa"/>
        </w:trPr>
        <w:tc>
          <w:tcPr>
            <w:tcW w:w="0" w:type="auto"/>
            <w:vAlign w:val="center"/>
            <w:hideMark/>
          </w:tcPr>
          <w:p w14:paraId="4AF2D615" w14:textId="77777777" w:rsidR="0095430C" w:rsidRDefault="0095430C">
            <w:pPr>
              <w:rPr>
                <w:rFonts w:eastAsia="Times New Roman"/>
                <w:lang w:val="en-US"/>
              </w:rPr>
            </w:pPr>
          </w:p>
        </w:tc>
        <w:tc>
          <w:tcPr>
            <w:tcW w:w="0" w:type="auto"/>
            <w:vAlign w:val="center"/>
            <w:hideMark/>
          </w:tcPr>
          <w:p w14:paraId="610BBA65" w14:textId="77777777" w:rsidR="0095430C"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95430C" w14:paraId="2F62C78A" w14:textId="77777777">
        <w:trPr>
          <w:divId w:val="510997197"/>
          <w:tblCellSpacing w:w="15" w:type="dxa"/>
        </w:trPr>
        <w:tc>
          <w:tcPr>
            <w:tcW w:w="0" w:type="auto"/>
            <w:vAlign w:val="center"/>
            <w:hideMark/>
          </w:tcPr>
          <w:p w14:paraId="3E2EF293" w14:textId="77777777" w:rsidR="0095430C" w:rsidRDefault="0095430C">
            <w:pPr>
              <w:rPr>
                <w:rFonts w:eastAsia="Times New Roman"/>
                <w:lang w:val="en-US"/>
              </w:rPr>
            </w:pPr>
          </w:p>
        </w:tc>
        <w:tc>
          <w:tcPr>
            <w:tcW w:w="0" w:type="auto"/>
            <w:vAlign w:val="center"/>
            <w:hideMark/>
          </w:tcPr>
          <w:p w14:paraId="2A1CD6A2" w14:textId="77777777" w:rsidR="0095430C"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95430C" w14:paraId="5DDC0E67" w14:textId="77777777">
        <w:trPr>
          <w:divId w:val="510997197"/>
          <w:tblCellSpacing w:w="15" w:type="dxa"/>
        </w:trPr>
        <w:tc>
          <w:tcPr>
            <w:tcW w:w="0" w:type="auto"/>
            <w:vAlign w:val="center"/>
            <w:hideMark/>
          </w:tcPr>
          <w:p w14:paraId="7B8DC5EE" w14:textId="77777777" w:rsidR="0095430C" w:rsidRDefault="0095430C">
            <w:pPr>
              <w:rPr>
                <w:rFonts w:eastAsia="Times New Roman"/>
                <w:lang w:val="en-US"/>
              </w:rPr>
            </w:pPr>
          </w:p>
        </w:tc>
        <w:tc>
          <w:tcPr>
            <w:tcW w:w="0" w:type="auto"/>
            <w:vAlign w:val="center"/>
            <w:hideMark/>
          </w:tcPr>
          <w:p w14:paraId="08EF42A3" w14:textId="77777777" w:rsidR="0095430C"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95430C" w14:paraId="4F53A7CE" w14:textId="77777777">
        <w:trPr>
          <w:divId w:val="510997197"/>
          <w:tblCellSpacing w:w="15" w:type="dxa"/>
        </w:trPr>
        <w:tc>
          <w:tcPr>
            <w:tcW w:w="0" w:type="auto"/>
            <w:vAlign w:val="center"/>
            <w:hideMark/>
          </w:tcPr>
          <w:p w14:paraId="5E215F2E" w14:textId="77777777" w:rsidR="0095430C" w:rsidRDefault="0095430C">
            <w:pPr>
              <w:rPr>
                <w:rFonts w:eastAsia="Times New Roman"/>
                <w:lang w:val="en-US"/>
              </w:rPr>
            </w:pPr>
          </w:p>
        </w:tc>
        <w:tc>
          <w:tcPr>
            <w:tcW w:w="0" w:type="auto"/>
            <w:vAlign w:val="center"/>
            <w:hideMark/>
          </w:tcPr>
          <w:p w14:paraId="414D58C7" w14:textId="77777777" w:rsidR="0095430C"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95430C" w14:paraId="3CAB5A33" w14:textId="77777777">
        <w:trPr>
          <w:divId w:val="510997197"/>
          <w:tblCellSpacing w:w="15" w:type="dxa"/>
        </w:trPr>
        <w:tc>
          <w:tcPr>
            <w:tcW w:w="0" w:type="auto"/>
            <w:vAlign w:val="center"/>
            <w:hideMark/>
          </w:tcPr>
          <w:p w14:paraId="575957AF" w14:textId="77777777" w:rsidR="0095430C" w:rsidRDefault="0095430C">
            <w:pPr>
              <w:rPr>
                <w:rFonts w:eastAsia="Times New Roman"/>
                <w:lang w:val="en-US"/>
              </w:rPr>
            </w:pPr>
          </w:p>
        </w:tc>
        <w:tc>
          <w:tcPr>
            <w:tcW w:w="0" w:type="auto"/>
            <w:vAlign w:val="center"/>
            <w:hideMark/>
          </w:tcPr>
          <w:p w14:paraId="1985CA37" w14:textId="77777777" w:rsidR="0095430C"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95430C" w14:paraId="4CFC7722" w14:textId="77777777">
        <w:trPr>
          <w:divId w:val="510997197"/>
          <w:tblCellSpacing w:w="15" w:type="dxa"/>
        </w:trPr>
        <w:tc>
          <w:tcPr>
            <w:tcW w:w="0" w:type="auto"/>
            <w:vAlign w:val="center"/>
            <w:hideMark/>
          </w:tcPr>
          <w:p w14:paraId="14B0358A" w14:textId="77777777" w:rsidR="0095430C" w:rsidRDefault="0095430C">
            <w:pPr>
              <w:rPr>
                <w:rFonts w:eastAsia="Times New Roman"/>
                <w:lang w:val="en-US"/>
              </w:rPr>
            </w:pPr>
          </w:p>
        </w:tc>
        <w:tc>
          <w:tcPr>
            <w:tcW w:w="0" w:type="auto"/>
            <w:vAlign w:val="center"/>
            <w:hideMark/>
          </w:tcPr>
          <w:p w14:paraId="4702AEE6" w14:textId="77777777" w:rsidR="0095430C"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95430C" w14:paraId="2971CC93" w14:textId="77777777">
        <w:trPr>
          <w:divId w:val="510997197"/>
          <w:tblCellSpacing w:w="15" w:type="dxa"/>
        </w:trPr>
        <w:tc>
          <w:tcPr>
            <w:tcW w:w="0" w:type="auto"/>
            <w:vAlign w:val="center"/>
            <w:hideMark/>
          </w:tcPr>
          <w:p w14:paraId="0C733B6E" w14:textId="77777777" w:rsidR="0095430C" w:rsidRDefault="0095430C">
            <w:pPr>
              <w:rPr>
                <w:rFonts w:eastAsia="Times New Roman"/>
                <w:lang w:val="en-US"/>
              </w:rPr>
            </w:pPr>
          </w:p>
        </w:tc>
        <w:tc>
          <w:tcPr>
            <w:tcW w:w="0" w:type="auto"/>
            <w:vAlign w:val="center"/>
            <w:hideMark/>
          </w:tcPr>
          <w:p w14:paraId="3BBBA9E7" w14:textId="77777777" w:rsidR="0095430C"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95430C" w14:paraId="5D606F97" w14:textId="77777777">
        <w:trPr>
          <w:divId w:val="510997197"/>
          <w:tblCellSpacing w:w="15" w:type="dxa"/>
        </w:trPr>
        <w:tc>
          <w:tcPr>
            <w:tcW w:w="0" w:type="auto"/>
            <w:vAlign w:val="center"/>
            <w:hideMark/>
          </w:tcPr>
          <w:p w14:paraId="0DC1EC16" w14:textId="77777777" w:rsidR="0095430C" w:rsidRDefault="0095430C">
            <w:pPr>
              <w:rPr>
                <w:rFonts w:eastAsia="Times New Roman"/>
                <w:lang w:val="en-US"/>
              </w:rPr>
            </w:pPr>
          </w:p>
        </w:tc>
        <w:tc>
          <w:tcPr>
            <w:tcW w:w="0" w:type="auto"/>
            <w:vAlign w:val="center"/>
            <w:hideMark/>
          </w:tcPr>
          <w:p w14:paraId="638AC2CF" w14:textId="77777777" w:rsidR="0095430C"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95430C" w14:paraId="2A9715D4" w14:textId="77777777">
        <w:trPr>
          <w:divId w:val="510997197"/>
          <w:tblCellSpacing w:w="15" w:type="dxa"/>
        </w:trPr>
        <w:tc>
          <w:tcPr>
            <w:tcW w:w="0" w:type="auto"/>
            <w:vAlign w:val="center"/>
            <w:hideMark/>
          </w:tcPr>
          <w:p w14:paraId="57A5DF60" w14:textId="77777777" w:rsidR="0095430C" w:rsidRDefault="0095430C">
            <w:pPr>
              <w:rPr>
                <w:rFonts w:eastAsia="Times New Roman"/>
                <w:lang w:val="en-US"/>
              </w:rPr>
            </w:pPr>
          </w:p>
        </w:tc>
        <w:tc>
          <w:tcPr>
            <w:tcW w:w="0" w:type="auto"/>
            <w:vAlign w:val="center"/>
            <w:hideMark/>
          </w:tcPr>
          <w:p w14:paraId="117758D1" w14:textId="77777777" w:rsidR="0095430C" w:rsidRDefault="005B11EB">
            <w:pPr>
              <w:rPr>
                <w:rFonts w:eastAsia="Times New Roman"/>
                <w:lang w:val="en-US"/>
              </w:rPr>
            </w:pPr>
            <w:r>
              <w:rPr>
                <w:rFonts w:eastAsia="Times New Roman"/>
                <w:b/>
                <w:bCs/>
                <w:lang w:val="en-US"/>
              </w:rPr>
              <w:t xml:space="preserve">Ductal hyperplasia: </w:t>
            </w:r>
          </w:p>
        </w:tc>
      </w:tr>
      <w:tr w:rsidR="0095430C" w14:paraId="042BC8B8" w14:textId="77777777">
        <w:trPr>
          <w:divId w:val="510997197"/>
          <w:tblCellSpacing w:w="15" w:type="dxa"/>
        </w:trPr>
        <w:tc>
          <w:tcPr>
            <w:tcW w:w="0" w:type="auto"/>
            <w:vAlign w:val="center"/>
            <w:hideMark/>
          </w:tcPr>
          <w:p w14:paraId="012D3FEF" w14:textId="77777777" w:rsidR="0095430C" w:rsidRDefault="0095430C">
            <w:pPr>
              <w:rPr>
                <w:rFonts w:eastAsia="Times New Roman"/>
                <w:lang w:val="en-US"/>
              </w:rPr>
            </w:pPr>
          </w:p>
        </w:tc>
        <w:tc>
          <w:tcPr>
            <w:tcW w:w="0" w:type="auto"/>
            <w:vAlign w:val="center"/>
            <w:hideMark/>
          </w:tcPr>
          <w:p w14:paraId="3FFA661A" w14:textId="77777777" w:rsidR="0095430C"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95430C" w14:paraId="617A72ED" w14:textId="77777777">
        <w:trPr>
          <w:divId w:val="510997197"/>
          <w:tblCellSpacing w:w="15" w:type="dxa"/>
        </w:trPr>
        <w:tc>
          <w:tcPr>
            <w:tcW w:w="0" w:type="auto"/>
            <w:vAlign w:val="center"/>
            <w:hideMark/>
          </w:tcPr>
          <w:p w14:paraId="1EBFEE8C" w14:textId="77777777" w:rsidR="0095430C" w:rsidRDefault="0095430C">
            <w:pPr>
              <w:rPr>
                <w:rFonts w:eastAsia="Times New Roman"/>
                <w:lang w:val="en-US"/>
              </w:rPr>
            </w:pPr>
          </w:p>
        </w:tc>
        <w:tc>
          <w:tcPr>
            <w:tcW w:w="0" w:type="auto"/>
            <w:vAlign w:val="center"/>
            <w:hideMark/>
          </w:tcPr>
          <w:p w14:paraId="442F3113" w14:textId="77777777" w:rsidR="0095430C"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95430C" w14:paraId="6EFE97A3" w14:textId="77777777">
        <w:trPr>
          <w:divId w:val="510997197"/>
          <w:tblCellSpacing w:w="15" w:type="dxa"/>
        </w:trPr>
        <w:tc>
          <w:tcPr>
            <w:tcW w:w="0" w:type="auto"/>
            <w:vAlign w:val="center"/>
            <w:hideMark/>
          </w:tcPr>
          <w:p w14:paraId="3197E3D0" w14:textId="77777777" w:rsidR="0095430C" w:rsidRDefault="0095430C">
            <w:pPr>
              <w:rPr>
                <w:rFonts w:eastAsia="Times New Roman"/>
                <w:lang w:val="en-US"/>
              </w:rPr>
            </w:pPr>
          </w:p>
        </w:tc>
        <w:tc>
          <w:tcPr>
            <w:tcW w:w="0" w:type="auto"/>
            <w:vAlign w:val="center"/>
            <w:hideMark/>
          </w:tcPr>
          <w:p w14:paraId="2B0B63C0" w14:textId="77777777" w:rsidR="0095430C"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95430C" w14:paraId="476D8763" w14:textId="77777777">
        <w:trPr>
          <w:divId w:val="510997197"/>
          <w:tblCellSpacing w:w="15" w:type="dxa"/>
        </w:trPr>
        <w:tc>
          <w:tcPr>
            <w:tcW w:w="0" w:type="auto"/>
            <w:vAlign w:val="center"/>
            <w:hideMark/>
          </w:tcPr>
          <w:p w14:paraId="380C2EB8" w14:textId="77777777" w:rsidR="0095430C" w:rsidRDefault="0095430C">
            <w:pPr>
              <w:rPr>
                <w:rFonts w:eastAsia="Times New Roman"/>
                <w:lang w:val="en-US"/>
              </w:rPr>
            </w:pPr>
          </w:p>
        </w:tc>
        <w:tc>
          <w:tcPr>
            <w:tcW w:w="0" w:type="auto"/>
            <w:vAlign w:val="center"/>
            <w:hideMark/>
          </w:tcPr>
          <w:p w14:paraId="46690EE7" w14:textId="77777777" w:rsidR="0095430C"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95430C" w14:paraId="289FEF28" w14:textId="77777777">
        <w:trPr>
          <w:divId w:val="510997197"/>
          <w:tblCellSpacing w:w="15" w:type="dxa"/>
        </w:trPr>
        <w:tc>
          <w:tcPr>
            <w:tcW w:w="0" w:type="auto"/>
            <w:vAlign w:val="center"/>
            <w:hideMark/>
          </w:tcPr>
          <w:p w14:paraId="4FEFC824" w14:textId="77777777" w:rsidR="0095430C" w:rsidRDefault="0095430C">
            <w:pPr>
              <w:rPr>
                <w:rFonts w:eastAsia="Times New Roman"/>
                <w:lang w:val="en-US"/>
              </w:rPr>
            </w:pPr>
          </w:p>
        </w:tc>
        <w:tc>
          <w:tcPr>
            <w:tcW w:w="0" w:type="auto"/>
            <w:vAlign w:val="center"/>
            <w:hideMark/>
          </w:tcPr>
          <w:p w14:paraId="3CDDEB7D" w14:textId="77777777" w:rsidR="0095430C" w:rsidRDefault="005B11EB">
            <w:pPr>
              <w:rPr>
                <w:rFonts w:eastAsia="Times New Roman"/>
                <w:lang w:val="en-US"/>
              </w:rPr>
            </w:pPr>
            <w:r>
              <w:rPr>
                <w:rFonts w:eastAsia="Times New Roman"/>
                <w:b/>
                <w:bCs/>
                <w:lang w:val="en-US"/>
              </w:rPr>
              <w:t xml:space="preserve">Asynchronous involution: </w:t>
            </w:r>
          </w:p>
        </w:tc>
      </w:tr>
      <w:tr w:rsidR="0095430C" w14:paraId="0899B311" w14:textId="77777777">
        <w:trPr>
          <w:divId w:val="510997197"/>
          <w:tblCellSpacing w:w="15" w:type="dxa"/>
        </w:trPr>
        <w:tc>
          <w:tcPr>
            <w:tcW w:w="0" w:type="auto"/>
            <w:vAlign w:val="center"/>
            <w:hideMark/>
          </w:tcPr>
          <w:p w14:paraId="1AA695B8" w14:textId="77777777" w:rsidR="0095430C" w:rsidRDefault="0095430C">
            <w:pPr>
              <w:rPr>
                <w:rFonts w:eastAsia="Times New Roman"/>
                <w:lang w:val="en-US"/>
              </w:rPr>
            </w:pPr>
          </w:p>
        </w:tc>
        <w:tc>
          <w:tcPr>
            <w:tcW w:w="0" w:type="auto"/>
            <w:vAlign w:val="center"/>
            <w:hideMark/>
          </w:tcPr>
          <w:p w14:paraId="03CA7290" w14:textId="77777777" w:rsidR="0095430C"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95430C" w14:paraId="4DA2D7FE" w14:textId="77777777">
        <w:trPr>
          <w:divId w:val="510997197"/>
          <w:tblCellSpacing w:w="15" w:type="dxa"/>
        </w:trPr>
        <w:tc>
          <w:tcPr>
            <w:tcW w:w="0" w:type="auto"/>
            <w:vAlign w:val="center"/>
            <w:hideMark/>
          </w:tcPr>
          <w:p w14:paraId="0B7741DC" w14:textId="77777777" w:rsidR="0095430C" w:rsidRDefault="0095430C">
            <w:pPr>
              <w:rPr>
                <w:rFonts w:eastAsia="Times New Roman"/>
                <w:lang w:val="en-US"/>
              </w:rPr>
            </w:pPr>
          </w:p>
        </w:tc>
        <w:tc>
          <w:tcPr>
            <w:tcW w:w="0" w:type="auto"/>
            <w:vAlign w:val="center"/>
            <w:hideMark/>
          </w:tcPr>
          <w:p w14:paraId="79264E9D" w14:textId="77777777" w:rsidR="0095430C"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95430C" w14:paraId="53E2B17D" w14:textId="77777777">
        <w:trPr>
          <w:divId w:val="510997197"/>
          <w:tblCellSpacing w:w="15" w:type="dxa"/>
        </w:trPr>
        <w:tc>
          <w:tcPr>
            <w:tcW w:w="0" w:type="auto"/>
            <w:vAlign w:val="center"/>
            <w:hideMark/>
          </w:tcPr>
          <w:p w14:paraId="7B4507F5" w14:textId="77777777" w:rsidR="0095430C" w:rsidRDefault="0095430C">
            <w:pPr>
              <w:rPr>
                <w:rFonts w:eastAsia="Times New Roman"/>
                <w:lang w:val="en-US"/>
              </w:rPr>
            </w:pPr>
          </w:p>
        </w:tc>
        <w:tc>
          <w:tcPr>
            <w:tcW w:w="0" w:type="auto"/>
            <w:vAlign w:val="center"/>
            <w:hideMark/>
          </w:tcPr>
          <w:p w14:paraId="224F364B" w14:textId="77777777" w:rsidR="0095430C"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w:t>
            </w:r>
            <w:r>
              <w:rPr>
                <w:rFonts w:eastAsia="Times New Roman"/>
                <w:lang w:val="en-US"/>
              </w:rPr>
              <w:lastRenderedPageBreak/>
              <w:t xml:space="preserve">mass of branching epithelial processes </w:t>
            </w:r>
          </w:p>
        </w:tc>
      </w:tr>
      <w:tr w:rsidR="0095430C" w14:paraId="41E6EB4C" w14:textId="77777777">
        <w:trPr>
          <w:divId w:val="510997197"/>
          <w:tblCellSpacing w:w="15" w:type="dxa"/>
        </w:trPr>
        <w:tc>
          <w:tcPr>
            <w:tcW w:w="0" w:type="auto"/>
            <w:vAlign w:val="center"/>
            <w:hideMark/>
          </w:tcPr>
          <w:p w14:paraId="3ABFE4DF" w14:textId="77777777" w:rsidR="0095430C" w:rsidRDefault="0095430C">
            <w:pPr>
              <w:rPr>
                <w:rFonts w:eastAsia="Times New Roman"/>
                <w:lang w:val="en-US"/>
              </w:rPr>
            </w:pPr>
          </w:p>
        </w:tc>
        <w:tc>
          <w:tcPr>
            <w:tcW w:w="0" w:type="auto"/>
            <w:vAlign w:val="center"/>
            <w:hideMark/>
          </w:tcPr>
          <w:p w14:paraId="6EBC1E65" w14:textId="77777777" w:rsidR="0095430C"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95430C" w14:paraId="18A28FFC" w14:textId="77777777">
        <w:trPr>
          <w:divId w:val="510997197"/>
          <w:tblCellSpacing w:w="15" w:type="dxa"/>
        </w:trPr>
        <w:tc>
          <w:tcPr>
            <w:tcW w:w="0" w:type="auto"/>
            <w:vAlign w:val="center"/>
            <w:hideMark/>
          </w:tcPr>
          <w:p w14:paraId="52DD9DF2" w14:textId="77777777" w:rsidR="0095430C" w:rsidRDefault="0095430C">
            <w:pPr>
              <w:rPr>
                <w:rFonts w:eastAsia="Times New Roman"/>
                <w:lang w:val="en-US"/>
              </w:rPr>
            </w:pPr>
          </w:p>
        </w:tc>
        <w:tc>
          <w:tcPr>
            <w:tcW w:w="0" w:type="auto"/>
            <w:vAlign w:val="center"/>
            <w:hideMark/>
          </w:tcPr>
          <w:p w14:paraId="1B0136DE" w14:textId="77777777" w:rsidR="0095430C"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95430C" w14:paraId="0491799A" w14:textId="77777777">
        <w:trPr>
          <w:divId w:val="510997197"/>
          <w:tblCellSpacing w:w="15" w:type="dxa"/>
        </w:trPr>
        <w:tc>
          <w:tcPr>
            <w:tcW w:w="0" w:type="auto"/>
            <w:vAlign w:val="center"/>
            <w:hideMark/>
          </w:tcPr>
          <w:p w14:paraId="2F7A65E7" w14:textId="77777777" w:rsidR="0095430C" w:rsidRDefault="0095430C">
            <w:pPr>
              <w:rPr>
                <w:rFonts w:eastAsia="Times New Roman"/>
                <w:lang w:val="en-US"/>
              </w:rPr>
            </w:pPr>
          </w:p>
        </w:tc>
        <w:tc>
          <w:tcPr>
            <w:tcW w:w="0" w:type="auto"/>
            <w:vAlign w:val="center"/>
            <w:hideMark/>
          </w:tcPr>
          <w:p w14:paraId="05A420F8" w14:textId="77777777" w:rsidR="0095430C"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95430C" w14:paraId="3FA824B5" w14:textId="77777777">
        <w:trPr>
          <w:divId w:val="510997197"/>
          <w:tblCellSpacing w:w="15" w:type="dxa"/>
        </w:trPr>
        <w:tc>
          <w:tcPr>
            <w:tcW w:w="0" w:type="auto"/>
            <w:vAlign w:val="center"/>
            <w:hideMark/>
          </w:tcPr>
          <w:p w14:paraId="5BF2C290" w14:textId="77777777" w:rsidR="0095430C" w:rsidRDefault="0095430C">
            <w:pPr>
              <w:rPr>
                <w:rFonts w:eastAsia="Times New Roman"/>
                <w:lang w:val="en-US"/>
              </w:rPr>
            </w:pPr>
          </w:p>
        </w:tc>
        <w:tc>
          <w:tcPr>
            <w:tcW w:w="0" w:type="auto"/>
            <w:vAlign w:val="center"/>
            <w:hideMark/>
          </w:tcPr>
          <w:p w14:paraId="0B1F024E" w14:textId="77777777" w:rsidR="0095430C"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95430C" w14:paraId="6D9D2351" w14:textId="77777777">
        <w:trPr>
          <w:divId w:val="510997197"/>
          <w:tblCellSpacing w:w="15" w:type="dxa"/>
        </w:trPr>
        <w:tc>
          <w:tcPr>
            <w:tcW w:w="0" w:type="auto"/>
            <w:vAlign w:val="center"/>
            <w:hideMark/>
          </w:tcPr>
          <w:p w14:paraId="3094FA56" w14:textId="77777777" w:rsidR="0095430C" w:rsidRDefault="0095430C">
            <w:pPr>
              <w:rPr>
                <w:rFonts w:eastAsia="Times New Roman"/>
                <w:lang w:val="en-US"/>
              </w:rPr>
            </w:pPr>
          </w:p>
        </w:tc>
        <w:tc>
          <w:tcPr>
            <w:tcW w:w="0" w:type="auto"/>
            <w:vAlign w:val="center"/>
            <w:hideMark/>
          </w:tcPr>
          <w:p w14:paraId="5E549320" w14:textId="77777777" w:rsidR="0095430C"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95430C" w14:paraId="73FEDFA3" w14:textId="77777777">
        <w:trPr>
          <w:divId w:val="510997197"/>
          <w:tblCellSpacing w:w="15" w:type="dxa"/>
        </w:trPr>
        <w:tc>
          <w:tcPr>
            <w:tcW w:w="0" w:type="auto"/>
            <w:vAlign w:val="center"/>
            <w:hideMark/>
          </w:tcPr>
          <w:p w14:paraId="4060BB75" w14:textId="77777777" w:rsidR="0095430C" w:rsidRDefault="0095430C">
            <w:pPr>
              <w:rPr>
                <w:rFonts w:eastAsia="Times New Roman"/>
                <w:lang w:val="en-US"/>
              </w:rPr>
            </w:pPr>
          </w:p>
        </w:tc>
        <w:tc>
          <w:tcPr>
            <w:tcW w:w="0" w:type="auto"/>
            <w:vAlign w:val="center"/>
            <w:hideMark/>
          </w:tcPr>
          <w:p w14:paraId="5A045A09" w14:textId="77777777" w:rsidR="0095430C"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95430C" w14:paraId="72799637" w14:textId="77777777">
        <w:trPr>
          <w:divId w:val="510997197"/>
          <w:tblCellSpacing w:w="15" w:type="dxa"/>
        </w:trPr>
        <w:tc>
          <w:tcPr>
            <w:tcW w:w="0" w:type="auto"/>
            <w:vAlign w:val="center"/>
            <w:hideMark/>
          </w:tcPr>
          <w:p w14:paraId="13D65E4A" w14:textId="77777777" w:rsidR="0095430C" w:rsidRDefault="0095430C">
            <w:pPr>
              <w:rPr>
                <w:rFonts w:eastAsia="Times New Roman"/>
                <w:lang w:val="en-US"/>
              </w:rPr>
            </w:pPr>
          </w:p>
        </w:tc>
        <w:tc>
          <w:tcPr>
            <w:tcW w:w="0" w:type="auto"/>
            <w:vAlign w:val="center"/>
            <w:hideMark/>
          </w:tcPr>
          <w:p w14:paraId="21EBE9EB" w14:textId="77777777" w:rsidR="0095430C" w:rsidRDefault="005B11EB">
            <w:pPr>
              <w:rPr>
                <w:rFonts w:eastAsia="Times New Roman"/>
                <w:lang w:val="en-US"/>
              </w:rPr>
            </w:pPr>
            <w:r>
              <w:rPr>
                <w:rFonts w:eastAsia="Times New Roman"/>
                <w:b/>
                <w:bCs/>
                <w:lang w:val="en-US"/>
              </w:rPr>
              <w:t xml:space="preserve">Foreign body (reaction): </w:t>
            </w:r>
          </w:p>
        </w:tc>
      </w:tr>
      <w:tr w:rsidR="0095430C" w14:paraId="5F2313F1" w14:textId="77777777">
        <w:trPr>
          <w:divId w:val="510997197"/>
          <w:tblCellSpacing w:w="15" w:type="dxa"/>
        </w:trPr>
        <w:tc>
          <w:tcPr>
            <w:tcW w:w="0" w:type="auto"/>
            <w:vAlign w:val="center"/>
            <w:hideMark/>
          </w:tcPr>
          <w:p w14:paraId="3D849E83" w14:textId="77777777" w:rsidR="0095430C" w:rsidRDefault="0095430C">
            <w:pPr>
              <w:rPr>
                <w:rFonts w:eastAsia="Times New Roman"/>
                <w:lang w:val="en-US"/>
              </w:rPr>
            </w:pPr>
          </w:p>
        </w:tc>
        <w:tc>
          <w:tcPr>
            <w:tcW w:w="0" w:type="auto"/>
            <w:vAlign w:val="center"/>
            <w:hideMark/>
          </w:tcPr>
          <w:p w14:paraId="23C1DC09" w14:textId="77777777" w:rsidR="0095430C"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95430C" w14:paraId="2AD408F0" w14:textId="77777777">
        <w:trPr>
          <w:divId w:val="510997197"/>
          <w:tblCellSpacing w:w="15" w:type="dxa"/>
        </w:trPr>
        <w:tc>
          <w:tcPr>
            <w:tcW w:w="0" w:type="auto"/>
            <w:vAlign w:val="center"/>
            <w:hideMark/>
          </w:tcPr>
          <w:p w14:paraId="5FC0FA1D" w14:textId="77777777" w:rsidR="0095430C" w:rsidRDefault="0095430C">
            <w:pPr>
              <w:rPr>
                <w:rFonts w:eastAsia="Times New Roman"/>
                <w:lang w:val="en-US"/>
              </w:rPr>
            </w:pPr>
          </w:p>
        </w:tc>
        <w:tc>
          <w:tcPr>
            <w:tcW w:w="0" w:type="auto"/>
            <w:vAlign w:val="center"/>
            <w:hideMark/>
          </w:tcPr>
          <w:p w14:paraId="09480427" w14:textId="77777777" w:rsidR="0095430C"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95430C" w14:paraId="55FFFAF7" w14:textId="77777777">
        <w:trPr>
          <w:divId w:val="510997197"/>
          <w:tblCellSpacing w:w="15" w:type="dxa"/>
        </w:trPr>
        <w:tc>
          <w:tcPr>
            <w:tcW w:w="0" w:type="auto"/>
            <w:vAlign w:val="center"/>
            <w:hideMark/>
          </w:tcPr>
          <w:p w14:paraId="23679E94" w14:textId="77777777" w:rsidR="0095430C" w:rsidRDefault="0095430C">
            <w:pPr>
              <w:rPr>
                <w:rFonts w:eastAsia="Times New Roman"/>
                <w:lang w:val="en-US"/>
              </w:rPr>
            </w:pPr>
          </w:p>
        </w:tc>
        <w:tc>
          <w:tcPr>
            <w:tcW w:w="0" w:type="auto"/>
            <w:vAlign w:val="center"/>
            <w:hideMark/>
          </w:tcPr>
          <w:p w14:paraId="593B60DE" w14:textId="77777777" w:rsidR="0095430C" w:rsidRDefault="005B11EB">
            <w:pPr>
              <w:rPr>
                <w:rFonts w:eastAsia="Times New Roman"/>
                <w:lang w:val="en-US"/>
              </w:rPr>
            </w:pPr>
            <w:r>
              <w:rPr>
                <w:rFonts w:eastAsia="Times New Roman"/>
                <w:b/>
                <w:bCs/>
                <w:lang w:val="en-US"/>
              </w:rPr>
              <w:t xml:space="preserve">Hyperplasia, usual: </w:t>
            </w:r>
          </w:p>
        </w:tc>
      </w:tr>
      <w:tr w:rsidR="0095430C" w14:paraId="05032284" w14:textId="77777777">
        <w:trPr>
          <w:divId w:val="510997197"/>
          <w:tblCellSpacing w:w="15" w:type="dxa"/>
        </w:trPr>
        <w:tc>
          <w:tcPr>
            <w:tcW w:w="0" w:type="auto"/>
            <w:vAlign w:val="center"/>
            <w:hideMark/>
          </w:tcPr>
          <w:p w14:paraId="584BB929" w14:textId="77777777" w:rsidR="0095430C" w:rsidRDefault="0095430C">
            <w:pPr>
              <w:rPr>
                <w:rFonts w:eastAsia="Times New Roman"/>
                <w:lang w:val="en-US"/>
              </w:rPr>
            </w:pPr>
          </w:p>
        </w:tc>
        <w:tc>
          <w:tcPr>
            <w:tcW w:w="0" w:type="auto"/>
            <w:vAlign w:val="center"/>
            <w:hideMark/>
          </w:tcPr>
          <w:p w14:paraId="6C0B3528" w14:textId="77777777" w:rsidR="0095430C"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95430C" w14:paraId="39009516" w14:textId="77777777">
        <w:trPr>
          <w:divId w:val="510997197"/>
          <w:tblCellSpacing w:w="15" w:type="dxa"/>
        </w:trPr>
        <w:tc>
          <w:tcPr>
            <w:tcW w:w="0" w:type="auto"/>
            <w:vAlign w:val="center"/>
            <w:hideMark/>
          </w:tcPr>
          <w:p w14:paraId="644FD37B" w14:textId="77777777" w:rsidR="0095430C" w:rsidRDefault="0095430C">
            <w:pPr>
              <w:rPr>
                <w:rFonts w:eastAsia="Times New Roman"/>
                <w:lang w:val="en-US"/>
              </w:rPr>
            </w:pPr>
          </w:p>
        </w:tc>
        <w:tc>
          <w:tcPr>
            <w:tcW w:w="0" w:type="auto"/>
            <w:vAlign w:val="center"/>
            <w:hideMark/>
          </w:tcPr>
          <w:p w14:paraId="6570F1FE" w14:textId="77777777" w:rsidR="0095430C"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95430C" w14:paraId="00628847" w14:textId="77777777">
        <w:trPr>
          <w:divId w:val="510997197"/>
          <w:tblCellSpacing w:w="15" w:type="dxa"/>
        </w:trPr>
        <w:tc>
          <w:tcPr>
            <w:tcW w:w="0" w:type="auto"/>
            <w:vAlign w:val="center"/>
            <w:hideMark/>
          </w:tcPr>
          <w:p w14:paraId="6664317A" w14:textId="77777777" w:rsidR="0095430C" w:rsidRDefault="0095430C">
            <w:pPr>
              <w:rPr>
                <w:rFonts w:eastAsia="Times New Roman"/>
                <w:lang w:val="en-US"/>
              </w:rPr>
            </w:pPr>
          </w:p>
        </w:tc>
        <w:tc>
          <w:tcPr>
            <w:tcW w:w="0" w:type="auto"/>
            <w:vAlign w:val="center"/>
            <w:hideMark/>
          </w:tcPr>
          <w:p w14:paraId="2CCAEFE9" w14:textId="77777777" w:rsidR="0095430C"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95430C" w14:paraId="6C23863F" w14:textId="77777777">
        <w:trPr>
          <w:divId w:val="510997197"/>
          <w:tblCellSpacing w:w="15" w:type="dxa"/>
        </w:trPr>
        <w:tc>
          <w:tcPr>
            <w:tcW w:w="0" w:type="auto"/>
            <w:vAlign w:val="center"/>
            <w:hideMark/>
          </w:tcPr>
          <w:p w14:paraId="5F12BBF8" w14:textId="77777777" w:rsidR="0095430C" w:rsidRDefault="0095430C">
            <w:pPr>
              <w:rPr>
                <w:rFonts w:eastAsia="Times New Roman"/>
                <w:lang w:val="en-US"/>
              </w:rPr>
            </w:pPr>
          </w:p>
        </w:tc>
        <w:tc>
          <w:tcPr>
            <w:tcW w:w="0" w:type="auto"/>
            <w:vAlign w:val="center"/>
            <w:hideMark/>
          </w:tcPr>
          <w:p w14:paraId="6CC2116D" w14:textId="77777777" w:rsidR="0095430C"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95430C" w14:paraId="2205A4B2" w14:textId="77777777">
        <w:trPr>
          <w:divId w:val="510997197"/>
          <w:tblCellSpacing w:w="15" w:type="dxa"/>
        </w:trPr>
        <w:tc>
          <w:tcPr>
            <w:tcW w:w="0" w:type="auto"/>
            <w:vAlign w:val="center"/>
            <w:hideMark/>
          </w:tcPr>
          <w:p w14:paraId="29E1FE46" w14:textId="77777777" w:rsidR="0095430C" w:rsidRDefault="0095430C">
            <w:pPr>
              <w:rPr>
                <w:rFonts w:eastAsia="Times New Roman"/>
                <w:lang w:val="en-US"/>
              </w:rPr>
            </w:pPr>
          </w:p>
        </w:tc>
        <w:tc>
          <w:tcPr>
            <w:tcW w:w="0" w:type="auto"/>
            <w:vAlign w:val="center"/>
            <w:hideMark/>
          </w:tcPr>
          <w:p w14:paraId="5DE47FBF" w14:textId="77777777" w:rsidR="0095430C"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95430C" w14:paraId="52D3FFA5" w14:textId="77777777">
        <w:trPr>
          <w:divId w:val="510997197"/>
          <w:tblCellSpacing w:w="15" w:type="dxa"/>
        </w:trPr>
        <w:tc>
          <w:tcPr>
            <w:tcW w:w="0" w:type="auto"/>
            <w:vAlign w:val="center"/>
            <w:hideMark/>
          </w:tcPr>
          <w:p w14:paraId="4D8C0021" w14:textId="77777777" w:rsidR="0095430C" w:rsidRDefault="0095430C">
            <w:pPr>
              <w:rPr>
                <w:rFonts w:eastAsia="Times New Roman"/>
                <w:lang w:val="en-US"/>
              </w:rPr>
            </w:pPr>
          </w:p>
        </w:tc>
        <w:tc>
          <w:tcPr>
            <w:tcW w:w="0" w:type="auto"/>
            <w:vAlign w:val="center"/>
            <w:hideMark/>
          </w:tcPr>
          <w:p w14:paraId="0EEDC610" w14:textId="77777777" w:rsidR="0095430C"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95430C" w14:paraId="43993B5D" w14:textId="77777777">
        <w:trPr>
          <w:divId w:val="510997197"/>
          <w:tblCellSpacing w:w="15" w:type="dxa"/>
        </w:trPr>
        <w:tc>
          <w:tcPr>
            <w:tcW w:w="0" w:type="auto"/>
            <w:vAlign w:val="center"/>
            <w:hideMark/>
          </w:tcPr>
          <w:p w14:paraId="2A0340BF" w14:textId="77777777" w:rsidR="0095430C" w:rsidRDefault="0095430C">
            <w:pPr>
              <w:rPr>
                <w:rFonts w:eastAsia="Times New Roman"/>
                <w:lang w:val="en-US"/>
              </w:rPr>
            </w:pPr>
          </w:p>
        </w:tc>
        <w:tc>
          <w:tcPr>
            <w:tcW w:w="0" w:type="auto"/>
            <w:vAlign w:val="center"/>
            <w:hideMark/>
          </w:tcPr>
          <w:p w14:paraId="59D7B720" w14:textId="77777777" w:rsidR="0095430C"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95430C" w14:paraId="3FA14EB8" w14:textId="77777777">
        <w:trPr>
          <w:divId w:val="510997197"/>
          <w:tblCellSpacing w:w="15" w:type="dxa"/>
        </w:trPr>
        <w:tc>
          <w:tcPr>
            <w:tcW w:w="0" w:type="auto"/>
            <w:vAlign w:val="center"/>
            <w:hideMark/>
          </w:tcPr>
          <w:p w14:paraId="68873879" w14:textId="77777777" w:rsidR="0095430C" w:rsidRDefault="0095430C">
            <w:pPr>
              <w:rPr>
                <w:rFonts w:eastAsia="Times New Roman"/>
                <w:lang w:val="en-US"/>
              </w:rPr>
            </w:pPr>
          </w:p>
        </w:tc>
        <w:tc>
          <w:tcPr>
            <w:tcW w:w="0" w:type="auto"/>
            <w:vAlign w:val="center"/>
            <w:hideMark/>
          </w:tcPr>
          <w:p w14:paraId="268E640F" w14:textId="77777777" w:rsidR="0095430C"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95430C" w14:paraId="7C145B50" w14:textId="77777777">
        <w:trPr>
          <w:divId w:val="510997197"/>
          <w:tblCellSpacing w:w="15" w:type="dxa"/>
        </w:trPr>
        <w:tc>
          <w:tcPr>
            <w:tcW w:w="0" w:type="auto"/>
            <w:vAlign w:val="center"/>
            <w:hideMark/>
          </w:tcPr>
          <w:p w14:paraId="2A55B652" w14:textId="77777777" w:rsidR="0095430C" w:rsidRDefault="0095430C">
            <w:pPr>
              <w:rPr>
                <w:rFonts w:eastAsia="Times New Roman"/>
                <w:lang w:val="en-US"/>
              </w:rPr>
            </w:pPr>
          </w:p>
        </w:tc>
        <w:tc>
          <w:tcPr>
            <w:tcW w:w="0" w:type="auto"/>
            <w:vAlign w:val="center"/>
            <w:hideMark/>
          </w:tcPr>
          <w:p w14:paraId="35403A96" w14:textId="77777777" w:rsidR="0095430C"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95430C" w14:paraId="21C57554" w14:textId="77777777">
        <w:trPr>
          <w:divId w:val="510997197"/>
          <w:tblCellSpacing w:w="15" w:type="dxa"/>
        </w:trPr>
        <w:tc>
          <w:tcPr>
            <w:tcW w:w="0" w:type="auto"/>
            <w:vAlign w:val="center"/>
            <w:hideMark/>
          </w:tcPr>
          <w:p w14:paraId="34000F90" w14:textId="77777777" w:rsidR="0095430C" w:rsidRDefault="0095430C">
            <w:pPr>
              <w:rPr>
                <w:rFonts w:eastAsia="Times New Roman"/>
                <w:lang w:val="en-US"/>
              </w:rPr>
            </w:pPr>
          </w:p>
        </w:tc>
        <w:tc>
          <w:tcPr>
            <w:tcW w:w="0" w:type="auto"/>
            <w:vAlign w:val="center"/>
            <w:hideMark/>
          </w:tcPr>
          <w:p w14:paraId="0161D8C4" w14:textId="77777777" w:rsidR="0095430C"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95430C" w14:paraId="1E8ED35C" w14:textId="77777777">
        <w:trPr>
          <w:divId w:val="510997197"/>
          <w:tblCellSpacing w:w="15" w:type="dxa"/>
        </w:trPr>
        <w:tc>
          <w:tcPr>
            <w:tcW w:w="0" w:type="auto"/>
            <w:vAlign w:val="center"/>
            <w:hideMark/>
          </w:tcPr>
          <w:p w14:paraId="2F32CBBE" w14:textId="77777777" w:rsidR="0095430C" w:rsidRDefault="0095430C">
            <w:pPr>
              <w:rPr>
                <w:rFonts w:eastAsia="Times New Roman"/>
                <w:lang w:val="en-US"/>
              </w:rPr>
            </w:pPr>
          </w:p>
        </w:tc>
        <w:tc>
          <w:tcPr>
            <w:tcW w:w="0" w:type="auto"/>
            <w:vAlign w:val="center"/>
            <w:hideMark/>
          </w:tcPr>
          <w:p w14:paraId="4ABF0E27" w14:textId="77777777" w:rsidR="0095430C"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95430C" w14:paraId="57AB5F4D" w14:textId="77777777">
        <w:trPr>
          <w:divId w:val="510997197"/>
          <w:tblCellSpacing w:w="15" w:type="dxa"/>
        </w:trPr>
        <w:tc>
          <w:tcPr>
            <w:tcW w:w="0" w:type="auto"/>
            <w:vAlign w:val="center"/>
            <w:hideMark/>
          </w:tcPr>
          <w:p w14:paraId="684F42D7" w14:textId="77777777" w:rsidR="0095430C" w:rsidRDefault="0095430C">
            <w:pPr>
              <w:rPr>
                <w:rFonts w:eastAsia="Times New Roman"/>
                <w:lang w:val="en-US"/>
              </w:rPr>
            </w:pPr>
          </w:p>
        </w:tc>
        <w:tc>
          <w:tcPr>
            <w:tcW w:w="0" w:type="auto"/>
            <w:vAlign w:val="center"/>
            <w:hideMark/>
          </w:tcPr>
          <w:p w14:paraId="43C42AD1" w14:textId="77777777" w:rsidR="0095430C"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w:t>
            </w:r>
            <w:r>
              <w:rPr>
                <w:rFonts w:eastAsia="Times New Roman"/>
                <w:lang w:val="en-US"/>
              </w:rPr>
              <w:lastRenderedPageBreak/>
              <w:t xml:space="preserve">nature, following breast reduction surgery </w:t>
            </w:r>
          </w:p>
        </w:tc>
      </w:tr>
      <w:tr w:rsidR="0095430C" w14:paraId="264B094C" w14:textId="77777777">
        <w:trPr>
          <w:divId w:val="510997197"/>
          <w:tblCellSpacing w:w="15" w:type="dxa"/>
        </w:trPr>
        <w:tc>
          <w:tcPr>
            <w:tcW w:w="0" w:type="auto"/>
            <w:vAlign w:val="center"/>
            <w:hideMark/>
          </w:tcPr>
          <w:p w14:paraId="647402D5" w14:textId="77777777" w:rsidR="0095430C" w:rsidRDefault="0095430C">
            <w:pPr>
              <w:rPr>
                <w:rFonts w:eastAsia="Times New Roman"/>
                <w:lang w:val="en-US"/>
              </w:rPr>
            </w:pPr>
          </w:p>
        </w:tc>
        <w:tc>
          <w:tcPr>
            <w:tcW w:w="0" w:type="auto"/>
            <w:vAlign w:val="center"/>
            <w:hideMark/>
          </w:tcPr>
          <w:p w14:paraId="519D9ADE" w14:textId="77777777" w:rsidR="0095430C"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95430C" w14:paraId="70EF2293" w14:textId="77777777">
        <w:trPr>
          <w:divId w:val="510997197"/>
          <w:tblCellSpacing w:w="15" w:type="dxa"/>
        </w:trPr>
        <w:tc>
          <w:tcPr>
            <w:tcW w:w="0" w:type="auto"/>
            <w:vAlign w:val="center"/>
            <w:hideMark/>
          </w:tcPr>
          <w:p w14:paraId="27B06980" w14:textId="77777777" w:rsidR="0095430C" w:rsidRDefault="0095430C">
            <w:pPr>
              <w:rPr>
                <w:rFonts w:eastAsia="Times New Roman"/>
                <w:lang w:val="en-US"/>
              </w:rPr>
            </w:pPr>
          </w:p>
        </w:tc>
        <w:tc>
          <w:tcPr>
            <w:tcW w:w="0" w:type="auto"/>
            <w:vAlign w:val="center"/>
            <w:hideMark/>
          </w:tcPr>
          <w:p w14:paraId="35CC1284" w14:textId="77777777" w:rsidR="0095430C"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95430C" w14:paraId="6BB9057E" w14:textId="77777777">
        <w:trPr>
          <w:divId w:val="510997197"/>
          <w:tblCellSpacing w:w="15" w:type="dxa"/>
        </w:trPr>
        <w:tc>
          <w:tcPr>
            <w:tcW w:w="0" w:type="auto"/>
            <w:vAlign w:val="center"/>
            <w:hideMark/>
          </w:tcPr>
          <w:p w14:paraId="210E4C54" w14:textId="77777777" w:rsidR="0095430C" w:rsidRDefault="0095430C">
            <w:pPr>
              <w:rPr>
                <w:rFonts w:eastAsia="Times New Roman"/>
                <w:lang w:val="en-US"/>
              </w:rPr>
            </w:pPr>
          </w:p>
        </w:tc>
        <w:tc>
          <w:tcPr>
            <w:tcW w:w="0" w:type="auto"/>
            <w:vAlign w:val="center"/>
            <w:hideMark/>
          </w:tcPr>
          <w:p w14:paraId="3C92EDC9" w14:textId="77777777" w:rsidR="0095430C"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95430C" w14:paraId="6EE5A34F" w14:textId="77777777">
        <w:trPr>
          <w:divId w:val="510997197"/>
          <w:tblCellSpacing w:w="15" w:type="dxa"/>
        </w:trPr>
        <w:tc>
          <w:tcPr>
            <w:tcW w:w="0" w:type="auto"/>
            <w:vAlign w:val="center"/>
            <w:hideMark/>
          </w:tcPr>
          <w:p w14:paraId="3414ABEF" w14:textId="77777777" w:rsidR="0095430C" w:rsidRDefault="0095430C">
            <w:pPr>
              <w:rPr>
                <w:rFonts w:eastAsia="Times New Roman"/>
                <w:lang w:val="en-US"/>
              </w:rPr>
            </w:pPr>
          </w:p>
        </w:tc>
        <w:tc>
          <w:tcPr>
            <w:tcW w:w="0" w:type="auto"/>
            <w:vAlign w:val="center"/>
            <w:hideMark/>
          </w:tcPr>
          <w:p w14:paraId="1814BEBA" w14:textId="77777777" w:rsidR="0095430C"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95430C" w14:paraId="58F8648F" w14:textId="77777777">
        <w:trPr>
          <w:divId w:val="510997197"/>
          <w:tblCellSpacing w:w="15" w:type="dxa"/>
        </w:trPr>
        <w:tc>
          <w:tcPr>
            <w:tcW w:w="0" w:type="auto"/>
            <w:vAlign w:val="center"/>
            <w:hideMark/>
          </w:tcPr>
          <w:p w14:paraId="7AB7014F" w14:textId="77777777" w:rsidR="0095430C" w:rsidRDefault="0095430C">
            <w:pPr>
              <w:rPr>
                <w:rFonts w:eastAsia="Times New Roman"/>
                <w:lang w:val="en-US"/>
              </w:rPr>
            </w:pPr>
          </w:p>
        </w:tc>
        <w:tc>
          <w:tcPr>
            <w:tcW w:w="0" w:type="auto"/>
            <w:vAlign w:val="center"/>
            <w:hideMark/>
          </w:tcPr>
          <w:p w14:paraId="59BA3E64" w14:textId="77777777" w:rsidR="0095430C"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95430C" w14:paraId="07DCB727" w14:textId="77777777">
        <w:trPr>
          <w:divId w:val="510997197"/>
          <w:tblCellSpacing w:w="15" w:type="dxa"/>
        </w:trPr>
        <w:tc>
          <w:tcPr>
            <w:tcW w:w="0" w:type="auto"/>
            <w:vAlign w:val="center"/>
            <w:hideMark/>
          </w:tcPr>
          <w:p w14:paraId="4C36A0CF" w14:textId="77777777" w:rsidR="0095430C" w:rsidRDefault="0095430C">
            <w:pPr>
              <w:rPr>
                <w:rFonts w:eastAsia="Times New Roman"/>
                <w:lang w:val="en-US"/>
              </w:rPr>
            </w:pPr>
          </w:p>
        </w:tc>
        <w:tc>
          <w:tcPr>
            <w:tcW w:w="0" w:type="auto"/>
            <w:vAlign w:val="center"/>
            <w:hideMark/>
          </w:tcPr>
          <w:p w14:paraId="66C3FD63" w14:textId="77777777" w:rsidR="0095430C"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95430C" w14:paraId="266209BF" w14:textId="77777777">
        <w:trPr>
          <w:divId w:val="510997197"/>
          <w:tblCellSpacing w:w="15" w:type="dxa"/>
        </w:trPr>
        <w:tc>
          <w:tcPr>
            <w:tcW w:w="0" w:type="auto"/>
            <w:vAlign w:val="center"/>
            <w:hideMark/>
          </w:tcPr>
          <w:p w14:paraId="396B1422" w14:textId="77777777" w:rsidR="0095430C" w:rsidRDefault="0095430C">
            <w:pPr>
              <w:rPr>
                <w:rFonts w:eastAsia="Times New Roman"/>
                <w:lang w:val="en-US"/>
              </w:rPr>
            </w:pPr>
          </w:p>
        </w:tc>
        <w:tc>
          <w:tcPr>
            <w:tcW w:w="0" w:type="auto"/>
            <w:vAlign w:val="center"/>
            <w:hideMark/>
          </w:tcPr>
          <w:p w14:paraId="5BF02255" w14:textId="77777777" w:rsidR="0095430C"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95430C" w14:paraId="6F5F52EA" w14:textId="77777777">
        <w:trPr>
          <w:divId w:val="510997197"/>
          <w:tblCellSpacing w:w="15" w:type="dxa"/>
        </w:trPr>
        <w:tc>
          <w:tcPr>
            <w:tcW w:w="0" w:type="auto"/>
            <w:vAlign w:val="center"/>
            <w:hideMark/>
          </w:tcPr>
          <w:p w14:paraId="1A1CA953" w14:textId="77777777" w:rsidR="0095430C" w:rsidRDefault="0095430C">
            <w:pPr>
              <w:rPr>
                <w:rFonts w:eastAsia="Times New Roman"/>
                <w:lang w:val="en-US"/>
              </w:rPr>
            </w:pPr>
          </w:p>
        </w:tc>
        <w:tc>
          <w:tcPr>
            <w:tcW w:w="0" w:type="auto"/>
            <w:vAlign w:val="center"/>
            <w:hideMark/>
          </w:tcPr>
          <w:p w14:paraId="58988CD3" w14:textId="77777777" w:rsidR="0095430C"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95430C" w14:paraId="43A69DAC" w14:textId="77777777">
        <w:trPr>
          <w:divId w:val="510997197"/>
          <w:tblCellSpacing w:w="15" w:type="dxa"/>
        </w:trPr>
        <w:tc>
          <w:tcPr>
            <w:tcW w:w="0" w:type="auto"/>
            <w:vAlign w:val="center"/>
            <w:hideMark/>
          </w:tcPr>
          <w:p w14:paraId="36FCDA29" w14:textId="77777777" w:rsidR="0095430C" w:rsidRDefault="0095430C">
            <w:pPr>
              <w:rPr>
                <w:rFonts w:eastAsia="Times New Roman"/>
                <w:lang w:val="en-US"/>
              </w:rPr>
            </w:pPr>
          </w:p>
        </w:tc>
        <w:tc>
          <w:tcPr>
            <w:tcW w:w="0" w:type="auto"/>
            <w:vAlign w:val="center"/>
            <w:hideMark/>
          </w:tcPr>
          <w:p w14:paraId="1D4A3A2D" w14:textId="77777777" w:rsidR="0095430C"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95430C" w14:paraId="3C2BBCAD" w14:textId="77777777">
        <w:trPr>
          <w:divId w:val="510997197"/>
          <w:tblCellSpacing w:w="15" w:type="dxa"/>
        </w:trPr>
        <w:tc>
          <w:tcPr>
            <w:tcW w:w="0" w:type="auto"/>
            <w:vAlign w:val="center"/>
            <w:hideMark/>
          </w:tcPr>
          <w:p w14:paraId="69FBBAB4" w14:textId="77777777" w:rsidR="0095430C" w:rsidRDefault="0095430C">
            <w:pPr>
              <w:rPr>
                <w:rFonts w:eastAsia="Times New Roman"/>
                <w:lang w:val="en-US"/>
              </w:rPr>
            </w:pPr>
          </w:p>
        </w:tc>
        <w:tc>
          <w:tcPr>
            <w:tcW w:w="0" w:type="auto"/>
            <w:vAlign w:val="center"/>
            <w:hideMark/>
          </w:tcPr>
          <w:p w14:paraId="793688D1" w14:textId="77777777" w:rsidR="0095430C"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95430C" w14:paraId="000DB709" w14:textId="77777777">
        <w:trPr>
          <w:divId w:val="510997197"/>
          <w:tblCellSpacing w:w="15" w:type="dxa"/>
        </w:trPr>
        <w:tc>
          <w:tcPr>
            <w:tcW w:w="0" w:type="auto"/>
            <w:vAlign w:val="center"/>
            <w:hideMark/>
          </w:tcPr>
          <w:p w14:paraId="74F21156" w14:textId="77777777" w:rsidR="0095430C" w:rsidRDefault="0095430C">
            <w:pPr>
              <w:rPr>
                <w:rFonts w:eastAsia="Times New Roman"/>
                <w:lang w:val="en-US"/>
              </w:rPr>
            </w:pPr>
          </w:p>
        </w:tc>
        <w:tc>
          <w:tcPr>
            <w:tcW w:w="0" w:type="auto"/>
            <w:vAlign w:val="center"/>
            <w:hideMark/>
          </w:tcPr>
          <w:p w14:paraId="058FFDF1" w14:textId="77777777" w:rsidR="0095430C"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95430C" w14:paraId="339FDB44" w14:textId="77777777">
        <w:trPr>
          <w:divId w:val="510997197"/>
          <w:tblCellSpacing w:w="15" w:type="dxa"/>
        </w:trPr>
        <w:tc>
          <w:tcPr>
            <w:tcW w:w="0" w:type="auto"/>
            <w:vAlign w:val="center"/>
            <w:hideMark/>
          </w:tcPr>
          <w:p w14:paraId="29337564" w14:textId="77777777" w:rsidR="0095430C" w:rsidRDefault="0095430C">
            <w:pPr>
              <w:rPr>
                <w:rFonts w:eastAsia="Times New Roman"/>
                <w:lang w:val="en-US"/>
              </w:rPr>
            </w:pPr>
          </w:p>
        </w:tc>
        <w:tc>
          <w:tcPr>
            <w:tcW w:w="0" w:type="auto"/>
            <w:vAlign w:val="center"/>
            <w:hideMark/>
          </w:tcPr>
          <w:p w14:paraId="362B3BBF" w14:textId="77777777" w:rsidR="0095430C"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95430C" w14:paraId="2AF5E1A8" w14:textId="77777777">
        <w:trPr>
          <w:divId w:val="510997197"/>
          <w:tblCellSpacing w:w="15" w:type="dxa"/>
        </w:trPr>
        <w:tc>
          <w:tcPr>
            <w:tcW w:w="0" w:type="auto"/>
            <w:vAlign w:val="center"/>
            <w:hideMark/>
          </w:tcPr>
          <w:p w14:paraId="16AB811E" w14:textId="77777777" w:rsidR="0095430C" w:rsidRDefault="0095430C">
            <w:pPr>
              <w:rPr>
                <w:rFonts w:eastAsia="Times New Roman"/>
                <w:lang w:val="en-US"/>
              </w:rPr>
            </w:pPr>
          </w:p>
        </w:tc>
        <w:tc>
          <w:tcPr>
            <w:tcW w:w="0" w:type="auto"/>
            <w:vAlign w:val="center"/>
            <w:hideMark/>
          </w:tcPr>
          <w:p w14:paraId="4C852554" w14:textId="77777777" w:rsidR="0095430C"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95430C" w14:paraId="543BFB30" w14:textId="77777777">
        <w:trPr>
          <w:divId w:val="510997197"/>
          <w:tblCellSpacing w:w="15" w:type="dxa"/>
        </w:trPr>
        <w:tc>
          <w:tcPr>
            <w:tcW w:w="0" w:type="auto"/>
            <w:vAlign w:val="center"/>
            <w:hideMark/>
          </w:tcPr>
          <w:p w14:paraId="35DEB137" w14:textId="77777777" w:rsidR="0095430C" w:rsidRDefault="0095430C">
            <w:pPr>
              <w:rPr>
                <w:rFonts w:eastAsia="Times New Roman"/>
                <w:lang w:val="en-US"/>
              </w:rPr>
            </w:pPr>
          </w:p>
        </w:tc>
        <w:tc>
          <w:tcPr>
            <w:tcW w:w="0" w:type="auto"/>
            <w:vAlign w:val="center"/>
            <w:hideMark/>
          </w:tcPr>
          <w:p w14:paraId="3B4153E3" w14:textId="77777777" w:rsidR="0095430C"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95430C" w14:paraId="2989FAC0" w14:textId="77777777">
        <w:trPr>
          <w:divId w:val="510997197"/>
          <w:tblCellSpacing w:w="15" w:type="dxa"/>
        </w:trPr>
        <w:tc>
          <w:tcPr>
            <w:tcW w:w="0" w:type="auto"/>
            <w:vAlign w:val="center"/>
            <w:hideMark/>
          </w:tcPr>
          <w:p w14:paraId="1C204478" w14:textId="77777777" w:rsidR="0095430C" w:rsidRDefault="0095430C">
            <w:pPr>
              <w:rPr>
                <w:rFonts w:eastAsia="Times New Roman"/>
                <w:lang w:val="en-US"/>
              </w:rPr>
            </w:pPr>
          </w:p>
        </w:tc>
        <w:tc>
          <w:tcPr>
            <w:tcW w:w="0" w:type="auto"/>
            <w:vAlign w:val="center"/>
            <w:hideMark/>
          </w:tcPr>
          <w:p w14:paraId="1CEF75E1" w14:textId="77777777" w:rsidR="0095430C"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95430C" w14:paraId="2B939803" w14:textId="77777777">
        <w:trPr>
          <w:divId w:val="510997197"/>
          <w:tblCellSpacing w:w="15" w:type="dxa"/>
        </w:trPr>
        <w:tc>
          <w:tcPr>
            <w:tcW w:w="0" w:type="auto"/>
            <w:vAlign w:val="center"/>
            <w:hideMark/>
          </w:tcPr>
          <w:p w14:paraId="2D657291" w14:textId="77777777" w:rsidR="0095430C" w:rsidRDefault="0095430C">
            <w:pPr>
              <w:rPr>
                <w:rFonts w:eastAsia="Times New Roman"/>
                <w:lang w:val="en-US"/>
              </w:rPr>
            </w:pPr>
          </w:p>
        </w:tc>
        <w:tc>
          <w:tcPr>
            <w:tcW w:w="0" w:type="auto"/>
            <w:vAlign w:val="center"/>
            <w:hideMark/>
          </w:tcPr>
          <w:p w14:paraId="27E8DDD9" w14:textId="77777777" w:rsidR="0095430C" w:rsidRDefault="005B11EB">
            <w:pPr>
              <w:rPr>
                <w:rFonts w:eastAsia="Times New Roman"/>
                <w:lang w:val="en-US"/>
              </w:rPr>
            </w:pPr>
            <w:r>
              <w:rPr>
                <w:rFonts w:eastAsia="Times New Roman"/>
                <w:b/>
                <w:bCs/>
                <w:lang w:val="en-US"/>
              </w:rPr>
              <w:t xml:space="preserve">Carcinoma with metaplasia: </w:t>
            </w:r>
          </w:p>
        </w:tc>
      </w:tr>
      <w:tr w:rsidR="0095430C" w14:paraId="1C846795" w14:textId="77777777">
        <w:trPr>
          <w:divId w:val="510997197"/>
          <w:tblCellSpacing w:w="15" w:type="dxa"/>
        </w:trPr>
        <w:tc>
          <w:tcPr>
            <w:tcW w:w="0" w:type="auto"/>
            <w:vAlign w:val="center"/>
            <w:hideMark/>
          </w:tcPr>
          <w:p w14:paraId="583B7E2F" w14:textId="77777777" w:rsidR="0095430C" w:rsidRDefault="0095430C">
            <w:pPr>
              <w:rPr>
                <w:rFonts w:eastAsia="Times New Roman"/>
                <w:lang w:val="en-US"/>
              </w:rPr>
            </w:pPr>
          </w:p>
        </w:tc>
        <w:tc>
          <w:tcPr>
            <w:tcW w:w="0" w:type="auto"/>
            <w:vAlign w:val="center"/>
            <w:hideMark/>
          </w:tcPr>
          <w:p w14:paraId="7D64BBC5" w14:textId="77777777" w:rsidR="0095430C"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95430C" w14:paraId="042BB1A8" w14:textId="77777777">
        <w:trPr>
          <w:divId w:val="510997197"/>
          <w:tblCellSpacing w:w="15" w:type="dxa"/>
        </w:trPr>
        <w:tc>
          <w:tcPr>
            <w:tcW w:w="0" w:type="auto"/>
            <w:vAlign w:val="center"/>
            <w:hideMark/>
          </w:tcPr>
          <w:p w14:paraId="1E869214" w14:textId="77777777" w:rsidR="0095430C" w:rsidRDefault="0095430C">
            <w:pPr>
              <w:rPr>
                <w:rFonts w:eastAsia="Times New Roman"/>
                <w:lang w:val="en-US"/>
              </w:rPr>
            </w:pPr>
          </w:p>
        </w:tc>
        <w:tc>
          <w:tcPr>
            <w:tcW w:w="0" w:type="auto"/>
            <w:vAlign w:val="center"/>
            <w:hideMark/>
          </w:tcPr>
          <w:p w14:paraId="2B9EBFAA" w14:textId="77777777" w:rsidR="0095430C"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95430C" w14:paraId="641DA734" w14:textId="77777777">
        <w:trPr>
          <w:divId w:val="510997197"/>
          <w:tblCellSpacing w:w="15" w:type="dxa"/>
        </w:trPr>
        <w:tc>
          <w:tcPr>
            <w:tcW w:w="0" w:type="auto"/>
            <w:vAlign w:val="center"/>
            <w:hideMark/>
          </w:tcPr>
          <w:p w14:paraId="1B4B25CB" w14:textId="77777777" w:rsidR="0095430C" w:rsidRDefault="0095430C">
            <w:pPr>
              <w:rPr>
                <w:rFonts w:eastAsia="Times New Roman"/>
                <w:lang w:val="en-US"/>
              </w:rPr>
            </w:pPr>
          </w:p>
        </w:tc>
        <w:tc>
          <w:tcPr>
            <w:tcW w:w="0" w:type="auto"/>
            <w:vAlign w:val="center"/>
            <w:hideMark/>
          </w:tcPr>
          <w:p w14:paraId="2CF59338" w14:textId="77777777" w:rsidR="0095430C"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95430C" w14:paraId="2697A2FF" w14:textId="77777777">
        <w:trPr>
          <w:divId w:val="510997197"/>
          <w:tblCellSpacing w:w="15" w:type="dxa"/>
        </w:trPr>
        <w:tc>
          <w:tcPr>
            <w:tcW w:w="0" w:type="auto"/>
            <w:vAlign w:val="center"/>
            <w:hideMark/>
          </w:tcPr>
          <w:p w14:paraId="60A46A41" w14:textId="77777777" w:rsidR="0095430C" w:rsidRDefault="0095430C">
            <w:pPr>
              <w:rPr>
                <w:rFonts w:eastAsia="Times New Roman"/>
                <w:lang w:val="en-US"/>
              </w:rPr>
            </w:pPr>
          </w:p>
        </w:tc>
        <w:tc>
          <w:tcPr>
            <w:tcW w:w="0" w:type="auto"/>
            <w:vAlign w:val="center"/>
            <w:hideMark/>
          </w:tcPr>
          <w:p w14:paraId="1E8D1CD4" w14:textId="77777777" w:rsidR="0095430C"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95430C" w14:paraId="49899E01" w14:textId="77777777">
        <w:trPr>
          <w:divId w:val="510997197"/>
          <w:tblCellSpacing w:w="15" w:type="dxa"/>
        </w:trPr>
        <w:tc>
          <w:tcPr>
            <w:tcW w:w="0" w:type="auto"/>
            <w:vAlign w:val="center"/>
            <w:hideMark/>
          </w:tcPr>
          <w:p w14:paraId="2254CA09" w14:textId="77777777" w:rsidR="0095430C" w:rsidRDefault="0095430C">
            <w:pPr>
              <w:rPr>
                <w:rFonts w:eastAsia="Times New Roman"/>
                <w:lang w:val="en-US"/>
              </w:rPr>
            </w:pPr>
          </w:p>
        </w:tc>
        <w:tc>
          <w:tcPr>
            <w:tcW w:w="0" w:type="auto"/>
            <w:vAlign w:val="center"/>
            <w:hideMark/>
          </w:tcPr>
          <w:p w14:paraId="29D773FE" w14:textId="77777777" w:rsidR="0095430C"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95430C" w14:paraId="661F7576" w14:textId="77777777">
        <w:trPr>
          <w:divId w:val="510997197"/>
          <w:tblCellSpacing w:w="15" w:type="dxa"/>
        </w:trPr>
        <w:tc>
          <w:tcPr>
            <w:tcW w:w="0" w:type="auto"/>
            <w:vAlign w:val="center"/>
            <w:hideMark/>
          </w:tcPr>
          <w:p w14:paraId="3F7F782F" w14:textId="77777777" w:rsidR="0095430C" w:rsidRDefault="0095430C">
            <w:pPr>
              <w:rPr>
                <w:rFonts w:eastAsia="Times New Roman"/>
                <w:lang w:val="en-US"/>
              </w:rPr>
            </w:pPr>
          </w:p>
        </w:tc>
        <w:tc>
          <w:tcPr>
            <w:tcW w:w="0" w:type="auto"/>
            <w:vAlign w:val="center"/>
            <w:hideMark/>
          </w:tcPr>
          <w:p w14:paraId="18328B87" w14:textId="77777777" w:rsidR="0095430C" w:rsidRDefault="005B11EB">
            <w:pPr>
              <w:rPr>
                <w:rFonts w:eastAsia="Times New Roman"/>
                <w:lang w:val="en-US"/>
              </w:rPr>
            </w:pPr>
            <w:r>
              <w:rPr>
                <w:rFonts w:eastAsia="Times New Roman"/>
                <w:b/>
                <w:bCs/>
                <w:lang w:val="en-US"/>
              </w:rPr>
              <w:t xml:space="preserve">Intraductal carcinoma micro-papillary: </w:t>
            </w:r>
          </w:p>
        </w:tc>
      </w:tr>
      <w:tr w:rsidR="0095430C" w14:paraId="40927CB1" w14:textId="77777777">
        <w:trPr>
          <w:divId w:val="510997197"/>
          <w:tblCellSpacing w:w="15" w:type="dxa"/>
        </w:trPr>
        <w:tc>
          <w:tcPr>
            <w:tcW w:w="0" w:type="auto"/>
            <w:vAlign w:val="center"/>
            <w:hideMark/>
          </w:tcPr>
          <w:p w14:paraId="5FEA0B47" w14:textId="77777777" w:rsidR="0095430C" w:rsidRDefault="0095430C">
            <w:pPr>
              <w:rPr>
                <w:rFonts w:eastAsia="Times New Roman"/>
                <w:lang w:val="en-US"/>
              </w:rPr>
            </w:pPr>
          </w:p>
        </w:tc>
        <w:tc>
          <w:tcPr>
            <w:tcW w:w="0" w:type="auto"/>
            <w:vAlign w:val="center"/>
            <w:hideMark/>
          </w:tcPr>
          <w:p w14:paraId="30BF93B6" w14:textId="77777777" w:rsidR="0095430C"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95430C" w14:paraId="06915A9C" w14:textId="77777777">
        <w:trPr>
          <w:divId w:val="510997197"/>
          <w:tblCellSpacing w:w="15" w:type="dxa"/>
        </w:trPr>
        <w:tc>
          <w:tcPr>
            <w:tcW w:w="0" w:type="auto"/>
            <w:vAlign w:val="center"/>
            <w:hideMark/>
          </w:tcPr>
          <w:p w14:paraId="4EC66865" w14:textId="77777777" w:rsidR="0095430C" w:rsidRDefault="0095430C">
            <w:pPr>
              <w:rPr>
                <w:rFonts w:eastAsia="Times New Roman"/>
                <w:lang w:val="en-US"/>
              </w:rPr>
            </w:pPr>
          </w:p>
        </w:tc>
        <w:tc>
          <w:tcPr>
            <w:tcW w:w="0" w:type="auto"/>
            <w:vAlign w:val="center"/>
            <w:hideMark/>
          </w:tcPr>
          <w:p w14:paraId="2C9FB938" w14:textId="77777777" w:rsidR="0095430C"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95430C" w14:paraId="02F77104" w14:textId="77777777">
        <w:trPr>
          <w:divId w:val="510997197"/>
          <w:tblCellSpacing w:w="15" w:type="dxa"/>
        </w:trPr>
        <w:tc>
          <w:tcPr>
            <w:tcW w:w="0" w:type="auto"/>
            <w:vAlign w:val="center"/>
            <w:hideMark/>
          </w:tcPr>
          <w:p w14:paraId="114DCE2B" w14:textId="77777777" w:rsidR="0095430C" w:rsidRDefault="0095430C">
            <w:pPr>
              <w:rPr>
                <w:rFonts w:eastAsia="Times New Roman"/>
                <w:lang w:val="en-US"/>
              </w:rPr>
            </w:pPr>
          </w:p>
        </w:tc>
        <w:tc>
          <w:tcPr>
            <w:tcW w:w="0" w:type="auto"/>
            <w:vAlign w:val="center"/>
            <w:hideMark/>
          </w:tcPr>
          <w:p w14:paraId="70EB03A3" w14:textId="77777777" w:rsidR="0095430C" w:rsidRDefault="005B11EB">
            <w:pPr>
              <w:rPr>
                <w:rFonts w:eastAsia="Times New Roman"/>
                <w:lang w:val="en-US"/>
              </w:rPr>
            </w:pPr>
            <w:r>
              <w:rPr>
                <w:rFonts w:eastAsia="Times New Roman"/>
                <w:b/>
                <w:bCs/>
                <w:lang w:val="en-US"/>
              </w:rPr>
              <w:t xml:space="preserve">Invasive lobular carcinoma: </w:t>
            </w:r>
          </w:p>
        </w:tc>
      </w:tr>
      <w:tr w:rsidR="0095430C" w14:paraId="16725C2E" w14:textId="77777777">
        <w:trPr>
          <w:divId w:val="510997197"/>
          <w:tblCellSpacing w:w="15" w:type="dxa"/>
        </w:trPr>
        <w:tc>
          <w:tcPr>
            <w:tcW w:w="0" w:type="auto"/>
            <w:vAlign w:val="center"/>
            <w:hideMark/>
          </w:tcPr>
          <w:p w14:paraId="69B75009" w14:textId="77777777" w:rsidR="0095430C" w:rsidRDefault="0095430C">
            <w:pPr>
              <w:rPr>
                <w:rFonts w:eastAsia="Times New Roman"/>
                <w:lang w:val="en-US"/>
              </w:rPr>
            </w:pPr>
          </w:p>
        </w:tc>
        <w:tc>
          <w:tcPr>
            <w:tcW w:w="0" w:type="auto"/>
            <w:vAlign w:val="center"/>
            <w:hideMark/>
          </w:tcPr>
          <w:p w14:paraId="38866235" w14:textId="77777777" w:rsidR="0095430C"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95430C" w14:paraId="0FB2ACF1" w14:textId="77777777">
        <w:trPr>
          <w:divId w:val="510997197"/>
          <w:tblCellSpacing w:w="15" w:type="dxa"/>
        </w:trPr>
        <w:tc>
          <w:tcPr>
            <w:tcW w:w="0" w:type="auto"/>
            <w:vAlign w:val="center"/>
            <w:hideMark/>
          </w:tcPr>
          <w:p w14:paraId="3C470AC8" w14:textId="77777777" w:rsidR="0095430C" w:rsidRDefault="0095430C">
            <w:pPr>
              <w:rPr>
                <w:rFonts w:eastAsia="Times New Roman"/>
                <w:lang w:val="en-US"/>
              </w:rPr>
            </w:pPr>
          </w:p>
        </w:tc>
        <w:tc>
          <w:tcPr>
            <w:tcW w:w="0" w:type="auto"/>
            <w:vAlign w:val="center"/>
            <w:hideMark/>
          </w:tcPr>
          <w:p w14:paraId="0C756BBB" w14:textId="77777777" w:rsidR="0095430C"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95430C" w14:paraId="3DF51536" w14:textId="77777777">
        <w:trPr>
          <w:divId w:val="510997197"/>
          <w:tblCellSpacing w:w="15" w:type="dxa"/>
        </w:trPr>
        <w:tc>
          <w:tcPr>
            <w:tcW w:w="0" w:type="auto"/>
            <w:vAlign w:val="center"/>
            <w:hideMark/>
          </w:tcPr>
          <w:p w14:paraId="54A16261" w14:textId="77777777" w:rsidR="0095430C" w:rsidRDefault="0095430C">
            <w:pPr>
              <w:rPr>
                <w:rFonts w:eastAsia="Times New Roman"/>
                <w:lang w:val="en-US"/>
              </w:rPr>
            </w:pPr>
          </w:p>
        </w:tc>
        <w:tc>
          <w:tcPr>
            <w:tcW w:w="0" w:type="auto"/>
            <w:vAlign w:val="center"/>
            <w:hideMark/>
          </w:tcPr>
          <w:p w14:paraId="4E48125B" w14:textId="77777777" w:rsidR="0095430C"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95430C" w14:paraId="66DBE4D2" w14:textId="77777777">
        <w:trPr>
          <w:divId w:val="510997197"/>
          <w:tblCellSpacing w:w="15" w:type="dxa"/>
        </w:trPr>
        <w:tc>
          <w:tcPr>
            <w:tcW w:w="0" w:type="auto"/>
            <w:vAlign w:val="center"/>
            <w:hideMark/>
          </w:tcPr>
          <w:p w14:paraId="7E3B7E86" w14:textId="77777777" w:rsidR="0095430C" w:rsidRDefault="0095430C">
            <w:pPr>
              <w:rPr>
                <w:rFonts w:eastAsia="Times New Roman"/>
                <w:lang w:val="en-US"/>
              </w:rPr>
            </w:pPr>
          </w:p>
        </w:tc>
        <w:tc>
          <w:tcPr>
            <w:tcW w:w="0" w:type="auto"/>
            <w:vAlign w:val="center"/>
            <w:hideMark/>
          </w:tcPr>
          <w:p w14:paraId="4B71C693" w14:textId="77777777" w:rsidR="0095430C"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95430C" w14:paraId="0054F236" w14:textId="77777777">
        <w:trPr>
          <w:divId w:val="510997197"/>
          <w:tblCellSpacing w:w="15" w:type="dxa"/>
        </w:trPr>
        <w:tc>
          <w:tcPr>
            <w:tcW w:w="0" w:type="auto"/>
            <w:vAlign w:val="center"/>
            <w:hideMark/>
          </w:tcPr>
          <w:p w14:paraId="1CE629F4" w14:textId="77777777" w:rsidR="0095430C" w:rsidRDefault="0095430C">
            <w:pPr>
              <w:rPr>
                <w:rFonts w:eastAsia="Times New Roman"/>
                <w:lang w:val="en-US"/>
              </w:rPr>
            </w:pPr>
          </w:p>
        </w:tc>
        <w:tc>
          <w:tcPr>
            <w:tcW w:w="0" w:type="auto"/>
            <w:vAlign w:val="center"/>
            <w:hideMark/>
          </w:tcPr>
          <w:p w14:paraId="44E42B11" w14:textId="77777777" w:rsidR="0095430C"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95430C" w14:paraId="5A3AE02B" w14:textId="77777777">
        <w:trPr>
          <w:divId w:val="510997197"/>
          <w:tblCellSpacing w:w="15" w:type="dxa"/>
        </w:trPr>
        <w:tc>
          <w:tcPr>
            <w:tcW w:w="0" w:type="auto"/>
            <w:vAlign w:val="center"/>
            <w:hideMark/>
          </w:tcPr>
          <w:p w14:paraId="55DCBC96" w14:textId="77777777" w:rsidR="0095430C" w:rsidRDefault="0095430C">
            <w:pPr>
              <w:rPr>
                <w:rFonts w:eastAsia="Times New Roman"/>
                <w:lang w:val="en-US"/>
              </w:rPr>
            </w:pPr>
          </w:p>
        </w:tc>
        <w:tc>
          <w:tcPr>
            <w:tcW w:w="0" w:type="auto"/>
            <w:vAlign w:val="center"/>
            <w:hideMark/>
          </w:tcPr>
          <w:p w14:paraId="103B9E76" w14:textId="77777777" w:rsidR="0095430C"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95430C" w14:paraId="5F2B85CC" w14:textId="77777777">
        <w:trPr>
          <w:divId w:val="510997197"/>
          <w:tblCellSpacing w:w="15" w:type="dxa"/>
        </w:trPr>
        <w:tc>
          <w:tcPr>
            <w:tcW w:w="0" w:type="auto"/>
            <w:vAlign w:val="center"/>
            <w:hideMark/>
          </w:tcPr>
          <w:p w14:paraId="1FB6C084" w14:textId="77777777" w:rsidR="0095430C" w:rsidRDefault="0095430C">
            <w:pPr>
              <w:rPr>
                <w:rFonts w:eastAsia="Times New Roman"/>
                <w:lang w:val="en-US"/>
              </w:rPr>
            </w:pPr>
          </w:p>
        </w:tc>
        <w:tc>
          <w:tcPr>
            <w:tcW w:w="0" w:type="auto"/>
            <w:vAlign w:val="center"/>
            <w:hideMark/>
          </w:tcPr>
          <w:p w14:paraId="41045B33" w14:textId="77777777" w:rsidR="0095430C"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95430C" w14:paraId="57D6C9F5" w14:textId="77777777">
        <w:trPr>
          <w:divId w:val="510997197"/>
          <w:tblCellSpacing w:w="15" w:type="dxa"/>
        </w:trPr>
        <w:tc>
          <w:tcPr>
            <w:tcW w:w="0" w:type="auto"/>
            <w:vAlign w:val="center"/>
            <w:hideMark/>
          </w:tcPr>
          <w:p w14:paraId="23B8CDE2" w14:textId="77777777" w:rsidR="0095430C" w:rsidRDefault="0095430C">
            <w:pPr>
              <w:rPr>
                <w:rFonts w:eastAsia="Times New Roman"/>
                <w:lang w:val="en-US"/>
              </w:rPr>
            </w:pPr>
          </w:p>
        </w:tc>
        <w:tc>
          <w:tcPr>
            <w:tcW w:w="0" w:type="auto"/>
            <w:vAlign w:val="center"/>
            <w:hideMark/>
          </w:tcPr>
          <w:p w14:paraId="03BF2ABA" w14:textId="77777777" w:rsidR="0095430C"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95430C" w14:paraId="249666D4" w14:textId="77777777">
        <w:trPr>
          <w:divId w:val="510997197"/>
          <w:tblCellSpacing w:w="15" w:type="dxa"/>
        </w:trPr>
        <w:tc>
          <w:tcPr>
            <w:tcW w:w="0" w:type="auto"/>
            <w:vAlign w:val="center"/>
            <w:hideMark/>
          </w:tcPr>
          <w:p w14:paraId="660E922B" w14:textId="77777777" w:rsidR="0095430C" w:rsidRDefault="0095430C">
            <w:pPr>
              <w:rPr>
                <w:rFonts w:eastAsia="Times New Roman"/>
                <w:lang w:val="en-US"/>
              </w:rPr>
            </w:pPr>
          </w:p>
        </w:tc>
        <w:tc>
          <w:tcPr>
            <w:tcW w:w="0" w:type="auto"/>
            <w:vAlign w:val="center"/>
            <w:hideMark/>
          </w:tcPr>
          <w:p w14:paraId="580A777A" w14:textId="77777777" w:rsidR="0095430C"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95430C" w14:paraId="64247F8E" w14:textId="77777777">
        <w:trPr>
          <w:divId w:val="510997197"/>
          <w:tblCellSpacing w:w="15" w:type="dxa"/>
        </w:trPr>
        <w:tc>
          <w:tcPr>
            <w:tcW w:w="0" w:type="auto"/>
            <w:vAlign w:val="center"/>
            <w:hideMark/>
          </w:tcPr>
          <w:p w14:paraId="38F38EE2" w14:textId="77777777" w:rsidR="0095430C" w:rsidRDefault="0095430C">
            <w:pPr>
              <w:rPr>
                <w:rFonts w:eastAsia="Times New Roman"/>
                <w:lang w:val="en-US"/>
              </w:rPr>
            </w:pPr>
          </w:p>
        </w:tc>
        <w:tc>
          <w:tcPr>
            <w:tcW w:w="0" w:type="auto"/>
            <w:vAlign w:val="center"/>
            <w:hideMark/>
          </w:tcPr>
          <w:p w14:paraId="72BD52F5" w14:textId="77777777" w:rsidR="0095430C"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95430C" w14:paraId="703BAF10" w14:textId="77777777">
        <w:trPr>
          <w:divId w:val="510997197"/>
          <w:tblCellSpacing w:w="15" w:type="dxa"/>
        </w:trPr>
        <w:tc>
          <w:tcPr>
            <w:tcW w:w="0" w:type="auto"/>
            <w:vAlign w:val="center"/>
            <w:hideMark/>
          </w:tcPr>
          <w:p w14:paraId="673E62D8" w14:textId="77777777" w:rsidR="0095430C" w:rsidRDefault="0095430C">
            <w:pPr>
              <w:rPr>
                <w:rFonts w:eastAsia="Times New Roman"/>
                <w:lang w:val="en-US"/>
              </w:rPr>
            </w:pPr>
          </w:p>
        </w:tc>
        <w:tc>
          <w:tcPr>
            <w:tcW w:w="0" w:type="auto"/>
            <w:vAlign w:val="center"/>
            <w:hideMark/>
          </w:tcPr>
          <w:p w14:paraId="5F62E6C3" w14:textId="77777777" w:rsidR="0095430C"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95430C" w14:paraId="2D8B35AC" w14:textId="77777777">
        <w:trPr>
          <w:divId w:val="510997197"/>
          <w:tblCellSpacing w:w="15" w:type="dxa"/>
        </w:trPr>
        <w:tc>
          <w:tcPr>
            <w:tcW w:w="0" w:type="auto"/>
            <w:vAlign w:val="center"/>
            <w:hideMark/>
          </w:tcPr>
          <w:p w14:paraId="3CB7EC0E" w14:textId="77777777" w:rsidR="0095430C" w:rsidRDefault="0095430C">
            <w:pPr>
              <w:rPr>
                <w:rFonts w:eastAsia="Times New Roman"/>
                <w:lang w:val="en-US"/>
              </w:rPr>
            </w:pPr>
          </w:p>
        </w:tc>
        <w:tc>
          <w:tcPr>
            <w:tcW w:w="0" w:type="auto"/>
            <w:vAlign w:val="center"/>
            <w:hideMark/>
          </w:tcPr>
          <w:p w14:paraId="76E796A5" w14:textId="77777777" w:rsidR="0095430C"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95430C" w14:paraId="6FF7B969" w14:textId="77777777">
        <w:trPr>
          <w:divId w:val="510997197"/>
          <w:tblCellSpacing w:w="15" w:type="dxa"/>
        </w:trPr>
        <w:tc>
          <w:tcPr>
            <w:tcW w:w="0" w:type="auto"/>
            <w:vAlign w:val="center"/>
            <w:hideMark/>
          </w:tcPr>
          <w:p w14:paraId="5096D988" w14:textId="77777777" w:rsidR="0095430C" w:rsidRDefault="0095430C">
            <w:pPr>
              <w:rPr>
                <w:rFonts w:eastAsia="Times New Roman"/>
                <w:lang w:val="en-US"/>
              </w:rPr>
            </w:pPr>
          </w:p>
        </w:tc>
        <w:tc>
          <w:tcPr>
            <w:tcW w:w="0" w:type="auto"/>
            <w:vAlign w:val="center"/>
            <w:hideMark/>
          </w:tcPr>
          <w:p w14:paraId="46240C46" w14:textId="77777777" w:rsidR="0095430C" w:rsidRDefault="005B11EB">
            <w:pPr>
              <w:rPr>
                <w:rFonts w:eastAsia="Times New Roman"/>
                <w:lang w:val="en-US"/>
              </w:rPr>
            </w:pPr>
            <w:r>
              <w:rPr>
                <w:rFonts w:eastAsia="Times New Roman"/>
                <w:b/>
                <w:bCs/>
                <w:lang w:val="en-US"/>
              </w:rPr>
              <w:t xml:space="preserve">Malignant fibrous histiocytoma: </w:t>
            </w:r>
          </w:p>
        </w:tc>
      </w:tr>
      <w:tr w:rsidR="0095430C" w14:paraId="16625494" w14:textId="77777777">
        <w:trPr>
          <w:divId w:val="510997197"/>
          <w:tblCellSpacing w:w="15" w:type="dxa"/>
        </w:trPr>
        <w:tc>
          <w:tcPr>
            <w:tcW w:w="0" w:type="auto"/>
            <w:vAlign w:val="center"/>
            <w:hideMark/>
          </w:tcPr>
          <w:p w14:paraId="0D90E523" w14:textId="77777777" w:rsidR="0095430C" w:rsidRDefault="0095430C">
            <w:pPr>
              <w:rPr>
                <w:rFonts w:eastAsia="Times New Roman"/>
                <w:lang w:val="en-US"/>
              </w:rPr>
            </w:pPr>
          </w:p>
        </w:tc>
        <w:tc>
          <w:tcPr>
            <w:tcW w:w="0" w:type="auto"/>
            <w:vAlign w:val="center"/>
            <w:hideMark/>
          </w:tcPr>
          <w:p w14:paraId="0AB32A16" w14:textId="77777777" w:rsidR="0095430C"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95430C" w14:paraId="682A26A6" w14:textId="77777777">
        <w:trPr>
          <w:divId w:val="510997197"/>
          <w:tblCellSpacing w:w="15" w:type="dxa"/>
        </w:trPr>
        <w:tc>
          <w:tcPr>
            <w:tcW w:w="0" w:type="auto"/>
            <w:vAlign w:val="center"/>
            <w:hideMark/>
          </w:tcPr>
          <w:p w14:paraId="55536949" w14:textId="77777777" w:rsidR="0095430C" w:rsidRDefault="0095430C">
            <w:pPr>
              <w:rPr>
                <w:rFonts w:eastAsia="Times New Roman"/>
                <w:lang w:val="en-US"/>
              </w:rPr>
            </w:pPr>
          </w:p>
        </w:tc>
        <w:tc>
          <w:tcPr>
            <w:tcW w:w="0" w:type="auto"/>
            <w:vAlign w:val="center"/>
            <w:hideMark/>
          </w:tcPr>
          <w:p w14:paraId="7BFB0635" w14:textId="77777777" w:rsidR="0095430C"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95430C" w14:paraId="5BE6BE3D" w14:textId="77777777">
        <w:trPr>
          <w:divId w:val="510997197"/>
          <w:tblCellSpacing w:w="15" w:type="dxa"/>
        </w:trPr>
        <w:tc>
          <w:tcPr>
            <w:tcW w:w="0" w:type="auto"/>
            <w:vAlign w:val="center"/>
            <w:hideMark/>
          </w:tcPr>
          <w:p w14:paraId="341990D6" w14:textId="77777777" w:rsidR="0095430C" w:rsidRDefault="0095430C">
            <w:pPr>
              <w:rPr>
                <w:rFonts w:eastAsia="Times New Roman"/>
                <w:lang w:val="en-US"/>
              </w:rPr>
            </w:pPr>
          </w:p>
        </w:tc>
        <w:tc>
          <w:tcPr>
            <w:tcW w:w="0" w:type="auto"/>
            <w:vAlign w:val="center"/>
            <w:hideMark/>
          </w:tcPr>
          <w:p w14:paraId="53D6361C" w14:textId="77777777" w:rsidR="0095430C"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95430C" w14:paraId="15767C69" w14:textId="77777777">
        <w:trPr>
          <w:divId w:val="510997197"/>
          <w:tblCellSpacing w:w="15" w:type="dxa"/>
        </w:trPr>
        <w:tc>
          <w:tcPr>
            <w:tcW w:w="0" w:type="auto"/>
            <w:vAlign w:val="center"/>
            <w:hideMark/>
          </w:tcPr>
          <w:p w14:paraId="3E1D23D8" w14:textId="77777777" w:rsidR="0095430C" w:rsidRDefault="0095430C">
            <w:pPr>
              <w:rPr>
                <w:rFonts w:eastAsia="Times New Roman"/>
                <w:lang w:val="en-US"/>
              </w:rPr>
            </w:pPr>
          </w:p>
        </w:tc>
        <w:tc>
          <w:tcPr>
            <w:tcW w:w="0" w:type="auto"/>
            <w:vAlign w:val="center"/>
            <w:hideMark/>
          </w:tcPr>
          <w:p w14:paraId="7EF4EEB4" w14:textId="77777777" w:rsidR="0095430C" w:rsidRDefault="005B11EB">
            <w:pPr>
              <w:rPr>
                <w:rFonts w:eastAsia="Times New Roman"/>
                <w:lang w:val="en-US"/>
              </w:rPr>
            </w:pPr>
            <w:r>
              <w:rPr>
                <w:rFonts w:eastAsia="Times New Roman"/>
                <w:b/>
                <w:bCs/>
                <w:lang w:val="en-US"/>
              </w:rPr>
              <w:t xml:space="preserve">Neoplasm of the mammary skin: </w:t>
            </w:r>
          </w:p>
        </w:tc>
      </w:tr>
      <w:tr w:rsidR="0095430C" w14:paraId="737A902C" w14:textId="77777777">
        <w:trPr>
          <w:divId w:val="510997197"/>
          <w:tblCellSpacing w:w="15" w:type="dxa"/>
        </w:trPr>
        <w:tc>
          <w:tcPr>
            <w:tcW w:w="0" w:type="auto"/>
            <w:vAlign w:val="center"/>
            <w:hideMark/>
          </w:tcPr>
          <w:p w14:paraId="7D8F75EC" w14:textId="77777777" w:rsidR="0095430C" w:rsidRDefault="0095430C">
            <w:pPr>
              <w:rPr>
                <w:rFonts w:eastAsia="Times New Roman"/>
                <w:lang w:val="en-US"/>
              </w:rPr>
            </w:pPr>
          </w:p>
        </w:tc>
        <w:tc>
          <w:tcPr>
            <w:tcW w:w="0" w:type="auto"/>
            <w:vAlign w:val="center"/>
            <w:hideMark/>
          </w:tcPr>
          <w:p w14:paraId="03ABDE44" w14:textId="77777777" w:rsidR="0095430C" w:rsidRDefault="005B11EB">
            <w:pPr>
              <w:rPr>
                <w:rFonts w:eastAsia="Times New Roman"/>
                <w:lang w:val="en-US"/>
              </w:rPr>
            </w:pPr>
            <w:r>
              <w:rPr>
                <w:rFonts w:eastAsia="Times New Roman"/>
                <w:b/>
                <w:bCs/>
                <w:lang w:val="en-US"/>
              </w:rPr>
              <w:t xml:space="preserve">Papillary carcinoma in-situ: </w:t>
            </w:r>
          </w:p>
        </w:tc>
      </w:tr>
      <w:tr w:rsidR="0095430C" w14:paraId="674EAE76" w14:textId="77777777">
        <w:trPr>
          <w:divId w:val="510997197"/>
          <w:tblCellSpacing w:w="15" w:type="dxa"/>
        </w:trPr>
        <w:tc>
          <w:tcPr>
            <w:tcW w:w="0" w:type="auto"/>
            <w:vAlign w:val="center"/>
            <w:hideMark/>
          </w:tcPr>
          <w:p w14:paraId="3FF9CE09" w14:textId="77777777" w:rsidR="0095430C" w:rsidRDefault="0095430C">
            <w:pPr>
              <w:rPr>
                <w:rFonts w:eastAsia="Times New Roman"/>
                <w:lang w:val="en-US"/>
              </w:rPr>
            </w:pPr>
          </w:p>
        </w:tc>
        <w:tc>
          <w:tcPr>
            <w:tcW w:w="0" w:type="auto"/>
            <w:vAlign w:val="center"/>
            <w:hideMark/>
          </w:tcPr>
          <w:p w14:paraId="6D621864" w14:textId="77777777" w:rsidR="0095430C"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95430C" w14:paraId="5540759D" w14:textId="77777777">
        <w:trPr>
          <w:divId w:val="510997197"/>
          <w:tblCellSpacing w:w="15" w:type="dxa"/>
        </w:trPr>
        <w:tc>
          <w:tcPr>
            <w:tcW w:w="0" w:type="auto"/>
            <w:vAlign w:val="center"/>
            <w:hideMark/>
          </w:tcPr>
          <w:p w14:paraId="5087C1B4" w14:textId="77777777" w:rsidR="0095430C" w:rsidRDefault="0095430C">
            <w:pPr>
              <w:rPr>
                <w:rFonts w:eastAsia="Times New Roman"/>
                <w:lang w:val="en-US"/>
              </w:rPr>
            </w:pPr>
          </w:p>
        </w:tc>
        <w:tc>
          <w:tcPr>
            <w:tcW w:w="0" w:type="auto"/>
            <w:vAlign w:val="center"/>
            <w:hideMark/>
          </w:tcPr>
          <w:p w14:paraId="031EF242" w14:textId="77777777" w:rsidR="0095430C"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95430C" w14:paraId="02875B21" w14:textId="77777777">
        <w:trPr>
          <w:divId w:val="510997197"/>
          <w:tblCellSpacing w:w="15" w:type="dxa"/>
        </w:trPr>
        <w:tc>
          <w:tcPr>
            <w:tcW w:w="0" w:type="auto"/>
            <w:vAlign w:val="center"/>
            <w:hideMark/>
          </w:tcPr>
          <w:p w14:paraId="24ECE540" w14:textId="77777777" w:rsidR="0095430C" w:rsidRDefault="0095430C">
            <w:pPr>
              <w:rPr>
                <w:rFonts w:eastAsia="Times New Roman"/>
                <w:lang w:val="en-US"/>
              </w:rPr>
            </w:pPr>
          </w:p>
        </w:tc>
        <w:tc>
          <w:tcPr>
            <w:tcW w:w="0" w:type="auto"/>
            <w:vAlign w:val="center"/>
            <w:hideMark/>
          </w:tcPr>
          <w:p w14:paraId="2F23913B" w14:textId="77777777" w:rsidR="0095430C"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95430C" w14:paraId="15A5B175" w14:textId="77777777">
        <w:trPr>
          <w:divId w:val="510997197"/>
          <w:tblCellSpacing w:w="15" w:type="dxa"/>
        </w:trPr>
        <w:tc>
          <w:tcPr>
            <w:tcW w:w="0" w:type="auto"/>
            <w:vAlign w:val="center"/>
            <w:hideMark/>
          </w:tcPr>
          <w:p w14:paraId="1DBFBA89" w14:textId="77777777" w:rsidR="0095430C" w:rsidRDefault="0095430C">
            <w:pPr>
              <w:rPr>
                <w:rFonts w:eastAsia="Times New Roman"/>
                <w:lang w:val="en-US"/>
              </w:rPr>
            </w:pPr>
          </w:p>
        </w:tc>
        <w:tc>
          <w:tcPr>
            <w:tcW w:w="0" w:type="auto"/>
            <w:vAlign w:val="center"/>
            <w:hideMark/>
          </w:tcPr>
          <w:p w14:paraId="5F63E06D" w14:textId="77777777" w:rsidR="0095430C" w:rsidRDefault="005B11EB">
            <w:pPr>
              <w:rPr>
                <w:rFonts w:eastAsia="Times New Roman"/>
                <w:lang w:val="en-US"/>
              </w:rPr>
            </w:pPr>
            <w:r>
              <w:rPr>
                <w:rFonts w:eastAsia="Times New Roman"/>
                <w:b/>
                <w:bCs/>
                <w:lang w:val="en-US"/>
              </w:rPr>
              <w:t xml:space="preserve">Invasive cribriform carcinoma: </w:t>
            </w:r>
          </w:p>
        </w:tc>
      </w:tr>
      <w:tr w:rsidR="0095430C" w14:paraId="6D1EC4D7" w14:textId="77777777">
        <w:trPr>
          <w:divId w:val="510997197"/>
          <w:tblCellSpacing w:w="15" w:type="dxa"/>
        </w:trPr>
        <w:tc>
          <w:tcPr>
            <w:tcW w:w="0" w:type="auto"/>
            <w:vAlign w:val="center"/>
            <w:hideMark/>
          </w:tcPr>
          <w:p w14:paraId="109592A6" w14:textId="77777777" w:rsidR="0095430C" w:rsidRDefault="0095430C">
            <w:pPr>
              <w:rPr>
                <w:rFonts w:eastAsia="Times New Roman"/>
                <w:lang w:val="en-US"/>
              </w:rPr>
            </w:pPr>
          </w:p>
        </w:tc>
        <w:tc>
          <w:tcPr>
            <w:tcW w:w="0" w:type="auto"/>
            <w:vAlign w:val="center"/>
            <w:hideMark/>
          </w:tcPr>
          <w:p w14:paraId="5527A62C" w14:textId="77777777" w:rsidR="0095430C"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95430C" w14:paraId="5988B02D" w14:textId="77777777">
        <w:trPr>
          <w:divId w:val="510997197"/>
          <w:tblCellSpacing w:w="15" w:type="dxa"/>
        </w:trPr>
        <w:tc>
          <w:tcPr>
            <w:tcW w:w="0" w:type="auto"/>
            <w:vAlign w:val="center"/>
            <w:hideMark/>
          </w:tcPr>
          <w:p w14:paraId="50726AA9" w14:textId="77777777" w:rsidR="0095430C" w:rsidRDefault="0095430C">
            <w:pPr>
              <w:rPr>
                <w:rFonts w:eastAsia="Times New Roman"/>
                <w:lang w:val="en-US"/>
              </w:rPr>
            </w:pPr>
          </w:p>
        </w:tc>
        <w:tc>
          <w:tcPr>
            <w:tcW w:w="0" w:type="auto"/>
            <w:vAlign w:val="center"/>
            <w:hideMark/>
          </w:tcPr>
          <w:p w14:paraId="5072A74A" w14:textId="77777777" w:rsidR="0095430C"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95430C" w14:paraId="595D55B8" w14:textId="77777777">
        <w:trPr>
          <w:divId w:val="510997197"/>
          <w:tblCellSpacing w:w="15" w:type="dxa"/>
        </w:trPr>
        <w:tc>
          <w:tcPr>
            <w:tcW w:w="0" w:type="auto"/>
            <w:vAlign w:val="center"/>
            <w:hideMark/>
          </w:tcPr>
          <w:p w14:paraId="6BDB9692" w14:textId="77777777" w:rsidR="0095430C" w:rsidRDefault="0095430C">
            <w:pPr>
              <w:rPr>
                <w:rFonts w:eastAsia="Times New Roman"/>
                <w:lang w:val="en-US"/>
              </w:rPr>
            </w:pPr>
          </w:p>
        </w:tc>
        <w:tc>
          <w:tcPr>
            <w:tcW w:w="0" w:type="auto"/>
            <w:vAlign w:val="center"/>
            <w:hideMark/>
          </w:tcPr>
          <w:p w14:paraId="622C5247" w14:textId="77777777" w:rsidR="0095430C"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95430C" w14:paraId="038717F7" w14:textId="77777777">
        <w:trPr>
          <w:divId w:val="510997197"/>
          <w:tblCellSpacing w:w="15" w:type="dxa"/>
        </w:trPr>
        <w:tc>
          <w:tcPr>
            <w:tcW w:w="0" w:type="auto"/>
            <w:vAlign w:val="center"/>
            <w:hideMark/>
          </w:tcPr>
          <w:p w14:paraId="6CAE4B35" w14:textId="77777777" w:rsidR="0095430C" w:rsidRDefault="0095430C">
            <w:pPr>
              <w:rPr>
                <w:rFonts w:eastAsia="Times New Roman"/>
                <w:lang w:val="en-US"/>
              </w:rPr>
            </w:pPr>
          </w:p>
        </w:tc>
        <w:tc>
          <w:tcPr>
            <w:tcW w:w="0" w:type="auto"/>
            <w:vAlign w:val="center"/>
            <w:hideMark/>
          </w:tcPr>
          <w:p w14:paraId="75882883" w14:textId="77777777" w:rsidR="0095430C"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95430C" w14:paraId="541C7E32" w14:textId="77777777">
        <w:trPr>
          <w:divId w:val="510997197"/>
          <w:tblCellSpacing w:w="15" w:type="dxa"/>
        </w:trPr>
        <w:tc>
          <w:tcPr>
            <w:tcW w:w="0" w:type="auto"/>
            <w:vAlign w:val="center"/>
            <w:hideMark/>
          </w:tcPr>
          <w:p w14:paraId="70AF0145" w14:textId="77777777" w:rsidR="0095430C" w:rsidRDefault="0095430C">
            <w:pPr>
              <w:rPr>
                <w:rFonts w:eastAsia="Times New Roman"/>
                <w:lang w:val="en-US"/>
              </w:rPr>
            </w:pPr>
          </w:p>
        </w:tc>
        <w:tc>
          <w:tcPr>
            <w:tcW w:w="0" w:type="auto"/>
            <w:vAlign w:val="center"/>
            <w:hideMark/>
          </w:tcPr>
          <w:p w14:paraId="04D0AA28" w14:textId="77777777" w:rsidR="0095430C"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95430C" w14:paraId="2B8DAB38" w14:textId="77777777">
        <w:trPr>
          <w:divId w:val="510997197"/>
          <w:tblCellSpacing w:w="15" w:type="dxa"/>
        </w:trPr>
        <w:tc>
          <w:tcPr>
            <w:tcW w:w="0" w:type="auto"/>
            <w:vAlign w:val="center"/>
            <w:hideMark/>
          </w:tcPr>
          <w:p w14:paraId="642230CF" w14:textId="77777777" w:rsidR="0095430C" w:rsidRDefault="0095430C">
            <w:pPr>
              <w:rPr>
                <w:rFonts w:eastAsia="Times New Roman"/>
                <w:lang w:val="en-US"/>
              </w:rPr>
            </w:pPr>
          </w:p>
        </w:tc>
        <w:tc>
          <w:tcPr>
            <w:tcW w:w="0" w:type="auto"/>
            <w:vAlign w:val="center"/>
            <w:hideMark/>
          </w:tcPr>
          <w:p w14:paraId="0EB75D94" w14:textId="77777777" w:rsidR="0095430C"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95430C" w14:paraId="40EC1199" w14:textId="77777777">
        <w:trPr>
          <w:divId w:val="510997197"/>
          <w:tblCellSpacing w:w="15" w:type="dxa"/>
        </w:trPr>
        <w:tc>
          <w:tcPr>
            <w:tcW w:w="0" w:type="auto"/>
            <w:vAlign w:val="center"/>
            <w:hideMark/>
          </w:tcPr>
          <w:p w14:paraId="74EE3C83" w14:textId="77777777" w:rsidR="0095430C" w:rsidRDefault="0095430C">
            <w:pPr>
              <w:rPr>
                <w:rFonts w:eastAsia="Times New Roman"/>
                <w:lang w:val="en-US"/>
              </w:rPr>
            </w:pPr>
          </w:p>
        </w:tc>
        <w:tc>
          <w:tcPr>
            <w:tcW w:w="0" w:type="auto"/>
            <w:vAlign w:val="center"/>
            <w:hideMark/>
          </w:tcPr>
          <w:p w14:paraId="72945E21" w14:textId="77777777" w:rsidR="0095430C"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95430C" w14:paraId="161DD49B" w14:textId="77777777">
        <w:trPr>
          <w:divId w:val="510997197"/>
          <w:tblCellSpacing w:w="15" w:type="dxa"/>
        </w:trPr>
        <w:tc>
          <w:tcPr>
            <w:tcW w:w="0" w:type="auto"/>
            <w:vAlign w:val="center"/>
            <w:hideMark/>
          </w:tcPr>
          <w:p w14:paraId="3B6BECEE" w14:textId="77777777" w:rsidR="0095430C" w:rsidRDefault="0095430C">
            <w:pPr>
              <w:rPr>
                <w:rFonts w:eastAsia="Times New Roman"/>
                <w:lang w:val="en-US"/>
              </w:rPr>
            </w:pPr>
          </w:p>
        </w:tc>
        <w:tc>
          <w:tcPr>
            <w:tcW w:w="0" w:type="auto"/>
            <w:vAlign w:val="center"/>
            <w:hideMark/>
          </w:tcPr>
          <w:p w14:paraId="366D31D7" w14:textId="77777777" w:rsidR="0095430C"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95430C" w14:paraId="6D426A58" w14:textId="77777777">
        <w:trPr>
          <w:divId w:val="510997197"/>
          <w:tblCellSpacing w:w="15" w:type="dxa"/>
        </w:trPr>
        <w:tc>
          <w:tcPr>
            <w:tcW w:w="0" w:type="auto"/>
            <w:vAlign w:val="center"/>
            <w:hideMark/>
          </w:tcPr>
          <w:p w14:paraId="11720D70" w14:textId="77777777" w:rsidR="0095430C" w:rsidRDefault="0095430C">
            <w:pPr>
              <w:rPr>
                <w:rFonts w:eastAsia="Times New Roman"/>
                <w:lang w:val="en-US"/>
              </w:rPr>
            </w:pPr>
          </w:p>
        </w:tc>
        <w:tc>
          <w:tcPr>
            <w:tcW w:w="0" w:type="auto"/>
            <w:vAlign w:val="center"/>
            <w:hideMark/>
          </w:tcPr>
          <w:p w14:paraId="5F7A2DF8" w14:textId="77777777" w:rsidR="0095430C"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95430C" w14:paraId="6C6FB86E" w14:textId="77777777">
        <w:trPr>
          <w:divId w:val="510997197"/>
          <w:tblCellSpacing w:w="15" w:type="dxa"/>
        </w:trPr>
        <w:tc>
          <w:tcPr>
            <w:tcW w:w="0" w:type="auto"/>
            <w:vAlign w:val="center"/>
            <w:hideMark/>
          </w:tcPr>
          <w:p w14:paraId="27F69759" w14:textId="77777777" w:rsidR="0095430C" w:rsidRDefault="0095430C">
            <w:pPr>
              <w:rPr>
                <w:rFonts w:eastAsia="Times New Roman"/>
                <w:lang w:val="en-US"/>
              </w:rPr>
            </w:pPr>
          </w:p>
        </w:tc>
        <w:tc>
          <w:tcPr>
            <w:tcW w:w="0" w:type="auto"/>
            <w:vAlign w:val="center"/>
            <w:hideMark/>
          </w:tcPr>
          <w:p w14:paraId="3A190208" w14:textId="77777777" w:rsidR="0095430C"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95430C" w14:paraId="15215E7A" w14:textId="77777777">
        <w:trPr>
          <w:divId w:val="510997197"/>
          <w:tblCellSpacing w:w="15" w:type="dxa"/>
        </w:trPr>
        <w:tc>
          <w:tcPr>
            <w:tcW w:w="0" w:type="auto"/>
            <w:vAlign w:val="center"/>
            <w:hideMark/>
          </w:tcPr>
          <w:p w14:paraId="150357C3" w14:textId="77777777" w:rsidR="0095430C" w:rsidRDefault="0095430C">
            <w:pPr>
              <w:rPr>
                <w:rFonts w:eastAsia="Times New Roman"/>
                <w:lang w:val="en-US"/>
              </w:rPr>
            </w:pPr>
          </w:p>
        </w:tc>
        <w:tc>
          <w:tcPr>
            <w:tcW w:w="0" w:type="auto"/>
            <w:vAlign w:val="center"/>
            <w:hideMark/>
          </w:tcPr>
          <w:p w14:paraId="3C4A9ACC" w14:textId="77777777" w:rsidR="0095430C"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95430C" w14:paraId="3B991AC4" w14:textId="77777777">
        <w:trPr>
          <w:divId w:val="510997197"/>
          <w:tblCellSpacing w:w="15" w:type="dxa"/>
        </w:trPr>
        <w:tc>
          <w:tcPr>
            <w:tcW w:w="0" w:type="auto"/>
            <w:vAlign w:val="center"/>
            <w:hideMark/>
          </w:tcPr>
          <w:p w14:paraId="3C32240B" w14:textId="77777777" w:rsidR="0095430C" w:rsidRDefault="0095430C">
            <w:pPr>
              <w:rPr>
                <w:rFonts w:eastAsia="Times New Roman"/>
                <w:lang w:val="en-US"/>
              </w:rPr>
            </w:pPr>
          </w:p>
        </w:tc>
        <w:tc>
          <w:tcPr>
            <w:tcW w:w="0" w:type="auto"/>
            <w:vAlign w:val="center"/>
            <w:hideMark/>
          </w:tcPr>
          <w:p w14:paraId="6A9D9CE6" w14:textId="77777777" w:rsidR="0095430C"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95430C" w14:paraId="293AE622" w14:textId="77777777">
        <w:trPr>
          <w:divId w:val="510997197"/>
          <w:tblCellSpacing w:w="15" w:type="dxa"/>
        </w:trPr>
        <w:tc>
          <w:tcPr>
            <w:tcW w:w="0" w:type="auto"/>
            <w:vAlign w:val="center"/>
            <w:hideMark/>
          </w:tcPr>
          <w:p w14:paraId="7BA4AAAA" w14:textId="77777777" w:rsidR="0095430C" w:rsidRDefault="0095430C">
            <w:pPr>
              <w:rPr>
                <w:rFonts w:eastAsia="Times New Roman"/>
                <w:lang w:val="en-US"/>
              </w:rPr>
            </w:pPr>
          </w:p>
        </w:tc>
        <w:tc>
          <w:tcPr>
            <w:tcW w:w="0" w:type="auto"/>
            <w:vAlign w:val="center"/>
            <w:hideMark/>
          </w:tcPr>
          <w:p w14:paraId="77343750" w14:textId="77777777" w:rsidR="0095430C"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95430C" w14:paraId="5677CDC0" w14:textId="77777777">
        <w:trPr>
          <w:divId w:val="510997197"/>
          <w:tblCellSpacing w:w="15" w:type="dxa"/>
        </w:trPr>
        <w:tc>
          <w:tcPr>
            <w:tcW w:w="0" w:type="auto"/>
            <w:vAlign w:val="center"/>
            <w:hideMark/>
          </w:tcPr>
          <w:p w14:paraId="539B79BF" w14:textId="77777777" w:rsidR="0095430C" w:rsidRDefault="0095430C">
            <w:pPr>
              <w:rPr>
                <w:rFonts w:eastAsia="Times New Roman"/>
                <w:lang w:val="en-US"/>
              </w:rPr>
            </w:pPr>
          </w:p>
        </w:tc>
        <w:tc>
          <w:tcPr>
            <w:tcW w:w="0" w:type="auto"/>
            <w:vAlign w:val="center"/>
            <w:hideMark/>
          </w:tcPr>
          <w:p w14:paraId="0E9A7499" w14:textId="77777777" w:rsidR="0095430C"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95430C" w14:paraId="3669246A" w14:textId="77777777">
        <w:trPr>
          <w:divId w:val="510997197"/>
          <w:tblCellSpacing w:w="15" w:type="dxa"/>
        </w:trPr>
        <w:tc>
          <w:tcPr>
            <w:tcW w:w="0" w:type="auto"/>
            <w:vAlign w:val="center"/>
            <w:hideMark/>
          </w:tcPr>
          <w:p w14:paraId="4D1D131E" w14:textId="77777777" w:rsidR="0095430C" w:rsidRDefault="0095430C">
            <w:pPr>
              <w:rPr>
                <w:rFonts w:eastAsia="Times New Roman"/>
                <w:lang w:val="en-US"/>
              </w:rPr>
            </w:pPr>
          </w:p>
        </w:tc>
        <w:tc>
          <w:tcPr>
            <w:tcW w:w="0" w:type="auto"/>
            <w:vAlign w:val="center"/>
            <w:hideMark/>
          </w:tcPr>
          <w:p w14:paraId="6F7353F7" w14:textId="77777777" w:rsidR="0095430C"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95430C" w14:paraId="07D388C8" w14:textId="77777777">
        <w:trPr>
          <w:divId w:val="510997197"/>
          <w:tblCellSpacing w:w="15" w:type="dxa"/>
        </w:trPr>
        <w:tc>
          <w:tcPr>
            <w:tcW w:w="0" w:type="auto"/>
            <w:vAlign w:val="center"/>
            <w:hideMark/>
          </w:tcPr>
          <w:p w14:paraId="7AA6CFBF" w14:textId="77777777" w:rsidR="0095430C" w:rsidRDefault="0095430C">
            <w:pPr>
              <w:rPr>
                <w:rFonts w:eastAsia="Times New Roman"/>
                <w:lang w:val="en-US"/>
              </w:rPr>
            </w:pPr>
          </w:p>
        </w:tc>
        <w:tc>
          <w:tcPr>
            <w:tcW w:w="0" w:type="auto"/>
            <w:vAlign w:val="center"/>
            <w:hideMark/>
          </w:tcPr>
          <w:p w14:paraId="6C7CB909" w14:textId="77777777" w:rsidR="0095430C"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95430C" w14:paraId="51F72671" w14:textId="77777777">
        <w:trPr>
          <w:divId w:val="510997197"/>
          <w:tblCellSpacing w:w="15" w:type="dxa"/>
        </w:trPr>
        <w:tc>
          <w:tcPr>
            <w:tcW w:w="0" w:type="auto"/>
            <w:vAlign w:val="center"/>
            <w:hideMark/>
          </w:tcPr>
          <w:p w14:paraId="59331388" w14:textId="77777777" w:rsidR="0095430C" w:rsidRDefault="0095430C">
            <w:pPr>
              <w:rPr>
                <w:rFonts w:eastAsia="Times New Roman"/>
                <w:lang w:val="en-US"/>
              </w:rPr>
            </w:pPr>
          </w:p>
        </w:tc>
        <w:tc>
          <w:tcPr>
            <w:tcW w:w="0" w:type="auto"/>
            <w:vAlign w:val="center"/>
            <w:hideMark/>
          </w:tcPr>
          <w:p w14:paraId="17812F10" w14:textId="77777777" w:rsidR="0095430C"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95430C" w14:paraId="0258793C" w14:textId="77777777">
        <w:trPr>
          <w:divId w:val="510997197"/>
          <w:tblCellSpacing w:w="15" w:type="dxa"/>
        </w:trPr>
        <w:tc>
          <w:tcPr>
            <w:tcW w:w="0" w:type="auto"/>
            <w:vAlign w:val="center"/>
            <w:hideMark/>
          </w:tcPr>
          <w:p w14:paraId="118AAEA5" w14:textId="77777777" w:rsidR="0095430C" w:rsidRDefault="0095430C">
            <w:pPr>
              <w:rPr>
                <w:rFonts w:eastAsia="Times New Roman"/>
                <w:lang w:val="en-US"/>
              </w:rPr>
            </w:pPr>
          </w:p>
        </w:tc>
        <w:tc>
          <w:tcPr>
            <w:tcW w:w="0" w:type="auto"/>
            <w:vAlign w:val="center"/>
            <w:hideMark/>
          </w:tcPr>
          <w:p w14:paraId="105AB182" w14:textId="77777777" w:rsidR="0095430C"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95430C" w14:paraId="7B12066D" w14:textId="77777777">
        <w:trPr>
          <w:divId w:val="510997197"/>
          <w:tblCellSpacing w:w="15" w:type="dxa"/>
        </w:trPr>
        <w:tc>
          <w:tcPr>
            <w:tcW w:w="0" w:type="auto"/>
            <w:vAlign w:val="center"/>
            <w:hideMark/>
          </w:tcPr>
          <w:p w14:paraId="172F9E55" w14:textId="77777777" w:rsidR="0095430C" w:rsidRDefault="0095430C">
            <w:pPr>
              <w:rPr>
                <w:rFonts w:eastAsia="Times New Roman"/>
                <w:lang w:val="en-US"/>
              </w:rPr>
            </w:pPr>
          </w:p>
        </w:tc>
        <w:tc>
          <w:tcPr>
            <w:tcW w:w="0" w:type="auto"/>
            <w:vAlign w:val="center"/>
            <w:hideMark/>
          </w:tcPr>
          <w:p w14:paraId="18D9EAD1" w14:textId="77777777" w:rsidR="0095430C"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95430C" w14:paraId="1657A5ED" w14:textId="77777777">
        <w:trPr>
          <w:divId w:val="510997197"/>
          <w:tblCellSpacing w:w="15" w:type="dxa"/>
        </w:trPr>
        <w:tc>
          <w:tcPr>
            <w:tcW w:w="0" w:type="auto"/>
            <w:vAlign w:val="center"/>
            <w:hideMark/>
          </w:tcPr>
          <w:p w14:paraId="7D8D6DC5" w14:textId="77777777" w:rsidR="0095430C" w:rsidRDefault="0095430C">
            <w:pPr>
              <w:rPr>
                <w:rFonts w:eastAsia="Times New Roman"/>
                <w:lang w:val="en-US"/>
              </w:rPr>
            </w:pPr>
          </w:p>
        </w:tc>
        <w:tc>
          <w:tcPr>
            <w:tcW w:w="0" w:type="auto"/>
            <w:vAlign w:val="center"/>
            <w:hideMark/>
          </w:tcPr>
          <w:p w14:paraId="35B9073E" w14:textId="77777777" w:rsidR="0095430C"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95430C" w14:paraId="0CFBD6DF" w14:textId="77777777">
        <w:trPr>
          <w:divId w:val="510997197"/>
          <w:tblCellSpacing w:w="15" w:type="dxa"/>
        </w:trPr>
        <w:tc>
          <w:tcPr>
            <w:tcW w:w="0" w:type="auto"/>
            <w:vAlign w:val="center"/>
            <w:hideMark/>
          </w:tcPr>
          <w:p w14:paraId="3B8524C1" w14:textId="77777777" w:rsidR="0095430C" w:rsidRDefault="0095430C">
            <w:pPr>
              <w:rPr>
                <w:rFonts w:eastAsia="Times New Roman"/>
                <w:lang w:val="en-US"/>
              </w:rPr>
            </w:pPr>
          </w:p>
        </w:tc>
        <w:tc>
          <w:tcPr>
            <w:tcW w:w="0" w:type="auto"/>
            <w:vAlign w:val="center"/>
            <w:hideMark/>
          </w:tcPr>
          <w:p w14:paraId="7DDFC7AB" w14:textId="77777777" w:rsidR="0095430C"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95430C" w14:paraId="1885F8A6" w14:textId="77777777">
        <w:trPr>
          <w:divId w:val="510997197"/>
          <w:tblCellSpacing w:w="15" w:type="dxa"/>
        </w:trPr>
        <w:tc>
          <w:tcPr>
            <w:tcW w:w="0" w:type="auto"/>
            <w:vAlign w:val="center"/>
            <w:hideMark/>
          </w:tcPr>
          <w:p w14:paraId="346EE448" w14:textId="77777777" w:rsidR="0095430C" w:rsidRDefault="0095430C">
            <w:pPr>
              <w:rPr>
                <w:rFonts w:eastAsia="Times New Roman"/>
                <w:lang w:val="en-US"/>
              </w:rPr>
            </w:pPr>
          </w:p>
        </w:tc>
        <w:tc>
          <w:tcPr>
            <w:tcW w:w="0" w:type="auto"/>
            <w:vAlign w:val="center"/>
            <w:hideMark/>
          </w:tcPr>
          <w:p w14:paraId="1D386BA2" w14:textId="77777777" w:rsidR="0095430C"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95430C" w14:paraId="556B0EFF" w14:textId="77777777">
        <w:trPr>
          <w:divId w:val="510997197"/>
          <w:tblCellSpacing w:w="15" w:type="dxa"/>
        </w:trPr>
        <w:tc>
          <w:tcPr>
            <w:tcW w:w="0" w:type="auto"/>
            <w:vAlign w:val="center"/>
            <w:hideMark/>
          </w:tcPr>
          <w:p w14:paraId="66A0C721" w14:textId="77777777" w:rsidR="0095430C" w:rsidRDefault="0095430C">
            <w:pPr>
              <w:rPr>
                <w:rFonts w:eastAsia="Times New Roman"/>
                <w:lang w:val="en-US"/>
              </w:rPr>
            </w:pPr>
          </w:p>
        </w:tc>
        <w:tc>
          <w:tcPr>
            <w:tcW w:w="0" w:type="auto"/>
            <w:vAlign w:val="center"/>
            <w:hideMark/>
          </w:tcPr>
          <w:p w14:paraId="41041A20" w14:textId="77777777" w:rsidR="0095430C"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95430C" w14:paraId="21FF4204" w14:textId="77777777">
        <w:trPr>
          <w:divId w:val="510997197"/>
          <w:tblCellSpacing w:w="15" w:type="dxa"/>
        </w:trPr>
        <w:tc>
          <w:tcPr>
            <w:tcW w:w="0" w:type="auto"/>
            <w:vAlign w:val="center"/>
            <w:hideMark/>
          </w:tcPr>
          <w:p w14:paraId="072B3085" w14:textId="77777777" w:rsidR="0095430C" w:rsidRDefault="0095430C">
            <w:pPr>
              <w:rPr>
                <w:rFonts w:eastAsia="Times New Roman"/>
                <w:lang w:val="en-US"/>
              </w:rPr>
            </w:pPr>
          </w:p>
        </w:tc>
        <w:tc>
          <w:tcPr>
            <w:tcW w:w="0" w:type="auto"/>
            <w:vAlign w:val="center"/>
            <w:hideMark/>
          </w:tcPr>
          <w:p w14:paraId="1EF116AA" w14:textId="77777777" w:rsidR="0095430C"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95430C" w14:paraId="3703316A" w14:textId="77777777">
        <w:trPr>
          <w:divId w:val="510997197"/>
          <w:tblCellSpacing w:w="15" w:type="dxa"/>
        </w:trPr>
        <w:tc>
          <w:tcPr>
            <w:tcW w:w="0" w:type="auto"/>
            <w:vAlign w:val="center"/>
            <w:hideMark/>
          </w:tcPr>
          <w:p w14:paraId="58944727" w14:textId="77777777" w:rsidR="0095430C" w:rsidRDefault="0095430C">
            <w:pPr>
              <w:rPr>
                <w:rFonts w:eastAsia="Times New Roman"/>
                <w:lang w:val="en-US"/>
              </w:rPr>
            </w:pPr>
          </w:p>
        </w:tc>
        <w:tc>
          <w:tcPr>
            <w:tcW w:w="0" w:type="auto"/>
            <w:vAlign w:val="center"/>
            <w:hideMark/>
          </w:tcPr>
          <w:p w14:paraId="4B7A89BF" w14:textId="77777777" w:rsidR="0095430C"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95430C" w14:paraId="3FAF300F" w14:textId="77777777">
        <w:trPr>
          <w:divId w:val="510997197"/>
          <w:tblCellSpacing w:w="15" w:type="dxa"/>
        </w:trPr>
        <w:tc>
          <w:tcPr>
            <w:tcW w:w="0" w:type="auto"/>
            <w:vAlign w:val="center"/>
            <w:hideMark/>
          </w:tcPr>
          <w:p w14:paraId="108B7EDC" w14:textId="77777777" w:rsidR="0095430C" w:rsidRDefault="0095430C">
            <w:pPr>
              <w:rPr>
                <w:rFonts w:eastAsia="Times New Roman"/>
                <w:lang w:val="en-US"/>
              </w:rPr>
            </w:pPr>
          </w:p>
        </w:tc>
        <w:tc>
          <w:tcPr>
            <w:tcW w:w="0" w:type="auto"/>
            <w:vAlign w:val="center"/>
            <w:hideMark/>
          </w:tcPr>
          <w:p w14:paraId="528E7F1C" w14:textId="77777777" w:rsidR="0095430C"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95430C" w14:paraId="02F8E180" w14:textId="77777777">
        <w:trPr>
          <w:divId w:val="510997197"/>
          <w:tblCellSpacing w:w="15" w:type="dxa"/>
        </w:trPr>
        <w:tc>
          <w:tcPr>
            <w:tcW w:w="0" w:type="auto"/>
            <w:vAlign w:val="center"/>
            <w:hideMark/>
          </w:tcPr>
          <w:p w14:paraId="3ED395F4" w14:textId="77777777" w:rsidR="0095430C" w:rsidRDefault="0095430C">
            <w:pPr>
              <w:rPr>
                <w:rFonts w:eastAsia="Times New Roman"/>
                <w:lang w:val="en-US"/>
              </w:rPr>
            </w:pPr>
          </w:p>
        </w:tc>
        <w:tc>
          <w:tcPr>
            <w:tcW w:w="0" w:type="auto"/>
            <w:vAlign w:val="center"/>
            <w:hideMark/>
          </w:tcPr>
          <w:p w14:paraId="562C77B3" w14:textId="77777777" w:rsidR="0095430C"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95430C" w14:paraId="45D2A8B4" w14:textId="77777777">
        <w:trPr>
          <w:divId w:val="510997197"/>
          <w:tblCellSpacing w:w="15" w:type="dxa"/>
        </w:trPr>
        <w:tc>
          <w:tcPr>
            <w:tcW w:w="0" w:type="auto"/>
            <w:vAlign w:val="center"/>
            <w:hideMark/>
          </w:tcPr>
          <w:p w14:paraId="20EFAC51" w14:textId="77777777" w:rsidR="0095430C" w:rsidRDefault="0095430C">
            <w:pPr>
              <w:rPr>
                <w:rFonts w:eastAsia="Times New Roman"/>
                <w:lang w:val="en-US"/>
              </w:rPr>
            </w:pPr>
          </w:p>
        </w:tc>
        <w:tc>
          <w:tcPr>
            <w:tcW w:w="0" w:type="auto"/>
            <w:vAlign w:val="center"/>
            <w:hideMark/>
          </w:tcPr>
          <w:p w14:paraId="25B2577A" w14:textId="77777777" w:rsidR="0095430C"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95430C" w14:paraId="277C6E0C" w14:textId="77777777">
        <w:trPr>
          <w:divId w:val="510997197"/>
          <w:tblCellSpacing w:w="15" w:type="dxa"/>
        </w:trPr>
        <w:tc>
          <w:tcPr>
            <w:tcW w:w="0" w:type="auto"/>
            <w:vAlign w:val="center"/>
            <w:hideMark/>
          </w:tcPr>
          <w:p w14:paraId="3D9EE2DF" w14:textId="77777777" w:rsidR="0095430C" w:rsidRDefault="0095430C">
            <w:pPr>
              <w:rPr>
                <w:rFonts w:eastAsia="Times New Roman"/>
                <w:lang w:val="en-US"/>
              </w:rPr>
            </w:pPr>
          </w:p>
        </w:tc>
        <w:tc>
          <w:tcPr>
            <w:tcW w:w="0" w:type="auto"/>
            <w:vAlign w:val="center"/>
            <w:hideMark/>
          </w:tcPr>
          <w:p w14:paraId="13726AEB" w14:textId="77777777" w:rsidR="0095430C"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95430C" w14:paraId="6844E728" w14:textId="77777777">
        <w:trPr>
          <w:divId w:val="510997197"/>
          <w:tblCellSpacing w:w="15" w:type="dxa"/>
        </w:trPr>
        <w:tc>
          <w:tcPr>
            <w:tcW w:w="0" w:type="auto"/>
            <w:vAlign w:val="center"/>
            <w:hideMark/>
          </w:tcPr>
          <w:p w14:paraId="6B96906F" w14:textId="77777777" w:rsidR="0095430C" w:rsidRDefault="0095430C">
            <w:pPr>
              <w:rPr>
                <w:rFonts w:eastAsia="Times New Roman"/>
                <w:lang w:val="en-US"/>
              </w:rPr>
            </w:pPr>
          </w:p>
        </w:tc>
        <w:tc>
          <w:tcPr>
            <w:tcW w:w="0" w:type="auto"/>
            <w:vAlign w:val="center"/>
            <w:hideMark/>
          </w:tcPr>
          <w:p w14:paraId="0A2FD682" w14:textId="77777777" w:rsidR="0095430C"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95430C" w14:paraId="4CBF4C1C" w14:textId="77777777">
        <w:trPr>
          <w:divId w:val="510997197"/>
          <w:tblCellSpacing w:w="15" w:type="dxa"/>
        </w:trPr>
        <w:tc>
          <w:tcPr>
            <w:tcW w:w="0" w:type="auto"/>
            <w:vAlign w:val="center"/>
            <w:hideMark/>
          </w:tcPr>
          <w:p w14:paraId="3664D0A2" w14:textId="77777777" w:rsidR="0095430C" w:rsidRDefault="0095430C">
            <w:pPr>
              <w:rPr>
                <w:rFonts w:eastAsia="Times New Roman"/>
                <w:lang w:val="en-US"/>
              </w:rPr>
            </w:pPr>
          </w:p>
        </w:tc>
        <w:tc>
          <w:tcPr>
            <w:tcW w:w="0" w:type="auto"/>
            <w:vAlign w:val="center"/>
            <w:hideMark/>
          </w:tcPr>
          <w:p w14:paraId="54A4AE4B" w14:textId="77777777" w:rsidR="0095430C"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95430C" w14:paraId="3064DA65" w14:textId="77777777">
        <w:trPr>
          <w:divId w:val="510997197"/>
          <w:tblCellSpacing w:w="15" w:type="dxa"/>
        </w:trPr>
        <w:tc>
          <w:tcPr>
            <w:tcW w:w="0" w:type="auto"/>
            <w:vAlign w:val="center"/>
            <w:hideMark/>
          </w:tcPr>
          <w:p w14:paraId="61D7B858" w14:textId="77777777" w:rsidR="0095430C" w:rsidRDefault="0095430C">
            <w:pPr>
              <w:rPr>
                <w:rFonts w:eastAsia="Times New Roman"/>
                <w:lang w:val="en-US"/>
              </w:rPr>
            </w:pPr>
          </w:p>
        </w:tc>
        <w:tc>
          <w:tcPr>
            <w:tcW w:w="0" w:type="auto"/>
            <w:vAlign w:val="center"/>
            <w:hideMark/>
          </w:tcPr>
          <w:p w14:paraId="2BC7F092" w14:textId="77777777" w:rsidR="0095430C"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95430C" w14:paraId="6D83AD62" w14:textId="77777777">
        <w:trPr>
          <w:divId w:val="510997197"/>
          <w:tblCellSpacing w:w="15" w:type="dxa"/>
        </w:trPr>
        <w:tc>
          <w:tcPr>
            <w:tcW w:w="0" w:type="auto"/>
            <w:vAlign w:val="center"/>
            <w:hideMark/>
          </w:tcPr>
          <w:p w14:paraId="281B27DD" w14:textId="77777777" w:rsidR="0095430C" w:rsidRDefault="0095430C">
            <w:pPr>
              <w:rPr>
                <w:rFonts w:eastAsia="Times New Roman"/>
                <w:lang w:val="en-US"/>
              </w:rPr>
            </w:pPr>
          </w:p>
        </w:tc>
        <w:tc>
          <w:tcPr>
            <w:tcW w:w="0" w:type="auto"/>
            <w:vAlign w:val="center"/>
            <w:hideMark/>
          </w:tcPr>
          <w:p w14:paraId="34D51497" w14:textId="77777777" w:rsidR="0095430C"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95430C" w14:paraId="7197862E" w14:textId="77777777">
        <w:trPr>
          <w:divId w:val="510997197"/>
          <w:tblCellSpacing w:w="15" w:type="dxa"/>
        </w:trPr>
        <w:tc>
          <w:tcPr>
            <w:tcW w:w="0" w:type="auto"/>
            <w:vAlign w:val="center"/>
            <w:hideMark/>
          </w:tcPr>
          <w:p w14:paraId="6F9F8235" w14:textId="77777777" w:rsidR="0095430C" w:rsidRDefault="0095430C">
            <w:pPr>
              <w:rPr>
                <w:rFonts w:eastAsia="Times New Roman"/>
                <w:lang w:val="en-US"/>
              </w:rPr>
            </w:pPr>
          </w:p>
        </w:tc>
        <w:tc>
          <w:tcPr>
            <w:tcW w:w="0" w:type="auto"/>
            <w:vAlign w:val="center"/>
            <w:hideMark/>
          </w:tcPr>
          <w:p w14:paraId="555323F6" w14:textId="77777777" w:rsidR="0095430C"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95430C" w14:paraId="4D54CB43" w14:textId="77777777">
        <w:trPr>
          <w:divId w:val="510997197"/>
          <w:tblCellSpacing w:w="15" w:type="dxa"/>
        </w:trPr>
        <w:tc>
          <w:tcPr>
            <w:tcW w:w="0" w:type="auto"/>
            <w:vAlign w:val="center"/>
            <w:hideMark/>
          </w:tcPr>
          <w:p w14:paraId="5D038F8A" w14:textId="77777777" w:rsidR="0095430C" w:rsidRDefault="0095430C">
            <w:pPr>
              <w:rPr>
                <w:rFonts w:eastAsia="Times New Roman"/>
                <w:lang w:val="en-US"/>
              </w:rPr>
            </w:pPr>
          </w:p>
        </w:tc>
        <w:tc>
          <w:tcPr>
            <w:tcW w:w="0" w:type="auto"/>
            <w:vAlign w:val="center"/>
            <w:hideMark/>
          </w:tcPr>
          <w:p w14:paraId="6CA692A6" w14:textId="77777777" w:rsidR="0095430C"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95430C" w14:paraId="0E6F8F5F" w14:textId="77777777">
        <w:trPr>
          <w:divId w:val="510997197"/>
          <w:tblCellSpacing w:w="15" w:type="dxa"/>
        </w:trPr>
        <w:tc>
          <w:tcPr>
            <w:tcW w:w="0" w:type="auto"/>
            <w:vAlign w:val="center"/>
            <w:hideMark/>
          </w:tcPr>
          <w:p w14:paraId="4906A4FA" w14:textId="77777777" w:rsidR="0095430C" w:rsidRDefault="0095430C">
            <w:pPr>
              <w:rPr>
                <w:rFonts w:eastAsia="Times New Roman"/>
                <w:lang w:val="en-US"/>
              </w:rPr>
            </w:pPr>
          </w:p>
        </w:tc>
        <w:tc>
          <w:tcPr>
            <w:tcW w:w="0" w:type="auto"/>
            <w:vAlign w:val="center"/>
            <w:hideMark/>
          </w:tcPr>
          <w:p w14:paraId="1EF3EA48" w14:textId="77777777" w:rsidR="0095430C"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95430C" w14:paraId="39311459" w14:textId="77777777">
        <w:trPr>
          <w:divId w:val="510997197"/>
          <w:tblCellSpacing w:w="15" w:type="dxa"/>
        </w:trPr>
        <w:tc>
          <w:tcPr>
            <w:tcW w:w="0" w:type="auto"/>
            <w:vAlign w:val="center"/>
            <w:hideMark/>
          </w:tcPr>
          <w:p w14:paraId="68DBE05D" w14:textId="77777777" w:rsidR="0095430C" w:rsidRDefault="0095430C">
            <w:pPr>
              <w:rPr>
                <w:rFonts w:eastAsia="Times New Roman"/>
                <w:lang w:val="en-US"/>
              </w:rPr>
            </w:pPr>
          </w:p>
        </w:tc>
        <w:tc>
          <w:tcPr>
            <w:tcW w:w="0" w:type="auto"/>
            <w:vAlign w:val="center"/>
            <w:hideMark/>
          </w:tcPr>
          <w:p w14:paraId="563B3A1B" w14:textId="77777777" w:rsidR="0095430C"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95430C" w14:paraId="0A99BF81" w14:textId="77777777">
        <w:trPr>
          <w:divId w:val="510997197"/>
          <w:tblCellSpacing w:w="15" w:type="dxa"/>
        </w:trPr>
        <w:tc>
          <w:tcPr>
            <w:tcW w:w="0" w:type="auto"/>
            <w:vAlign w:val="center"/>
            <w:hideMark/>
          </w:tcPr>
          <w:p w14:paraId="2AE65B72" w14:textId="77777777" w:rsidR="0095430C" w:rsidRDefault="0095430C">
            <w:pPr>
              <w:rPr>
                <w:rFonts w:eastAsia="Times New Roman"/>
                <w:lang w:val="en-US"/>
              </w:rPr>
            </w:pPr>
          </w:p>
        </w:tc>
        <w:tc>
          <w:tcPr>
            <w:tcW w:w="0" w:type="auto"/>
            <w:vAlign w:val="center"/>
            <w:hideMark/>
          </w:tcPr>
          <w:p w14:paraId="624EF855" w14:textId="77777777" w:rsidR="0095430C"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95430C" w14:paraId="201B929E" w14:textId="77777777">
        <w:trPr>
          <w:divId w:val="510997197"/>
          <w:tblCellSpacing w:w="15" w:type="dxa"/>
        </w:trPr>
        <w:tc>
          <w:tcPr>
            <w:tcW w:w="0" w:type="auto"/>
            <w:vAlign w:val="center"/>
            <w:hideMark/>
          </w:tcPr>
          <w:p w14:paraId="47547D8C" w14:textId="77777777" w:rsidR="0095430C" w:rsidRDefault="0095430C">
            <w:pPr>
              <w:rPr>
                <w:rFonts w:eastAsia="Times New Roman"/>
                <w:lang w:val="en-US"/>
              </w:rPr>
            </w:pPr>
          </w:p>
        </w:tc>
        <w:tc>
          <w:tcPr>
            <w:tcW w:w="0" w:type="auto"/>
            <w:vAlign w:val="center"/>
            <w:hideMark/>
          </w:tcPr>
          <w:p w14:paraId="0F613ADB" w14:textId="77777777" w:rsidR="0095430C"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95430C" w14:paraId="2A8ABAD0" w14:textId="77777777">
        <w:trPr>
          <w:divId w:val="510997197"/>
          <w:tblCellSpacing w:w="15" w:type="dxa"/>
        </w:trPr>
        <w:tc>
          <w:tcPr>
            <w:tcW w:w="0" w:type="auto"/>
            <w:vAlign w:val="center"/>
            <w:hideMark/>
          </w:tcPr>
          <w:p w14:paraId="5CD46D92" w14:textId="77777777" w:rsidR="0095430C" w:rsidRDefault="0095430C">
            <w:pPr>
              <w:rPr>
                <w:rFonts w:eastAsia="Times New Roman"/>
                <w:lang w:val="en-US"/>
              </w:rPr>
            </w:pPr>
          </w:p>
        </w:tc>
        <w:tc>
          <w:tcPr>
            <w:tcW w:w="0" w:type="auto"/>
            <w:vAlign w:val="center"/>
            <w:hideMark/>
          </w:tcPr>
          <w:p w14:paraId="5C7C6064" w14:textId="77777777" w:rsidR="0095430C"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w:t>
            </w:r>
            <w:r>
              <w:rPr>
                <w:rFonts w:eastAsia="Times New Roman"/>
                <w:lang w:val="en-US"/>
              </w:rPr>
              <w:lastRenderedPageBreak/>
              <w:t xml:space="preserve">finding has no relation to findings from any other imaging exam </w:t>
            </w:r>
          </w:p>
        </w:tc>
      </w:tr>
      <w:tr w:rsidR="0095430C" w14:paraId="7F20CF02" w14:textId="77777777">
        <w:trPr>
          <w:divId w:val="510997197"/>
          <w:tblCellSpacing w:w="15" w:type="dxa"/>
        </w:trPr>
        <w:tc>
          <w:tcPr>
            <w:tcW w:w="0" w:type="auto"/>
            <w:vAlign w:val="center"/>
            <w:hideMark/>
          </w:tcPr>
          <w:p w14:paraId="272D9947" w14:textId="77777777" w:rsidR="0095430C" w:rsidRDefault="0095430C">
            <w:pPr>
              <w:rPr>
                <w:rFonts w:eastAsia="Times New Roman"/>
                <w:lang w:val="en-US"/>
              </w:rPr>
            </w:pPr>
          </w:p>
        </w:tc>
        <w:tc>
          <w:tcPr>
            <w:tcW w:w="0" w:type="auto"/>
            <w:vAlign w:val="center"/>
            <w:hideMark/>
          </w:tcPr>
          <w:p w14:paraId="1B5DF8DC" w14:textId="77777777" w:rsidR="0095430C"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95430C" w14:paraId="3EC22BE4" w14:textId="77777777">
        <w:trPr>
          <w:divId w:val="510997197"/>
          <w:tblCellSpacing w:w="15" w:type="dxa"/>
        </w:trPr>
        <w:tc>
          <w:tcPr>
            <w:tcW w:w="0" w:type="auto"/>
            <w:vAlign w:val="center"/>
            <w:hideMark/>
          </w:tcPr>
          <w:p w14:paraId="28B27DAF" w14:textId="77777777" w:rsidR="0095430C" w:rsidRDefault="0095430C">
            <w:pPr>
              <w:rPr>
                <w:rFonts w:eastAsia="Times New Roman"/>
                <w:lang w:val="en-US"/>
              </w:rPr>
            </w:pPr>
          </w:p>
        </w:tc>
        <w:tc>
          <w:tcPr>
            <w:tcW w:w="0" w:type="auto"/>
            <w:vAlign w:val="center"/>
            <w:hideMark/>
          </w:tcPr>
          <w:p w14:paraId="628C6316" w14:textId="77777777" w:rsidR="0095430C"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95430C" w14:paraId="0CF82C85" w14:textId="77777777">
        <w:trPr>
          <w:divId w:val="510997197"/>
          <w:tblCellSpacing w:w="15" w:type="dxa"/>
        </w:trPr>
        <w:tc>
          <w:tcPr>
            <w:tcW w:w="0" w:type="auto"/>
            <w:vAlign w:val="center"/>
            <w:hideMark/>
          </w:tcPr>
          <w:p w14:paraId="3A1AAF0F" w14:textId="77777777" w:rsidR="0095430C" w:rsidRDefault="0095430C">
            <w:pPr>
              <w:rPr>
                <w:rFonts w:eastAsia="Times New Roman"/>
                <w:lang w:val="en-US"/>
              </w:rPr>
            </w:pPr>
          </w:p>
        </w:tc>
        <w:tc>
          <w:tcPr>
            <w:tcW w:w="0" w:type="auto"/>
            <w:vAlign w:val="center"/>
            <w:hideMark/>
          </w:tcPr>
          <w:p w14:paraId="2CBA9523" w14:textId="77777777" w:rsidR="0095430C"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95430C" w14:paraId="5E28C817" w14:textId="77777777">
        <w:trPr>
          <w:divId w:val="510997197"/>
          <w:tblCellSpacing w:w="15" w:type="dxa"/>
        </w:trPr>
        <w:tc>
          <w:tcPr>
            <w:tcW w:w="0" w:type="auto"/>
            <w:vAlign w:val="center"/>
            <w:hideMark/>
          </w:tcPr>
          <w:p w14:paraId="27D0A4C3" w14:textId="77777777" w:rsidR="0095430C" w:rsidRDefault="0095430C">
            <w:pPr>
              <w:rPr>
                <w:rFonts w:eastAsia="Times New Roman"/>
                <w:lang w:val="en-US"/>
              </w:rPr>
            </w:pPr>
          </w:p>
        </w:tc>
        <w:tc>
          <w:tcPr>
            <w:tcW w:w="0" w:type="auto"/>
            <w:vAlign w:val="center"/>
            <w:hideMark/>
          </w:tcPr>
          <w:p w14:paraId="0A4D9A65" w14:textId="77777777" w:rsidR="0095430C"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95430C" w14:paraId="057F6C3E" w14:textId="77777777">
        <w:trPr>
          <w:divId w:val="510997197"/>
          <w:tblCellSpacing w:w="15" w:type="dxa"/>
        </w:trPr>
        <w:tc>
          <w:tcPr>
            <w:tcW w:w="0" w:type="auto"/>
            <w:vAlign w:val="center"/>
            <w:hideMark/>
          </w:tcPr>
          <w:p w14:paraId="5D910B6C" w14:textId="77777777" w:rsidR="0095430C" w:rsidRDefault="0095430C">
            <w:pPr>
              <w:rPr>
                <w:rFonts w:eastAsia="Times New Roman"/>
                <w:lang w:val="en-US"/>
              </w:rPr>
            </w:pPr>
          </w:p>
        </w:tc>
        <w:tc>
          <w:tcPr>
            <w:tcW w:w="0" w:type="auto"/>
            <w:vAlign w:val="center"/>
            <w:hideMark/>
          </w:tcPr>
          <w:p w14:paraId="20700BBF" w14:textId="77777777" w:rsidR="0095430C"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95430C" w14:paraId="47B3C44A" w14:textId="77777777">
        <w:trPr>
          <w:divId w:val="510997197"/>
          <w:tblCellSpacing w:w="15" w:type="dxa"/>
        </w:trPr>
        <w:tc>
          <w:tcPr>
            <w:tcW w:w="0" w:type="auto"/>
            <w:vAlign w:val="center"/>
            <w:hideMark/>
          </w:tcPr>
          <w:p w14:paraId="04682F70" w14:textId="77777777" w:rsidR="0095430C" w:rsidRDefault="0095430C">
            <w:pPr>
              <w:rPr>
                <w:rFonts w:eastAsia="Times New Roman"/>
                <w:lang w:val="en-US"/>
              </w:rPr>
            </w:pPr>
          </w:p>
        </w:tc>
        <w:tc>
          <w:tcPr>
            <w:tcW w:w="0" w:type="auto"/>
            <w:vAlign w:val="center"/>
            <w:hideMark/>
          </w:tcPr>
          <w:p w14:paraId="2BF095E9" w14:textId="77777777" w:rsidR="0095430C"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95430C" w14:paraId="081ECD33" w14:textId="77777777">
        <w:trPr>
          <w:divId w:val="510997197"/>
          <w:tblCellSpacing w:w="15" w:type="dxa"/>
        </w:trPr>
        <w:tc>
          <w:tcPr>
            <w:tcW w:w="0" w:type="auto"/>
            <w:vAlign w:val="center"/>
            <w:hideMark/>
          </w:tcPr>
          <w:p w14:paraId="567E3102" w14:textId="77777777" w:rsidR="0095430C" w:rsidRDefault="0095430C">
            <w:pPr>
              <w:rPr>
                <w:rFonts w:eastAsia="Times New Roman"/>
                <w:lang w:val="en-US"/>
              </w:rPr>
            </w:pPr>
          </w:p>
        </w:tc>
        <w:tc>
          <w:tcPr>
            <w:tcW w:w="0" w:type="auto"/>
            <w:vAlign w:val="center"/>
            <w:hideMark/>
          </w:tcPr>
          <w:p w14:paraId="422B09AB" w14:textId="77777777" w:rsidR="0095430C"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95430C" w14:paraId="635CACEE" w14:textId="77777777">
        <w:trPr>
          <w:divId w:val="510997197"/>
          <w:tblCellSpacing w:w="15" w:type="dxa"/>
        </w:trPr>
        <w:tc>
          <w:tcPr>
            <w:tcW w:w="0" w:type="auto"/>
            <w:vAlign w:val="center"/>
            <w:hideMark/>
          </w:tcPr>
          <w:p w14:paraId="20B2DC78" w14:textId="77777777" w:rsidR="0095430C" w:rsidRDefault="0095430C">
            <w:pPr>
              <w:rPr>
                <w:rFonts w:eastAsia="Times New Roman"/>
                <w:lang w:val="en-US"/>
              </w:rPr>
            </w:pPr>
          </w:p>
        </w:tc>
        <w:tc>
          <w:tcPr>
            <w:tcW w:w="0" w:type="auto"/>
            <w:vAlign w:val="center"/>
            <w:hideMark/>
          </w:tcPr>
          <w:p w14:paraId="08C0B141" w14:textId="77777777" w:rsidR="0095430C"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95430C" w14:paraId="09302B9F" w14:textId="77777777">
        <w:trPr>
          <w:divId w:val="510997197"/>
          <w:tblCellSpacing w:w="15" w:type="dxa"/>
        </w:trPr>
        <w:tc>
          <w:tcPr>
            <w:tcW w:w="0" w:type="auto"/>
            <w:vAlign w:val="center"/>
            <w:hideMark/>
          </w:tcPr>
          <w:p w14:paraId="756307A4" w14:textId="77777777" w:rsidR="0095430C" w:rsidRDefault="0095430C">
            <w:pPr>
              <w:rPr>
                <w:rFonts w:eastAsia="Times New Roman"/>
                <w:lang w:val="en-US"/>
              </w:rPr>
            </w:pPr>
          </w:p>
        </w:tc>
        <w:tc>
          <w:tcPr>
            <w:tcW w:w="0" w:type="auto"/>
            <w:vAlign w:val="center"/>
            <w:hideMark/>
          </w:tcPr>
          <w:p w14:paraId="73290EF8" w14:textId="77777777" w:rsidR="0095430C"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95430C" w14:paraId="24FDCF03" w14:textId="77777777">
        <w:trPr>
          <w:divId w:val="510997197"/>
          <w:tblCellSpacing w:w="15" w:type="dxa"/>
        </w:trPr>
        <w:tc>
          <w:tcPr>
            <w:tcW w:w="0" w:type="auto"/>
            <w:vAlign w:val="center"/>
            <w:hideMark/>
          </w:tcPr>
          <w:p w14:paraId="1806190E" w14:textId="77777777" w:rsidR="0095430C" w:rsidRDefault="0095430C">
            <w:pPr>
              <w:rPr>
                <w:rFonts w:eastAsia="Times New Roman"/>
                <w:lang w:val="en-US"/>
              </w:rPr>
            </w:pPr>
          </w:p>
        </w:tc>
        <w:tc>
          <w:tcPr>
            <w:tcW w:w="0" w:type="auto"/>
            <w:vAlign w:val="center"/>
            <w:hideMark/>
          </w:tcPr>
          <w:p w14:paraId="3CFBDA98" w14:textId="77777777" w:rsidR="0095430C"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95430C" w14:paraId="534A27F1" w14:textId="77777777">
        <w:trPr>
          <w:divId w:val="510997197"/>
          <w:tblCellSpacing w:w="15" w:type="dxa"/>
        </w:trPr>
        <w:tc>
          <w:tcPr>
            <w:tcW w:w="0" w:type="auto"/>
            <w:vAlign w:val="center"/>
            <w:hideMark/>
          </w:tcPr>
          <w:p w14:paraId="37FB7F1B" w14:textId="77777777" w:rsidR="0095430C" w:rsidRDefault="0095430C">
            <w:pPr>
              <w:rPr>
                <w:rFonts w:eastAsia="Times New Roman"/>
                <w:lang w:val="en-US"/>
              </w:rPr>
            </w:pPr>
          </w:p>
        </w:tc>
        <w:tc>
          <w:tcPr>
            <w:tcW w:w="0" w:type="auto"/>
            <w:vAlign w:val="center"/>
            <w:hideMark/>
          </w:tcPr>
          <w:p w14:paraId="4648008E" w14:textId="77777777" w:rsidR="0095430C"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95430C" w14:paraId="28834C5F" w14:textId="77777777">
        <w:trPr>
          <w:divId w:val="510997197"/>
          <w:tblCellSpacing w:w="15" w:type="dxa"/>
        </w:trPr>
        <w:tc>
          <w:tcPr>
            <w:tcW w:w="0" w:type="auto"/>
            <w:vAlign w:val="center"/>
            <w:hideMark/>
          </w:tcPr>
          <w:p w14:paraId="5EEB3904" w14:textId="77777777" w:rsidR="0095430C" w:rsidRDefault="0095430C">
            <w:pPr>
              <w:rPr>
                <w:rFonts w:eastAsia="Times New Roman"/>
                <w:lang w:val="en-US"/>
              </w:rPr>
            </w:pPr>
          </w:p>
        </w:tc>
        <w:tc>
          <w:tcPr>
            <w:tcW w:w="0" w:type="auto"/>
            <w:vAlign w:val="center"/>
            <w:hideMark/>
          </w:tcPr>
          <w:p w14:paraId="00F740F3" w14:textId="77777777" w:rsidR="0095430C"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95430C" w14:paraId="18A06584" w14:textId="77777777">
        <w:trPr>
          <w:divId w:val="510997197"/>
          <w:tblCellSpacing w:w="15" w:type="dxa"/>
        </w:trPr>
        <w:tc>
          <w:tcPr>
            <w:tcW w:w="0" w:type="auto"/>
            <w:vAlign w:val="center"/>
            <w:hideMark/>
          </w:tcPr>
          <w:p w14:paraId="5015A4CA" w14:textId="77777777" w:rsidR="0095430C" w:rsidRDefault="0095430C">
            <w:pPr>
              <w:rPr>
                <w:rFonts w:eastAsia="Times New Roman"/>
                <w:lang w:val="en-US"/>
              </w:rPr>
            </w:pPr>
          </w:p>
        </w:tc>
        <w:tc>
          <w:tcPr>
            <w:tcW w:w="0" w:type="auto"/>
            <w:vAlign w:val="center"/>
            <w:hideMark/>
          </w:tcPr>
          <w:p w14:paraId="695FBB46" w14:textId="77777777" w:rsidR="0095430C"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95430C" w14:paraId="0E622781" w14:textId="77777777">
        <w:trPr>
          <w:divId w:val="510997197"/>
          <w:tblCellSpacing w:w="15" w:type="dxa"/>
        </w:trPr>
        <w:tc>
          <w:tcPr>
            <w:tcW w:w="0" w:type="auto"/>
            <w:vAlign w:val="center"/>
            <w:hideMark/>
          </w:tcPr>
          <w:p w14:paraId="5C6340CF" w14:textId="77777777" w:rsidR="0095430C" w:rsidRDefault="0095430C">
            <w:pPr>
              <w:rPr>
                <w:rFonts w:eastAsia="Times New Roman"/>
                <w:lang w:val="en-US"/>
              </w:rPr>
            </w:pPr>
          </w:p>
        </w:tc>
        <w:tc>
          <w:tcPr>
            <w:tcW w:w="0" w:type="auto"/>
            <w:vAlign w:val="center"/>
            <w:hideMark/>
          </w:tcPr>
          <w:p w14:paraId="66BA2674" w14:textId="77777777" w:rsidR="0095430C"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95430C" w14:paraId="4737F564" w14:textId="77777777">
        <w:trPr>
          <w:divId w:val="510997197"/>
          <w:tblCellSpacing w:w="15" w:type="dxa"/>
        </w:trPr>
        <w:tc>
          <w:tcPr>
            <w:tcW w:w="0" w:type="auto"/>
            <w:vAlign w:val="center"/>
            <w:hideMark/>
          </w:tcPr>
          <w:p w14:paraId="669240E6" w14:textId="77777777" w:rsidR="0095430C" w:rsidRDefault="0095430C">
            <w:pPr>
              <w:rPr>
                <w:rFonts w:eastAsia="Times New Roman"/>
                <w:lang w:val="en-US"/>
              </w:rPr>
            </w:pPr>
          </w:p>
        </w:tc>
        <w:tc>
          <w:tcPr>
            <w:tcW w:w="0" w:type="auto"/>
            <w:vAlign w:val="center"/>
            <w:hideMark/>
          </w:tcPr>
          <w:p w14:paraId="13D0AADF" w14:textId="77777777" w:rsidR="0095430C"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95430C" w14:paraId="5CD8AE9D" w14:textId="77777777">
        <w:trPr>
          <w:divId w:val="510997197"/>
          <w:tblCellSpacing w:w="15" w:type="dxa"/>
        </w:trPr>
        <w:tc>
          <w:tcPr>
            <w:tcW w:w="0" w:type="auto"/>
            <w:vAlign w:val="center"/>
            <w:hideMark/>
          </w:tcPr>
          <w:p w14:paraId="48CDE900" w14:textId="77777777" w:rsidR="0095430C" w:rsidRDefault="0095430C">
            <w:pPr>
              <w:rPr>
                <w:rFonts w:eastAsia="Times New Roman"/>
                <w:lang w:val="en-US"/>
              </w:rPr>
            </w:pPr>
          </w:p>
        </w:tc>
        <w:tc>
          <w:tcPr>
            <w:tcW w:w="0" w:type="auto"/>
            <w:vAlign w:val="center"/>
            <w:hideMark/>
          </w:tcPr>
          <w:p w14:paraId="1E707F84" w14:textId="77777777" w:rsidR="0095430C"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95430C" w14:paraId="673BEF9E" w14:textId="77777777">
        <w:trPr>
          <w:divId w:val="510997197"/>
          <w:tblCellSpacing w:w="15" w:type="dxa"/>
        </w:trPr>
        <w:tc>
          <w:tcPr>
            <w:tcW w:w="0" w:type="auto"/>
            <w:vAlign w:val="center"/>
            <w:hideMark/>
          </w:tcPr>
          <w:p w14:paraId="7FAF97B2" w14:textId="77777777" w:rsidR="0095430C" w:rsidRDefault="0095430C">
            <w:pPr>
              <w:rPr>
                <w:rFonts w:eastAsia="Times New Roman"/>
                <w:lang w:val="en-US"/>
              </w:rPr>
            </w:pPr>
          </w:p>
        </w:tc>
        <w:tc>
          <w:tcPr>
            <w:tcW w:w="0" w:type="auto"/>
            <w:vAlign w:val="center"/>
            <w:hideMark/>
          </w:tcPr>
          <w:p w14:paraId="0E5B7FA1" w14:textId="77777777" w:rsidR="0095430C"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95430C" w14:paraId="11A8528F" w14:textId="77777777">
        <w:trPr>
          <w:divId w:val="510997197"/>
          <w:tblCellSpacing w:w="15" w:type="dxa"/>
        </w:trPr>
        <w:tc>
          <w:tcPr>
            <w:tcW w:w="0" w:type="auto"/>
            <w:vAlign w:val="center"/>
            <w:hideMark/>
          </w:tcPr>
          <w:p w14:paraId="01648015" w14:textId="77777777" w:rsidR="0095430C" w:rsidRDefault="0095430C">
            <w:pPr>
              <w:rPr>
                <w:rFonts w:eastAsia="Times New Roman"/>
                <w:lang w:val="en-US"/>
              </w:rPr>
            </w:pPr>
          </w:p>
        </w:tc>
        <w:tc>
          <w:tcPr>
            <w:tcW w:w="0" w:type="auto"/>
            <w:vAlign w:val="center"/>
            <w:hideMark/>
          </w:tcPr>
          <w:p w14:paraId="07924687" w14:textId="77777777" w:rsidR="0095430C"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95430C" w14:paraId="1CF0C573" w14:textId="77777777">
        <w:trPr>
          <w:divId w:val="510997197"/>
          <w:tblCellSpacing w:w="15" w:type="dxa"/>
        </w:trPr>
        <w:tc>
          <w:tcPr>
            <w:tcW w:w="0" w:type="auto"/>
            <w:vAlign w:val="center"/>
            <w:hideMark/>
          </w:tcPr>
          <w:p w14:paraId="0173E8B2" w14:textId="77777777" w:rsidR="0095430C" w:rsidRDefault="0095430C">
            <w:pPr>
              <w:rPr>
                <w:rFonts w:eastAsia="Times New Roman"/>
                <w:lang w:val="en-US"/>
              </w:rPr>
            </w:pPr>
          </w:p>
        </w:tc>
        <w:tc>
          <w:tcPr>
            <w:tcW w:w="0" w:type="auto"/>
            <w:vAlign w:val="center"/>
            <w:hideMark/>
          </w:tcPr>
          <w:p w14:paraId="56B29AFD" w14:textId="77777777" w:rsidR="0095430C"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95430C" w14:paraId="544AE90C" w14:textId="77777777">
        <w:trPr>
          <w:divId w:val="510997197"/>
          <w:tblCellSpacing w:w="15" w:type="dxa"/>
        </w:trPr>
        <w:tc>
          <w:tcPr>
            <w:tcW w:w="0" w:type="auto"/>
            <w:vAlign w:val="center"/>
            <w:hideMark/>
          </w:tcPr>
          <w:p w14:paraId="5BD398D4" w14:textId="77777777" w:rsidR="0095430C" w:rsidRDefault="0095430C">
            <w:pPr>
              <w:rPr>
                <w:rFonts w:eastAsia="Times New Roman"/>
                <w:lang w:val="en-US"/>
              </w:rPr>
            </w:pPr>
          </w:p>
        </w:tc>
        <w:tc>
          <w:tcPr>
            <w:tcW w:w="0" w:type="auto"/>
            <w:vAlign w:val="center"/>
            <w:hideMark/>
          </w:tcPr>
          <w:p w14:paraId="5F9AE4DD" w14:textId="77777777" w:rsidR="0095430C"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95430C" w14:paraId="228D267F" w14:textId="77777777">
        <w:trPr>
          <w:divId w:val="510997197"/>
          <w:tblCellSpacing w:w="15" w:type="dxa"/>
        </w:trPr>
        <w:tc>
          <w:tcPr>
            <w:tcW w:w="0" w:type="auto"/>
            <w:vAlign w:val="center"/>
            <w:hideMark/>
          </w:tcPr>
          <w:p w14:paraId="58DB4760" w14:textId="77777777" w:rsidR="0095430C" w:rsidRDefault="0095430C">
            <w:pPr>
              <w:rPr>
                <w:rFonts w:eastAsia="Times New Roman"/>
                <w:lang w:val="en-US"/>
              </w:rPr>
            </w:pPr>
          </w:p>
        </w:tc>
        <w:tc>
          <w:tcPr>
            <w:tcW w:w="0" w:type="auto"/>
            <w:vAlign w:val="center"/>
            <w:hideMark/>
          </w:tcPr>
          <w:p w14:paraId="6F4E1BCB" w14:textId="77777777" w:rsidR="0095430C"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95430C" w14:paraId="2B7186C6" w14:textId="77777777">
        <w:trPr>
          <w:divId w:val="510997197"/>
          <w:tblCellSpacing w:w="15" w:type="dxa"/>
        </w:trPr>
        <w:tc>
          <w:tcPr>
            <w:tcW w:w="0" w:type="auto"/>
            <w:vAlign w:val="center"/>
            <w:hideMark/>
          </w:tcPr>
          <w:p w14:paraId="1C0A9168" w14:textId="77777777" w:rsidR="0095430C" w:rsidRDefault="0095430C">
            <w:pPr>
              <w:rPr>
                <w:rFonts w:eastAsia="Times New Roman"/>
                <w:lang w:val="en-US"/>
              </w:rPr>
            </w:pPr>
          </w:p>
        </w:tc>
        <w:tc>
          <w:tcPr>
            <w:tcW w:w="0" w:type="auto"/>
            <w:vAlign w:val="center"/>
            <w:hideMark/>
          </w:tcPr>
          <w:p w14:paraId="5C791041" w14:textId="77777777" w:rsidR="0095430C"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95430C" w14:paraId="5F6DD59F" w14:textId="77777777">
        <w:trPr>
          <w:divId w:val="510997197"/>
          <w:tblCellSpacing w:w="15" w:type="dxa"/>
        </w:trPr>
        <w:tc>
          <w:tcPr>
            <w:tcW w:w="0" w:type="auto"/>
            <w:vAlign w:val="center"/>
            <w:hideMark/>
          </w:tcPr>
          <w:p w14:paraId="3D4C28C1" w14:textId="77777777" w:rsidR="0095430C" w:rsidRDefault="0095430C">
            <w:pPr>
              <w:rPr>
                <w:rFonts w:eastAsia="Times New Roman"/>
                <w:lang w:val="en-US"/>
              </w:rPr>
            </w:pPr>
          </w:p>
        </w:tc>
        <w:tc>
          <w:tcPr>
            <w:tcW w:w="0" w:type="auto"/>
            <w:vAlign w:val="center"/>
            <w:hideMark/>
          </w:tcPr>
          <w:p w14:paraId="2DC45140" w14:textId="77777777" w:rsidR="0095430C"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95430C" w14:paraId="351A2323" w14:textId="77777777">
        <w:trPr>
          <w:divId w:val="510997197"/>
          <w:tblCellSpacing w:w="15" w:type="dxa"/>
        </w:trPr>
        <w:tc>
          <w:tcPr>
            <w:tcW w:w="0" w:type="auto"/>
            <w:vAlign w:val="center"/>
            <w:hideMark/>
          </w:tcPr>
          <w:p w14:paraId="13A918A5" w14:textId="77777777" w:rsidR="0095430C" w:rsidRDefault="0095430C">
            <w:pPr>
              <w:rPr>
                <w:rFonts w:eastAsia="Times New Roman"/>
                <w:lang w:val="en-US"/>
              </w:rPr>
            </w:pPr>
          </w:p>
        </w:tc>
        <w:tc>
          <w:tcPr>
            <w:tcW w:w="0" w:type="auto"/>
            <w:vAlign w:val="center"/>
            <w:hideMark/>
          </w:tcPr>
          <w:p w14:paraId="59232A49" w14:textId="77777777" w:rsidR="0095430C"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95430C" w14:paraId="23CA970A" w14:textId="77777777">
        <w:trPr>
          <w:divId w:val="510997197"/>
          <w:tblCellSpacing w:w="15" w:type="dxa"/>
        </w:trPr>
        <w:tc>
          <w:tcPr>
            <w:tcW w:w="0" w:type="auto"/>
            <w:vAlign w:val="center"/>
            <w:hideMark/>
          </w:tcPr>
          <w:p w14:paraId="46C2CFC7" w14:textId="77777777" w:rsidR="0095430C" w:rsidRDefault="0095430C">
            <w:pPr>
              <w:rPr>
                <w:rFonts w:eastAsia="Times New Roman"/>
                <w:lang w:val="en-US"/>
              </w:rPr>
            </w:pPr>
          </w:p>
        </w:tc>
        <w:tc>
          <w:tcPr>
            <w:tcW w:w="0" w:type="auto"/>
            <w:vAlign w:val="center"/>
            <w:hideMark/>
          </w:tcPr>
          <w:p w14:paraId="3AA9EBDF" w14:textId="77777777" w:rsidR="0095430C"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95430C" w14:paraId="69D92C2F" w14:textId="77777777">
        <w:trPr>
          <w:divId w:val="510997197"/>
          <w:tblCellSpacing w:w="15" w:type="dxa"/>
        </w:trPr>
        <w:tc>
          <w:tcPr>
            <w:tcW w:w="0" w:type="auto"/>
            <w:vAlign w:val="center"/>
            <w:hideMark/>
          </w:tcPr>
          <w:p w14:paraId="2E1129FC" w14:textId="77777777" w:rsidR="0095430C" w:rsidRDefault="0095430C">
            <w:pPr>
              <w:rPr>
                <w:rFonts w:eastAsia="Times New Roman"/>
                <w:lang w:val="en-US"/>
              </w:rPr>
            </w:pPr>
          </w:p>
        </w:tc>
        <w:tc>
          <w:tcPr>
            <w:tcW w:w="0" w:type="auto"/>
            <w:vAlign w:val="center"/>
            <w:hideMark/>
          </w:tcPr>
          <w:p w14:paraId="638469BC" w14:textId="77777777" w:rsidR="0095430C"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95430C" w14:paraId="7123CE1F" w14:textId="77777777">
        <w:trPr>
          <w:divId w:val="510997197"/>
          <w:tblCellSpacing w:w="15" w:type="dxa"/>
        </w:trPr>
        <w:tc>
          <w:tcPr>
            <w:tcW w:w="0" w:type="auto"/>
            <w:vAlign w:val="center"/>
            <w:hideMark/>
          </w:tcPr>
          <w:p w14:paraId="4B80ED93" w14:textId="77777777" w:rsidR="0095430C" w:rsidRDefault="0095430C">
            <w:pPr>
              <w:rPr>
                <w:rFonts w:eastAsia="Times New Roman"/>
                <w:lang w:val="en-US"/>
              </w:rPr>
            </w:pPr>
          </w:p>
        </w:tc>
        <w:tc>
          <w:tcPr>
            <w:tcW w:w="0" w:type="auto"/>
            <w:vAlign w:val="center"/>
            <w:hideMark/>
          </w:tcPr>
          <w:p w14:paraId="2C270CD3" w14:textId="77777777" w:rsidR="0095430C"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95430C" w14:paraId="7D6910B1" w14:textId="77777777">
        <w:trPr>
          <w:divId w:val="510997197"/>
          <w:tblCellSpacing w:w="15" w:type="dxa"/>
        </w:trPr>
        <w:tc>
          <w:tcPr>
            <w:tcW w:w="0" w:type="auto"/>
            <w:vAlign w:val="center"/>
            <w:hideMark/>
          </w:tcPr>
          <w:p w14:paraId="05A76271" w14:textId="77777777" w:rsidR="0095430C" w:rsidRDefault="0095430C">
            <w:pPr>
              <w:rPr>
                <w:rFonts w:eastAsia="Times New Roman"/>
                <w:lang w:val="en-US"/>
              </w:rPr>
            </w:pPr>
          </w:p>
        </w:tc>
        <w:tc>
          <w:tcPr>
            <w:tcW w:w="0" w:type="auto"/>
            <w:vAlign w:val="center"/>
            <w:hideMark/>
          </w:tcPr>
          <w:p w14:paraId="0178412D" w14:textId="77777777" w:rsidR="0095430C"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95430C" w14:paraId="4CE9BEBF" w14:textId="77777777">
        <w:trPr>
          <w:divId w:val="510997197"/>
          <w:tblCellSpacing w:w="15" w:type="dxa"/>
        </w:trPr>
        <w:tc>
          <w:tcPr>
            <w:tcW w:w="0" w:type="auto"/>
            <w:vAlign w:val="center"/>
            <w:hideMark/>
          </w:tcPr>
          <w:p w14:paraId="42B26318" w14:textId="77777777" w:rsidR="0095430C" w:rsidRDefault="0095430C">
            <w:pPr>
              <w:rPr>
                <w:rFonts w:eastAsia="Times New Roman"/>
                <w:lang w:val="en-US"/>
              </w:rPr>
            </w:pPr>
          </w:p>
        </w:tc>
        <w:tc>
          <w:tcPr>
            <w:tcW w:w="0" w:type="auto"/>
            <w:vAlign w:val="center"/>
            <w:hideMark/>
          </w:tcPr>
          <w:p w14:paraId="50905A6C" w14:textId="77777777" w:rsidR="0095430C"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95430C" w14:paraId="272914E9" w14:textId="77777777">
        <w:trPr>
          <w:divId w:val="510997197"/>
          <w:tblCellSpacing w:w="15" w:type="dxa"/>
        </w:trPr>
        <w:tc>
          <w:tcPr>
            <w:tcW w:w="0" w:type="auto"/>
            <w:vAlign w:val="center"/>
            <w:hideMark/>
          </w:tcPr>
          <w:p w14:paraId="3E47733D" w14:textId="77777777" w:rsidR="0095430C" w:rsidRDefault="0095430C">
            <w:pPr>
              <w:rPr>
                <w:rFonts w:eastAsia="Times New Roman"/>
                <w:lang w:val="en-US"/>
              </w:rPr>
            </w:pPr>
          </w:p>
        </w:tc>
        <w:tc>
          <w:tcPr>
            <w:tcW w:w="0" w:type="auto"/>
            <w:vAlign w:val="center"/>
            <w:hideMark/>
          </w:tcPr>
          <w:p w14:paraId="561CBA6F" w14:textId="77777777" w:rsidR="0095430C"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95430C" w14:paraId="7A7D84BE" w14:textId="77777777">
        <w:trPr>
          <w:divId w:val="510997197"/>
          <w:tblCellSpacing w:w="15" w:type="dxa"/>
        </w:trPr>
        <w:tc>
          <w:tcPr>
            <w:tcW w:w="0" w:type="auto"/>
            <w:vAlign w:val="center"/>
            <w:hideMark/>
          </w:tcPr>
          <w:p w14:paraId="6E13E74A" w14:textId="77777777" w:rsidR="0095430C" w:rsidRDefault="0095430C">
            <w:pPr>
              <w:rPr>
                <w:rFonts w:eastAsia="Times New Roman"/>
                <w:lang w:val="en-US"/>
              </w:rPr>
            </w:pPr>
          </w:p>
        </w:tc>
        <w:tc>
          <w:tcPr>
            <w:tcW w:w="0" w:type="auto"/>
            <w:vAlign w:val="center"/>
            <w:hideMark/>
          </w:tcPr>
          <w:p w14:paraId="0C9CE803" w14:textId="77777777" w:rsidR="0095430C"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95430C" w14:paraId="76C72830" w14:textId="77777777">
        <w:trPr>
          <w:divId w:val="510997197"/>
          <w:tblCellSpacing w:w="15" w:type="dxa"/>
        </w:trPr>
        <w:tc>
          <w:tcPr>
            <w:tcW w:w="0" w:type="auto"/>
            <w:vAlign w:val="center"/>
            <w:hideMark/>
          </w:tcPr>
          <w:p w14:paraId="3C5A5C11" w14:textId="77777777" w:rsidR="0095430C" w:rsidRDefault="0095430C">
            <w:pPr>
              <w:rPr>
                <w:rFonts w:eastAsia="Times New Roman"/>
                <w:lang w:val="en-US"/>
              </w:rPr>
            </w:pPr>
          </w:p>
        </w:tc>
        <w:tc>
          <w:tcPr>
            <w:tcW w:w="0" w:type="auto"/>
            <w:vAlign w:val="center"/>
            <w:hideMark/>
          </w:tcPr>
          <w:p w14:paraId="718AD981" w14:textId="77777777" w:rsidR="0095430C"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95430C" w14:paraId="430D3484" w14:textId="77777777">
        <w:trPr>
          <w:divId w:val="510997197"/>
          <w:tblCellSpacing w:w="15" w:type="dxa"/>
        </w:trPr>
        <w:tc>
          <w:tcPr>
            <w:tcW w:w="0" w:type="auto"/>
            <w:vAlign w:val="center"/>
            <w:hideMark/>
          </w:tcPr>
          <w:p w14:paraId="515DC33B" w14:textId="77777777" w:rsidR="0095430C" w:rsidRDefault="0095430C">
            <w:pPr>
              <w:rPr>
                <w:rFonts w:eastAsia="Times New Roman"/>
                <w:lang w:val="en-US"/>
              </w:rPr>
            </w:pPr>
          </w:p>
        </w:tc>
        <w:tc>
          <w:tcPr>
            <w:tcW w:w="0" w:type="auto"/>
            <w:vAlign w:val="center"/>
            <w:hideMark/>
          </w:tcPr>
          <w:p w14:paraId="151789C6" w14:textId="77777777" w:rsidR="0095430C"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95430C" w14:paraId="10AF8D3B" w14:textId="77777777">
        <w:trPr>
          <w:divId w:val="510997197"/>
          <w:tblCellSpacing w:w="15" w:type="dxa"/>
        </w:trPr>
        <w:tc>
          <w:tcPr>
            <w:tcW w:w="0" w:type="auto"/>
            <w:vAlign w:val="center"/>
            <w:hideMark/>
          </w:tcPr>
          <w:p w14:paraId="6CA47FA5" w14:textId="77777777" w:rsidR="0095430C" w:rsidRDefault="0095430C">
            <w:pPr>
              <w:rPr>
                <w:rFonts w:eastAsia="Times New Roman"/>
                <w:lang w:val="en-US"/>
              </w:rPr>
            </w:pPr>
          </w:p>
        </w:tc>
        <w:tc>
          <w:tcPr>
            <w:tcW w:w="0" w:type="auto"/>
            <w:vAlign w:val="center"/>
            <w:hideMark/>
          </w:tcPr>
          <w:p w14:paraId="7DC1D905" w14:textId="77777777" w:rsidR="0095430C"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95430C" w14:paraId="7C6BE17F" w14:textId="77777777">
        <w:trPr>
          <w:divId w:val="510997197"/>
          <w:tblCellSpacing w:w="15" w:type="dxa"/>
        </w:trPr>
        <w:tc>
          <w:tcPr>
            <w:tcW w:w="0" w:type="auto"/>
            <w:vAlign w:val="center"/>
            <w:hideMark/>
          </w:tcPr>
          <w:p w14:paraId="39C9C004" w14:textId="77777777" w:rsidR="0095430C" w:rsidRDefault="0095430C">
            <w:pPr>
              <w:rPr>
                <w:rFonts w:eastAsia="Times New Roman"/>
                <w:lang w:val="en-US"/>
              </w:rPr>
            </w:pPr>
          </w:p>
        </w:tc>
        <w:tc>
          <w:tcPr>
            <w:tcW w:w="0" w:type="auto"/>
            <w:vAlign w:val="center"/>
            <w:hideMark/>
          </w:tcPr>
          <w:p w14:paraId="0BD81A0B" w14:textId="77777777" w:rsidR="0095430C"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95430C" w14:paraId="259DD894" w14:textId="77777777">
        <w:trPr>
          <w:divId w:val="510997197"/>
          <w:tblCellSpacing w:w="15" w:type="dxa"/>
        </w:trPr>
        <w:tc>
          <w:tcPr>
            <w:tcW w:w="0" w:type="auto"/>
            <w:vAlign w:val="center"/>
            <w:hideMark/>
          </w:tcPr>
          <w:p w14:paraId="51B6CC9B" w14:textId="77777777" w:rsidR="0095430C" w:rsidRDefault="0095430C">
            <w:pPr>
              <w:rPr>
                <w:rFonts w:eastAsia="Times New Roman"/>
                <w:lang w:val="en-US"/>
              </w:rPr>
            </w:pPr>
          </w:p>
        </w:tc>
        <w:tc>
          <w:tcPr>
            <w:tcW w:w="0" w:type="auto"/>
            <w:vAlign w:val="center"/>
            <w:hideMark/>
          </w:tcPr>
          <w:p w14:paraId="6CD43FBB" w14:textId="77777777" w:rsidR="0095430C"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95430C" w14:paraId="3FEAB841" w14:textId="77777777">
        <w:trPr>
          <w:divId w:val="510997197"/>
          <w:tblCellSpacing w:w="15" w:type="dxa"/>
        </w:trPr>
        <w:tc>
          <w:tcPr>
            <w:tcW w:w="0" w:type="auto"/>
            <w:vAlign w:val="center"/>
            <w:hideMark/>
          </w:tcPr>
          <w:p w14:paraId="338A721E" w14:textId="77777777" w:rsidR="0095430C" w:rsidRDefault="0095430C">
            <w:pPr>
              <w:rPr>
                <w:rFonts w:eastAsia="Times New Roman"/>
                <w:lang w:val="en-US"/>
              </w:rPr>
            </w:pPr>
          </w:p>
        </w:tc>
        <w:tc>
          <w:tcPr>
            <w:tcW w:w="0" w:type="auto"/>
            <w:vAlign w:val="center"/>
            <w:hideMark/>
          </w:tcPr>
          <w:p w14:paraId="6148C642" w14:textId="77777777" w:rsidR="0095430C"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95430C" w14:paraId="78BCE057" w14:textId="77777777">
        <w:trPr>
          <w:divId w:val="510997197"/>
          <w:tblCellSpacing w:w="15" w:type="dxa"/>
        </w:trPr>
        <w:tc>
          <w:tcPr>
            <w:tcW w:w="0" w:type="auto"/>
            <w:vAlign w:val="center"/>
            <w:hideMark/>
          </w:tcPr>
          <w:p w14:paraId="2AAB6D22" w14:textId="77777777" w:rsidR="0095430C" w:rsidRDefault="0095430C">
            <w:pPr>
              <w:rPr>
                <w:rFonts w:eastAsia="Times New Roman"/>
                <w:lang w:val="en-US"/>
              </w:rPr>
            </w:pPr>
          </w:p>
        </w:tc>
        <w:tc>
          <w:tcPr>
            <w:tcW w:w="0" w:type="auto"/>
            <w:vAlign w:val="center"/>
            <w:hideMark/>
          </w:tcPr>
          <w:p w14:paraId="0D866AD3" w14:textId="77777777" w:rsidR="0095430C"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95430C" w14:paraId="3464192B" w14:textId="77777777">
        <w:trPr>
          <w:divId w:val="510997197"/>
          <w:tblCellSpacing w:w="15" w:type="dxa"/>
        </w:trPr>
        <w:tc>
          <w:tcPr>
            <w:tcW w:w="0" w:type="auto"/>
            <w:vAlign w:val="center"/>
            <w:hideMark/>
          </w:tcPr>
          <w:p w14:paraId="00F75296" w14:textId="77777777" w:rsidR="0095430C" w:rsidRDefault="0095430C">
            <w:pPr>
              <w:rPr>
                <w:rFonts w:eastAsia="Times New Roman"/>
                <w:lang w:val="en-US"/>
              </w:rPr>
            </w:pPr>
          </w:p>
        </w:tc>
        <w:tc>
          <w:tcPr>
            <w:tcW w:w="0" w:type="auto"/>
            <w:vAlign w:val="center"/>
            <w:hideMark/>
          </w:tcPr>
          <w:p w14:paraId="2B27E40A" w14:textId="77777777" w:rsidR="0095430C"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95430C" w14:paraId="67D33E44" w14:textId="77777777">
        <w:trPr>
          <w:divId w:val="510997197"/>
          <w:tblCellSpacing w:w="15" w:type="dxa"/>
        </w:trPr>
        <w:tc>
          <w:tcPr>
            <w:tcW w:w="0" w:type="auto"/>
            <w:vAlign w:val="center"/>
            <w:hideMark/>
          </w:tcPr>
          <w:p w14:paraId="7F265B2D" w14:textId="77777777" w:rsidR="0095430C" w:rsidRDefault="0095430C">
            <w:pPr>
              <w:rPr>
                <w:rFonts w:eastAsia="Times New Roman"/>
                <w:lang w:val="en-US"/>
              </w:rPr>
            </w:pPr>
          </w:p>
        </w:tc>
        <w:tc>
          <w:tcPr>
            <w:tcW w:w="0" w:type="auto"/>
            <w:vAlign w:val="center"/>
            <w:hideMark/>
          </w:tcPr>
          <w:p w14:paraId="7D84B9A7" w14:textId="77777777" w:rsidR="0095430C"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95430C" w14:paraId="08B10F57" w14:textId="77777777">
        <w:trPr>
          <w:divId w:val="510997197"/>
          <w:tblCellSpacing w:w="15" w:type="dxa"/>
        </w:trPr>
        <w:tc>
          <w:tcPr>
            <w:tcW w:w="0" w:type="auto"/>
            <w:vAlign w:val="center"/>
            <w:hideMark/>
          </w:tcPr>
          <w:p w14:paraId="2E08A79F" w14:textId="77777777" w:rsidR="0095430C" w:rsidRDefault="0095430C">
            <w:pPr>
              <w:rPr>
                <w:rFonts w:eastAsia="Times New Roman"/>
                <w:lang w:val="en-US"/>
              </w:rPr>
            </w:pPr>
          </w:p>
        </w:tc>
        <w:tc>
          <w:tcPr>
            <w:tcW w:w="0" w:type="auto"/>
            <w:vAlign w:val="center"/>
            <w:hideMark/>
          </w:tcPr>
          <w:p w14:paraId="1D134E57" w14:textId="77777777" w:rsidR="0095430C"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95430C" w14:paraId="69F258DF" w14:textId="77777777">
        <w:trPr>
          <w:divId w:val="510997197"/>
          <w:tblCellSpacing w:w="15" w:type="dxa"/>
        </w:trPr>
        <w:tc>
          <w:tcPr>
            <w:tcW w:w="0" w:type="auto"/>
            <w:vAlign w:val="center"/>
            <w:hideMark/>
          </w:tcPr>
          <w:p w14:paraId="0BA624C5" w14:textId="77777777" w:rsidR="0095430C" w:rsidRDefault="0095430C">
            <w:pPr>
              <w:rPr>
                <w:rFonts w:eastAsia="Times New Roman"/>
                <w:lang w:val="en-US"/>
              </w:rPr>
            </w:pPr>
          </w:p>
        </w:tc>
        <w:tc>
          <w:tcPr>
            <w:tcW w:w="0" w:type="auto"/>
            <w:vAlign w:val="center"/>
            <w:hideMark/>
          </w:tcPr>
          <w:p w14:paraId="7FDD5AD3" w14:textId="77777777" w:rsidR="0095430C"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95430C" w14:paraId="5D07415A" w14:textId="77777777">
        <w:trPr>
          <w:divId w:val="510997197"/>
          <w:tblCellSpacing w:w="15" w:type="dxa"/>
        </w:trPr>
        <w:tc>
          <w:tcPr>
            <w:tcW w:w="0" w:type="auto"/>
            <w:vAlign w:val="center"/>
            <w:hideMark/>
          </w:tcPr>
          <w:p w14:paraId="1148458C" w14:textId="77777777" w:rsidR="0095430C" w:rsidRDefault="0095430C">
            <w:pPr>
              <w:rPr>
                <w:rFonts w:eastAsia="Times New Roman"/>
                <w:lang w:val="en-US"/>
              </w:rPr>
            </w:pPr>
          </w:p>
        </w:tc>
        <w:tc>
          <w:tcPr>
            <w:tcW w:w="0" w:type="auto"/>
            <w:vAlign w:val="center"/>
            <w:hideMark/>
          </w:tcPr>
          <w:p w14:paraId="1CA0B9DE" w14:textId="77777777" w:rsidR="0095430C"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95430C" w14:paraId="6E6EB40B" w14:textId="77777777">
        <w:trPr>
          <w:divId w:val="510997197"/>
          <w:tblCellSpacing w:w="15" w:type="dxa"/>
        </w:trPr>
        <w:tc>
          <w:tcPr>
            <w:tcW w:w="0" w:type="auto"/>
            <w:vAlign w:val="center"/>
            <w:hideMark/>
          </w:tcPr>
          <w:p w14:paraId="7A631360" w14:textId="77777777" w:rsidR="0095430C" w:rsidRDefault="0095430C">
            <w:pPr>
              <w:rPr>
                <w:rFonts w:eastAsia="Times New Roman"/>
                <w:lang w:val="en-US"/>
              </w:rPr>
            </w:pPr>
          </w:p>
        </w:tc>
        <w:tc>
          <w:tcPr>
            <w:tcW w:w="0" w:type="auto"/>
            <w:vAlign w:val="center"/>
            <w:hideMark/>
          </w:tcPr>
          <w:p w14:paraId="45EB497A" w14:textId="77777777" w:rsidR="0095430C"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95430C" w14:paraId="5B052A04" w14:textId="77777777">
        <w:trPr>
          <w:divId w:val="510997197"/>
          <w:tblCellSpacing w:w="15" w:type="dxa"/>
        </w:trPr>
        <w:tc>
          <w:tcPr>
            <w:tcW w:w="0" w:type="auto"/>
            <w:vAlign w:val="center"/>
            <w:hideMark/>
          </w:tcPr>
          <w:p w14:paraId="27FE0B53" w14:textId="77777777" w:rsidR="0095430C" w:rsidRDefault="0095430C">
            <w:pPr>
              <w:rPr>
                <w:rFonts w:eastAsia="Times New Roman"/>
                <w:lang w:val="en-US"/>
              </w:rPr>
            </w:pPr>
          </w:p>
        </w:tc>
        <w:tc>
          <w:tcPr>
            <w:tcW w:w="0" w:type="auto"/>
            <w:vAlign w:val="center"/>
            <w:hideMark/>
          </w:tcPr>
          <w:p w14:paraId="58053668" w14:textId="77777777" w:rsidR="0095430C"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w:t>
            </w:r>
            <w:r>
              <w:rPr>
                <w:rFonts w:eastAsia="Times New Roman"/>
                <w:lang w:val="en-US"/>
              </w:rPr>
              <w:lastRenderedPageBreak/>
              <w:t xml:space="preserve">to the upper inner aspect. E.g., through which a needle or instrument passes in an interventional procedure </w:t>
            </w:r>
          </w:p>
        </w:tc>
      </w:tr>
      <w:tr w:rsidR="0095430C" w14:paraId="1FF2748E" w14:textId="77777777">
        <w:trPr>
          <w:divId w:val="510997197"/>
          <w:tblCellSpacing w:w="15" w:type="dxa"/>
        </w:trPr>
        <w:tc>
          <w:tcPr>
            <w:tcW w:w="0" w:type="auto"/>
            <w:vAlign w:val="center"/>
            <w:hideMark/>
          </w:tcPr>
          <w:p w14:paraId="7029CD6B" w14:textId="77777777" w:rsidR="0095430C" w:rsidRDefault="0095430C">
            <w:pPr>
              <w:rPr>
                <w:rFonts w:eastAsia="Times New Roman"/>
                <w:lang w:val="en-US"/>
              </w:rPr>
            </w:pPr>
          </w:p>
        </w:tc>
        <w:tc>
          <w:tcPr>
            <w:tcW w:w="0" w:type="auto"/>
            <w:vAlign w:val="center"/>
            <w:hideMark/>
          </w:tcPr>
          <w:p w14:paraId="0EBA6647" w14:textId="77777777" w:rsidR="0095430C"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95430C" w14:paraId="29B60750" w14:textId="77777777">
        <w:trPr>
          <w:divId w:val="510997197"/>
          <w:tblCellSpacing w:w="15" w:type="dxa"/>
        </w:trPr>
        <w:tc>
          <w:tcPr>
            <w:tcW w:w="0" w:type="auto"/>
            <w:vAlign w:val="center"/>
            <w:hideMark/>
          </w:tcPr>
          <w:p w14:paraId="336E3F5B" w14:textId="77777777" w:rsidR="0095430C" w:rsidRDefault="0095430C">
            <w:pPr>
              <w:rPr>
                <w:rFonts w:eastAsia="Times New Roman"/>
                <w:lang w:val="en-US"/>
              </w:rPr>
            </w:pPr>
          </w:p>
        </w:tc>
        <w:tc>
          <w:tcPr>
            <w:tcW w:w="0" w:type="auto"/>
            <w:vAlign w:val="center"/>
            <w:hideMark/>
          </w:tcPr>
          <w:p w14:paraId="278162BF" w14:textId="77777777" w:rsidR="0095430C"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95430C" w14:paraId="6A291B7E" w14:textId="77777777">
        <w:trPr>
          <w:divId w:val="510997197"/>
          <w:tblCellSpacing w:w="15" w:type="dxa"/>
        </w:trPr>
        <w:tc>
          <w:tcPr>
            <w:tcW w:w="0" w:type="auto"/>
            <w:vAlign w:val="center"/>
            <w:hideMark/>
          </w:tcPr>
          <w:p w14:paraId="47435E4E" w14:textId="77777777" w:rsidR="0095430C" w:rsidRDefault="0095430C">
            <w:pPr>
              <w:rPr>
                <w:rFonts w:eastAsia="Times New Roman"/>
                <w:lang w:val="en-US"/>
              </w:rPr>
            </w:pPr>
          </w:p>
        </w:tc>
        <w:tc>
          <w:tcPr>
            <w:tcW w:w="0" w:type="auto"/>
            <w:vAlign w:val="center"/>
            <w:hideMark/>
          </w:tcPr>
          <w:p w14:paraId="7E85B2CB" w14:textId="77777777" w:rsidR="0095430C"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95430C" w14:paraId="5FBF1A3D" w14:textId="77777777">
        <w:trPr>
          <w:divId w:val="510997197"/>
          <w:tblCellSpacing w:w="15" w:type="dxa"/>
        </w:trPr>
        <w:tc>
          <w:tcPr>
            <w:tcW w:w="0" w:type="auto"/>
            <w:vAlign w:val="center"/>
            <w:hideMark/>
          </w:tcPr>
          <w:p w14:paraId="46109374" w14:textId="77777777" w:rsidR="0095430C" w:rsidRDefault="0095430C">
            <w:pPr>
              <w:rPr>
                <w:rFonts w:eastAsia="Times New Roman"/>
                <w:lang w:val="en-US"/>
              </w:rPr>
            </w:pPr>
          </w:p>
        </w:tc>
        <w:tc>
          <w:tcPr>
            <w:tcW w:w="0" w:type="auto"/>
            <w:vAlign w:val="center"/>
            <w:hideMark/>
          </w:tcPr>
          <w:p w14:paraId="04F5AB73" w14:textId="77777777" w:rsidR="0095430C"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95430C" w14:paraId="53506B50" w14:textId="77777777">
        <w:trPr>
          <w:divId w:val="510997197"/>
          <w:tblCellSpacing w:w="15" w:type="dxa"/>
        </w:trPr>
        <w:tc>
          <w:tcPr>
            <w:tcW w:w="0" w:type="auto"/>
            <w:vAlign w:val="center"/>
            <w:hideMark/>
          </w:tcPr>
          <w:p w14:paraId="415E9098" w14:textId="77777777" w:rsidR="0095430C" w:rsidRDefault="0095430C">
            <w:pPr>
              <w:rPr>
                <w:rFonts w:eastAsia="Times New Roman"/>
                <w:lang w:val="en-US"/>
              </w:rPr>
            </w:pPr>
          </w:p>
        </w:tc>
        <w:tc>
          <w:tcPr>
            <w:tcW w:w="0" w:type="auto"/>
            <w:vAlign w:val="center"/>
            <w:hideMark/>
          </w:tcPr>
          <w:p w14:paraId="63DDE96A" w14:textId="77777777" w:rsidR="0095430C"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95430C" w14:paraId="61CD554E" w14:textId="77777777">
        <w:trPr>
          <w:divId w:val="510997197"/>
          <w:tblCellSpacing w:w="15" w:type="dxa"/>
        </w:trPr>
        <w:tc>
          <w:tcPr>
            <w:tcW w:w="0" w:type="auto"/>
            <w:vAlign w:val="center"/>
            <w:hideMark/>
          </w:tcPr>
          <w:p w14:paraId="4F31B3CE" w14:textId="77777777" w:rsidR="0095430C" w:rsidRDefault="0095430C">
            <w:pPr>
              <w:rPr>
                <w:rFonts w:eastAsia="Times New Roman"/>
                <w:lang w:val="en-US"/>
              </w:rPr>
            </w:pPr>
          </w:p>
        </w:tc>
        <w:tc>
          <w:tcPr>
            <w:tcW w:w="0" w:type="auto"/>
            <w:vAlign w:val="center"/>
            <w:hideMark/>
          </w:tcPr>
          <w:p w14:paraId="40CBB436" w14:textId="77777777" w:rsidR="0095430C"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95430C" w14:paraId="0EC9AE7C" w14:textId="77777777">
        <w:trPr>
          <w:divId w:val="510997197"/>
          <w:tblCellSpacing w:w="15" w:type="dxa"/>
        </w:trPr>
        <w:tc>
          <w:tcPr>
            <w:tcW w:w="0" w:type="auto"/>
            <w:vAlign w:val="center"/>
            <w:hideMark/>
          </w:tcPr>
          <w:p w14:paraId="1D4E7B70" w14:textId="77777777" w:rsidR="0095430C" w:rsidRDefault="0095430C">
            <w:pPr>
              <w:rPr>
                <w:rFonts w:eastAsia="Times New Roman"/>
                <w:lang w:val="en-US"/>
              </w:rPr>
            </w:pPr>
          </w:p>
        </w:tc>
        <w:tc>
          <w:tcPr>
            <w:tcW w:w="0" w:type="auto"/>
            <w:vAlign w:val="center"/>
            <w:hideMark/>
          </w:tcPr>
          <w:p w14:paraId="66E232F4" w14:textId="77777777" w:rsidR="0095430C"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95430C" w14:paraId="39EEF05D" w14:textId="77777777">
        <w:trPr>
          <w:divId w:val="510997197"/>
          <w:tblCellSpacing w:w="15" w:type="dxa"/>
        </w:trPr>
        <w:tc>
          <w:tcPr>
            <w:tcW w:w="0" w:type="auto"/>
            <w:vAlign w:val="center"/>
            <w:hideMark/>
          </w:tcPr>
          <w:p w14:paraId="6A37777A" w14:textId="77777777" w:rsidR="0095430C" w:rsidRDefault="0095430C">
            <w:pPr>
              <w:rPr>
                <w:rFonts w:eastAsia="Times New Roman"/>
                <w:lang w:val="en-US"/>
              </w:rPr>
            </w:pPr>
          </w:p>
        </w:tc>
        <w:tc>
          <w:tcPr>
            <w:tcW w:w="0" w:type="auto"/>
            <w:vAlign w:val="center"/>
            <w:hideMark/>
          </w:tcPr>
          <w:p w14:paraId="6CEF7881" w14:textId="77777777" w:rsidR="0095430C"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95430C" w14:paraId="517457BE" w14:textId="77777777">
        <w:trPr>
          <w:divId w:val="510997197"/>
          <w:tblCellSpacing w:w="15" w:type="dxa"/>
        </w:trPr>
        <w:tc>
          <w:tcPr>
            <w:tcW w:w="0" w:type="auto"/>
            <w:vAlign w:val="center"/>
            <w:hideMark/>
          </w:tcPr>
          <w:p w14:paraId="1E87F13C" w14:textId="77777777" w:rsidR="0095430C" w:rsidRDefault="0095430C">
            <w:pPr>
              <w:rPr>
                <w:rFonts w:eastAsia="Times New Roman"/>
                <w:lang w:val="en-US"/>
              </w:rPr>
            </w:pPr>
          </w:p>
        </w:tc>
        <w:tc>
          <w:tcPr>
            <w:tcW w:w="0" w:type="auto"/>
            <w:vAlign w:val="center"/>
            <w:hideMark/>
          </w:tcPr>
          <w:p w14:paraId="603E4F48" w14:textId="77777777" w:rsidR="0095430C"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95430C" w14:paraId="1A9248B0" w14:textId="77777777">
        <w:trPr>
          <w:divId w:val="510997197"/>
          <w:tblCellSpacing w:w="15" w:type="dxa"/>
        </w:trPr>
        <w:tc>
          <w:tcPr>
            <w:tcW w:w="0" w:type="auto"/>
            <w:vAlign w:val="center"/>
            <w:hideMark/>
          </w:tcPr>
          <w:p w14:paraId="77570503" w14:textId="77777777" w:rsidR="0095430C" w:rsidRDefault="0095430C">
            <w:pPr>
              <w:rPr>
                <w:rFonts w:eastAsia="Times New Roman"/>
                <w:lang w:val="en-US"/>
              </w:rPr>
            </w:pPr>
          </w:p>
        </w:tc>
        <w:tc>
          <w:tcPr>
            <w:tcW w:w="0" w:type="auto"/>
            <w:vAlign w:val="center"/>
            <w:hideMark/>
          </w:tcPr>
          <w:p w14:paraId="606840FE" w14:textId="77777777" w:rsidR="0095430C"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95430C" w14:paraId="5F7588F8" w14:textId="77777777">
        <w:trPr>
          <w:divId w:val="510997197"/>
          <w:tblCellSpacing w:w="15" w:type="dxa"/>
        </w:trPr>
        <w:tc>
          <w:tcPr>
            <w:tcW w:w="0" w:type="auto"/>
            <w:vAlign w:val="center"/>
            <w:hideMark/>
          </w:tcPr>
          <w:p w14:paraId="78FB3770" w14:textId="77777777" w:rsidR="0095430C" w:rsidRDefault="0095430C">
            <w:pPr>
              <w:rPr>
                <w:rFonts w:eastAsia="Times New Roman"/>
                <w:lang w:val="en-US"/>
              </w:rPr>
            </w:pPr>
          </w:p>
        </w:tc>
        <w:tc>
          <w:tcPr>
            <w:tcW w:w="0" w:type="auto"/>
            <w:vAlign w:val="center"/>
            <w:hideMark/>
          </w:tcPr>
          <w:p w14:paraId="588ACA08" w14:textId="77777777" w:rsidR="0095430C"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95430C" w14:paraId="2FC0444D" w14:textId="77777777">
        <w:trPr>
          <w:divId w:val="510997197"/>
          <w:tblCellSpacing w:w="15" w:type="dxa"/>
        </w:trPr>
        <w:tc>
          <w:tcPr>
            <w:tcW w:w="0" w:type="auto"/>
            <w:vAlign w:val="center"/>
            <w:hideMark/>
          </w:tcPr>
          <w:p w14:paraId="3B1479CC" w14:textId="77777777" w:rsidR="0095430C" w:rsidRDefault="0095430C">
            <w:pPr>
              <w:rPr>
                <w:rFonts w:eastAsia="Times New Roman"/>
                <w:lang w:val="en-US"/>
              </w:rPr>
            </w:pPr>
          </w:p>
        </w:tc>
        <w:tc>
          <w:tcPr>
            <w:tcW w:w="0" w:type="auto"/>
            <w:vAlign w:val="center"/>
            <w:hideMark/>
          </w:tcPr>
          <w:p w14:paraId="1B914993" w14:textId="77777777" w:rsidR="0095430C"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95430C" w14:paraId="6BDFBEF5" w14:textId="77777777">
        <w:trPr>
          <w:divId w:val="510997197"/>
          <w:tblCellSpacing w:w="15" w:type="dxa"/>
        </w:trPr>
        <w:tc>
          <w:tcPr>
            <w:tcW w:w="0" w:type="auto"/>
            <w:vAlign w:val="center"/>
            <w:hideMark/>
          </w:tcPr>
          <w:p w14:paraId="7E0904C7" w14:textId="77777777" w:rsidR="0095430C" w:rsidRDefault="0095430C">
            <w:pPr>
              <w:rPr>
                <w:rFonts w:eastAsia="Times New Roman"/>
                <w:lang w:val="en-US"/>
              </w:rPr>
            </w:pPr>
          </w:p>
        </w:tc>
        <w:tc>
          <w:tcPr>
            <w:tcW w:w="0" w:type="auto"/>
            <w:vAlign w:val="center"/>
            <w:hideMark/>
          </w:tcPr>
          <w:p w14:paraId="3B093915" w14:textId="77777777" w:rsidR="0095430C"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95430C" w14:paraId="63331E13" w14:textId="77777777">
        <w:trPr>
          <w:divId w:val="510997197"/>
          <w:tblCellSpacing w:w="15" w:type="dxa"/>
        </w:trPr>
        <w:tc>
          <w:tcPr>
            <w:tcW w:w="0" w:type="auto"/>
            <w:vAlign w:val="center"/>
            <w:hideMark/>
          </w:tcPr>
          <w:p w14:paraId="01AD9F2A" w14:textId="77777777" w:rsidR="0095430C" w:rsidRDefault="0095430C">
            <w:pPr>
              <w:rPr>
                <w:rFonts w:eastAsia="Times New Roman"/>
                <w:lang w:val="en-US"/>
              </w:rPr>
            </w:pPr>
          </w:p>
        </w:tc>
        <w:tc>
          <w:tcPr>
            <w:tcW w:w="0" w:type="auto"/>
            <w:vAlign w:val="center"/>
            <w:hideMark/>
          </w:tcPr>
          <w:p w14:paraId="7CBFBFEF" w14:textId="77777777" w:rsidR="0095430C"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95430C" w14:paraId="62F752A6" w14:textId="77777777">
        <w:trPr>
          <w:divId w:val="510997197"/>
          <w:tblCellSpacing w:w="15" w:type="dxa"/>
        </w:trPr>
        <w:tc>
          <w:tcPr>
            <w:tcW w:w="0" w:type="auto"/>
            <w:vAlign w:val="center"/>
            <w:hideMark/>
          </w:tcPr>
          <w:p w14:paraId="3B159F30" w14:textId="77777777" w:rsidR="0095430C" w:rsidRDefault="0095430C">
            <w:pPr>
              <w:rPr>
                <w:rFonts w:eastAsia="Times New Roman"/>
                <w:lang w:val="en-US"/>
              </w:rPr>
            </w:pPr>
          </w:p>
        </w:tc>
        <w:tc>
          <w:tcPr>
            <w:tcW w:w="0" w:type="auto"/>
            <w:vAlign w:val="center"/>
            <w:hideMark/>
          </w:tcPr>
          <w:p w14:paraId="4788B793" w14:textId="77777777" w:rsidR="0095430C"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95430C" w14:paraId="4E045EDB" w14:textId="77777777">
        <w:trPr>
          <w:divId w:val="510997197"/>
          <w:tblCellSpacing w:w="15" w:type="dxa"/>
        </w:trPr>
        <w:tc>
          <w:tcPr>
            <w:tcW w:w="0" w:type="auto"/>
            <w:vAlign w:val="center"/>
            <w:hideMark/>
          </w:tcPr>
          <w:p w14:paraId="452A98C0" w14:textId="77777777" w:rsidR="0095430C" w:rsidRDefault="0095430C">
            <w:pPr>
              <w:rPr>
                <w:rFonts w:eastAsia="Times New Roman"/>
                <w:lang w:val="en-US"/>
              </w:rPr>
            </w:pPr>
          </w:p>
        </w:tc>
        <w:tc>
          <w:tcPr>
            <w:tcW w:w="0" w:type="auto"/>
            <w:vAlign w:val="center"/>
            <w:hideMark/>
          </w:tcPr>
          <w:p w14:paraId="0E32CD8D" w14:textId="77777777" w:rsidR="0095430C"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95430C" w14:paraId="1AC35688" w14:textId="77777777">
        <w:trPr>
          <w:divId w:val="510997197"/>
          <w:tblCellSpacing w:w="15" w:type="dxa"/>
        </w:trPr>
        <w:tc>
          <w:tcPr>
            <w:tcW w:w="0" w:type="auto"/>
            <w:vAlign w:val="center"/>
            <w:hideMark/>
          </w:tcPr>
          <w:p w14:paraId="18B7E016" w14:textId="77777777" w:rsidR="0095430C" w:rsidRDefault="0095430C">
            <w:pPr>
              <w:rPr>
                <w:rFonts w:eastAsia="Times New Roman"/>
                <w:lang w:val="en-US"/>
              </w:rPr>
            </w:pPr>
          </w:p>
        </w:tc>
        <w:tc>
          <w:tcPr>
            <w:tcW w:w="0" w:type="auto"/>
            <w:vAlign w:val="center"/>
            <w:hideMark/>
          </w:tcPr>
          <w:p w14:paraId="611C6E61" w14:textId="77777777" w:rsidR="0095430C"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95430C" w14:paraId="64EEF218" w14:textId="77777777">
        <w:trPr>
          <w:divId w:val="510997197"/>
          <w:tblCellSpacing w:w="15" w:type="dxa"/>
        </w:trPr>
        <w:tc>
          <w:tcPr>
            <w:tcW w:w="0" w:type="auto"/>
            <w:vAlign w:val="center"/>
            <w:hideMark/>
          </w:tcPr>
          <w:p w14:paraId="52DB6A55" w14:textId="77777777" w:rsidR="0095430C" w:rsidRDefault="0095430C">
            <w:pPr>
              <w:rPr>
                <w:rFonts w:eastAsia="Times New Roman"/>
                <w:lang w:val="en-US"/>
              </w:rPr>
            </w:pPr>
          </w:p>
        </w:tc>
        <w:tc>
          <w:tcPr>
            <w:tcW w:w="0" w:type="auto"/>
            <w:vAlign w:val="center"/>
            <w:hideMark/>
          </w:tcPr>
          <w:p w14:paraId="468B314B" w14:textId="77777777" w:rsidR="0095430C"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95430C" w14:paraId="5FE975F2" w14:textId="77777777">
        <w:trPr>
          <w:divId w:val="510997197"/>
          <w:tblCellSpacing w:w="15" w:type="dxa"/>
        </w:trPr>
        <w:tc>
          <w:tcPr>
            <w:tcW w:w="0" w:type="auto"/>
            <w:vAlign w:val="center"/>
            <w:hideMark/>
          </w:tcPr>
          <w:p w14:paraId="3DCA797B" w14:textId="77777777" w:rsidR="0095430C" w:rsidRDefault="0095430C">
            <w:pPr>
              <w:rPr>
                <w:rFonts w:eastAsia="Times New Roman"/>
                <w:lang w:val="en-US"/>
              </w:rPr>
            </w:pPr>
          </w:p>
        </w:tc>
        <w:tc>
          <w:tcPr>
            <w:tcW w:w="0" w:type="auto"/>
            <w:vAlign w:val="center"/>
            <w:hideMark/>
          </w:tcPr>
          <w:p w14:paraId="1BA339B4" w14:textId="77777777" w:rsidR="0095430C"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95430C" w14:paraId="100F8B48" w14:textId="77777777">
        <w:trPr>
          <w:divId w:val="510997197"/>
          <w:tblCellSpacing w:w="15" w:type="dxa"/>
        </w:trPr>
        <w:tc>
          <w:tcPr>
            <w:tcW w:w="0" w:type="auto"/>
            <w:vAlign w:val="center"/>
            <w:hideMark/>
          </w:tcPr>
          <w:p w14:paraId="1A5EB0AA" w14:textId="77777777" w:rsidR="0095430C" w:rsidRDefault="0095430C">
            <w:pPr>
              <w:rPr>
                <w:rFonts w:eastAsia="Times New Roman"/>
                <w:lang w:val="en-US"/>
              </w:rPr>
            </w:pPr>
          </w:p>
        </w:tc>
        <w:tc>
          <w:tcPr>
            <w:tcW w:w="0" w:type="auto"/>
            <w:vAlign w:val="center"/>
            <w:hideMark/>
          </w:tcPr>
          <w:p w14:paraId="3DAC24E0" w14:textId="77777777" w:rsidR="0095430C"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95430C" w14:paraId="43312052" w14:textId="77777777">
        <w:trPr>
          <w:divId w:val="510997197"/>
          <w:tblCellSpacing w:w="15" w:type="dxa"/>
        </w:trPr>
        <w:tc>
          <w:tcPr>
            <w:tcW w:w="0" w:type="auto"/>
            <w:vAlign w:val="center"/>
            <w:hideMark/>
          </w:tcPr>
          <w:p w14:paraId="3F5EFDD5" w14:textId="77777777" w:rsidR="0095430C" w:rsidRDefault="0095430C">
            <w:pPr>
              <w:rPr>
                <w:rFonts w:eastAsia="Times New Roman"/>
                <w:lang w:val="en-US"/>
              </w:rPr>
            </w:pPr>
          </w:p>
        </w:tc>
        <w:tc>
          <w:tcPr>
            <w:tcW w:w="0" w:type="auto"/>
            <w:vAlign w:val="center"/>
            <w:hideMark/>
          </w:tcPr>
          <w:p w14:paraId="3A3CA274" w14:textId="77777777" w:rsidR="0095430C"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95430C" w14:paraId="2852FD7C" w14:textId="77777777">
        <w:trPr>
          <w:divId w:val="510997197"/>
          <w:tblCellSpacing w:w="15" w:type="dxa"/>
        </w:trPr>
        <w:tc>
          <w:tcPr>
            <w:tcW w:w="0" w:type="auto"/>
            <w:vAlign w:val="center"/>
            <w:hideMark/>
          </w:tcPr>
          <w:p w14:paraId="4EB1BE02" w14:textId="77777777" w:rsidR="0095430C" w:rsidRDefault="0095430C">
            <w:pPr>
              <w:rPr>
                <w:rFonts w:eastAsia="Times New Roman"/>
                <w:lang w:val="en-US"/>
              </w:rPr>
            </w:pPr>
          </w:p>
        </w:tc>
        <w:tc>
          <w:tcPr>
            <w:tcW w:w="0" w:type="auto"/>
            <w:vAlign w:val="center"/>
            <w:hideMark/>
          </w:tcPr>
          <w:p w14:paraId="13D332DD" w14:textId="77777777" w:rsidR="0095430C"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95430C" w14:paraId="6610B312" w14:textId="77777777">
        <w:trPr>
          <w:divId w:val="510997197"/>
          <w:tblCellSpacing w:w="15" w:type="dxa"/>
        </w:trPr>
        <w:tc>
          <w:tcPr>
            <w:tcW w:w="0" w:type="auto"/>
            <w:vAlign w:val="center"/>
            <w:hideMark/>
          </w:tcPr>
          <w:p w14:paraId="12D3568A" w14:textId="77777777" w:rsidR="0095430C" w:rsidRDefault="0095430C">
            <w:pPr>
              <w:rPr>
                <w:rFonts w:eastAsia="Times New Roman"/>
                <w:lang w:val="en-US"/>
              </w:rPr>
            </w:pPr>
          </w:p>
        </w:tc>
        <w:tc>
          <w:tcPr>
            <w:tcW w:w="0" w:type="auto"/>
            <w:vAlign w:val="center"/>
            <w:hideMark/>
          </w:tcPr>
          <w:p w14:paraId="50ABB377" w14:textId="77777777" w:rsidR="0095430C"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95430C" w14:paraId="47A851D7" w14:textId="77777777">
        <w:trPr>
          <w:divId w:val="510997197"/>
          <w:tblCellSpacing w:w="15" w:type="dxa"/>
        </w:trPr>
        <w:tc>
          <w:tcPr>
            <w:tcW w:w="0" w:type="auto"/>
            <w:vAlign w:val="center"/>
            <w:hideMark/>
          </w:tcPr>
          <w:p w14:paraId="29B2A763" w14:textId="77777777" w:rsidR="0095430C" w:rsidRDefault="0095430C">
            <w:pPr>
              <w:rPr>
                <w:rFonts w:eastAsia="Times New Roman"/>
                <w:lang w:val="en-US"/>
              </w:rPr>
            </w:pPr>
          </w:p>
        </w:tc>
        <w:tc>
          <w:tcPr>
            <w:tcW w:w="0" w:type="auto"/>
            <w:vAlign w:val="center"/>
            <w:hideMark/>
          </w:tcPr>
          <w:p w14:paraId="45CC3F61" w14:textId="77777777" w:rsidR="0095430C"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95430C" w14:paraId="6B7F69D3" w14:textId="77777777">
        <w:trPr>
          <w:divId w:val="510997197"/>
          <w:tblCellSpacing w:w="15" w:type="dxa"/>
        </w:trPr>
        <w:tc>
          <w:tcPr>
            <w:tcW w:w="0" w:type="auto"/>
            <w:vAlign w:val="center"/>
            <w:hideMark/>
          </w:tcPr>
          <w:p w14:paraId="1F588AA3" w14:textId="77777777" w:rsidR="0095430C" w:rsidRDefault="0095430C">
            <w:pPr>
              <w:rPr>
                <w:rFonts w:eastAsia="Times New Roman"/>
                <w:lang w:val="en-US"/>
              </w:rPr>
            </w:pPr>
          </w:p>
        </w:tc>
        <w:tc>
          <w:tcPr>
            <w:tcW w:w="0" w:type="auto"/>
            <w:vAlign w:val="center"/>
            <w:hideMark/>
          </w:tcPr>
          <w:p w14:paraId="22CB476A" w14:textId="77777777" w:rsidR="0095430C"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95430C" w14:paraId="384FF873" w14:textId="77777777">
        <w:trPr>
          <w:divId w:val="510997197"/>
          <w:tblCellSpacing w:w="15" w:type="dxa"/>
        </w:trPr>
        <w:tc>
          <w:tcPr>
            <w:tcW w:w="0" w:type="auto"/>
            <w:vAlign w:val="center"/>
            <w:hideMark/>
          </w:tcPr>
          <w:p w14:paraId="120BA5F6" w14:textId="77777777" w:rsidR="0095430C" w:rsidRDefault="0095430C">
            <w:pPr>
              <w:rPr>
                <w:rFonts w:eastAsia="Times New Roman"/>
                <w:lang w:val="en-US"/>
              </w:rPr>
            </w:pPr>
          </w:p>
        </w:tc>
        <w:tc>
          <w:tcPr>
            <w:tcW w:w="0" w:type="auto"/>
            <w:vAlign w:val="center"/>
            <w:hideMark/>
          </w:tcPr>
          <w:p w14:paraId="63EA8DD4" w14:textId="77777777" w:rsidR="0095430C"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95430C" w14:paraId="188CD315" w14:textId="77777777">
        <w:trPr>
          <w:divId w:val="510997197"/>
          <w:tblCellSpacing w:w="15" w:type="dxa"/>
        </w:trPr>
        <w:tc>
          <w:tcPr>
            <w:tcW w:w="0" w:type="auto"/>
            <w:vAlign w:val="center"/>
            <w:hideMark/>
          </w:tcPr>
          <w:p w14:paraId="6EFB25F9" w14:textId="77777777" w:rsidR="0095430C" w:rsidRDefault="0095430C">
            <w:pPr>
              <w:rPr>
                <w:rFonts w:eastAsia="Times New Roman"/>
                <w:lang w:val="en-US"/>
              </w:rPr>
            </w:pPr>
          </w:p>
        </w:tc>
        <w:tc>
          <w:tcPr>
            <w:tcW w:w="0" w:type="auto"/>
            <w:vAlign w:val="center"/>
            <w:hideMark/>
          </w:tcPr>
          <w:p w14:paraId="33ECA543" w14:textId="77777777" w:rsidR="0095430C"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95430C" w14:paraId="580A8FE5" w14:textId="77777777">
        <w:trPr>
          <w:divId w:val="510997197"/>
          <w:tblCellSpacing w:w="15" w:type="dxa"/>
        </w:trPr>
        <w:tc>
          <w:tcPr>
            <w:tcW w:w="0" w:type="auto"/>
            <w:vAlign w:val="center"/>
            <w:hideMark/>
          </w:tcPr>
          <w:p w14:paraId="6D8A9B00" w14:textId="77777777" w:rsidR="0095430C" w:rsidRDefault="0095430C">
            <w:pPr>
              <w:rPr>
                <w:rFonts w:eastAsia="Times New Roman"/>
                <w:lang w:val="en-US"/>
              </w:rPr>
            </w:pPr>
          </w:p>
        </w:tc>
        <w:tc>
          <w:tcPr>
            <w:tcW w:w="0" w:type="auto"/>
            <w:vAlign w:val="center"/>
            <w:hideMark/>
          </w:tcPr>
          <w:p w14:paraId="79694F0D" w14:textId="77777777" w:rsidR="0095430C"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95430C" w14:paraId="62FCEF81" w14:textId="77777777">
        <w:trPr>
          <w:divId w:val="510997197"/>
          <w:tblCellSpacing w:w="15" w:type="dxa"/>
        </w:trPr>
        <w:tc>
          <w:tcPr>
            <w:tcW w:w="0" w:type="auto"/>
            <w:vAlign w:val="center"/>
            <w:hideMark/>
          </w:tcPr>
          <w:p w14:paraId="283F2CDE" w14:textId="77777777" w:rsidR="0095430C" w:rsidRDefault="0095430C">
            <w:pPr>
              <w:rPr>
                <w:rFonts w:eastAsia="Times New Roman"/>
                <w:lang w:val="en-US"/>
              </w:rPr>
            </w:pPr>
          </w:p>
        </w:tc>
        <w:tc>
          <w:tcPr>
            <w:tcW w:w="0" w:type="auto"/>
            <w:vAlign w:val="center"/>
            <w:hideMark/>
          </w:tcPr>
          <w:p w14:paraId="1AA910F9" w14:textId="77777777" w:rsidR="0095430C"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95430C" w14:paraId="6A6061E2" w14:textId="77777777">
        <w:trPr>
          <w:divId w:val="510997197"/>
          <w:tblCellSpacing w:w="15" w:type="dxa"/>
        </w:trPr>
        <w:tc>
          <w:tcPr>
            <w:tcW w:w="0" w:type="auto"/>
            <w:vAlign w:val="center"/>
            <w:hideMark/>
          </w:tcPr>
          <w:p w14:paraId="1C7D19E8" w14:textId="77777777" w:rsidR="0095430C" w:rsidRDefault="0095430C">
            <w:pPr>
              <w:rPr>
                <w:rFonts w:eastAsia="Times New Roman"/>
                <w:lang w:val="en-US"/>
              </w:rPr>
            </w:pPr>
          </w:p>
        </w:tc>
        <w:tc>
          <w:tcPr>
            <w:tcW w:w="0" w:type="auto"/>
            <w:vAlign w:val="center"/>
            <w:hideMark/>
          </w:tcPr>
          <w:p w14:paraId="06579E4B" w14:textId="77777777" w:rsidR="0095430C"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95430C" w14:paraId="3FB5236D" w14:textId="77777777">
        <w:trPr>
          <w:divId w:val="510997197"/>
          <w:tblCellSpacing w:w="15" w:type="dxa"/>
        </w:trPr>
        <w:tc>
          <w:tcPr>
            <w:tcW w:w="0" w:type="auto"/>
            <w:vAlign w:val="center"/>
            <w:hideMark/>
          </w:tcPr>
          <w:p w14:paraId="0E98159D" w14:textId="77777777" w:rsidR="0095430C" w:rsidRDefault="0095430C">
            <w:pPr>
              <w:rPr>
                <w:rFonts w:eastAsia="Times New Roman"/>
                <w:lang w:val="en-US"/>
              </w:rPr>
            </w:pPr>
          </w:p>
        </w:tc>
        <w:tc>
          <w:tcPr>
            <w:tcW w:w="0" w:type="auto"/>
            <w:vAlign w:val="center"/>
            <w:hideMark/>
          </w:tcPr>
          <w:p w14:paraId="7B81DAD5" w14:textId="77777777" w:rsidR="0095430C"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95430C" w14:paraId="61291137" w14:textId="77777777">
        <w:trPr>
          <w:divId w:val="510997197"/>
          <w:tblCellSpacing w:w="15" w:type="dxa"/>
        </w:trPr>
        <w:tc>
          <w:tcPr>
            <w:tcW w:w="0" w:type="auto"/>
            <w:vAlign w:val="center"/>
            <w:hideMark/>
          </w:tcPr>
          <w:p w14:paraId="231CE4CA" w14:textId="77777777" w:rsidR="0095430C" w:rsidRDefault="0095430C">
            <w:pPr>
              <w:rPr>
                <w:rFonts w:eastAsia="Times New Roman"/>
                <w:lang w:val="en-US"/>
              </w:rPr>
            </w:pPr>
          </w:p>
        </w:tc>
        <w:tc>
          <w:tcPr>
            <w:tcW w:w="0" w:type="auto"/>
            <w:vAlign w:val="center"/>
            <w:hideMark/>
          </w:tcPr>
          <w:p w14:paraId="2681EB35" w14:textId="77777777" w:rsidR="0095430C"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95430C" w14:paraId="6FADCAD3" w14:textId="77777777">
        <w:trPr>
          <w:divId w:val="510997197"/>
          <w:tblCellSpacing w:w="15" w:type="dxa"/>
        </w:trPr>
        <w:tc>
          <w:tcPr>
            <w:tcW w:w="0" w:type="auto"/>
            <w:vAlign w:val="center"/>
            <w:hideMark/>
          </w:tcPr>
          <w:p w14:paraId="7F865753" w14:textId="77777777" w:rsidR="0095430C" w:rsidRDefault="0095430C">
            <w:pPr>
              <w:rPr>
                <w:rFonts w:eastAsia="Times New Roman"/>
                <w:lang w:val="en-US"/>
              </w:rPr>
            </w:pPr>
          </w:p>
        </w:tc>
        <w:tc>
          <w:tcPr>
            <w:tcW w:w="0" w:type="auto"/>
            <w:vAlign w:val="center"/>
            <w:hideMark/>
          </w:tcPr>
          <w:p w14:paraId="5FD0FE04" w14:textId="77777777" w:rsidR="0095430C"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95430C" w14:paraId="7DE6C195" w14:textId="77777777">
        <w:trPr>
          <w:divId w:val="510997197"/>
          <w:tblCellSpacing w:w="15" w:type="dxa"/>
        </w:trPr>
        <w:tc>
          <w:tcPr>
            <w:tcW w:w="0" w:type="auto"/>
            <w:vAlign w:val="center"/>
            <w:hideMark/>
          </w:tcPr>
          <w:p w14:paraId="794AE5A7" w14:textId="77777777" w:rsidR="0095430C" w:rsidRDefault="0095430C">
            <w:pPr>
              <w:rPr>
                <w:rFonts w:eastAsia="Times New Roman"/>
                <w:lang w:val="en-US"/>
              </w:rPr>
            </w:pPr>
          </w:p>
        </w:tc>
        <w:tc>
          <w:tcPr>
            <w:tcW w:w="0" w:type="auto"/>
            <w:vAlign w:val="center"/>
            <w:hideMark/>
          </w:tcPr>
          <w:p w14:paraId="4959322D" w14:textId="77777777" w:rsidR="0095430C"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95430C" w14:paraId="4697C4A8" w14:textId="77777777">
        <w:trPr>
          <w:divId w:val="510997197"/>
          <w:tblCellSpacing w:w="15" w:type="dxa"/>
        </w:trPr>
        <w:tc>
          <w:tcPr>
            <w:tcW w:w="0" w:type="auto"/>
            <w:vAlign w:val="center"/>
            <w:hideMark/>
          </w:tcPr>
          <w:p w14:paraId="189D7E26" w14:textId="77777777" w:rsidR="0095430C" w:rsidRDefault="0095430C">
            <w:pPr>
              <w:rPr>
                <w:rFonts w:eastAsia="Times New Roman"/>
                <w:lang w:val="en-US"/>
              </w:rPr>
            </w:pPr>
          </w:p>
        </w:tc>
        <w:tc>
          <w:tcPr>
            <w:tcW w:w="0" w:type="auto"/>
            <w:vAlign w:val="center"/>
            <w:hideMark/>
          </w:tcPr>
          <w:p w14:paraId="6CFD2595" w14:textId="77777777" w:rsidR="0095430C"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95430C" w14:paraId="293B8038" w14:textId="77777777">
        <w:trPr>
          <w:divId w:val="510997197"/>
          <w:tblCellSpacing w:w="15" w:type="dxa"/>
        </w:trPr>
        <w:tc>
          <w:tcPr>
            <w:tcW w:w="0" w:type="auto"/>
            <w:vAlign w:val="center"/>
            <w:hideMark/>
          </w:tcPr>
          <w:p w14:paraId="476040DD" w14:textId="77777777" w:rsidR="0095430C" w:rsidRDefault="0095430C">
            <w:pPr>
              <w:rPr>
                <w:rFonts w:eastAsia="Times New Roman"/>
                <w:lang w:val="en-US"/>
              </w:rPr>
            </w:pPr>
          </w:p>
        </w:tc>
        <w:tc>
          <w:tcPr>
            <w:tcW w:w="0" w:type="auto"/>
            <w:vAlign w:val="center"/>
            <w:hideMark/>
          </w:tcPr>
          <w:p w14:paraId="52A54456" w14:textId="77777777" w:rsidR="0095430C"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95430C" w14:paraId="5F3521F8" w14:textId="77777777">
        <w:trPr>
          <w:divId w:val="510997197"/>
          <w:tblCellSpacing w:w="15" w:type="dxa"/>
        </w:trPr>
        <w:tc>
          <w:tcPr>
            <w:tcW w:w="0" w:type="auto"/>
            <w:vAlign w:val="center"/>
            <w:hideMark/>
          </w:tcPr>
          <w:p w14:paraId="6AB2AA2D" w14:textId="77777777" w:rsidR="0095430C" w:rsidRDefault="0095430C">
            <w:pPr>
              <w:rPr>
                <w:rFonts w:eastAsia="Times New Roman"/>
                <w:lang w:val="en-US"/>
              </w:rPr>
            </w:pPr>
          </w:p>
        </w:tc>
        <w:tc>
          <w:tcPr>
            <w:tcW w:w="0" w:type="auto"/>
            <w:vAlign w:val="center"/>
            <w:hideMark/>
          </w:tcPr>
          <w:p w14:paraId="63376546" w14:textId="77777777" w:rsidR="0095430C"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95430C" w14:paraId="18CAC280" w14:textId="77777777">
        <w:trPr>
          <w:divId w:val="510997197"/>
          <w:tblCellSpacing w:w="15" w:type="dxa"/>
        </w:trPr>
        <w:tc>
          <w:tcPr>
            <w:tcW w:w="0" w:type="auto"/>
            <w:vAlign w:val="center"/>
            <w:hideMark/>
          </w:tcPr>
          <w:p w14:paraId="14650462" w14:textId="77777777" w:rsidR="0095430C" w:rsidRDefault="0095430C">
            <w:pPr>
              <w:rPr>
                <w:rFonts w:eastAsia="Times New Roman"/>
                <w:lang w:val="en-US"/>
              </w:rPr>
            </w:pPr>
          </w:p>
        </w:tc>
        <w:tc>
          <w:tcPr>
            <w:tcW w:w="0" w:type="auto"/>
            <w:vAlign w:val="center"/>
            <w:hideMark/>
          </w:tcPr>
          <w:p w14:paraId="0265DC8D" w14:textId="77777777" w:rsidR="0095430C"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95430C" w14:paraId="42D1D442" w14:textId="77777777">
        <w:trPr>
          <w:divId w:val="510997197"/>
          <w:tblCellSpacing w:w="15" w:type="dxa"/>
        </w:trPr>
        <w:tc>
          <w:tcPr>
            <w:tcW w:w="0" w:type="auto"/>
            <w:vAlign w:val="center"/>
            <w:hideMark/>
          </w:tcPr>
          <w:p w14:paraId="35946199" w14:textId="77777777" w:rsidR="0095430C" w:rsidRDefault="0095430C">
            <w:pPr>
              <w:rPr>
                <w:rFonts w:eastAsia="Times New Roman"/>
                <w:lang w:val="en-US"/>
              </w:rPr>
            </w:pPr>
          </w:p>
        </w:tc>
        <w:tc>
          <w:tcPr>
            <w:tcW w:w="0" w:type="auto"/>
            <w:vAlign w:val="center"/>
            <w:hideMark/>
          </w:tcPr>
          <w:p w14:paraId="187104CC" w14:textId="77777777" w:rsidR="0095430C"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95430C" w14:paraId="120493B8" w14:textId="77777777">
        <w:trPr>
          <w:divId w:val="510997197"/>
          <w:tblCellSpacing w:w="15" w:type="dxa"/>
        </w:trPr>
        <w:tc>
          <w:tcPr>
            <w:tcW w:w="0" w:type="auto"/>
            <w:vAlign w:val="center"/>
            <w:hideMark/>
          </w:tcPr>
          <w:p w14:paraId="06C8D321" w14:textId="77777777" w:rsidR="0095430C" w:rsidRDefault="0095430C">
            <w:pPr>
              <w:rPr>
                <w:rFonts w:eastAsia="Times New Roman"/>
                <w:lang w:val="en-US"/>
              </w:rPr>
            </w:pPr>
          </w:p>
        </w:tc>
        <w:tc>
          <w:tcPr>
            <w:tcW w:w="0" w:type="auto"/>
            <w:vAlign w:val="center"/>
            <w:hideMark/>
          </w:tcPr>
          <w:p w14:paraId="615842B9" w14:textId="77777777" w:rsidR="0095430C"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95430C" w14:paraId="34E13EE2" w14:textId="77777777">
        <w:trPr>
          <w:divId w:val="510997197"/>
          <w:tblCellSpacing w:w="15" w:type="dxa"/>
        </w:trPr>
        <w:tc>
          <w:tcPr>
            <w:tcW w:w="0" w:type="auto"/>
            <w:vAlign w:val="center"/>
            <w:hideMark/>
          </w:tcPr>
          <w:p w14:paraId="54A3AB85" w14:textId="77777777" w:rsidR="0095430C" w:rsidRDefault="0095430C">
            <w:pPr>
              <w:rPr>
                <w:rFonts w:eastAsia="Times New Roman"/>
                <w:lang w:val="en-US"/>
              </w:rPr>
            </w:pPr>
          </w:p>
        </w:tc>
        <w:tc>
          <w:tcPr>
            <w:tcW w:w="0" w:type="auto"/>
            <w:vAlign w:val="center"/>
            <w:hideMark/>
          </w:tcPr>
          <w:p w14:paraId="25F7F791" w14:textId="77777777" w:rsidR="0095430C"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95430C" w14:paraId="42515C2A" w14:textId="77777777">
        <w:trPr>
          <w:divId w:val="510997197"/>
          <w:tblCellSpacing w:w="15" w:type="dxa"/>
        </w:trPr>
        <w:tc>
          <w:tcPr>
            <w:tcW w:w="0" w:type="auto"/>
            <w:vAlign w:val="center"/>
            <w:hideMark/>
          </w:tcPr>
          <w:p w14:paraId="40362956" w14:textId="77777777" w:rsidR="0095430C" w:rsidRDefault="0095430C">
            <w:pPr>
              <w:rPr>
                <w:rFonts w:eastAsia="Times New Roman"/>
                <w:lang w:val="en-US"/>
              </w:rPr>
            </w:pPr>
          </w:p>
        </w:tc>
        <w:tc>
          <w:tcPr>
            <w:tcW w:w="0" w:type="auto"/>
            <w:vAlign w:val="center"/>
            <w:hideMark/>
          </w:tcPr>
          <w:p w14:paraId="78DC9BC9" w14:textId="77777777" w:rsidR="0095430C"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95430C" w14:paraId="06913DA2" w14:textId="77777777">
        <w:trPr>
          <w:divId w:val="510997197"/>
          <w:tblCellSpacing w:w="15" w:type="dxa"/>
        </w:trPr>
        <w:tc>
          <w:tcPr>
            <w:tcW w:w="0" w:type="auto"/>
            <w:vAlign w:val="center"/>
            <w:hideMark/>
          </w:tcPr>
          <w:p w14:paraId="464991B2" w14:textId="77777777" w:rsidR="0095430C" w:rsidRDefault="0095430C">
            <w:pPr>
              <w:rPr>
                <w:rFonts w:eastAsia="Times New Roman"/>
                <w:lang w:val="en-US"/>
              </w:rPr>
            </w:pPr>
          </w:p>
        </w:tc>
        <w:tc>
          <w:tcPr>
            <w:tcW w:w="0" w:type="auto"/>
            <w:vAlign w:val="center"/>
            <w:hideMark/>
          </w:tcPr>
          <w:p w14:paraId="0F673CB9" w14:textId="77777777" w:rsidR="0095430C"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95430C" w14:paraId="3135BC67" w14:textId="77777777">
        <w:trPr>
          <w:divId w:val="510997197"/>
          <w:tblCellSpacing w:w="15" w:type="dxa"/>
        </w:trPr>
        <w:tc>
          <w:tcPr>
            <w:tcW w:w="0" w:type="auto"/>
            <w:vAlign w:val="center"/>
            <w:hideMark/>
          </w:tcPr>
          <w:p w14:paraId="0CF61AB7" w14:textId="77777777" w:rsidR="0095430C" w:rsidRDefault="0095430C">
            <w:pPr>
              <w:rPr>
                <w:rFonts w:eastAsia="Times New Roman"/>
                <w:lang w:val="en-US"/>
              </w:rPr>
            </w:pPr>
          </w:p>
        </w:tc>
        <w:tc>
          <w:tcPr>
            <w:tcW w:w="0" w:type="auto"/>
            <w:vAlign w:val="center"/>
            <w:hideMark/>
          </w:tcPr>
          <w:p w14:paraId="586B8E0F" w14:textId="77777777" w:rsidR="0095430C"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95430C" w14:paraId="70544B87" w14:textId="77777777">
        <w:trPr>
          <w:divId w:val="510997197"/>
          <w:tblCellSpacing w:w="15" w:type="dxa"/>
        </w:trPr>
        <w:tc>
          <w:tcPr>
            <w:tcW w:w="0" w:type="auto"/>
            <w:vAlign w:val="center"/>
            <w:hideMark/>
          </w:tcPr>
          <w:p w14:paraId="758984EB" w14:textId="77777777" w:rsidR="0095430C" w:rsidRDefault="0095430C">
            <w:pPr>
              <w:rPr>
                <w:rFonts w:eastAsia="Times New Roman"/>
                <w:lang w:val="en-US"/>
              </w:rPr>
            </w:pPr>
          </w:p>
        </w:tc>
        <w:tc>
          <w:tcPr>
            <w:tcW w:w="0" w:type="auto"/>
            <w:vAlign w:val="center"/>
            <w:hideMark/>
          </w:tcPr>
          <w:p w14:paraId="37BD32D8" w14:textId="77777777" w:rsidR="0095430C"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95430C" w14:paraId="45246152" w14:textId="77777777">
        <w:trPr>
          <w:divId w:val="510997197"/>
          <w:tblCellSpacing w:w="15" w:type="dxa"/>
        </w:trPr>
        <w:tc>
          <w:tcPr>
            <w:tcW w:w="0" w:type="auto"/>
            <w:vAlign w:val="center"/>
            <w:hideMark/>
          </w:tcPr>
          <w:p w14:paraId="6CE269AF" w14:textId="77777777" w:rsidR="0095430C" w:rsidRDefault="0095430C">
            <w:pPr>
              <w:rPr>
                <w:rFonts w:eastAsia="Times New Roman"/>
                <w:lang w:val="en-US"/>
              </w:rPr>
            </w:pPr>
          </w:p>
        </w:tc>
        <w:tc>
          <w:tcPr>
            <w:tcW w:w="0" w:type="auto"/>
            <w:vAlign w:val="center"/>
            <w:hideMark/>
          </w:tcPr>
          <w:p w14:paraId="44FD514A" w14:textId="77777777" w:rsidR="0095430C"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95430C" w14:paraId="22E5A1F3" w14:textId="77777777">
        <w:trPr>
          <w:divId w:val="510997197"/>
          <w:tblCellSpacing w:w="15" w:type="dxa"/>
        </w:trPr>
        <w:tc>
          <w:tcPr>
            <w:tcW w:w="0" w:type="auto"/>
            <w:vAlign w:val="center"/>
            <w:hideMark/>
          </w:tcPr>
          <w:p w14:paraId="1FB64DAC" w14:textId="77777777" w:rsidR="0095430C" w:rsidRDefault="0095430C">
            <w:pPr>
              <w:rPr>
                <w:rFonts w:eastAsia="Times New Roman"/>
                <w:lang w:val="en-US"/>
              </w:rPr>
            </w:pPr>
          </w:p>
        </w:tc>
        <w:tc>
          <w:tcPr>
            <w:tcW w:w="0" w:type="auto"/>
            <w:vAlign w:val="center"/>
            <w:hideMark/>
          </w:tcPr>
          <w:p w14:paraId="2FCE92E2" w14:textId="77777777" w:rsidR="0095430C"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95430C" w14:paraId="298786BA" w14:textId="77777777">
        <w:trPr>
          <w:divId w:val="510997197"/>
          <w:tblCellSpacing w:w="15" w:type="dxa"/>
        </w:trPr>
        <w:tc>
          <w:tcPr>
            <w:tcW w:w="0" w:type="auto"/>
            <w:vAlign w:val="center"/>
            <w:hideMark/>
          </w:tcPr>
          <w:p w14:paraId="5E82A371" w14:textId="77777777" w:rsidR="0095430C" w:rsidRDefault="0095430C">
            <w:pPr>
              <w:rPr>
                <w:rFonts w:eastAsia="Times New Roman"/>
                <w:lang w:val="en-US"/>
              </w:rPr>
            </w:pPr>
          </w:p>
        </w:tc>
        <w:tc>
          <w:tcPr>
            <w:tcW w:w="0" w:type="auto"/>
            <w:vAlign w:val="center"/>
            <w:hideMark/>
          </w:tcPr>
          <w:p w14:paraId="54C520C8" w14:textId="77777777" w:rsidR="0095430C"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95430C" w14:paraId="446F46D4" w14:textId="77777777">
        <w:trPr>
          <w:divId w:val="510997197"/>
          <w:tblCellSpacing w:w="15" w:type="dxa"/>
        </w:trPr>
        <w:tc>
          <w:tcPr>
            <w:tcW w:w="0" w:type="auto"/>
            <w:vAlign w:val="center"/>
            <w:hideMark/>
          </w:tcPr>
          <w:p w14:paraId="4F4860E4" w14:textId="77777777" w:rsidR="0095430C" w:rsidRDefault="0095430C">
            <w:pPr>
              <w:rPr>
                <w:rFonts w:eastAsia="Times New Roman"/>
                <w:lang w:val="en-US"/>
              </w:rPr>
            </w:pPr>
          </w:p>
        </w:tc>
        <w:tc>
          <w:tcPr>
            <w:tcW w:w="0" w:type="auto"/>
            <w:vAlign w:val="center"/>
            <w:hideMark/>
          </w:tcPr>
          <w:p w14:paraId="26B9E412" w14:textId="77777777" w:rsidR="0095430C"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95430C" w14:paraId="46F2105A" w14:textId="77777777">
        <w:trPr>
          <w:divId w:val="510997197"/>
          <w:tblCellSpacing w:w="15" w:type="dxa"/>
        </w:trPr>
        <w:tc>
          <w:tcPr>
            <w:tcW w:w="0" w:type="auto"/>
            <w:vAlign w:val="center"/>
            <w:hideMark/>
          </w:tcPr>
          <w:p w14:paraId="7BFD0702" w14:textId="77777777" w:rsidR="0095430C" w:rsidRDefault="0095430C">
            <w:pPr>
              <w:rPr>
                <w:rFonts w:eastAsia="Times New Roman"/>
                <w:lang w:val="en-US"/>
              </w:rPr>
            </w:pPr>
          </w:p>
        </w:tc>
        <w:tc>
          <w:tcPr>
            <w:tcW w:w="0" w:type="auto"/>
            <w:vAlign w:val="center"/>
            <w:hideMark/>
          </w:tcPr>
          <w:p w14:paraId="3502C952" w14:textId="77777777" w:rsidR="0095430C"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95430C" w14:paraId="44C34D0C" w14:textId="77777777">
        <w:trPr>
          <w:divId w:val="510997197"/>
          <w:tblCellSpacing w:w="15" w:type="dxa"/>
        </w:trPr>
        <w:tc>
          <w:tcPr>
            <w:tcW w:w="0" w:type="auto"/>
            <w:vAlign w:val="center"/>
            <w:hideMark/>
          </w:tcPr>
          <w:p w14:paraId="4F6A2410" w14:textId="77777777" w:rsidR="0095430C" w:rsidRDefault="0095430C">
            <w:pPr>
              <w:rPr>
                <w:rFonts w:eastAsia="Times New Roman"/>
                <w:lang w:val="en-US"/>
              </w:rPr>
            </w:pPr>
          </w:p>
        </w:tc>
        <w:tc>
          <w:tcPr>
            <w:tcW w:w="0" w:type="auto"/>
            <w:vAlign w:val="center"/>
            <w:hideMark/>
          </w:tcPr>
          <w:p w14:paraId="35F64BB6" w14:textId="77777777" w:rsidR="0095430C"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95430C" w14:paraId="7BDD9DEC" w14:textId="77777777">
        <w:trPr>
          <w:divId w:val="510997197"/>
          <w:tblCellSpacing w:w="15" w:type="dxa"/>
        </w:trPr>
        <w:tc>
          <w:tcPr>
            <w:tcW w:w="0" w:type="auto"/>
            <w:vAlign w:val="center"/>
            <w:hideMark/>
          </w:tcPr>
          <w:p w14:paraId="136FAD96" w14:textId="77777777" w:rsidR="0095430C" w:rsidRDefault="0095430C">
            <w:pPr>
              <w:rPr>
                <w:rFonts w:eastAsia="Times New Roman"/>
                <w:lang w:val="en-US"/>
              </w:rPr>
            </w:pPr>
          </w:p>
        </w:tc>
        <w:tc>
          <w:tcPr>
            <w:tcW w:w="0" w:type="auto"/>
            <w:vAlign w:val="center"/>
            <w:hideMark/>
          </w:tcPr>
          <w:p w14:paraId="3E63205E" w14:textId="77777777" w:rsidR="0095430C"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95430C" w14:paraId="48F7F942" w14:textId="77777777">
        <w:trPr>
          <w:divId w:val="510997197"/>
          <w:tblCellSpacing w:w="15" w:type="dxa"/>
        </w:trPr>
        <w:tc>
          <w:tcPr>
            <w:tcW w:w="0" w:type="auto"/>
            <w:vAlign w:val="center"/>
            <w:hideMark/>
          </w:tcPr>
          <w:p w14:paraId="00005688" w14:textId="77777777" w:rsidR="0095430C" w:rsidRDefault="0095430C">
            <w:pPr>
              <w:rPr>
                <w:rFonts w:eastAsia="Times New Roman"/>
                <w:lang w:val="en-US"/>
              </w:rPr>
            </w:pPr>
          </w:p>
        </w:tc>
        <w:tc>
          <w:tcPr>
            <w:tcW w:w="0" w:type="auto"/>
            <w:vAlign w:val="center"/>
            <w:hideMark/>
          </w:tcPr>
          <w:p w14:paraId="2804532F" w14:textId="77777777" w:rsidR="0095430C"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95430C" w14:paraId="63946090" w14:textId="77777777">
        <w:trPr>
          <w:divId w:val="510997197"/>
          <w:tblCellSpacing w:w="15" w:type="dxa"/>
        </w:trPr>
        <w:tc>
          <w:tcPr>
            <w:tcW w:w="0" w:type="auto"/>
            <w:vAlign w:val="center"/>
            <w:hideMark/>
          </w:tcPr>
          <w:p w14:paraId="6C222FAB" w14:textId="77777777" w:rsidR="0095430C" w:rsidRDefault="0095430C">
            <w:pPr>
              <w:rPr>
                <w:rFonts w:eastAsia="Times New Roman"/>
                <w:lang w:val="en-US"/>
              </w:rPr>
            </w:pPr>
          </w:p>
        </w:tc>
        <w:tc>
          <w:tcPr>
            <w:tcW w:w="0" w:type="auto"/>
            <w:vAlign w:val="center"/>
            <w:hideMark/>
          </w:tcPr>
          <w:p w14:paraId="768B9307" w14:textId="77777777" w:rsidR="0095430C"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95430C" w14:paraId="3EE3EC50" w14:textId="77777777">
        <w:trPr>
          <w:divId w:val="510997197"/>
          <w:tblCellSpacing w:w="15" w:type="dxa"/>
        </w:trPr>
        <w:tc>
          <w:tcPr>
            <w:tcW w:w="0" w:type="auto"/>
            <w:vAlign w:val="center"/>
            <w:hideMark/>
          </w:tcPr>
          <w:p w14:paraId="4E49593E" w14:textId="77777777" w:rsidR="0095430C" w:rsidRDefault="0095430C">
            <w:pPr>
              <w:rPr>
                <w:rFonts w:eastAsia="Times New Roman"/>
                <w:lang w:val="en-US"/>
              </w:rPr>
            </w:pPr>
          </w:p>
        </w:tc>
        <w:tc>
          <w:tcPr>
            <w:tcW w:w="0" w:type="auto"/>
            <w:vAlign w:val="center"/>
            <w:hideMark/>
          </w:tcPr>
          <w:p w14:paraId="6EF16CB2" w14:textId="77777777" w:rsidR="0095430C"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95430C" w14:paraId="7B850B27" w14:textId="77777777">
        <w:trPr>
          <w:divId w:val="510997197"/>
          <w:tblCellSpacing w:w="15" w:type="dxa"/>
        </w:trPr>
        <w:tc>
          <w:tcPr>
            <w:tcW w:w="0" w:type="auto"/>
            <w:vAlign w:val="center"/>
            <w:hideMark/>
          </w:tcPr>
          <w:p w14:paraId="48ED9872" w14:textId="77777777" w:rsidR="0095430C" w:rsidRDefault="0095430C">
            <w:pPr>
              <w:rPr>
                <w:rFonts w:eastAsia="Times New Roman"/>
                <w:lang w:val="en-US"/>
              </w:rPr>
            </w:pPr>
          </w:p>
        </w:tc>
        <w:tc>
          <w:tcPr>
            <w:tcW w:w="0" w:type="auto"/>
            <w:vAlign w:val="center"/>
            <w:hideMark/>
          </w:tcPr>
          <w:p w14:paraId="5DFE3005" w14:textId="77777777" w:rsidR="0095430C"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95430C" w14:paraId="46C5AFAE" w14:textId="77777777">
        <w:trPr>
          <w:divId w:val="510997197"/>
          <w:tblCellSpacing w:w="15" w:type="dxa"/>
        </w:trPr>
        <w:tc>
          <w:tcPr>
            <w:tcW w:w="0" w:type="auto"/>
            <w:vAlign w:val="center"/>
            <w:hideMark/>
          </w:tcPr>
          <w:p w14:paraId="3A09C11E" w14:textId="77777777" w:rsidR="0095430C" w:rsidRDefault="0095430C">
            <w:pPr>
              <w:rPr>
                <w:rFonts w:eastAsia="Times New Roman"/>
                <w:lang w:val="en-US"/>
              </w:rPr>
            </w:pPr>
          </w:p>
        </w:tc>
        <w:tc>
          <w:tcPr>
            <w:tcW w:w="0" w:type="auto"/>
            <w:vAlign w:val="center"/>
            <w:hideMark/>
          </w:tcPr>
          <w:p w14:paraId="23426FBF" w14:textId="77777777" w:rsidR="0095430C"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95430C" w14:paraId="62D22B7A" w14:textId="77777777">
        <w:trPr>
          <w:divId w:val="510997197"/>
          <w:tblCellSpacing w:w="15" w:type="dxa"/>
        </w:trPr>
        <w:tc>
          <w:tcPr>
            <w:tcW w:w="0" w:type="auto"/>
            <w:vAlign w:val="center"/>
            <w:hideMark/>
          </w:tcPr>
          <w:p w14:paraId="28F17004" w14:textId="77777777" w:rsidR="0095430C" w:rsidRDefault="0095430C">
            <w:pPr>
              <w:rPr>
                <w:rFonts w:eastAsia="Times New Roman"/>
                <w:lang w:val="en-US"/>
              </w:rPr>
            </w:pPr>
          </w:p>
        </w:tc>
        <w:tc>
          <w:tcPr>
            <w:tcW w:w="0" w:type="auto"/>
            <w:vAlign w:val="center"/>
            <w:hideMark/>
          </w:tcPr>
          <w:p w14:paraId="51632012" w14:textId="77777777" w:rsidR="0095430C"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95430C" w14:paraId="6F531F0F" w14:textId="77777777">
        <w:trPr>
          <w:divId w:val="510997197"/>
          <w:tblCellSpacing w:w="15" w:type="dxa"/>
        </w:trPr>
        <w:tc>
          <w:tcPr>
            <w:tcW w:w="0" w:type="auto"/>
            <w:vAlign w:val="center"/>
            <w:hideMark/>
          </w:tcPr>
          <w:p w14:paraId="33DAD877" w14:textId="77777777" w:rsidR="0095430C" w:rsidRDefault="0095430C">
            <w:pPr>
              <w:rPr>
                <w:rFonts w:eastAsia="Times New Roman"/>
                <w:lang w:val="en-US"/>
              </w:rPr>
            </w:pPr>
          </w:p>
        </w:tc>
        <w:tc>
          <w:tcPr>
            <w:tcW w:w="0" w:type="auto"/>
            <w:vAlign w:val="center"/>
            <w:hideMark/>
          </w:tcPr>
          <w:p w14:paraId="6DAF0B58" w14:textId="77777777" w:rsidR="0095430C"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95430C" w14:paraId="2BD70BBD" w14:textId="77777777">
        <w:trPr>
          <w:divId w:val="510997197"/>
          <w:tblCellSpacing w:w="15" w:type="dxa"/>
        </w:trPr>
        <w:tc>
          <w:tcPr>
            <w:tcW w:w="0" w:type="auto"/>
            <w:vAlign w:val="center"/>
            <w:hideMark/>
          </w:tcPr>
          <w:p w14:paraId="62DB7876" w14:textId="77777777" w:rsidR="0095430C" w:rsidRDefault="0095430C">
            <w:pPr>
              <w:rPr>
                <w:rFonts w:eastAsia="Times New Roman"/>
                <w:lang w:val="en-US"/>
              </w:rPr>
            </w:pPr>
          </w:p>
        </w:tc>
        <w:tc>
          <w:tcPr>
            <w:tcW w:w="0" w:type="auto"/>
            <w:vAlign w:val="center"/>
            <w:hideMark/>
          </w:tcPr>
          <w:p w14:paraId="18A92401" w14:textId="77777777" w:rsidR="0095430C"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95430C" w14:paraId="5B55D9B4" w14:textId="77777777">
        <w:trPr>
          <w:divId w:val="510997197"/>
          <w:tblCellSpacing w:w="15" w:type="dxa"/>
        </w:trPr>
        <w:tc>
          <w:tcPr>
            <w:tcW w:w="0" w:type="auto"/>
            <w:vAlign w:val="center"/>
            <w:hideMark/>
          </w:tcPr>
          <w:p w14:paraId="73EA0F2C" w14:textId="77777777" w:rsidR="0095430C" w:rsidRDefault="0095430C">
            <w:pPr>
              <w:rPr>
                <w:rFonts w:eastAsia="Times New Roman"/>
                <w:lang w:val="en-US"/>
              </w:rPr>
            </w:pPr>
          </w:p>
        </w:tc>
        <w:tc>
          <w:tcPr>
            <w:tcW w:w="0" w:type="auto"/>
            <w:vAlign w:val="center"/>
            <w:hideMark/>
          </w:tcPr>
          <w:p w14:paraId="7555100E" w14:textId="77777777" w:rsidR="0095430C"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95430C" w14:paraId="3D5FD9C3" w14:textId="77777777">
        <w:trPr>
          <w:divId w:val="510997197"/>
          <w:tblCellSpacing w:w="15" w:type="dxa"/>
        </w:trPr>
        <w:tc>
          <w:tcPr>
            <w:tcW w:w="0" w:type="auto"/>
            <w:vAlign w:val="center"/>
            <w:hideMark/>
          </w:tcPr>
          <w:p w14:paraId="078DA888" w14:textId="77777777" w:rsidR="0095430C" w:rsidRDefault="0095430C">
            <w:pPr>
              <w:rPr>
                <w:rFonts w:eastAsia="Times New Roman"/>
                <w:lang w:val="en-US"/>
              </w:rPr>
            </w:pPr>
          </w:p>
        </w:tc>
        <w:tc>
          <w:tcPr>
            <w:tcW w:w="0" w:type="auto"/>
            <w:vAlign w:val="center"/>
            <w:hideMark/>
          </w:tcPr>
          <w:p w14:paraId="60873096" w14:textId="77777777" w:rsidR="0095430C"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95430C" w14:paraId="57BF1340" w14:textId="77777777">
        <w:trPr>
          <w:divId w:val="510997197"/>
          <w:tblCellSpacing w:w="15" w:type="dxa"/>
        </w:trPr>
        <w:tc>
          <w:tcPr>
            <w:tcW w:w="0" w:type="auto"/>
            <w:vAlign w:val="center"/>
            <w:hideMark/>
          </w:tcPr>
          <w:p w14:paraId="2131DD91" w14:textId="77777777" w:rsidR="0095430C" w:rsidRDefault="0095430C">
            <w:pPr>
              <w:rPr>
                <w:rFonts w:eastAsia="Times New Roman"/>
                <w:lang w:val="en-US"/>
              </w:rPr>
            </w:pPr>
          </w:p>
        </w:tc>
        <w:tc>
          <w:tcPr>
            <w:tcW w:w="0" w:type="auto"/>
            <w:vAlign w:val="center"/>
            <w:hideMark/>
          </w:tcPr>
          <w:p w14:paraId="110DC158" w14:textId="77777777" w:rsidR="0095430C"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95430C" w14:paraId="3709F0B9" w14:textId="77777777">
        <w:trPr>
          <w:divId w:val="510997197"/>
          <w:tblCellSpacing w:w="15" w:type="dxa"/>
        </w:trPr>
        <w:tc>
          <w:tcPr>
            <w:tcW w:w="0" w:type="auto"/>
            <w:vAlign w:val="center"/>
            <w:hideMark/>
          </w:tcPr>
          <w:p w14:paraId="585266A0" w14:textId="77777777" w:rsidR="0095430C" w:rsidRDefault="0095430C">
            <w:pPr>
              <w:rPr>
                <w:rFonts w:eastAsia="Times New Roman"/>
                <w:lang w:val="en-US"/>
              </w:rPr>
            </w:pPr>
          </w:p>
        </w:tc>
        <w:tc>
          <w:tcPr>
            <w:tcW w:w="0" w:type="auto"/>
            <w:vAlign w:val="center"/>
            <w:hideMark/>
          </w:tcPr>
          <w:p w14:paraId="6C37E2F0" w14:textId="77777777" w:rsidR="0095430C"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95430C" w14:paraId="1CAF840A" w14:textId="77777777">
        <w:trPr>
          <w:divId w:val="510997197"/>
          <w:tblCellSpacing w:w="15" w:type="dxa"/>
        </w:trPr>
        <w:tc>
          <w:tcPr>
            <w:tcW w:w="0" w:type="auto"/>
            <w:vAlign w:val="center"/>
            <w:hideMark/>
          </w:tcPr>
          <w:p w14:paraId="1364B377" w14:textId="77777777" w:rsidR="0095430C" w:rsidRDefault="0095430C">
            <w:pPr>
              <w:rPr>
                <w:rFonts w:eastAsia="Times New Roman"/>
                <w:lang w:val="en-US"/>
              </w:rPr>
            </w:pPr>
          </w:p>
        </w:tc>
        <w:tc>
          <w:tcPr>
            <w:tcW w:w="0" w:type="auto"/>
            <w:vAlign w:val="center"/>
            <w:hideMark/>
          </w:tcPr>
          <w:p w14:paraId="19458FEF" w14:textId="77777777" w:rsidR="0095430C"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t>
            </w:r>
            <w:r>
              <w:rPr>
                <w:rFonts w:eastAsia="Times New Roman"/>
                <w:lang w:val="en-US"/>
              </w:rPr>
              <w:lastRenderedPageBreak/>
              <w:t xml:space="preserve">with N1 or N2 and M0 </w:t>
            </w:r>
          </w:p>
        </w:tc>
      </w:tr>
      <w:tr w:rsidR="0095430C" w14:paraId="1BF2FA94" w14:textId="77777777">
        <w:trPr>
          <w:divId w:val="510997197"/>
          <w:tblCellSpacing w:w="15" w:type="dxa"/>
        </w:trPr>
        <w:tc>
          <w:tcPr>
            <w:tcW w:w="0" w:type="auto"/>
            <w:vAlign w:val="center"/>
            <w:hideMark/>
          </w:tcPr>
          <w:p w14:paraId="146940A9" w14:textId="77777777" w:rsidR="0095430C" w:rsidRDefault="0095430C">
            <w:pPr>
              <w:rPr>
                <w:rFonts w:eastAsia="Times New Roman"/>
                <w:lang w:val="en-US"/>
              </w:rPr>
            </w:pPr>
          </w:p>
        </w:tc>
        <w:tc>
          <w:tcPr>
            <w:tcW w:w="0" w:type="auto"/>
            <w:vAlign w:val="center"/>
            <w:hideMark/>
          </w:tcPr>
          <w:p w14:paraId="24E262BF" w14:textId="77777777" w:rsidR="0095430C"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95430C" w14:paraId="1CACD906" w14:textId="77777777">
        <w:trPr>
          <w:divId w:val="510997197"/>
          <w:tblCellSpacing w:w="15" w:type="dxa"/>
        </w:trPr>
        <w:tc>
          <w:tcPr>
            <w:tcW w:w="0" w:type="auto"/>
            <w:vAlign w:val="center"/>
            <w:hideMark/>
          </w:tcPr>
          <w:p w14:paraId="5383B44A" w14:textId="77777777" w:rsidR="0095430C" w:rsidRDefault="0095430C">
            <w:pPr>
              <w:rPr>
                <w:rFonts w:eastAsia="Times New Roman"/>
                <w:lang w:val="en-US"/>
              </w:rPr>
            </w:pPr>
          </w:p>
        </w:tc>
        <w:tc>
          <w:tcPr>
            <w:tcW w:w="0" w:type="auto"/>
            <w:vAlign w:val="center"/>
            <w:hideMark/>
          </w:tcPr>
          <w:p w14:paraId="7EA86162" w14:textId="77777777" w:rsidR="0095430C"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95430C" w14:paraId="5BEC7FFC" w14:textId="77777777">
        <w:trPr>
          <w:divId w:val="510997197"/>
          <w:tblCellSpacing w:w="15" w:type="dxa"/>
        </w:trPr>
        <w:tc>
          <w:tcPr>
            <w:tcW w:w="0" w:type="auto"/>
            <w:vAlign w:val="center"/>
            <w:hideMark/>
          </w:tcPr>
          <w:p w14:paraId="2E0E8EBA" w14:textId="77777777" w:rsidR="0095430C" w:rsidRDefault="0095430C">
            <w:pPr>
              <w:rPr>
                <w:rFonts w:eastAsia="Times New Roman"/>
                <w:lang w:val="en-US"/>
              </w:rPr>
            </w:pPr>
          </w:p>
        </w:tc>
        <w:tc>
          <w:tcPr>
            <w:tcW w:w="0" w:type="auto"/>
            <w:vAlign w:val="center"/>
            <w:hideMark/>
          </w:tcPr>
          <w:p w14:paraId="7F863D59" w14:textId="77777777" w:rsidR="0095430C"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95430C" w14:paraId="716A0C61" w14:textId="77777777">
        <w:trPr>
          <w:divId w:val="510997197"/>
          <w:tblCellSpacing w:w="15" w:type="dxa"/>
        </w:trPr>
        <w:tc>
          <w:tcPr>
            <w:tcW w:w="0" w:type="auto"/>
            <w:vAlign w:val="center"/>
            <w:hideMark/>
          </w:tcPr>
          <w:p w14:paraId="1AF6BBBE" w14:textId="77777777" w:rsidR="0095430C" w:rsidRDefault="0095430C">
            <w:pPr>
              <w:rPr>
                <w:rFonts w:eastAsia="Times New Roman"/>
                <w:lang w:val="en-US"/>
              </w:rPr>
            </w:pPr>
          </w:p>
        </w:tc>
        <w:tc>
          <w:tcPr>
            <w:tcW w:w="0" w:type="auto"/>
            <w:vAlign w:val="center"/>
            <w:hideMark/>
          </w:tcPr>
          <w:p w14:paraId="068D2FA9" w14:textId="77777777" w:rsidR="0095430C"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95430C" w14:paraId="66A05032" w14:textId="77777777">
        <w:trPr>
          <w:divId w:val="510997197"/>
          <w:tblCellSpacing w:w="15" w:type="dxa"/>
        </w:trPr>
        <w:tc>
          <w:tcPr>
            <w:tcW w:w="0" w:type="auto"/>
            <w:vAlign w:val="center"/>
            <w:hideMark/>
          </w:tcPr>
          <w:p w14:paraId="0C69E8F7" w14:textId="77777777" w:rsidR="0095430C" w:rsidRDefault="0095430C">
            <w:pPr>
              <w:rPr>
                <w:rFonts w:eastAsia="Times New Roman"/>
                <w:lang w:val="en-US"/>
              </w:rPr>
            </w:pPr>
          </w:p>
        </w:tc>
        <w:tc>
          <w:tcPr>
            <w:tcW w:w="0" w:type="auto"/>
            <w:vAlign w:val="center"/>
            <w:hideMark/>
          </w:tcPr>
          <w:p w14:paraId="561B0BCB" w14:textId="77777777" w:rsidR="0095430C"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95430C" w14:paraId="1BBA51F6" w14:textId="77777777">
        <w:trPr>
          <w:divId w:val="510997197"/>
          <w:tblCellSpacing w:w="15" w:type="dxa"/>
        </w:trPr>
        <w:tc>
          <w:tcPr>
            <w:tcW w:w="0" w:type="auto"/>
            <w:vAlign w:val="center"/>
            <w:hideMark/>
          </w:tcPr>
          <w:p w14:paraId="2F318C1F" w14:textId="77777777" w:rsidR="0095430C" w:rsidRDefault="0095430C">
            <w:pPr>
              <w:rPr>
                <w:rFonts w:eastAsia="Times New Roman"/>
                <w:lang w:val="en-US"/>
              </w:rPr>
            </w:pPr>
          </w:p>
        </w:tc>
        <w:tc>
          <w:tcPr>
            <w:tcW w:w="0" w:type="auto"/>
            <w:vAlign w:val="center"/>
            <w:hideMark/>
          </w:tcPr>
          <w:p w14:paraId="1AD941B4" w14:textId="77777777" w:rsidR="0095430C"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95430C" w14:paraId="18B1F2D6" w14:textId="77777777">
        <w:trPr>
          <w:divId w:val="510997197"/>
          <w:tblCellSpacing w:w="15" w:type="dxa"/>
        </w:trPr>
        <w:tc>
          <w:tcPr>
            <w:tcW w:w="0" w:type="auto"/>
            <w:vAlign w:val="center"/>
            <w:hideMark/>
          </w:tcPr>
          <w:p w14:paraId="55E70D5A" w14:textId="77777777" w:rsidR="0095430C" w:rsidRDefault="0095430C">
            <w:pPr>
              <w:rPr>
                <w:rFonts w:eastAsia="Times New Roman"/>
                <w:lang w:val="en-US"/>
              </w:rPr>
            </w:pPr>
          </w:p>
        </w:tc>
        <w:tc>
          <w:tcPr>
            <w:tcW w:w="0" w:type="auto"/>
            <w:vAlign w:val="center"/>
            <w:hideMark/>
          </w:tcPr>
          <w:p w14:paraId="1BF81E5F" w14:textId="77777777" w:rsidR="0095430C"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95430C" w14:paraId="721FAFC1" w14:textId="77777777">
        <w:trPr>
          <w:divId w:val="510997197"/>
          <w:tblCellSpacing w:w="15" w:type="dxa"/>
        </w:trPr>
        <w:tc>
          <w:tcPr>
            <w:tcW w:w="0" w:type="auto"/>
            <w:vAlign w:val="center"/>
            <w:hideMark/>
          </w:tcPr>
          <w:p w14:paraId="7DBDCACA" w14:textId="77777777" w:rsidR="0095430C" w:rsidRDefault="0095430C">
            <w:pPr>
              <w:rPr>
                <w:rFonts w:eastAsia="Times New Roman"/>
                <w:lang w:val="en-US"/>
              </w:rPr>
            </w:pPr>
          </w:p>
        </w:tc>
        <w:tc>
          <w:tcPr>
            <w:tcW w:w="0" w:type="auto"/>
            <w:vAlign w:val="center"/>
            <w:hideMark/>
          </w:tcPr>
          <w:p w14:paraId="7519996C" w14:textId="77777777" w:rsidR="0095430C"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95430C" w14:paraId="6A966395" w14:textId="77777777">
        <w:trPr>
          <w:divId w:val="510997197"/>
          <w:tblCellSpacing w:w="15" w:type="dxa"/>
        </w:trPr>
        <w:tc>
          <w:tcPr>
            <w:tcW w:w="0" w:type="auto"/>
            <w:vAlign w:val="center"/>
            <w:hideMark/>
          </w:tcPr>
          <w:p w14:paraId="44A67221" w14:textId="77777777" w:rsidR="0095430C" w:rsidRDefault="0095430C">
            <w:pPr>
              <w:rPr>
                <w:rFonts w:eastAsia="Times New Roman"/>
                <w:lang w:val="en-US"/>
              </w:rPr>
            </w:pPr>
          </w:p>
        </w:tc>
        <w:tc>
          <w:tcPr>
            <w:tcW w:w="0" w:type="auto"/>
            <w:vAlign w:val="center"/>
            <w:hideMark/>
          </w:tcPr>
          <w:p w14:paraId="40752EEF" w14:textId="77777777" w:rsidR="0095430C"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95430C" w14:paraId="0B6026D5" w14:textId="77777777">
        <w:trPr>
          <w:divId w:val="510997197"/>
          <w:tblCellSpacing w:w="15" w:type="dxa"/>
        </w:trPr>
        <w:tc>
          <w:tcPr>
            <w:tcW w:w="0" w:type="auto"/>
            <w:vAlign w:val="center"/>
            <w:hideMark/>
          </w:tcPr>
          <w:p w14:paraId="26774663" w14:textId="77777777" w:rsidR="0095430C" w:rsidRDefault="0095430C">
            <w:pPr>
              <w:rPr>
                <w:rFonts w:eastAsia="Times New Roman"/>
                <w:lang w:val="en-US"/>
              </w:rPr>
            </w:pPr>
          </w:p>
        </w:tc>
        <w:tc>
          <w:tcPr>
            <w:tcW w:w="0" w:type="auto"/>
            <w:vAlign w:val="center"/>
            <w:hideMark/>
          </w:tcPr>
          <w:p w14:paraId="48D41616" w14:textId="77777777" w:rsidR="0095430C"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95430C" w14:paraId="3387DEE0" w14:textId="77777777">
        <w:trPr>
          <w:divId w:val="510997197"/>
          <w:tblCellSpacing w:w="15" w:type="dxa"/>
        </w:trPr>
        <w:tc>
          <w:tcPr>
            <w:tcW w:w="0" w:type="auto"/>
            <w:vAlign w:val="center"/>
            <w:hideMark/>
          </w:tcPr>
          <w:p w14:paraId="02BE6EE2" w14:textId="77777777" w:rsidR="0095430C" w:rsidRDefault="0095430C">
            <w:pPr>
              <w:rPr>
                <w:rFonts w:eastAsia="Times New Roman"/>
                <w:lang w:val="en-US"/>
              </w:rPr>
            </w:pPr>
          </w:p>
        </w:tc>
        <w:tc>
          <w:tcPr>
            <w:tcW w:w="0" w:type="auto"/>
            <w:vAlign w:val="center"/>
            <w:hideMark/>
          </w:tcPr>
          <w:p w14:paraId="5EB07BBD" w14:textId="77777777" w:rsidR="0095430C"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95430C" w14:paraId="38AB9ABC" w14:textId="77777777">
        <w:trPr>
          <w:divId w:val="510997197"/>
          <w:tblCellSpacing w:w="15" w:type="dxa"/>
        </w:trPr>
        <w:tc>
          <w:tcPr>
            <w:tcW w:w="0" w:type="auto"/>
            <w:vAlign w:val="center"/>
            <w:hideMark/>
          </w:tcPr>
          <w:p w14:paraId="7E7E005A" w14:textId="77777777" w:rsidR="0095430C" w:rsidRDefault="0095430C">
            <w:pPr>
              <w:rPr>
                <w:rFonts w:eastAsia="Times New Roman"/>
                <w:lang w:val="en-US"/>
              </w:rPr>
            </w:pPr>
          </w:p>
        </w:tc>
        <w:tc>
          <w:tcPr>
            <w:tcW w:w="0" w:type="auto"/>
            <w:vAlign w:val="center"/>
            <w:hideMark/>
          </w:tcPr>
          <w:p w14:paraId="42E079C0" w14:textId="77777777" w:rsidR="0095430C"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95430C" w14:paraId="1883CB2E" w14:textId="77777777">
        <w:trPr>
          <w:divId w:val="510997197"/>
          <w:tblCellSpacing w:w="15" w:type="dxa"/>
        </w:trPr>
        <w:tc>
          <w:tcPr>
            <w:tcW w:w="0" w:type="auto"/>
            <w:vAlign w:val="center"/>
            <w:hideMark/>
          </w:tcPr>
          <w:p w14:paraId="2A5BEBED" w14:textId="77777777" w:rsidR="0095430C" w:rsidRDefault="0095430C">
            <w:pPr>
              <w:rPr>
                <w:rFonts w:eastAsia="Times New Roman"/>
                <w:lang w:val="en-US"/>
              </w:rPr>
            </w:pPr>
          </w:p>
        </w:tc>
        <w:tc>
          <w:tcPr>
            <w:tcW w:w="0" w:type="auto"/>
            <w:vAlign w:val="center"/>
            <w:hideMark/>
          </w:tcPr>
          <w:p w14:paraId="23769D78" w14:textId="77777777" w:rsidR="0095430C"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95430C" w14:paraId="1067C7A9" w14:textId="77777777">
        <w:trPr>
          <w:divId w:val="510997197"/>
          <w:tblCellSpacing w:w="15" w:type="dxa"/>
        </w:trPr>
        <w:tc>
          <w:tcPr>
            <w:tcW w:w="0" w:type="auto"/>
            <w:vAlign w:val="center"/>
            <w:hideMark/>
          </w:tcPr>
          <w:p w14:paraId="13165B3C" w14:textId="77777777" w:rsidR="0095430C" w:rsidRDefault="0095430C">
            <w:pPr>
              <w:rPr>
                <w:rFonts w:eastAsia="Times New Roman"/>
                <w:lang w:val="en-US"/>
              </w:rPr>
            </w:pPr>
          </w:p>
        </w:tc>
        <w:tc>
          <w:tcPr>
            <w:tcW w:w="0" w:type="auto"/>
            <w:vAlign w:val="center"/>
            <w:hideMark/>
          </w:tcPr>
          <w:p w14:paraId="5BB6D720" w14:textId="77777777" w:rsidR="0095430C"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95430C" w14:paraId="29440977" w14:textId="77777777">
        <w:trPr>
          <w:divId w:val="510997197"/>
          <w:tblCellSpacing w:w="15" w:type="dxa"/>
        </w:trPr>
        <w:tc>
          <w:tcPr>
            <w:tcW w:w="0" w:type="auto"/>
            <w:vAlign w:val="center"/>
            <w:hideMark/>
          </w:tcPr>
          <w:p w14:paraId="78635A7C" w14:textId="77777777" w:rsidR="0095430C" w:rsidRDefault="0095430C">
            <w:pPr>
              <w:rPr>
                <w:rFonts w:eastAsia="Times New Roman"/>
                <w:lang w:val="en-US"/>
              </w:rPr>
            </w:pPr>
          </w:p>
        </w:tc>
        <w:tc>
          <w:tcPr>
            <w:tcW w:w="0" w:type="auto"/>
            <w:vAlign w:val="center"/>
            <w:hideMark/>
          </w:tcPr>
          <w:p w14:paraId="16933AD0" w14:textId="77777777" w:rsidR="0095430C"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95430C" w14:paraId="0F3CE2E7" w14:textId="77777777">
        <w:trPr>
          <w:divId w:val="510997197"/>
          <w:tblCellSpacing w:w="15" w:type="dxa"/>
        </w:trPr>
        <w:tc>
          <w:tcPr>
            <w:tcW w:w="0" w:type="auto"/>
            <w:vAlign w:val="center"/>
            <w:hideMark/>
          </w:tcPr>
          <w:p w14:paraId="322BF425" w14:textId="77777777" w:rsidR="0095430C" w:rsidRDefault="0095430C">
            <w:pPr>
              <w:rPr>
                <w:rFonts w:eastAsia="Times New Roman"/>
                <w:lang w:val="en-US"/>
              </w:rPr>
            </w:pPr>
          </w:p>
        </w:tc>
        <w:tc>
          <w:tcPr>
            <w:tcW w:w="0" w:type="auto"/>
            <w:vAlign w:val="center"/>
            <w:hideMark/>
          </w:tcPr>
          <w:p w14:paraId="5B420815" w14:textId="77777777" w:rsidR="0095430C"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95430C" w14:paraId="55EC6493" w14:textId="77777777">
        <w:trPr>
          <w:divId w:val="510997197"/>
          <w:tblCellSpacing w:w="15" w:type="dxa"/>
        </w:trPr>
        <w:tc>
          <w:tcPr>
            <w:tcW w:w="0" w:type="auto"/>
            <w:vAlign w:val="center"/>
            <w:hideMark/>
          </w:tcPr>
          <w:p w14:paraId="2DD96028" w14:textId="77777777" w:rsidR="0095430C" w:rsidRDefault="0095430C">
            <w:pPr>
              <w:rPr>
                <w:rFonts w:eastAsia="Times New Roman"/>
                <w:lang w:val="en-US"/>
              </w:rPr>
            </w:pPr>
          </w:p>
        </w:tc>
        <w:tc>
          <w:tcPr>
            <w:tcW w:w="0" w:type="auto"/>
            <w:vAlign w:val="center"/>
            <w:hideMark/>
          </w:tcPr>
          <w:p w14:paraId="074AA6C4" w14:textId="77777777" w:rsidR="0095430C"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95430C" w14:paraId="323D598B" w14:textId="77777777">
        <w:trPr>
          <w:divId w:val="510997197"/>
          <w:tblCellSpacing w:w="15" w:type="dxa"/>
        </w:trPr>
        <w:tc>
          <w:tcPr>
            <w:tcW w:w="0" w:type="auto"/>
            <w:vAlign w:val="center"/>
            <w:hideMark/>
          </w:tcPr>
          <w:p w14:paraId="68DB3E28" w14:textId="77777777" w:rsidR="0095430C" w:rsidRDefault="0095430C">
            <w:pPr>
              <w:rPr>
                <w:rFonts w:eastAsia="Times New Roman"/>
                <w:lang w:val="en-US"/>
              </w:rPr>
            </w:pPr>
          </w:p>
        </w:tc>
        <w:tc>
          <w:tcPr>
            <w:tcW w:w="0" w:type="auto"/>
            <w:vAlign w:val="center"/>
            <w:hideMark/>
          </w:tcPr>
          <w:p w14:paraId="3DEC6DCE" w14:textId="77777777" w:rsidR="0095430C"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95430C" w14:paraId="0112E16C" w14:textId="77777777">
        <w:trPr>
          <w:divId w:val="510997197"/>
          <w:tblCellSpacing w:w="15" w:type="dxa"/>
        </w:trPr>
        <w:tc>
          <w:tcPr>
            <w:tcW w:w="0" w:type="auto"/>
            <w:vAlign w:val="center"/>
            <w:hideMark/>
          </w:tcPr>
          <w:p w14:paraId="76A0FDF0" w14:textId="77777777" w:rsidR="0095430C" w:rsidRDefault="0095430C">
            <w:pPr>
              <w:rPr>
                <w:rFonts w:eastAsia="Times New Roman"/>
                <w:lang w:val="en-US"/>
              </w:rPr>
            </w:pPr>
          </w:p>
        </w:tc>
        <w:tc>
          <w:tcPr>
            <w:tcW w:w="0" w:type="auto"/>
            <w:vAlign w:val="center"/>
            <w:hideMark/>
          </w:tcPr>
          <w:p w14:paraId="193AD53A" w14:textId="77777777" w:rsidR="0095430C"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95430C" w14:paraId="33290E3B" w14:textId="77777777">
        <w:trPr>
          <w:divId w:val="510997197"/>
          <w:tblCellSpacing w:w="15" w:type="dxa"/>
        </w:trPr>
        <w:tc>
          <w:tcPr>
            <w:tcW w:w="0" w:type="auto"/>
            <w:vAlign w:val="center"/>
            <w:hideMark/>
          </w:tcPr>
          <w:p w14:paraId="4C5EAD6C" w14:textId="77777777" w:rsidR="0095430C" w:rsidRDefault="0095430C">
            <w:pPr>
              <w:rPr>
                <w:rFonts w:eastAsia="Times New Roman"/>
                <w:lang w:val="en-US"/>
              </w:rPr>
            </w:pPr>
          </w:p>
        </w:tc>
        <w:tc>
          <w:tcPr>
            <w:tcW w:w="0" w:type="auto"/>
            <w:vAlign w:val="center"/>
            <w:hideMark/>
          </w:tcPr>
          <w:p w14:paraId="672FE31F" w14:textId="77777777" w:rsidR="0095430C"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w:t>
            </w:r>
            <w:r>
              <w:rPr>
                <w:rFonts w:eastAsia="Times New Roman"/>
                <w:lang w:val="en-US"/>
              </w:rPr>
              <w:lastRenderedPageBreak/>
              <w:t xml:space="preserve">occurrence of menses </w:t>
            </w:r>
          </w:p>
        </w:tc>
      </w:tr>
      <w:tr w:rsidR="0095430C" w14:paraId="0BA93B67" w14:textId="77777777">
        <w:trPr>
          <w:divId w:val="510997197"/>
          <w:tblCellSpacing w:w="15" w:type="dxa"/>
        </w:trPr>
        <w:tc>
          <w:tcPr>
            <w:tcW w:w="0" w:type="auto"/>
            <w:vAlign w:val="center"/>
            <w:hideMark/>
          </w:tcPr>
          <w:p w14:paraId="4913AB79" w14:textId="77777777" w:rsidR="0095430C" w:rsidRDefault="0095430C">
            <w:pPr>
              <w:rPr>
                <w:rFonts w:eastAsia="Times New Roman"/>
                <w:lang w:val="en-US"/>
              </w:rPr>
            </w:pPr>
          </w:p>
        </w:tc>
        <w:tc>
          <w:tcPr>
            <w:tcW w:w="0" w:type="auto"/>
            <w:vAlign w:val="center"/>
            <w:hideMark/>
          </w:tcPr>
          <w:p w14:paraId="12A62A16" w14:textId="77777777" w:rsidR="0095430C"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95430C" w14:paraId="5663E285" w14:textId="77777777">
        <w:trPr>
          <w:divId w:val="510997197"/>
          <w:tblCellSpacing w:w="15" w:type="dxa"/>
        </w:trPr>
        <w:tc>
          <w:tcPr>
            <w:tcW w:w="0" w:type="auto"/>
            <w:vAlign w:val="center"/>
            <w:hideMark/>
          </w:tcPr>
          <w:p w14:paraId="765894BD" w14:textId="77777777" w:rsidR="0095430C" w:rsidRDefault="0095430C">
            <w:pPr>
              <w:rPr>
                <w:rFonts w:eastAsia="Times New Roman"/>
                <w:lang w:val="en-US"/>
              </w:rPr>
            </w:pPr>
          </w:p>
        </w:tc>
        <w:tc>
          <w:tcPr>
            <w:tcW w:w="0" w:type="auto"/>
            <w:vAlign w:val="center"/>
            <w:hideMark/>
          </w:tcPr>
          <w:p w14:paraId="3F4F0AF3" w14:textId="77777777" w:rsidR="0095430C"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95430C" w14:paraId="06532075" w14:textId="77777777">
        <w:trPr>
          <w:divId w:val="510997197"/>
          <w:tblCellSpacing w:w="15" w:type="dxa"/>
        </w:trPr>
        <w:tc>
          <w:tcPr>
            <w:tcW w:w="0" w:type="auto"/>
            <w:vAlign w:val="center"/>
            <w:hideMark/>
          </w:tcPr>
          <w:p w14:paraId="50F5E4C7" w14:textId="77777777" w:rsidR="0095430C" w:rsidRDefault="0095430C">
            <w:pPr>
              <w:rPr>
                <w:rFonts w:eastAsia="Times New Roman"/>
                <w:lang w:val="en-US"/>
              </w:rPr>
            </w:pPr>
          </w:p>
        </w:tc>
        <w:tc>
          <w:tcPr>
            <w:tcW w:w="0" w:type="auto"/>
            <w:vAlign w:val="center"/>
            <w:hideMark/>
          </w:tcPr>
          <w:p w14:paraId="045685AE" w14:textId="77777777" w:rsidR="0095430C"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95430C" w14:paraId="283ED9C3" w14:textId="77777777">
        <w:trPr>
          <w:divId w:val="510997197"/>
          <w:tblCellSpacing w:w="15" w:type="dxa"/>
        </w:trPr>
        <w:tc>
          <w:tcPr>
            <w:tcW w:w="0" w:type="auto"/>
            <w:vAlign w:val="center"/>
            <w:hideMark/>
          </w:tcPr>
          <w:p w14:paraId="3E10DD7B" w14:textId="77777777" w:rsidR="0095430C" w:rsidRDefault="0095430C">
            <w:pPr>
              <w:rPr>
                <w:rFonts w:eastAsia="Times New Roman"/>
                <w:lang w:val="en-US"/>
              </w:rPr>
            </w:pPr>
          </w:p>
        </w:tc>
        <w:tc>
          <w:tcPr>
            <w:tcW w:w="0" w:type="auto"/>
            <w:vAlign w:val="center"/>
            <w:hideMark/>
          </w:tcPr>
          <w:p w14:paraId="280D7B45" w14:textId="77777777" w:rsidR="0095430C"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95430C" w14:paraId="1C1B2A82" w14:textId="77777777">
        <w:trPr>
          <w:divId w:val="510997197"/>
          <w:tblCellSpacing w:w="15" w:type="dxa"/>
        </w:trPr>
        <w:tc>
          <w:tcPr>
            <w:tcW w:w="0" w:type="auto"/>
            <w:vAlign w:val="center"/>
            <w:hideMark/>
          </w:tcPr>
          <w:p w14:paraId="0E34E390" w14:textId="77777777" w:rsidR="0095430C" w:rsidRDefault="0095430C">
            <w:pPr>
              <w:rPr>
                <w:rFonts w:eastAsia="Times New Roman"/>
                <w:lang w:val="en-US"/>
              </w:rPr>
            </w:pPr>
          </w:p>
        </w:tc>
        <w:tc>
          <w:tcPr>
            <w:tcW w:w="0" w:type="auto"/>
            <w:vAlign w:val="center"/>
            <w:hideMark/>
          </w:tcPr>
          <w:p w14:paraId="1E0AB700" w14:textId="77777777" w:rsidR="0095430C"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95430C" w14:paraId="76C5D93C" w14:textId="77777777">
        <w:trPr>
          <w:divId w:val="510997197"/>
          <w:tblCellSpacing w:w="15" w:type="dxa"/>
        </w:trPr>
        <w:tc>
          <w:tcPr>
            <w:tcW w:w="0" w:type="auto"/>
            <w:vAlign w:val="center"/>
            <w:hideMark/>
          </w:tcPr>
          <w:p w14:paraId="593A76D8" w14:textId="77777777" w:rsidR="0095430C" w:rsidRDefault="0095430C">
            <w:pPr>
              <w:rPr>
                <w:rFonts w:eastAsia="Times New Roman"/>
                <w:lang w:val="en-US"/>
              </w:rPr>
            </w:pPr>
          </w:p>
        </w:tc>
        <w:tc>
          <w:tcPr>
            <w:tcW w:w="0" w:type="auto"/>
            <w:vAlign w:val="center"/>
            <w:hideMark/>
          </w:tcPr>
          <w:p w14:paraId="32EE3075" w14:textId="77777777" w:rsidR="0095430C"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95430C" w14:paraId="6259A9B7" w14:textId="77777777">
        <w:trPr>
          <w:divId w:val="510997197"/>
          <w:tblCellSpacing w:w="15" w:type="dxa"/>
        </w:trPr>
        <w:tc>
          <w:tcPr>
            <w:tcW w:w="0" w:type="auto"/>
            <w:vAlign w:val="center"/>
            <w:hideMark/>
          </w:tcPr>
          <w:p w14:paraId="1F2BBFBF" w14:textId="77777777" w:rsidR="0095430C" w:rsidRDefault="0095430C">
            <w:pPr>
              <w:rPr>
                <w:rFonts w:eastAsia="Times New Roman"/>
                <w:lang w:val="en-US"/>
              </w:rPr>
            </w:pPr>
          </w:p>
        </w:tc>
        <w:tc>
          <w:tcPr>
            <w:tcW w:w="0" w:type="auto"/>
            <w:vAlign w:val="center"/>
            <w:hideMark/>
          </w:tcPr>
          <w:p w14:paraId="6C67BA0E" w14:textId="77777777" w:rsidR="0095430C"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95430C" w14:paraId="0D07A392" w14:textId="77777777">
        <w:trPr>
          <w:divId w:val="510997197"/>
          <w:tblCellSpacing w:w="15" w:type="dxa"/>
        </w:trPr>
        <w:tc>
          <w:tcPr>
            <w:tcW w:w="0" w:type="auto"/>
            <w:vAlign w:val="center"/>
            <w:hideMark/>
          </w:tcPr>
          <w:p w14:paraId="24D0AA6C" w14:textId="77777777" w:rsidR="0095430C" w:rsidRDefault="0095430C">
            <w:pPr>
              <w:rPr>
                <w:rFonts w:eastAsia="Times New Roman"/>
                <w:lang w:val="en-US"/>
              </w:rPr>
            </w:pPr>
          </w:p>
        </w:tc>
        <w:tc>
          <w:tcPr>
            <w:tcW w:w="0" w:type="auto"/>
            <w:vAlign w:val="center"/>
            <w:hideMark/>
          </w:tcPr>
          <w:p w14:paraId="7426BC03" w14:textId="77777777" w:rsidR="0095430C"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95430C" w14:paraId="7D920EEE" w14:textId="77777777">
        <w:trPr>
          <w:divId w:val="510997197"/>
          <w:tblCellSpacing w:w="15" w:type="dxa"/>
        </w:trPr>
        <w:tc>
          <w:tcPr>
            <w:tcW w:w="0" w:type="auto"/>
            <w:vAlign w:val="center"/>
            <w:hideMark/>
          </w:tcPr>
          <w:p w14:paraId="791AE1D7" w14:textId="77777777" w:rsidR="0095430C" w:rsidRDefault="0095430C">
            <w:pPr>
              <w:rPr>
                <w:rFonts w:eastAsia="Times New Roman"/>
                <w:lang w:val="en-US"/>
              </w:rPr>
            </w:pPr>
          </w:p>
        </w:tc>
        <w:tc>
          <w:tcPr>
            <w:tcW w:w="0" w:type="auto"/>
            <w:vAlign w:val="center"/>
            <w:hideMark/>
          </w:tcPr>
          <w:p w14:paraId="1756F217" w14:textId="77777777" w:rsidR="0095430C"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95430C" w14:paraId="4766F011" w14:textId="77777777">
        <w:trPr>
          <w:divId w:val="510997197"/>
          <w:tblCellSpacing w:w="15" w:type="dxa"/>
        </w:trPr>
        <w:tc>
          <w:tcPr>
            <w:tcW w:w="0" w:type="auto"/>
            <w:vAlign w:val="center"/>
            <w:hideMark/>
          </w:tcPr>
          <w:p w14:paraId="6753B19A" w14:textId="77777777" w:rsidR="0095430C" w:rsidRDefault="0095430C">
            <w:pPr>
              <w:rPr>
                <w:rFonts w:eastAsia="Times New Roman"/>
                <w:lang w:val="en-US"/>
              </w:rPr>
            </w:pPr>
          </w:p>
        </w:tc>
        <w:tc>
          <w:tcPr>
            <w:tcW w:w="0" w:type="auto"/>
            <w:vAlign w:val="center"/>
            <w:hideMark/>
          </w:tcPr>
          <w:p w14:paraId="10D14594" w14:textId="77777777" w:rsidR="0095430C"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95430C" w14:paraId="59E550EE" w14:textId="77777777">
        <w:trPr>
          <w:divId w:val="510997197"/>
          <w:tblCellSpacing w:w="15" w:type="dxa"/>
        </w:trPr>
        <w:tc>
          <w:tcPr>
            <w:tcW w:w="0" w:type="auto"/>
            <w:vAlign w:val="center"/>
            <w:hideMark/>
          </w:tcPr>
          <w:p w14:paraId="5314A9F2" w14:textId="77777777" w:rsidR="0095430C" w:rsidRDefault="0095430C">
            <w:pPr>
              <w:rPr>
                <w:rFonts w:eastAsia="Times New Roman"/>
                <w:lang w:val="en-US"/>
              </w:rPr>
            </w:pPr>
          </w:p>
        </w:tc>
        <w:tc>
          <w:tcPr>
            <w:tcW w:w="0" w:type="auto"/>
            <w:vAlign w:val="center"/>
            <w:hideMark/>
          </w:tcPr>
          <w:p w14:paraId="5AC886B9" w14:textId="77777777" w:rsidR="0095430C"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95430C" w14:paraId="1A8F4BD3" w14:textId="77777777">
        <w:trPr>
          <w:divId w:val="510997197"/>
          <w:tblCellSpacing w:w="15" w:type="dxa"/>
        </w:trPr>
        <w:tc>
          <w:tcPr>
            <w:tcW w:w="0" w:type="auto"/>
            <w:vAlign w:val="center"/>
            <w:hideMark/>
          </w:tcPr>
          <w:p w14:paraId="4D5E9F9D" w14:textId="77777777" w:rsidR="0095430C" w:rsidRDefault="0095430C">
            <w:pPr>
              <w:rPr>
                <w:rFonts w:eastAsia="Times New Roman"/>
                <w:lang w:val="en-US"/>
              </w:rPr>
            </w:pPr>
          </w:p>
        </w:tc>
        <w:tc>
          <w:tcPr>
            <w:tcW w:w="0" w:type="auto"/>
            <w:vAlign w:val="center"/>
            <w:hideMark/>
          </w:tcPr>
          <w:p w14:paraId="421E2C1E" w14:textId="77777777" w:rsidR="0095430C"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95430C" w14:paraId="007B432B" w14:textId="77777777">
        <w:trPr>
          <w:divId w:val="510997197"/>
          <w:tblCellSpacing w:w="15" w:type="dxa"/>
        </w:trPr>
        <w:tc>
          <w:tcPr>
            <w:tcW w:w="0" w:type="auto"/>
            <w:vAlign w:val="center"/>
            <w:hideMark/>
          </w:tcPr>
          <w:p w14:paraId="065C97BA" w14:textId="77777777" w:rsidR="0095430C" w:rsidRDefault="0095430C">
            <w:pPr>
              <w:rPr>
                <w:rFonts w:eastAsia="Times New Roman"/>
                <w:lang w:val="en-US"/>
              </w:rPr>
            </w:pPr>
          </w:p>
        </w:tc>
        <w:tc>
          <w:tcPr>
            <w:tcW w:w="0" w:type="auto"/>
            <w:vAlign w:val="center"/>
            <w:hideMark/>
          </w:tcPr>
          <w:p w14:paraId="29356548" w14:textId="77777777" w:rsidR="0095430C"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95430C" w14:paraId="243797D3" w14:textId="77777777">
        <w:trPr>
          <w:divId w:val="510997197"/>
          <w:tblCellSpacing w:w="15" w:type="dxa"/>
        </w:trPr>
        <w:tc>
          <w:tcPr>
            <w:tcW w:w="0" w:type="auto"/>
            <w:vAlign w:val="center"/>
            <w:hideMark/>
          </w:tcPr>
          <w:p w14:paraId="13CC6B17" w14:textId="77777777" w:rsidR="0095430C" w:rsidRDefault="0095430C">
            <w:pPr>
              <w:rPr>
                <w:rFonts w:eastAsia="Times New Roman"/>
                <w:lang w:val="en-US"/>
              </w:rPr>
            </w:pPr>
          </w:p>
        </w:tc>
        <w:tc>
          <w:tcPr>
            <w:tcW w:w="0" w:type="auto"/>
            <w:vAlign w:val="center"/>
            <w:hideMark/>
          </w:tcPr>
          <w:p w14:paraId="24351A1D" w14:textId="77777777" w:rsidR="0095430C"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95430C" w14:paraId="165FF784" w14:textId="77777777">
        <w:trPr>
          <w:divId w:val="510997197"/>
          <w:tblCellSpacing w:w="15" w:type="dxa"/>
        </w:trPr>
        <w:tc>
          <w:tcPr>
            <w:tcW w:w="0" w:type="auto"/>
            <w:vAlign w:val="center"/>
            <w:hideMark/>
          </w:tcPr>
          <w:p w14:paraId="03C84E37" w14:textId="77777777" w:rsidR="0095430C" w:rsidRDefault="0095430C">
            <w:pPr>
              <w:rPr>
                <w:rFonts w:eastAsia="Times New Roman"/>
                <w:lang w:val="en-US"/>
              </w:rPr>
            </w:pPr>
          </w:p>
        </w:tc>
        <w:tc>
          <w:tcPr>
            <w:tcW w:w="0" w:type="auto"/>
            <w:vAlign w:val="center"/>
            <w:hideMark/>
          </w:tcPr>
          <w:p w14:paraId="366D3390" w14:textId="77777777" w:rsidR="0095430C"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95430C" w14:paraId="7FBF90C4" w14:textId="77777777">
        <w:trPr>
          <w:divId w:val="510997197"/>
          <w:tblCellSpacing w:w="15" w:type="dxa"/>
        </w:trPr>
        <w:tc>
          <w:tcPr>
            <w:tcW w:w="0" w:type="auto"/>
            <w:vAlign w:val="center"/>
            <w:hideMark/>
          </w:tcPr>
          <w:p w14:paraId="7AA736CD" w14:textId="77777777" w:rsidR="0095430C" w:rsidRDefault="0095430C">
            <w:pPr>
              <w:rPr>
                <w:rFonts w:eastAsia="Times New Roman"/>
                <w:lang w:val="en-US"/>
              </w:rPr>
            </w:pPr>
          </w:p>
        </w:tc>
        <w:tc>
          <w:tcPr>
            <w:tcW w:w="0" w:type="auto"/>
            <w:vAlign w:val="center"/>
            <w:hideMark/>
          </w:tcPr>
          <w:p w14:paraId="7BEE4AFC" w14:textId="77777777" w:rsidR="0095430C"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95430C" w14:paraId="7E7B0969" w14:textId="77777777">
        <w:trPr>
          <w:divId w:val="510997197"/>
          <w:tblCellSpacing w:w="15" w:type="dxa"/>
        </w:trPr>
        <w:tc>
          <w:tcPr>
            <w:tcW w:w="0" w:type="auto"/>
            <w:vAlign w:val="center"/>
            <w:hideMark/>
          </w:tcPr>
          <w:p w14:paraId="7321ACB5" w14:textId="77777777" w:rsidR="0095430C" w:rsidRDefault="0095430C">
            <w:pPr>
              <w:rPr>
                <w:rFonts w:eastAsia="Times New Roman"/>
                <w:lang w:val="en-US"/>
              </w:rPr>
            </w:pPr>
          </w:p>
        </w:tc>
        <w:tc>
          <w:tcPr>
            <w:tcW w:w="0" w:type="auto"/>
            <w:vAlign w:val="center"/>
            <w:hideMark/>
          </w:tcPr>
          <w:p w14:paraId="6DEB7F2E" w14:textId="77777777" w:rsidR="0095430C"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95430C" w14:paraId="1AE0C0FD" w14:textId="77777777">
        <w:trPr>
          <w:divId w:val="510997197"/>
          <w:tblCellSpacing w:w="15" w:type="dxa"/>
        </w:trPr>
        <w:tc>
          <w:tcPr>
            <w:tcW w:w="0" w:type="auto"/>
            <w:vAlign w:val="center"/>
            <w:hideMark/>
          </w:tcPr>
          <w:p w14:paraId="5124EB2B" w14:textId="77777777" w:rsidR="0095430C" w:rsidRDefault="0095430C">
            <w:pPr>
              <w:rPr>
                <w:rFonts w:eastAsia="Times New Roman"/>
                <w:lang w:val="en-US"/>
              </w:rPr>
            </w:pPr>
          </w:p>
        </w:tc>
        <w:tc>
          <w:tcPr>
            <w:tcW w:w="0" w:type="auto"/>
            <w:vAlign w:val="center"/>
            <w:hideMark/>
          </w:tcPr>
          <w:p w14:paraId="105EAB5D" w14:textId="77777777" w:rsidR="0095430C"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95430C" w14:paraId="7D7D0B75" w14:textId="77777777">
        <w:trPr>
          <w:divId w:val="510997197"/>
          <w:tblCellSpacing w:w="15" w:type="dxa"/>
        </w:trPr>
        <w:tc>
          <w:tcPr>
            <w:tcW w:w="0" w:type="auto"/>
            <w:vAlign w:val="center"/>
            <w:hideMark/>
          </w:tcPr>
          <w:p w14:paraId="3B587836" w14:textId="77777777" w:rsidR="0095430C" w:rsidRDefault="0095430C">
            <w:pPr>
              <w:rPr>
                <w:rFonts w:eastAsia="Times New Roman"/>
                <w:lang w:val="en-US"/>
              </w:rPr>
            </w:pPr>
          </w:p>
        </w:tc>
        <w:tc>
          <w:tcPr>
            <w:tcW w:w="0" w:type="auto"/>
            <w:vAlign w:val="center"/>
            <w:hideMark/>
          </w:tcPr>
          <w:p w14:paraId="4C088256" w14:textId="77777777" w:rsidR="0095430C"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95430C" w14:paraId="0E106DE8" w14:textId="77777777">
        <w:trPr>
          <w:divId w:val="510997197"/>
          <w:tblCellSpacing w:w="15" w:type="dxa"/>
        </w:trPr>
        <w:tc>
          <w:tcPr>
            <w:tcW w:w="0" w:type="auto"/>
            <w:vAlign w:val="center"/>
            <w:hideMark/>
          </w:tcPr>
          <w:p w14:paraId="412D8F20" w14:textId="77777777" w:rsidR="0095430C" w:rsidRDefault="0095430C">
            <w:pPr>
              <w:rPr>
                <w:rFonts w:eastAsia="Times New Roman"/>
                <w:lang w:val="en-US"/>
              </w:rPr>
            </w:pPr>
          </w:p>
        </w:tc>
        <w:tc>
          <w:tcPr>
            <w:tcW w:w="0" w:type="auto"/>
            <w:vAlign w:val="center"/>
            <w:hideMark/>
          </w:tcPr>
          <w:p w14:paraId="0BD88FC7" w14:textId="77777777" w:rsidR="0095430C"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95430C" w14:paraId="62FF120B" w14:textId="77777777">
        <w:trPr>
          <w:divId w:val="510997197"/>
          <w:tblCellSpacing w:w="15" w:type="dxa"/>
        </w:trPr>
        <w:tc>
          <w:tcPr>
            <w:tcW w:w="0" w:type="auto"/>
            <w:vAlign w:val="center"/>
            <w:hideMark/>
          </w:tcPr>
          <w:p w14:paraId="275521FE" w14:textId="77777777" w:rsidR="0095430C" w:rsidRDefault="0095430C">
            <w:pPr>
              <w:rPr>
                <w:rFonts w:eastAsia="Times New Roman"/>
                <w:lang w:val="en-US"/>
              </w:rPr>
            </w:pPr>
          </w:p>
        </w:tc>
        <w:tc>
          <w:tcPr>
            <w:tcW w:w="0" w:type="auto"/>
            <w:vAlign w:val="center"/>
            <w:hideMark/>
          </w:tcPr>
          <w:p w14:paraId="0805D668" w14:textId="77777777" w:rsidR="0095430C"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95430C" w14:paraId="71270D29" w14:textId="77777777">
        <w:trPr>
          <w:divId w:val="510997197"/>
          <w:tblCellSpacing w:w="15" w:type="dxa"/>
        </w:trPr>
        <w:tc>
          <w:tcPr>
            <w:tcW w:w="0" w:type="auto"/>
            <w:vAlign w:val="center"/>
            <w:hideMark/>
          </w:tcPr>
          <w:p w14:paraId="6E642E06" w14:textId="77777777" w:rsidR="0095430C" w:rsidRDefault="0095430C">
            <w:pPr>
              <w:rPr>
                <w:rFonts w:eastAsia="Times New Roman"/>
                <w:lang w:val="en-US"/>
              </w:rPr>
            </w:pPr>
          </w:p>
        </w:tc>
        <w:tc>
          <w:tcPr>
            <w:tcW w:w="0" w:type="auto"/>
            <w:vAlign w:val="center"/>
            <w:hideMark/>
          </w:tcPr>
          <w:p w14:paraId="144689F4" w14:textId="77777777" w:rsidR="0095430C"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95430C" w14:paraId="28E2C424" w14:textId="77777777">
        <w:trPr>
          <w:divId w:val="510997197"/>
          <w:tblCellSpacing w:w="15" w:type="dxa"/>
        </w:trPr>
        <w:tc>
          <w:tcPr>
            <w:tcW w:w="0" w:type="auto"/>
            <w:vAlign w:val="center"/>
            <w:hideMark/>
          </w:tcPr>
          <w:p w14:paraId="0230CE97" w14:textId="77777777" w:rsidR="0095430C" w:rsidRDefault="0095430C">
            <w:pPr>
              <w:rPr>
                <w:rFonts w:eastAsia="Times New Roman"/>
                <w:lang w:val="en-US"/>
              </w:rPr>
            </w:pPr>
          </w:p>
        </w:tc>
        <w:tc>
          <w:tcPr>
            <w:tcW w:w="0" w:type="auto"/>
            <w:vAlign w:val="center"/>
            <w:hideMark/>
          </w:tcPr>
          <w:p w14:paraId="25723187" w14:textId="77777777" w:rsidR="0095430C"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95430C" w14:paraId="4972D0F3" w14:textId="77777777">
        <w:trPr>
          <w:divId w:val="510997197"/>
          <w:tblCellSpacing w:w="15" w:type="dxa"/>
        </w:trPr>
        <w:tc>
          <w:tcPr>
            <w:tcW w:w="0" w:type="auto"/>
            <w:vAlign w:val="center"/>
            <w:hideMark/>
          </w:tcPr>
          <w:p w14:paraId="1E8B571F" w14:textId="77777777" w:rsidR="0095430C" w:rsidRDefault="0095430C">
            <w:pPr>
              <w:rPr>
                <w:rFonts w:eastAsia="Times New Roman"/>
                <w:lang w:val="en-US"/>
              </w:rPr>
            </w:pPr>
          </w:p>
        </w:tc>
        <w:tc>
          <w:tcPr>
            <w:tcW w:w="0" w:type="auto"/>
            <w:vAlign w:val="center"/>
            <w:hideMark/>
          </w:tcPr>
          <w:p w14:paraId="629A0305" w14:textId="77777777" w:rsidR="0095430C"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95430C" w14:paraId="6760F646" w14:textId="77777777">
        <w:trPr>
          <w:divId w:val="510997197"/>
          <w:tblCellSpacing w:w="15" w:type="dxa"/>
        </w:trPr>
        <w:tc>
          <w:tcPr>
            <w:tcW w:w="0" w:type="auto"/>
            <w:vAlign w:val="center"/>
            <w:hideMark/>
          </w:tcPr>
          <w:p w14:paraId="54C6D6F6" w14:textId="77777777" w:rsidR="0095430C" w:rsidRDefault="0095430C">
            <w:pPr>
              <w:rPr>
                <w:rFonts w:eastAsia="Times New Roman"/>
                <w:lang w:val="en-US"/>
              </w:rPr>
            </w:pPr>
          </w:p>
        </w:tc>
        <w:tc>
          <w:tcPr>
            <w:tcW w:w="0" w:type="auto"/>
            <w:vAlign w:val="center"/>
            <w:hideMark/>
          </w:tcPr>
          <w:p w14:paraId="6B318FA7" w14:textId="77777777" w:rsidR="0095430C"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95430C" w14:paraId="550CB51D" w14:textId="77777777">
        <w:trPr>
          <w:divId w:val="510997197"/>
          <w:tblCellSpacing w:w="15" w:type="dxa"/>
        </w:trPr>
        <w:tc>
          <w:tcPr>
            <w:tcW w:w="0" w:type="auto"/>
            <w:vAlign w:val="center"/>
            <w:hideMark/>
          </w:tcPr>
          <w:p w14:paraId="0DD4B7F8" w14:textId="77777777" w:rsidR="0095430C" w:rsidRDefault="0095430C">
            <w:pPr>
              <w:rPr>
                <w:rFonts w:eastAsia="Times New Roman"/>
                <w:lang w:val="en-US"/>
              </w:rPr>
            </w:pPr>
          </w:p>
        </w:tc>
        <w:tc>
          <w:tcPr>
            <w:tcW w:w="0" w:type="auto"/>
            <w:vAlign w:val="center"/>
            <w:hideMark/>
          </w:tcPr>
          <w:p w14:paraId="34A26515" w14:textId="77777777" w:rsidR="0095430C"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95430C" w14:paraId="48ADDA84" w14:textId="77777777">
        <w:trPr>
          <w:divId w:val="510997197"/>
          <w:tblCellSpacing w:w="15" w:type="dxa"/>
        </w:trPr>
        <w:tc>
          <w:tcPr>
            <w:tcW w:w="0" w:type="auto"/>
            <w:vAlign w:val="center"/>
            <w:hideMark/>
          </w:tcPr>
          <w:p w14:paraId="638CF53F" w14:textId="77777777" w:rsidR="0095430C" w:rsidRDefault="0095430C">
            <w:pPr>
              <w:rPr>
                <w:rFonts w:eastAsia="Times New Roman"/>
                <w:lang w:val="en-US"/>
              </w:rPr>
            </w:pPr>
          </w:p>
        </w:tc>
        <w:tc>
          <w:tcPr>
            <w:tcW w:w="0" w:type="auto"/>
            <w:vAlign w:val="center"/>
            <w:hideMark/>
          </w:tcPr>
          <w:p w14:paraId="31A95851" w14:textId="77777777" w:rsidR="0095430C"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95430C" w14:paraId="66D04D8A" w14:textId="77777777">
        <w:trPr>
          <w:divId w:val="510997197"/>
          <w:tblCellSpacing w:w="15" w:type="dxa"/>
        </w:trPr>
        <w:tc>
          <w:tcPr>
            <w:tcW w:w="0" w:type="auto"/>
            <w:vAlign w:val="center"/>
            <w:hideMark/>
          </w:tcPr>
          <w:p w14:paraId="50A4D18B" w14:textId="77777777" w:rsidR="0095430C" w:rsidRDefault="0095430C">
            <w:pPr>
              <w:rPr>
                <w:rFonts w:eastAsia="Times New Roman"/>
                <w:lang w:val="en-US"/>
              </w:rPr>
            </w:pPr>
          </w:p>
        </w:tc>
        <w:tc>
          <w:tcPr>
            <w:tcW w:w="0" w:type="auto"/>
            <w:vAlign w:val="center"/>
            <w:hideMark/>
          </w:tcPr>
          <w:p w14:paraId="5E07A84C" w14:textId="77777777" w:rsidR="0095430C"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95430C" w14:paraId="147B44BF" w14:textId="77777777">
        <w:trPr>
          <w:divId w:val="510997197"/>
          <w:tblCellSpacing w:w="15" w:type="dxa"/>
        </w:trPr>
        <w:tc>
          <w:tcPr>
            <w:tcW w:w="0" w:type="auto"/>
            <w:vAlign w:val="center"/>
            <w:hideMark/>
          </w:tcPr>
          <w:p w14:paraId="603B907B" w14:textId="77777777" w:rsidR="0095430C" w:rsidRDefault="0095430C">
            <w:pPr>
              <w:rPr>
                <w:rFonts w:eastAsia="Times New Roman"/>
                <w:lang w:val="en-US"/>
              </w:rPr>
            </w:pPr>
          </w:p>
        </w:tc>
        <w:tc>
          <w:tcPr>
            <w:tcW w:w="0" w:type="auto"/>
            <w:vAlign w:val="center"/>
            <w:hideMark/>
          </w:tcPr>
          <w:p w14:paraId="6822A75B" w14:textId="77777777" w:rsidR="0095430C"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95430C" w14:paraId="14175129" w14:textId="77777777">
        <w:trPr>
          <w:divId w:val="510997197"/>
          <w:tblCellSpacing w:w="15" w:type="dxa"/>
        </w:trPr>
        <w:tc>
          <w:tcPr>
            <w:tcW w:w="0" w:type="auto"/>
            <w:vAlign w:val="center"/>
            <w:hideMark/>
          </w:tcPr>
          <w:p w14:paraId="5809226F" w14:textId="77777777" w:rsidR="0095430C" w:rsidRDefault="0095430C">
            <w:pPr>
              <w:rPr>
                <w:rFonts w:eastAsia="Times New Roman"/>
                <w:lang w:val="en-US"/>
              </w:rPr>
            </w:pPr>
          </w:p>
        </w:tc>
        <w:tc>
          <w:tcPr>
            <w:tcW w:w="0" w:type="auto"/>
            <w:vAlign w:val="center"/>
            <w:hideMark/>
          </w:tcPr>
          <w:p w14:paraId="717AEE5D" w14:textId="77777777" w:rsidR="0095430C"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95430C" w14:paraId="473E3310" w14:textId="77777777">
        <w:trPr>
          <w:divId w:val="510997197"/>
          <w:tblCellSpacing w:w="15" w:type="dxa"/>
        </w:trPr>
        <w:tc>
          <w:tcPr>
            <w:tcW w:w="0" w:type="auto"/>
            <w:vAlign w:val="center"/>
            <w:hideMark/>
          </w:tcPr>
          <w:p w14:paraId="5D91509C" w14:textId="77777777" w:rsidR="0095430C" w:rsidRDefault="0095430C">
            <w:pPr>
              <w:rPr>
                <w:rFonts w:eastAsia="Times New Roman"/>
                <w:lang w:val="en-US"/>
              </w:rPr>
            </w:pPr>
          </w:p>
        </w:tc>
        <w:tc>
          <w:tcPr>
            <w:tcW w:w="0" w:type="auto"/>
            <w:vAlign w:val="center"/>
            <w:hideMark/>
          </w:tcPr>
          <w:p w14:paraId="2ACE4BC9" w14:textId="77777777" w:rsidR="0095430C"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95430C" w14:paraId="5D4825EB" w14:textId="77777777">
        <w:trPr>
          <w:divId w:val="510997197"/>
          <w:tblCellSpacing w:w="15" w:type="dxa"/>
        </w:trPr>
        <w:tc>
          <w:tcPr>
            <w:tcW w:w="0" w:type="auto"/>
            <w:vAlign w:val="center"/>
            <w:hideMark/>
          </w:tcPr>
          <w:p w14:paraId="3839CCDF" w14:textId="77777777" w:rsidR="0095430C" w:rsidRDefault="0095430C">
            <w:pPr>
              <w:rPr>
                <w:rFonts w:eastAsia="Times New Roman"/>
                <w:lang w:val="en-US"/>
              </w:rPr>
            </w:pPr>
          </w:p>
        </w:tc>
        <w:tc>
          <w:tcPr>
            <w:tcW w:w="0" w:type="auto"/>
            <w:vAlign w:val="center"/>
            <w:hideMark/>
          </w:tcPr>
          <w:p w14:paraId="1C755B9C" w14:textId="77777777" w:rsidR="0095430C"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95430C" w14:paraId="3E6532D8" w14:textId="77777777">
        <w:trPr>
          <w:divId w:val="510997197"/>
          <w:tblCellSpacing w:w="15" w:type="dxa"/>
        </w:trPr>
        <w:tc>
          <w:tcPr>
            <w:tcW w:w="0" w:type="auto"/>
            <w:vAlign w:val="center"/>
            <w:hideMark/>
          </w:tcPr>
          <w:p w14:paraId="33E395B1" w14:textId="77777777" w:rsidR="0095430C" w:rsidRDefault="0095430C">
            <w:pPr>
              <w:rPr>
                <w:rFonts w:eastAsia="Times New Roman"/>
                <w:lang w:val="en-US"/>
              </w:rPr>
            </w:pPr>
          </w:p>
        </w:tc>
        <w:tc>
          <w:tcPr>
            <w:tcW w:w="0" w:type="auto"/>
            <w:vAlign w:val="center"/>
            <w:hideMark/>
          </w:tcPr>
          <w:p w14:paraId="3CF281AA" w14:textId="77777777" w:rsidR="0095430C"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95430C" w14:paraId="392B1CAC" w14:textId="77777777">
        <w:trPr>
          <w:divId w:val="510997197"/>
          <w:tblCellSpacing w:w="15" w:type="dxa"/>
        </w:trPr>
        <w:tc>
          <w:tcPr>
            <w:tcW w:w="0" w:type="auto"/>
            <w:vAlign w:val="center"/>
            <w:hideMark/>
          </w:tcPr>
          <w:p w14:paraId="4B5C6B60" w14:textId="77777777" w:rsidR="0095430C" w:rsidRDefault="0095430C">
            <w:pPr>
              <w:rPr>
                <w:rFonts w:eastAsia="Times New Roman"/>
                <w:lang w:val="en-US"/>
              </w:rPr>
            </w:pPr>
          </w:p>
        </w:tc>
        <w:tc>
          <w:tcPr>
            <w:tcW w:w="0" w:type="auto"/>
            <w:vAlign w:val="center"/>
            <w:hideMark/>
          </w:tcPr>
          <w:p w14:paraId="339012B9" w14:textId="77777777" w:rsidR="0095430C"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95430C" w14:paraId="131C9BD3" w14:textId="77777777">
        <w:trPr>
          <w:divId w:val="510997197"/>
          <w:tblCellSpacing w:w="15" w:type="dxa"/>
        </w:trPr>
        <w:tc>
          <w:tcPr>
            <w:tcW w:w="0" w:type="auto"/>
            <w:vAlign w:val="center"/>
            <w:hideMark/>
          </w:tcPr>
          <w:p w14:paraId="45F7C7AE" w14:textId="77777777" w:rsidR="0095430C" w:rsidRDefault="0095430C">
            <w:pPr>
              <w:rPr>
                <w:rFonts w:eastAsia="Times New Roman"/>
                <w:lang w:val="en-US"/>
              </w:rPr>
            </w:pPr>
          </w:p>
        </w:tc>
        <w:tc>
          <w:tcPr>
            <w:tcW w:w="0" w:type="auto"/>
            <w:vAlign w:val="center"/>
            <w:hideMark/>
          </w:tcPr>
          <w:p w14:paraId="4DB425D8" w14:textId="77777777" w:rsidR="0095430C"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95430C" w14:paraId="0876DDA6" w14:textId="77777777">
        <w:trPr>
          <w:divId w:val="510997197"/>
          <w:tblCellSpacing w:w="15" w:type="dxa"/>
        </w:trPr>
        <w:tc>
          <w:tcPr>
            <w:tcW w:w="0" w:type="auto"/>
            <w:vAlign w:val="center"/>
            <w:hideMark/>
          </w:tcPr>
          <w:p w14:paraId="4B92A4A6" w14:textId="77777777" w:rsidR="0095430C" w:rsidRDefault="0095430C">
            <w:pPr>
              <w:rPr>
                <w:rFonts w:eastAsia="Times New Roman"/>
                <w:lang w:val="en-US"/>
              </w:rPr>
            </w:pPr>
          </w:p>
        </w:tc>
        <w:tc>
          <w:tcPr>
            <w:tcW w:w="0" w:type="auto"/>
            <w:vAlign w:val="center"/>
            <w:hideMark/>
          </w:tcPr>
          <w:p w14:paraId="53C35A95" w14:textId="77777777" w:rsidR="0095430C"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95430C" w14:paraId="32A3A529" w14:textId="77777777">
        <w:trPr>
          <w:divId w:val="510997197"/>
          <w:tblCellSpacing w:w="15" w:type="dxa"/>
        </w:trPr>
        <w:tc>
          <w:tcPr>
            <w:tcW w:w="0" w:type="auto"/>
            <w:vAlign w:val="center"/>
            <w:hideMark/>
          </w:tcPr>
          <w:p w14:paraId="5321E2C6" w14:textId="77777777" w:rsidR="0095430C" w:rsidRDefault="0095430C">
            <w:pPr>
              <w:rPr>
                <w:rFonts w:eastAsia="Times New Roman"/>
                <w:lang w:val="en-US"/>
              </w:rPr>
            </w:pPr>
          </w:p>
        </w:tc>
        <w:tc>
          <w:tcPr>
            <w:tcW w:w="0" w:type="auto"/>
            <w:vAlign w:val="center"/>
            <w:hideMark/>
          </w:tcPr>
          <w:p w14:paraId="5605ABFB" w14:textId="77777777" w:rsidR="0095430C"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95430C" w14:paraId="29BD22AE" w14:textId="77777777">
        <w:trPr>
          <w:divId w:val="510997197"/>
          <w:tblCellSpacing w:w="15" w:type="dxa"/>
        </w:trPr>
        <w:tc>
          <w:tcPr>
            <w:tcW w:w="0" w:type="auto"/>
            <w:vAlign w:val="center"/>
            <w:hideMark/>
          </w:tcPr>
          <w:p w14:paraId="4B03DBBA" w14:textId="77777777" w:rsidR="0095430C" w:rsidRDefault="0095430C">
            <w:pPr>
              <w:rPr>
                <w:rFonts w:eastAsia="Times New Roman"/>
                <w:lang w:val="en-US"/>
              </w:rPr>
            </w:pPr>
          </w:p>
        </w:tc>
        <w:tc>
          <w:tcPr>
            <w:tcW w:w="0" w:type="auto"/>
            <w:vAlign w:val="center"/>
            <w:hideMark/>
          </w:tcPr>
          <w:p w14:paraId="6E11537F" w14:textId="77777777" w:rsidR="0095430C"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95430C" w14:paraId="3BBC01D0" w14:textId="77777777">
        <w:trPr>
          <w:divId w:val="510997197"/>
          <w:tblCellSpacing w:w="15" w:type="dxa"/>
        </w:trPr>
        <w:tc>
          <w:tcPr>
            <w:tcW w:w="0" w:type="auto"/>
            <w:vAlign w:val="center"/>
            <w:hideMark/>
          </w:tcPr>
          <w:p w14:paraId="57E82448" w14:textId="77777777" w:rsidR="0095430C" w:rsidRDefault="0095430C">
            <w:pPr>
              <w:rPr>
                <w:rFonts w:eastAsia="Times New Roman"/>
                <w:lang w:val="en-US"/>
              </w:rPr>
            </w:pPr>
          </w:p>
        </w:tc>
        <w:tc>
          <w:tcPr>
            <w:tcW w:w="0" w:type="auto"/>
            <w:vAlign w:val="center"/>
            <w:hideMark/>
          </w:tcPr>
          <w:p w14:paraId="7FC4CB66" w14:textId="77777777" w:rsidR="0095430C"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95430C" w14:paraId="20566D58" w14:textId="77777777">
        <w:trPr>
          <w:divId w:val="510997197"/>
          <w:tblCellSpacing w:w="15" w:type="dxa"/>
        </w:trPr>
        <w:tc>
          <w:tcPr>
            <w:tcW w:w="0" w:type="auto"/>
            <w:vAlign w:val="center"/>
            <w:hideMark/>
          </w:tcPr>
          <w:p w14:paraId="369E68D9" w14:textId="77777777" w:rsidR="0095430C" w:rsidRDefault="0095430C">
            <w:pPr>
              <w:rPr>
                <w:rFonts w:eastAsia="Times New Roman"/>
                <w:lang w:val="en-US"/>
              </w:rPr>
            </w:pPr>
          </w:p>
        </w:tc>
        <w:tc>
          <w:tcPr>
            <w:tcW w:w="0" w:type="auto"/>
            <w:vAlign w:val="center"/>
            <w:hideMark/>
          </w:tcPr>
          <w:p w14:paraId="76290FF7" w14:textId="77777777" w:rsidR="0095430C"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95430C" w14:paraId="07E39635" w14:textId="77777777">
        <w:trPr>
          <w:divId w:val="510997197"/>
          <w:tblCellSpacing w:w="15" w:type="dxa"/>
        </w:trPr>
        <w:tc>
          <w:tcPr>
            <w:tcW w:w="0" w:type="auto"/>
            <w:vAlign w:val="center"/>
            <w:hideMark/>
          </w:tcPr>
          <w:p w14:paraId="2EAD9120" w14:textId="77777777" w:rsidR="0095430C" w:rsidRDefault="0095430C">
            <w:pPr>
              <w:rPr>
                <w:rFonts w:eastAsia="Times New Roman"/>
                <w:lang w:val="en-US"/>
              </w:rPr>
            </w:pPr>
          </w:p>
        </w:tc>
        <w:tc>
          <w:tcPr>
            <w:tcW w:w="0" w:type="auto"/>
            <w:vAlign w:val="center"/>
            <w:hideMark/>
          </w:tcPr>
          <w:p w14:paraId="53A54F64" w14:textId="77777777" w:rsidR="0095430C"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95430C" w14:paraId="111804B9" w14:textId="77777777">
        <w:trPr>
          <w:divId w:val="510997197"/>
          <w:tblCellSpacing w:w="15" w:type="dxa"/>
        </w:trPr>
        <w:tc>
          <w:tcPr>
            <w:tcW w:w="0" w:type="auto"/>
            <w:vAlign w:val="center"/>
            <w:hideMark/>
          </w:tcPr>
          <w:p w14:paraId="410631CA" w14:textId="77777777" w:rsidR="0095430C" w:rsidRDefault="0095430C">
            <w:pPr>
              <w:rPr>
                <w:rFonts w:eastAsia="Times New Roman"/>
                <w:lang w:val="en-US"/>
              </w:rPr>
            </w:pPr>
          </w:p>
        </w:tc>
        <w:tc>
          <w:tcPr>
            <w:tcW w:w="0" w:type="auto"/>
            <w:vAlign w:val="center"/>
            <w:hideMark/>
          </w:tcPr>
          <w:p w14:paraId="25B0F79D" w14:textId="77777777" w:rsidR="0095430C"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95430C" w14:paraId="7FEFF851" w14:textId="77777777">
        <w:trPr>
          <w:divId w:val="510997197"/>
          <w:tblCellSpacing w:w="15" w:type="dxa"/>
        </w:trPr>
        <w:tc>
          <w:tcPr>
            <w:tcW w:w="0" w:type="auto"/>
            <w:vAlign w:val="center"/>
            <w:hideMark/>
          </w:tcPr>
          <w:p w14:paraId="6179FA02" w14:textId="77777777" w:rsidR="0095430C" w:rsidRDefault="0095430C">
            <w:pPr>
              <w:rPr>
                <w:rFonts w:eastAsia="Times New Roman"/>
                <w:lang w:val="en-US"/>
              </w:rPr>
            </w:pPr>
          </w:p>
        </w:tc>
        <w:tc>
          <w:tcPr>
            <w:tcW w:w="0" w:type="auto"/>
            <w:vAlign w:val="center"/>
            <w:hideMark/>
          </w:tcPr>
          <w:p w14:paraId="1F78FF89" w14:textId="77777777" w:rsidR="0095430C"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w:t>
            </w:r>
            <w:r>
              <w:rPr>
                <w:rFonts w:eastAsia="Times New Roman"/>
                <w:lang w:val="en-US"/>
              </w:rPr>
              <w:lastRenderedPageBreak/>
              <w:t xml:space="preserve">or more than one of the patient's first-degree relatives (biological mother or sister) were diagnosed with breast cancer after they had gone through menopause. Definition from BI-RADSÂ® </w:t>
            </w:r>
          </w:p>
        </w:tc>
      </w:tr>
      <w:tr w:rsidR="0095430C" w14:paraId="592D9122" w14:textId="77777777">
        <w:trPr>
          <w:divId w:val="510997197"/>
          <w:tblCellSpacing w:w="15" w:type="dxa"/>
        </w:trPr>
        <w:tc>
          <w:tcPr>
            <w:tcW w:w="0" w:type="auto"/>
            <w:vAlign w:val="center"/>
            <w:hideMark/>
          </w:tcPr>
          <w:p w14:paraId="34163B8E" w14:textId="77777777" w:rsidR="0095430C" w:rsidRDefault="0095430C">
            <w:pPr>
              <w:rPr>
                <w:rFonts w:eastAsia="Times New Roman"/>
                <w:lang w:val="en-US"/>
              </w:rPr>
            </w:pPr>
          </w:p>
        </w:tc>
        <w:tc>
          <w:tcPr>
            <w:tcW w:w="0" w:type="auto"/>
            <w:vAlign w:val="center"/>
            <w:hideMark/>
          </w:tcPr>
          <w:p w14:paraId="53F78170" w14:textId="77777777" w:rsidR="0095430C"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95430C" w14:paraId="1704D0E4" w14:textId="77777777">
        <w:trPr>
          <w:divId w:val="510997197"/>
          <w:tblCellSpacing w:w="15" w:type="dxa"/>
        </w:trPr>
        <w:tc>
          <w:tcPr>
            <w:tcW w:w="0" w:type="auto"/>
            <w:vAlign w:val="center"/>
            <w:hideMark/>
          </w:tcPr>
          <w:p w14:paraId="4425B153" w14:textId="77777777" w:rsidR="0095430C" w:rsidRDefault="0095430C">
            <w:pPr>
              <w:rPr>
                <w:rFonts w:eastAsia="Times New Roman"/>
                <w:lang w:val="en-US"/>
              </w:rPr>
            </w:pPr>
          </w:p>
        </w:tc>
        <w:tc>
          <w:tcPr>
            <w:tcW w:w="0" w:type="auto"/>
            <w:vAlign w:val="center"/>
            <w:hideMark/>
          </w:tcPr>
          <w:p w14:paraId="75108D2C" w14:textId="77777777" w:rsidR="0095430C"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95430C" w14:paraId="1857FA9F" w14:textId="77777777">
        <w:trPr>
          <w:divId w:val="510997197"/>
          <w:tblCellSpacing w:w="15" w:type="dxa"/>
        </w:trPr>
        <w:tc>
          <w:tcPr>
            <w:tcW w:w="0" w:type="auto"/>
            <w:vAlign w:val="center"/>
            <w:hideMark/>
          </w:tcPr>
          <w:p w14:paraId="2ECE70B4" w14:textId="77777777" w:rsidR="0095430C" w:rsidRDefault="0095430C">
            <w:pPr>
              <w:rPr>
                <w:rFonts w:eastAsia="Times New Roman"/>
                <w:lang w:val="en-US"/>
              </w:rPr>
            </w:pPr>
          </w:p>
        </w:tc>
        <w:tc>
          <w:tcPr>
            <w:tcW w:w="0" w:type="auto"/>
            <w:vAlign w:val="center"/>
            <w:hideMark/>
          </w:tcPr>
          <w:p w14:paraId="40C673DF" w14:textId="77777777" w:rsidR="0095430C"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95430C" w14:paraId="1F45B83A" w14:textId="77777777">
        <w:trPr>
          <w:divId w:val="510997197"/>
          <w:tblCellSpacing w:w="15" w:type="dxa"/>
        </w:trPr>
        <w:tc>
          <w:tcPr>
            <w:tcW w:w="0" w:type="auto"/>
            <w:vAlign w:val="center"/>
            <w:hideMark/>
          </w:tcPr>
          <w:p w14:paraId="0236599E" w14:textId="77777777" w:rsidR="0095430C" w:rsidRDefault="0095430C">
            <w:pPr>
              <w:rPr>
                <w:rFonts w:eastAsia="Times New Roman"/>
                <w:lang w:val="en-US"/>
              </w:rPr>
            </w:pPr>
          </w:p>
        </w:tc>
        <w:tc>
          <w:tcPr>
            <w:tcW w:w="0" w:type="auto"/>
            <w:vAlign w:val="center"/>
            <w:hideMark/>
          </w:tcPr>
          <w:p w14:paraId="7A18AA2F" w14:textId="77777777" w:rsidR="0095430C"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95430C" w14:paraId="0E621356" w14:textId="77777777">
        <w:trPr>
          <w:divId w:val="510997197"/>
          <w:tblCellSpacing w:w="15" w:type="dxa"/>
        </w:trPr>
        <w:tc>
          <w:tcPr>
            <w:tcW w:w="0" w:type="auto"/>
            <w:vAlign w:val="center"/>
            <w:hideMark/>
          </w:tcPr>
          <w:p w14:paraId="50B949E2" w14:textId="77777777" w:rsidR="0095430C" w:rsidRDefault="0095430C">
            <w:pPr>
              <w:rPr>
                <w:rFonts w:eastAsia="Times New Roman"/>
                <w:lang w:val="en-US"/>
              </w:rPr>
            </w:pPr>
          </w:p>
        </w:tc>
        <w:tc>
          <w:tcPr>
            <w:tcW w:w="0" w:type="auto"/>
            <w:vAlign w:val="center"/>
            <w:hideMark/>
          </w:tcPr>
          <w:p w14:paraId="6F544182" w14:textId="77777777" w:rsidR="0095430C"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95430C" w14:paraId="19D8C1DB" w14:textId="77777777">
        <w:trPr>
          <w:divId w:val="510997197"/>
          <w:tblCellSpacing w:w="15" w:type="dxa"/>
        </w:trPr>
        <w:tc>
          <w:tcPr>
            <w:tcW w:w="0" w:type="auto"/>
            <w:vAlign w:val="center"/>
            <w:hideMark/>
          </w:tcPr>
          <w:p w14:paraId="638C8E80" w14:textId="77777777" w:rsidR="0095430C" w:rsidRDefault="0095430C">
            <w:pPr>
              <w:rPr>
                <w:rFonts w:eastAsia="Times New Roman"/>
                <w:lang w:val="en-US"/>
              </w:rPr>
            </w:pPr>
          </w:p>
        </w:tc>
        <w:tc>
          <w:tcPr>
            <w:tcW w:w="0" w:type="auto"/>
            <w:vAlign w:val="center"/>
            <w:hideMark/>
          </w:tcPr>
          <w:p w14:paraId="2243B08C" w14:textId="77777777" w:rsidR="0095430C"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95430C" w14:paraId="374A0364" w14:textId="77777777">
        <w:trPr>
          <w:divId w:val="510997197"/>
          <w:tblCellSpacing w:w="15" w:type="dxa"/>
        </w:trPr>
        <w:tc>
          <w:tcPr>
            <w:tcW w:w="0" w:type="auto"/>
            <w:vAlign w:val="center"/>
            <w:hideMark/>
          </w:tcPr>
          <w:p w14:paraId="2B919D9D" w14:textId="77777777" w:rsidR="0095430C" w:rsidRDefault="0095430C">
            <w:pPr>
              <w:rPr>
                <w:rFonts w:eastAsia="Times New Roman"/>
                <w:lang w:val="en-US"/>
              </w:rPr>
            </w:pPr>
          </w:p>
        </w:tc>
        <w:tc>
          <w:tcPr>
            <w:tcW w:w="0" w:type="auto"/>
            <w:vAlign w:val="center"/>
            <w:hideMark/>
          </w:tcPr>
          <w:p w14:paraId="0C586C93" w14:textId="77777777" w:rsidR="0095430C"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95430C" w14:paraId="61BA27DB" w14:textId="77777777">
        <w:trPr>
          <w:divId w:val="510997197"/>
          <w:tblCellSpacing w:w="15" w:type="dxa"/>
        </w:trPr>
        <w:tc>
          <w:tcPr>
            <w:tcW w:w="0" w:type="auto"/>
            <w:vAlign w:val="center"/>
            <w:hideMark/>
          </w:tcPr>
          <w:p w14:paraId="2D70F1D0" w14:textId="77777777" w:rsidR="0095430C" w:rsidRDefault="0095430C">
            <w:pPr>
              <w:rPr>
                <w:rFonts w:eastAsia="Times New Roman"/>
                <w:lang w:val="en-US"/>
              </w:rPr>
            </w:pPr>
          </w:p>
        </w:tc>
        <w:tc>
          <w:tcPr>
            <w:tcW w:w="0" w:type="auto"/>
            <w:vAlign w:val="center"/>
            <w:hideMark/>
          </w:tcPr>
          <w:p w14:paraId="60F99446" w14:textId="77777777" w:rsidR="0095430C"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95430C" w14:paraId="04114E04" w14:textId="77777777">
        <w:trPr>
          <w:divId w:val="510997197"/>
          <w:tblCellSpacing w:w="15" w:type="dxa"/>
        </w:trPr>
        <w:tc>
          <w:tcPr>
            <w:tcW w:w="0" w:type="auto"/>
            <w:vAlign w:val="center"/>
            <w:hideMark/>
          </w:tcPr>
          <w:p w14:paraId="3D97E203" w14:textId="77777777" w:rsidR="0095430C" w:rsidRDefault="0095430C">
            <w:pPr>
              <w:rPr>
                <w:rFonts w:eastAsia="Times New Roman"/>
                <w:lang w:val="en-US"/>
              </w:rPr>
            </w:pPr>
          </w:p>
        </w:tc>
        <w:tc>
          <w:tcPr>
            <w:tcW w:w="0" w:type="auto"/>
            <w:vAlign w:val="center"/>
            <w:hideMark/>
          </w:tcPr>
          <w:p w14:paraId="06C664AF" w14:textId="77777777" w:rsidR="0095430C"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95430C" w14:paraId="599EDBEE" w14:textId="77777777">
        <w:trPr>
          <w:divId w:val="510997197"/>
          <w:tblCellSpacing w:w="15" w:type="dxa"/>
        </w:trPr>
        <w:tc>
          <w:tcPr>
            <w:tcW w:w="0" w:type="auto"/>
            <w:vAlign w:val="center"/>
            <w:hideMark/>
          </w:tcPr>
          <w:p w14:paraId="26EAAB06" w14:textId="77777777" w:rsidR="0095430C" w:rsidRDefault="0095430C">
            <w:pPr>
              <w:rPr>
                <w:rFonts w:eastAsia="Times New Roman"/>
                <w:lang w:val="en-US"/>
              </w:rPr>
            </w:pPr>
          </w:p>
        </w:tc>
        <w:tc>
          <w:tcPr>
            <w:tcW w:w="0" w:type="auto"/>
            <w:vAlign w:val="center"/>
            <w:hideMark/>
          </w:tcPr>
          <w:p w14:paraId="13AFC82B" w14:textId="77777777" w:rsidR="0095430C"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95430C" w14:paraId="6B23CD3C" w14:textId="77777777">
        <w:trPr>
          <w:divId w:val="510997197"/>
          <w:tblCellSpacing w:w="15" w:type="dxa"/>
        </w:trPr>
        <w:tc>
          <w:tcPr>
            <w:tcW w:w="0" w:type="auto"/>
            <w:vAlign w:val="center"/>
            <w:hideMark/>
          </w:tcPr>
          <w:p w14:paraId="3E683026" w14:textId="77777777" w:rsidR="0095430C" w:rsidRDefault="0095430C">
            <w:pPr>
              <w:rPr>
                <w:rFonts w:eastAsia="Times New Roman"/>
                <w:lang w:val="en-US"/>
              </w:rPr>
            </w:pPr>
          </w:p>
        </w:tc>
        <w:tc>
          <w:tcPr>
            <w:tcW w:w="0" w:type="auto"/>
            <w:vAlign w:val="center"/>
            <w:hideMark/>
          </w:tcPr>
          <w:p w14:paraId="3E0BF0DB" w14:textId="77777777" w:rsidR="0095430C"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95430C" w14:paraId="1F05DE24" w14:textId="77777777">
        <w:trPr>
          <w:divId w:val="510997197"/>
          <w:tblCellSpacing w:w="15" w:type="dxa"/>
        </w:trPr>
        <w:tc>
          <w:tcPr>
            <w:tcW w:w="0" w:type="auto"/>
            <w:vAlign w:val="center"/>
            <w:hideMark/>
          </w:tcPr>
          <w:p w14:paraId="5785622B" w14:textId="77777777" w:rsidR="0095430C" w:rsidRDefault="0095430C">
            <w:pPr>
              <w:rPr>
                <w:rFonts w:eastAsia="Times New Roman"/>
                <w:lang w:val="en-US"/>
              </w:rPr>
            </w:pPr>
          </w:p>
        </w:tc>
        <w:tc>
          <w:tcPr>
            <w:tcW w:w="0" w:type="auto"/>
            <w:vAlign w:val="center"/>
            <w:hideMark/>
          </w:tcPr>
          <w:p w14:paraId="3313F0B3" w14:textId="77777777" w:rsidR="0095430C"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95430C" w14:paraId="30E34F62" w14:textId="77777777">
        <w:trPr>
          <w:divId w:val="510997197"/>
          <w:tblCellSpacing w:w="15" w:type="dxa"/>
        </w:trPr>
        <w:tc>
          <w:tcPr>
            <w:tcW w:w="0" w:type="auto"/>
            <w:vAlign w:val="center"/>
            <w:hideMark/>
          </w:tcPr>
          <w:p w14:paraId="3F27E01F" w14:textId="77777777" w:rsidR="0095430C" w:rsidRDefault="0095430C">
            <w:pPr>
              <w:rPr>
                <w:rFonts w:eastAsia="Times New Roman"/>
                <w:lang w:val="en-US"/>
              </w:rPr>
            </w:pPr>
          </w:p>
        </w:tc>
        <w:tc>
          <w:tcPr>
            <w:tcW w:w="0" w:type="auto"/>
            <w:vAlign w:val="center"/>
            <w:hideMark/>
          </w:tcPr>
          <w:p w14:paraId="77CDE551" w14:textId="77777777" w:rsidR="0095430C"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95430C" w14:paraId="38D72671" w14:textId="77777777">
        <w:trPr>
          <w:divId w:val="510997197"/>
          <w:tblCellSpacing w:w="15" w:type="dxa"/>
        </w:trPr>
        <w:tc>
          <w:tcPr>
            <w:tcW w:w="0" w:type="auto"/>
            <w:vAlign w:val="center"/>
            <w:hideMark/>
          </w:tcPr>
          <w:p w14:paraId="1B693F4A" w14:textId="77777777" w:rsidR="0095430C" w:rsidRDefault="0095430C">
            <w:pPr>
              <w:rPr>
                <w:rFonts w:eastAsia="Times New Roman"/>
                <w:lang w:val="en-US"/>
              </w:rPr>
            </w:pPr>
          </w:p>
        </w:tc>
        <w:tc>
          <w:tcPr>
            <w:tcW w:w="0" w:type="auto"/>
            <w:vAlign w:val="center"/>
            <w:hideMark/>
          </w:tcPr>
          <w:p w14:paraId="2FADC7CF"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95430C" w14:paraId="0B27D411" w14:textId="77777777">
        <w:trPr>
          <w:divId w:val="510997197"/>
          <w:tblCellSpacing w:w="15" w:type="dxa"/>
        </w:trPr>
        <w:tc>
          <w:tcPr>
            <w:tcW w:w="0" w:type="auto"/>
            <w:vAlign w:val="center"/>
            <w:hideMark/>
          </w:tcPr>
          <w:p w14:paraId="30EA9983" w14:textId="77777777" w:rsidR="0095430C" w:rsidRDefault="0095430C">
            <w:pPr>
              <w:rPr>
                <w:rFonts w:eastAsia="Times New Roman"/>
                <w:lang w:val="en-US"/>
              </w:rPr>
            </w:pPr>
          </w:p>
        </w:tc>
        <w:tc>
          <w:tcPr>
            <w:tcW w:w="0" w:type="auto"/>
            <w:vAlign w:val="center"/>
            <w:hideMark/>
          </w:tcPr>
          <w:p w14:paraId="331015FA" w14:textId="77777777" w:rsidR="0095430C"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95430C" w14:paraId="464C3BCF" w14:textId="77777777">
        <w:trPr>
          <w:divId w:val="510997197"/>
          <w:tblCellSpacing w:w="15" w:type="dxa"/>
        </w:trPr>
        <w:tc>
          <w:tcPr>
            <w:tcW w:w="0" w:type="auto"/>
            <w:vAlign w:val="center"/>
            <w:hideMark/>
          </w:tcPr>
          <w:p w14:paraId="11FF4527" w14:textId="77777777" w:rsidR="0095430C" w:rsidRDefault="0095430C">
            <w:pPr>
              <w:rPr>
                <w:rFonts w:eastAsia="Times New Roman"/>
                <w:lang w:val="en-US"/>
              </w:rPr>
            </w:pPr>
          </w:p>
        </w:tc>
        <w:tc>
          <w:tcPr>
            <w:tcW w:w="0" w:type="auto"/>
            <w:vAlign w:val="center"/>
            <w:hideMark/>
          </w:tcPr>
          <w:p w14:paraId="090CACC2" w14:textId="77777777" w:rsidR="0095430C"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95430C" w14:paraId="06DB74D1" w14:textId="77777777">
        <w:trPr>
          <w:divId w:val="510997197"/>
          <w:tblCellSpacing w:w="15" w:type="dxa"/>
        </w:trPr>
        <w:tc>
          <w:tcPr>
            <w:tcW w:w="0" w:type="auto"/>
            <w:vAlign w:val="center"/>
            <w:hideMark/>
          </w:tcPr>
          <w:p w14:paraId="759F49EA" w14:textId="77777777" w:rsidR="0095430C" w:rsidRDefault="0095430C">
            <w:pPr>
              <w:rPr>
                <w:rFonts w:eastAsia="Times New Roman"/>
                <w:lang w:val="en-US"/>
              </w:rPr>
            </w:pPr>
          </w:p>
        </w:tc>
        <w:tc>
          <w:tcPr>
            <w:tcW w:w="0" w:type="auto"/>
            <w:vAlign w:val="center"/>
            <w:hideMark/>
          </w:tcPr>
          <w:p w14:paraId="7AE38E6A" w14:textId="77777777" w:rsidR="0095430C"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95430C" w14:paraId="378CE681" w14:textId="77777777">
        <w:trPr>
          <w:divId w:val="510997197"/>
          <w:tblCellSpacing w:w="15" w:type="dxa"/>
        </w:trPr>
        <w:tc>
          <w:tcPr>
            <w:tcW w:w="0" w:type="auto"/>
            <w:vAlign w:val="center"/>
            <w:hideMark/>
          </w:tcPr>
          <w:p w14:paraId="2C1D3697" w14:textId="77777777" w:rsidR="0095430C" w:rsidRDefault="0095430C">
            <w:pPr>
              <w:rPr>
                <w:rFonts w:eastAsia="Times New Roman"/>
                <w:lang w:val="en-US"/>
              </w:rPr>
            </w:pPr>
          </w:p>
        </w:tc>
        <w:tc>
          <w:tcPr>
            <w:tcW w:w="0" w:type="auto"/>
            <w:vAlign w:val="center"/>
            <w:hideMark/>
          </w:tcPr>
          <w:p w14:paraId="77C40F53" w14:textId="77777777" w:rsidR="0095430C"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95430C" w14:paraId="1E5956C9" w14:textId="77777777">
        <w:trPr>
          <w:divId w:val="510997197"/>
          <w:tblCellSpacing w:w="15" w:type="dxa"/>
        </w:trPr>
        <w:tc>
          <w:tcPr>
            <w:tcW w:w="0" w:type="auto"/>
            <w:vAlign w:val="center"/>
            <w:hideMark/>
          </w:tcPr>
          <w:p w14:paraId="3373A660" w14:textId="77777777" w:rsidR="0095430C" w:rsidRDefault="0095430C">
            <w:pPr>
              <w:rPr>
                <w:rFonts w:eastAsia="Times New Roman"/>
                <w:lang w:val="en-US"/>
              </w:rPr>
            </w:pPr>
          </w:p>
        </w:tc>
        <w:tc>
          <w:tcPr>
            <w:tcW w:w="0" w:type="auto"/>
            <w:vAlign w:val="center"/>
            <w:hideMark/>
          </w:tcPr>
          <w:p w14:paraId="76C27D99" w14:textId="77777777" w:rsidR="0095430C"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95430C" w14:paraId="1BAA5F6B" w14:textId="77777777">
        <w:trPr>
          <w:divId w:val="510997197"/>
          <w:tblCellSpacing w:w="15" w:type="dxa"/>
        </w:trPr>
        <w:tc>
          <w:tcPr>
            <w:tcW w:w="0" w:type="auto"/>
            <w:vAlign w:val="center"/>
            <w:hideMark/>
          </w:tcPr>
          <w:p w14:paraId="64632EC4" w14:textId="77777777" w:rsidR="0095430C" w:rsidRDefault="0095430C">
            <w:pPr>
              <w:rPr>
                <w:rFonts w:eastAsia="Times New Roman"/>
                <w:lang w:val="en-US"/>
              </w:rPr>
            </w:pPr>
          </w:p>
        </w:tc>
        <w:tc>
          <w:tcPr>
            <w:tcW w:w="0" w:type="auto"/>
            <w:vAlign w:val="center"/>
            <w:hideMark/>
          </w:tcPr>
          <w:p w14:paraId="4C05F58F" w14:textId="77777777" w:rsidR="0095430C"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95430C" w14:paraId="43E314DB" w14:textId="77777777">
        <w:trPr>
          <w:divId w:val="510997197"/>
          <w:tblCellSpacing w:w="15" w:type="dxa"/>
        </w:trPr>
        <w:tc>
          <w:tcPr>
            <w:tcW w:w="0" w:type="auto"/>
            <w:vAlign w:val="center"/>
            <w:hideMark/>
          </w:tcPr>
          <w:p w14:paraId="721B57FF" w14:textId="77777777" w:rsidR="0095430C" w:rsidRDefault="0095430C">
            <w:pPr>
              <w:rPr>
                <w:rFonts w:eastAsia="Times New Roman"/>
                <w:lang w:val="en-US"/>
              </w:rPr>
            </w:pPr>
          </w:p>
        </w:tc>
        <w:tc>
          <w:tcPr>
            <w:tcW w:w="0" w:type="auto"/>
            <w:vAlign w:val="center"/>
            <w:hideMark/>
          </w:tcPr>
          <w:p w14:paraId="1E0BC075" w14:textId="77777777" w:rsidR="0095430C"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95430C" w14:paraId="395142E6" w14:textId="77777777">
        <w:trPr>
          <w:divId w:val="510997197"/>
          <w:tblCellSpacing w:w="15" w:type="dxa"/>
        </w:trPr>
        <w:tc>
          <w:tcPr>
            <w:tcW w:w="0" w:type="auto"/>
            <w:vAlign w:val="center"/>
            <w:hideMark/>
          </w:tcPr>
          <w:p w14:paraId="79A3F2EB" w14:textId="77777777" w:rsidR="0095430C" w:rsidRDefault="0095430C">
            <w:pPr>
              <w:rPr>
                <w:rFonts w:eastAsia="Times New Roman"/>
                <w:lang w:val="en-US"/>
              </w:rPr>
            </w:pPr>
          </w:p>
        </w:tc>
        <w:tc>
          <w:tcPr>
            <w:tcW w:w="0" w:type="auto"/>
            <w:vAlign w:val="center"/>
            <w:hideMark/>
          </w:tcPr>
          <w:p w14:paraId="21AB07A7" w14:textId="77777777" w:rsidR="0095430C"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95430C" w14:paraId="49561751" w14:textId="77777777">
        <w:trPr>
          <w:divId w:val="510997197"/>
          <w:tblCellSpacing w:w="15" w:type="dxa"/>
        </w:trPr>
        <w:tc>
          <w:tcPr>
            <w:tcW w:w="0" w:type="auto"/>
            <w:vAlign w:val="center"/>
            <w:hideMark/>
          </w:tcPr>
          <w:p w14:paraId="7D8031FD" w14:textId="77777777" w:rsidR="0095430C" w:rsidRDefault="0095430C">
            <w:pPr>
              <w:rPr>
                <w:rFonts w:eastAsia="Times New Roman"/>
                <w:lang w:val="en-US"/>
              </w:rPr>
            </w:pPr>
          </w:p>
        </w:tc>
        <w:tc>
          <w:tcPr>
            <w:tcW w:w="0" w:type="auto"/>
            <w:vAlign w:val="center"/>
            <w:hideMark/>
          </w:tcPr>
          <w:p w14:paraId="3A0ABF35" w14:textId="77777777" w:rsidR="0095430C"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95430C" w14:paraId="4C07A46D" w14:textId="77777777">
        <w:trPr>
          <w:divId w:val="510997197"/>
          <w:tblCellSpacing w:w="15" w:type="dxa"/>
        </w:trPr>
        <w:tc>
          <w:tcPr>
            <w:tcW w:w="0" w:type="auto"/>
            <w:vAlign w:val="center"/>
            <w:hideMark/>
          </w:tcPr>
          <w:p w14:paraId="06C947B6" w14:textId="77777777" w:rsidR="0095430C" w:rsidRDefault="0095430C">
            <w:pPr>
              <w:rPr>
                <w:rFonts w:eastAsia="Times New Roman"/>
                <w:lang w:val="en-US"/>
              </w:rPr>
            </w:pPr>
          </w:p>
        </w:tc>
        <w:tc>
          <w:tcPr>
            <w:tcW w:w="0" w:type="auto"/>
            <w:vAlign w:val="center"/>
            <w:hideMark/>
          </w:tcPr>
          <w:p w14:paraId="72D0B6F4" w14:textId="77777777" w:rsidR="0095430C"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95430C" w14:paraId="4484D9A2" w14:textId="77777777">
        <w:trPr>
          <w:divId w:val="510997197"/>
          <w:tblCellSpacing w:w="15" w:type="dxa"/>
        </w:trPr>
        <w:tc>
          <w:tcPr>
            <w:tcW w:w="0" w:type="auto"/>
            <w:vAlign w:val="center"/>
            <w:hideMark/>
          </w:tcPr>
          <w:p w14:paraId="5C3BD81E" w14:textId="77777777" w:rsidR="0095430C" w:rsidRDefault="0095430C">
            <w:pPr>
              <w:rPr>
                <w:rFonts w:eastAsia="Times New Roman"/>
                <w:lang w:val="en-US"/>
              </w:rPr>
            </w:pPr>
          </w:p>
        </w:tc>
        <w:tc>
          <w:tcPr>
            <w:tcW w:w="0" w:type="auto"/>
            <w:vAlign w:val="center"/>
            <w:hideMark/>
          </w:tcPr>
          <w:p w14:paraId="7EDECDA9" w14:textId="77777777" w:rsidR="0095430C"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95430C" w14:paraId="66DCAFC2" w14:textId="77777777">
        <w:trPr>
          <w:divId w:val="510997197"/>
          <w:tblCellSpacing w:w="15" w:type="dxa"/>
        </w:trPr>
        <w:tc>
          <w:tcPr>
            <w:tcW w:w="0" w:type="auto"/>
            <w:vAlign w:val="center"/>
            <w:hideMark/>
          </w:tcPr>
          <w:p w14:paraId="379E04D4" w14:textId="77777777" w:rsidR="0095430C" w:rsidRDefault="0095430C">
            <w:pPr>
              <w:rPr>
                <w:rFonts w:eastAsia="Times New Roman"/>
                <w:lang w:val="en-US"/>
              </w:rPr>
            </w:pPr>
          </w:p>
        </w:tc>
        <w:tc>
          <w:tcPr>
            <w:tcW w:w="0" w:type="auto"/>
            <w:vAlign w:val="center"/>
            <w:hideMark/>
          </w:tcPr>
          <w:p w14:paraId="442BFED9" w14:textId="77777777" w:rsidR="0095430C"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95430C" w14:paraId="6B0530F7" w14:textId="77777777">
        <w:trPr>
          <w:divId w:val="510997197"/>
          <w:tblCellSpacing w:w="15" w:type="dxa"/>
        </w:trPr>
        <w:tc>
          <w:tcPr>
            <w:tcW w:w="0" w:type="auto"/>
            <w:vAlign w:val="center"/>
            <w:hideMark/>
          </w:tcPr>
          <w:p w14:paraId="3B4F9904" w14:textId="77777777" w:rsidR="0095430C" w:rsidRDefault="0095430C">
            <w:pPr>
              <w:rPr>
                <w:rFonts w:eastAsia="Times New Roman"/>
                <w:lang w:val="en-US"/>
              </w:rPr>
            </w:pPr>
          </w:p>
        </w:tc>
        <w:tc>
          <w:tcPr>
            <w:tcW w:w="0" w:type="auto"/>
            <w:vAlign w:val="center"/>
            <w:hideMark/>
          </w:tcPr>
          <w:p w14:paraId="77AE0BBC" w14:textId="77777777" w:rsidR="0095430C"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95430C" w14:paraId="4288D3C6" w14:textId="77777777">
        <w:trPr>
          <w:divId w:val="510997197"/>
          <w:tblCellSpacing w:w="15" w:type="dxa"/>
        </w:trPr>
        <w:tc>
          <w:tcPr>
            <w:tcW w:w="0" w:type="auto"/>
            <w:vAlign w:val="center"/>
            <w:hideMark/>
          </w:tcPr>
          <w:p w14:paraId="413475BB" w14:textId="77777777" w:rsidR="0095430C" w:rsidRDefault="0095430C">
            <w:pPr>
              <w:rPr>
                <w:rFonts w:eastAsia="Times New Roman"/>
                <w:lang w:val="en-US"/>
              </w:rPr>
            </w:pPr>
          </w:p>
        </w:tc>
        <w:tc>
          <w:tcPr>
            <w:tcW w:w="0" w:type="auto"/>
            <w:vAlign w:val="center"/>
            <w:hideMark/>
          </w:tcPr>
          <w:p w14:paraId="14956678" w14:textId="77777777" w:rsidR="0095430C"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95430C" w14:paraId="0BB7EA65" w14:textId="77777777">
        <w:trPr>
          <w:divId w:val="510997197"/>
          <w:tblCellSpacing w:w="15" w:type="dxa"/>
        </w:trPr>
        <w:tc>
          <w:tcPr>
            <w:tcW w:w="0" w:type="auto"/>
            <w:vAlign w:val="center"/>
            <w:hideMark/>
          </w:tcPr>
          <w:p w14:paraId="16312607" w14:textId="77777777" w:rsidR="0095430C" w:rsidRDefault="0095430C">
            <w:pPr>
              <w:rPr>
                <w:rFonts w:eastAsia="Times New Roman"/>
                <w:lang w:val="en-US"/>
              </w:rPr>
            </w:pPr>
          </w:p>
        </w:tc>
        <w:tc>
          <w:tcPr>
            <w:tcW w:w="0" w:type="auto"/>
            <w:vAlign w:val="center"/>
            <w:hideMark/>
          </w:tcPr>
          <w:p w14:paraId="768C9EE0" w14:textId="77777777" w:rsidR="0095430C"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95430C" w14:paraId="72FBF7B1" w14:textId="77777777">
        <w:trPr>
          <w:divId w:val="510997197"/>
          <w:tblCellSpacing w:w="15" w:type="dxa"/>
        </w:trPr>
        <w:tc>
          <w:tcPr>
            <w:tcW w:w="0" w:type="auto"/>
            <w:vAlign w:val="center"/>
            <w:hideMark/>
          </w:tcPr>
          <w:p w14:paraId="29A7D147" w14:textId="77777777" w:rsidR="0095430C" w:rsidRDefault="0095430C">
            <w:pPr>
              <w:rPr>
                <w:rFonts w:eastAsia="Times New Roman"/>
                <w:lang w:val="en-US"/>
              </w:rPr>
            </w:pPr>
          </w:p>
        </w:tc>
        <w:tc>
          <w:tcPr>
            <w:tcW w:w="0" w:type="auto"/>
            <w:vAlign w:val="center"/>
            <w:hideMark/>
          </w:tcPr>
          <w:p w14:paraId="26144731" w14:textId="77777777" w:rsidR="0095430C"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95430C" w14:paraId="03F89D6D" w14:textId="77777777">
        <w:trPr>
          <w:divId w:val="510997197"/>
          <w:tblCellSpacing w:w="15" w:type="dxa"/>
        </w:trPr>
        <w:tc>
          <w:tcPr>
            <w:tcW w:w="0" w:type="auto"/>
            <w:vAlign w:val="center"/>
            <w:hideMark/>
          </w:tcPr>
          <w:p w14:paraId="475A39C9" w14:textId="77777777" w:rsidR="0095430C" w:rsidRDefault="0095430C">
            <w:pPr>
              <w:rPr>
                <w:rFonts w:eastAsia="Times New Roman"/>
                <w:lang w:val="en-US"/>
              </w:rPr>
            </w:pPr>
          </w:p>
        </w:tc>
        <w:tc>
          <w:tcPr>
            <w:tcW w:w="0" w:type="auto"/>
            <w:vAlign w:val="center"/>
            <w:hideMark/>
          </w:tcPr>
          <w:p w14:paraId="6B67B0DA" w14:textId="77777777" w:rsidR="0095430C"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95430C" w14:paraId="361B3E00" w14:textId="77777777">
        <w:trPr>
          <w:divId w:val="510997197"/>
          <w:tblCellSpacing w:w="15" w:type="dxa"/>
        </w:trPr>
        <w:tc>
          <w:tcPr>
            <w:tcW w:w="0" w:type="auto"/>
            <w:vAlign w:val="center"/>
            <w:hideMark/>
          </w:tcPr>
          <w:p w14:paraId="73BC0662" w14:textId="77777777" w:rsidR="0095430C" w:rsidRDefault="0095430C">
            <w:pPr>
              <w:rPr>
                <w:rFonts w:eastAsia="Times New Roman"/>
                <w:lang w:val="en-US"/>
              </w:rPr>
            </w:pPr>
          </w:p>
        </w:tc>
        <w:tc>
          <w:tcPr>
            <w:tcW w:w="0" w:type="auto"/>
            <w:vAlign w:val="center"/>
            <w:hideMark/>
          </w:tcPr>
          <w:p w14:paraId="0F4DC8C1" w14:textId="77777777" w:rsidR="0095430C"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95430C" w14:paraId="23F07F99" w14:textId="77777777">
        <w:trPr>
          <w:divId w:val="510997197"/>
          <w:tblCellSpacing w:w="15" w:type="dxa"/>
        </w:trPr>
        <w:tc>
          <w:tcPr>
            <w:tcW w:w="0" w:type="auto"/>
            <w:vAlign w:val="center"/>
            <w:hideMark/>
          </w:tcPr>
          <w:p w14:paraId="4E264E15" w14:textId="77777777" w:rsidR="0095430C" w:rsidRDefault="0095430C">
            <w:pPr>
              <w:rPr>
                <w:rFonts w:eastAsia="Times New Roman"/>
                <w:lang w:val="en-US"/>
              </w:rPr>
            </w:pPr>
          </w:p>
        </w:tc>
        <w:tc>
          <w:tcPr>
            <w:tcW w:w="0" w:type="auto"/>
            <w:vAlign w:val="center"/>
            <w:hideMark/>
          </w:tcPr>
          <w:p w14:paraId="2E8E4B6E" w14:textId="77777777" w:rsidR="0095430C"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95430C" w14:paraId="19BAA239" w14:textId="77777777">
        <w:trPr>
          <w:divId w:val="510997197"/>
          <w:tblCellSpacing w:w="15" w:type="dxa"/>
        </w:trPr>
        <w:tc>
          <w:tcPr>
            <w:tcW w:w="0" w:type="auto"/>
            <w:vAlign w:val="center"/>
            <w:hideMark/>
          </w:tcPr>
          <w:p w14:paraId="5C5BD2BE" w14:textId="77777777" w:rsidR="0095430C" w:rsidRDefault="0095430C">
            <w:pPr>
              <w:rPr>
                <w:rFonts w:eastAsia="Times New Roman"/>
                <w:lang w:val="en-US"/>
              </w:rPr>
            </w:pPr>
          </w:p>
        </w:tc>
        <w:tc>
          <w:tcPr>
            <w:tcW w:w="0" w:type="auto"/>
            <w:vAlign w:val="center"/>
            <w:hideMark/>
          </w:tcPr>
          <w:p w14:paraId="49B0ABC6" w14:textId="77777777" w:rsidR="0095430C"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95430C" w14:paraId="41C8B48E" w14:textId="77777777">
        <w:trPr>
          <w:divId w:val="510997197"/>
          <w:tblCellSpacing w:w="15" w:type="dxa"/>
        </w:trPr>
        <w:tc>
          <w:tcPr>
            <w:tcW w:w="0" w:type="auto"/>
            <w:vAlign w:val="center"/>
            <w:hideMark/>
          </w:tcPr>
          <w:p w14:paraId="27EE2FA3" w14:textId="77777777" w:rsidR="0095430C" w:rsidRDefault="0095430C">
            <w:pPr>
              <w:rPr>
                <w:rFonts w:eastAsia="Times New Roman"/>
                <w:lang w:val="en-US"/>
              </w:rPr>
            </w:pPr>
          </w:p>
        </w:tc>
        <w:tc>
          <w:tcPr>
            <w:tcW w:w="0" w:type="auto"/>
            <w:vAlign w:val="center"/>
            <w:hideMark/>
          </w:tcPr>
          <w:p w14:paraId="77A64C44" w14:textId="77777777" w:rsidR="0095430C"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95430C" w14:paraId="6F117E03" w14:textId="77777777">
        <w:trPr>
          <w:divId w:val="510997197"/>
          <w:tblCellSpacing w:w="15" w:type="dxa"/>
        </w:trPr>
        <w:tc>
          <w:tcPr>
            <w:tcW w:w="0" w:type="auto"/>
            <w:vAlign w:val="center"/>
            <w:hideMark/>
          </w:tcPr>
          <w:p w14:paraId="4BC37C22" w14:textId="77777777" w:rsidR="0095430C" w:rsidRDefault="0095430C">
            <w:pPr>
              <w:rPr>
                <w:rFonts w:eastAsia="Times New Roman"/>
                <w:lang w:val="en-US"/>
              </w:rPr>
            </w:pPr>
          </w:p>
        </w:tc>
        <w:tc>
          <w:tcPr>
            <w:tcW w:w="0" w:type="auto"/>
            <w:vAlign w:val="center"/>
            <w:hideMark/>
          </w:tcPr>
          <w:p w14:paraId="257E084F" w14:textId="77777777" w:rsidR="0095430C"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95430C" w14:paraId="62E81E84" w14:textId="77777777">
        <w:trPr>
          <w:divId w:val="510997197"/>
          <w:tblCellSpacing w:w="15" w:type="dxa"/>
        </w:trPr>
        <w:tc>
          <w:tcPr>
            <w:tcW w:w="0" w:type="auto"/>
            <w:vAlign w:val="center"/>
            <w:hideMark/>
          </w:tcPr>
          <w:p w14:paraId="0D1C2597" w14:textId="77777777" w:rsidR="0095430C" w:rsidRDefault="0095430C">
            <w:pPr>
              <w:rPr>
                <w:rFonts w:eastAsia="Times New Roman"/>
                <w:lang w:val="en-US"/>
              </w:rPr>
            </w:pPr>
          </w:p>
        </w:tc>
        <w:tc>
          <w:tcPr>
            <w:tcW w:w="0" w:type="auto"/>
            <w:vAlign w:val="center"/>
            <w:hideMark/>
          </w:tcPr>
          <w:p w14:paraId="0BDAC5EF" w14:textId="77777777" w:rsidR="0095430C"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95430C" w14:paraId="557B570B" w14:textId="77777777">
        <w:trPr>
          <w:divId w:val="510997197"/>
          <w:tblCellSpacing w:w="15" w:type="dxa"/>
        </w:trPr>
        <w:tc>
          <w:tcPr>
            <w:tcW w:w="0" w:type="auto"/>
            <w:vAlign w:val="center"/>
            <w:hideMark/>
          </w:tcPr>
          <w:p w14:paraId="7DE78CBC" w14:textId="77777777" w:rsidR="0095430C" w:rsidRDefault="0095430C">
            <w:pPr>
              <w:rPr>
                <w:rFonts w:eastAsia="Times New Roman"/>
                <w:lang w:val="en-US"/>
              </w:rPr>
            </w:pPr>
          </w:p>
        </w:tc>
        <w:tc>
          <w:tcPr>
            <w:tcW w:w="0" w:type="auto"/>
            <w:vAlign w:val="center"/>
            <w:hideMark/>
          </w:tcPr>
          <w:p w14:paraId="370EFFE2" w14:textId="77777777" w:rsidR="0095430C"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95430C" w14:paraId="75C4FFD6" w14:textId="77777777">
        <w:trPr>
          <w:divId w:val="510997197"/>
          <w:tblCellSpacing w:w="15" w:type="dxa"/>
        </w:trPr>
        <w:tc>
          <w:tcPr>
            <w:tcW w:w="0" w:type="auto"/>
            <w:vAlign w:val="center"/>
            <w:hideMark/>
          </w:tcPr>
          <w:p w14:paraId="77C727F2" w14:textId="77777777" w:rsidR="0095430C" w:rsidRDefault="0095430C">
            <w:pPr>
              <w:rPr>
                <w:rFonts w:eastAsia="Times New Roman"/>
                <w:lang w:val="en-US"/>
              </w:rPr>
            </w:pPr>
          </w:p>
        </w:tc>
        <w:tc>
          <w:tcPr>
            <w:tcW w:w="0" w:type="auto"/>
            <w:vAlign w:val="center"/>
            <w:hideMark/>
          </w:tcPr>
          <w:p w14:paraId="2E545EC9" w14:textId="36CE04B8" w:rsidR="0095430C"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w:t>
            </w:r>
            <w:r>
              <w:rPr>
                <w:rFonts w:eastAsia="Times New Roman"/>
                <w:lang w:val="en-US"/>
              </w:rPr>
              <w:lastRenderedPageBreak/>
              <w:t>camera on the papillomacular bundle midway between the temporal margin of the optic disc and the center of the macula. The horizontal centerline of the image should pass directly through the center of the disc</w:t>
            </w:r>
            <w:ins w:id="0" w:author="Tom Oniki" w:date="2015-09-04T13:39:00Z">
              <w:r w:rsidR="00E15B24">
                <w:rPr>
                  <w:rFonts w:eastAsia="Times New Roman"/>
                  <w:lang w:val="en-US"/>
                </w:rPr>
                <w:t>.</w:t>
              </w:r>
            </w:ins>
            <w:r>
              <w:rPr>
                <w:rFonts w:eastAsia="Times New Roman"/>
                <w:lang w:val="en-US"/>
              </w:rPr>
              <w:t xml:space="preserve"> </w:t>
            </w:r>
          </w:p>
        </w:tc>
      </w:tr>
      <w:tr w:rsidR="0095430C" w14:paraId="0D0D01F5" w14:textId="77777777">
        <w:trPr>
          <w:divId w:val="510997197"/>
          <w:tblCellSpacing w:w="15" w:type="dxa"/>
        </w:trPr>
        <w:tc>
          <w:tcPr>
            <w:tcW w:w="0" w:type="auto"/>
            <w:vAlign w:val="center"/>
            <w:hideMark/>
          </w:tcPr>
          <w:p w14:paraId="2197A523" w14:textId="77777777" w:rsidR="0095430C" w:rsidRDefault="0095430C">
            <w:pPr>
              <w:rPr>
                <w:rFonts w:eastAsia="Times New Roman"/>
                <w:lang w:val="en-US"/>
              </w:rPr>
            </w:pPr>
          </w:p>
        </w:tc>
        <w:tc>
          <w:tcPr>
            <w:tcW w:w="0" w:type="auto"/>
            <w:vAlign w:val="center"/>
            <w:hideMark/>
          </w:tcPr>
          <w:p w14:paraId="51A6F4DF" w14:textId="77777777" w:rsidR="0095430C" w:rsidRDefault="005B11EB">
            <w:pPr>
              <w:rPr>
                <w:rFonts w:eastAsia="Times New Roman"/>
                <w:lang w:val="en-US"/>
              </w:rPr>
            </w:pPr>
            <w:r>
              <w:rPr>
                <w:rFonts w:eastAsia="Times New Roman"/>
                <w:b/>
                <w:bCs/>
                <w:lang w:val="en-US"/>
              </w:rPr>
              <w:t xml:space="preserve">Field 2 for Joslin 3 field: </w:t>
            </w:r>
            <w:r>
              <w:rPr>
                <w:rFonts w:eastAsia="Times New Roman"/>
                <w:lang w:val="en-US"/>
              </w:rPr>
              <w:t>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w:t>
            </w:r>
            <w:ins w:id="1" w:author="Tom Oniki" w:date="2015-09-02T11:30:00Z">
              <w:r w:rsidR="00012EA7">
                <w:rPr>
                  <w:rFonts w:eastAsia="Times New Roman"/>
                  <w:lang w:val="en-US"/>
                </w:rPr>
                <w:t>.</w:t>
              </w:r>
            </w:ins>
            <w:r>
              <w:rPr>
                <w:rFonts w:eastAsia="Times New Roman"/>
                <w:lang w:val="en-US"/>
              </w:rPr>
              <w:t xml:space="preserve"> </w:t>
            </w:r>
          </w:p>
        </w:tc>
      </w:tr>
      <w:tr w:rsidR="0095430C" w14:paraId="21E30BC9" w14:textId="77777777">
        <w:trPr>
          <w:divId w:val="510997197"/>
          <w:tblCellSpacing w:w="15" w:type="dxa"/>
        </w:trPr>
        <w:tc>
          <w:tcPr>
            <w:tcW w:w="0" w:type="auto"/>
            <w:vAlign w:val="center"/>
            <w:hideMark/>
          </w:tcPr>
          <w:p w14:paraId="4710B98B" w14:textId="77777777" w:rsidR="0095430C" w:rsidRDefault="0095430C">
            <w:pPr>
              <w:rPr>
                <w:rFonts w:eastAsia="Times New Roman"/>
                <w:lang w:val="en-US"/>
              </w:rPr>
            </w:pPr>
          </w:p>
        </w:tc>
        <w:tc>
          <w:tcPr>
            <w:tcW w:w="0" w:type="auto"/>
            <w:vAlign w:val="center"/>
            <w:hideMark/>
          </w:tcPr>
          <w:p w14:paraId="67AAE368" w14:textId="77777777" w:rsidR="0095430C" w:rsidRDefault="005B11EB">
            <w:pPr>
              <w:rPr>
                <w:rFonts w:eastAsia="Times New Roman"/>
                <w:lang w:val="en-US"/>
              </w:rPr>
            </w:pPr>
            <w:r>
              <w:rPr>
                <w:rFonts w:eastAsia="Times New Roman"/>
                <w:b/>
                <w:bCs/>
                <w:lang w:val="en-US"/>
              </w:rPr>
              <w:t xml:space="preserve">Field 3 for Joslin 3 field: </w:t>
            </w:r>
            <w:r>
              <w:rPr>
                <w:rFonts w:eastAsia="Times New Roman"/>
                <w:lang w:val="en-US"/>
              </w:rPr>
              <w:t>Joslin NM-3 is a 45 degree field focused nasal to the optic disc: This field is nasal to the optic disc and may include part of the optic disc. The horizontal centerline of the image should pass tangent to the lower edge of the optic disc</w:t>
            </w:r>
            <w:ins w:id="2" w:author="Tom Oniki" w:date="2015-09-02T11:30:00Z">
              <w:r w:rsidR="00012EA7">
                <w:rPr>
                  <w:rFonts w:eastAsia="Times New Roman"/>
                  <w:lang w:val="en-US"/>
                </w:rPr>
                <w:t>.</w:t>
              </w:r>
            </w:ins>
            <w:r>
              <w:rPr>
                <w:rFonts w:eastAsia="Times New Roman"/>
                <w:lang w:val="en-US"/>
              </w:rPr>
              <w:t xml:space="preserve"> </w:t>
            </w:r>
          </w:p>
        </w:tc>
      </w:tr>
      <w:tr w:rsidR="0095430C" w14:paraId="30B05947" w14:textId="77777777">
        <w:trPr>
          <w:divId w:val="510997197"/>
          <w:tblCellSpacing w:w="15" w:type="dxa"/>
        </w:trPr>
        <w:tc>
          <w:tcPr>
            <w:tcW w:w="0" w:type="auto"/>
            <w:vAlign w:val="center"/>
            <w:hideMark/>
          </w:tcPr>
          <w:p w14:paraId="1E47F34A" w14:textId="77777777" w:rsidR="0095430C" w:rsidRDefault="0095430C">
            <w:pPr>
              <w:rPr>
                <w:rFonts w:eastAsia="Times New Roman"/>
                <w:lang w:val="en-US"/>
              </w:rPr>
            </w:pPr>
          </w:p>
        </w:tc>
        <w:tc>
          <w:tcPr>
            <w:tcW w:w="0" w:type="auto"/>
            <w:vAlign w:val="center"/>
            <w:hideMark/>
          </w:tcPr>
          <w:p w14:paraId="494D2C7B" w14:textId="77777777" w:rsidR="0095430C"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95430C" w14:paraId="532C0A88" w14:textId="77777777">
        <w:trPr>
          <w:divId w:val="510997197"/>
          <w:tblCellSpacing w:w="15" w:type="dxa"/>
        </w:trPr>
        <w:tc>
          <w:tcPr>
            <w:tcW w:w="0" w:type="auto"/>
            <w:vAlign w:val="center"/>
            <w:hideMark/>
          </w:tcPr>
          <w:p w14:paraId="785DD686" w14:textId="77777777" w:rsidR="0095430C" w:rsidRDefault="0095430C">
            <w:pPr>
              <w:rPr>
                <w:rFonts w:eastAsia="Times New Roman"/>
                <w:lang w:val="en-US"/>
              </w:rPr>
            </w:pPr>
          </w:p>
        </w:tc>
        <w:tc>
          <w:tcPr>
            <w:tcW w:w="0" w:type="auto"/>
            <w:vAlign w:val="center"/>
            <w:hideMark/>
          </w:tcPr>
          <w:p w14:paraId="42FBDBCC" w14:textId="77777777" w:rsidR="0095430C" w:rsidRDefault="005B11EB">
            <w:pPr>
              <w:rPr>
                <w:rFonts w:eastAsia="Times New Roman"/>
                <w:lang w:val="en-US"/>
              </w:rPr>
            </w:pPr>
            <w:r>
              <w:rPr>
                <w:rFonts w:eastAsia="Times New Roman"/>
                <w:b/>
                <w:bCs/>
                <w:lang w:val="en-US"/>
              </w:rPr>
              <w:t xml:space="preserve">Scheimpflug Camera: </w:t>
            </w:r>
            <w:r>
              <w:rPr>
                <w:rFonts w:eastAsia="Times New Roman"/>
                <w:lang w:val="en-US"/>
              </w:rPr>
              <w:t>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w:t>
            </w:r>
            <w:ins w:id="3" w:author="Tom Oniki" w:date="2015-09-02T11:30:00Z">
              <w:r w:rsidR="00012EA7">
                <w:rPr>
                  <w:rFonts w:eastAsia="Times New Roman"/>
                  <w:lang w:val="en-US"/>
                </w:rPr>
                <w:t>.</w:t>
              </w:r>
            </w:ins>
            <w:r>
              <w:rPr>
                <w:rFonts w:eastAsia="Times New Roman"/>
                <w:lang w:val="en-US"/>
              </w:rPr>
              <w:t xml:space="preserve"> </w:t>
            </w:r>
          </w:p>
        </w:tc>
      </w:tr>
      <w:tr w:rsidR="0095430C" w14:paraId="3A612486" w14:textId="77777777">
        <w:trPr>
          <w:divId w:val="510997197"/>
          <w:tblCellSpacing w:w="15" w:type="dxa"/>
        </w:trPr>
        <w:tc>
          <w:tcPr>
            <w:tcW w:w="0" w:type="auto"/>
            <w:vAlign w:val="center"/>
            <w:hideMark/>
          </w:tcPr>
          <w:p w14:paraId="5B9CF30C" w14:textId="77777777" w:rsidR="0095430C" w:rsidRDefault="0095430C">
            <w:pPr>
              <w:rPr>
                <w:rFonts w:eastAsia="Times New Roman"/>
                <w:lang w:val="en-US"/>
              </w:rPr>
            </w:pPr>
          </w:p>
        </w:tc>
        <w:tc>
          <w:tcPr>
            <w:tcW w:w="0" w:type="auto"/>
            <w:vAlign w:val="center"/>
            <w:hideMark/>
          </w:tcPr>
          <w:p w14:paraId="2F2505ED" w14:textId="77777777" w:rsidR="0095430C"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95430C" w14:paraId="0C1F1A1B" w14:textId="77777777">
        <w:trPr>
          <w:divId w:val="510997197"/>
          <w:tblCellSpacing w:w="15" w:type="dxa"/>
        </w:trPr>
        <w:tc>
          <w:tcPr>
            <w:tcW w:w="0" w:type="auto"/>
            <w:vAlign w:val="center"/>
            <w:hideMark/>
          </w:tcPr>
          <w:p w14:paraId="3BC2F0D6" w14:textId="77777777" w:rsidR="0095430C" w:rsidRDefault="0095430C">
            <w:pPr>
              <w:rPr>
                <w:rFonts w:eastAsia="Times New Roman"/>
                <w:lang w:val="en-US"/>
              </w:rPr>
            </w:pPr>
          </w:p>
        </w:tc>
        <w:tc>
          <w:tcPr>
            <w:tcW w:w="0" w:type="auto"/>
            <w:vAlign w:val="center"/>
            <w:hideMark/>
          </w:tcPr>
          <w:p w14:paraId="409E1882" w14:textId="77777777" w:rsidR="0095430C"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95430C" w14:paraId="23DF4837" w14:textId="77777777">
        <w:trPr>
          <w:divId w:val="510997197"/>
          <w:tblCellSpacing w:w="15" w:type="dxa"/>
        </w:trPr>
        <w:tc>
          <w:tcPr>
            <w:tcW w:w="0" w:type="auto"/>
            <w:vAlign w:val="center"/>
            <w:hideMark/>
          </w:tcPr>
          <w:p w14:paraId="20394059" w14:textId="77777777" w:rsidR="0095430C" w:rsidRDefault="0095430C">
            <w:pPr>
              <w:rPr>
                <w:rFonts w:eastAsia="Times New Roman"/>
                <w:lang w:val="en-US"/>
              </w:rPr>
            </w:pPr>
          </w:p>
        </w:tc>
        <w:tc>
          <w:tcPr>
            <w:tcW w:w="0" w:type="auto"/>
            <w:vAlign w:val="center"/>
            <w:hideMark/>
          </w:tcPr>
          <w:p w14:paraId="4F665532" w14:textId="77777777" w:rsidR="0095430C"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95430C" w14:paraId="1368B9C9" w14:textId="77777777">
        <w:trPr>
          <w:divId w:val="510997197"/>
          <w:tblCellSpacing w:w="15" w:type="dxa"/>
        </w:trPr>
        <w:tc>
          <w:tcPr>
            <w:tcW w:w="0" w:type="auto"/>
            <w:vAlign w:val="center"/>
            <w:hideMark/>
          </w:tcPr>
          <w:p w14:paraId="47E232C8" w14:textId="77777777" w:rsidR="0095430C" w:rsidRDefault="0095430C">
            <w:pPr>
              <w:rPr>
                <w:rFonts w:eastAsia="Times New Roman"/>
                <w:lang w:val="en-US"/>
              </w:rPr>
            </w:pPr>
          </w:p>
        </w:tc>
        <w:tc>
          <w:tcPr>
            <w:tcW w:w="0" w:type="auto"/>
            <w:vAlign w:val="center"/>
            <w:hideMark/>
          </w:tcPr>
          <w:p w14:paraId="4BC30377" w14:textId="77777777" w:rsidR="0095430C"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95430C" w14:paraId="0DE9C8B4" w14:textId="77777777">
        <w:trPr>
          <w:divId w:val="510997197"/>
          <w:tblCellSpacing w:w="15" w:type="dxa"/>
        </w:trPr>
        <w:tc>
          <w:tcPr>
            <w:tcW w:w="0" w:type="auto"/>
            <w:vAlign w:val="center"/>
            <w:hideMark/>
          </w:tcPr>
          <w:p w14:paraId="33AC076C" w14:textId="77777777" w:rsidR="0095430C" w:rsidRDefault="0095430C">
            <w:pPr>
              <w:rPr>
                <w:rFonts w:eastAsia="Times New Roman"/>
                <w:lang w:val="en-US"/>
              </w:rPr>
            </w:pPr>
          </w:p>
        </w:tc>
        <w:tc>
          <w:tcPr>
            <w:tcW w:w="0" w:type="auto"/>
            <w:vAlign w:val="center"/>
            <w:hideMark/>
          </w:tcPr>
          <w:p w14:paraId="69A584F0" w14:textId="77777777" w:rsidR="0095430C"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95430C" w14:paraId="180BE6AD" w14:textId="77777777">
        <w:trPr>
          <w:divId w:val="510997197"/>
          <w:tblCellSpacing w:w="15" w:type="dxa"/>
        </w:trPr>
        <w:tc>
          <w:tcPr>
            <w:tcW w:w="0" w:type="auto"/>
            <w:vAlign w:val="center"/>
            <w:hideMark/>
          </w:tcPr>
          <w:p w14:paraId="5CC548E0" w14:textId="77777777" w:rsidR="0095430C" w:rsidRDefault="0095430C">
            <w:pPr>
              <w:rPr>
                <w:rFonts w:eastAsia="Times New Roman"/>
                <w:lang w:val="en-US"/>
              </w:rPr>
            </w:pPr>
          </w:p>
        </w:tc>
        <w:tc>
          <w:tcPr>
            <w:tcW w:w="0" w:type="auto"/>
            <w:vAlign w:val="center"/>
            <w:hideMark/>
          </w:tcPr>
          <w:p w14:paraId="1789AF04" w14:textId="77777777" w:rsidR="0095430C"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95430C" w14:paraId="7758BD7F" w14:textId="77777777">
        <w:trPr>
          <w:divId w:val="510997197"/>
          <w:tblCellSpacing w:w="15" w:type="dxa"/>
        </w:trPr>
        <w:tc>
          <w:tcPr>
            <w:tcW w:w="0" w:type="auto"/>
            <w:vAlign w:val="center"/>
            <w:hideMark/>
          </w:tcPr>
          <w:p w14:paraId="1B9D337F" w14:textId="77777777" w:rsidR="0095430C" w:rsidRDefault="0095430C">
            <w:pPr>
              <w:rPr>
                <w:rFonts w:eastAsia="Times New Roman"/>
                <w:lang w:val="en-US"/>
              </w:rPr>
            </w:pPr>
          </w:p>
        </w:tc>
        <w:tc>
          <w:tcPr>
            <w:tcW w:w="0" w:type="auto"/>
            <w:vAlign w:val="center"/>
            <w:hideMark/>
          </w:tcPr>
          <w:p w14:paraId="78CD4EE6" w14:textId="77777777" w:rsidR="0095430C"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95430C" w14:paraId="4B6E880A" w14:textId="77777777">
        <w:trPr>
          <w:divId w:val="510997197"/>
          <w:tblCellSpacing w:w="15" w:type="dxa"/>
        </w:trPr>
        <w:tc>
          <w:tcPr>
            <w:tcW w:w="0" w:type="auto"/>
            <w:vAlign w:val="center"/>
            <w:hideMark/>
          </w:tcPr>
          <w:p w14:paraId="226A995D" w14:textId="77777777" w:rsidR="0095430C" w:rsidRDefault="0095430C">
            <w:pPr>
              <w:rPr>
                <w:rFonts w:eastAsia="Times New Roman"/>
                <w:lang w:val="en-US"/>
              </w:rPr>
            </w:pPr>
          </w:p>
        </w:tc>
        <w:tc>
          <w:tcPr>
            <w:tcW w:w="0" w:type="auto"/>
            <w:vAlign w:val="center"/>
            <w:hideMark/>
          </w:tcPr>
          <w:p w14:paraId="6E8A51BC" w14:textId="77777777" w:rsidR="0095430C"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95430C" w14:paraId="17DA0FA4" w14:textId="77777777">
        <w:trPr>
          <w:divId w:val="510997197"/>
          <w:tblCellSpacing w:w="15" w:type="dxa"/>
        </w:trPr>
        <w:tc>
          <w:tcPr>
            <w:tcW w:w="0" w:type="auto"/>
            <w:vAlign w:val="center"/>
            <w:hideMark/>
          </w:tcPr>
          <w:p w14:paraId="6A65D374" w14:textId="77777777" w:rsidR="0095430C" w:rsidRDefault="0095430C">
            <w:pPr>
              <w:rPr>
                <w:rFonts w:eastAsia="Times New Roman"/>
                <w:lang w:val="en-US"/>
              </w:rPr>
            </w:pPr>
          </w:p>
        </w:tc>
        <w:tc>
          <w:tcPr>
            <w:tcW w:w="0" w:type="auto"/>
            <w:vAlign w:val="center"/>
            <w:hideMark/>
          </w:tcPr>
          <w:p w14:paraId="5F6DF197" w14:textId="77777777" w:rsidR="0095430C"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95430C" w14:paraId="30C1A792" w14:textId="77777777">
        <w:trPr>
          <w:divId w:val="510997197"/>
          <w:tblCellSpacing w:w="15" w:type="dxa"/>
        </w:trPr>
        <w:tc>
          <w:tcPr>
            <w:tcW w:w="0" w:type="auto"/>
            <w:vAlign w:val="center"/>
            <w:hideMark/>
          </w:tcPr>
          <w:p w14:paraId="2396BBA1" w14:textId="77777777" w:rsidR="0095430C" w:rsidRDefault="0095430C">
            <w:pPr>
              <w:rPr>
                <w:rFonts w:eastAsia="Times New Roman"/>
                <w:lang w:val="en-US"/>
              </w:rPr>
            </w:pPr>
          </w:p>
        </w:tc>
        <w:tc>
          <w:tcPr>
            <w:tcW w:w="0" w:type="auto"/>
            <w:vAlign w:val="center"/>
            <w:hideMark/>
          </w:tcPr>
          <w:p w14:paraId="68A8DA0A" w14:textId="77777777" w:rsidR="0095430C"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95430C" w14:paraId="746FF8FF" w14:textId="77777777">
        <w:trPr>
          <w:divId w:val="510997197"/>
          <w:tblCellSpacing w:w="15" w:type="dxa"/>
        </w:trPr>
        <w:tc>
          <w:tcPr>
            <w:tcW w:w="0" w:type="auto"/>
            <w:vAlign w:val="center"/>
            <w:hideMark/>
          </w:tcPr>
          <w:p w14:paraId="10466223" w14:textId="77777777" w:rsidR="0095430C" w:rsidRDefault="0095430C">
            <w:pPr>
              <w:rPr>
                <w:rFonts w:eastAsia="Times New Roman"/>
                <w:lang w:val="en-US"/>
              </w:rPr>
            </w:pPr>
          </w:p>
        </w:tc>
        <w:tc>
          <w:tcPr>
            <w:tcW w:w="0" w:type="auto"/>
            <w:vAlign w:val="center"/>
            <w:hideMark/>
          </w:tcPr>
          <w:p w14:paraId="772F80E0" w14:textId="77777777" w:rsidR="0095430C"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95430C" w14:paraId="4B97BABF" w14:textId="77777777">
        <w:trPr>
          <w:divId w:val="510997197"/>
          <w:tblCellSpacing w:w="15" w:type="dxa"/>
        </w:trPr>
        <w:tc>
          <w:tcPr>
            <w:tcW w:w="0" w:type="auto"/>
            <w:vAlign w:val="center"/>
            <w:hideMark/>
          </w:tcPr>
          <w:p w14:paraId="06B056EF" w14:textId="77777777" w:rsidR="0095430C" w:rsidRDefault="0095430C">
            <w:pPr>
              <w:rPr>
                <w:rFonts w:eastAsia="Times New Roman"/>
                <w:lang w:val="en-US"/>
              </w:rPr>
            </w:pPr>
          </w:p>
        </w:tc>
        <w:tc>
          <w:tcPr>
            <w:tcW w:w="0" w:type="auto"/>
            <w:vAlign w:val="center"/>
            <w:hideMark/>
          </w:tcPr>
          <w:p w14:paraId="3603D1E3" w14:textId="77777777" w:rsidR="0095430C"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95430C" w14:paraId="4761E750" w14:textId="77777777">
        <w:trPr>
          <w:divId w:val="510997197"/>
          <w:tblCellSpacing w:w="15" w:type="dxa"/>
        </w:trPr>
        <w:tc>
          <w:tcPr>
            <w:tcW w:w="0" w:type="auto"/>
            <w:vAlign w:val="center"/>
            <w:hideMark/>
          </w:tcPr>
          <w:p w14:paraId="16E3FD97" w14:textId="77777777" w:rsidR="0095430C" w:rsidRDefault="0095430C">
            <w:pPr>
              <w:rPr>
                <w:rFonts w:eastAsia="Times New Roman"/>
                <w:lang w:val="en-US"/>
              </w:rPr>
            </w:pPr>
          </w:p>
        </w:tc>
        <w:tc>
          <w:tcPr>
            <w:tcW w:w="0" w:type="auto"/>
            <w:vAlign w:val="center"/>
            <w:hideMark/>
          </w:tcPr>
          <w:p w14:paraId="43845948" w14:textId="77777777" w:rsidR="0095430C"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95430C" w14:paraId="697160BA" w14:textId="77777777">
        <w:trPr>
          <w:divId w:val="510997197"/>
          <w:tblCellSpacing w:w="15" w:type="dxa"/>
        </w:trPr>
        <w:tc>
          <w:tcPr>
            <w:tcW w:w="0" w:type="auto"/>
            <w:vAlign w:val="center"/>
            <w:hideMark/>
          </w:tcPr>
          <w:p w14:paraId="11F3BED5" w14:textId="77777777" w:rsidR="0095430C" w:rsidRDefault="0095430C">
            <w:pPr>
              <w:rPr>
                <w:rFonts w:eastAsia="Times New Roman"/>
                <w:lang w:val="en-US"/>
              </w:rPr>
            </w:pPr>
          </w:p>
        </w:tc>
        <w:tc>
          <w:tcPr>
            <w:tcW w:w="0" w:type="auto"/>
            <w:vAlign w:val="center"/>
            <w:hideMark/>
          </w:tcPr>
          <w:p w14:paraId="4EECB1E4" w14:textId="77777777" w:rsidR="0095430C"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95430C" w14:paraId="580D64B2" w14:textId="77777777">
        <w:trPr>
          <w:divId w:val="510997197"/>
          <w:tblCellSpacing w:w="15" w:type="dxa"/>
        </w:trPr>
        <w:tc>
          <w:tcPr>
            <w:tcW w:w="0" w:type="auto"/>
            <w:vAlign w:val="center"/>
            <w:hideMark/>
          </w:tcPr>
          <w:p w14:paraId="3D98A4CD" w14:textId="77777777" w:rsidR="0095430C" w:rsidRDefault="0095430C">
            <w:pPr>
              <w:rPr>
                <w:rFonts w:eastAsia="Times New Roman"/>
                <w:lang w:val="en-US"/>
              </w:rPr>
            </w:pPr>
          </w:p>
        </w:tc>
        <w:tc>
          <w:tcPr>
            <w:tcW w:w="0" w:type="auto"/>
            <w:vAlign w:val="center"/>
            <w:hideMark/>
          </w:tcPr>
          <w:p w14:paraId="23F70F29" w14:textId="77777777" w:rsidR="0095430C"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95430C" w14:paraId="5F60D0FD" w14:textId="77777777">
        <w:trPr>
          <w:divId w:val="510997197"/>
          <w:tblCellSpacing w:w="15" w:type="dxa"/>
        </w:trPr>
        <w:tc>
          <w:tcPr>
            <w:tcW w:w="0" w:type="auto"/>
            <w:vAlign w:val="center"/>
            <w:hideMark/>
          </w:tcPr>
          <w:p w14:paraId="14DCE179" w14:textId="77777777" w:rsidR="0095430C" w:rsidRDefault="0095430C">
            <w:pPr>
              <w:rPr>
                <w:rFonts w:eastAsia="Times New Roman"/>
                <w:lang w:val="en-US"/>
              </w:rPr>
            </w:pPr>
          </w:p>
        </w:tc>
        <w:tc>
          <w:tcPr>
            <w:tcW w:w="0" w:type="auto"/>
            <w:vAlign w:val="center"/>
            <w:hideMark/>
          </w:tcPr>
          <w:p w14:paraId="78C2AC81" w14:textId="77777777" w:rsidR="0095430C"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95430C" w14:paraId="4CAA1C83" w14:textId="77777777">
        <w:trPr>
          <w:divId w:val="510997197"/>
          <w:tblCellSpacing w:w="15" w:type="dxa"/>
        </w:trPr>
        <w:tc>
          <w:tcPr>
            <w:tcW w:w="0" w:type="auto"/>
            <w:vAlign w:val="center"/>
            <w:hideMark/>
          </w:tcPr>
          <w:p w14:paraId="203E6B21" w14:textId="77777777" w:rsidR="0095430C" w:rsidRDefault="0095430C">
            <w:pPr>
              <w:rPr>
                <w:rFonts w:eastAsia="Times New Roman"/>
                <w:lang w:val="en-US"/>
              </w:rPr>
            </w:pPr>
          </w:p>
        </w:tc>
        <w:tc>
          <w:tcPr>
            <w:tcW w:w="0" w:type="auto"/>
            <w:vAlign w:val="center"/>
            <w:hideMark/>
          </w:tcPr>
          <w:p w14:paraId="15A09613" w14:textId="77777777" w:rsidR="0095430C"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95430C" w14:paraId="65B20890" w14:textId="77777777">
        <w:trPr>
          <w:divId w:val="510997197"/>
          <w:tblCellSpacing w:w="15" w:type="dxa"/>
        </w:trPr>
        <w:tc>
          <w:tcPr>
            <w:tcW w:w="0" w:type="auto"/>
            <w:vAlign w:val="center"/>
            <w:hideMark/>
          </w:tcPr>
          <w:p w14:paraId="35149D9D" w14:textId="77777777" w:rsidR="0095430C" w:rsidRDefault="0095430C">
            <w:pPr>
              <w:rPr>
                <w:rFonts w:eastAsia="Times New Roman"/>
                <w:lang w:val="en-US"/>
              </w:rPr>
            </w:pPr>
          </w:p>
        </w:tc>
        <w:tc>
          <w:tcPr>
            <w:tcW w:w="0" w:type="auto"/>
            <w:vAlign w:val="center"/>
            <w:hideMark/>
          </w:tcPr>
          <w:p w14:paraId="72EF6992" w14:textId="77777777" w:rsidR="0095430C"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95430C" w14:paraId="376C5507" w14:textId="77777777">
        <w:trPr>
          <w:divId w:val="510997197"/>
          <w:tblCellSpacing w:w="15" w:type="dxa"/>
        </w:trPr>
        <w:tc>
          <w:tcPr>
            <w:tcW w:w="0" w:type="auto"/>
            <w:vAlign w:val="center"/>
            <w:hideMark/>
          </w:tcPr>
          <w:p w14:paraId="79FF6655" w14:textId="77777777" w:rsidR="0095430C" w:rsidRDefault="0095430C">
            <w:pPr>
              <w:rPr>
                <w:rFonts w:eastAsia="Times New Roman"/>
                <w:lang w:val="en-US"/>
              </w:rPr>
            </w:pPr>
          </w:p>
        </w:tc>
        <w:tc>
          <w:tcPr>
            <w:tcW w:w="0" w:type="auto"/>
            <w:vAlign w:val="center"/>
            <w:hideMark/>
          </w:tcPr>
          <w:p w14:paraId="5605CBE8" w14:textId="77777777" w:rsidR="0095430C"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95430C" w14:paraId="64666F4E" w14:textId="77777777">
        <w:trPr>
          <w:divId w:val="510997197"/>
          <w:tblCellSpacing w:w="15" w:type="dxa"/>
        </w:trPr>
        <w:tc>
          <w:tcPr>
            <w:tcW w:w="0" w:type="auto"/>
            <w:vAlign w:val="center"/>
            <w:hideMark/>
          </w:tcPr>
          <w:p w14:paraId="5206CDE6" w14:textId="77777777" w:rsidR="0095430C" w:rsidRDefault="0095430C">
            <w:pPr>
              <w:rPr>
                <w:rFonts w:eastAsia="Times New Roman"/>
                <w:lang w:val="en-US"/>
              </w:rPr>
            </w:pPr>
          </w:p>
        </w:tc>
        <w:tc>
          <w:tcPr>
            <w:tcW w:w="0" w:type="auto"/>
            <w:vAlign w:val="center"/>
            <w:hideMark/>
          </w:tcPr>
          <w:p w14:paraId="6A15E105" w14:textId="77777777" w:rsidR="0095430C"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95430C" w14:paraId="496B3F97" w14:textId="77777777">
        <w:trPr>
          <w:divId w:val="510997197"/>
          <w:tblCellSpacing w:w="15" w:type="dxa"/>
        </w:trPr>
        <w:tc>
          <w:tcPr>
            <w:tcW w:w="0" w:type="auto"/>
            <w:vAlign w:val="center"/>
            <w:hideMark/>
          </w:tcPr>
          <w:p w14:paraId="48C8F228" w14:textId="77777777" w:rsidR="0095430C" w:rsidRDefault="0095430C">
            <w:pPr>
              <w:rPr>
                <w:rFonts w:eastAsia="Times New Roman"/>
                <w:lang w:val="en-US"/>
              </w:rPr>
            </w:pPr>
          </w:p>
        </w:tc>
        <w:tc>
          <w:tcPr>
            <w:tcW w:w="0" w:type="auto"/>
            <w:vAlign w:val="center"/>
            <w:hideMark/>
          </w:tcPr>
          <w:p w14:paraId="5FFEB4CE" w14:textId="77777777" w:rsidR="0095430C"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95430C" w14:paraId="332CF178" w14:textId="77777777">
        <w:trPr>
          <w:divId w:val="510997197"/>
          <w:tblCellSpacing w:w="15" w:type="dxa"/>
        </w:trPr>
        <w:tc>
          <w:tcPr>
            <w:tcW w:w="0" w:type="auto"/>
            <w:vAlign w:val="center"/>
            <w:hideMark/>
          </w:tcPr>
          <w:p w14:paraId="32736E41" w14:textId="77777777" w:rsidR="0095430C" w:rsidRDefault="0095430C">
            <w:pPr>
              <w:rPr>
                <w:rFonts w:eastAsia="Times New Roman"/>
                <w:lang w:val="en-US"/>
              </w:rPr>
            </w:pPr>
          </w:p>
        </w:tc>
        <w:tc>
          <w:tcPr>
            <w:tcW w:w="0" w:type="auto"/>
            <w:vAlign w:val="center"/>
            <w:hideMark/>
          </w:tcPr>
          <w:p w14:paraId="11598AC2" w14:textId="77777777" w:rsidR="0095430C"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95430C" w14:paraId="2C3C2D1E" w14:textId="77777777">
        <w:trPr>
          <w:divId w:val="510997197"/>
          <w:tblCellSpacing w:w="15" w:type="dxa"/>
        </w:trPr>
        <w:tc>
          <w:tcPr>
            <w:tcW w:w="0" w:type="auto"/>
            <w:vAlign w:val="center"/>
            <w:hideMark/>
          </w:tcPr>
          <w:p w14:paraId="5E385CE3" w14:textId="77777777" w:rsidR="0095430C" w:rsidRDefault="0095430C">
            <w:pPr>
              <w:rPr>
                <w:rFonts w:eastAsia="Times New Roman"/>
                <w:lang w:val="en-US"/>
              </w:rPr>
            </w:pPr>
          </w:p>
        </w:tc>
        <w:tc>
          <w:tcPr>
            <w:tcW w:w="0" w:type="auto"/>
            <w:vAlign w:val="center"/>
            <w:hideMark/>
          </w:tcPr>
          <w:p w14:paraId="33505791" w14:textId="77777777" w:rsidR="0095430C"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95430C" w14:paraId="28BB42B1" w14:textId="77777777">
        <w:trPr>
          <w:divId w:val="510997197"/>
          <w:tblCellSpacing w:w="15" w:type="dxa"/>
        </w:trPr>
        <w:tc>
          <w:tcPr>
            <w:tcW w:w="0" w:type="auto"/>
            <w:vAlign w:val="center"/>
            <w:hideMark/>
          </w:tcPr>
          <w:p w14:paraId="1B9BB0C4" w14:textId="77777777" w:rsidR="0095430C" w:rsidRDefault="0095430C">
            <w:pPr>
              <w:rPr>
                <w:rFonts w:eastAsia="Times New Roman"/>
                <w:lang w:val="en-US"/>
              </w:rPr>
            </w:pPr>
          </w:p>
        </w:tc>
        <w:tc>
          <w:tcPr>
            <w:tcW w:w="0" w:type="auto"/>
            <w:vAlign w:val="center"/>
            <w:hideMark/>
          </w:tcPr>
          <w:p w14:paraId="3ED91303" w14:textId="77777777" w:rsidR="0095430C"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95430C" w14:paraId="614AE731" w14:textId="77777777">
        <w:trPr>
          <w:divId w:val="510997197"/>
          <w:tblCellSpacing w:w="15" w:type="dxa"/>
        </w:trPr>
        <w:tc>
          <w:tcPr>
            <w:tcW w:w="0" w:type="auto"/>
            <w:vAlign w:val="center"/>
            <w:hideMark/>
          </w:tcPr>
          <w:p w14:paraId="32FA49A8" w14:textId="77777777" w:rsidR="0095430C" w:rsidRDefault="0095430C">
            <w:pPr>
              <w:rPr>
                <w:rFonts w:eastAsia="Times New Roman"/>
                <w:lang w:val="en-US"/>
              </w:rPr>
            </w:pPr>
          </w:p>
        </w:tc>
        <w:tc>
          <w:tcPr>
            <w:tcW w:w="0" w:type="auto"/>
            <w:vAlign w:val="center"/>
            <w:hideMark/>
          </w:tcPr>
          <w:p w14:paraId="46E88534" w14:textId="77777777" w:rsidR="0095430C"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95430C" w14:paraId="19EA58EB" w14:textId="77777777">
        <w:trPr>
          <w:divId w:val="510997197"/>
          <w:tblCellSpacing w:w="15" w:type="dxa"/>
        </w:trPr>
        <w:tc>
          <w:tcPr>
            <w:tcW w:w="0" w:type="auto"/>
            <w:vAlign w:val="center"/>
            <w:hideMark/>
          </w:tcPr>
          <w:p w14:paraId="119431B3" w14:textId="77777777" w:rsidR="0095430C" w:rsidRDefault="0095430C">
            <w:pPr>
              <w:rPr>
                <w:rFonts w:eastAsia="Times New Roman"/>
                <w:lang w:val="en-US"/>
              </w:rPr>
            </w:pPr>
          </w:p>
        </w:tc>
        <w:tc>
          <w:tcPr>
            <w:tcW w:w="0" w:type="auto"/>
            <w:vAlign w:val="center"/>
            <w:hideMark/>
          </w:tcPr>
          <w:p w14:paraId="7D434CE8" w14:textId="77777777" w:rsidR="0095430C"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95430C" w14:paraId="58C72D53" w14:textId="77777777">
        <w:trPr>
          <w:divId w:val="510997197"/>
          <w:tblCellSpacing w:w="15" w:type="dxa"/>
        </w:trPr>
        <w:tc>
          <w:tcPr>
            <w:tcW w:w="0" w:type="auto"/>
            <w:vAlign w:val="center"/>
            <w:hideMark/>
          </w:tcPr>
          <w:p w14:paraId="4E61F3EE" w14:textId="77777777" w:rsidR="0095430C" w:rsidRDefault="0095430C">
            <w:pPr>
              <w:rPr>
                <w:rFonts w:eastAsia="Times New Roman"/>
                <w:lang w:val="en-US"/>
              </w:rPr>
            </w:pPr>
          </w:p>
        </w:tc>
        <w:tc>
          <w:tcPr>
            <w:tcW w:w="0" w:type="auto"/>
            <w:vAlign w:val="center"/>
            <w:hideMark/>
          </w:tcPr>
          <w:p w14:paraId="1ED7D305" w14:textId="77777777" w:rsidR="0095430C"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95430C" w14:paraId="1423EAA5" w14:textId="77777777">
        <w:trPr>
          <w:divId w:val="510997197"/>
          <w:tblCellSpacing w:w="15" w:type="dxa"/>
        </w:trPr>
        <w:tc>
          <w:tcPr>
            <w:tcW w:w="0" w:type="auto"/>
            <w:vAlign w:val="center"/>
            <w:hideMark/>
          </w:tcPr>
          <w:p w14:paraId="6C22A011" w14:textId="77777777" w:rsidR="0095430C" w:rsidRDefault="0095430C">
            <w:pPr>
              <w:rPr>
                <w:rFonts w:eastAsia="Times New Roman"/>
                <w:lang w:val="en-US"/>
              </w:rPr>
            </w:pPr>
          </w:p>
        </w:tc>
        <w:tc>
          <w:tcPr>
            <w:tcW w:w="0" w:type="auto"/>
            <w:vAlign w:val="center"/>
            <w:hideMark/>
          </w:tcPr>
          <w:p w14:paraId="0763A0FE" w14:textId="77777777" w:rsidR="0095430C"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95430C" w14:paraId="2B7B8102" w14:textId="77777777">
        <w:trPr>
          <w:divId w:val="510997197"/>
          <w:tblCellSpacing w:w="15" w:type="dxa"/>
        </w:trPr>
        <w:tc>
          <w:tcPr>
            <w:tcW w:w="0" w:type="auto"/>
            <w:vAlign w:val="center"/>
            <w:hideMark/>
          </w:tcPr>
          <w:p w14:paraId="40ED8286" w14:textId="77777777" w:rsidR="0095430C" w:rsidRDefault="0095430C">
            <w:pPr>
              <w:rPr>
                <w:rFonts w:eastAsia="Times New Roman"/>
                <w:lang w:val="en-US"/>
              </w:rPr>
            </w:pPr>
          </w:p>
        </w:tc>
        <w:tc>
          <w:tcPr>
            <w:tcW w:w="0" w:type="auto"/>
            <w:vAlign w:val="center"/>
            <w:hideMark/>
          </w:tcPr>
          <w:p w14:paraId="72B52C90" w14:textId="77777777" w:rsidR="0095430C"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95430C" w14:paraId="5A955434" w14:textId="77777777">
        <w:trPr>
          <w:divId w:val="510997197"/>
          <w:tblCellSpacing w:w="15" w:type="dxa"/>
        </w:trPr>
        <w:tc>
          <w:tcPr>
            <w:tcW w:w="0" w:type="auto"/>
            <w:vAlign w:val="center"/>
            <w:hideMark/>
          </w:tcPr>
          <w:p w14:paraId="3C10E465" w14:textId="77777777" w:rsidR="0095430C" w:rsidRDefault="0095430C">
            <w:pPr>
              <w:rPr>
                <w:rFonts w:eastAsia="Times New Roman"/>
                <w:lang w:val="en-US"/>
              </w:rPr>
            </w:pPr>
          </w:p>
        </w:tc>
        <w:tc>
          <w:tcPr>
            <w:tcW w:w="0" w:type="auto"/>
            <w:vAlign w:val="center"/>
            <w:hideMark/>
          </w:tcPr>
          <w:p w14:paraId="6F16D925" w14:textId="77777777" w:rsidR="0095430C"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95430C" w14:paraId="7D626F0D" w14:textId="77777777">
        <w:trPr>
          <w:divId w:val="510997197"/>
          <w:tblCellSpacing w:w="15" w:type="dxa"/>
        </w:trPr>
        <w:tc>
          <w:tcPr>
            <w:tcW w:w="0" w:type="auto"/>
            <w:vAlign w:val="center"/>
            <w:hideMark/>
          </w:tcPr>
          <w:p w14:paraId="2DCC4128" w14:textId="77777777" w:rsidR="0095430C" w:rsidRDefault="0095430C">
            <w:pPr>
              <w:rPr>
                <w:rFonts w:eastAsia="Times New Roman"/>
                <w:lang w:val="en-US"/>
              </w:rPr>
            </w:pPr>
          </w:p>
        </w:tc>
        <w:tc>
          <w:tcPr>
            <w:tcW w:w="0" w:type="auto"/>
            <w:vAlign w:val="center"/>
            <w:hideMark/>
          </w:tcPr>
          <w:p w14:paraId="0FEC7573" w14:textId="77777777" w:rsidR="0095430C"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95430C" w14:paraId="0D9FF15F" w14:textId="77777777">
        <w:trPr>
          <w:divId w:val="510997197"/>
          <w:tblCellSpacing w:w="15" w:type="dxa"/>
        </w:trPr>
        <w:tc>
          <w:tcPr>
            <w:tcW w:w="0" w:type="auto"/>
            <w:vAlign w:val="center"/>
            <w:hideMark/>
          </w:tcPr>
          <w:p w14:paraId="444B415B" w14:textId="77777777" w:rsidR="0095430C" w:rsidRDefault="0095430C">
            <w:pPr>
              <w:rPr>
                <w:rFonts w:eastAsia="Times New Roman"/>
                <w:lang w:val="en-US"/>
              </w:rPr>
            </w:pPr>
          </w:p>
        </w:tc>
        <w:tc>
          <w:tcPr>
            <w:tcW w:w="0" w:type="auto"/>
            <w:vAlign w:val="center"/>
            <w:hideMark/>
          </w:tcPr>
          <w:p w14:paraId="16170ED0" w14:textId="77777777" w:rsidR="0095430C"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95430C" w14:paraId="5F5F7ADC" w14:textId="77777777">
        <w:trPr>
          <w:divId w:val="510997197"/>
          <w:tblCellSpacing w:w="15" w:type="dxa"/>
        </w:trPr>
        <w:tc>
          <w:tcPr>
            <w:tcW w:w="0" w:type="auto"/>
            <w:vAlign w:val="center"/>
            <w:hideMark/>
          </w:tcPr>
          <w:p w14:paraId="4BFB78A4" w14:textId="77777777" w:rsidR="0095430C" w:rsidRDefault="0095430C">
            <w:pPr>
              <w:rPr>
                <w:rFonts w:eastAsia="Times New Roman"/>
                <w:lang w:val="en-US"/>
              </w:rPr>
            </w:pPr>
          </w:p>
        </w:tc>
        <w:tc>
          <w:tcPr>
            <w:tcW w:w="0" w:type="auto"/>
            <w:vAlign w:val="center"/>
            <w:hideMark/>
          </w:tcPr>
          <w:p w14:paraId="09500F16" w14:textId="77777777" w:rsidR="0095430C"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95430C" w14:paraId="2EC34EBB" w14:textId="77777777">
        <w:trPr>
          <w:divId w:val="510997197"/>
          <w:tblCellSpacing w:w="15" w:type="dxa"/>
        </w:trPr>
        <w:tc>
          <w:tcPr>
            <w:tcW w:w="0" w:type="auto"/>
            <w:vAlign w:val="center"/>
            <w:hideMark/>
          </w:tcPr>
          <w:p w14:paraId="6CF928C7" w14:textId="77777777" w:rsidR="0095430C" w:rsidRDefault="0095430C">
            <w:pPr>
              <w:rPr>
                <w:rFonts w:eastAsia="Times New Roman"/>
                <w:lang w:val="en-US"/>
              </w:rPr>
            </w:pPr>
          </w:p>
        </w:tc>
        <w:tc>
          <w:tcPr>
            <w:tcW w:w="0" w:type="auto"/>
            <w:vAlign w:val="center"/>
            <w:hideMark/>
          </w:tcPr>
          <w:p w14:paraId="2D9E58D9" w14:textId="77777777" w:rsidR="0095430C"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95430C" w14:paraId="7DDF1776" w14:textId="77777777">
        <w:trPr>
          <w:divId w:val="510997197"/>
          <w:tblCellSpacing w:w="15" w:type="dxa"/>
        </w:trPr>
        <w:tc>
          <w:tcPr>
            <w:tcW w:w="0" w:type="auto"/>
            <w:vAlign w:val="center"/>
            <w:hideMark/>
          </w:tcPr>
          <w:p w14:paraId="15B023DE" w14:textId="77777777" w:rsidR="0095430C" w:rsidRDefault="0095430C">
            <w:pPr>
              <w:rPr>
                <w:rFonts w:eastAsia="Times New Roman"/>
                <w:lang w:val="en-US"/>
              </w:rPr>
            </w:pPr>
          </w:p>
        </w:tc>
        <w:tc>
          <w:tcPr>
            <w:tcW w:w="0" w:type="auto"/>
            <w:vAlign w:val="center"/>
            <w:hideMark/>
          </w:tcPr>
          <w:p w14:paraId="215CBD83" w14:textId="77777777" w:rsidR="0095430C"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95430C" w14:paraId="14198E9E" w14:textId="77777777">
        <w:trPr>
          <w:divId w:val="510997197"/>
          <w:tblCellSpacing w:w="15" w:type="dxa"/>
        </w:trPr>
        <w:tc>
          <w:tcPr>
            <w:tcW w:w="0" w:type="auto"/>
            <w:vAlign w:val="center"/>
            <w:hideMark/>
          </w:tcPr>
          <w:p w14:paraId="72941801" w14:textId="77777777" w:rsidR="0095430C" w:rsidRDefault="0095430C">
            <w:pPr>
              <w:rPr>
                <w:rFonts w:eastAsia="Times New Roman"/>
                <w:lang w:val="en-US"/>
              </w:rPr>
            </w:pPr>
          </w:p>
        </w:tc>
        <w:tc>
          <w:tcPr>
            <w:tcW w:w="0" w:type="auto"/>
            <w:vAlign w:val="center"/>
            <w:hideMark/>
          </w:tcPr>
          <w:p w14:paraId="3669CE3B" w14:textId="77777777" w:rsidR="0095430C"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95430C" w14:paraId="364443D7" w14:textId="77777777">
        <w:trPr>
          <w:divId w:val="510997197"/>
          <w:tblCellSpacing w:w="15" w:type="dxa"/>
        </w:trPr>
        <w:tc>
          <w:tcPr>
            <w:tcW w:w="0" w:type="auto"/>
            <w:vAlign w:val="center"/>
            <w:hideMark/>
          </w:tcPr>
          <w:p w14:paraId="33810D6E" w14:textId="77777777" w:rsidR="0095430C" w:rsidRDefault="0095430C">
            <w:pPr>
              <w:rPr>
                <w:rFonts w:eastAsia="Times New Roman"/>
                <w:lang w:val="en-US"/>
              </w:rPr>
            </w:pPr>
          </w:p>
        </w:tc>
        <w:tc>
          <w:tcPr>
            <w:tcW w:w="0" w:type="auto"/>
            <w:vAlign w:val="center"/>
            <w:hideMark/>
          </w:tcPr>
          <w:p w14:paraId="78ECFA1E" w14:textId="77777777" w:rsidR="0095430C" w:rsidRDefault="005B11EB">
            <w:pPr>
              <w:rPr>
                <w:rFonts w:eastAsia="Times New Roman"/>
                <w:lang w:val="en-US"/>
              </w:rPr>
            </w:pPr>
            <w:r>
              <w:rPr>
                <w:rFonts w:eastAsia="Times New Roman"/>
                <w:b/>
                <w:bCs/>
                <w:lang w:val="en-US"/>
              </w:rPr>
              <w:t xml:space="preserve">Analysis Quality Rating: </w:t>
            </w:r>
            <w:r>
              <w:rPr>
                <w:rFonts w:eastAsia="Times New Roman"/>
                <w:lang w:val="en-US"/>
              </w:rPr>
              <w:t>A numeric rating of the quality of the entire analysis with respect to grading and diagnostic purposes. Higher numbers indicate greater quality</w:t>
            </w:r>
            <w:ins w:id="4" w:author="Tom Oniki" w:date="2015-09-02T11:29:00Z">
              <w:r w:rsidR="00012EA7">
                <w:rPr>
                  <w:rFonts w:eastAsia="Times New Roman"/>
                  <w:lang w:val="en-US"/>
                </w:rPr>
                <w:t>.</w:t>
              </w:r>
            </w:ins>
            <w:r>
              <w:rPr>
                <w:rFonts w:eastAsia="Times New Roman"/>
                <w:lang w:val="en-US"/>
              </w:rPr>
              <w:t xml:space="preserve"> </w:t>
            </w:r>
          </w:p>
        </w:tc>
      </w:tr>
      <w:tr w:rsidR="0095430C" w14:paraId="6A168126" w14:textId="77777777">
        <w:trPr>
          <w:divId w:val="510997197"/>
          <w:tblCellSpacing w:w="15" w:type="dxa"/>
        </w:trPr>
        <w:tc>
          <w:tcPr>
            <w:tcW w:w="0" w:type="auto"/>
            <w:vAlign w:val="center"/>
            <w:hideMark/>
          </w:tcPr>
          <w:p w14:paraId="73EB5B28" w14:textId="77777777" w:rsidR="0095430C" w:rsidRDefault="0095430C">
            <w:pPr>
              <w:rPr>
                <w:rFonts w:eastAsia="Times New Roman"/>
                <w:lang w:val="en-US"/>
              </w:rPr>
            </w:pPr>
          </w:p>
        </w:tc>
        <w:tc>
          <w:tcPr>
            <w:tcW w:w="0" w:type="auto"/>
            <w:vAlign w:val="center"/>
            <w:hideMark/>
          </w:tcPr>
          <w:p w14:paraId="2714F562" w14:textId="77777777" w:rsidR="0095430C" w:rsidRDefault="005B11EB">
            <w:pPr>
              <w:rPr>
                <w:rFonts w:eastAsia="Times New Roman"/>
                <w:lang w:val="en-US"/>
              </w:rPr>
            </w:pPr>
            <w:r>
              <w:rPr>
                <w:rFonts w:eastAsia="Times New Roman"/>
                <w:b/>
                <w:bCs/>
                <w:lang w:val="en-US"/>
              </w:rPr>
              <w:t xml:space="preserve">Image Set Quality Rating: </w:t>
            </w:r>
            <w:r>
              <w:rPr>
                <w:rFonts w:eastAsia="Times New Roman"/>
                <w:lang w:val="en-US"/>
              </w:rPr>
              <w:t>A numeric rating of the quality of an entire image set with respect to grading and diagnostic purposes. Higher numbers indicate greater quality</w:t>
            </w:r>
            <w:ins w:id="5" w:author="Tom Oniki" w:date="2015-09-02T11:29:00Z">
              <w:r w:rsidR="00012EA7">
                <w:rPr>
                  <w:rFonts w:eastAsia="Times New Roman"/>
                  <w:lang w:val="en-US"/>
                </w:rPr>
                <w:t>.</w:t>
              </w:r>
            </w:ins>
            <w:r>
              <w:rPr>
                <w:rFonts w:eastAsia="Times New Roman"/>
                <w:lang w:val="en-US"/>
              </w:rPr>
              <w:t xml:space="preserve"> </w:t>
            </w:r>
          </w:p>
        </w:tc>
      </w:tr>
      <w:tr w:rsidR="0095430C" w14:paraId="52F25EBD" w14:textId="77777777">
        <w:trPr>
          <w:divId w:val="510997197"/>
          <w:tblCellSpacing w:w="15" w:type="dxa"/>
        </w:trPr>
        <w:tc>
          <w:tcPr>
            <w:tcW w:w="0" w:type="auto"/>
            <w:vAlign w:val="center"/>
            <w:hideMark/>
          </w:tcPr>
          <w:p w14:paraId="7C6572C1" w14:textId="77777777" w:rsidR="0095430C" w:rsidRDefault="0095430C">
            <w:pPr>
              <w:rPr>
                <w:rFonts w:eastAsia="Times New Roman"/>
                <w:lang w:val="en-US"/>
              </w:rPr>
            </w:pPr>
          </w:p>
        </w:tc>
        <w:tc>
          <w:tcPr>
            <w:tcW w:w="0" w:type="auto"/>
            <w:vAlign w:val="center"/>
            <w:hideMark/>
          </w:tcPr>
          <w:p w14:paraId="5AF06227" w14:textId="77777777" w:rsidR="0095430C"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95430C" w14:paraId="36769A55" w14:textId="77777777">
        <w:trPr>
          <w:divId w:val="510997197"/>
          <w:tblCellSpacing w:w="15" w:type="dxa"/>
        </w:trPr>
        <w:tc>
          <w:tcPr>
            <w:tcW w:w="0" w:type="auto"/>
            <w:vAlign w:val="center"/>
            <w:hideMark/>
          </w:tcPr>
          <w:p w14:paraId="37295A11" w14:textId="77777777" w:rsidR="0095430C" w:rsidRDefault="0095430C">
            <w:pPr>
              <w:rPr>
                <w:rFonts w:eastAsia="Times New Roman"/>
                <w:lang w:val="en-US"/>
              </w:rPr>
            </w:pPr>
          </w:p>
        </w:tc>
        <w:tc>
          <w:tcPr>
            <w:tcW w:w="0" w:type="auto"/>
            <w:vAlign w:val="center"/>
            <w:hideMark/>
          </w:tcPr>
          <w:p w14:paraId="48711D1C" w14:textId="77777777" w:rsidR="0095430C"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95430C" w14:paraId="6A8BBB0E" w14:textId="77777777">
        <w:trPr>
          <w:divId w:val="510997197"/>
          <w:tblCellSpacing w:w="15" w:type="dxa"/>
        </w:trPr>
        <w:tc>
          <w:tcPr>
            <w:tcW w:w="0" w:type="auto"/>
            <w:vAlign w:val="center"/>
            <w:hideMark/>
          </w:tcPr>
          <w:p w14:paraId="7F0B7C93" w14:textId="77777777" w:rsidR="0095430C" w:rsidRDefault="0095430C">
            <w:pPr>
              <w:rPr>
                <w:rFonts w:eastAsia="Times New Roman"/>
                <w:lang w:val="en-US"/>
              </w:rPr>
            </w:pPr>
          </w:p>
        </w:tc>
        <w:tc>
          <w:tcPr>
            <w:tcW w:w="0" w:type="auto"/>
            <w:vAlign w:val="center"/>
            <w:hideMark/>
          </w:tcPr>
          <w:p w14:paraId="76B72177" w14:textId="77777777" w:rsidR="0095430C"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95430C" w14:paraId="3610BA66" w14:textId="77777777">
        <w:trPr>
          <w:divId w:val="510997197"/>
          <w:tblCellSpacing w:w="15" w:type="dxa"/>
        </w:trPr>
        <w:tc>
          <w:tcPr>
            <w:tcW w:w="0" w:type="auto"/>
            <w:vAlign w:val="center"/>
            <w:hideMark/>
          </w:tcPr>
          <w:p w14:paraId="0D93E66D" w14:textId="77777777" w:rsidR="0095430C" w:rsidRDefault="0095430C">
            <w:pPr>
              <w:rPr>
                <w:rFonts w:eastAsia="Times New Roman"/>
                <w:lang w:val="en-US"/>
              </w:rPr>
            </w:pPr>
          </w:p>
        </w:tc>
        <w:tc>
          <w:tcPr>
            <w:tcW w:w="0" w:type="auto"/>
            <w:vAlign w:val="center"/>
            <w:hideMark/>
          </w:tcPr>
          <w:p w14:paraId="7DFB8B02" w14:textId="77777777" w:rsidR="0095430C"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95430C" w14:paraId="2B8241B2" w14:textId="77777777">
        <w:trPr>
          <w:divId w:val="510997197"/>
          <w:tblCellSpacing w:w="15" w:type="dxa"/>
        </w:trPr>
        <w:tc>
          <w:tcPr>
            <w:tcW w:w="0" w:type="auto"/>
            <w:vAlign w:val="center"/>
            <w:hideMark/>
          </w:tcPr>
          <w:p w14:paraId="3ACB9978" w14:textId="77777777" w:rsidR="0095430C" w:rsidRDefault="0095430C">
            <w:pPr>
              <w:rPr>
                <w:rFonts w:eastAsia="Times New Roman"/>
                <w:lang w:val="en-US"/>
              </w:rPr>
            </w:pPr>
          </w:p>
        </w:tc>
        <w:tc>
          <w:tcPr>
            <w:tcW w:w="0" w:type="auto"/>
            <w:vAlign w:val="center"/>
            <w:hideMark/>
          </w:tcPr>
          <w:p w14:paraId="2FCB7633" w14:textId="77777777" w:rsidR="0095430C"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95430C" w14:paraId="7B3CF13F" w14:textId="77777777">
        <w:trPr>
          <w:divId w:val="510997197"/>
          <w:tblCellSpacing w:w="15" w:type="dxa"/>
        </w:trPr>
        <w:tc>
          <w:tcPr>
            <w:tcW w:w="0" w:type="auto"/>
            <w:vAlign w:val="center"/>
            <w:hideMark/>
          </w:tcPr>
          <w:p w14:paraId="3F1F01DC" w14:textId="77777777" w:rsidR="0095430C" w:rsidRDefault="0095430C">
            <w:pPr>
              <w:rPr>
                <w:rFonts w:eastAsia="Times New Roman"/>
                <w:lang w:val="en-US"/>
              </w:rPr>
            </w:pPr>
          </w:p>
        </w:tc>
        <w:tc>
          <w:tcPr>
            <w:tcW w:w="0" w:type="auto"/>
            <w:vAlign w:val="center"/>
            <w:hideMark/>
          </w:tcPr>
          <w:p w14:paraId="2397379B" w14:textId="77777777" w:rsidR="0095430C"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95430C" w14:paraId="12981663" w14:textId="77777777">
        <w:trPr>
          <w:divId w:val="510997197"/>
          <w:tblCellSpacing w:w="15" w:type="dxa"/>
        </w:trPr>
        <w:tc>
          <w:tcPr>
            <w:tcW w:w="0" w:type="auto"/>
            <w:vAlign w:val="center"/>
            <w:hideMark/>
          </w:tcPr>
          <w:p w14:paraId="6C000A13" w14:textId="77777777" w:rsidR="0095430C" w:rsidRDefault="0095430C">
            <w:pPr>
              <w:rPr>
                <w:rFonts w:eastAsia="Times New Roman"/>
                <w:lang w:val="en-US"/>
              </w:rPr>
            </w:pPr>
          </w:p>
        </w:tc>
        <w:tc>
          <w:tcPr>
            <w:tcW w:w="0" w:type="auto"/>
            <w:vAlign w:val="center"/>
            <w:hideMark/>
          </w:tcPr>
          <w:p w14:paraId="588F7569" w14:textId="77777777" w:rsidR="0095430C"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95430C" w14:paraId="2C6C0CFA" w14:textId="77777777">
        <w:trPr>
          <w:divId w:val="510997197"/>
          <w:tblCellSpacing w:w="15" w:type="dxa"/>
        </w:trPr>
        <w:tc>
          <w:tcPr>
            <w:tcW w:w="0" w:type="auto"/>
            <w:vAlign w:val="center"/>
            <w:hideMark/>
          </w:tcPr>
          <w:p w14:paraId="6F9F9440" w14:textId="77777777" w:rsidR="0095430C" w:rsidRDefault="0095430C">
            <w:pPr>
              <w:rPr>
                <w:rFonts w:eastAsia="Times New Roman"/>
                <w:lang w:val="en-US"/>
              </w:rPr>
            </w:pPr>
          </w:p>
        </w:tc>
        <w:tc>
          <w:tcPr>
            <w:tcW w:w="0" w:type="auto"/>
            <w:vAlign w:val="center"/>
            <w:hideMark/>
          </w:tcPr>
          <w:p w14:paraId="5807559B" w14:textId="77777777" w:rsidR="0095430C"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95430C" w14:paraId="7AEC55D2" w14:textId="77777777">
        <w:trPr>
          <w:divId w:val="510997197"/>
          <w:tblCellSpacing w:w="15" w:type="dxa"/>
        </w:trPr>
        <w:tc>
          <w:tcPr>
            <w:tcW w:w="0" w:type="auto"/>
            <w:vAlign w:val="center"/>
            <w:hideMark/>
          </w:tcPr>
          <w:p w14:paraId="483A9B5A" w14:textId="77777777" w:rsidR="0095430C" w:rsidRDefault="0095430C">
            <w:pPr>
              <w:rPr>
                <w:rFonts w:eastAsia="Times New Roman"/>
                <w:lang w:val="en-US"/>
              </w:rPr>
            </w:pPr>
          </w:p>
        </w:tc>
        <w:tc>
          <w:tcPr>
            <w:tcW w:w="0" w:type="auto"/>
            <w:vAlign w:val="center"/>
            <w:hideMark/>
          </w:tcPr>
          <w:p w14:paraId="0B669EF2" w14:textId="77777777" w:rsidR="0095430C"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95430C" w14:paraId="421469F2" w14:textId="77777777">
        <w:trPr>
          <w:divId w:val="510997197"/>
          <w:tblCellSpacing w:w="15" w:type="dxa"/>
        </w:trPr>
        <w:tc>
          <w:tcPr>
            <w:tcW w:w="0" w:type="auto"/>
            <w:vAlign w:val="center"/>
            <w:hideMark/>
          </w:tcPr>
          <w:p w14:paraId="57A54410" w14:textId="77777777" w:rsidR="0095430C" w:rsidRDefault="0095430C">
            <w:pPr>
              <w:rPr>
                <w:rFonts w:eastAsia="Times New Roman"/>
                <w:lang w:val="en-US"/>
              </w:rPr>
            </w:pPr>
          </w:p>
        </w:tc>
        <w:tc>
          <w:tcPr>
            <w:tcW w:w="0" w:type="auto"/>
            <w:vAlign w:val="center"/>
            <w:hideMark/>
          </w:tcPr>
          <w:p w14:paraId="7A30ED81" w14:textId="77777777" w:rsidR="0095430C"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95430C" w14:paraId="652E6EC7" w14:textId="77777777">
        <w:trPr>
          <w:divId w:val="510997197"/>
          <w:tblCellSpacing w:w="15" w:type="dxa"/>
        </w:trPr>
        <w:tc>
          <w:tcPr>
            <w:tcW w:w="0" w:type="auto"/>
            <w:vAlign w:val="center"/>
            <w:hideMark/>
          </w:tcPr>
          <w:p w14:paraId="24313AF6" w14:textId="77777777" w:rsidR="0095430C" w:rsidRDefault="0095430C">
            <w:pPr>
              <w:rPr>
                <w:rFonts w:eastAsia="Times New Roman"/>
                <w:lang w:val="en-US"/>
              </w:rPr>
            </w:pPr>
          </w:p>
        </w:tc>
        <w:tc>
          <w:tcPr>
            <w:tcW w:w="0" w:type="auto"/>
            <w:vAlign w:val="center"/>
            <w:hideMark/>
          </w:tcPr>
          <w:p w14:paraId="0FAFC53D" w14:textId="77777777" w:rsidR="0095430C"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95430C" w14:paraId="029F4F6A" w14:textId="77777777">
        <w:trPr>
          <w:divId w:val="510997197"/>
          <w:tblCellSpacing w:w="15" w:type="dxa"/>
        </w:trPr>
        <w:tc>
          <w:tcPr>
            <w:tcW w:w="0" w:type="auto"/>
            <w:vAlign w:val="center"/>
            <w:hideMark/>
          </w:tcPr>
          <w:p w14:paraId="415CBC48" w14:textId="77777777" w:rsidR="0095430C" w:rsidRDefault="0095430C">
            <w:pPr>
              <w:rPr>
                <w:rFonts w:eastAsia="Times New Roman"/>
                <w:lang w:val="en-US"/>
              </w:rPr>
            </w:pPr>
          </w:p>
        </w:tc>
        <w:tc>
          <w:tcPr>
            <w:tcW w:w="0" w:type="auto"/>
            <w:vAlign w:val="center"/>
            <w:hideMark/>
          </w:tcPr>
          <w:p w14:paraId="1DAFF6E4" w14:textId="77777777" w:rsidR="0095430C"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95430C" w14:paraId="6FB453D4" w14:textId="77777777">
        <w:trPr>
          <w:divId w:val="510997197"/>
          <w:tblCellSpacing w:w="15" w:type="dxa"/>
        </w:trPr>
        <w:tc>
          <w:tcPr>
            <w:tcW w:w="0" w:type="auto"/>
            <w:vAlign w:val="center"/>
            <w:hideMark/>
          </w:tcPr>
          <w:p w14:paraId="34B64D08" w14:textId="77777777" w:rsidR="0095430C" w:rsidRDefault="0095430C">
            <w:pPr>
              <w:rPr>
                <w:rFonts w:eastAsia="Times New Roman"/>
                <w:lang w:val="en-US"/>
              </w:rPr>
            </w:pPr>
          </w:p>
        </w:tc>
        <w:tc>
          <w:tcPr>
            <w:tcW w:w="0" w:type="auto"/>
            <w:vAlign w:val="center"/>
            <w:hideMark/>
          </w:tcPr>
          <w:p w14:paraId="50B5F63D" w14:textId="77777777" w:rsidR="0095430C"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95430C" w14:paraId="5917C171" w14:textId="77777777">
        <w:trPr>
          <w:divId w:val="510997197"/>
          <w:tblCellSpacing w:w="15" w:type="dxa"/>
        </w:trPr>
        <w:tc>
          <w:tcPr>
            <w:tcW w:w="0" w:type="auto"/>
            <w:vAlign w:val="center"/>
            <w:hideMark/>
          </w:tcPr>
          <w:p w14:paraId="7400EBC4" w14:textId="77777777" w:rsidR="0095430C" w:rsidRDefault="0095430C">
            <w:pPr>
              <w:rPr>
                <w:rFonts w:eastAsia="Times New Roman"/>
                <w:lang w:val="en-US"/>
              </w:rPr>
            </w:pPr>
          </w:p>
        </w:tc>
        <w:tc>
          <w:tcPr>
            <w:tcW w:w="0" w:type="auto"/>
            <w:vAlign w:val="center"/>
            <w:hideMark/>
          </w:tcPr>
          <w:p w14:paraId="6261B2DD" w14:textId="77777777" w:rsidR="0095430C"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95430C" w14:paraId="0D475B0F" w14:textId="77777777">
        <w:trPr>
          <w:divId w:val="510997197"/>
          <w:tblCellSpacing w:w="15" w:type="dxa"/>
        </w:trPr>
        <w:tc>
          <w:tcPr>
            <w:tcW w:w="0" w:type="auto"/>
            <w:vAlign w:val="center"/>
            <w:hideMark/>
          </w:tcPr>
          <w:p w14:paraId="7F65013C" w14:textId="77777777" w:rsidR="0095430C" w:rsidRDefault="0095430C">
            <w:pPr>
              <w:rPr>
                <w:rFonts w:eastAsia="Times New Roman"/>
                <w:lang w:val="en-US"/>
              </w:rPr>
            </w:pPr>
          </w:p>
        </w:tc>
        <w:tc>
          <w:tcPr>
            <w:tcW w:w="0" w:type="auto"/>
            <w:vAlign w:val="center"/>
            <w:hideMark/>
          </w:tcPr>
          <w:p w14:paraId="60ED5E4B" w14:textId="77777777" w:rsidR="0095430C"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Location of sampling site of specimen (nominal center) relative to the Position Frame of Reference</w:t>
            </w:r>
            <w:ins w:id="6" w:author="Tom Oniki" w:date="2015-09-02T11:06:00Z">
              <w:r w:rsidR="00F7333E">
                <w:rPr>
                  <w:rFonts w:eastAsia="Times New Roman"/>
                  <w:lang w:val="en-US"/>
                </w:rPr>
                <w:t xml:space="preserve"> in the X dimension</w:t>
              </w:r>
            </w:ins>
            <w:r>
              <w:rPr>
                <w:rFonts w:eastAsia="Times New Roman"/>
                <w:lang w:val="en-US"/>
              </w:rPr>
              <w:t xml:space="preserve"> </w:t>
            </w:r>
          </w:p>
        </w:tc>
      </w:tr>
      <w:tr w:rsidR="0095430C" w14:paraId="48A9EE23" w14:textId="77777777">
        <w:trPr>
          <w:divId w:val="510997197"/>
          <w:tblCellSpacing w:w="15" w:type="dxa"/>
        </w:trPr>
        <w:tc>
          <w:tcPr>
            <w:tcW w:w="0" w:type="auto"/>
            <w:vAlign w:val="center"/>
            <w:hideMark/>
          </w:tcPr>
          <w:p w14:paraId="057D12F0" w14:textId="77777777" w:rsidR="0095430C" w:rsidRDefault="0095430C">
            <w:pPr>
              <w:rPr>
                <w:rFonts w:eastAsia="Times New Roman"/>
                <w:lang w:val="en-US"/>
              </w:rPr>
            </w:pPr>
          </w:p>
        </w:tc>
        <w:tc>
          <w:tcPr>
            <w:tcW w:w="0" w:type="auto"/>
            <w:vAlign w:val="center"/>
            <w:hideMark/>
          </w:tcPr>
          <w:p w14:paraId="2A4C356A" w14:textId="77777777" w:rsidR="0095430C"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ins w:id="7" w:author="Tom Oniki" w:date="2015-09-02T11:06:00Z">
              <w:r w:rsidR="00F7333E">
                <w:rPr>
                  <w:rFonts w:eastAsia="Times New Roman"/>
                  <w:lang w:val="en-US"/>
                </w:rPr>
                <w:t>in the Y dimension</w:t>
              </w:r>
            </w:ins>
          </w:p>
        </w:tc>
      </w:tr>
      <w:tr w:rsidR="0095430C" w14:paraId="6E441D2D" w14:textId="77777777">
        <w:trPr>
          <w:divId w:val="510997197"/>
          <w:tblCellSpacing w:w="15" w:type="dxa"/>
        </w:trPr>
        <w:tc>
          <w:tcPr>
            <w:tcW w:w="0" w:type="auto"/>
            <w:vAlign w:val="center"/>
            <w:hideMark/>
          </w:tcPr>
          <w:p w14:paraId="3A218B42" w14:textId="77777777" w:rsidR="0095430C" w:rsidRDefault="0095430C">
            <w:pPr>
              <w:rPr>
                <w:rFonts w:eastAsia="Times New Roman"/>
                <w:lang w:val="en-US"/>
              </w:rPr>
            </w:pPr>
          </w:p>
        </w:tc>
        <w:tc>
          <w:tcPr>
            <w:tcW w:w="0" w:type="auto"/>
            <w:vAlign w:val="center"/>
            <w:hideMark/>
          </w:tcPr>
          <w:p w14:paraId="33E834F3" w14:textId="77777777" w:rsidR="0095430C"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ins w:id="8" w:author="Tom Oniki" w:date="2015-09-02T11:06:00Z">
              <w:r w:rsidR="00F7333E">
                <w:rPr>
                  <w:rFonts w:eastAsia="Times New Roman"/>
                  <w:lang w:val="en-US"/>
                </w:rPr>
                <w:t>in the Z dimension</w:t>
              </w:r>
            </w:ins>
          </w:p>
        </w:tc>
      </w:tr>
      <w:tr w:rsidR="0095430C" w14:paraId="540DB695" w14:textId="77777777">
        <w:trPr>
          <w:divId w:val="510997197"/>
          <w:tblCellSpacing w:w="15" w:type="dxa"/>
        </w:trPr>
        <w:tc>
          <w:tcPr>
            <w:tcW w:w="0" w:type="auto"/>
            <w:vAlign w:val="center"/>
            <w:hideMark/>
          </w:tcPr>
          <w:p w14:paraId="46202B74" w14:textId="77777777" w:rsidR="0095430C" w:rsidRDefault="0095430C">
            <w:pPr>
              <w:rPr>
                <w:rFonts w:eastAsia="Times New Roman"/>
                <w:lang w:val="en-US"/>
              </w:rPr>
            </w:pPr>
          </w:p>
        </w:tc>
        <w:tc>
          <w:tcPr>
            <w:tcW w:w="0" w:type="auto"/>
            <w:vAlign w:val="center"/>
            <w:hideMark/>
          </w:tcPr>
          <w:p w14:paraId="5B2FCE64" w14:textId="77777777" w:rsidR="0095430C"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95430C" w14:paraId="5ED3BC9F" w14:textId="77777777">
        <w:trPr>
          <w:divId w:val="510997197"/>
          <w:tblCellSpacing w:w="15" w:type="dxa"/>
        </w:trPr>
        <w:tc>
          <w:tcPr>
            <w:tcW w:w="0" w:type="auto"/>
            <w:vAlign w:val="center"/>
            <w:hideMark/>
          </w:tcPr>
          <w:p w14:paraId="2D224D51" w14:textId="77777777" w:rsidR="0095430C" w:rsidRDefault="0095430C">
            <w:pPr>
              <w:rPr>
                <w:rFonts w:eastAsia="Times New Roman"/>
                <w:lang w:val="en-US"/>
              </w:rPr>
            </w:pPr>
          </w:p>
        </w:tc>
        <w:tc>
          <w:tcPr>
            <w:tcW w:w="0" w:type="auto"/>
            <w:vAlign w:val="center"/>
            <w:hideMark/>
          </w:tcPr>
          <w:p w14:paraId="17FCF871" w14:textId="77777777" w:rsidR="0095430C"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95430C" w14:paraId="07A71DFE" w14:textId="77777777">
        <w:trPr>
          <w:divId w:val="510997197"/>
          <w:tblCellSpacing w:w="15" w:type="dxa"/>
        </w:trPr>
        <w:tc>
          <w:tcPr>
            <w:tcW w:w="0" w:type="auto"/>
            <w:vAlign w:val="center"/>
            <w:hideMark/>
          </w:tcPr>
          <w:p w14:paraId="7BF81B17" w14:textId="77777777" w:rsidR="0095430C" w:rsidRDefault="0095430C">
            <w:pPr>
              <w:rPr>
                <w:rFonts w:eastAsia="Times New Roman"/>
                <w:lang w:val="en-US"/>
              </w:rPr>
            </w:pPr>
          </w:p>
        </w:tc>
        <w:tc>
          <w:tcPr>
            <w:tcW w:w="0" w:type="auto"/>
            <w:vAlign w:val="center"/>
            <w:hideMark/>
          </w:tcPr>
          <w:p w14:paraId="783440CE" w14:textId="77777777" w:rsidR="0095430C"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95430C" w14:paraId="5A08ADD9" w14:textId="77777777">
        <w:trPr>
          <w:divId w:val="510997197"/>
          <w:tblCellSpacing w:w="15" w:type="dxa"/>
        </w:trPr>
        <w:tc>
          <w:tcPr>
            <w:tcW w:w="0" w:type="auto"/>
            <w:vAlign w:val="center"/>
            <w:hideMark/>
          </w:tcPr>
          <w:p w14:paraId="31365631" w14:textId="77777777" w:rsidR="0095430C" w:rsidRDefault="0095430C">
            <w:pPr>
              <w:rPr>
                <w:rFonts w:eastAsia="Times New Roman"/>
                <w:lang w:val="en-US"/>
              </w:rPr>
            </w:pPr>
          </w:p>
        </w:tc>
        <w:tc>
          <w:tcPr>
            <w:tcW w:w="0" w:type="auto"/>
            <w:vAlign w:val="center"/>
            <w:hideMark/>
          </w:tcPr>
          <w:p w14:paraId="0C956321" w14:textId="77777777" w:rsidR="0095430C"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95430C" w14:paraId="59D2F0F7" w14:textId="77777777">
        <w:trPr>
          <w:divId w:val="510997197"/>
          <w:tblCellSpacing w:w="15" w:type="dxa"/>
        </w:trPr>
        <w:tc>
          <w:tcPr>
            <w:tcW w:w="0" w:type="auto"/>
            <w:vAlign w:val="center"/>
            <w:hideMark/>
          </w:tcPr>
          <w:p w14:paraId="1A0234E7" w14:textId="77777777" w:rsidR="0095430C" w:rsidRDefault="0095430C">
            <w:pPr>
              <w:rPr>
                <w:rFonts w:eastAsia="Times New Roman"/>
                <w:lang w:val="en-US"/>
              </w:rPr>
            </w:pPr>
          </w:p>
        </w:tc>
        <w:tc>
          <w:tcPr>
            <w:tcW w:w="0" w:type="auto"/>
            <w:vAlign w:val="center"/>
            <w:hideMark/>
          </w:tcPr>
          <w:p w14:paraId="61B437F1" w14:textId="77777777" w:rsidR="0095430C"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95430C" w14:paraId="1E6C23B4" w14:textId="77777777">
        <w:trPr>
          <w:divId w:val="510997197"/>
          <w:tblCellSpacing w:w="15" w:type="dxa"/>
        </w:trPr>
        <w:tc>
          <w:tcPr>
            <w:tcW w:w="0" w:type="auto"/>
            <w:vAlign w:val="center"/>
            <w:hideMark/>
          </w:tcPr>
          <w:p w14:paraId="0C731A76" w14:textId="77777777" w:rsidR="0095430C" w:rsidRDefault="0095430C">
            <w:pPr>
              <w:rPr>
                <w:rFonts w:eastAsia="Times New Roman"/>
                <w:lang w:val="en-US"/>
              </w:rPr>
            </w:pPr>
          </w:p>
        </w:tc>
        <w:tc>
          <w:tcPr>
            <w:tcW w:w="0" w:type="auto"/>
            <w:vAlign w:val="center"/>
            <w:hideMark/>
          </w:tcPr>
          <w:p w14:paraId="36CAD578" w14:textId="77777777" w:rsidR="0095430C"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95430C" w14:paraId="51C7B113" w14:textId="77777777">
        <w:trPr>
          <w:divId w:val="510997197"/>
          <w:tblCellSpacing w:w="15" w:type="dxa"/>
        </w:trPr>
        <w:tc>
          <w:tcPr>
            <w:tcW w:w="0" w:type="auto"/>
            <w:vAlign w:val="center"/>
            <w:hideMark/>
          </w:tcPr>
          <w:p w14:paraId="35A27254" w14:textId="77777777" w:rsidR="0095430C" w:rsidRDefault="0095430C">
            <w:pPr>
              <w:rPr>
                <w:rFonts w:eastAsia="Times New Roman"/>
                <w:lang w:val="en-US"/>
              </w:rPr>
            </w:pPr>
          </w:p>
        </w:tc>
        <w:tc>
          <w:tcPr>
            <w:tcW w:w="0" w:type="auto"/>
            <w:vAlign w:val="center"/>
            <w:hideMark/>
          </w:tcPr>
          <w:p w14:paraId="3408D45D" w14:textId="77777777" w:rsidR="0095430C"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95430C" w14:paraId="1A05E279" w14:textId="77777777">
        <w:trPr>
          <w:divId w:val="510997197"/>
          <w:tblCellSpacing w:w="15" w:type="dxa"/>
        </w:trPr>
        <w:tc>
          <w:tcPr>
            <w:tcW w:w="0" w:type="auto"/>
            <w:vAlign w:val="center"/>
            <w:hideMark/>
          </w:tcPr>
          <w:p w14:paraId="74E11611" w14:textId="77777777" w:rsidR="0095430C" w:rsidRDefault="0095430C">
            <w:pPr>
              <w:rPr>
                <w:rFonts w:eastAsia="Times New Roman"/>
                <w:lang w:val="en-US"/>
              </w:rPr>
            </w:pPr>
          </w:p>
        </w:tc>
        <w:tc>
          <w:tcPr>
            <w:tcW w:w="0" w:type="auto"/>
            <w:vAlign w:val="center"/>
            <w:hideMark/>
          </w:tcPr>
          <w:p w14:paraId="7A188727" w14:textId="77777777" w:rsidR="0095430C"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95430C" w14:paraId="13EC8C11" w14:textId="77777777">
        <w:trPr>
          <w:divId w:val="510997197"/>
          <w:tblCellSpacing w:w="15" w:type="dxa"/>
        </w:trPr>
        <w:tc>
          <w:tcPr>
            <w:tcW w:w="0" w:type="auto"/>
            <w:vAlign w:val="center"/>
            <w:hideMark/>
          </w:tcPr>
          <w:p w14:paraId="6ECE06CF" w14:textId="77777777" w:rsidR="0095430C" w:rsidRDefault="0095430C">
            <w:pPr>
              <w:rPr>
                <w:rFonts w:eastAsia="Times New Roman"/>
                <w:lang w:val="en-US"/>
              </w:rPr>
            </w:pPr>
          </w:p>
        </w:tc>
        <w:tc>
          <w:tcPr>
            <w:tcW w:w="0" w:type="auto"/>
            <w:vAlign w:val="center"/>
            <w:hideMark/>
          </w:tcPr>
          <w:p w14:paraId="70E81EA5" w14:textId="77777777" w:rsidR="0095430C"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95430C" w14:paraId="4BCAB806" w14:textId="77777777">
        <w:trPr>
          <w:divId w:val="510997197"/>
          <w:tblCellSpacing w:w="15" w:type="dxa"/>
        </w:trPr>
        <w:tc>
          <w:tcPr>
            <w:tcW w:w="0" w:type="auto"/>
            <w:vAlign w:val="center"/>
            <w:hideMark/>
          </w:tcPr>
          <w:p w14:paraId="74C61FD8" w14:textId="77777777" w:rsidR="0095430C" w:rsidRDefault="0095430C">
            <w:pPr>
              <w:rPr>
                <w:rFonts w:eastAsia="Times New Roman"/>
                <w:lang w:val="en-US"/>
              </w:rPr>
            </w:pPr>
          </w:p>
        </w:tc>
        <w:tc>
          <w:tcPr>
            <w:tcW w:w="0" w:type="auto"/>
            <w:vAlign w:val="center"/>
            <w:hideMark/>
          </w:tcPr>
          <w:p w14:paraId="6FC0A018" w14:textId="77777777" w:rsidR="0095430C"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95430C" w14:paraId="72D1DFAA" w14:textId="77777777">
        <w:trPr>
          <w:divId w:val="510997197"/>
          <w:tblCellSpacing w:w="15" w:type="dxa"/>
        </w:trPr>
        <w:tc>
          <w:tcPr>
            <w:tcW w:w="0" w:type="auto"/>
            <w:vAlign w:val="center"/>
            <w:hideMark/>
          </w:tcPr>
          <w:p w14:paraId="3B028909" w14:textId="77777777" w:rsidR="0095430C" w:rsidRDefault="0095430C">
            <w:pPr>
              <w:rPr>
                <w:rFonts w:eastAsia="Times New Roman"/>
                <w:lang w:val="en-US"/>
              </w:rPr>
            </w:pPr>
          </w:p>
        </w:tc>
        <w:tc>
          <w:tcPr>
            <w:tcW w:w="0" w:type="auto"/>
            <w:vAlign w:val="center"/>
            <w:hideMark/>
          </w:tcPr>
          <w:p w14:paraId="6B4FE35A" w14:textId="77777777" w:rsidR="0095430C"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95430C" w14:paraId="5D31622E" w14:textId="77777777">
        <w:trPr>
          <w:divId w:val="510997197"/>
          <w:tblCellSpacing w:w="15" w:type="dxa"/>
        </w:trPr>
        <w:tc>
          <w:tcPr>
            <w:tcW w:w="0" w:type="auto"/>
            <w:vAlign w:val="center"/>
            <w:hideMark/>
          </w:tcPr>
          <w:p w14:paraId="787E7337" w14:textId="77777777" w:rsidR="0095430C" w:rsidRDefault="0095430C">
            <w:pPr>
              <w:rPr>
                <w:rFonts w:eastAsia="Times New Roman"/>
                <w:lang w:val="en-US"/>
              </w:rPr>
            </w:pPr>
          </w:p>
        </w:tc>
        <w:tc>
          <w:tcPr>
            <w:tcW w:w="0" w:type="auto"/>
            <w:vAlign w:val="center"/>
            <w:hideMark/>
          </w:tcPr>
          <w:p w14:paraId="26170BEE" w14:textId="77777777" w:rsidR="0095430C"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95430C" w14:paraId="796D7A7A" w14:textId="77777777">
        <w:trPr>
          <w:divId w:val="510997197"/>
          <w:tblCellSpacing w:w="15" w:type="dxa"/>
        </w:trPr>
        <w:tc>
          <w:tcPr>
            <w:tcW w:w="0" w:type="auto"/>
            <w:vAlign w:val="center"/>
            <w:hideMark/>
          </w:tcPr>
          <w:p w14:paraId="4A906BCE" w14:textId="77777777" w:rsidR="0095430C" w:rsidRDefault="0095430C">
            <w:pPr>
              <w:rPr>
                <w:rFonts w:eastAsia="Times New Roman"/>
                <w:lang w:val="en-US"/>
              </w:rPr>
            </w:pPr>
          </w:p>
        </w:tc>
        <w:tc>
          <w:tcPr>
            <w:tcW w:w="0" w:type="auto"/>
            <w:vAlign w:val="center"/>
            <w:hideMark/>
          </w:tcPr>
          <w:p w14:paraId="2184A9A9" w14:textId="77777777" w:rsidR="0095430C"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95430C" w14:paraId="11878672" w14:textId="77777777">
        <w:trPr>
          <w:divId w:val="510997197"/>
          <w:tblCellSpacing w:w="15" w:type="dxa"/>
        </w:trPr>
        <w:tc>
          <w:tcPr>
            <w:tcW w:w="0" w:type="auto"/>
            <w:vAlign w:val="center"/>
            <w:hideMark/>
          </w:tcPr>
          <w:p w14:paraId="7800A276" w14:textId="77777777" w:rsidR="0095430C" w:rsidRDefault="0095430C">
            <w:pPr>
              <w:rPr>
                <w:rFonts w:eastAsia="Times New Roman"/>
                <w:lang w:val="en-US"/>
              </w:rPr>
            </w:pPr>
          </w:p>
        </w:tc>
        <w:tc>
          <w:tcPr>
            <w:tcW w:w="0" w:type="auto"/>
            <w:vAlign w:val="center"/>
            <w:hideMark/>
          </w:tcPr>
          <w:p w14:paraId="4B658AB8" w14:textId="77777777" w:rsidR="0095430C"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95430C" w14:paraId="78BE46B6" w14:textId="77777777">
        <w:trPr>
          <w:divId w:val="510997197"/>
          <w:tblCellSpacing w:w="15" w:type="dxa"/>
        </w:trPr>
        <w:tc>
          <w:tcPr>
            <w:tcW w:w="0" w:type="auto"/>
            <w:vAlign w:val="center"/>
            <w:hideMark/>
          </w:tcPr>
          <w:p w14:paraId="173D6F7A" w14:textId="77777777" w:rsidR="0095430C" w:rsidRDefault="0095430C">
            <w:pPr>
              <w:rPr>
                <w:rFonts w:eastAsia="Times New Roman"/>
                <w:lang w:val="en-US"/>
              </w:rPr>
            </w:pPr>
          </w:p>
        </w:tc>
        <w:tc>
          <w:tcPr>
            <w:tcW w:w="0" w:type="auto"/>
            <w:vAlign w:val="center"/>
            <w:hideMark/>
          </w:tcPr>
          <w:p w14:paraId="2AEA474E" w14:textId="77777777" w:rsidR="0095430C"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95430C" w14:paraId="38017637" w14:textId="77777777">
        <w:trPr>
          <w:divId w:val="510997197"/>
          <w:tblCellSpacing w:w="15" w:type="dxa"/>
        </w:trPr>
        <w:tc>
          <w:tcPr>
            <w:tcW w:w="0" w:type="auto"/>
            <w:vAlign w:val="center"/>
            <w:hideMark/>
          </w:tcPr>
          <w:p w14:paraId="36ABA9FB" w14:textId="77777777" w:rsidR="0095430C" w:rsidRDefault="0095430C">
            <w:pPr>
              <w:rPr>
                <w:rFonts w:eastAsia="Times New Roman"/>
                <w:lang w:val="en-US"/>
              </w:rPr>
            </w:pPr>
          </w:p>
        </w:tc>
        <w:tc>
          <w:tcPr>
            <w:tcW w:w="0" w:type="auto"/>
            <w:vAlign w:val="center"/>
            <w:hideMark/>
          </w:tcPr>
          <w:p w14:paraId="72A4D161" w14:textId="77777777" w:rsidR="0095430C"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95430C" w14:paraId="73FAE332" w14:textId="77777777">
        <w:trPr>
          <w:divId w:val="510997197"/>
          <w:tblCellSpacing w:w="15" w:type="dxa"/>
        </w:trPr>
        <w:tc>
          <w:tcPr>
            <w:tcW w:w="0" w:type="auto"/>
            <w:vAlign w:val="center"/>
            <w:hideMark/>
          </w:tcPr>
          <w:p w14:paraId="2B20FF1D" w14:textId="77777777" w:rsidR="0095430C" w:rsidRDefault="0095430C">
            <w:pPr>
              <w:rPr>
                <w:rFonts w:eastAsia="Times New Roman"/>
                <w:lang w:val="en-US"/>
              </w:rPr>
            </w:pPr>
          </w:p>
        </w:tc>
        <w:tc>
          <w:tcPr>
            <w:tcW w:w="0" w:type="auto"/>
            <w:vAlign w:val="center"/>
            <w:hideMark/>
          </w:tcPr>
          <w:p w14:paraId="2BE7BAED" w14:textId="77777777" w:rsidR="0095430C"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95430C" w14:paraId="77AA28E4" w14:textId="77777777">
        <w:trPr>
          <w:divId w:val="510997197"/>
          <w:tblCellSpacing w:w="15" w:type="dxa"/>
        </w:trPr>
        <w:tc>
          <w:tcPr>
            <w:tcW w:w="0" w:type="auto"/>
            <w:vAlign w:val="center"/>
            <w:hideMark/>
          </w:tcPr>
          <w:p w14:paraId="7AEAF1D7" w14:textId="77777777" w:rsidR="0095430C" w:rsidRDefault="0095430C">
            <w:pPr>
              <w:rPr>
                <w:rFonts w:eastAsia="Times New Roman"/>
                <w:lang w:val="en-US"/>
              </w:rPr>
            </w:pPr>
          </w:p>
        </w:tc>
        <w:tc>
          <w:tcPr>
            <w:tcW w:w="0" w:type="auto"/>
            <w:vAlign w:val="center"/>
            <w:hideMark/>
          </w:tcPr>
          <w:p w14:paraId="224CCEE7" w14:textId="77777777" w:rsidR="0095430C"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95430C" w14:paraId="1181EC5F" w14:textId="77777777">
        <w:trPr>
          <w:divId w:val="510997197"/>
          <w:tblCellSpacing w:w="15" w:type="dxa"/>
        </w:trPr>
        <w:tc>
          <w:tcPr>
            <w:tcW w:w="0" w:type="auto"/>
            <w:vAlign w:val="center"/>
            <w:hideMark/>
          </w:tcPr>
          <w:p w14:paraId="55EF9CC7" w14:textId="77777777" w:rsidR="0095430C" w:rsidRDefault="0095430C">
            <w:pPr>
              <w:rPr>
                <w:rFonts w:eastAsia="Times New Roman"/>
                <w:lang w:val="en-US"/>
              </w:rPr>
            </w:pPr>
          </w:p>
        </w:tc>
        <w:tc>
          <w:tcPr>
            <w:tcW w:w="0" w:type="auto"/>
            <w:vAlign w:val="center"/>
            <w:hideMark/>
          </w:tcPr>
          <w:p w14:paraId="645E5223" w14:textId="77777777" w:rsidR="0095430C"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95430C" w14:paraId="39CCA2F0" w14:textId="77777777">
        <w:trPr>
          <w:divId w:val="510997197"/>
          <w:tblCellSpacing w:w="15" w:type="dxa"/>
        </w:trPr>
        <w:tc>
          <w:tcPr>
            <w:tcW w:w="0" w:type="auto"/>
            <w:vAlign w:val="center"/>
            <w:hideMark/>
          </w:tcPr>
          <w:p w14:paraId="4055C251" w14:textId="77777777" w:rsidR="0095430C" w:rsidRDefault="0095430C">
            <w:pPr>
              <w:rPr>
                <w:rFonts w:eastAsia="Times New Roman"/>
                <w:lang w:val="en-US"/>
              </w:rPr>
            </w:pPr>
          </w:p>
        </w:tc>
        <w:tc>
          <w:tcPr>
            <w:tcW w:w="0" w:type="auto"/>
            <w:vAlign w:val="center"/>
            <w:hideMark/>
          </w:tcPr>
          <w:p w14:paraId="350C740B" w14:textId="77777777" w:rsidR="0095430C"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95430C" w14:paraId="40F9DC6C" w14:textId="77777777">
        <w:trPr>
          <w:divId w:val="510997197"/>
          <w:tblCellSpacing w:w="15" w:type="dxa"/>
        </w:trPr>
        <w:tc>
          <w:tcPr>
            <w:tcW w:w="0" w:type="auto"/>
            <w:vAlign w:val="center"/>
            <w:hideMark/>
          </w:tcPr>
          <w:p w14:paraId="7A939BF6" w14:textId="77777777" w:rsidR="0095430C" w:rsidRDefault="0095430C">
            <w:pPr>
              <w:rPr>
                <w:rFonts w:eastAsia="Times New Roman"/>
                <w:lang w:val="en-US"/>
              </w:rPr>
            </w:pPr>
          </w:p>
        </w:tc>
        <w:tc>
          <w:tcPr>
            <w:tcW w:w="0" w:type="auto"/>
            <w:vAlign w:val="center"/>
            <w:hideMark/>
          </w:tcPr>
          <w:p w14:paraId="0BD33736" w14:textId="77777777" w:rsidR="0095430C"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95430C" w14:paraId="7A6E367D" w14:textId="77777777">
        <w:trPr>
          <w:divId w:val="510997197"/>
          <w:tblCellSpacing w:w="15" w:type="dxa"/>
        </w:trPr>
        <w:tc>
          <w:tcPr>
            <w:tcW w:w="0" w:type="auto"/>
            <w:vAlign w:val="center"/>
            <w:hideMark/>
          </w:tcPr>
          <w:p w14:paraId="4C89F1DA" w14:textId="77777777" w:rsidR="0095430C" w:rsidRDefault="0095430C">
            <w:pPr>
              <w:rPr>
                <w:rFonts w:eastAsia="Times New Roman"/>
                <w:lang w:val="en-US"/>
              </w:rPr>
            </w:pPr>
          </w:p>
        </w:tc>
        <w:tc>
          <w:tcPr>
            <w:tcW w:w="0" w:type="auto"/>
            <w:vAlign w:val="center"/>
            <w:hideMark/>
          </w:tcPr>
          <w:p w14:paraId="63101122" w14:textId="77777777" w:rsidR="0095430C"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95430C" w14:paraId="45CD6E90" w14:textId="77777777">
        <w:trPr>
          <w:divId w:val="510997197"/>
          <w:tblCellSpacing w:w="15" w:type="dxa"/>
        </w:trPr>
        <w:tc>
          <w:tcPr>
            <w:tcW w:w="0" w:type="auto"/>
            <w:vAlign w:val="center"/>
            <w:hideMark/>
          </w:tcPr>
          <w:p w14:paraId="712D6440" w14:textId="77777777" w:rsidR="0095430C" w:rsidRDefault="0095430C">
            <w:pPr>
              <w:rPr>
                <w:rFonts w:eastAsia="Times New Roman"/>
                <w:lang w:val="en-US"/>
              </w:rPr>
            </w:pPr>
          </w:p>
        </w:tc>
        <w:tc>
          <w:tcPr>
            <w:tcW w:w="0" w:type="auto"/>
            <w:vAlign w:val="center"/>
            <w:hideMark/>
          </w:tcPr>
          <w:p w14:paraId="756BDB6A" w14:textId="77777777" w:rsidR="0095430C"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95430C" w14:paraId="58C9E587" w14:textId="77777777">
        <w:trPr>
          <w:divId w:val="510997197"/>
          <w:tblCellSpacing w:w="15" w:type="dxa"/>
        </w:trPr>
        <w:tc>
          <w:tcPr>
            <w:tcW w:w="0" w:type="auto"/>
            <w:vAlign w:val="center"/>
            <w:hideMark/>
          </w:tcPr>
          <w:p w14:paraId="75176A4B" w14:textId="77777777" w:rsidR="0095430C" w:rsidRDefault="0095430C">
            <w:pPr>
              <w:rPr>
                <w:rFonts w:eastAsia="Times New Roman"/>
                <w:lang w:val="en-US"/>
              </w:rPr>
            </w:pPr>
          </w:p>
        </w:tc>
        <w:tc>
          <w:tcPr>
            <w:tcW w:w="0" w:type="auto"/>
            <w:vAlign w:val="center"/>
            <w:hideMark/>
          </w:tcPr>
          <w:p w14:paraId="1E55B33D" w14:textId="77777777" w:rsidR="0095430C"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95430C" w14:paraId="1BD3BF71" w14:textId="77777777">
        <w:trPr>
          <w:divId w:val="510997197"/>
          <w:tblCellSpacing w:w="15" w:type="dxa"/>
        </w:trPr>
        <w:tc>
          <w:tcPr>
            <w:tcW w:w="0" w:type="auto"/>
            <w:vAlign w:val="center"/>
            <w:hideMark/>
          </w:tcPr>
          <w:p w14:paraId="547758FD" w14:textId="77777777" w:rsidR="0095430C" w:rsidRDefault="0095430C">
            <w:pPr>
              <w:rPr>
                <w:rFonts w:eastAsia="Times New Roman"/>
                <w:lang w:val="en-US"/>
              </w:rPr>
            </w:pPr>
          </w:p>
        </w:tc>
        <w:tc>
          <w:tcPr>
            <w:tcW w:w="0" w:type="auto"/>
            <w:vAlign w:val="center"/>
            <w:hideMark/>
          </w:tcPr>
          <w:p w14:paraId="019DBFCD" w14:textId="77777777" w:rsidR="0095430C"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95430C" w14:paraId="284B8086" w14:textId="77777777">
        <w:trPr>
          <w:divId w:val="510997197"/>
          <w:tblCellSpacing w:w="15" w:type="dxa"/>
        </w:trPr>
        <w:tc>
          <w:tcPr>
            <w:tcW w:w="0" w:type="auto"/>
            <w:vAlign w:val="center"/>
            <w:hideMark/>
          </w:tcPr>
          <w:p w14:paraId="25640CB9" w14:textId="77777777" w:rsidR="0095430C" w:rsidRDefault="0095430C">
            <w:pPr>
              <w:rPr>
                <w:rFonts w:eastAsia="Times New Roman"/>
                <w:lang w:val="en-US"/>
              </w:rPr>
            </w:pPr>
          </w:p>
        </w:tc>
        <w:tc>
          <w:tcPr>
            <w:tcW w:w="0" w:type="auto"/>
            <w:vAlign w:val="center"/>
            <w:hideMark/>
          </w:tcPr>
          <w:p w14:paraId="0A48DCCE" w14:textId="77777777" w:rsidR="0095430C"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w:t>
            </w:r>
            <w:r>
              <w:rPr>
                <w:rFonts w:eastAsia="Times New Roman"/>
                <w:lang w:val="en-US"/>
              </w:rPr>
              <w:lastRenderedPageBreak/>
              <w:t xml:space="preserve">interferometry for intraocular lens calculation according to Haigis. Graefes Arch Clin Exp Ophthalmol 2000;238:765-73 </w:t>
            </w:r>
          </w:p>
        </w:tc>
      </w:tr>
      <w:tr w:rsidR="0095430C" w14:paraId="17907142" w14:textId="77777777">
        <w:trPr>
          <w:divId w:val="510997197"/>
          <w:tblCellSpacing w:w="15" w:type="dxa"/>
        </w:trPr>
        <w:tc>
          <w:tcPr>
            <w:tcW w:w="0" w:type="auto"/>
            <w:vAlign w:val="center"/>
            <w:hideMark/>
          </w:tcPr>
          <w:p w14:paraId="738E60EB" w14:textId="77777777" w:rsidR="0095430C" w:rsidRDefault="0095430C">
            <w:pPr>
              <w:rPr>
                <w:rFonts w:eastAsia="Times New Roman"/>
                <w:lang w:val="en-US"/>
              </w:rPr>
            </w:pPr>
          </w:p>
        </w:tc>
        <w:tc>
          <w:tcPr>
            <w:tcW w:w="0" w:type="auto"/>
            <w:vAlign w:val="center"/>
            <w:hideMark/>
          </w:tcPr>
          <w:p w14:paraId="3828FD76" w14:textId="77777777" w:rsidR="0095430C"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95430C" w14:paraId="4539FAEB" w14:textId="77777777">
        <w:trPr>
          <w:divId w:val="510997197"/>
          <w:tblCellSpacing w:w="15" w:type="dxa"/>
        </w:trPr>
        <w:tc>
          <w:tcPr>
            <w:tcW w:w="0" w:type="auto"/>
            <w:vAlign w:val="center"/>
            <w:hideMark/>
          </w:tcPr>
          <w:p w14:paraId="1B55BF34" w14:textId="77777777" w:rsidR="0095430C" w:rsidRDefault="0095430C">
            <w:pPr>
              <w:rPr>
                <w:rFonts w:eastAsia="Times New Roman"/>
                <w:lang w:val="en-US"/>
              </w:rPr>
            </w:pPr>
          </w:p>
        </w:tc>
        <w:tc>
          <w:tcPr>
            <w:tcW w:w="0" w:type="auto"/>
            <w:vAlign w:val="center"/>
            <w:hideMark/>
          </w:tcPr>
          <w:p w14:paraId="4394F9A5" w14:textId="77777777" w:rsidR="0095430C"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95430C" w14:paraId="41DDB1FF" w14:textId="77777777">
        <w:trPr>
          <w:divId w:val="510997197"/>
          <w:tblCellSpacing w:w="15" w:type="dxa"/>
        </w:trPr>
        <w:tc>
          <w:tcPr>
            <w:tcW w:w="0" w:type="auto"/>
            <w:vAlign w:val="center"/>
            <w:hideMark/>
          </w:tcPr>
          <w:p w14:paraId="5C5BEA41" w14:textId="77777777" w:rsidR="0095430C" w:rsidRDefault="0095430C">
            <w:pPr>
              <w:rPr>
                <w:rFonts w:eastAsia="Times New Roman"/>
                <w:lang w:val="en-US"/>
              </w:rPr>
            </w:pPr>
          </w:p>
        </w:tc>
        <w:tc>
          <w:tcPr>
            <w:tcW w:w="0" w:type="auto"/>
            <w:vAlign w:val="center"/>
            <w:hideMark/>
          </w:tcPr>
          <w:p w14:paraId="4D369422" w14:textId="77777777" w:rsidR="0095430C"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95430C" w14:paraId="13898748" w14:textId="77777777">
        <w:trPr>
          <w:divId w:val="510997197"/>
          <w:tblCellSpacing w:w="15" w:type="dxa"/>
        </w:trPr>
        <w:tc>
          <w:tcPr>
            <w:tcW w:w="0" w:type="auto"/>
            <w:vAlign w:val="center"/>
            <w:hideMark/>
          </w:tcPr>
          <w:p w14:paraId="71024EB6" w14:textId="77777777" w:rsidR="0095430C" w:rsidRDefault="0095430C">
            <w:pPr>
              <w:rPr>
                <w:rFonts w:eastAsia="Times New Roman"/>
                <w:lang w:val="en-US"/>
              </w:rPr>
            </w:pPr>
          </w:p>
        </w:tc>
        <w:tc>
          <w:tcPr>
            <w:tcW w:w="0" w:type="auto"/>
            <w:vAlign w:val="center"/>
            <w:hideMark/>
          </w:tcPr>
          <w:p w14:paraId="00929C79" w14:textId="77777777" w:rsidR="0095430C" w:rsidRDefault="005B11EB">
            <w:pPr>
              <w:rPr>
                <w:rFonts w:eastAsia="Times New Roman"/>
                <w:lang w:val="en-US"/>
              </w:rPr>
            </w:pPr>
            <w:r>
              <w:rPr>
                <w:rFonts w:eastAsia="Times New Roman"/>
                <w:b/>
                <w:bCs/>
                <w:lang w:val="en-US"/>
              </w:rPr>
              <w:t xml:space="preserve">Hoffer Q: </w:t>
            </w:r>
            <w:r>
              <w:rPr>
                <w:rFonts w:eastAsia="Times New Roman"/>
                <w:lang w:val="en-US"/>
              </w:rPr>
              <w:t xml:space="preserve">The Hoffer Q IOL calculation formula. Hoffer KJ. The Hoffer Q formula: a comparison of theoretic and regression formulas. J Cataract Refract Surg 1993;19:700-12. Errata. J Cataract Refract Surg 1994;20:677 and 2007;33:2-3 </w:t>
            </w:r>
          </w:p>
        </w:tc>
      </w:tr>
      <w:tr w:rsidR="0095430C" w14:paraId="0A7226BC" w14:textId="77777777">
        <w:trPr>
          <w:divId w:val="510997197"/>
          <w:tblCellSpacing w:w="15" w:type="dxa"/>
        </w:trPr>
        <w:tc>
          <w:tcPr>
            <w:tcW w:w="0" w:type="auto"/>
            <w:vAlign w:val="center"/>
            <w:hideMark/>
          </w:tcPr>
          <w:p w14:paraId="1E1786EA" w14:textId="77777777" w:rsidR="0095430C" w:rsidRDefault="0095430C">
            <w:pPr>
              <w:rPr>
                <w:rFonts w:eastAsia="Times New Roman"/>
                <w:lang w:val="en-US"/>
              </w:rPr>
            </w:pPr>
          </w:p>
        </w:tc>
        <w:tc>
          <w:tcPr>
            <w:tcW w:w="0" w:type="auto"/>
            <w:vAlign w:val="center"/>
            <w:hideMark/>
          </w:tcPr>
          <w:p w14:paraId="079F6F01" w14:textId="77777777" w:rsidR="0095430C"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95430C" w14:paraId="79D98B3C" w14:textId="77777777">
        <w:trPr>
          <w:divId w:val="510997197"/>
          <w:tblCellSpacing w:w="15" w:type="dxa"/>
        </w:trPr>
        <w:tc>
          <w:tcPr>
            <w:tcW w:w="0" w:type="auto"/>
            <w:vAlign w:val="center"/>
            <w:hideMark/>
          </w:tcPr>
          <w:p w14:paraId="5844C051" w14:textId="77777777" w:rsidR="0095430C" w:rsidRDefault="0095430C">
            <w:pPr>
              <w:rPr>
                <w:rFonts w:eastAsia="Times New Roman"/>
                <w:lang w:val="en-US"/>
              </w:rPr>
            </w:pPr>
          </w:p>
        </w:tc>
        <w:tc>
          <w:tcPr>
            <w:tcW w:w="0" w:type="auto"/>
            <w:vAlign w:val="center"/>
            <w:hideMark/>
          </w:tcPr>
          <w:p w14:paraId="6092C697" w14:textId="77777777" w:rsidR="0095430C"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95430C" w14:paraId="245CA46D" w14:textId="77777777">
        <w:trPr>
          <w:divId w:val="510997197"/>
          <w:tblCellSpacing w:w="15" w:type="dxa"/>
        </w:trPr>
        <w:tc>
          <w:tcPr>
            <w:tcW w:w="0" w:type="auto"/>
            <w:vAlign w:val="center"/>
            <w:hideMark/>
          </w:tcPr>
          <w:p w14:paraId="29BF6AB8" w14:textId="77777777" w:rsidR="0095430C" w:rsidRDefault="0095430C">
            <w:pPr>
              <w:rPr>
                <w:rFonts w:eastAsia="Times New Roman"/>
                <w:lang w:val="en-US"/>
              </w:rPr>
            </w:pPr>
          </w:p>
        </w:tc>
        <w:tc>
          <w:tcPr>
            <w:tcW w:w="0" w:type="auto"/>
            <w:vAlign w:val="center"/>
            <w:hideMark/>
          </w:tcPr>
          <w:p w14:paraId="2F6DDA4E" w14:textId="77777777" w:rsidR="0095430C"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implant power calculation formula. J Cataract Refract Surg 1990;16:333-40. Erratum 1990;16:528 </w:t>
            </w:r>
          </w:p>
        </w:tc>
      </w:tr>
      <w:tr w:rsidR="0095430C" w14:paraId="1E97C034" w14:textId="77777777">
        <w:trPr>
          <w:divId w:val="510997197"/>
          <w:tblCellSpacing w:w="15" w:type="dxa"/>
        </w:trPr>
        <w:tc>
          <w:tcPr>
            <w:tcW w:w="0" w:type="auto"/>
            <w:vAlign w:val="center"/>
            <w:hideMark/>
          </w:tcPr>
          <w:p w14:paraId="111CA505" w14:textId="77777777" w:rsidR="0095430C" w:rsidRDefault="0095430C">
            <w:pPr>
              <w:rPr>
                <w:rFonts w:eastAsia="Times New Roman"/>
                <w:lang w:val="en-US"/>
              </w:rPr>
            </w:pPr>
          </w:p>
        </w:tc>
        <w:tc>
          <w:tcPr>
            <w:tcW w:w="0" w:type="auto"/>
            <w:vAlign w:val="center"/>
            <w:hideMark/>
          </w:tcPr>
          <w:p w14:paraId="12F365DE" w14:textId="77777777" w:rsidR="0095430C"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95430C" w14:paraId="487507AD" w14:textId="77777777">
        <w:trPr>
          <w:divId w:val="510997197"/>
          <w:tblCellSpacing w:w="15" w:type="dxa"/>
        </w:trPr>
        <w:tc>
          <w:tcPr>
            <w:tcW w:w="0" w:type="auto"/>
            <w:vAlign w:val="center"/>
            <w:hideMark/>
          </w:tcPr>
          <w:p w14:paraId="3EB55A77" w14:textId="77777777" w:rsidR="0095430C" w:rsidRDefault="0095430C">
            <w:pPr>
              <w:rPr>
                <w:rFonts w:eastAsia="Times New Roman"/>
                <w:lang w:val="en-US"/>
              </w:rPr>
            </w:pPr>
          </w:p>
        </w:tc>
        <w:tc>
          <w:tcPr>
            <w:tcW w:w="0" w:type="auto"/>
            <w:vAlign w:val="center"/>
            <w:hideMark/>
          </w:tcPr>
          <w:p w14:paraId="4E5C5D53" w14:textId="77777777" w:rsidR="0095430C"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95430C" w14:paraId="54A3BBF1" w14:textId="77777777">
        <w:trPr>
          <w:divId w:val="510997197"/>
          <w:tblCellSpacing w:w="15" w:type="dxa"/>
        </w:trPr>
        <w:tc>
          <w:tcPr>
            <w:tcW w:w="0" w:type="auto"/>
            <w:vAlign w:val="center"/>
            <w:hideMark/>
          </w:tcPr>
          <w:p w14:paraId="4CB45F79" w14:textId="77777777" w:rsidR="0095430C" w:rsidRDefault="0095430C">
            <w:pPr>
              <w:rPr>
                <w:rFonts w:eastAsia="Times New Roman"/>
                <w:lang w:val="en-US"/>
              </w:rPr>
            </w:pPr>
          </w:p>
        </w:tc>
        <w:tc>
          <w:tcPr>
            <w:tcW w:w="0" w:type="auto"/>
            <w:vAlign w:val="center"/>
            <w:hideMark/>
          </w:tcPr>
          <w:p w14:paraId="3EBF86D0" w14:textId="77777777" w:rsidR="0095430C"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95430C" w14:paraId="0B68EBBB" w14:textId="77777777">
        <w:trPr>
          <w:divId w:val="510997197"/>
          <w:tblCellSpacing w:w="15" w:type="dxa"/>
        </w:trPr>
        <w:tc>
          <w:tcPr>
            <w:tcW w:w="0" w:type="auto"/>
            <w:vAlign w:val="center"/>
            <w:hideMark/>
          </w:tcPr>
          <w:p w14:paraId="286DF959" w14:textId="77777777" w:rsidR="0095430C" w:rsidRDefault="0095430C">
            <w:pPr>
              <w:rPr>
                <w:rFonts w:eastAsia="Times New Roman"/>
                <w:lang w:val="en-US"/>
              </w:rPr>
            </w:pPr>
          </w:p>
        </w:tc>
        <w:tc>
          <w:tcPr>
            <w:tcW w:w="0" w:type="auto"/>
            <w:vAlign w:val="center"/>
            <w:hideMark/>
          </w:tcPr>
          <w:p w14:paraId="1E039B48" w14:textId="77777777" w:rsidR="0095430C"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95430C" w14:paraId="0953CEEA" w14:textId="77777777">
        <w:trPr>
          <w:divId w:val="510997197"/>
          <w:tblCellSpacing w:w="15" w:type="dxa"/>
        </w:trPr>
        <w:tc>
          <w:tcPr>
            <w:tcW w:w="0" w:type="auto"/>
            <w:vAlign w:val="center"/>
            <w:hideMark/>
          </w:tcPr>
          <w:p w14:paraId="53281EDA" w14:textId="77777777" w:rsidR="0095430C" w:rsidRDefault="0095430C">
            <w:pPr>
              <w:rPr>
                <w:rFonts w:eastAsia="Times New Roman"/>
                <w:lang w:val="en-US"/>
              </w:rPr>
            </w:pPr>
          </w:p>
        </w:tc>
        <w:tc>
          <w:tcPr>
            <w:tcW w:w="0" w:type="auto"/>
            <w:vAlign w:val="center"/>
            <w:hideMark/>
          </w:tcPr>
          <w:p w14:paraId="45347AB2" w14:textId="77777777" w:rsidR="0095430C"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95430C" w14:paraId="5E20243D" w14:textId="77777777">
        <w:trPr>
          <w:divId w:val="510997197"/>
          <w:tblCellSpacing w:w="15" w:type="dxa"/>
        </w:trPr>
        <w:tc>
          <w:tcPr>
            <w:tcW w:w="0" w:type="auto"/>
            <w:vAlign w:val="center"/>
            <w:hideMark/>
          </w:tcPr>
          <w:p w14:paraId="6F35AF16" w14:textId="77777777" w:rsidR="0095430C" w:rsidRDefault="0095430C">
            <w:pPr>
              <w:rPr>
                <w:rFonts w:eastAsia="Times New Roman"/>
                <w:lang w:val="en-US"/>
              </w:rPr>
            </w:pPr>
          </w:p>
        </w:tc>
        <w:tc>
          <w:tcPr>
            <w:tcW w:w="0" w:type="auto"/>
            <w:vAlign w:val="center"/>
            <w:hideMark/>
          </w:tcPr>
          <w:p w14:paraId="798AD527" w14:textId="77777777" w:rsidR="0095430C"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95430C" w14:paraId="6323A32A" w14:textId="77777777">
        <w:trPr>
          <w:divId w:val="510997197"/>
          <w:tblCellSpacing w:w="15" w:type="dxa"/>
        </w:trPr>
        <w:tc>
          <w:tcPr>
            <w:tcW w:w="0" w:type="auto"/>
            <w:vAlign w:val="center"/>
            <w:hideMark/>
          </w:tcPr>
          <w:p w14:paraId="121B27BB" w14:textId="77777777" w:rsidR="0095430C" w:rsidRDefault="0095430C">
            <w:pPr>
              <w:rPr>
                <w:rFonts w:eastAsia="Times New Roman"/>
                <w:lang w:val="en-US"/>
              </w:rPr>
            </w:pPr>
          </w:p>
        </w:tc>
        <w:tc>
          <w:tcPr>
            <w:tcW w:w="0" w:type="auto"/>
            <w:vAlign w:val="center"/>
            <w:hideMark/>
          </w:tcPr>
          <w:p w14:paraId="36CFF62B" w14:textId="77777777" w:rsidR="0095430C"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95430C" w14:paraId="417B69DF" w14:textId="77777777">
        <w:trPr>
          <w:divId w:val="510997197"/>
          <w:tblCellSpacing w:w="15" w:type="dxa"/>
        </w:trPr>
        <w:tc>
          <w:tcPr>
            <w:tcW w:w="0" w:type="auto"/>
            <w:vAlign w:val="center"/>
            <w:hideMark/>
          </w:tcPr>
          <w:p w14:paraId="69377066" w14:textId="77777777" w:rsidR="0095430C" w:rsidRDefault="0095430C">
            <w:pPr>
              <w:rPr>
                <w:rFonts w:eastAsia="Times New Roman"/>
                <w:lang w:val="en-US"/>
              </w:rPr>
            </w:pPr>
          </w:p>
        </w:tc>
        <w:tc>
          <w:tcPr>
            <w:tcW w:w="0" w:type="auto"/>
            <w:vAlign w:val="center"/>
            <w:hideMark/>
          </w:tcPr>
          <w:p w14:paraId="0EDFF9B6" w14:textId="77777777" w:rsidR="0095430C"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95430C" w14:paraId="037D67CC" w14:textId="77777777">
        <w:trPr>
          <w:divId w:val="510997197"/>
          <w:tblCellSpacing w:w="15" w:type="dxa"/>
        </w:trPr>
        <w:tc>
          <w:tcPr>
            <w:tcW w:w="0" w:type="auto"/>
            <w:vAlign w:val="center"/>
            <w:hideMark/>
          </w:tcPr>
          <w:p w14:paraId="3699770A" w14:textId="77777777" w:rsidR="0095430C" w:rsidRDefault="0095430C">
            <w:pPr>
              <w:rPr>
                <w:rFonts w:eastAsia="Times New Roman"/>
                <w:lang w:val="en-US"/>
              </w:rPr>
            </w:pPr>
          </w:p>
        </w:tc>
        <w:tc>
          <w:tcPr>
            <w:tcW w:w="0" w:type="auto"/>
            <w:vAlign w:val="center"/>
            <w:hideMark/>
          </w:tcPr>
          <w:p w14:paraId="38788B1B" w14:textId="1897E58E" w:rsidR="0095430C"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95430C" w14:paraId="25990B6F" w14:textId="77777777">
        <w:trPr>
          <w:divId w:val="510997197"/>
          <w:tblCellSpacing w:w="15" w:type="dxa"/>
        </w:trPr>
        <w:tc>
          <w:tcPr>
            <w:tcW w:w="0" w:type="auto"/>
            <w:vAlign w:val="center"/>
            <w:hideMark/>
          </w:tcPr>
          <w:p w14:paraId="7D03C08B" w14:textId="77777777" w:rsidR="0095430C" w:rsidRDefault="0095430C">
            <w:pPr>
              <w:rPr>
                <w:rFonts w:eastAsia="Times New Roman"/>
                <w:lang w:val="en-US"/>
              </w:rPr>
            </w:pPr>
          </w:p>
        </w:tc>
        <w:tc>
          <w:tcPr>
            <w:tcW w:w="0" w:type="auto"/>
            <w:vAlign w:val="center"/>
            <w:hideMark/>
          </w:tcPr>
          <w:p w14:paraId="13FE809F" w14:textId="77777777" w:rsidR="0095430C"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95430C" w14:paraId="2BCA9339" w14:textId="77777777">
        <w:trPr>
          <w:divId w:val="510997197"/>
          <w:tblCellSpacing w:w="15" w:type="dxa"/>
        </w:trPr>
        <w:tc>
          <w:tcPr>
            <w:tcW w:w="0" w:type="auto"/>
            <w:vAlign w:val="center"/>
            <w:hideMark/>
          </w:tcPr>
          <w:p w14:paraId="7B587996" w14:textId="77777777" w:rsidR="0095430C" w:rsidRDefault="0095430C">
            <w:pPr>
              <w:rPr>
                <w:rFonts w:eastAsia="Times New Roman"/>
                <w:lang w:val="en-US"/>
              </w:rPr>
            </w:pPr>
          </w:p>
        </w:tc>
        <w:tc>
          <w:tcPr>
            <w:tcW w:w="0" w:type="auto"/>
            <w:vAlign w:val="center"/>
            <w:hideMark/>
          </w:tcPr>
          <w:p w14:paraId="0C3D6EA6" w14:textId="77777777" w:rsidR="0095430C"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95430C" w14:paraId="7C2DA60D" w14:textId="77777777">
        <w:trPr>
          <w:divId w:val="510997197"/>
          <w:tblCellSpacing w:w="15" w:type="dxa"/>
        </w:trPr>
        <w:tc>
          <w:tcPr>
            <w:tcW w:w="0" w:type="auto"/>
            <w:vAlign w:val="center"/>
            <w:hideMark/>
          </w:tcPr>
          <w:p w14:paraId="157EBF09" w14:textId="77777777" w:rsidR="0095430C" w:rsidRDefault="0095430C">
            <w:pPr>
              <w:rPr>
                <w:rFonts w:eastAsia="Times New Roman"/>
                <w:lang w:val="en-US"/>
              </w:rPr>
            </w:pPr>
          </w:p>
        </w:tc>
        <w:tc>
          <w:tcPr>
            <w:tcW w:w="0" w:type="auto"/>
            <w:vAlign w:val="center"/>
            <w:hideMark/>
          </w:tcPr>
          <w:p w14:paraId="3A738121" w14:textId="77777777" w:rsidR="0095430C"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95430C" w14:paraId="0BAE7030" w14:textId="77777777">
        <w:trPr>
          <w:divId w:val="510997197"/>
          <w:tblCellSpacing w:w="15" w:type="dxa"/>
        </w:trPr>
        <w:tc>
          <w:tcPr>
            <w:tcW w:w="0" w:type="auto"/>
            <w:vAlign w:val="center"/>
            <w:hideMark/>
          </w:tcPr>
          <w:p w14:paraId="7E484378" w14:textId="77777777" w:rsidR="0095430C" w:rsidRDefault="0095430C">
            <w:pPr>
              <w:rPr>
                <w:rFonts w:eastAsia="Times New Roman"/>
                <w:lang w:val="en-US"/>
              </w:rPr>
            </w:pPr>
          </w:p>
        </w:tc>
        <w:tc>
          <w:tcPr>
            <w:tcW w:w="0" w:type="auto"/>
            <w:vAlign w:val="center"/>
            <w:hideMark/>
          </w:tcPr>
          <w:p w14:paraId="35515173" w14:textId="77777777" w:rsidR="0095430C"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95430C" w14:paraId="4B8626CE" w14:textId="77777777">
        <w:trPr>
          <w:divId w:val="510997197"/>
          <w:tblCellSpacing w:w="15" w:type="dxa"/>
        </w:trPr>
        <w:tc>
          <w:tcPr>
            <w:tcW w:w="0" w:type="auto"/>
            <w:vAlign w:val="center"/>
            <w:hideMark/>
          </w:tcPr>
          <w:p w14:paraId="3E1298E3" w14:textId="77777777" w:rsidR="0095430C" w:rsidRDefault="0095430C">
            <w:pPr>
              <w:rPr>
                <w:rFonts w:eastAsia="Times New Roman"/>
                <w:lang w:val="en-US"/>
              </w:rPr>
            </w:pPr>
          </w:p>
        </w:tc>
        <w:tc>
          <w:tcPr>
            <w:tcW w:w="0" w:type="auto"/>
            <w:vAlign w:val="center"/>
            <w:hideMark/>
          </w:tcPr>
          <w:p w14:paraId="6A7FFFD3" w14:textId="77777777" w:rsidR="0095430C"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w:t>
            </w:r>
            <w:r>
              <w:rPr>
                <w:rFonts w:eastAsia="Times New Roman"/>
                <w:lang w:val="en-US"/>
              </w:rPr>
              <w:lastRenderedPageBreak/>
              <w:t xml:space="preserve">Instance </w:t>
            </w:r>
          </w:p>
        </w:tc>
      </w:tr>
      <w:tr w:rsidR="0095430C" w14:paraId="182383AE" w14:textId="77777777">
        <w:trPr>
          <w:divId w:val="510997197"/>
          <w:tblCellSpacing w:w="15" w:type="dxa"/>
        </w:trPr>
        <w:tc>
          <w:tcPr>
            <w:tcW w:w="0" w:type="auto"/>
            <w:vAlign w:val="center"/>
            <w:hideMark/>
          </w:tcPr>
          <w:p w14:paraId="748B8EEA" w14:textId="77777777" w:rsidR="0095430C" w:rsidRDefault="0095430C">
            <w:pPr>
              <w:rPr>
                <w:rFonts w:eastAsia="Times New Roman"/>
                <w:lang w:val="en-US"/>
              </w:rPr>
            </w:pPr>
          </w:p>
        </w:tc>
        <w:tc>
          <w:tcPr>
            <w:tcW w:w="0" w:type="auto"/>
            <w:vAlign w:val="center"/>
            <w:hideMark/>
          </w:tcPr>
          <w:p w14:paraId="28F69E4C" w14:textId="77777777" w:rsidR="0095430C"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95430C" w14:paraId="4BF56EDF" w14:textId="77777777">
        <w:trPr>
          <w:divId w:val="510997197"/>
          <w:tblCellSpacing w:w="15" w:type="dxa"/>
        </w:trPr>
        <w:tc>
          <w:tcPr>
            <w:tcW w:w="0" w:type="auto"/>
            <w:vAlign w:val="center"/>
            <w:hideMark/>
          </w:tcPr>
          <w:p w14:paraId="257F7B49" w14:textId="77777777" w:rsidR="0095430C" w:rsidRDefault="0095430C">
            <w:pPr>
              <w:rPr>
                <w:rFonts w:eastAsia="Times New Roman"/>
                <w:lang w:val="en-US"/>
              </w:rPr>
            </w:pPr>
          </w:p>
        </w:tc>
        <w:tc>
          <w:tcPr>
            <w:tcW w:w="0" w:type="auto"/>
            <w:vAlign w:val="center"/>
            <w:hideMark/>
          </w:tcPr>
          <w:p w14:paraId="26A96787" w14:textId="77777777" w:rsidR="0095430C"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95430C" w14:paraId="307C2CFD" w14:textId="77777777">
        <w:trPr>
          <w:divId w:val="510997197"/>
          <w:tblCellSpacing w:w="15" w:type="dxa"/>
        </w:trPr>
        <w:tc>
          <w:tcPr>
            <w:tcW w:w="0" w:type="auto"/>
            <w:vAlign w:val="center"/>
            <w:hideMark/>
          </w:tcPr>
          <w:p w14:paraId="21AB5022" w14:textId="77777777" w:rsidR="0095430C" w:rsidRDefault="0095430C">
            <w:pPr>
              <w:rPr>
                <w:rFonts w:eastAsia="Times New Roman"/>
                <w:lang w:val="en-US"/>
              </w:rPr>
            </w:pPr>
          </w:p>
        </w:tc>
        <w:tc>
          <w:tcPr>
            <w:tcW w:w="0" w:type="auto"/>
            <w:vAlign w:val="center"/>
            <w:hideMark/>
          </w:tcPr>
          <w:p w14:paraId="442DEA24" w14:textId="77777777" w:rsidR="0095430C"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95430C" w14:paraId="73B7C240" w14:textId="77777777">
        <w:trPr>
          <w:divId w:val="510997197"/>
          <w:tblCellSpacing w:w="15" w:type="dxa"/>
        </w:trPr>
        <w:tc>
          <w:tcPr>
            <w:tcW w:w="0" w:type="auto"/>
            <w:vAlign w:val="center"/>
            <w:hideMark/>
          </w:tcPr>
          <w:p w14:paraId="26D6AB72" w14:textId="77777777" w:rsidR="0095430C" w:rsidRDefault="0095430C">
            <w:pPr>
              <w:rPr>
                <w:rFonts w:eastAsia="Times New Roman"/>
                <w:lang w:val="en-US"/>
              </w:rPr>
            </w:pPr>
          </w:p>
        </w:tc>
        <w:tc>
          <w:tcPr>
            <w:tcW w:w="0" w:type="auto"/>
            <w:vAlign w:val="center"/>
            <w:hideMark/>
          </w:tcPr>
          <w:p w14:paraId="147BFD79" w14:textId="77777777" w:rsidR="0095430C" w:rsidRDefault="005B11EB">
            <w:pPr>
              <w:rPr>
                <w:rFonts w:eastAsia="Times New Roman"/>
                <w:lang w:val="en-US"/>
              </w:rPr>
            </w:pPr>
            <w:r>
              <w:rPr>
                <w:rFonts w:eastAsia="Times New Roman"/>
                <w:b/>
                <w:bCs/>
                <w:lang w:val="en-US"/>
              </w:rPr>
              <w:t xml:space="preserve">Surface contour mapping: </w:t>
            </w:r>
            <w:r>
              <w:rPr>
                <w:rFonts w:eastAsia="Times New Roman"/>
                <w:lang w:val="en-US"/>
              </w:rPr>
              <w:t>Mapping from 2D image pixels to 3D Cartesian coordinates based on measurements of the retinal surface. E.g., of the retina, derived via a measurement technology such as Optical Coherence Tomography, Ultrasound</w:t>
            </w:r>
            <w:ins w:id="9" w:author="Tom Oniki" w:date="2015-09-02T11:27:00Z">
              <w:r w:rsidR="00012EA7">
                <w:rPr>
                  <w:rFonts w:eastAsia="Times New Roman"/>
                  <w:lang w:val="en-US"/>
                </w:rPr>
                <w:t>,</w:t>
              </w:r>
            </w:ins>
            <w:r>
              <w:rPr>
                <w:rFonts w:eastAsia="Times New Roman"/>
                <w:lang w:val="en-US"/>
              </w:rPr>
              <w:t xml:space="preserve"> etc</w:t>
            </w:r>
            <w:ins w:id="10" w:author="Tom Oniki" w:date="2015-09-02T11:27:00Z">
              <w:r w:rsidR="00012EA7">
                <w:rPr>
                  <w:rFonts w:eastAsia="Times New Roman"/>
                  <w:lang w:val="en-US"/>
                </w:rPr>
                <w:t>.</w:t>
              </w:r>
            </w:ins>
            <w:r>
              <w:rPr>
                <w:rFonts w:eastAsia="Times New Roman"/>
                <w:lang w:val="en-US"/>
              </w:rPr>
              <w:t xml:space="preserve"> </w:t>
            </w:r>
          </w:p>
        </w:tc>
      </w:tr>
      <w:tr w:rsidR="0095430C" w14:paraId="773E860D" w14:textId="77777777">
        <w:trPr>
          <w:divId w:val="510997197"/>
          <w:tblCellSpacing w:w="15" w:type="dxa"/>
        </w:trPr>
        <w:tc>
          <w:tcPr>
            <w:tcW w:w="0" w:type="auto"/>
            <w:vAlign w:val="center"/>
            <w:hideMark/>
          </w:tcPr>
          <w:p w14:paraId="6BA41366" w14:textId="77777777" w:rsidR="0095430C" w:rsidRDefault="0095430C">
            <w:pPr>
              <w:rPr>
                <w:rFonts w:eastAsia="Times New Roman"/>
                <w:lang w:val="en-US"/>
              </w:rPr>
            </w:pPr>
          </w:p>
        </w:tc>
        <w:tc>
          <w:tcPr>
            <w:tcW w:w="0" w:type="auto"/>
            <w:vAlign w:val="center"/>
            <w:hideMark/>
          </w:tcPr>
          <w:p w14:paraId="10891D87" w14:textId="77777777" w:rsidR="0095430C" w:rsidRDefault="005B11EB">
            <w:pPr>
              <w:rPr>
                <w:rFonts w:eastAsia="Times New Roman"/>
                <w:lang w:val="en-US"/>
              </w:rPr>
            </w:pPr>
            <w:r>
              <w:rPr>
                <w:rFonts w:eastAsia="Times New Roman"/>
                <w:b/>
                <w:bCs/>
                <w:lang w:val="en-US"/>
              </w:rPr>
              <w:t xml:space="preserve">Visual Field 24-2 Test Pattern: </w:t>
            </w:r>
            <w:r>
              <w:rPr>
                <w:rFonts w:eastAsia="Times New Roman"/>
                <w:lang w:val="en-US"/>
              </w:rPr>
              <w:t>Test pattern, nominally covering an area within 24</w:t>
            </w:r>
            <w:del w:id="11" w:author="Tom Oniki" w:date="2015-09-11T15:03:00Z">
              <w:r w:rsidDel="00D34C28">
                <w:rPr>
                  <w:rFonts w:eastAsia="Times New Roman"/>
                  <w:lang w:val="en-US"/>
                </w:rPr>
                <w:delText>Â</w:delText>
              </w:r>
            </w:del>
            <w:r>
              <w:rPr>
                <w:rFonts w:eastAsia="Times New Roman"/>
                <w:lang w:val="en-US"/>
              </w:rPr>
              <w:t>° of fixation. Consists of 54 test points a minimum of 3</w:t>
            </w:r>
            <w:del w:id="12" w:author="Tom Oniki" w:date="2015-09-11T15:04:00Z">
              <w:r w:rsidDel="00D34C28">
                <w:rPr>
                  <w:rFonts w:eastAsia="Times New Roman"/>
                  <w:lang w:val="en-US"/>
                </w:rPr>
                <w:delText>Â</w:delText>
              </w:r>
            </w:del>
            <w:r>
              <w:rPr>
                <w:rFonts w:eastAsia="Times New Roman"/>
                <w:lang w:val="en-US"/>
              </w:rPr>
              <w:t>° from each meridian and placed 6</w:t>
            </w:r>
            <w:del w:id="13" w:author="Tom Oniki" w:date="2015-09-11T15:04:00Z">
              <w:r w:rsidDel="00D34C28">
                <w:rPr>
                  <w:rFonts w:eastAsia="Times New Roman"/>
                  <w:lang w:val="en-US"/>
                </w:rPr>
                <w:delText>Â</w:delText>
              </w:r>
            </w:del>
            <w:r>
              <w:rPr>
                <w:rFonts w:eastAsia="Times New Roman"/>
                <w:lang w:val="en-US"/>
              </w:rPr>
              <w:t>° apart. The "-2" distinguishes this from another 24</w:t>
            </w:r>
            <w:del w:id="14" w:author="Tom Oniki" w:date="2015-09-11T15:04:00Z">
              <w:r w:rsidDel="00D34C28">
                <w:rPr>
                  <w:rFonts w:eastAsia="Times New Roman"/>
                  <w:lang w:val="en-US"/>
                </w:rPr>
                <w:delText>Â</w:delText>
              </w:r>
            </w:del>
            <w:r>
              <w:rPr>
                <w:rFonts w:eastAsia="Times New Roman"/>
                <w:lang w:val="en-US"/>
              </w:rPr>
              <w:t>° pattern (no longer supported)</w:t>
            </w:r>
            <w:ins w:id="15" w:author="Tom Oniki" w:date="2015-09-02T11:28:00Z">
              <w:r w:rsidR="00012EA7">
                <w:rPr>
                  <w:rFonts w:eastAsia="Times New Roman"/>
                  <w:lang w:val="en-US"/>
                </w:rPr>
                <w:t>.</w:t>
              </w:r>
            </w:ins>
            <w:r>
              <w:rPr>
                <w:rFonts w:eastAsia="Times New Roman"/>
                <w:lang w:val="en-US"/>
              </w:rPr>
              <w:t xml:space="preserve"> </w:t>
            </w:r>
          </w:p>
        </w:tc>
      </w:tr>
      <w:tr w:rsidR="0095430C" w14:paraId="36394089" w14:textId="77777777">
        <w:trPr>
          <w:divId w:val="510997197"/>
          <w:tblCellSpacing w:w="15" w:type="dxa"/>
        </w:trPr>
        <w:tc>
          <w:tcPr>
            <w:tcW w:w="0" w:type="auto"/>
            <w:vAlign w:val="center"/>
            <w:hideMark/>
          </w:tcPr>
          <w:p w14:paraId="34A9A1E6" w14:textId="77777777" w:rsidR="0095430C" w:rsidRDefault="0095430C">
            <w:pPr>
              <w:rPr>
                <w:rFonts w:eastAsia="Times New Roman"/>
                <w:lang w:val="en-US"/>
              </w:rPr>
            </w:pPr>
          </w:p>
        </w:tc>
        <w:tc>
          <w:tcPr>
            <w:tcW w:w="0" w:type="auto"/>
            <w:vAlign w:val="center"/>
            <w:hideMark/>
          </w:tcPr>
          <w:p w14:paraId="6AB4D416" w14:textId="09EA985F" w:rsidR="0095430C" w:rsidRDefault="005B11EB">
            <w:pPr>
              <w:rPr>
                <w:rFonts w:eastAsia="Times New Roman"/>
                <w:lang w:val="en-US"/>
              </w:rPr>
            </w:pPr>
            <w:r>
              <w:rPr>
                <w:rFonts w:eastAsia="Times New Roman"/>
                <w:b/>
                <w:bCs/>
                <w:lang w:val="en-US"/>
              </w:rPr>
              <w:t xml:space="preserve">Visual Field 10-2 Test Pattern: </w:t>
            </w:r>
            <w:r>
              <w:rPr>
                <w:rFonts w:eastAsia="Times New Roman"/>
                <w:lang w:val="en-US"/>
              </w:rPr>
              <w:t>Test pattern, nominally covering an area within 10</w:t>
            </w:r>
            <w:del w:id="16" w:author="Tom Oniki" w:date="2015-09-11T15:04:00Z">
              <w:r w:rsidDel="00D34C28">
                <w:rPr>
                  <w:rFonts w:eastAsia="Times New Roman"/>
                  <w:lang w:val="en-US"/>
                </w:rPr>
                <w:delText>Â</w:delText>
              </w:r>
            </w:del>
            <w:r>
              <w:rPr>
                <w:rFonts w:eastAsia="Times New Roman"/>
                <w:lang w:val="en-US"/>
              </w:rPr>
              <w:t>° of fixation. Consists of 68 test points a minimum of 1</w:t>
            </w:r>
            <w:del w:id="17" w:author="Tom Oniki" w:date="2015-09-11T15:04:00Z">
              <w:r w:rsidDel="00D34C28">
                <w:rPr>
                  <w:rFonts w:eastAsia="Times New Roman"/>
                  <w:lang w:val="en-US"/>
                </w:rPr>
                <w:delText>Â</w:delText>
              </w:r>
            </w:del>
            <w:r>
              <w:rPr>
                <w:rFonts w:eastAsia="Times New Roman"/>
                <w:lang w:val="en-US"/>
              </w:rPr>
              <w:t>° from each meridian and placed 2</w:t>
            </w:r>
            <w:del w:id="18" w:author="Tom Oniki" w:date="2015-09-11T15:04:00Z">
              <w:r w:rsidDel="00C00B8E">
                <w:rPr>
                  <w:rFonts w:eastAsia="Times New Roman"/>
                  <w:lang w:val="en-US"/>
                </w:rPr>
                <w:delText>Â</w:delText>
              </w:r>
            </w:del>
            <w:r>
              <w:rPr>
                <w:rFonts w:eastAsia="Times New Roman"/>
                <w:lang w:val="en-US"/>
              </w:rPr>
              <w:t>° apart. The "-2" in this case indicates its point layout to be similar to the 30-2 and 24-2</w:t>
            </w:r>
            <w:ins w:id="19" w:author="Tom Oniki" w:date="2015-09-02T11:28:00Z">
              <w:r w:rsidR="00012EA7">
                <w:rPr>
                  <w:rFonts w:eastAsia="Times New Roman"/>
                  <w:lang w:val="en-US"/>
                </w:rPr>
                <w:t>.</w:t>
              </w:r>
            </w:ins>
            <w:r>
              <w:rPr>
                <w:rFonts w:eastAsia="Times New Roman"/>
                <w:lang w:val="en-US"/>
              </w:rPr>
              <w:t xml:space="preserve"> </w:t>
            </w:r>
          </w:p>
        </w:tc>
      </w:tr>
      <w:tr w:rsidR="0095430C" w14:paraId="6BDB6232" w14:textId="77777777">
        <w:trPr>
          <w:divId w:val="510997197"/>
          <w:tblCellSpacing w:w="15" w:type="dxa"/>
        </w:trPr>
        <w:tc>
          <w:tcPr>
            <w:tcW w:w="0" w:type="auto"/>
            <w:vAlign w:val="center"/>
            <w:hideMark/>
          </w:tcPr>
          <w:p w14:paraId="4D6D9ADD" w14:textId="77777777" w:rsidR="0095430C" w:rsidRDefault="0095430C">
            <w:pPr>
              <w:rPr>
                <w:rFonts w:eastAsia="Times New Roman"/>
                <w:lang w:val="en-US"/>
              </w:rPr>
            </w:pPr>
          </w:p>
        </w:tc>
        <w:tc>
          <w:tcPr>
            <w:tcW w:w="0" w:type="auto"/>
            <w:vAlign w:val="center"/>
            <w:hideMark/>
          </w:tcPr>
          <w:p w14:paraId="00DAFAFD" w14:textId="7E5E19C5" w:rsidR="0095430C" w:rsidRDefault="005B11EB">
            <w:pPr>
              <w:rPr>
                <w:rFonts w:eastAsia="Times New Roman"/>
                <w:lang w:val="en-US"/>
              </w:rPr>
            </w:pPr>
            <w:r>
              <w:rPr>
                <w:rFonts w:eastAsia="Times New Roman"/>
                <w:b/>
                <w:bCs/>
                <w:lang w:val="en-US"/>
              </w:rPr>
              <w:t xml:space="preserve">Visual Field 30-2 Test Pattern: </w:t>
            </w:r>
            <w:r>
              <w:rPr>
                <w:rFonts w:eastAsia="Times New Roman"/>
                <w:lang w:val="en-US"/>
              </w:rPr>
              <w:t>Test pattern consisting of test point locations within 30</w:t>
            </w:r>
            <w:del w:id="20" w:author="Tom Oniki" w:date="2015-09-11T15:05:00Z">
              <w:r w:rsidDel="00C00B8E">
                <w:rPr>
                  <w:rFonts w:eastAsia="Times New Roman"/>
                  <w:lang w:val="en-US"/>
                </w:rPr>
                <w:delText>Â</w:delText>
              </w:r>
            </w:del>
            <w:r>
              <w:rPr>
                <w:rFonts w:eastAsia="Times New Roman"/>
                <w:lang w:val="en-US"/>
              </w:rPr>
              <w:t>° of fixation. Consists of 76 test points a minimum of 3</w:t>
            </w:r>
            <w:del w:id="21" w:author="Tom Oniki" w:date="2015-09-11T15:05:00Z">
              <w:r w:rsidDel="00C00B8E">
                <w:rPr>
                  <w:rFonts w:eastAsia="Times New Roman"/>
                  <w:lang w:val="en-US"/>
                </w:rPr>
                <w:delText>Â</w:delText>
              </w:r>
            </w:del>
            <w:r>
              <w:rPr>
                <w:rFonts w:eastAsia="Times New Roman"/>
                <w:lang w:val="en-US"/>
              </w:rPr>
              <w:t>° from each meridian and placed 6</w:t>
            </w:r>
            <w:del w:id="22" w:author="Tom Oniki" w:date="2015-09-11T15:05:00Z">
              <w:r w:rsidDel="00C00B8E">
                <w:rPr>
                  <w:rFonts w:eastAsia="Times New Roman"/>
                  <w:lang w:val="en-US"/>
                </w:rPr>
                <w:delText>Â</w:delText>
              </w:r>
            </w:del>
            <w:r>
              <w:rPr>
                <w:rFonts w:eastAsia="Times New Roman"/>
                <w:lang w:val="en-US"/>
              </w:rPr>
              <w:t>° apart. The "-2" distinguishes this from another 30</w:t>
            </w:r>
            <w:del w:id="23" w:author="Tom Oniki" w:date="2015-09-11T15:05:00Z">
              <w:r w:rsidDel="00C00B8E">
                <w:rPr>
                  <w:rFonts w:eastAsia="Times New Roman"/>
                  <w:lang w:val="en-US"/>
                </w:rPr>
                <w:delText>Â</w:delText>
              </w:r>
            </w:del>
            <w:r>
              <w:rPr>
                <w:rFonts w:eastAsia="Times New Roman"/>
                <w:lang w:val="en-US"/>
              </w:rPr>
              <w:t>° pattern (no longer supported)</w:t>
            </w:r>
            <w:ins w:id="24" w:author="Tom Oniki" w:date="2015-09-02T11:28:00Z">
              <w:r w:rsidR="00012EA7">
                <w:rPr>
                  <w:rFonts w:eastAsia="Times New Roman"/>
                  <w:lang w:val="en-US"/>
                </w:rPr>
                <w:t>.</w:t>
              </w:r>
            </w:ins>
            <w:r>
              <w:rPr>
                <w:rFonts w:eastAsia="Times New Roman"/>
                <w:lang w:val="en-US"/>
              </w:rPr>
              <w:t xml:space="preserve"> </w:t>
            </w:r>
          </w:p>
        </w:tc>
      </w:tr>
      <w:tr w:rsidR="0095430C" w14:paraId="105848EF" w14:textId="77777777">
        <w:trPr>
          <w:divId w:val="510997197"/>
          <w:tblCellSpacing w:w="15" w:type="dxa"/>
        </w:trPr>
        <w:tc>
          <w:tcPr>
            <w:tcW w:w="0" w:type="auto"/>
            <w:vAlign w:val="center"/>
            <w:hideMark/>
          </w:tcPr>
          <w:p w14:paraId="5A531166" w14:textId="77777777" w:rsidR="0095430C" w:rsidRDefault="0095430C">
            <w:pPr>
              <w:rPr>
                <w:rFonts w:eastAsia="Times New Roman"/>
                <w:lang w:val="en-US"/>
              </w:rPr>
            </w:pPr>
          </w:p>
        </w:tc>
        <w:tc>
          <w:tcPr>
            <w:tcW w:w="0" w:type="auto"/>
            <w:vAlign w:val="center"/>
            <w:hideMark/>
          </w:tcPr>
          <w:p w14:paraId="3FCF5763" w14:textId="1489C68A" w:rsidR="0095430C" w:rsidRDefault="005B11EB">
            <w:pPr>
              <w:rPr>
                <w:rFonts w:eastAsia="Times New Roman"/>
                <w:lang w:val="en-US"/>
              </w:rPr>
            </w:pPr>
            <w:r>
              <w:rPr>
                <w:rFonts w:eastAsia="Times New Roman"/>
                <w:b/>
                <w:bCs/>
                <w:lang w:val="en-US"/>
              </w:rPr>
              <w:t xml:space="preserve">Visual Field 60-4 Test Pattern: </w:t>
            </w:r>
            <w:r>
              <w:rPr>
                <w:rFonts w:eastAsia="Times New Roman"/>
                <w:lang w:val="en-US"/>
              </w:rPr>
              <w:t>Test pattern consisting of 60 test point locations between 30</w:t>
            </w:r>
            <w:del w:id="25" w:author="Tom Oniki" w:date="2015-09-11T15:05:00Z">
              <w:r w:rsidDel="00C00B8E">
                <w:rPr>
                  <w:rFonts w:eastAsia="Times New Roman"/>
                  <w:lang w:val="en-US"/>
                </w:rPr>
                <w:delText>Â</w:delText>
              </w:r>
            </w:del>
            <w:r>
              <w:rPr>
                <w:rFonts w:eastAsia="Times New Roman"/>
                <w:lang w:val="en-US"/>
              </w:rPr>
              <w:t>° and 60</w:t>
            </w:r>
            <w:del w:id="26" w:author="Tom Oniki" w:date="2015-09-11T15:05:00Z">
              <w:r w:rsidDel="00C00B8E">
                <w:rPr>
                  <w:rFonts w:eastAsia="Times New Roman"/>
                  <w:lang w:val="en-US"/>
                </w:rPr>
                <w:delText>Â</w:delText>
              </w:r>
            </w:del>
            <w:r>
              <w:rPr>
                <w:rFonts w:eastAsia="Times New Roman"/>
                <w:lang w:val="en-US"/>
              </w:rPr>
              <w:t>° of fixation a minimum of 6</w:t>
            </w:r>
            <w:del w:id="27" w:author="Tom Oniki" w:date="2015-09-11T15:05:00Z">
              <w:r w:rsidDel="00C00B8E">
                <w:rPr>
                  <w:rFonts w:eastAsia="Times New Roman"/>
                  <w:lang w:val="en-US"/>
                </w:rPr>
                <w:delText>Â</w:delText>
              </w:r>
            </w:del>
            <w:r>
              <w:rPr>
                <w:rFonts w:eastAsia="Times New Roman"/>
                <w:lang w:val="en-US"/>
              </w:rPr>
              <w:t>° from each meridian and placed 12</w:t>
            </w:r>
            <w:del w:id="28" w:author="Tom Oniki" w:date="2015-09-11T15:05:00Z">
              <w:r w:rsidDel="00C00B8E">
                <w:rPr>
                  <w:rFonts w:eastAsia="Times New Roman"/>
                  <w:lang w:val="en-US"/>
                </w:rPr>
                <w:delText>Â</w:delText>
              </w:r>
            </w:del>
            <w:r>
              <w:rPr>
                <w:rFonts w:eastAsia="Times New Roman"/>
                <w:lang w:val="en-US"/>
              </w:rPr>
              <w:t>° apart. The "-4" distinguishes this from a similar 60</w:t>
            </w:r>
            <w:del w:id="29" w:author="Tom Oniki" w:date="2015-09-11T15:05:00Z">
              <w:r w:rsidDel="00C00B8E">
                <w:rPr>
                  <w:rFonts w:eastAsia="Times New Roman"/>
                  <w:lang w:val="en-US"/>
                </w:rPr>
                <w:delText>Â</w:delText>
              </w:r>
            </w:del>
            <w:r>
              <w:rPr>
                <w:rFonts w:eastAsia="Times New Roman"/>
                <w:lang w:val="en-US"/>
              </w:rPr>
              <w:t>° pattern having 4 additional points</w:t>
            </w:r>
            <w:ins w:id="30" w:author="Tom Oniki" w:date="2015-09-02T11:28:00Z">
              <w:r w:rsidR="00012EA7">
                <w:rPr>
                  <w:rFonts w:eastAsia="Times New Roman"/>
                  <w:lang w:val="en-US"/>
                </w:rPr>
                <w:t>.</w:t>
              </w:r>
            </w:ins>
            <w:r>
              <w:rPr>
                <w:rFonts w:eastAsia="Times New Roman"/>
                <w:lang w:val="en-US"/>
              </w:rPr>
              <w:t xml:space="preserve"> </w:t>
            </w:r>
          </w:p>
        </w:tc>
      </w:tr>
      <w:tr w:rsidR="0095430C" w14:paraId="1FADCC8F" w14:textId="77777777">
        <w:trPr>
          <w:divId w:val="510997197"/>
          <w:tblCellSpacing w:w="15" w:type="dxa"/>
        </w:trPr>
        <w:tc>
          <w:tcPr>
            <w:tcW w:w="0" w:type="auto"/>
            <w:vAlign w:val="center"/>
            <w:hideMark/>
          </w:tcPr>
          <w:p w14:paraId="25F2B5BE" w14:textId="77777777" w:rsidR="0095430C" w:rsidRDefault="0095430C">
            <w:pPr>
              <w:rPr>
                <w:rFonts w:eastAsia="Times New Roman"/>
                <w:lang w:val="en-US"/>
              </w:rPr>
            </w:pPr>
          </w:p>
        </w:tc>
        <w:tc>
          <w:tcPr>
            <w:tcW w:w="0" w:type="auto"/>
            <w:vAlign w:val="center"/>
            <w:hideMark/>
          </w:tcPr>
          <w:p w14:paraId="6B330759" w14:textId="64A70150" w:rsidR="0095430C"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Test pattern consisting of 16 test point locations within 10</w:t>
            </w:r>
            <w:del w:id="31" w:author="Tom Oniki" w:date="2015-09-11T15:05:00Z">
              <w:r w:rsidDel="00C00B8E">
                <w:rPr>
                  <w:rFonts w:eastAsia="Times New Roman"/>
                  <w:lang w:val="en-US"/>
                </w:rPr>
                <w:delText>Â</w:delText>
              </w:r>
            </w:del>
            <w:r>
              <w:rPr>
                <w:rFonts w:eastAsia="Times New Roman"/>
                <w:lang w:val="en-US"/>
              </w:rPr>
              <w:t>° of fixation a minimum of 1</w:t>
            </w:r>
            <w:del w:id="32" w:author="Tom Oniki" w:date="2015-09-11T15:05:00Z">
              <w:r w:rsidDel="00C00B8E">
                <w:rPr>
                  <w:rFonts w:eastAsia="Times New Roman"/>
                  <w:lang w:val="en-US"/>
                </w:rPr>
                <w:delText>Â</w:delText>
              </w:r>
            </w:del>
            <w:r>
              <w:rPr>
                <w:rFonts w:eastAsia="Times New Roman"/>
                <w:lang w:val="en-US"/>
              </w:rPr>
              <w:t>° from each meridian and placed 2</w:t>
            </w:r>
            <w:del w:id="33" w:author="Tom Oniki" w:date="2015-09-11T15:05:00Z">
              <w:r w:rsidDel="00C00B8E">
                <w:rPr>
                  <w:rFonts w:eastAsia="Times New Roman"/>
                  <w:lang w:val="en-US"/>
                </w:rPr>
                <w:delText>Â</w:delText>
              </w:r>
            </w:del>
            <w:r>
              <w:rPr>
                <w:rFonts w:eastAsia="Times New Roman"/>
                <w:lang w:val="en-US"/>
              </w:rPr>
              <w:t xml:space="preserve">° apart </w:t>
            </w:r>
          </w:p>
        </w:tc>
      </w:tr>
      <w:tr w:rsidR="0095430C" w14:paraId="6F7F5C64" w14:textId="77777777">
        <w:trPr>
          <w:divId w:val="510997197"/>
          <w:tblCellSpacing w:w="15" w:type="dxa"/>
        </w:trPr>
        <w:tc>
          <w:tcPr>
            <w:tcW w:w="0" w:type="auto"/>
            <w:vAlign w:val="center"/>
            <w:hideMark/>
          </w:tcPr>
          <w:p w14:paraId="698D3ABA" w14:textId="77777777" w:rsidR="0095430C" w:rsidRDefault="0095430C">
            <w:pPr>
              <w:rPr>
                <w:rFonts w:eastAsia="Times New Roman"/>
                <w:lang w:val="en-US"/>
              </w:rPr>
            </w:pPr>
          </w:p>
        </w:tc>
        <w:tc>
          <w:tcPr>
            <w:tcW w:w="0" w:type="auto"/>
            <w:vAlign w:val="center"/>
            <w:hideMark/>
          </w:tcPr>
          <w:p w14:paraId="6A12D4EC" w14:textId="75EA4E46" w:rsidR="0095430C"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Test pattern consisting of 40 test point locations within 30</w:t>
            </w:r>
            <w:del w:id="34" w:author="Tom Oniki" w:date="2015-09-11T15:05:00Z">
              <w:r w:rsidDel="00C00B8E">
                <w:rPr>
                  <w:rFonts w:eastAsia="Times New Roman"/>
                  <w:lang w:val="en-US"/>
                </w:rPr>
                <w:delText>Â</w:delText>
              </w:r>
            </w:del>
            <w:r>
              <w:rPr>
                <w:rFonts w:eastAsia="Times New Roman"/>
                <w:lang w:val="en-US"/>
              </w:rPr>
              <w:t xml:space="preserve">° of fixation that spread out radially from fixation </w:t>
            </w:r>
          </w:p>
        </w:tc>
      </w:tr>
      <w:tr w:rsidR="0095430C" w14:paraId="0CEE7649" w14:textId="77777777">
        <w:trPr>
          <w:divId w:val="510997197"/>
          <w:tblCellSpacing w:w="15" w:type="dxa"/>
        </w:trPr>
        <w:tc>
          <w:tcPr>
            <w:tcW w:w="0" w:type="auto"/>
            <w:vAlign w:val="center"/>
            <w:hideMark/>
          </w:tcPr>
          <w:p w14:paraId="04084F6F" w14:textId="77777777" w:rsidR="0095430C" w:rsidRDefault="0095430C">
            <w:pPr>
              <w:rPr>
                <w:rFonts w:eastAsia="Times New Roman"/>
                <w:lang w:val="en-US"/>
              </w:rPr>
            </w:pPr>
          </w:p>
        </w:tc>
        <w:tc>
          <w:tcPr>
            <w:tcW w:w="0" w:type="auto"/>
            <w:vAlign w:val="center"/>
            <w:hideMark/>
          </w:tcPr>
          <w:p w14:paraId="4DDC0667" w14:textId="40A5BE3A" w:rsidR="0095430C"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Test pattern consisting of 76 test point locations within 30</w:t>
            </w:r>
            <w:del w:id="35" w:author="Tom Oniki" w:date="2015-09-11T15:05:00Z">
              <w:r w:rsidDel="00C00B8E">
                <w:rPr>
                  <w:rFonts w:eastAsia="Times New Roman"/>
                  <w:lang w:val="en-US"/>
                </w:rPr>
                <w:delText>Â</w:delText>
              </w:r>
            </w:del>
            <w:r>
              <w:rPr>
                <w:rFonts w:eastAsia="Times New Roman"/>
                <w:lang w:val="en-US"/>
              </w:rPr>
              <w:t>° of fixation a minimum of 3</w:t>
            </w:r>
            <w:del w:id="36" w:author="Tom Oniki" w:date="2015-09-11T15:05:00Z">
              <w:r w:rsidDel="00C00B8E">
                <w:rPr>
                  <w:rFonts w:eastAsia="Times New Roman"/>
                  <w:lang w:val="en-US"/>
                </w:rPr>
                <w:delText>Â</w:delText>
              </w:r>
            </w:del>
            <w:r>
              <w:rPr>
                <w:rFonts w:eastAsia="Times New Roman"/>
                <w:lang w:val="en-US"/>
              </w:rPr>
              <w:t>° from each meridian and placed 6</w:t>
            </w:r>
            <w:del w:id="37" w:author="Tom Oniki" w:date="2015-09-11T15:05:00Z">
              <w:r w:rsidDel="00C00B8E">
                <w:rPr>
                  <w:rFonts w:eastAsia="Times New Roman"/>
                  <w:lang w:val="en-US"/>
                </w:rPr>
                <w:delText>Â</w:delText>
              </w:r>
            </w:del>
            <w:r>
              <w:rPr>
                <w:rFonts w:eastAsia="Times New Roman"/>
                <w:lang w:val="en-US"/>
              </w:rPr>
              <w:t xml:space="preserve">° apart </w:t>
            </w:r>
          </w:p>
        </w:tc>
      </w:tr>
      <w:tr w:rsidR="0095430C" w14:paraId="1C870D41" w14:textId="77777777">
        <w:trPr>
          <w:divId w:val="510997197"/>
          <w:tblCellSpacing w:w="15" w:type="dxa"/>
        </w:trPr>
        <w:tc>
          <w:tcPr>
            <w:tcW w:w="0" w:type="auto"/>
            <w:vAlign w:val="center"/>
            <w:hideMark/>
          </w:tcPr>
          <w:p w14:paraId="333C9255" w14:textId="77777777" w:rsidR="0095430C" w:rsidRDefault="0095430C">
            <w:pPr>
              <w:rPr>
                <w:rFonts w:eastAsia="Times New Roman"/>
                <w:lang w:val="en-US"/>
              </w:rPr>
            </w:pPr>
          </w:p>
        </w:tc>
        <w:tc>
          <w:tcPr>
            <w:tcW w:w="0" w:type="auto"/>
            <w:vAlign w:val="center"/>
            <w:hideMark/>
          </w:tcPr>
          <w:p w14:paraId="35C6891E" w14:textId="0505031B" w:rsidR="0095430C"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Test pattern consisting of 60 test point locations between 30</w:t>
            </w:r>
            <w:del w:id="38" w:author="Tom Oniki" w:date="2015-09-11T15:05:00Z">
              <w:r w:rsidDel="00C00B8E">
                <w:rPr>
                  <w:rFonts w:eastAsia="Times New Roman"/>
                  <w:lang w:val="en-US"/>
                </w:rPr>
                <w:delText>Â</w:delText>
              </w:r>
            </w:del>
            <w:r>
              <w:rPr>
                <w:rFonts w:eastAsia="Times New Roman"/>
                <w:lang w:val="en-US"/>
              </w:rPr>
              <w:t>° and 60</w:t>
            </w:r>
            <w:del w:id="39" w:author="Tom Oniki" w:date="2015-09-11T15:05:00Z">
              <w:r w:rsidDel="00C00B8E">
                <w:rPr>
                  <w:rFonts w:eastAsia="Times New Roman"/>
                  <w:lang w:val="en-US"/>
                </w:rPr>
                <w:delText>Â</w:delText>
              </w:r>
            </w:del>
            <w:r>
              <w:rPr>
                <w:rFonts w:eastAsia="Times New Roman"/>
                <w:lang w:val="en-US"/>
              </w:rPr>
              <w:t>° of fixation a minimum of 6</w:t>
            </w:r>
            <w:del w:id="40" w:author="Tom Oniki" w:date="2015-09-11T15:05:00Z">
              <w:r w:rsidDel="00C00B8E">
                <w:rPr>
                  <w:rFonts w:eastAsia="Times New Roman"/>
                  <w:lang w:val="en-US"/>
                </w:rPr>
                <w:delText>Â</w:delText>
              </w:r>
            </w:del>
            <w:r>
              <w:rPr>
                <w:rFonts w:eastAsia="Times New Roman"/>
                <w:lang w:val="en-US"/>
              </w:rPr>
              <w:t>° from each meridian and placed 12</w:t>
            </w:r>
            <w:del w:id="41" w:author="Tom Oniki" w:date="2015-09-11T15:05:00Z">
              <w:r w:rsidDel="00C00B8E">
                <w:rPr>
                  <w:rFonts w:eastAsia="Times New Roman"/>
                  <w:lang w:val="en-US"/>
                </w:rPr>
                <w:delText>Â</w:delText>
              </w:r>
            </w:del>
            <w:r>
              <w:rPr>
                <w:rFonts w:eastAsia="Times New Roman"/>
                <w:lang w:val="en-US"/>
              </w:rPr>
              <w:t xml:space="preserve">° apart </w:t>
            </w:r>
          </w:p>
        </w:tc>
      </w:tr>
      <w:tr w:rsidR="0095430C" w14:paraId="7D3E8BAE" w14:textId="77777777">
        <w:trPr>
          <w:divId w:val="510997197"/>
          <w:tblCellSpacing w:w="15" w:type="dxa"/>
        </w:trPr>
        <w:tc>
          <w:tcPr>
            <w:tcW w:w="0" w:type="auto"/>
            <w:vAlign w:val="center"/>
            <w:hideMark/>
          </w:tcPr>
          <w:p w14:paraId="041449CA" w14:textId="77777777" w:rsidR="0095430C" w:rsidRDefault="0095430C">
            <w:pPr>
              <w:rPr>
                <w:rFonts w:eastAsia="Times New Roman"/>
                <w:lang w:val="en-US"/>
              </w:rPr>
            </w:pPr>
          </w:p>
        </w:tc>
        <w:tc>
          <w:tcPr>
            <w:tcW w:w="0" w:type="auto"/>
            <w:vAlign w:val="center"/>
            <w:hideMark/>
          </w:tcPr>
          <w:p w14:paraId="195F6F53" w14:textId="2C54C9D9" w:rsidR="0095430C"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Test pattern consisting of 81 test point locations within 60</w:t>
            </w:r>
            <w:del w:id="42" w:author="Tom Oniki" w:date="2015-09-11T15:05:00Z">
              <w:r w:rsidDel="00C00B8E">
                <w:rPr>
                  <w:rFonts w:eastAsia="Times New Roman"/>
                  <w:lang w:val="en-US"/>
                </w:rPr>
                <w:delText>Â</w:delText>
              </w:r>
            </w:del>
            <w:r>
              <w:rPr>
                <w:rFonts w:eastAsia="Times New Roman"/>
                <w:lang w:val="en-US"/>
              </w:rPr>
              <w:t xml:space="preserve">° of fixation that spread out radially from fixation </w:t>
            </w:r>
          </w:p>
        </w:tc>
      </w:tr>
      <w:tr w:rsidR="0095430C" w14:paraId="068D3D99" w14:textId="77777777">
        <w:trPr>
          <w:divId w:val="510997197"/>
          <w:tblCellSpacing w:w="15" w:type="dxa"/>
        </w:trPr>
        <w:tc>
          <w:tcPr>
            <w:tcW w:w="0" w:type="auto"/>
            <w:vAlign w:val="center"/>
            <w:hideMark/>
          </w:tcPr>
          <w:p w14:paraId="63818BD1" w14:textId="77777777" w:rsidR="0095430C" w:rsidRDefault="0095430C">
            <w:pPr>
              <w:rPr>
                <w:rFonts w:eastAsia="Times New Roman"/>
                <w:lang w:val="en-US"/>
              </w:rPr>
            </w:pPr>
          </w:p>
        </w:tc>
        <w:tc>
          <w:tcPr>
            <w:tcW w:w="0" w:type="auto"/>
            <w:vAlign w:val="center"/>
            <w:hideMark/>
          </w:tcPr>
          <w:p w14:paraId="7BDDC9A2" w14:textId="4BD055A9" w:rsidR="0095430C"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Test pattern consisting of 120 test point locations within 60</w:t>
            </w:r>
            <w:del w:id="43" w:author="Tom Oniki" w:date="2015-09-11T15:05:00Z">
              <w:r w:rsidDel="00C00B8E">
                <w:rPr>
                  <w:rFonts w:eastAsia="Times New Roman"/>
                  <w:lang w:val="en-US"/>
                </w:rPr>
                <w:delText>Â</w:delText>
              </w:r>
            </w:del>
            <w:r>
              <w:rPr>
                <w:rFonts w:eastAsia="Times New Roman"/>
                <w:lang w:val="en-US"/>
              </w:rPr>
              <w:t xml:space="preserve">° of fixation that spread out radially from fixation, concentrated in the nasal hemisphere </w:t>
            </w:r>
          </w:p>
        </w:tc>
      </w:tr>
      <w:tr w:rsidR="0095430C" w14:paraId="11E904AD" w14:textId="77777777">
        <w:trPr>
          <w:divId w:val="510997197"/>
          <w:tblCellSpacing w:w="15" w:type="dxa"/>
        </w:trPr>
        <w:tc>
          <w:tcPr>
            <w:tcW w:w="0" w:type="auto"/>
            <w:vAlign w:val="center"/>
            <w:hideMark/>
          </w:tcPr>
          <w:p w14:paraId="7380BFDD" w14:textId="77777777" w:rsidR="0095430C" w:rsidRDefault="0095430C">
            <w:pPr>
              <w:rPr>
                <w:rFonts w:eastAsia="Times New Roman"/>
                <w:lang w:val="en-US"/>
              </w:rPr>
            </w:pPr>
          </w:p>
        </w:tc>
        <w:tc>
          <w:tcPr>
            <w:tcW w:w="0" w:type="auto"/>
            <w:vAlign w:val="center"/>
            <w:hideMark/>
          </w:tcPr>
          <w:p w14:paraId="2D4D84B6" w14:textId="026A922F" w:rsidR="0095430C" w:rsidRDefault="005B11EB">
            <w:pPr>
              <w:rPr>
                <w:rFonts w:eastAsia="Times New Roman"/>
                <w:lang w:val="en-US"/>
              </w:rPr>
            </w:pPr>
            <w:r>
              <w:rPr>
                <w:rFonts w:eastAsia="Times New Roman"/>
                <w:b/>
                <w:bCs/>
                <w:lang w:val="en-US"/>
              </w:rPr>
              <w:t xml:space="preserve">Visual Field G Test Pattern: </w:t>
            </w:r>
            <w:r>
              <w:rPr>
                <w:rFonts w:eastAsia="Times New Roman"/>
                <w:lang w:val="en-US"/>
              </w:rPr>
              <w:t>Test pattern for Glaucoma and general visual field assessment with 59 test locations of which 16 test locations are in the macular area (up to 10</w:t>
            </w:r>
            <w:del w:id="44" w:author="Tom Oniki" w:date="2015-09-11T15:05:00Z">
              <w:r w:rsidDel="00C00B8E">
                <w:rPr>
                  <w:rFonts w:eastAsia="Times New Roman"/>
                  <w:lang w:val="en-US"/>
                </w:rPr>
                <w:delText>Â</w:delText>
              </w:r>
            </w:del>
            <w:r>
              <w:rPr>
                <w:rFonts w:eastAsia="Times New Roman"/>
                <w:lang w:val="en-US"/>
              </w:rPr>
              <w:t>° eccentricity) and where the density of test location is reduced with eccentricity. The test can be extended with the inclusion of 14 test locations between 30</w:t>
            </w:r>
            <w:del w:id="45" w:author="Tom Oniki" w:date="2015-09-11T15:05:00Z">
              <w:r w:rsidDel="00C00B8E">
                <w:rPr>
                  <w:rFonts w:eastAsia="Times New Roman"/>
                  <w:lang w:val="en-US"/>
                </w:rPr>
                <w:delText>Â</w:delText>
              </w:r>
            </w:del>
            <w:r>
              <w:rPr>
                <w:rFonts w:eastAsia="Times New Roman"/>
                <w:lang w:val="en-US"/>
              </w:rPr>
              <w:t>° and 60</w:t>
            </w:r>
            <w:del w:id="46" w:author="Tom Oniki" w:date="2015-09-11T15:05:00Z">
              <w:r w:rsidDel="00C00B8E">
                <w:rPr>
                  <w:rFonts w:eastAsia="Times New Roman"/>
                  <w:lang w:val="en-US"/>
                </w:rPr>
                <w:delText>Â</w:delText>
              </w:r>
            </w:del>
            <w:r>
              <w:rPr>
                <w:rFonts w:eastAsia="Times New Roman"/>
                <w:lang w:val="en-US"/>
              </w:rPr>
              <w:t>° eccentricity, 6 of which are located at the nasal step</w:t>
            </w:r>
            <w:ins w:id="47" w:author="Tom Oniki" w:date="2015-09-02T11:31:00Z">
              <w:r w:rsidR="00012EA7">
                <w:rPr>
                  <w:rFonts w:eastAsia="Times New Roman"/>
                  <w:lang w:val="en-US"/>
                </w:rPr>
                <w:t>.</w:t>
              </w:r>
            </w:ins>
            <w:r>
              <w:rPr>
                <w:rFonts w:eastAsia="Times New Roman"/>
                <w:lang w:val="en-US"/>
              </w:rPr>
              <w:t xml:space="preserve"> </w:t>
            </w:r>
          </w:p>
        </w:tc>
      </w:tr>
      <w:tr w:rsidR="0095430C" w14:paraId="15711E06" w14:textId="77777777">
        <w:trPr>
          <w:divId w:val="510997197"/>
          <w:tblCellSpacing w:w="15" w:type="dxa"/>
        </w:trPr>
        <w:tc>
          <w:tcPr>
            <w:tcW w:w="0" w:type="auto"/>
            <w:vAlign w:val="center"/>
            <w:hideMark/>
          </w:tcPr>
          <w:p w14:paraId="33650A0F" w14:textId="77777777" w:rsidR="0095430C" w:rsidRDefault="0095430C">
            <w:pPr>
              <w:rPr>
                <w:rFonts w:eastAsia="Times New Roman"/>
                <w:lang w:val="en-US"/>
              </w:rPr>
            </w:pPr>
          </w:p>
        </w:tc>
        <w:tc>
          <w:tcPr>
            <w:tcW w:w="0" w:type="auto"/>
            <w:vAlign w:val="center"/>
            <w:hideMark/>
          </w:tcPr>
          <w:p w14:paraId="463FB78B" w14:textId="50178B6A" w:rsidR="0095430C" w:rsidRDefault="005B11EB">
            <w:pPr>
              <w:rPr>
                <w:rFonts w:eastAsia="Times New Roman"/>
                <w:lang w:val="en-US"/>
              </w:rPr>
            </w:pPr>
            <w:r>
              <w:rPr>
                <w:rFonts w:eastAsia="Times New Roman"/>
                <w:b/>
                <w:bCs/>
                <w:lang w:val="en-US"/>
              </w:rPr>
              <w:t xml:space="preserve">Visual Field M Test Pattern: </w:t>
            </w:r>
            <w:r>
              <w:rPr>
                <w:rFonts w:eastAsia="Times New Roman"/>
                <w:lang w:val="en-US"/>
              </w:rPr>
              <w:t>Test pattern for the macular area. Orthogonal test pattern with 0.7</w:t>
            </w:r>
            <w:del w:id="48" w:author="Tom Oniki" w:date="2015-09-11T15:06:00Z">
              <w:r w:rsidDel="00C00B8E">
                <w:rPr>
                  <w:rFonts w:eastAsia="Times New Roman"/>
                  <w:lang w:val="en-US"/>
                </w:rPr>
                <w:delText>Â</w:delText>
              </w:r>
            </w:del>
            <w:r>
              <w:rPr>
                <w:rFonts w:eastAsia="Times New Roman"/>
                <w:lang w:val="en-US"/>
              </w:rPr>
              <w:t>° spacing within the central 4</w:t>
            </w:r>
            <w:del w:id="49" w:author="Tom Oniki" w:date="2015-09-11T15:06:00Z">
              <w:r w:rsidDel="00C00B8E">
                <w:rPr>
                  <w:rFonts w:eastAsia="Times New Roman"/>
                  <w:lang w:val="en-US"/>
                </w:rPr>
                <w:delText>Â</w:delText>
              </w:r>
            </w:del>
            <w:r>
              <w:rPr>
                <w:rFonts w:eastAsia="Times New Roman"/>
                <w:lang w:val="en-US"/>
              </w:rPr>
              <w:t>° of eccentricity and reduced density of test locations between 4 and 10, 5</w:t>
            </w:r>
            <w:del w:id="50" w:author="Tom Oniki" w:date="2015-09-11T15:06:00Z">
              <w:r w:rsidDel="00C00B8E">
                <w:rPr>
                  <w:rFonts w:eastAsia="Times New Roman"/>
                  <w:lang w:val="en-US"/>
                </w:rPr>
                <w:delText>Â</w:delText>
              </w:r>
            </w:del>
            <w:r>
              <w:rPr>
                <w:rFonts w:eastAsia="Times New Roman"/>
                <w:lang w:val="en-US"/>
              </w:rPr>
              <w:t>° of eccentricity. 81 test locations over all. The test can be extended to include the test locations of the Visual Field G Test Pattern between 10, 5</w:t>
            </w:r>
            <w:del w:id="51" w:author="Tom Oniki" w:date="2015-09-11T15:06:00Z">
              <w:r w:rsidDel="00C00B8E">
                <w:rPr>
                  <w:rFonts w:eastAsia="Times New Roman"/>
                  <w:lang w:val="en-US"/>
                </w:rPr>
                <w:delText>Â</w:delText>
              </w:r>
            </w:del>
            <w:r>
              <w:rPr>
                <w:rFonts w:eastAsia="Times New Roman"/>
                <w:lang w:val="en-US"/>
              </w:rPr>
              <w:t>° and 60</w:t>
            </w:r>
            <w:del w:id="52" w:author="Tom Oniki" w:date="2015-09-11T15:06:00Z">
              <w:r w:rsidDel="00C00B8E">
                <w:rPr>
                  <w:rFonts w:eastAsia="Times New Roman"/>
                  <w:lang w:val="en-US"/>
                </w:rPr>
                <w:delText>Â</w:delText>
              </w:r>
            </w:del>
            <w:r>
              <w:rPr>
                <w:rFonts w:eastAsia="Times New Roman"/>
                <w:lang w:val="en-US"/>
              </w:rPr>
              <w:t>°</w:t>
            </w:r>
            <w:ins w:id="53" w:author="Tom Oniki" w:date="2015-09-02T11:31:00Z">
              <w:r w:rsidR="00012EA7">
                <w:rPr>
                  <w:rFonts w:eastAsia="Times New Roman"/>
                  <w:lang w:val="en-US"/>
                </w:rPr>
                <w:t>.</w:t>
              </w:r>
            </w:ins>
            <w:r>
              <w:rPr>
                <w:rFonts w:eastAsia="Times New Roman"/>
                <w:lang w:val="en-US"/>
              </w:rPr>
              <w:t xml:space="preserve"> </w:t>
            </w:r>
          </w:p>
        </w:tc>
      </w:tr>
      <w:tr w:rsidR="0095430C" w14:paraId="518CEBA9" w14:textId="77777777">
        <w:trPr>
          <w:divId w:val="510997197"/>
          <w:tblCellSpacing w:w="15" w:type="dxa"/>
        </w:trPr>
        <w:tc>
          <w:tcPr>
            <w:tcW w:w="0" w:type="auto"/>
            <w:vAlign w:val="center"/>
            <w:hideMark/>
          </w:tcPr>
          <w:p w14:paraId="2F998D72" w14:textId="77777777" w:rsidR="0095430C" w:rsidRDefault="0095430C">
            <w:pPr>
              <w:rPr>
                <w:rFonts w:eastAsia="Times New Roman"/>
                <w:lang w:val="en-US"/>
              </w:rPr>
            </w:pPr>
          </w:p>
        </w:tc>
        <w:tc>
          <w:tcPr>
            <w:tcW w:w="0" w:type="auto"/>
            <w:vAlign w:val="center"/>
            <w:hideMark/>
          </w:tcPr>
          <w:p w14:paraId="30D409E9" w14:textId="2FAD8C9A" w:rsidR="0095430C" w:rsidRDefault="005B11EB">
            <w:pPr>
              <w:rPr>
                <w:rFonts w:eastAsia="Times New Roman"/>
                <w:lang w:val="en-US"/>
              </w:rPr>
            </w:pPr>
            <w:r>
              <w:rPr>
                <w:rFonts w:eastAsia="Times New Roman"/>
                <w:b/>
                <w:bCs/>
                <w:lang w:val="en-US"/>
              </w:rPr>
              <w:t xml:space="preserve">Visual Field 07 Test Pattern: </w:t>
            </w:r>
            <w:r>
              <w:rPr>
                <w:rFonts w:eastAsia="Times New Roman"/>
                <w:lang w:val="en-US"/>
              </w:rPr>
              <w:t>Full field test pattern with 48 test locations from 0-30</w:t>
            </w:r>
            <w:del w:id="54" w:author="Tom Oniki" w:date="2015-09-11T15:06:00Z">
              <w:r w:rsidDel="00C00B8E">
                <w:rPr>
                  <w:rFonts w:eastAsia="Times New Roman"/>
                  <w:lang w:val="en-US"/>
                </w:rPr>
                <w:delText>Â</w:delText>
              </w:r>
            </w:del>
            <w:r>
              <w:rPr>
                <w:rFonts w:eastAsia="Times New Roman"/>
                <w:lang w:val="en-US"/>
              </w:rPr>
              <w:t>° and 82 test locations from 30-70</w:t>
            </w:r>
            <w:del w:id="55" w:author="Tom Oniki" w:date="2015-09-11T15:06:00Z">
              <w:r w:rsidDel="00C00B8E">
                <w:rPr>
                  <w:rFonts w:eastAsia="Times New Roman"/>
                  <w:lang w:val="en-US"/>
                </w:rPr>
                <w:delText>Â</w:delText>
              </w:r>
            </w:del>
            <w:r>
              <w:rPr>
                <w:rFonts w:eastAsia="Times New Roman"/>
                <w:lang w:val="en-US"/>
              </w:rPr>
              <w:t>°. Reduced test point density with increased eccentricity. Can be combined with screening and threshold strategies</w:t>
            </w:r>
            <w:ins w:id="56" w:author="Tom Oniki" w:date="2015-09-02T11:32:00Z">
              <w:r w:rsidR="00012EA7">
                <w:rPr>
                  <w:rFonts w:eastAsia="Times New Roman"/>
                  <w:lang w:val="en-US"/>
                </w:rPr>
                <w:t>.</w:t>
              </w:r>
            </w:ins>
            <w:r>
              <w:rPr>
                <w:rFonts w:eastAsia="Times New Roman"/>
                <w:lang w:val="en-US"/>
              </w:rPr>
              <w:t xml:space="preserve"> </w:t>
            </w:r>
          </w:p>
        </w:tc>
      </w:tr>
      <w:tr w:rsidR="0095430C" w14:paraId="1DE69A53" w14:textId="77777777">
        <w:trPr>
          <w:divId w:val="510997197"/>
          <w:tblCellSpacing w:w="15" w:type="dxa"/>
        </w:trPr>
        <w:tc>
          <w:tcPr>
            <w:tcW w:w="0" w:type="auto"/>
            <w:vAlign w:val="center"/>
            <w:hideMark/>
          </w:tcPr>
          <w:p w14:paraId="26399F31" w14:textId="77777777" w:rsidR="0095430C" w:rsidRDefault="0095430C">
            <w:pPr>
              <w:rPr>
                <w:rFonts w:eastAsia="Times New Roman"/>
                <w:lang w:val="en-US"/>
              </w:rPr>
            </w:pPr>
          </w:p>
        </w:tc>
        <w:tc>
          <w:tcPr>
            <w:tcW w:w="0" w:type="auto"/>
            <w:vAlign w:val="center"/>
            <w:hideMark/>
          </w:tcPr>
          <w:p w14:paraId="0B9CEAC1" w14:textId="4F9A9A7A" w:rsidR="0095430C" w:rsidRDefault="005B11EB">
            <w:pPr>
              <w:rPr>
                <w:rFonts w:eastAsia="Times New Roman"/>
                <w:lang w:val="en-US"/>
              </w:rPr>
            </w:pPr>
            <w:r>
              <w:rPr>
                <w:rFonts w:eastAsia="Times New Roman"/>
                <w:b/>
                <w:bCs/>
                <w:lang w:val="en-US"/>
              </w:rPr>
              <w:t xml:space="preserve">Visual Field LVC Test Pattern: </w:t>
            </w:r>
            <w:r>
              <w:rPr>
                <w:rFonts w:eastAsia="Times New Roman"/>
                <w:lang w:val="en-US"/>
              </w:rPr>
              <w:t>Low Vision Central. Orthogonal off-center test pattern with 6</w:t>
            </w:r>
            <w:del w:id="57" w:author="Tom Oniki" w:date="2015-09-11T15:06:00Z">
              <w:r w:rsidDel="00C00B8E">
                <w:rPr>
                  <w:rFonts w:eastAsia="Times New Roman"/>
                  <w:lang w:val="en-US"/>
                </w:rPr>
                <w:delText>Â</w:delText>
              </w:r>
            </w:del>
            <w:r>
              <w:rPr>
                <w:rFonts w:eastAsia="Times New Roman"/>
                <w:lang w:val="en-US"/>
              </w:rPr>
              <w:t>° spacing. 75 test locations within the central 30</w:t>
            </w:r>
            <w:del w:id="58" w:author="Tom Oniki" w:date="2015-09-11T15:06:00Z">
              <w:r w:rsidDel="00C00B8E">
                <w:rPr>
                  <w:rFonts w:eastAsia="Times New Roman"/>
                  <w:lang w:val="en-US"/>
                </w:rPr>
                <w:delText>Â</w:delText>
              </w:r>
            </w:del>
            <w:r>
              <w:rPr>
                <w:rFonts w:eastAsia="Times New Roman"/>
                <w:lang w:val="en-US"/>
              </w:rPr>
              <w:t>°. Corresponds with the 32/30-2 excluding the 2 locations at the blind spot, including a macular test location. The LVC is linked with a staircase threshold strategy starting at 0 dB intensity and applies stimulus area V</w:t>
            </w:r>
            <w:ins w:id="59" w:author="Tom Oniki" w:date="2015-09-02T11:32:00Z">
              <w:r w:rsidR="00012EA7">
                <w:rPr>
                  <w:rFonts w:eastAsia="Times New Roman"/>
                  <w:lang w:val="en-US"/>
                </w:rPr>
                <w:t>.</w:t>
              </w:r>
            </w:ins>
            <w:r>
              <w:rPr>
                <w:rFonts w:eastAsia="Times New Roman"/>
                <w:lang w:val="en-US"/>
              </w:rPr>
              <w:t xml:space="preserve"> </w:t>
            </w:r>
          </w:p>
        </w:tc>
      </w:tr>
      <w:tr w:rsidR="0095430C" w14:paraId="1D76F7E2" w14:textId="77777777">
        <w:trPr>
          <w:divId w:val="510997197"/>
          <w:tblCellSpacing w:w="15" w:type="dxa"/>
        </w:trPr>
        <w:tc>
          <w:tcPr>
            <w:tcW w:w="0" w:type="auto"/>
            <w:vAlign w:val="center"/>
            <w:hideMark/>
          </w:tcPr>
          <w:p w14:paraId="32BB1C13" w14:textId="77777777" w:rsidR="0095430C" w:rsidRDefault="0095430C">
            <w:pPr>
              <w:rPr>
                <w:rFonts w:eastAsia="Times New Roman"/>
                <w:lang w:val="en-US"/>
              </w:rPr>
            </w:pPr>
          </w:p>
        </w:tc>
        <w:tc>
          <w:tcPr>
            <w:tcW w:w="0" w:type="auto"/>
            <w:vAlign w:val="center"/>
            <w:hideMark/>
          </w:tcPr>
          <w:p w14:paraId="4F30C80A" w14:textId="77777777" w:rsidR="0095430C"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95430C" w14:paraId="1F39B116" w14:textId="77777777">
        <w:trPr>
          <w:divId w:val="510997197"/>
          <w:tblCellSpacing w:w="15" w:type="dxa"/>
        </w:trPr>
        <w:tc>
          <w:tcPr>
            <w:tcW w:w="0" w:type="auto"/>
            <w:vAlign w:val="center"/>
            <w:hideMark/>
          </w:tcPr>
          <w:p w14:paraId="7810612E" w14:textId="77777777" w:rsidR="0095430C" w:rsidRDefault="0095430C">
            <w:pPr>
              <w:rPr>
                <w:rFonts w:eastAsia="Times New Roman"/>
                <w:lang w:val="en-US"/>
              </w:rPr>
            </w:pPr>
          </w:p>
        </w:tc>
        <w:tc>
          <w:tcPr>
            <w:tcW w:w="0" w:type="auto"/>
            <w:vAlign w:val="center"/>
            <w:hideMark/>
          </w:tcPr>
          <w:p w14:paraId="276D17E0" w14:textId="77777777" w:rsidR="0095430C"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95430C" w14:paraId="666DB97F" w14:textId="77777777">
        <w:trPr>
          <w:divId w:val="510997197"/>
          <w:tblCellSpacing w:w="15" w:type="dxa"/>
        </w:trPr>
        <w:tc>
          <w:tcPr>
            <w:tcW w:w="0" w:type="auto"/>
            <w:vAlign w:val="center"/>
            <w:hideMark/>
          </w:tcPr>
          <w:p w14:paraId="034B6220" w14:textId="77777777" w:rsidR="0095430C" w:rsidRDefault="0095430C">
            <w:pPr>
              <w:rPr>
                <w:rFonts w:eastAsia="Times New Roman"/>
                <w:lang w:val="en-US"/>
              </w:rPr>
            </w:pPr>
          </w:p>
        </w:tc>
        <w:tc>
          <w:tcPr>
            <w:tcW w:w="0" w:type="auto"/>
            <w:vAlign w:val="center"/>
            <w:hideMark/>
          </w:tcPr>
          <w:p w14:paraId="7E0023E3" w14:textId="77777777" w:rsidR="0095430C"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95430C" w14:paraId="0FF2CE63" w14:textId="77777777">
        <w:trPr>
          <w:divId w:val="510997197"/>
          <w:tblCellSpacing w:w="15" w:type="dxa"/>
        </w:trPr>
        <w:tc>
          <w:tcPr>
            <w:tcW w:w="0" w:type="auto"/>
            <w:vAlign w:val="center"/>
            <w:hideMark/>
          </w:tcPr>
          <w:p w14:paraId="1A721BA0" w14:textId="77777777" w:rsidR="0095430C" w:rsidRDefault="0095430C">
            <w:pPr>
              <w:rPr>
                <w:rFonts w:eastAsia="Times New Roman"/>
                <w:lang w:val="en-US"/>
              </w:rPr>
            </w:pPr>
          </w:p>
        </w:tc>
        <w:tc>
          <w:tcPr>
            <w:tcW w:w="0" w:type="auto"/>
            <w:vAlign w:val="center"/>
            <w:hideMark/>
          </w:tcPr>
          <w:p w14:paraId="269A7E7A" w14:textId="77777777" w:rsidR="0095430C"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95430C" w14:paraId="428B06B9" w14:textId="77777777">
        <w:trPr>
          <w:divId w:val="510997197"/>
          <w:tblCellSpacing w:w="15" w:type="dxa"/>
        </w:trPr>
        <w:tc>
          <w:tcPr>
            <w:tcW w:w="0" w:type="auto"/>
            <w:vAlign w:val="center"/>
            <w:hideMark/>
          </w:tcPr>
          <w:p w14:paraId="70E46B0D" w14:textId="77777777" w:rsidR="0095430C" w:rsidRDefault="0095430C">
            <w:pPr>
              <w:rPr>
                <w:rFonts w:eastAsia="Times New Roman"/>
                <w:lang w:val="en-US"/>
              </w:rPr>
            </w:pPr>
          </w:p>
        </w:tc>
        <w:tc>
          <w:tcPr>
            <w:tcW w:w="0" w:type="auto"/>
            <w:vAlign w:val="center"/>
            <w:hideMark/>
          </w:tcPr>
          <w:p w14:paraId="05EBCFAE" w14:textId="77777777" w:rsidR="0095430C"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w:t>
            </w:r>
            <w:ins w:id="60" w:author="Tom Oniki" w:date="2015-09-02T11:33:00Z">
              <w:r w:rsidR="00881A00">
                <w:rPr>
                  <w:rFonts w:eastAsia="Times New Roman"/>
                  <w:lang w:val="en-US"/>
                </w:rPr>
                <w:t>.</w:t>
              </w:r>
            </w:ins>
            <w:r>
              <w:rPr>
                <w:rFonts w:eastAsia="Times New Roman"/>
                <w:lang w:val="en-US"/>
              </w:rPr>
              <w:t xml:space="preserve"> </w:t>
            </w:r>
          </w:p>
        </w:tc>
      </w:tr>
      <w:tr w:rsidR="0095430C" w14:paraId="7FE41F51" w14:textId="77777777">
        <w:trPr>
          <w:divId w:val="510997197"/>
          <w:tblCellSpacing w:w="15" w:type="dxa"/>
        </w:trPr>
        <w:tc>
          <w:tcPr>
            <w:tcW w:w="0" w:type="auto"/>
            <w:vAlign w:val="center"/>
            <w:hideMark/>
          </w:tcPr>
          <w:p w14:paraId="6A8DD01B" w14:textId="77777777" w:rsidR="0095430C" w:rsidRDefault="0095430C">
            <w:pPr>
              <w:rPr>
                <w:rFonts w:eastAsia="Times New Roman"/>
                <w:lang w:val="en-US"/>
              </w:rPr>
            </w:pPr>
          </w:p>
        </w:tc>
        <w:tc>
          <w:tcPr>
            <w:tcW w:w="0" w:type="auto"/>
            <w:vAlign w:val="center"/>
            <w:hideMark/>
          </w:tcPr>
          <w:p w14:paraId="5D758109" w14:textId="77777777" w:rsidR="0095430C"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w:t>
            </w:r>
            <w:r>
              <w:rPr>
                <w:rFonts w:eastAsia="Times New Roman"/>
                <w:lang w:val="en-US"/>
              </w:rPr>
              <w:lastRenderedPageBreak/>
              <w:t xml:space="preserve">estimation with the Humphrey Field Analyzer, in a glaucomatous population. Ophthalmology, 1993, 100: 949-954 </w:t>
            </w:r>
          </w:p>
        </w:tc>
      </w:tr>
      <w:tr w:rsidR="0095430C" w14:paraId="36D1E541" w14:textId="77777777">
        <w:trPr>
          <w:divId w:val="510997197"/>
          <w:tblCellSpacing w:w="15" w:type="dxa"/>
        </w:trPr>
        <w:tc>
          <w:tcPr>
            <w:tcW w:w="0" w:type="auto"/>
            <w:vAlign w:val="center"/>
            <w:hideMark/>
          </w:tcPr>
          <w:p w14:paraId="6D925997" w14:textId="77777777" w:rsidR="0095430C" w:rsidRDefault="0095430C">
            <w:pPr>
              <w:rPr>
                <w:rFonts w:eastAsia="Times New Roman"/>
                <w:lang w:val="en-US"/>
              </w:rPr>
            </w:pPr>
          </w:p>
        </w:tc>
        <w:tc>
          <w:tcPr>
            <w:tcW w:w="0" w:type="auto"/>
            <w:vAlign w:val="center"/>
            <w:hideMark/>
          </w:tcPr>
          <w:p w14:paraId="2283D6BD" w14:textId="77777777" w:rsidR="0095430C"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95430C" w14:paraId="481CE1E8" w14:textId="77777777">
        <w:trPr>
          <w:divId w:val="510997197"/>
          <w:tblCellSpacing w:w="15" w:type="dxa"/>
        </w:trPr>
        <w:tc>
          <w:tcPr>
            <w:tcW w:w="0" w:type="auto"/>
            <w:vAlign w:val="center"/>
            <w:hideMark/>
          </w:tcPr>
          <w:p w14:paraId="2D54CB3A" w14:textId="77777777" w:rsidR="0095430C" w:rsidRDefault="0095430C">
            <w:pPr>
              <w:rPr>
                <w:rFonts w:eastAsia="Times New Roman"/>
                <w:lang w:val="en-US"/>
              </w:rPr>
            </w:pPr>
          </w:p>
        </w:tc>
        <w:tc>
          <w:tcPr>
            <w:tcW w:w="0" w:type="auto"/>
            <w:vAlign w:val="center"/>
            <w:hideMark/>
          </w:tcPr>
          <w:p w14:paraId="29053707" w14:textId="77777777" w:rsidR="0095430C"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95430C" w14:paraId="41AE63EF" w14:textId="77777777">
        <w:trPr>
          <w:divId w:val="510997197"/>
          <w:tblCellSpacing w:w="15" w:type="dxa"/>
        </w:trPr>
        <w:tc>
          <w:tcPr>
            <w:tcW w:w="0" w:type="auto"/>
            <w:vAlign w:val="center"/>
            <w:hideMark/>
          </w:tcPr>
          <w:p w14:paraId="17135D5F" w14:textId="77777777" w:rsidR="0095430C" w:rsidRDefault="0095430C">
            <w:pPr>
              <w:rPr>
                <w:rFonts w:eastAsia="Times New Roman"/>
                <w:lang w:val="en-US"/>
              </w:rPr>
            </w:pPr>
          </w:p>
        </w:tc>
        <w:tc>
          <w:tcPr>
            <w:tcW w:w="0" w:type="auto"/>
            <w:vAlign w:val="center"/>
            <w:hideMark/>
          </w:tcPr>
          <w:p w14:paraId="5CF1C20D" w14:textId="77777777" w:rsidR="0095430C"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w:t>
            </w:r>
            <w:ins w:id="61" w:author="Tom Oniki" w:date="2015-09-02T11:33:00Z">
              <w:r w:rsidR="00881A00">
                <w:rPr>
                  <w:rFonts w:eastAsia="Times New Roman"/>
                  <w:lang w:val="en-US"/>
                </w:rPr>
                <w:t>.</w:t>
              </w:r>
            </w:ins>
            <w:r>
              <w:rPr>
                <w:rFonts w:eastAsia="Times New Roman"/>
                <w:lang w:val="en-US"/>
              </w:rPr>
              <w:t xml:space="preserve">" </w:t>
            </w:r>
          </w:p>
        </w:tc>
      </w:tr>
      <w:tr w:rsidR="0095430C" w14:paraId="3B3FEBE6" w14:textId="77777777">
        <w:trPr>
          <w:divId w:val="510997197"/>
          <w:tblCellSpacing w:w="15" w:type="dxa"/>
        </w:trPr>
        <w:tc>
          <w:tcPr>
            <w:tcW w:w="0" w:type="auto"/>
            <w:vAlign w:val="center"/>
            <w:hideMark/>
          </w:tcPr>
          <w:p w14:paraId="5A3CA14A" w14:textId="77777777" w:rsidR="0095430C" w:rsidRDefault="0095430C">
            <w:pPr>
              <w:rPr>
                <w:rFonts w:eastAsia="Times New Roman"/>
                <w:lang w:val="en-US"/>
              </w:rPr>
            </w:pPr>
          </w:p>
        </w:tc>
        <w:tc>
          <w:tcPr>
            <w:tcW w:w="0" w:type="auto"/>
            <w:vAlign w:val="center"/>
            <w:hideMark/>
          </w:tcPr>
          <w:p w14:paraId="63046913" w14:textId="77777777" w:rsidR="0095430C"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95430C" w14:paraId="0FC328DC" w14:textId="77777777">
        <w:trPr>
          <w:divId w:val="510997197"/>
          <w:tblCellSpacing w:w="15" w:type="dxa"/>
        </w:trPr>
        <w:tc>
          <w:tcPr>
            <w:tcW w:w="0" w:type="auto"/>
            <w:vAlign w:val="center"/>
            <w:hideMark/>
          </w:tcPr>
          <w:p w14:paraId="1E49A2E9" w14:textId="77777777" w:rsidR="0095430C" w:rsidRDefault="0095430C">
            <w:pPr>
              <w:rPr>
                <w:rFonts w:eastAsia="Times New Roman"/>
                <w:lang w:val="en-US"/>
              </w:rPr>
            </w:pPr>
          </w:p>
        </w:tc>
        <w:tc>
          <w:tcPr>
            <w:tcW w:w="0" w:type="auto"/>
            <w:vAlign w:val="center"/>
            <w:hideMark/>
          </w:tcPr>
          <w:p w14:paraId="09FB7BA5" w14:textId="77777777" w:rsidR="0095430C"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95430C" w14:paraId="26DD635A" w14:textId="77777777">
        <w:trPr>
          <w:divId w:val="510997197"/>
          <w:tblCellSpacing w:w="15" w:type="dxa"/>
        </w:trPr>
        <w:tc>
          <w:tcPr>
            <w:tcW w:w="0" w:type="auto"/>
            <w:vAlign w:val="center"/>
            <w:hideMark/>
          </w:tcPr>
          <w:p w14:paraId="4D033113" w14:textId="77777777" w:rsidR="0095430C" w:rsidRDefault="0095430C">
            <w:pPr>
              <w:rPr>
                <w:rFonts w:eastAsia="Times New Roman"/>
                <w:lang w:val="en-US"/>
              </w:rPr>
            </w:pPr>
          </w:p>
        </w:tc>
        <w:tc>
          <w:tcPr>
            <w:tcW w:w="0" w:type="auto"/>
            <w:vAlign w:val="center"/>
            <w:hideMark/>
          </w:tcPr>
          <w:p w14:paraId="0E7E85BD" w14:textId="77777777" w:rsidR="0095430C"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95430C" w14:paraId="14035856" w14:textId="77777777">
        <w:trPr>
          <w:divId w:val="510997197"/>
          <w:tblCellSpacing w:w="15" w:type="dxa"/>
        </w:trPr>
        <w:tc>
          <w:tcPr>
            <w:tcW w:w="0" w:type="auto"/>
            <w:vAlign w:val="center"/>
            <w:hideMark/>
          </w:tcPr>
          <w:p w14:paraId="1639364F" w14:textId="77777777" w:rsidR="0095430C" w:rsidRDefault="0095430C">
            <w:pPr>
              <w:rPr>
                <w:rFonts w:eastAsia="Times New Roman"/>
                <w:lang w:val="en-US"/>
              </w:rPr>
            </w:pPr>
          </w:p>
        </w:tc>
        <w:tc>
          <w:tcPr>
            <w:tcW w:w="0" w:type="auto"/>
            <w:vAlign w:val="center"/>
            <w:hideMark/>
          </w:tcPr>
          <w:p w14:paraId="2BE53A89" w14:textId="08901358" w:rsidR="0095430C"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95430C" w14:paraId="55A253D7" w14:textId="77777777">
        <w:trPr>
          <w:divId w:val="510997197"/>
          <w:tblCellSpacing w:w="15" w:type="dxa"/>
        </w:trPr>
        <w:tc>
          <w:tcPr>
            <w:tcW w:w="0" w:type="auto"/>
            <w:vAlign w:val="center"/>
            <w:hideMark/>
          </w:tcPr>
          <w:p w14:paraId="5F60A86B" w14:textId="77777777" w:rsidR="0095430C" w:rsidRDefault="0095430C">
            <w:pPr>
              <w:rPr>
                <w:rFonts w:eastAsia="Times New Roman"/>
                <w:lang w:val="en-US"/>
              </w:rPr>
            </w:pPr>
          </w:p>
        </w:tc>
        <w:tc>
          <w:tcPr>
            <w:tcW w:w="0" w:type="auto"/>
            <w:vAlign w:val="center"/>
            <w:hideMark/>
          </w:tcPr>
          <w:p w14:paraId="1A29EE29" w14:textId="77777777" w:rsidR="0095430C"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w:t>
            </w:r>
            <w:ins w:id="62" w:author="Tom Oniki" w:date="2015-09-02T11:35:00Z">
              <w:r w:rsidR="00881A00">
                <w:rPr>
                  <w:rFonts w:eastAsia="Times New Roman"/>
                  <w:lang w:val="en-US"/>
                </w:rPr>
                <w:t>.</w:t>
              </w:r>
            </w:ins>
            <w:r>
              <w:rPr>
                <w:rFonts w:eastAsia="Times New Roman"/>
                <w:lang w:val="en-US"/>
              </w:rPr>
              <w:t xml:space="preserve"> </w:t>
            </w:r>
          </w:p>
        </w:tc>
      </w:tr>
      <w:tr w:rsidR="0095430C" w14:paraId="4CA2DA42" w14:textId="77777777">
        <w:trPr>
          <w:divId w:val="510997197"/>
          <w:tblCellSpacing w:w="15" w:type="dxa"/>
        </w:trPr>
        <w:tc>
          <w:tcPr>
            <w:tcW w:w="0" w:type="auto"/>
            <w:vAlign w:val="center"/>
            <w:hideMark/>
          </w:tcPr>
          <w:p w14:paraId="4F773ABE" w14:textId="77777777" w:rsidR="0095430C" w:rsidRDefault="0095430C">
            <w:pPr>
              <w:rPr>
                <w:rFonts w:eastAsia="Times New Roman"/>
                <w:lang w:val="en-US"/>
              </w:rPr>
            </w:pPr>
          </w:p>
        </w:tc>
        <w:tc>
          <w:tcPr>
            <w:tcW w:w="0" w:type="auto"/>
            <w:vAlign w:val="center"/>
            <w:hideMark/>
          </w:tcPr>
          <w:p w14:paraId="2C156A7C" w14:textId="77777777" w:rsidR="0095430C" w:rsidRDefault="005B11EB">
            <w:pPr>
              <w:rPr>
                <w:rFonts w:eastAsia="Times New Roman"/>
                <w:lang w:val="en-US"/>
              </w:rPr>
            </w:pPr>
            <w:r>
              <w:rPr>
                <w:rFonts w:eastAsia="Times New Roman"/>
                <w:b/>
                <w:bCs/>
                <w:lang w:val="en-US"/>
              </w:rPr>
              <w:t xml:space="preserve">Visual Field 1-LT Test Strategy: </w:t>
            </w:r>
            <w:r>
              <w:rPr>
                <w:rFonts w:eastAsia="Times New Roman"/>
                <w:lang w:val="en-US"/>
              </w:rPr>
              <w:t>One level screening test: Each test location is tested with a single intensity. The result is shown as seen or not-seen. The intensity can either be a 0 dB stimulus or a predefined intensity</w:t>
            </w:r>
            <w:ins w:id="63" w:author="Tom Oniki" w:date="2015-09-02T11:35:00Z">
              <w:r w:rsidR="00881A00">
                <w:rPr>
                  <w:rFonts w:eastAsia="Times New Roman"/>
                  <w:lang w:val="en-US"/>
                </w:rPr>
                <w:t>.</w:t>
              </w:r>
            </w:ins>
            <w:r>
              <w:rPr>
                <w:rFonts w:eastAsia="Times New Roman"/>
                <w:lang w:val="en-US"/>
              </w:rPr>
              <w:t xml:space="preserve"> </w:t>
            </w:r>
          </w:p>
        </w:tc>
      </w:tr>
      <w:tr w:rsidR="0095430C" w14:paraId="6C9FAACC" w14:textId="77777777">
        <w:trPr>
          <w:divId w:val="510997197"/>
          <w:tblCellSpacing w:w="15" w:type="dxa"/>
        </w:trPr>
        <w:tc>
          <w:tcPr>
            <w:tcW w:w="0" w:type="auto"/>
            <w:vAlign w:val="center"/>
            <w:hideMark/>
          </w:tcPr>
          <w:p w14:paraId="1E9BED32" w14:textId="77777777" w:rsidR="0095430C" w:rsidRDefault="0095430C">
            <w:pPr>
              <w:rPr>
                <w:rFonts w:eastAsia="Times New Roman"/>
                <w:lang w:val="en-US"/>
              </w:rPr>
            </w:pPr>
          </w:p>
        </w:tc>
        <w:tc>
          <w:tcPr>
            <w:tcW w:w="0" w:type="auto"/>
            <w:vAlign w:val="center"/>
            <w:hideMark/>
          </w:tcPr>
          <w:p w14:paraId="5EE75B1F" w14:textId="77777777" w:rsidR="0095430C"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95430C" w14:paraId="62EC2FA3" w14:textId="77777777">
        <w:trPr>
          <w:divId w:val="510997197"/>
          <w:tblCellSpacing w:w="15" w:type="dxa"/>
        </w:trPr>
        <w:tc>
          <w:tcPr>
            <w:tcW w:w="0" w:type="auto"/>
            <w:vAlign w:val="center"/>
            <w:hideMark/>
          </w:tcPr>
          <w:p w14:paraId="44683B96" w14:textId="77777777" w:rsidR="0095430C" w:rsidRDefault="0095430C">
            <w:pPr>
              <w:rPr>
                <w:rFonts w:eastAsia="Times New Roman"/>
                <w:lang w:val="en-US"/>
              </w:rPr>
            </w:pPr>
          </w:p>
        </w:tc>
        <w:tc>
          <w:tcPr>
            <w:tcW w:w="0" w:type="auto"/>
            <w:vAlign w:val="center"/>
            <w:hideMark/>
          </w:tcPr>
          <w:p w14:paraId="6DC2BD7C" w14:textId="77777777" w:rsidR="0095430C"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95430C" w14:paraId="210B5B50" w14:textId="77777777">
        <w:trPr>
          <w:divId w:val="510997197"/>
          <w:tblCellSpacing w:w="15" w:type="dxa"/>
        </w:trPr>
        <w:tc>
          <w:tcPr>
            <w:tcW w:w="0" w:type="auto"/>
            <w:vAlign w:val="center"/>
            <w:hideMark/>
          </w:tcPr>
          <w:p w14:paraId="19EC6825" w14:textId="77777777" w:rsidR="0095430C" w:rsidRDefault="0095430C">
            <w:pPr>
              <w:rPr>
                <w:rFonts w:eastAsia="Times New Roman"/>
                <w:lang w:val="en-US"/>
              </w:rPr>
            </w:pPr>
          </w:p>
        </w:tc>
        <w:tc>
          <w:tcPr>
            <w:tcW w:w="0" w:type="auto"/>
            <w:vAlign w:val="center"/>
            <w:hideMark/>
          </w:tcPr>
          <w:p w14:paraId="1D640472" w14:textId="77777777" w:rsidR="0095430C"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w:t>
            </w:r>
            <w:r>
              <w:rPr>
                <w:rFonts w:eastAsia="Times New Roman"/>
                <w:lang w:val="en-US"/>
              </w:rPr>
              <w:lastRenderedPageBreak/>
              <w:t xml:space="preserve">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95430C" w14:paraId="5DEABE60" w14:textId="77777777">
        <w:trPr>
          <w:divId w:val="510997197"/>
          <w:tblCellSpacing w:w="15" w:type="dxa"/>
        </w:trPr>
        <w:tc>
          <w:tcPr>
            <w:tcW w:w="0" w:type="auto"/>
            <w:vAlign w:val="center"/>
            <w:hideMark/>
          </w:tcPr>
          <w:p w14:paraId="4BBAD3FE" w14:textId="77777777" w:rsidR="0095430C" w:rsidRDefault="0095430C">
            <w:pPr>
              <w:rPr>
                <w:rFonts w:eastAsia="Times New Roman"/>
                <w:lang w:val="en-US"/>
              </w:rPr>
            </w:pPr>
          </w:p>
        </w:tc>
        <w:tc>
          <w:tcPr>
            <w:tcW w:w="0" w:type="auto"/>
            <w:vAlign w:val="center"/>
            <w:hideMark/>
          </w:tcPr>
          <w:p w14:paraId="59639F7F" w14:textId="77777777" w:rsidR="0095430C"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Similar to GATE. The i stands for initial. If there was no prior visual field test to calculate the starting values, an anchor point method is used to define the local start values</w:t>
            </w:r>
            <w:ins w:id="64" w:author="Tom Oniki" w:date="2015-09-02T12:06:00Z">
              <w:r w:rsidR="001F5CF2">
                <w:rPr>
                  <w:rFonts w:eastAsia="Times New Roman"/>
                  <w:lang w:val="en-US"/>
                </w:rPr>
                <w:t>.</w:t>
              </w:r>
            </w:ins>
            <w:r>
              <w:rPr>
                <w:rFonts w:eastAsia="Times New Roman"/>
                <w:lang w:val="en-US"/>
              </w:rPr>
              <w:t xml:space="preserve"> </w:t>
            </w:r>
          </w:p>
        </w:tc>
      </w:tr>
      <w:tr w:rsidR="0095430C" w14:paraId="0CC1F939" w14:textId="77777777">
        <w:trPr>
          <w:divId w:val="510997197"/>
          <w:tblCellSpacing w:w="15" w:type="dxa"/>
        </w:trPr>
        <w:tc>
          <w:tcPr>
            <w:tcW w:w="0" w:type="auto"/>
            <w:vAlign w:val="center"/>
            <w:hideMark/>
          </w:tcPr>
          <w:p w14:paraId="119650A7" w14:textId="77777777" w:rsidR="0095430C" w:rsidRDefault="0095430C">
            <w:pPr>
              <w:rPr>
                <w:rFonts w:eastAsia="Times New Roman"/>
                <w:lang w:val="en-US"/>
              </w:rPr>
            </w:pPr>
          </w:p>
        </w:tc>
        <w:tc>
          <w:tcPr>
            <w:tcW w:w="0" w:type="auto"/>
            <w:vAlign w:val="center"/>
            <w:hideMark/>
          </w:tcPr>
          <w:p w14:paraId="4EA0E019" w14:textId="77777777" w:rsidR="0095430C"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A test started as two level screening test. In the course of the test, the threshold of relative defects and/or normal test locations has been quantified using the dynamic threshold strategy</w:t>
            </w:r>
            <w:ins w:id="65" w:author="Tom Oniki" w:date="2015-09-02T12:06:00Z">
              <w:r w:rsidR="001F5CF2">
                <w:rPr>
                  <w:rFonts w:eastAsia="Times New Roman"/>
                  <w:lang w:val="en-US"/>
                </w:rPr>
                <w:t>.</w:t>
              </w:r>
            </w:ins>
            <w:r>
              <w:rPr>
                <w:rFonts w:eastAsia="Times New Roman"/>
                <w:lang w:val="en-US"/>
              </w:rPr>
              <w:t xml:space="preserve"> </w:t>
            </w:r>
          </w:p>
        </w:tc>
      </w:tr>
      <w:tr w:rsidR="0095430C" w14:paraId="6824B905" w14:textId="77777777">
        <w:trPr>
          <w:divId w:val="510997197"/>
          <w:tblCellSpacing w:w="15" w:type="dxa"/>
        </w:trPr>
        <w:tc>
          <w:tcPr>
            <w:tcW w:w="0" w:type="auto"/>
            <w:vAlign w:val="center"/>
            <w:hideMark/>
          </w:tcPr>
          <w:p w14:paraId="0882C6E5" w14:textId="77777777" w:rsidR="0095430C" w:rsidRDefault="0095430C">
            <w:pPr>
              <w:rPr>
                <w:rFonts w:eastAsia="Times New Roman"/>
                <w:lang w:val="en-US"/>
              </w:rPr>
            </w:pPr>
          </w:p>
        </w:tc>
        <w:tc>
          <w:tcPr>
            <w:tcW w:w="0" w:type="auto"/>
            <w:vAlign w:val="center"/>
            <w:hideMark/>
          </w:tcPr>
          <w:p w14:paraId="1C14E1BC" w14:textId="77777777" w:rsidR="0095430C"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A test started as two level screening test. In the course of the test, the threshold of relative defects and/or normal test locations has been quantified using the normal full threshold strategy</w:t>
            </w:r>
            <w:ins w:id="66" w:author="Tom Oniki" w:date="2015-09-02T12:06:00Z">
              <w:r w:rsidR="001F5CF2">
                <w:rPr>
                  <w:rFonts w:eastAsia="Times New Roman"/>
                  <w:lang w:val="en-US"/>
                </w:rPr>
                <w:t>.</w:t>
              </w:r>
            </w:ins>
            <w:r>
              <w:rPr>
                <w:rFonts w:eastAsia="Times New Roman"/>
                <w:lang w:val="en-US"/>
              </w:rPr>
              <w:t xml:space="preserve"> </w:t>
            </w:r>
          </w:p>
        </w:tc>
      </w:tr>
      <w:tr w:rsidR="0095430C" w14:paraId="53F317E9" w14:textId="77777777">
        <w:trPr>
          <w:divId w:val="510997197"/>
          <w:tblCellSpacing w:w="15" w:type="dxa"/>
        </w:trPr>
        <w:tc>
          <w:tcPr>
            <w:tcW w:w="0" w:type="auto"/>
            <w:vAlign w:val="center"/>
            <w:hideMark/>
          </w:tcPr>
          <w:p w14:paraId="63DAD8D8" w14:textId="77777777" w:rsidR="0095430C" w:rsidRDefault="0095430C">
            <w:pPr>
              <w:rPr>
                <w:rFonts w:eastAsia="Times New Roman"/>
                <w:lang w:val="en-US"/>
              </w:rPr>
            </w:pPr>
          </w:p>
        </w:tc>
        <w:tc>
          <w:tcPr>
            <w:tcW w:w="0" w:type="auto"/>
            <w:vAlign w:val="center"/>
            <w:hideMark/>
          </w:tcPr>
          <w:p w14:paraId="5DBDC31D" w14:textId="77777777" w:rsidR="0095430C"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95430C" w14:paraId="133431D1" w14:textId="77777777">
        <w:trPr>
          <w:divId w:val="510997197"/>
          <w:tblCellSpacing w:w="15" w:type="dxa"/>
        </w:trPr>
        <w:tc>
          <w:tcPr>
            <w:tcW w:w="0" w:type="auto"/>
            <w:vAlign w:val="center"/>
            <w:hideMark/>
          </w:tcPr>
          <w:p w14:paraId="2FE92075" w14:textId="77777777" w:rsidR="0095430C" w:rsidRDefault="0095430C">
            <w:pPr>
              <w:rPr>
                <w:rFonts w:eastAsia="Times New Roman"/>
                <w:lang w:val="en-US"/>
              </w:rPr>
            </w:pPr>
          </w:p>
        </w:tc>
        <w:tc>
          <w:tcPr>
            <w:tcW w:w="0" w:type="auto"/>
            <w:vAlign w:val="center"/>
            <w:hideMark/>
          </w:tcPr>
          <w:p w14:paraId="1D8F080A" w14:textId="77777777" w:rsidR="0095430C"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Continuous Luminance Incremental Perimetry, which measures at first the individual reaction time of the patient and threshold values in every quadrant. The starting value for the main test is slightly below in individual threshold</w:t>
            </w:r>
            <w:ins w:id="67" w:author="Tom Oniki" w:date="2015-09-02T12:07:00Z">
              <w:r w:rsidR="001F5CF2">
                <w:rPr>
                  <w:rFonts w:eastAsia="Times New Roman"/>
                  <w:lang w:val="en-US"/>
                </w:rPr>
                <w:t>.</w:t>
              </w:r>
            </w:ins>
            <w:r>
              <w:rPr>
                <w:rFonts w:eastAsia="Times New Roman"/>
                <w:lang w:val="en-US"/>
              </w:rPr>
              <w:t xml:space="preserve"> </w:t>
            </w:r>
          </w:p>
        </w:tc>
      </w:tr>
      <w:tr w:rsidR="0095430C" w14:paraId="7AC69095" w14:textId="77777777">
        <w:trPr>
          <w:divId w:val="510997197"/>
          <w:tblCellSpacing w:w="15" w:type="dxa"/>
        </w:trPr>
        <w:tc>
          <w:tcPr>
            <w:tcW w:w="0" w:type="auto"/>
            <w:vAlign w:val="center"/>
            <w:hideMark/>
          </w:tcPr>
          <w:p w14:paraId="5467CBA8" w14:textId="77777777" w:rsidR="0095430C" w:rsidRDefault="0095430C">
            <w:pPr>
              <w:rPr>
                <w:rFonts w:eastAsia="Times New Roman"/>
                <w:lang w:val="en-US"/>
              </w:rPr>
            </w:pPr>
          </w:p>
        </w:tc>
        <w:tc>
          <w:tcPr>
            <w:tcW w:w="0" w:type="auto"/>
            <w:vAlign w:val="center"/>
            <w:hideMark/>
          </w:tcPr>
          <w:p w14:paraId="2CFCD6BB" w14:textId="792512BC" w:rsidR="0095430C" w:rsidRDefault="005B11EB">
            <w:pPr>
              <w:rPr>
                <w:rFonts w:eastAsia="Times New Roman"/>
                <w:lang w:val="en-US"/>
              </w:rPr>
            </w:pPr>
            <w:r>
              <w:rPr>
                <w:rFonts w:eastAsia="Times New Roman"/>
                <w:b/>
                <w:bCs/>
                <w:lang w:val="en-US"/>
              </w:rPr>
              <w:t xml:space="preserve">Visual Field CLASS Strategy: </w:t>
            </w:r>
            <w:r>
              <w:rPr>
                <w:rFonts w:eastAsia="Times New Roman"/>
                <w:lang w:val="en-US"/>
              </w:rPr>
              <w:t>A supra threshold screening strategy. The starting stimuli intensities depend on the classification of the patient's visual hill by measuring the central (fovea) or peripheral (15</w:t>
            </w:r>
            <w:del w:id="68" w:author="Tom Oniki" w:date="2015-09-11T15:07:00Z">
              <w:r w:rsidDel="00C00B8E">
                <w:rPr>
                  <w:rFonts w:eastAsia="Times New Roman"/>
                  <w:lang w:val="en-US"/>
                </w:rPr>
                <w:delText>Â</w:delText>
              </w:r>
            </w:del>
            <w:r>
              <w:rPr>
                <w:rFonts w:eastAsia="Times New Roman"/>
                <w:lang w:val="en-US"/>
              </w:rPr>
              <w:t>° meridian) threshold. The result of each dot slightly underestimates the sensitivity value (within 5 dB)</w:t>
            </w:r>
            <w:ins w:id="69" w:author="Tom Oniki" w:date="2015-09-02T12:07:00Z">
              <w:r w:rsidR="001F5CF2">
                <w:rPr>
                  <w:rFonts w:eastAsia="Times New Roman"/>
                  <w:lang w:val="en-US"/>
                </w:rPr>
                <w:t>.</w:t>
              </w:r>
            </w:ins>
            <w:r>
              <w:rPr>
                <w:rFonts w:eastAsia="Times New Roman"/>
                <w:lang w:val="en-US"/>
              </w:rPr>
              <w:t xml:space="preserve"> </w:t>
            </w:r>
          </w:p>
        </w:tc>
      </w:tr>
      <w:tr w:rsidR="0095430C" w14:paraId="75119C85" w14:textId="77777777">
        <w:trPr>
          <w:divId w:val="510997197"/>
          <w:tblCellSpacing w:w="15" w:type="dxa"/>
        </w:trPr>
        <w:tc>
          <w:tcPr>
            <w:tcW w:w="0" w:type="auto"/>
            <w:vAlign w:val="center"/>
            <w:hideMark/>
          </w:tcPr>
          <w:p w14:paraId="2EA59D5D" w14:textId="77777777" w:rsidR="0095430C" w:rsidRDefault="0095430C">
            <w:pPr>
              <w:rPr>
                <w:rFonts w:eastAsia="Times New Roman"/>
                <w:lang w:val="en-US"/>
              </w:rPr>
            </w:pPr>
          </w:p>
        </w:tc>
        <w:tc>
          <w:tcPr>
            <w:tcW w:w="0" w:type="auto"/>
            <w:vAlign w:val="center"/>
            <w:hideMark/>
          </w:tcPr>
          <w:p w14:paraId="2292CEBB" w14:textId="77777777" w:rsidR="0095430C"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95430C" w14:paraId="3847C402" w14:textId="77777777">
        <w:trPr>
          <w:divId w:val="510997197"/>
          <w:tblCellSpacing w:w="15" w:type="dxa"/>
        </w:trPr>
        <w:tc>
          <w:tcPr>
            <w:tcW w:w="0" w:type="auto"/>
            <w:vAlign w:val="center"/>
            <w:hideMark/>
          </w:tcPr>
          <w:p w14:paraId="3FAE8A2F" w14:textId="77777777" w:rsidR="0095430C" w:rsidRDefault="0095430C">
            <w:pPr>
              <w:rPr>
                <w:rFonts w:eastAsia="Times New Roman"/>
                <w:lang w:val="en-US"/>
              </w:rPr>
            </w:pPr>
          </w:p>
        </w:tc>
        <w:tc>
          <w:tcPr>
            <w:tcW w:w="0" w:type="auto"/>
            <w:vAlign w:val="center"/>
            <w:hideMark/>
          </w:tcPr>
          <w:p w14:paraId="25F80E42" w14:textId="77777777" w:rsidR="0095430C"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95430C" w14:paraId="366C8BE6" w14:textId="77777777">
        <w:trPr>
          <w:divId w:val="510997197"/>
          <w:tblCellSpacing w:w="15" w:type="dxa"/>
        </w:trPr>
        <w:tc>
          <w:tcPr>
            <w:tcW w:w="0" w:type="auto"/>
            <w:vAlign w:val="center"/>
            <w:hideMark/>
          </w:tcPr>
          <w:p w14:paraId="343745E3" w14:textId="77777777" w:rsidR="0095430C" w:rsidRDefault="0095430C">
            <w:pPr>
              <w:rPr>
                <w:rFonts w:eastAsia="Times New Roman"/>
                <w:lang w:val="en-US"/>
              </w:rPr>
            </w:pPr>
          </w:p>
        </w:tc>
        <w:tc>
          <w:tcPr>
            <w:tcW w:w="0" w:type="auto"/>
            <w:vAlign w:val="center"/>
            <w:hideMark/>
          </w:tcPr>
          <w:p w14:paraId="4780E20B" w14:textId="77777777" w:rsidR="0095430C"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95430C" w14:paraId="2C6B2724" w14:textId="77777777">
        <w:trPr>
          <w:divId w:val="510997197"/>
          <w:tblCellSpacing w:w="15" w:type="dxa"/>
        </w:trPr>
        <w:tc>
          <w:tcPr>
            <w:tcW w:w="0" w:type="auto"/>
            <w:vAlign w:val="center"/>
            <w:hideMark/>
          </w:tcPr>
          <w:p w14:paraId="7D3FD077" w14:textId="77777777" w:rsidR="0095430C" w:rsidRDefault="0095430C">
            <w:pPr>
              <w:rPr>
                <w:rFonts w:eastAsia="Times New Roman"/>
                <w:lang w:val="en-US"/>
              </w:rPr>
            </w:pPr>
          </w:p>
        </w:tc>
        <w:tc>
          <w:tcPr>
            <w:tcW w:w="0" w:type="auto"/>
            <w:vAlign w:val="center"/>
            <w:hideMark/>
          </w:tcPr>
          <w:p w14:paraId="142D643D" w14:textId="77777777" w:rsidR="0095430C"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95430C" w14:paraId="43D2A19E" w14:textId="77777777">
        <w:trPr>
          <w:divId w:val="510997197"/>
          <w:tblCellSpacing w:w="15" w:type="dxa"/>
        </w:trPr>
        <w:tc>
          <w:tcPr>
            <w:tcW w:w="0" w:type="auto"/>
            <w:vAlign w:val="center"/>
            <w:hideMark/>
          </w:tcPr>
          <w:p w14:paraId="25C965A6" w14:textId="77777777" w:rsidR="0095430C" w:rsidRDefault="0095430C">
            <w:pPr>
              <w:rPr>
                <w:rFonts w:eastAsia="Times New Roman"/>
                <w:lang w:val="en-US"/>
              </w:rPr>
            </w:pPr>
          </w:p>
        </w:tc>
        <w:tc>
          <w:tcPr>
            <w:tcW w:w="0" w:type="auto"/>
            <w:vAlign w:val="center"/>
            <w:hideMark/>
          </w:tcPr>
          <w:p w14:paraId="3A4D556A" w14:textId="1E4C9D07" w:rsidR="0095430C"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Mode for determining the starting luminance for screening test points - the starting luminance is chosen based on the result of four threshold values measured near the 15</w:t>
            </w:r>
            <w:del w:id="70" w:author="Tom Oniki" w:date="2015-09-11T15:07:00Z">
              <w:r w:rsidDel="00C00B8E">
                <w:rPr>
                  <w:rFonts w:eastAsia="Times New Roman"/>
                  <w:lang w:val="en-US"/>
                </w:rPr>
                <w:delText>Â</w:delText>
              </w:r>
            </w:del>
            <w:r>
              <w:rPr>
                <w:rFonts w:eastAsia="Times New Roman"/>
                <w:lang w:val="en-US"/>
              </w:rPr>
              <w:t xml:space="preserve">° meridian (one in each quadrant) </w:t>
            </w:r>
          </w:p>
        </w:tc>
      </w:tr>
      <w:tr w:rsidR="0095430C" w14:paraId="4C90B1E6" w14:textId="77777777">
        <w:trPr>
          <w:divId w:val="510997197"/>
          <w:tblCellSpacing w:w="15" w:type="dxa"/>
        </w:trPr>
        <w:tc>
          <w:tcPr>
            <w:tcW w:w="0" w:type="auto"/>
            <w:vAlign w:val="center"/>
            <w:hideMark/>
          </w:tcPr>
          <w:p w14:paraId="028F09A3" w14:textId="77777777" w:rsidR="0095430C" w:rsidRDefault="0095430C">
            <w:pPr>
              <w:rPr>
                <w:rFonts w:eastAsia="Times New Roman"/>
                <w:lang w:val="en-US"/>
              </w:rPr>
            </w:pPr>
          </w:p>
        </w:tc>
        <w:tc>
          <w:tcPr>
            <w:tcW w:w="0" w:type="auto"/>
            <w:vAlign w:val="center"/>
            <w:hideMark/>
          </w:tcPr>
          <w:p w14:paraId="44716085" w14:textId="77777777" w:rsidR="0095430C" w:rsidRDefault="005B11EB">
            <w:pPr>
              <w:rPr>
                <w:rFonts w:eastAsia="Times New Roman"/>
                <w:lang w:val="en-US"/>
              </w:rPr>
            </w:pPr>
            <w:r>
              <w:rPr>
                <w:rFonts w:eastAsia="Times New Roman"/>
                <w:b/>
                <w:bCs/>
                <w:lang w:val="en-US"/>
              </w:rPr>
              <w:t xml:space="preserve">Automated Optical: </w:t>
            </w:r>
            <w:r>
              <w:rPr>
                <w:rFonts w:eastAsia="Times New Roman"/>
                <w:lang w:val="en-US"/>
              </w:rPr>
              <w:t>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w:t>
            </w:r>
            <w:ins w:id="71" w:author="Tom Oniki" w:date="2015-09-02T12:14:00Z">
              <w:r w:rsidR="00F45226">
                <w:rPr>
                  <w:rFonts w:eastAsia="Times New Roman"/>
                  <w:lang w:val="en-US"/>
                </w:rPr>
                <w:t>.</w:t>
              </w:r>
            </w:ins>
            <w:r>
              <w:rPr>
                <w:rFonts w:eastAsia="Times New Roman"/>
                <w:lang w:val="en-US"/>
              </w:rPr>
              <w:t xml:space="preserve"> </w:t>
            </w:r>
          </w:p>
        </w:tc>
      </w:tr>
      <w:tr w:rsidR="0095430C" w14:paraId="3C897B2D" w14:textId="77777777">
        <w:trPr>
          <w:divId w:val="510997197"/>
          <w:tblCellSpacing w:w="15" w:type="dxa"/>
        </w:trPr>
        <w:tc>
          <w:tcPr>
            <w:tcW w:w="0" w:type="auto"/>
            <w:vAlign w:val="center"/>
            <w:hideMark/>
          </w:tcPr>
          <w:p w14:paraId="66059E64" w14:textId="77777777" w:rsidR="0095430C" w:rsidRDefault="0095430C">
            <w:pPr>
              <w:rPr>
                <w:rFonts w:eastAsia="Times New Roman"/>
                <w:lang w:val="en-US"/>
              </w:rPr>
            </w:pPr>
          </w:p>
        </w:tc>
        <w:tc>
          <w:tcPr>
            <w:tcW w:w="0" w:type="auto"/>
            <w:vAlign w:val="center"/>
            <w:hideMark/>
          </w:tcPr>
          <w:p w14:paraId="009A5A5E" w14:textId="77777777" w:rsidR="0095430C"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95430C" w14:paraId="403F90B9" w14:textId="77777777">
        <w:trPr>
          <w:divId w:val="510997197"/>
          <w:tblCellSpacing w:w="15" w:type="dxa"/>
        </w:trPr>
        <w:tc>
          <w:tcPr>
            <w:tcW w:w="0" w:type="auto"/>
            <w:vAlign w:val="center"/>
            <w:hideMark/>
          </w:tcPr>
          <w:p w14:paraId="01473B94" w14:textId="77777777" w:rsidR="0095430C" w:rsidRDefault="0095430C">
            <w:pPr>
              <w:rPr>
                <w:rFonts w:eastAsia="Times New Roman"/>
                <w:lang w:val="en-US"/>
              </w:rPr>
            </w:pPr>
          </w:p>
        </w:tc>
        <w:tc>
          <w:tcPr>
            <w:tcW w:w="0" w:type="auto"/>
            <w:vAlign w:val="center"/>
            <w:hideMark/>
          </w:tcPr>
          <w:p w14:paraId="24C54D9F" w14:textId="77777777" w:rsidR="0095430C"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95430C" w14:paraId="36AD5FAF" w14:textId="77777777">
        <w:trPr>
          <w:divId w:val="510997197"/>
          <w:tblCellSpacing w:w="15" w:type="dxa"/>
        </w:trPr>
        <w:tc>
          <w:tcPr>
            <w:tcW w:w="0" w:type="auto"/>
            <w:vAlign w:val="center"/>
            <w:hideMark/>
          </w:tcPr>
          <w:p w14:paraId="619FE4E1" w14:textId="77777777" w:rsidR="0095430C" w:rsidRDefault="0095430C">
            <w:pPr>
              <w:rPr>
                <w:rFonts w:eastAsia="Times New Roman"/>
                <w:lang w:val="en-US"/>
              </w:rPr>
            </w:pPr>
          </w:p>
        </w:tc>
        <w:tc>
          <w:tcPr>
            <w:tcW w:w="0" w:type="auto"/>
            <w:vAlign w:val="center"/>
            <w:hideMark/>
          </w:tcPr>
          <w:p w14:paraId="4E1C81D3" w14:textId="77777777" w:rsidR="0095430C"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95430C" w14:paraId="71BEF2A2" w14:textId="77777777">
        <w:trPr>
          <w:divId w:val="510997197"/>
          <w:tblCellSpacing w:w="15" w:type="dxa"/>
        </w:trPr>
        <w:tc>
          <w:tcPr>
            <w:tcW w:w="0" w:type="auto"/>
            <w:vAlign w:val="center"/>
            <w:hideMark/>
          </w:tcPr>
          <w:p w14:paraId="343C82DC" w14:textId="77777777" w:rsidR="0095430C" w:rsidRDefault="0095430C">
            <w:pPr>
              <w:rPr>
                <w:rFonts w:eastAsia="Times New Roman"/>
                <w:lang w:val="en-US"/>
              </w:rPr>
            </w:pPr>
          </w:p>
        </w:tc>
        <w:tc>
          <w:tcPr>
            <w:tcW w:w="0" w:type="auto"/>
            <w:vAlign w:val="center"/>
            <w:hideMark/>
          </w:tcPr>
          <w:p w14:paraId="1074F3F0" w14:textId="77777777" w:rsidR="0095430C"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95430C" w14:paraId="0DB5B66E" w14:textId="77777777">
        <w:trPr>
          <w:divId w:val="510997197"/>
          <w:tblCellSpacing w:w="15" w:type="dxa"/>
        </w:trPr>
        <w:tc>
          <w:tcPr>
            <w:tcW w:w="0" w:type="auto"/>
            <w:vAlign w:val="center"/>
            <w:hideMark/>
          </w:tcPr>
          <w:p w14:paraId="456F36C0" w14:textId="77777777" w:rsidR="0095430C" w:rsidRDefault="0095430C">
            <w:pPr>
              <w:rPr>
                <w:rFonts w:eastAsia="Times New Roman"/>
                <w:lang w:val="en-US"/>
              </w:rPr>
            </w:pPr>
          </w:p>
        </w:tc>
        <w:tc>
          <w:tcPr>
            <w:tcW w:w="0" w:type="auto"/>
            <w:vAlign w:val="center"/>
            <w:hideMark/>
          </w:tcPr>
          <w:p w14:paraId="56942E01" w14:textId="77777777" w:rsidR="0095430C"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95430C" w14:paraId="37D35B3A" w14:textId="77777777">
        <w:trPr>
          <w:divId w:val="510997197"/>
          <w:tblCellSpacing w:w="15" w:type="dxa"/>
        </w:trPr>
        <w:tc>
          <w:tcPr>
            <w:tcW w:w="0" w:type="auto"/>
            <w:vAlign w:val="center"/>
            <w:hideMark/>
          </w:tcPr>
          <w:p w14:paraId="0F245A2E" w14:textId="77777777" w:rsidR="0095430C" w:rsidRDefault="0095430C">
            <w:pPr>
              <w:rPr>
                <w:rFonts w:eastAsia="Times New Roman"/>
                <w:lang w:val="en-US"/>
              </w:rPr>
            </w:pPr>
          </w:p>
        </w:tc>
        <w:tc>
          <w:tcPr>
            <w:tcW w:w="0" w:type="auto"/>
            <w:vAlign w:val="center"/>
            <w:hideMark/>
          </w:tcPr>
          <w:p w14:paraId="00A43D61" w14:textId="77777777" w:rsidR="0095430C"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95430C" w14:paraId="32962000" w14:textId="77777777">
        <w:trPr>
          <w:divId w:val="510997197"/>
          <w:tblCellSpacing w:w="15" w:type="dxa"/>
        </w:trPr>
        <w:tc>
          <w:tcPr>
            <w:tcW w:w="0" w:type="auto"/>
            <w:vAlign w:val="center"/>
            <w:hideMark/>
          </w:tcPr>
          <w:p w14:paraId="425F8142" w14:textId="77777777" w:rsidR="0095430C" w:rsidRDefault="0095430C">
            <w:pPr>
              <w:rPr>
                <w:rFonts w:eastAsia="Times New Roman"/>
                <w:lang w:val="en-US"/>
              </w:rPr>
            </w:pPr>
          </w:p>
        </w:tc>
        <w:tc>
          <w:tcPr>
            <w:tcW w:w="0" w:type="auto"/>
            <w:vAlign w:val="center"/>
            <w:hideMark/>
          </w:tcPr>
          <w:p w14:paraId="64EEA754" w14:textId="77777777" w:rsidR="0095430C"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95430C" w14:paraId="34F748F3" w14:textId="77777777">
        <w:trPr>
          <w:divId w:val="510997197"/>
          <w:tblCellSpacing w:w="15" w:type="dxa"/>
        </w:trPr>
        <w:tc>
          <w:tcPr>
            <w:tcW w:w="0" w:type="auto"/>
            <w:vAlign w:val="center"/>
            <w:hideMark/>
          </w:tcPr>
          <w:p w14:paraId="44567BB6" w14:textId="77777777" w:rsidR="0095430C" w:rsidRDefault="0095430C">
            <w:pPr>
              <w:rPr>
                <w:rFonts w:eastAsia="Times New Roman"/>
                <w:lang w:val="en-US"/>
              </w:rPr>
            </w:pPr>
          </w:p>
        </w:tc>
        <w:tc>
          <w:tcPr>
            <w:tcW w:w="0" w:type="auto"/>
            <w:vAlign w:val="center"/>
            <w:hideMark/>
          </w:tcPr>
          <w:p w14:paraId="44D4DB8B" w14:textId="77777777" w:rsidR="0095430C"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95430C" w14:paraId="1C032DB6" w14:textId="77777777">
        <w:trPr>
          <w:divId w:val="510997197"/>
          <w:tblCellSpacing w:w="15" w:type="dxa"/>
        </w:trPr>
        <w:tc>
          <w:tcPr>
            <w:tcW w:w="0" w:type="auto"/>
            <w:vAlign w:val="center"/>
            <w:hideMark/>
          </w:tcPr>
          <w:p w14:paraId="0DB669DF" w14:textId="77777777" w:rsidR="0095430C" w:rsidRDefault="0095430C">
            <w:pPr>
              <w:rPr>
                <w:rFonts w:eastAsia="Times New Roman"/>
                <w:lang w:val="en-US"/>
              </w:rPr>
            </w:pPr>
          </w:p>
        </w:tc>
        <w:tc>
          <w:tcPr>
            <w:tcW w:w="0" w:type="auto"/>
            <w:vAlign w:val="center"/>
            <w:hideMark/>
          </w:tcPr>
          <w:p w14:paraId="2A085074" w14:textId="77777777" w:rsidR="0095430C"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95430C" w14:paraId="250C3D96" w14:textId="77777777">
        <w:trPr>
          <w:divId w:val="510997197"/>
          <w:tblCellSpacing w:w="15" w:type="dxa"/>
        </w:trPr>
        <w:tc>
          <w:tcPr>
            <w:tcW w:w="0" w:type="auto"/>
            <w:vAlign w:val="center"/>
            <w:hideMark/>
          </w:tcPr>
          <w:p w14:paraId="40FD621A" w14:textId="77777777" w:rsidR="0095430C" w:rsidRDefault="0095430C">
            <w:pPr>
              <w:rPr>
                <w:rFonts w:eastAsia="Times New Roman"/>
                <w:lang w:val="en-US"/>
              </w:rPr>
            </w:pPr>
          </w:p>
        </w:tc>
        <w:tc>
          <w:tcPr>
            <w:tcW w:w="0" w:type="auto"/>
            <w:vAlign w:val="center"/>
            <w:hideMark/>
          </w:tcPr>
          <w:p w14:paraId="53A9681F" w14:textId="77777777" w:rsidR="0095430C"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95430C" w14:paraId="5689255B" w14:textId="77777777">
        <w:trPr>
          <w:divId w:val="510997197"/>
          <w:tblCellSpacing w:w="15" w:type="dxa"/>
        </w:trPr>
        <w:tc>
          <w:tcPr>
            <w:tcW w:w="0" w:type="auto"/>
            <w:vAlign w:val="center"/>
            <w:hideMark/>
          </w:tcPr>
          <w:p w14:paraId="61A3728A" w14:textId="77777777" w:rsidR="0095430C" w:rsidRDefault="0095430C">
            <w:pPr>
              <w:rPr>
                <w:rFonts w:eastAsia="Times New Roman"/>
                <w:lang w:val="en-US"/>
              </w:rPr>
            </w:pPr>
          </w:p>
        </w:tc>
        <w:tc>
          <w:tcPr>
            <w:tcW w:w="0" w:type="auto"/>
            <w:vAlign w:val="center"/>
            <w:hideMark/>
          </w:tcPr>
          <w:p w14:paraId="566E0A2C" w14:textId="77777777" w:rsidR="0095430C"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95430C" w14:paraId="5D01C62B" w14:textId="77777777">
        <w:trPr>
          <w:divId w:val="510997197"/>
          <w:tblCellSpacing w:w="15" w:type="dxa"/>
        </w:trPr>
        <w:tc>
          <w:tcPr>
            <w:tcW w:w="0" w:type="auto"/>
            <w:vAlign w:val="center"/>
            <w:hideMark/>
          </w:tcPr>
          <w:p w14:paraId="666AF90F" w14:textId="77777777" w:rsidR="0095430C" w:rsidRDefault="0095430C">
            <w:pPr>
              <w:rPr>
                <w:rFonts w:eastAsia="Times New Roman"/>
                <w:lang w:val="en-US"/>
              </w:rPr>
            </w:pPr>
          </w:p>
        </w:tc>
        <w:tc>
          <w:tcPr>
            <w:tcW w:w="0" w:type="auto"/>
            <w:vAlign w:val="center"/>
            <w:hideMark/>
          </w:tcPr>
          <w:p w14:paraId="30E1AEF5" w14:textId="21729031" w:rsidR="0095430C"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An analysis of asymmetry between zones of the superior and inferior visual field. It is designed to be specific for defects due to glaucoma</w:t>
            </w:r>
            <w:ins w:id="72" w:author="Tom Oniki" w:date="2015-09-04T12:32:00Z">
              <w:r w:rsidR="00AB3E14">
                <w:rPr>
                  <w:rFonts w:eastAsia="Times New Roman"/>
                  <w:lang w:val="en-US"/>
                </w:rPr>
                <w:t>.</w:t>
              </w:r>
            </w:ins>
            <w:r>
              <w:rPr>
                <w:rFonts w:eastAsia="Times New Roman"/>
                <w:lang w:val="en-US"/>
              </w:rPr>
              <w:t xml:space="preserve"> </w:t>
            </w:r>
          </w:p>
        </w:tc>
      </w:tr>
      <w:tr w:rsidR="0095430C" w14:paraId="70E80BFE" w14:textId="77777777">
        <w:trPr>
          <w:divId w:val="510997197"/>
          <w:tblCellSpacing w:w="15" w:type="dxa"/>
        </w:trPr>
        <w:tc>
          <w:tcPr>
            <w:tcW w:w="0" w:type="auto"/>
            <w:vAlign w:val="center"/>
            <w:hideMark/>
          </w:tcPr>
          <w:p w14:paraId="281C3F4E" w14:textId="77777777" w:rsidR="0095430C" w:rsidRDefault="0095430C">
            <w:pPr>
              <w:rPr>
                <w:rFonts w:eastAsia="Times New Roman"/>
                <w:lang w:val="en-US"/>
              </w:rPr>
            </w:pPr>
          </w:p>
        </w:tc>
        <w:tc>
          <w:tcPr>
            <w:tcW w:w="0" w:type="auto"/>
            <w:vAlign w:val="center"/>
            <w:hideMark/>
          </w:tcPr>
          <w:p w14:paraId="5EB56B73" w14:textId="431263D2" w:rsidR="0095430C" w:rsidRDefault="005B11EB">
            <w:pPr>
              <w:rPr>
                <w:rFonts w:eastAsia="Times New Roman"/>
                <w:lang w:val="en-US"/>
              </w:rPr>
            </w:pPr>
            <w:r>
              <w:rPr>
                <w:rFonts w:eastAsia="Times New Roman"/>
                <w:b/>
                <w:bCs/>
                <w:lang w:val="en-US"/>
              </w:rPr>
              <w:t xml:space="preserve">Optical Fixation Measurements: </w:t>
            </w:r>
            <w:r>
              <w:rPr>
                <w:rFonts w:eastAsia="Times New Roman"/>
                <w:lang w:val="en-US"/>
              </w:rPr>
              <w:t>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w:t>
            </w:r>
            <w:ins w:id="73" w:author="Tom Oniki" w:date="2015-09-04T12:32:00Z">
              <w:r w:rsidR="00AB3E14">
                <w:rPr>
                  <w:rFonts w:eastAsia="Times New Roman"/>
                  <w:lang w:val="en-US"/>
                </w:rPr>
                <w:t>.</w:t>
              </w:r>
            </w:ins>
            <w:r>
              <w:rPr>
                <w:rFonts w:eastAsia="Times New Roman"/>
                <w:lang w:val="en-US"/>
              </w:rPr>
              <w:t xml:space="preserve"> </w:t>
            </w:r>
          </w:p>
        </w:tc>
      </w:tr>
      <w:tr w:rsidR="0095430C" w14:paraId="4D11F1B1" w14:textId="77777777">
        <w:trPr>
          <w:divId w:val="510997197"/>
          <w:tblCellSpacing w:w="15" w:type="dxa"/>
        </w:trPr>
        <w:tc>
          <w:tcPr>
            <w:tcW w:w="0" w:type="auto"/>
            <w:vAlign w:val="center"/>
            <w:hideMark/>
          </w:tcPr>
          <w:p w14:paraId="1120FAB9" w14:textId="77777777" w:rsidR="0095430C" w:rsidRDefault="0095430C">
            <w:pPr>
              <w:rPr>
                <w:rFonts w:eastAsia="Times New Roman"/>
                <w:lang w:val="en-US"/>
              </w:rPr>
            </w:pPr>
          </w:p>
        </w:tc>
        <w:tc>
          <w:tcPr>
            <w:tcW w:w="0" w:type="auto"/>
            <w:vAlign w:val="center"/>
            <w:hideMark/>
          </w:tcPr>
          <w:p w14:paraId="393F50F7" w14:textId="7C30CA37" w:rsidR="0095430C" w:rsidRDefault="005B11EB" w:rsidP="00426092">
            <w:pPr>
              <w:rPr>
                <w:rFonts w:eastAsia="Times New Roman"/>
                <w:lang w:val="en-US"/>
              </w:rPr>
            </w:pPr>
            <w:r>
              <w:rPr>
                <w:rFonts w:eastAsia="Times New Roman"/>
                <w:b/>
                <w:bCs/>
                <w:lang w:val="en-US"/>
              </w:rPr>
              <w:t xml:space="preserve">Macula centered: </w:t>
            </w:r>
            <w:r>
              <w:rPr>
                <w:rFonts w:eastAsia="Times New Roman"/>
                <w:lang w:val="en-US"/>
              </w:rPr>
              <w:t>An image of at least 15</w:t>
            </w:r>
            <w:del w:id="74" w:author="Tom Oniki" w:date="2015-09-11T15:07:00Z">
              <w:r w:rsidDel="00C00B8E">
                <w:rPr>
                  <w:rFonts w:eastAsia="Times New Roman"/>
                  <w:lang w:val="en-US"/>
                </w:rPr>
                <w:delText>Â</w:delText>
              </w:r>
            </w:del>
            <w:r>
              <w:rPr>
                <w:rFonts w:eastAsia="Times New Roman"/>
                <w:lang w:val="en-US"/>
              </w:rPr>
              <w:t xml:space="preserve">° angular subtend that is centered on the macula; see Section U.1.8 </w:t>
            </w:r>
            <w:ins w:id="75" w:author="Tom Oniki" w:date="2015-09-04T13:12:00Z">
              <w:r w:rsidR="00426092">
                <w:rPr>
                  <w:rFonts w:eastAsia="Times New Roman"/>
                  <w:lang w:val="en-US"/>
                </w:rPr>
                <w:t>"</w:t>
              </w:r>
            </w:ins>
            <w:del w:id="76" w:author="Tom Oniki" w:date="2015-09-04T12:36:00Z">
              <w:r w:rsidDel="00AB3E14">
                <w:rPr>
                  <w:rFonts w:eastAsia="Times New Roman"/>
                  <w:lang w:val="en-US"/>
                </w:rPr>
                <w:delText>â€œ</w:delText>
              </w:r>
            </w:del>
            <w:r>
              <w:rPr>
                <w:rFonts w:eastAsia="Times New Roman"/>
                <w:lang w:val="en-US"/>
              </w:rPr>
              <w:t>Relative Image Position Definitions</w:t>
            </w:r>
            <w:ins w:id="77" w:author="Tom Oniki" w:date="2015-09-04T13:12:00Z">
              <w:r w:rsidR="00426092">
                <w:rPr>
                  <w:rFonts w:eastAsia="Times New Roman"/>
                  <w:lang w:val="en-US"/>
                </w:rPr>
                <w:t>"</w:t>
              </w:r>
            </w:ins>
            <w:del w:id="78" w:author="Tom Oniki" w:date="2015-09-04T12:36:00Z">
              <w:r w:rsidDel="00AB3E14">
                <w:rPr>
                  <w:rFonts w:eastAsia="Times New Roman"/>
                  <w:lang w:val="en-US"/>
                </w:rPr>
                <w:delText>â€</w:delText>
              </w:r>
              <w:r w:rsidDel="00AB3E14">
                <w:rPr>
                  <w:rFonts w:ascii="Kaiti SC Black" w:eastAsia="Times New Roman" w:hAnsi="Kaiti SC Black" w:cs="Kaiti SC Black"/>
                  <w:lang w:val="en-US"/>
                </w:rPr>
                <w:delText></w:delText>
              </w:r>
            </w:del>
            <w:r>
              <w:rPr>
                <w:rFonts w:eastAsia="Times New Roman"/>
                <w:lang w:val="en-US"/>
              </w:rPr>
              <w:t xml:space="preserve"> in PS3.17 </w:t>
            </w:r>
          </w:p>
        </w:tc>
      </w:tr>
      <w:tr w:rsidR="0095430C" w14:paraId="35DC2A9B" w14:textId="77777777">
        <w:trPr>
          <w:divId w:val="510997197"/>
          <w:tblCellSpacing w:w="15" w:type="dxa"/>
        </w:trPr>
        <w:tc>
          <w:tcPr>
            <w:tcW w:w="0" w:type="auto"/>
            <w:vAlign w:val="center"/>
            <w:hideMark/>
          </w:tcPr>
          <w:p w14:paraId="4471E499" w14:textId="77777777" w:rsidR="0095430C" w:rsidRDefault="0095430C">
            <w:pPr>
              <w:rPr>
                <w:rFonts w:eastAsia="Times New Roman"/>
                <w:lang w:val="en-US"/>
              </w:rPr>
            </w:pPr>
          </w:p>
        </w:tc>
        <w:tc>
          <w:tcPr>
            <w:tcW w:w="0" w:type="auto"/>
            <w:vAlign w:val="center"/>
            <w:hideMark/>
          </w:tcPr>
          <w:p w14:paraId="605B9E7E" w14:textId="76CA946B" w:rsidR="0095430C" w:rsidRDefault="005B11EB">
            <w:pPr>
              <w:rPr>
                <w:rFonts w:eastAsia="Times New Roman"/>
                <w:lang w:val="en-US"/>
              </w:rPr>
            </w:pPr>
            <w:r>
              <w:rPr>
                <w:rFonts w:eastAsia="Times New Roman"/>
                <w:b/>
                <w:bCs/>
                <w:lang w:val="en-US"/>
              </w:rPr>
              <w:t xml:space="preserve">Disc centered: </w:t>
            </w:r>
            <w:r>
              <w:rPr>
                <w:rFonts w:eastAsia="Times New Roman"/>
                <w:lang w:val="en-US"/>
              </w:rPr>
              <w:t>An image of at least 15</w:t>
            </w:r>
            <w:del w:id="79" w:author="Tom Oniki" w:date="2015-09-11T15:07:00Z">
              <w:r w:rsidDel="00C00B8E">
                <w:rPr>
                  <w:rFonts w:eastAsia="Times New Roman"/>
                  <w:lang w:val="en-US"/>
                </w:rPr>
                <w:delText>Â</w:delText>
              </w:r>
            </w:del>
            <w:r>
              <w:rPr>
                <w:rFonts w:eastAsia="Times New Roman"/>
                <w:lang w:val="en-US"/>
              </w:rPr>
              <w:t xml:space="preserve">° angular subtend that is centered on the optic disc; see Section U.1.8 </w:t>
            </w:r>
            <w:ins w:id="80" w:author="Tom Oniki" w:date="2015-09-04T13:12:00Z">
              <w:r w:rsidR="00B175FF">
                <w:rPr>
                  <w:rFonts w:eastAsia="Times New Roman"/>
                  <w:lang w:val="en-US"/>
                </w:rPr>
                <w:t>"Relative Image Position Definitions" in</w:t>
              </w:r>
            </w:ins>
            <w:del w:id="81" w:author="Tom Oniki" w:date="2015-09-04T12:36:00Z">
              <w:r w:rsidDel="00AB3E14">
                <w:rPr>
                  <w:rFonts w:eastAsia="Times New Roman"/>
                  <w:lang w:val="en-US"/>
                </w:rPr>
                <w:delText>â€œ</w:delText>
              </w:r>
            </w:del>
            <w:del w:id="82" w:author="Tom Oniki" w:date="2015-09-04T13:12:00Z">
              <w:r w:rsidDel="00B175FF">
                <w:rPr>
                  <w:rFonts w:eastAsia="Times New Roman"/>
                  <w:lang w:val="en-US"/>
                </w:rPr>
                <w:delText>Relative Image Position Definitions</w:delText>
              </w:r>
            </w:del>
            <w:del w:id="83" w:author="Tom Oniki" w:date="2015-09-04T12:36:00Z">
              <w:r w:rsidDel="00AB3E14">
                <w:rPr>
                  <w:rFonts w:eastAsia="Times New Roman"/>
                  <w:lang w:val="en-US"/>
                </w:rPr>
                <w:delText>â€</w:delText>
              </w:r>
            </w:del>
            <w:del w:id="84" w:author="Tom Oniki" w:date="2015-09-04T13:12:00Z">
              <w:r w:rsidDel="00B175FF">
                <w:rPr>
                  <w:rFonts w:eastAsia="Times New Roman"/>
                  <w:lang w:val="en-US"/>
                </w:rPr>
                <w:delText xml:space="preserve"> in </w:delText>
              </w:r>
            </w:del>
            <w:ins w:id="85" w:author="Tom Oniki" w:date="2015-09-04T12:45:00Z">
              <w:r w:rsidR="008B39DC">
                <w:rPr>
                  <w:rFonts w:eastAsia="Times New Roman"/>
                  <w:lang w:val="en-US"/>
                </w:rPr>
                <w:t xml:space="preserve"> </w:t>
              </w:r>
            </w:ins>
            <w:r>
              <w:rPr>
                <w:rFonts w:eastAsia="Times New Roman"/>
                <w:lang w:val="en-US"/>
              </w:rPr>
              <w:t xml:space="preserve">PS3.17 </w:t>
            </w:r>
          </w:p>
        </w:tc>
      </w:tr>
      <w:tr w:rsidR="0095430C" w14:paraId="79E923FF" w14:textId="77777777">
        <w:trPr>
          <w:divId w:val="510997197"/>
          <w:tblCellSpacing w:w="15" w:type="dxa"/>
        </w:trPr>
        <w:tc>
          <w:tcPr>
            <w:tcW w:w="0" w:type="auto"/>
            <w:vAlign w:val="center"/>
            <w:hideMark/>
          </w:tcPr>
          <w:p w14:paraId="5A5B4630" w14:textId="77777777" w:rsidR="0095430C" w:rsidRDefault="0095430C">
            <w:pPr>
              <w:rPr>
                <w:rFonts w:eastAsia="Times New Roman"/>
                <w:lang w:val="en-US"/>
              </w:rPr>
            </w:pPr>
          </w:p>
        </w:tc>
        <w:tc>
          <w:tcPr>
            <w:tcW w:w="0" w:type="auto"/>
            <w:vAlign w:val="center"/>
            <w:hideMark/>
          </w:tcPr>
          <w:p w14:paraId="7AA07D05" w14:textId="554038BE" w:rsidR="0095430C" w:rsidRDefault="005B11EB" w:rsidP="00AB3E14">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w:t>
            </w:r>
            <w:ins w:id="86" w:author="Tom Oniki" w:date="2015-09-04T13:12:00Z">
              <w:r w:rsidR="00B175FF">
                <w:rPr>
                  <w:rFonts w:eastAsia="Times New Roman"/>
                  <w:lang w:val="en-US"/>
                </w:rPr>
                <w:t>"Relative</w:t>
              </w:r>
              <w:r w:rsidR="00D13EF0">
                <w:rPr>
                  <w:rFonts w:eastAsia="Times New Roman"/>
                  <w:lang w:val="en-US"/>
                </w:rPr>
                <w:t xml:space="preserve"> Image Position Definitions" in</w:t>
              </w:r>
            </w:ins>
            <w:del w:id="87" w:author="Tom Oniki" w:date="2015-09-04T12:36:00Z">
              <w:r w:rsidDel="00AB3E14">
                <w:rPr>
                  <w:rFonts w:eastAsia="Times New Roman"/>
                  <w:lang w:val="en-US"/>
                </w:rPr>
                <w:delText>â€œ</w:delText>
              </w:r>
            </w:del>
            <w:del w:id="88" w:author="Tom Oniki" w:date="2015-09-04T13:12:00Z">
              <w:r w:rsidDel="00B175FF">
                <w:rPr>
                  <w:rFonts w:eastAsia="Times New Roman"/>
                  <w:lang w:val="en-US"/>
                </w:rPr>
                <w:delText>Relative Image Position Definitions</w:delText>
              </w:r>
            </w:del>
            <w:del w:id="89" w:author="Tom Oniki" w:date="2015-09-04T12:36:00Z">
              <w:r w:rsidDel="00AB3E14">
                <w:rPr>
                  <w:rFonts w:eastAsia="Times New Roman"/>
                  <w:lang w:val="en-US"/>
                </w:rPr>
                <w:delText>â€</w:delText>
              </w:r>
              <w:r w:rsidDel="00AB3E14">
                <w:rPr>
                  <w:rFonts w:ascii="Kaiti SC Black" w:eastAsia="Times New Roman" w:hAnsi="Kaiti SC Black" w:cs="Kaiti SC Black"/>
                  <w:lang w:val="en-US"/>
                </w:rPr>
                <w:delText></w:delText>
              </w:r>
              <w:r w:rsidDel="00AB3E14">
                <w:rPr>
                  <w:rFonts w:eastAsia="Times New Roman"/>
                  <w:lang w:val="en-US"/>
                </w:rPr>
                <w:delText xml:space="preserve"> </w:delText>
              </w:r>
            </w:del>
            <w:del w:id="90" w:author="Tom Oniki" w:date="2015-09-04T13:12:00Z">
              <w:r w:rsidDel="00B175FF">
                <w:rPr>
                  <w:rFonts w:eastAsia="Times New Roman"/>
                  <w:lang w:val="en-US"/>
                </w:rPr>
                <w:delText xml:space="preserve">in </w:delText>
              </w:r>
            </w:del>
            <w:ins w:id="91" w:author="Tom Oniki" w:date="2015-09-04T12:45:00Z">
              <w:r w:rsidR="008B39DC">
                <w:rPr>
                  <w:rFonts w:eastAsia="Times New Roman"/>
                  <w:lang w:val="en-US"/>
                </w:rPr>
                <w:t xml:space="preserve"> </w:t>
              </w:r>
            </w:ins>
            <w:r>
              <w:rPr>
                <w:rFonts w:eastAsia="Times New Roman"/>
                <w:lang w:val="en-US"/>
              </w:rPr>
              <w:t xml:space="preserve">PS3.17 </w:t>
            </w:r>
          </w:p>
        </w:tc>
      </w:tr>
      <w:tr w:rsidR="0095430C" w14:paraId="0DEFD2FD" w14:textId="77777777">
        <w:trPr>
          <w:divId w:val="510997197"/>
          <w:tblCellSpacing w:w="15" w:type="dxa"/>
        </w:trPr>
        <w:tc>
          <w:tcPr>
            <w:tcW w:w="0" w:type="auto"/>
            <w:vAlign w:val="center"/>
            <w:hideMark/>
          </w:tcPr>
          <w:p w14:paraId="0016DF28" w14:textId="77777777" w:rsidR="0095430C" w:rsidRDefault="0095430C">
            <w:pPr>
              <w:rPr>
                <w:rFonts w:eastAsia="Times New Roman"/>
                <w:lang w:val="en-US"/>
              </w:rPr>
            </w:pPr>
          </w:p>
        </w:tc>
        <w:tc>
          <w:tcPr>
            <w:tcW w:w="0" w:type="auto"/>
            <w:vAlign w:val="center"/>
            <w:hideMark/>
          </w:tcPr>
          <w:p w14:paraId="087BBC34" w14:textId="54ACB133" w:rsidR="0095430C" w:rsidRDefault="005B11EB">
            <w:pPr>
              <w:rPr>
                <w:rFonts w:eastAsia="Times New Roman"/>
                <w:lang w:val="en-US"/>
              </w:rPr>
            </w:pPr>
            <w:r>
              <w:rPr>
                <w:rFonts w:eastAsia="Times New Roman"/>
                <w:b/>
                <w:bCs/>
                <w:lang w:val="en-US"/>
              </w:rPr>
              <w:t xml:space="preserve">Disc-macula centered: </w:t>
            </w:r>
            <w:r>
              <w:rPr>
                <w:rFonts w:eastAsia="Times New Roman"/>
                <w:lang w:val="en-US"/>
              </w:rPr>
              <w:t>An image of at least 15</w:t>
            </w:r>
            <w:del w:id="92" w:author="Tom Oniki" w:date="2015-09-11T15:07:00Z">
              <w:r w:rsidDel="00C00B8E">
                <w:rPr>
                  <w:rFonts w:eastAsia="Times New Roman"/>
                  <w:lang w:val="en-US"/>
                </w:rPr>
                <w:delText>Â</w:delText>
              </w:r>
            </w:del>
            <w:r>
              <w:rPr>
                <w:rFonts w:eastAsia="Times New Roman"/>
                <w:lang w:val="en-US"/>
              </w:rPr>
              <w:t>° angular subtend centered midway between the disc and macula and containing at least a portion of the disc and both the disc and the macula; see Section U.1.8</w:t>
            </w:r>
            <w:ins w:id="93" w:author="Tom Oniki" w:date="2015-09-04T12:37:00Z">
              <w:r w:rsidR="00AB3E14">
                <w:rPr>
                  <w:rFonts w:eastAsia="Times New Roman"/>
                  <w:lang w:val="en-US"/>
                </w:rPr>
                <w:t xml:space="preserve"> </w:t>
              </w:r>
            </w:ins>
            <w:ins w:id="94" w:author="Tom Oniki" w:date="2015-09-04T13:12:00Z">
              <w:r w:rsidR="00B175FF">
                <w:rPr>
                  <w:rFonts w:eastAsia="Times New Roman"/>
                  <w:lang w:val="en-US"/>
                </w:rPr>
                <w:t>"Relative</w:t>
              </w:r>
              <w:r w:rsidR="00D13EF0">
                <w:rPr>
                  <w:rFonts w:eastAsia="Times New Roman"/>
                  <w:lang w:val="en-US"/>
                </w:rPr>
                <w:t xml:space="preserve"> Image Position Definitions" in</w:t>
              </w:r>
            </w:ins>
            <w:del w:id="95" w:author="Tom Oniki" w:date="2015-09-04T12:37:00Z">
              <w:r w:rsidDel="00AB3E14">
                <w:rPr>
                  <w:rFonts w:eastAsia="Times New Roman"/>
                  <w:lang w:val="en-US"/>
                </w:rPr>
                <w:delText xml:space="preserve"> â€œ</w:delText>
              </w:r>
            </w:del>
            <w:del w:id="96" w:author="Tom Oniki" w:date="2015-09-04T13:12:00Z">
              <w:r w:rsidDel="00B175FF">
                <w:rPr>
                  <w:rFonts w:eastAsia="Times New Roman"/>
                  <w:lang w:val="en-US"/>
                </w:rPr>
                <w:delText>Relative Image Position Definitions</w:delText>
              </w:r>
            </w:del>
            <w:del w:id="97" w:author="Tom Oniki" w:date="2015-09-04T12:37:00Z">
              <w:r w:rsidDel="00AB3E14">
                <w:rPr>
                  <w:rFonts w:eastAsia="Times New Roman"/>
                  <w:lang w:val="en-US"/>
                </w:rPr>
                <w:delText>â€</w:delText>
              </w:r>
            </w:del>
            <w:del w:id="98" w:author="Tom Oniki" w:date="2015-09-04T13:12:00Z">
              <w:r w:rsidDel="00B175FF">
                <w:rPr>
                  <w:rFonts w:eastAsia="Times New Roman"/>
                  <w:lang w:val="en-US"/>
                </w:rPr>
                <w:delText xml:space="preserve"> in </w:delText>
              </w:r>
            </w:del>
            <w:ins w:id="99" w:author="Tom Oniki" w:date="2015-09-04T12:45:00Z">
              <w:r w:rsidR="008B39DC">
                <w:rPr>
                  <w:rFonts w:eastAsia="Times New Roman"/>
                  <w:lang w:val="en-US"/>
                </w:rPr>
                <w:t xml:space="preserve"> </w:t>
              </w:r>
            </w:ins>
            <w:r>
              <w:rPr>
                <w:rFonts w:eastAsia="Times New Roman"/>
                <w:lang w:val="en-US"/>
              </w:rPr>
              <w:t xml:space="preserve">PS3.17 </w:t>
            </w:r>
          </w:p>
        </w:tc>
      </w:tr>
      <w:tr w:rsidR="0095430C" w14:paraId="22588950" w14:textId="77777777">
        <w:trPr>
          <w:divId w:val="510997197"/>
          <w:tblCellSpacing w:w="15" w:type="dxa"/>
        </w:trPr>
        <w:tc>
          <w:tcPr>
            <w:tcW w:w="0" w:type="auto"/>
            <w:vAlign w:val="center"/>
            <w:hideMark/>
          </w:tcPr>
          <w:p w14:paraId="447DE89B" w14:textId="77777777" w:rsidR="0095430C" w:rsidRDefault="0095430C">
            <w:pPr>
              <w:rPr>
                <w:rFonts w:eastAsia="Times New Roman"/>
                <w:lang w:val="en-US"/>
              </w:rPr>
            </w:pPr>
          </w:p>
        </w:tc>
        <w:tc>
          <w:tcPr>
            <w:tcW w:w="0" w:type="auto"/>
            <w:vAlign w:val="center"/>
            <w:hideMark/>
          </w:tcPr>
          <w:p w14:paraId="2D514889" w14:textId="0016D3C3" w:rsidR="0095430C" w:rsidRDefault="005B11EB">
            <w:pPr>
              <w:rPr>
                <w:rFonts w:eastAsia="Times New Roman"/>
                <w:lang w:val="en-US"/>
              </w:rPr>
            </w:pPr>
            <w:r>
              <w:rPr>
                <w:rFonts w:eastAsia="Times New Roman"/>
                <w:b/>
                <w:bCs/>
                <w:lang w:val="en-US"/>
              </w:rPr>
              <w:t xml:space="preserve">Mid-peripheral-superior: </w:t>
            </w:r>
            <w:r>
              <w:rPr>
                <w:rFonts w:eastAsia="Times New Roman"/>
                <w:lang w:val="en-US"/>
              </w:rPr>
              <w:t>An image of at least 15</w:t>
            </w:r>
            <w:del w:id="100"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and spanning both the superior-temporal and superior-nasal quadrants of the fundus; see Section U.1.8 </w:t>
            </w:r>
            <w:ins w:id="101" w:author="Tom Oniki" w:date="2015-09-04T13:12:00Z">
              <w:r w:rsidR="00B175FF">
                <w:rPr>
                  <w:rFonts w:eastAsia="Times New Roman"/>
                  <w:lang w:val="en-US"/>
                </w:rPr>
                <w:t>"Relative</w:t>
              </w:r>
              <w:r w:rsidR="00D13EF0">
                <w:rPr>
                  <w:rFonts w:eastAsia="Times New Roman"/>
                  <w:lang w:val="en-US"/>
                </w:rPr>
                <w:t xml:space="preserve"> Image Position Definitions" in</w:t>
              </w:r>
            </w:ins>
            <w:del w:id="102" w:author="Tom Oniki" w:date="2015-09-04T12:37:00Z">
              <w:r w:rsidDel="00AB3E14">
                <w:rPr>
                  <w:rFonts w:eastAsia="Times New Roman"/>
                  <w:lang w:val="en-US"/>
                </w:rPr>
                <w:delText>â€œRelative Image Position Definitionsâ€</w:delText>
              </w:r>
            </w:del>
            <w:del w:id="103" w:author="Tom Oniki" w:date="2015-09-04T13:12:00Z">
              <w:r w:rsidDel="00B175FF">
                <w:rPr>
                  <w:rFonts w:eastAsia="Times New Roman"/>
                  <w:lang w:val="en-US"/>
                </w:rPr>
                <w:delText xml:space="preserve"> in </w:delText>
              </w:r>
            </w:del>
            <w:ins w:id="104" w:author="Tom Oniki" w:date="2015-09-04T12:45:00Z">
              <w:r w:rsidR="008B39DC">
                <w:rPr>
                  <w:rFonts w:eastAsia="Times New Roman"/>
                  <w:lang w:val="en-US"/>
                </w:rPr>
                <w:t xml:space="preserve"> </w:t>
              </w:r>
            </w:ins>
            <w:r>
              <w:rPr>
                <w:rFonts w:eastAsia="Times New Roman"/>
                <w:lang w:val="en-US"/>
              </w:rPr>
              <w:t xml:space="preserve">PS3.17 </w:t>
            </w:r>
          </w:p>
        </w:tc>
      </w:tr>
      <w:tr w:rsidR="0095430C" w14:paraId="5BCC8AD6" w14:textId="77777777">
        <w:trPr>
          <w:divId w:val="510997197"/>
          <w:tblCellSpacing w:w="15" w:type="dxa"/>
        </w:trPr>
        <w:tc>
          <w:tcPr>
            <w:tcW w:w="0" w:type="auto"/>
            <w:vAlign w:val="center"/>
            <w:hideMark/>
          </w:tcPr>
          <w:p w14:paraId="399877DD" w14:textId="77777777" w:rsidR="0095430C" w:rsidRDefault="0095430C">
            <w:pPr>
              <w:rPr>
                <w:rFonts w:eastAsia="Times New Roman"/>
                <w:lang w:val="en-US"/>
              </w:rPr>
            </w:pPr>
          </w:p>
        </w:tc>
        <w:tc>
          <w:tcPr>
            <w:tcW w:w="0" w:type="auto"/>
            <w:vAlign w:val="center"/>
            <w:hideMark/>
          </w:tcPr>
          <w:p w14:paraId="293B1CCC" w14:textId="06C69857" w:rsidR="0095430C" w:rsidRDefault="005B11EB">
            <w:pPr>
              <w:rPr>
                <w:rFonts w:eastAsia="Times New Roman"/>
                <w:lang w:val="en-US"/>
              </w:rPr>
            </w:pPr>
            <w:r>
              <w:rPr>
                <w:rFonts w:eastAsia="Times New Roman"/>
                <w:b/>
                <w:bCs/>
                <w:lang w:val="en-US"/>
              </w:rPr>
              <w:t xml:space="preserve">Mid-peripheral-superior temporal: </w:t>
            </w:r>
            <w:r>
              <w:rPr>
                <w:rFonts w:eastAsia="Times New Roman"/>
                <w:lang w:val="en-US"/>
              </w:rPr>
              <w:t>An image of at least 15</w:t>
            </w:r>
            <w:del w:id="105"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in the superior-temporal quadrant of the fundus; see Section U.1.8 </w:t>
            </w:r>
            <w:ins w:id="106" w:author="Tom Oniki" w:date="2015-09-04T13:13:00Z">
              <w:r w:rsidR="00B175FF">
                <w:rPr>
                  <w:rFonts w:eastAsia="Times New Roman"/>
                  <w:lang w:val="en-US"/>
                </w:rPr>
                <w:t>"Relative Image Position Definitions" in</w:t>
              </w:r>
            </w:ins>
            <w:del w:id="107" w:author="Tom Oniki" w:date="2015-09-04T12:37:00Z">
              <w:r w:rsidDel="00AB3E14">
                <w:rPr>
                  <w:rFonts w:eastAsia="Times New Roman"/>
                  <w:lang w:val="en-US"/>
                </w:rPr>
                <w:delText>â€œRelative Image Position Definitionsâ€</w:delText>
              </w:r>
            </w:del>
            <w:del w:id="108" w:author="Tom Oniki" w:date="2015-09-04T13:13:00Z">
              <w:r w:rsidDel="00B175FF">
                <w:rPr>
                  <w:rFonts w:eastAsia="Times New Roman"/>
                  <w:lang w:val="en-US"/>
                </w:rPr>
                <w:delText xml:space="preserve"> in </w:delText>
              </w:r>
            </w:del>
            <w:ins w:id="109" w:author="Tom Oniki" w:date="2015-09-04T12:45:00Z">
              <w:r w:rsidR="008B39DC">
                <w:rPr>
                  <w:rFonts w:eastAsia="Times New Roman"/>
                  <w:lang w:val="en-US"/>
                </w:rPr>
                <w:t xml:space="preserve"> </w:t>
              </w:r>
            </w:ins>
            <w:r>
              <w:rPr>
                <w:rFonts w:eastAsia="Times New Roman"/>
                <w:lang w:val="en-US"/>
              </w:rPr>
              <w:t xml:space="preserve">PS3.17 </w:t>
            </w:r>
          </w:p>
        </w:tc>
      </w:tr>
      <w:tr w:rsidR="0095430C" w14:paraId="580037DC" w14:textId="77777777">
        <w:trPr>
          <w:divId w:val="510997197"/>
          <w:tblCellSpacing w:w="15" w:type="dxa"/>
        </w:trPr>
        <w:tc>
          <w:tcPr>
            <w:tcW w:w="0" w:type="auto"/>
            <w:vAlign w:val="center"/>
            <w:hideMark/>
          </w:tcPr>
          <w:p w14:paraId="50F70D95" w14:textId="77777777" w:rsidR="0095430C" w:rsidRDefault="0095430C">
            <w:pPr>
              <w:rPr>
                <w:rFonts w:eastAsia="Times New Roman"/>
                <w:lang w:val="en-US"/>
              </w:rPr>
            </w:pPr>
          </w:p>
        </w:tc>
        <w:tc>
          <w:tcPr>
            <w:tcW w:w="0" w:type="auto"/>
            <w:vAlign w:val="center"/>
            <w:hideMark/>
          </w:tcPr>
          <w:p w14:paraId="30D0DECD" w14:textId="0BCEF370" w:rsidR="0095430C" w:rsidRDefault="005B11EB">
            <w:pPr>
              <w:rPr>
                <w:rFonts w:eastAsia="Times New Roman"/>
                <w:lang w:val="en-US"/>
              </w:rPr>
            </w:pPr>
            <w:r>
              <w:rPr>
                <w:rFonts w:eastAsia="Times New Roman"/>
                <w:b/>
                <w:bCs/>
                <w:lang w:val="en-US"/>
              </w:rPr>
              <w:t xml:space="preserve">Mid-peripheral-temporal: </w:t>
            </w:r>
            <w:r>
              <w:rPr>
                <w:rFonts w:eastAsia="Times New Roman"/>
                <w:lang w:val="en-US"/>
              </w:rPr>
              <w:t>An image of at least 15</w:t>
            </w:r>
            <w:del w:id="110"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and spanning both the superior-temporal and inferior-temporal quadrants of the fundus; see Section U.1.8 </w:t>
            </w:r>
            <w:ins w:id="111" w:author="Tom Oniki" w:date="2015-09-04T13:13:00Z">
              <w:r w:rsidR="00B175FF">
                <w:rPr>
                  <w:rFonts w:eastAsia="Times New Roman"/>
                  <w:lang w:val="en-US"/>
                </w:rPr>
                <w:t>"Relative Image Position Definitions" in</w:t>
              </w:r>
            </w:ins>
            <w:del w:id="112" w:author="Tom Oniki" w:date="2015-09-04T12:38:00Z">
              <w:r w:rsidDel="00AB3E14">
                <w:rPr>
                  <w:rFonts w:eastAsia="Times New Roman"/>
                  <w:lang w:val="en-US"/>
                </w:rPr>
                <w:delText>â€œRelative Image Position Definitionsâ€</w:delText>
              </w:r>
            </w:del>
            <w:del w:id="113" w:author="Tom Oniki" w:date="2015-09-04T13:13:00Z">
              <w:r w:rsidDel="00B175FF">
                <w:rPr>
                  <w:rFonts w:eastAsia="Times New Roman"/>
                  <w:lang w:val="en-US"/>
                </w:rPr>
                <w:delText xml:space="preserve"> in </w:delText>
              </w:r>
            </w:del>
            <w:ins w:id="114" w:author="Tom Oniki" w:date="2015-09-04T12:45:00Z">
              <w:r w:rsidR="008B39DC">
                <w:rPr>
                  <w:rFonts w:eastAsia="Times New Roman"/>
                  <w:lang w:val="en-US"/>
                </w:rPr>
                <w:t xml:space="preserve"> </w:t>
              </w:r>
            </w:ins>
            <w:r>
              <w:rPr>
                <w:rFonts w:eastAsia="Times New Roman"/>
                <w:lang w:val="en-US"/>
              </w:rPr>
              <w:t xml:space="preserve">PS3.17 </w:t>
            </w:r>
          </w:p>
        </w:tc>
      </w:tr>
      <w:tr w:rsidR="0095430C" w14:paraId="5052F3F2" w14:textId="77777777">
        <w:trPr>
          <w:divId w:val="510997197"/>
          <w:tblCellSpacing w:w="15" w:type="dxa"/>
        </w:trPr>
        <w:tc>
          <w:tcPr>
            <w:tcW w:w="0" w:type="auto"/>
            <w:vAlign w:val="center"/>
            <w:hideMark/>
          </w:tcPr>
          <w:p w14:paraId="1B6BE783" w14:textId="77777777" w:rsidR="0095430C" w:rsidRDefault="0095430C">
            <w:pPr>
              <w:rPr>
                <w:rFonts w:eastAsia="Times New Roman"/>
                <w:lang w:val="en-US"/>
              </w:rPr>
            </w:pPr>
          </w:p>
        </w:tc>
        <w:tc>
          <w:tcPr>
            <w:tcW w:w="0" w:type="auto"/>
            <w:vAlign w:val="center"/>
            <w:hideMark/>
          </w:tcPr>
          <w:p w14:paraId="159D5858" w14:textId="1D5DC8CE" w:rsidR="0095430C" w:rsidRDefault="005B11EB">
            <w:pPr>
              <w:rPr>
                <w:rFonts w:eastAsia="Times New Roman"/>
                <w:lang w:val="en-US"/>
              </w:rPr>
            </w:pPr>
            <w:r>
              <w:rPr>
                <w:rFonts w:eastAsia="Times New Roman"/>
                <w:b/>
                <w:bCs/>
                <w:lang w:val="en-US"/>
              </w:rPr>
              <w:t xml:space="preserve">Mid-peripheral-inferior temporal: </w:t>
            </w:r>
            <w:r>
              <w:rPr>
                <w:rFonts w:eastAsia="Times New Roman"/>
                <w:lang w:val="en-US"/>
              </w:rPr>
              <w:t>An image of at least 15</w:t>
            </w:r>
            <w:del w:id="115"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in the inferior-temporal quadrant of the fundus; see Section U.1.8 </w:t>
            </w:r>
            <w:ins w:id="116" w:author="Tom Oniki" w:date="2015-09-04T13:13:00Z">
              <w:r w:rsidR="00B175FF">
                <w:rPr>
                  <w:rFonts w:eastAsia="Times New Roman"/>
                  <w:lang w:val="en-US"/>
                </w:rPr>
                <w:t>"Relative Image Position Definitions" in</w:t>
              </w:r>
            </w:ins>
            <w:del w:id="117" w:author="Tom Oniki" w:date="2015-09-04T12:38:00Z">
              <w:r w:rsidDel="00AB3E14">
                <w:rPr>
                  <w:rFonts w:eastAsia="Times New Roman"/>
                  <w:lang w:val="en-US"/>
                </w:rPr>
                <w:delText>â€œRelative Image Position Definitionsâ€</w:delText>
              </w:r>
            </w:del>
            <w:del w:id="118" w:author="Tom Oniki" w:date="2015-09-04T13:13:00Z">
              <w:r w:rsidDel="00B175FF">
                <w:rPr>
                  <w:rFonts w:eastAsia="Times New Roman"/>
                  <w:lang w:val="en-US"/>
                </w:rPr>
                <w:delText xml:space="preserve"> in </w:delText>
              </w:r>
            </w:del>
            <w:ins w:id="119" w:author="Tom Oniki" w:date="2015-09-04T12:45:00Z">
              <w:r w:rsidR="008B39DC">
                <w:rPr>
                  <w:rFonts w:eastAsia="Times New Roman"/>
                  <w:lang w:val="en-US"/>
                </w:rPr>
                <w:t xml:space="preserve"> </w:t>
              </w:r>
            </w:ins>
            <w:r>
              <w:rPr>
                <w:rFonts w:eastAsia="Times New Roman"/>
                <w:lang w:val="en-US"/>
              </w:rPr>
              <w:t xml:space="preserve">PS3.17 </w:t>
            </w:r>
          </w:p>
        </w:tc>
      </w:tr>
      <w:tr w:rsidR="0095430C" w14:paraId="10AD0722" w14:textId="77777777">
        <w:trPr>
          <w:divId w:val="510997197"/>
          <w:tblCellSpacing w:w="15" w:type="dxa"/>
        </w:trPr>
        <w:tc>
          <w:tcPr>
            <w:tcW w:w="0" w:type="auto"/>
            <w:vAlign w:val="center"/>
            <w:hideMark/>
          </w:tcPr>
          <w:p w14:paraId="19656BCD" w14:textId="77777777" w:rsidR="0095430C" w:rsidRDefault="0095430C">
            <w:pPr>
              <w:rPr>
                <w:rFonts w:eastAsia="Times New Roman"/>
                <w:lang w:val="en-US"/>
              </w:rPr>
            </w:pPr>
          </w:p>
        </w:tc>
        <w:tc>
          <w:tcPr>
            <w:tcW w:w="0" w:type="auto"/>
            <w:vAlign w:val="center"/>
            <w:hideMark/>
          </w:tcPr>
          <w:p w14:paraId="62E545A0" w14:textId="31ED4233" w:rsidR="0095430C" w:rsidRDefault="005B11EB">
            <w:pPr>
              <w:rPr>
                <w:rFonts w:eastAsia="Times New Roman"/>
                <w:lang w:val="en-US"/>
              </w:rPr>
            </w:pPr>
            <w:r>
              <w:rPr>
                <w:rFonts w:eastAsia="Times New Roman"/>
                <w:b/>
                <w:bCs/>
                <w:lang w:val="en-US"/>
              </w:rPr>
              <w:t xml:space="preserve">Mid-peripheral-inferior: </w:t>
            </w:r>
            <w:r>
              <w:rPr>
                <w:rFonts w:eastAsia="Times New Roman"/>
                <w:lang w:val="en-US"/>
              </w:rPr>
              <w:t>An image of at least 15</w:t>
            </w:r>
            <w:del w:id="120"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and spanning both the inferior-temporal and inferior-nasal quadrants of the fundus; see Section U.1.8 </w:t>
            </w:r>
            <w:ins w:id="121" w:author="Tom Oniki" w:date="2015-09-04T12:38:00Z">
              <w:r w:rsidR="00AB3E14">
                <w:rPr>
                  <w:rFonts w:eastAsia="Times New Roman"/>
                  <w:lang w:val="en-US"/>
                </w:rPr>
                <w:t>“Relative Image Position Definitions”</w:t>
              </w:r>
            </w:ins>
            <w:del w:id="122" w:author="Tom Oniki" w:date="2015-09-04T12:38:00Z">
              <w:r w:rsidDel="00AB3E14">
                <w:rPr>
                  <w:rFonts w:eastAsia="Times New Roman"/>
                  <w:lang w:val="en-US"/>
                </w:rPr>
                <w:delText>â€œRelative Image Position Definitionsâ€</w:delText>
              </w:r>
            </w:del>
            <w:r>
              <w:rPr>
                <w:rFonts w:eastAsia="Times New Roman"/>
                <w:lang w:val="en-US"/>
              </w:rPr>
              <w:t xml:space="preserve"> in</w:t>
            </w:r>
            <w:del w:id="123" w:author="Tom Oniki" w:date="2015-09-04T14:46:00Z">
              <w:r w:rsidDel="00D13EF0">
                <w:rPr>
                  <w:rFonts w:eastAsia="Times New Roman"/>
                  <w:lang w:val="en-US"/>
                </w:rPr>
                <w:delText xml:space="preserve"> </w:delText>
              </w:r>
            </w:del>
            <w:ins w:id="124" w:author="Tom Oniki" w:date="2015-09-04T14:43:00Z">
              <w:r w:rsidR="00D13EF0">
                <w:rPr>
                  <w:rFonts w:eastAsia="Times New Roman"/>
                  <w:lang w:val="en-US"/>
                </w:rPr>
                <w:t xml:space="preserve"> </w:t>
              </w:r>
            </w:ins>
            <w:r>
              <w:rPr>
                <w:rFonts w:eastAsia="Times New Roman"/>
                <w:lang w:val="en-US"/>
              </w:rPr>
              <w:t xml:space="preserve">PS3.17 </w:t>
            </w:r>
          </w:p>
        </w:tc>
      </w:tr>
      <w:tr w:rsidR="0095430C" w14:paraId="67F288E2" w14:textId="77777777">
        <w:trPr>
          <w:divId w:val="510997197"/>
          <w:tblCellSpacing w:w="15" w:type="dxa"/>
        </w:trPr>
        <w:tc>
          <w:tcPr>
            <w:tcW w:w="0" w:type="auto"/>
            <w:vAlign w:val="center"/>
            <w:hideMark/>
          </w:tcPr>
          <w:p w14:paraId="58F76E6E" w14:textId="77777777" w:rsidR="0095430C" w:rsidRDefault="0095430C">
            <w:pPr>
              <w:rPr>
                <w:rFonts w:eastAsia="Times New Roman"/>
                <w:lang w:val="en-US"/>
              </w:rPr>
            </w:pPr>
          </w:p>
        </w:tc>
        <w:tc>
          <w:tcPr>
            <w:tcW w:w="0" w:type="auto"/>
            <w:vAlign w:val="center"/>
            <w:hideMark/>
          </w:tcPr>
          <w:p w14:paraId="27544BF4" w14:textId="76116B1A" w:rsidR="0095430C" w:rsidRDefault="005B11EB">
            <w:pPr>
              <w:rPr>
                <w:rFonts w:eastAsia="Times New Roman"/>
                <w:lang w:val="en-US"/>
              </w:rPr>
            </w:pPr>
            <w:r>
              <w:rPr>
                <w:rFonts w:eastAsia="Times New Roman"/>
                <w:b/>
                <w:bCs/>
                <w:lang w:val="en-US"/>
              </w:rPr>
              <w:t xml:space="preserve">Mid-peripheral-inferior nasal: </w:t>
            </w:r>
            <w:r>
              <w:rPr>
                <w:rFonts w:eastAsia="Times New Roman"/>
                <w:lang w:val="en-US"/>
              </w:rPr>
              <w:t>An image of at least 15</w:t>
            </w:r>
            <w:del w:id="125"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in the inferior-nasal quadrant of the fundus; see Section U.1.8 </w:t>
            </w:r>
            <w:ins w:id="126" w:author="Tom Oniki" w:date="2015-09-04T13:13:00Z">
              <w:r w:rsidR="00B175FF">
                <w:rPr>
                  <w:rFonts w:eastAsia="Times New Roman"/>
                  <w:lang w:val="en-US"/>
                </w:rPr>
                <w:t>"Relative Image Position Definitions" in</w:t>
              </w:r>
            </w:ins>
            <w:del w:id="127" w:author="Tom Oniki" w:date="2015-09-04T12:46:00Z">
              <w:r w:rsidDel="008B39DC">
                <w:rPr>
                  <w:rFonts w:eastAsia="Times New Roman"/>
                  <w:lang w:val="en-US"/>
                </w:rPr>
                <w:delText>â€œRelative Image Position Definitionsâ€</w:delText>
              </w:r>
            </w:del>
            <w:del w:id="128" w:author="Tom Oniki" w:date="2015-09-04T13:13:00Z">
              <w:r w:rsidDel="00B175FF">
                <w:rPr>
                  <w:rFonts w:eastAsia="Times New Roman"/>
                  <w:lang w:val="en-US"/>
                </w:rPr>
                <w:delText xml:space="preserve"> in </w:delText>
              </w:r>
            </w:del>
            <w:ins w:id="129" w:author="Tom Oniki" w:date="2015-09-04T12:46:00Z">
              <w:r w:rsidR="008B39DC">
                <w:rPr>
                  <w:rFonts w:eastAsia="Times New Roman"/>
                  <w:lang w:val="en-US"/>
                </w:rPr>
                <w:t xml:space="preserve"> </w:t>
              </w:r>
            </w:ins>
            <w:r>
              <w:rPr>
                <w:rFonts w:eastAsia="Times New Roman"/>
                <w:lang w:val="en-US"/>
              </w:rPr>
              <w:t xml:space="preserve">PS3.17 </w:t>
            </w:r>
          </w:p>
        </w:tc>
      </w:tr>
      <w:tr w:rsidR="0095430C" w14:paraId="4C075ACC" w14:textId="77777777">
        <w:trPr>
          <w:divId w:val="510997197"/>
          <w:tblCellSpacing w:w="15" w:type="dxa"/>
        </w:trPr>
        <w:tc>
          <w:tcPr>
            <w:tcW w:w="0" w:type="auto"/>
            <w:vAlign w:val="center"/>
            <w:hideMark/>
          </w:tcPr>
          <w:p w14:paraId="5E7A3D9C" w14:textId="77777777" w:rsidR="0095430C" w:rsidRDefault="0095430C">
            <w:pPr>
              <w:rPr>
                <w:rFonts w:eastAsia="Times New Roman"/>
                <w:lang w:val="en-US"/>
              </w:rPr>
            </w:pPr>
          </w:p>
        </w:tc>
        <w:tc>
          <w:tcPr>
            <w:tcW w:w="0" w:type="auto"/>
            <w:vAlign w:val="center"/>
            <w:hideMark/>
          </w:tcPr>
          <w:p w14:paraId="129A7F03" w14:textId="1546B6B7" w:rsidR="0095430C" w:rsidRDefault="005B11EB">
            <w:pPr>
              <w:rPr>
                <w:rFonts w:eastAsia="Times New Roman"/>
                <w:lang w:val="en-US"/>
              </w:rPr>
            </w:pPr>
            <w:r>
              <w:rPr>
                <w:rFonts w:eastAsia="Times New Roman"/>
                <w:b/>
                <w:bCs/>
                <w:lang w:val="en-US"/>
              </w:rPr>
              <w:t xml:space="preserve">Mid-peripheral-nasal: </w:t>
            </w:r>
            <w:r>
              <w:rPr>
                <w:rFonts w:eastAsia="Times New Roman"/>
                <w:lang w:val="en-US"/>
              </w:rPr>
              <w:t>An image of at least 15</w:t>
            </w:r>
            <w:del w:id="130"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and spanning both the superior-nasal and inferior-nasal quadrants of the fundus; see Section U.1.8 </w:t>
            </w:r>
            <w:ins w:id="131" w:author="Tom Oniki" w:date="2015-09-04T13:13:00Z">
              <w:r w:rsidR="00B175FF">
                <w:rPr>
                  <w:rFonts w:eastAsia="Times New Roman"/>
                  <w:lang w:val="en-US"/>
                </w:rPr>
                <w:t>"Relative Image Position Definitions" in</w:t>
              </w:r>
            </w:ins>
            <w:del w:id="132" w:author="Tom Oniki" w:date="2015-09-04T12:46:00Z">
              <w:r w:rsidDel="008B39DC">
                <w:rPr>
                  <w:rFonts w:eastAsia="Times New Roman"/>
                  <w:lang w:val="en-US"/>
                </w:rPr>
                <w:delText>â€œRelative Image Position Definitionsâ€</w:delText>
              </w:r>
            </w:del>
            <w:del w:id="133" w:author="Tom Oniki" w:date="2015-09-04T13:13:00Z">
              <w:r w:rsidDel="00B175FF">
                <w:rPr>
                  <w:rFonts w:eastAsia="Times New Roman"/>
                  <w:lang w:val="en-US"/>
                </w:rPr>
                <w:delText xml:space="preserve"> in </w:delText>
              </w:r>
            </w:del>
            <w:ins w:id="134" w:author="Tom Oniki" w:date="2015-09-04T12:46:00Z">
              <w:r w:rsidR="008B39DC">
                <w:rPr>
                  <w:rFonts w:eastAsia="Times New Roman"/>
                  <w:lang w:val="en-US"/>
                </w:rPr>
                <w:t xml:space="preserve"> </w:t>
              </w:r>
            </w:ins>
            <w:r>
              <w:rPr>
                <w:rFonts w:eastAsia="Times New Roman"/>
                <w:lang w:val="en-US"/>
              </w:rPr>
              <w:t xml:space="preserve">PS3.17 </w:t>
            </w:r>
          </w:p>
        </w:tc>
      </w:tr>
      <w:tr w:rsidR="0095430C" w14:paraId="68DE0211" w14:textId="77777777">
        <w:trPr>
          <w:divId w:val="510997197"/>
          <w:tblCellSpacing w:w="15" w:type="dxa"/>
        </w:trPr>
        <w:tc>
          <w:tcPr>
            <w:tcW w:w="0" w:type="auto"/>
            <w:vAlign w:val="center"/>
            <w:hideMark/>
          </w:tcPr>
          <w:p w14:paraId="5133339A" w14:textId="77777777" w:rsidR="0095430C" w:rsidRDefault="0095430C">
            <w:pPr>
              <w:rPr>
                <w:rFonts w:eastAsia="Times New Roman"/>
                <w:lang w:val="en-US"/>
              </w:rPr>
            </w:pPr>
          </w:p>
        </w:tc>
        <w:tc>
          <w:tcPr>
            <w:tcW w:w="0" w:type="auto"/>
            <w:vAlign w:val="center"/>
            <w:hideMark/>
          </w:tcPr>
          <w:p w14:paraId="344F7F93" w14:textId="54DC3E1B" w:rsidR="0095430C" w:rsidRDefault="005B11EB">
            <w:pPr>
              <w:rPr>
                <w:rFonts w:eastAsia="Times New Roman"/>
                <w:lang w:val="en-US"/>
              </w:rPr>
            </w:pPr>
            <w:r>
              <w:rPr>
                <w:rFonts w:eastAsia="Times New Roman"/>
                <w:b/>
                <w:bCs/>
                <w:lang w:val="en-US"/>
              </w:rPr>
              <w:t xml:space="preserve">Mid-peripheral-superior nasal: </w:t>
            </w:r>
            <w:r>
              <w:rPr>
                <w:rFonts w:eastAsia="Times New Roman"/>
                <w:lang w:val="en-US"/>
              </w:rPr>
              <w:t>An image of at least 15</w:t>
            </w:r>
            <w:del w:id="135" w:author="Tom Oniki" w:date="2015-09-11T15:07:00Z">
              <w:r w:rsidDel="00C00B8E">
                <w:rPr>
                  <w:rFonts w:eastAsia="Times New Roman"/>
                  <w:lang w:val="en-US"/>
                </w:rPr>
                <w:delText>Â</w:delText>
              </w:r>
            </w:del>
            <w:r>
              <w:rPr>
                <w:rFonts w:eastAsia="Times New Roman"/>
                <w:lang w:val="en-US"/>
              </w:rPr>
              <w:t xml:space="preserve">° angular subtend positioned between the central zone and the equator in the superior-nasal quadrant of the fundus; see Section U.1.8 </w:t>
            </w:r>
            <w:ins w:id="136" w:author="Tom Oniki" w:date="2015-09-04T13:13:00Z">
              <w:r w:rsidR="00B175FF">
                <w:rPr>
                  <w:rFonts w:eastAsia="Times New Roman"/>
                  <w:lang w:val="en-US"/>
                </w:rPr>
                <w:t>"Relative Image Position Definitions" in</w:t>
              </w:r>
            </w:ins>
            <w:del w:id="137" w:author="Tom Oniki" w:date="2015-09-04T12:46:00Z">
              <w:r w:rsidDel="008B39DC">
                <w:rPr>
                  <w:rFonts w:eastAsia="Times New Roman"/>
                  <w:lang w:val="en-US"/>
                </w:rPr>
                <w:delText>â€œRelative Image Position Definitionsâ€</w:delText>
              </w:r>
            </w:del>
            <w:del w:id="138" w:author="Tom Oniki" w:date="2015-09-04T13:13:00Z">
              <w:r w:rsidDel="00B175FF">
                <w:rPr>
                  <w:rFonts w:eastAsia="Times New Roman"/>
                  <w:lang w:val="en-US"/>
                </w:rPr>
                <w:delText xml:space="preserve"> in </w:delText>
              </w:r>
            </w:del>
            <w:ins w:id="139" w:author="Tom Oniki" w:date="2015-09-04T12:47:00Z">
              <w:r w:rsidR="008B39DC">
                <w:rPr>
                  <w:rFonts w:eastAsia="Times New Roman"/>
                  <w:lang w:val="en-US"/>
                </w:rPr>
                <w:t xml:space="preserve"> </w:t>
              </w:r>
            </w:ins>
            <w:r>
              <w:rPr>
                <w:rFonts w:eastAsia="Times New Roman"/>
                <w:lang w:val="en-US"/>
              </w:rPr>
              <w:t xml:space="preserve">PS3.17 </w:t>
            </w:r>
          </w:p>
        </w:tc>
      </w:tr>
      <w:tr w:rsidR="0095430C" w14:paraId="5D48AAEE" w14:textId="77777777">
        <w:trPr>
          <w:divId w:val="510997197"/>
          <w:tblCellSpacing w:w="15" w:type="dxa"/>
        </w:trPr>
        <w:tc>
          <w:tcPr>
            <w:tcW w:w="0" w:type="auto"/>
            <w:vAlign w:val="center"/>
            <w:hideMark/>
          </w:tcPr>
          <w:p w14:paraId="280233F3" w14:textId="77777777" w:rsidR="0095430C" w:rsidRDefault="0095430C">
            <w:pPr>
              <w:rPr>
                <w:rFonts w:eastAsia="Times New Roman"/>
                <w:lang w:val="en-US"/>
              </w:rPr>
            </w:pPr>
          </w:p>
        </w:tc>
        <w:tc>
          <w:tcPr>
            <w:tcW w:w="0" w:type="auto"/>
            <w:vAlign w:val="center"/>
            <w:hideMark/>
          </w:tcPr>
          <w:p w14:paraId="778FA8B9" w14:textId="2047716B" w:rsidR="0095430C" w:rsidRDefault="005B11EB">
            <w:pPr>
              <w:rPr>
                <w:rFonts w:eastAsia="Times New Roman"/>
                <w:lang w:val="en-US"/>
              </w:rPr>
            </w:pPr>
            <w:r>
              <w:rPr>
                <w:rFonts w:eastAsia="Times New Roman"/>
                <w:b/>
                <w:bCs/>
                <w:lang w:val="en-US"/>
              </w:rPr>
              <w:t xml:space="preserve">Peripheral-superior: </w:t>
            </w:r>
            <w:r>
              <w:rPr>
                <w:rFonts w:eastAsia="Times New Roman"/>
                <w:lang w:val="en-US"/>
              </w:rPr>
              <w:t>An image of at least 15</w:t>
            </w:r>
            <w:del w:id="140" w:author="Tom Oniki" w:date="2015-09-11T15:07:00Z">
              <w:r w:rsidDel="00C00B8E">
                <w:rPr>
                  <w:rFonts w:eastAsia="Times New Roman"/>
                  <w:lang w:val="en-US"/>
                </w:rPr>
                <w:delText>Â</w:delText>
              </w:r>
            </w:del>
            <w:r>
              <w:rPr>
                <w:rFonts w:eastAsia="Times New Roman"/>
                <w:lang w:val="en-US"/>
              </w:rPr>
              <w:t xml:space="preserve">° angular subtend positioned between the equator and the ora serrata, and spanning both the superior temporal and superior nasal quadrants of the fundus; see Section U.1.8 </w:t>
            </w:r>
            <w:ins w:id="141" w:author="Tom Oniki" w:date="2015-09-04T13:13:00Z">
              <w:r w:rsidR="00B175FF">
                <w:rPr>
                  <w:rFonts w:eastAsia="Times New Roman"/>
                  <w:lang w:val="en-US"/>
                </w:rPr>
                <w:t>"Relative Image Position Definitions" in</w:t>
              </w:r>
            </w:ins>
            <w:del w:id="142"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661677B6" w14:textId="77777777">
        <w:trPr>
          <w:divId w:val="510997197"/>
          <w:tblCellSpacing w:w="15" w:type="dxa"/>
        </w:trPr>
        <w:tc>
          <w:tcPr>
            <w:tcW w:w="0" w:type="auto"/>
            <w:vAlign w:val="center"/>
            <w:hideMark/>
          </w:tcPr>
          <w:p w14:paraId="47D251B0" w14:textId="77777777" w:rsidR="0095430C" w:rsidRDefault="0095430C">
            <w:pPr>
              <w:rPr>
                <w:rFonts w:eastAsia="Times New Roman"/>
                <w:lang w:val="en-US"/>
              </w:rPr>
            </w:pPr>
          </w:p>
        </w:tc>
        <w:tc>
          <w:tcPr>
            <w:tcW w:w="0" w:type="auto"/>
            <w:vAlign w:val="center"/>
            <w:hideMark/>
          </w:tcPr>
          <w:p w14:paraId="6A94B5FC" w14:textId="6FD6E704" w:rsidR="0095430C" w:rsidRDefault="005B11EB">
            <w:pPr>
              <w:rPr>
                <w:rFonts w:eastAsia="Times New Roman"/>
                <w:lang w:val="en-US"/>
              </w:rPr>
            </w:pPr>
            <w:r>
              <w:rPr>
                <w:rFonts w:eastAsia="Times New Roman"/>
                <w:b/>
                <w:bCs/>
                <w:lang w:val="en-US"/>
              </w:rPr>
              <w:t xml:space="preserve">Peripheral-superior temporal: </w:t>
            </w:r>
            <w:r>
              <w:rPr>
                <w:rFonts w:eastAsia="Times New Roman"/>
                <w:lang w:val="en-US"/>
              </w:rPr>
              <w:t>An image of at least 15</w:t>
            </w:r>
            <w:del w:id="143" w:author="Tom Oniki" w:date="2015-09-11T15:07:00Z">
              <w:r w:rsidDel="00C00B8E">
                <w:rPr>
                  <w:rFonts w:eastAsia="Times New Roman"/>
                  <w:lang w:val="en-US"/>
                </w:rPr>
                <w:delText>Â</w:delText>
              </w:r>
            </w:del>
            <w:r>
              <w:rPr>
                <w:rFonts w:eastAsia="Times New Roman"/>
                <w:lang w:val="en-US"/>
              </w:rPr>
              <w:t xml:space="preserve">° angular subtend positioned between the equator and ora serrata in the superior-temporal quadrant of the fundus; see Section U.1.8 </w:t>
            </w:r>
            <w:ins w:id="144" w:author="Tom Oniki" w:date="2015-09-04T13:13:00Z">
              <w:r w:rsidR="00B175FF">
                <w:rPr>
                  <w:rFonts w:eastAsia="Times New Roman"/>
                  <w:lang w:val="en-US"/>
                </w:rPr>
                <w:t>"Relative Image Position Definitions" in</w:t>
              </w:r>
            </w:ins>
            <w:del w:id="145"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18B55012" w14:textId="77777777">
        <w:trPr>
          <w:divId w:val="510997197"/>
          <w:tblCellSpacing w:w="15" w:type="dxa"/>
        </w:trPr>
        <w:tc>
          <w:tcPr>
            <w:tcW w:w="0" w:type="auto"/>
            <w:vAlign w:val="center"/>
            <w:hideMark/>
          </w:tcPr>
          <w:p w14:paraId="06FB61EE" w14:textId="77777777" w:rsidR="0095430C" w:rsidRDefault="0095430C">
            <w:pPr>
              <w:rPr>
                <w:rFonts w:eastAsia="Times New Roman"/>
                <w:lang w:val="en-US"/>
              </w:rPr>
            </w:pPr>
          </w:p>
        </w:tc>
        <w:tc>
          <w:tcPr>
            <w:tcW w:w="0" w:type="auto"/>
            <w:vAlign w:val="center"/>
            <w:hideMark/>
          </w:tcPr>
          <w:p w14:paraId="74E88EA5" w14:textId="226979CB" w:rsidR="0095430C" w:rsidRDefault="005B11EB">
            <w:pPr>
              <w:rPr>
                <w:rFonts w:eastAsia="Times New Roman"/>
                <w:lang w:val="en-US"/>
              </w:rPr>
            </w:pPr>
            <w:r>
              <w:rPr>
                <w:rFonts w:eastAsia="Times New Roman"/>
                <w:b/>
                <w:bCs/>
                <w:lang w:val="en-US"/>
              </w:rPr>
              <w:t xml:space="preserve">Peripheral-temporal: </w:t>
            </w:r>
            <w:r>
              <w:rPr>
                <w:rFonts w:eastAsia="Times New Roman"/>
                <w:lang w:val="en-US"/>
              </w:rPr>
              <w:t>An image of at least 15</w:t>
            </w:r>
            <w:del w:id="146" w:author="Tom Oniki" w:date="2015-09-11T15:07:00Z">
              <w:r w:rsidDel="00C00B8E">
                <w:rPr>
                  <w:rFonts w:eastAsia="Times New Roman"/>
                  <w:lang w:val="en-US"/>
                </w:rPr>
                <w:delText>Â</w:delText>
              </w:r>
            </w:del>
            <w:r>
              <w:rPr>
                <w:rFonts w:eastAsia="Times New Roman"/>
                <w:lang w:val="en-US"/>
              </w:rPr>
              <w:t xml:space="preserve">° angular subtend positioned between the equator and ora serrata, and spanning both the superior-temporal and inferior-temporal quadrants of the fundus; see Section U.1.8 </w:t>
            </w:r>
            <w:ins w:id="147" w:author="Tom Oniki" w:date="2015-09-04T13:14:00Z">
              <w:r w:rsidR="00B175FF">
                <w:rPr>
                  <w:rFonts w:eastAsia="Times New Roman"/>
                  <w:lang w:val="en-US"/>
                </w:rPr>
                <w:t>"Relative Image Position Definitions" in</w:t>
              </w:r>
            </w:ins>
            <w:del w:id="148"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1C14380E" w14:textId="77777777">
        <w:trPr>
          <w:divId w:val="510997197"/>
          <w:tblCellSpacing w:w="15" w:type="dxa"/>
        </w:trPr>
        <w:tc>
          <w:tcPr>
            <w:tcW w:w="0" w:type="auto"/>
            <w:vAlign w:val="center"/>
            <w:hideMark/>
          </w:tcPr>
          <w:p w14:paraId="7ECD8D64" w14:textId="77777777" w:rsidR="0095430C" w:rsidRDefault="0095430C">
            <w:pPr>
              <w:rPr>
                <w:rFonts w:eastAsia="Times New Roman"/>
                <w:lang w:val="en-US"/>
              </w:rPr>
            </w:pPr>
          </w:p>
        </w:tc>
        <w:tc>
          <w:tcPr>
            <w:tcW w:w="0" w:type="auto"/>
            <w:vAlign w:val="center"/>
            <w:hideMark/>
          </w:tcPr>
          <w:p w14:paraId="2EB620C7" w14:textId="4372259B" w:rsidR="0095430C" w:rsidRDefault="005B11EB">
            <w:pPr>
              <w:rPr>
                <w:rFonts w:eastAsia="Times New Roman"/>
                <w:lang w:val="en-US"/>
              </w:rPr>
            </w:pPr>
            <w:r>
              <w:rPr>
                <w:rFonts w:eastAsia="Times New Roman"/>
                <w:b/>
                <w:bCs/>
                <w:lang w:val="en-US"/>
              </w:rPr>
              <w:t xml:space="preserve">Peripheral-inferior temporal: </w:t>
            </w:r>
            <w:r>
              <w:rPr>
                <w:rFonts w:eastAsia="Times New Roman"/>
                <w:lang w:val="en-US"/>
              </w:rPr>
              <w:t>An image of at least 15</w:t>
            </w:r>
            <w:del w:id="149" w:author="Tom Oniki" w:date="2015-09-11T15:07:00Z">
              <w:r w:rsidDel="00C00B8E">
                <w:rPr>
                  <w:rFonts w:eastAsia="Times New Roman"/>
                  <w:lang w:val="en-US"/>
                </w:rPr>
                <w:delText>Â</w:delText>
              </w:r>
            </w:del>
            <w:r>
              <w:rPr>
                <w:rFonts w:eastAsia="Times New Roman"/>
                <w:lang w:val="en-US"/>
              </w:rPr>
              <w:t xml:space="preserve">° angular subtend positioned between the equator and ora serrata in the inferior-temporal quadrant of the fundus; see Section U.1.8 </w:t>
            </w:r>
            <w:ins w:id="150" w:author="Tom Oniki" w:date="2015-09-04T13:14:00Z">
              <w:r w:rsidR="00B175FF">
                <w:rPr>
                  <w:rFonts w:eastAsia="Times New Roman"/>
                  <w:lang w:val="en-US"/>
                </w:rPr>
                <w:t>"Relative Image Position Definitions" in</w:t>
              </w:r>
            </w:ins>
            <w:del w:id="151"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222F51ED" w14:textId="77777777">
        <w:trPr>
          <w:divId w:val="510997197"/>
          <w:tblCellSpacing w:w="15" w:type="dxa"/>
        </w:trPr>
        <w:tc>
          <w:tcPr>
            <w:tcW w:w="0" w:type="auto"/>
            <w:vAlign w:val="center"/>
            <w:hideMark/>
          </w:tcPr>
          <w:p w14:paraId="4EB728AF" w14:textId="77777777" w:rsidR="0095430C" w:rsidRDefault="0095430C">
            <w:pPr>
              <w:rPr>
                <w:rFonts w:eastAsia="Times New Roman"/>
                <w:lang w:val="en-US"/>
              </w:rPr>
            </w:pPr>
          </w:p>
        </w:tc>
        <w:tc>
          <w:tcPr>
            <w:tcW w:w="0" w:type="auto"/>
            <w:vAlign w:val="center"/>
            <w:hideMark/>
          </w:tcPr>
          <w:p w14:paraId="63A092DF" w14:textId="0D198261" w:rsidR="0095430C" w:rsidRDefault="005B11EB">
            <w:pPr>
              <w:rPr>
                <w:rFonts w:eastAsia="Times New Roman"/>
                <w:lang w:val="en-US"/>
              </w:rPr>
            </w:pPr>
            <w:r>
              <w:rPr>
                <w:rFonts w:eastAsia="Times New Roman"/>
                <w:b/>
                <w:bCs/>
                <w:lang w:val="en-US"/>
              </w:rPr>
              <w:t xml:space="preserve">Peripheral-inferior: </w:t>
            </w:r>
            <w:r>
              <w:rPr>
                <w:rFonts w:eastAsia="Times New Roman"/>
                <w:lang w:val="en-US"/>
              </w:rPr>
              <w:t>An image of at least 15</w:t>
            </w:r>
            <w:del w:id="152" w:author="Tom Oniki" w:date="2015-09-11T15:08:00Z">
              <w:r w:rsidDel="00C00B8E">
                <w:rPr>
                  <w:rFonts w:eastAsia="Times New Roman"/>
                  <w:lang w:val="en-US"/>
                </w:rPr>
                <w:delText>Â</w:delText>
              </w:r>
            </w:del>
            <w:r>
              <w:rPr>
                <w:rFonts w:eastAsia="Times New Roman"/>
                <w:lang w:val="en-US"/>
              </w:rPr>
              <w:t xml:space="preserve">° angular subtend positioned between the equator and ora serrata, and spanning both the inferior-temporal and inferior-nasal quadrants of the fundus; see Section U.1.8 </w:t>
            </w:r>
            <w:ins w:id="153" w:author="Tom Oniki" w:date="2015-09-04T13:14:00Z">
              <w:r w:rsidR="00B175FF">
                <w:rPr>
                  <w:rFonts w:eastAsia="Times New Roman"/>
                  <w:lang w:val="en-US"/>
                </w:rPr>
                <w:t>"Relative Image Position Definitions" in</w:t>
              </w:r>
            </w:ins>
            <w:del w:id="154"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339AEE2C" w14:textId="77777777">
        <w:trPr>
          <w:divId w:val="510997197"/>
          <w:tblCellSpacing w:w="15" w:type="dxa"/>
        </w:trPr>
        <w:tc>
          <w:tcPr>
            <w:tcW w:w="0" w:type="auto"/>
            <w:vAlign w:val="center"/>
            <w:hideMark/>
          </w:tcPr>
          <w:p w14:paraId="0C66AD91" w14:textId="77777777" w:rsidR="0095430C" w:rsidRDefault="0095430C">
            <w:pPr>
              <w:rPr>
                <w:rFonts w:eastAsia="Times New Roman"/>
                <w:lang w:val="en-US"/>
              </w:rPr>
            </w:pPr>
          </w:p>
        </w:tc>
        <w:tc>
          <w:tcPr>
            <w:tcW w:w="0" w:type="auto"/>
            <w:vAlign w:val="center"/>
            <w:hideMark/>
          </w:tcPr>
          <w:p w14:paraId="5A1D5D8E" w14:textId="26AB7943" w:rsidR="0095430C" w:rsidRDefault="005B11EB">
            <w:pPr>
              <w:rPr>
                <w:rFonts w:eastAsia="Times New Roman"/>
                <w:lang w:val="en-US"/>
              </w:rPr>
            </w:pPr>
            <w:r>
              <w:rPr>
                <w:rFonts w:eastAsia="Times New Roman"/>
                <w:b/>
                <w:bCs/>
                <w:lang w:val="en-US"/>
              </w:rPr>
              <w:t xml:space="preserve">Peripheral-inferior nasal: </w:t>
            </w:r>
            <w:r>
              <w:rPr>
                <w:rFonts w:eastAsia="Times New Roman"/>
                <w:lang w:val="en-US"/>
              </w:rPr>
              <w:t>An image of at least 15</w:t>
            </w:r>
            <w:del w:id="155" w:author="Tom Oniki" w:date="2015-09-11T15:08:00Z">
              <w:r w:rsidDel="00C00B8E">
                <w:rPr>
                  <w:rFonts w:eastAsia="Times New Roman"/>
                  <w:lang w:val="en-US"/>
                </w:rPr>
                <w:delText>Â</w:delText>
              </w:r>
            </w:del>
            <w:r>
              <w:rPr>
                <w:rFonts w:eastAsia="Times New Roman"/>
                <w:lang w:val="en-US"/>
              </w:rPr>
              <w:t xml:space="preserve">° angular subtend positioned between the equator and ora serrata in the inferior-nasal quadrant of the fundus; see Section U.1.8 </w:t>
            </w:r>
            <w:ins w:id="156" w:author="Tom Oniki" w:date="2015-09-04T13:14:00Z">
              <w:r w:rsidR="00B175FF">
                <w:rPr>
                  <w:rFonts w:eastAsia="Times New Roman"/>
                  <w:lang w:val="en-US"/>
                </w:rPr>
                <w:t>"Relative Image Position Definitions" in</w:t>
              </w:r>
            </w:ins>
            <w:del w:id="157" w:author="Tom Oniki" w:date="2015-09-04T12:47: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5817A1DE" w14:textId="77777777">
        <w:trPr>
          <w:divId w:val="510997197"/>
          <w:tblCellSpacing w:w="15" w:type="dxa"/>
        </w:trPr>
        <w:tc>
          <w:tcPr>
            <w:tcW w:w="0" w:type="auto"/>
            <w:vAlign w:val="center"/>
            <w:hideMark/>
          </w:tcPr>
          <w:p w14:paraId="59AFE2CD" w14:textId="77777777" w:rsidR="0095430C" w:rsidRDefault="0095430C">
            <w:pPr>
              <w:rPr>
                <w:rFonts w:eastAsia="Times New Roman"/>
                <w:lang w:val="en-US"/>
              </w:rPr>
            </w:pPr>
          </w:p>
        </w:tc>
        <w:tc>
          <w:tcPr>
            <w:tcW w:w="0" w:type="auto"/>
            <w:vAlign w:val="center"/>
            <w:hideMark/>
          </w:tcPr>
          <w:p w14:paraId="4B9CC3FD" w14:textId="1B57D7C2" w:rsidR="0095430C" w:rsidRDefault="005B11EB">
            <w:pPr>
              <w:rPr>
                <w:rFonts w:eastAsia="Times New Roman"/>
                <w:lang w:val="en-US"/>
              </w:rPr>
            </w:pPr>
            <w:r>
              <w:rPr>
                <w:rFonts w:eastAsia="Times New Roman"/>
                <w:b/>
                <w:bCs/>
                <w:lang w:val="en-US"/>
              </w:rPr>
              <w:t xml:space="preserve">Peripheral-nasal: </w:t>
            </w:r>
            <w:r>
              <w:rPr>
                <w:rFonts w:eastAsia="Times New Roman"/>
                <w:lang w:val="en-US"/>
              </w:rPr>
              <w:t>An image of at least 15</w:t>
            </w:r>
            <w:del w:id="158" w:author="Tom Oniki" w:date="2015-09-11T15:08:00Z">
              <w:r w:rsidDel="00C00B8E">
                <w:rPr>
                  <w:rFonts w:eastAsia="Times New Roman"/>
                  <w:lang w:val="en-US"/>
                </w:rPr>
                <w:delText>Â</w:delText>
              </w:r>
            </w:del>
            <w:r>
              <w:rPr>
                <w:rFonts w:eastAsia="Times New Roman"/>
                <w:lang w:val="en-US"/>
              </w:rPr>
              <w:t xml:space="preserve">° angular subtend positioned between the equator and ora serrata, and spanning both the superior-nasal and inferior-nasal quadrants of the fundus; see Section U.1.8 </w:t>
            </w:r>
            <w:ins w:id="159" w:author="Tom Oniki" w:date="2015-09-04T13:14:00Z">
              <w:r w:rsidR="00B175FF">
                <w:rPr>
                  <w:rFonts w:eastAsia="Times New Roman"/>
                  <w:lang w:val="en-US"/>
                </w:rPr>
                <w:t xml:space="preserve">"Relative Image Position Definitions" in </w:t>
              </w:r>
            </w:ins>
            <w:del w:id="160" w:author="Tom Oniki" w:date="2015-09-04T12:47:00Z">
              <w:r w:rsidDel="008B39DC">
                <w:rPr>
                  <w:rFonts w:eastAsia="Times New Roman"/>
                  <w:lang w:val="en-US"/>
                </w:rPr>
                <w:delText xml:space="preserve">â€œRelative Image Position Definitionsâ€ in </w:delText>
              </w:r>
            </w:del>
            <w:r>
              <w:rPr>
                <w:rFonts w:eastAsia="Times New Roman"/>
                <w:lang w:val="en-US"/>
              </w:rPr>
              <w:t xml:space="preserve">PS3.17 </w:t>
            </w:r>
          </w:p>
        </w:tc>
      </w:tr>
      <w:tr w:rsidR="0095430C" w14:paraId="451B049D" w14:textId="77777777">
        <w:trPr>
          <w:divId w:val="510997197"/>
          <w:tblCellSpacing w:w="15" w:type="dxa"/>
        </w:trPr>
        <w:tc>
          <w:tcPr>
            <w:tcW w:w="0" w:type="auto"/>
            <w:vAlign w:val="center"/>
            <w:hideMark/>
          </w:tcPr>
          <w:p w14:paraId="1DA99D23" w14:textId="77777777" w:rsidR="0095430C" w:rsidRDefault="0095430C">
            <w:pPr>
              <w:rPr>
                <w:rFonts w:eastAsia="Times New Roman"/>
                <w:lang w:val="en-US"/>
              </w:rPr>
            </w:pPr>
          </w:p>
        </w:tc>
        <w:tc>
          <w:tcPr>
            <w:tcW w:w="0" w:type="auto"/>
            <w:vAlign w:val="center"/>
            <w:hideMark/>
          </w:tcPr>
          <w:p w14:paraId="0EFE193D" w14:textId="13FCEDD8" w:rsidR="0095430C" w:rsidRDefault="005B11EB">
            <w:pPr>
              <w:rPr>
                <w:rFonts w:eastAsia="Times New Roman"/>
                <w:lang w:val="en-US"/>
              </w:rPr>
            </w:pPr>
            <w:r>
              <w:rPr>
                <w:rFonts w:eastAsia="Times New Roman"/>
                <w:b/>
                <w:bCs/>
                <w:lang w:val="en-US"/>
              </w:rPr>
              <w:t xml:space="preserve">Peripheral-superior nasal: </w:t>
            </w:r>
            <w:r>
              <w:rPr>
                <w:rFonts w:eastAsia="Times New Roman"/>
                <w:lang w:val="en-US"/>
              </w:rPr>
              <w:t>An image of at least 15</w:t>
            </w:r>
            <w:del w:id="161" w:author="Tom Oniki" w:date="2015-09-11T15:08:00Z">
              <w:r w:rsidDel="00C00B8E">
                <w:rPr>
                  <w:rFonts w:eastAsia="Times New Roman"/>
                  <w:lang w:val="en-US"/>
                </w:rPr>
                <w:delText>Â</w:delText>
              </w:r>
            </w:del>
            <w:r>
              <w:rPr>
                <w:rFonts w:eastAsia="Times New Roman"/>
                <w:lang w:val="en-US"/>
              </w:rPr>
              <w:t xml:space="preserve">° angular subtend positioned between the equator and ora serrata in the superior-nasal quadrant of the fundus; see Section U.1.8 </w:t>
            </w:r>
            <w:ins w:id="162" w:author="Tom Oniki" w:date="2015-09-04T13:16:00Z">
              <w:r w:rsidR="00B175FF">
                <w:rPr>
                  <w:rFonts w:eastAsia="Times New Roman"/>
                  <w:lang w:val="en-US"/>
                </w:rPr>
                <w:t>"Relative Image Position Definitions" in</w:t>
              </w:r>
            </w:ins>
            <w:del w:id="163" w:author="Tom Oniki" w:date="2015-09-04T12:47:00Z">
              <w:r w:rsidDel="008B39DC">
                <w:rPr>
                  <w:rFonts w:eastAsia="Times New Roman"/>
                  <w:lang w:val="en-US"/>
                </w:rPr>
                <w:delText xml:space="preserve">â€œRelative Image Position Definitionsâ€ </w:delText>
              </w:r>
            </w:del>
            <w:del w:id="164" w:author="Tom Oniki" w:date="2015-09-04T13:16:00Z">
              <w:r w:rsidDel="00B175FF">
                <w:rPr>
                  <w:rFonts w:eastAsia="Times New Roman"/>
                  <w:lang w:val="en-US"/>
                </w:rPr>
                <w:delText xml:space="preserve">in </w:delText>
              </w:r>
            </w:del>
            <w:ins w:id="165" w:author="Tom Oniki" w:date="2015-09-04T12:47:00Z">
              <w:r w:rsidR="008B39DC">
                <w:rPr>
                  <w:rFonts w:eastAsia="Times New Roman"/>
                  <w:lang w:val="en-US"/>
                </w:rPr>
                <w:t xml:space="preserve"> </w:t>
              </w:r>
            </w:ins>
            <w:r>
              <w:rPr>
                <w:rFonts w:eastAsia="Times New Roman"/>
                <w:lang w:val="en-US"/>
              </w:rPr>
              <w:t xml:space="preserve">PS3.17 </w:t>
            </w:r>
          </w:p>
        </w:tc>
      </w:tr>
      <w:tr w:rsidR="0095430C" w14:paraId="065073AC" w14:textId="77777777">
        <w:trPr>
          <w:divId w:val="510997197"/>
          <w:tblCellSpacing w:w="15" w:type="dxa"/>
        </w:trPr>
        <w:tc>
          <w:tcPr>
            <w:tcW w:w="0" w:type="auto"/>
            <w:vAlign w:val="center"/>
            <w:hideMark/>
          </w:tcPr>
          <w:p w14:paraId="388CD181" w14:textId="77777777" w:rsidR="0095430C" w:rsidRDefault="0095430C">
            <w:pPr>
              <w:rPr>
                <w:rFonts w:eastAsia="Times New Roman"/>
                <w:lang w:val="en-US"/>
              </w:rPr>
            </w:pPr>
          </w:p>
        </w:tc>
        <w:tc>
          <w:tcPr>
            <w:tcW w:w="0" w:type="auto"/>
            <w:vAlign w:val="center"/>
            <w:hideMark/>
          </w:tcPr>
          <w:p w14:paraId="0D4E0CDF" w14:textId="77777777" w:rsidR="0095430C"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95430C" w14:paraId="7A57C596" w14:textId="77777777">
        <w:trPr>
          <w:divId w:val="510997197"/>
          <w:tblCellSpacing w:w="15" w:type="dxa"/>
        </w:trPr>
        <w:tc>
          <w:tcPr>
            <w:tcW w:w="0" w:type="auto"/>
            <w:vAlign w:val="center"/>
            <w:hideMark/>
          </w:tcPr>
          <w:p w14:paraId="57724AD9" w14:textId="77777777" w:rsidR="0095430C" w:rsidRDefault="0095430C">
            <w:pPr>
              <w:rPr>
                <w:rFonts w:eastAsia="Times New Roman"/>
                <w:lang w:val="en-US"/>
              </w:rPr>
            </w:pPr>
          </w:p>
        </w:tc>
        <w:tc>
          <w:tcPr>
            <w:tcW w:w="0" w:type="auto"/>
            <w:vAlign w:val="center"/>
            <w:hideMark/>
          </w:tcPr>
          <w:p w14:paraId="56AE5DF8" w14:textId="77777777" w:rsidR="0095430C"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95430C" w14:paraId="2BC54066" w14:textId="77777777">
        <w:trPr>
          <w:divId w:val="510997197"/>
          <w:tblCellSpacing w:w="15" w:type="dxa"/>
        </w:trPr>
        <w:tc>
          <w:tcPr>
            <w:tcW w:w="0" w:type="auto"/>
            <w:vAlign w:val="center"/>
            <w:hideMark/>
          </w:tcPr>
          <w:p w14:paraId="14440B2C" w14:textId="77777777" w:rsidR="0095430C" w:rsidRDefault="0095430C">
            <w:pPr>
              <w:rPr>
                <w:rFonts w:eastAsia="Times New Roman"/>
                <w:lang w:val="en-US"/>
              </w:rPr>
            </w:pPr>
          </w:p>
        </w:tc>
        <w:tc>
          <w:tcPr>
            <w:tcW w:w="0" w:type="auto"/>
            <w:vAlign w:val="center"/>
            <w:hideMark/>
          </w:tcPr>
          <w:p w14:paraId="116D5E3F" w14:textId="77777777" w:rsidR="0095430C"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95430C" w14:paraId="4321AC73" w14:textId="77777777">
        <w:trPr>
          <w:divId w:val="510997197"/>
          <w:tblCellSpacing w:w="15" w:type="dxa"/>
        </w:trPr>
        <w:tc>
          <w:tcPr>
            <w:tcW w:w="0" w:type="auto"/>
            <w:vAlign w:val="center"/>
            <w:hideMark/>
          </w:tcPr>
          <w:p w14:paraId="494454A8" w14:textId="77777777" w:rsidR="0095430C" w:rsidRDefault="0095430C">
            <w:pPr>
              <w:rPr>
                <w:rFonts w:eastAsia="Times New Roman"/>
                <w:lang w:val="en-US"/>
              </w:rPr>
            </w:pPr>
          </w:p>
        </w:tc>
        <w:tc>
          <w:tcPr>
            <w:tcW w:w="0" w:type="auto"/>
            <w:vAlign w:val="center"/>
            <w:hideMark/>
          </w:tcPr>
          <w:p w14:paraId="5D70956F" w14:textId="77777777" w:rsidR="0095430C"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95430C" w14:paraId="0B0C06DD" w14:textId="77777777">
        <w:trPr>
          <w:divId w:val="510997197"/>
          <w:tblCellSpacing w:w="15" w:type="dxa"/>
        </w:trPr>
        <w:tc>
          <w:tcPr>
            <w:tcW w:w="0" w:type="auto"/>
            <w:vAlign w:val="center"/>
            <w:hideMark/>
          </w:tcPr>
          <w:p w14:paraId="7DE18B8B" w14:textId="77777777" w:rsidR="0095430C" w:rsidRDefault="0095430C">
            <w:pPr>
              <w:rPr>
                <w:rFonts w:eastAsia="Times New Roman"/>
                <w:lang w:val="en-US"/>
              </w:rPr>
            </w:pPr>
          </w:p>
        </w:tc>
        <w:tc>
          <w:tcPr>
            <w:tcW w:w="0" w:type="auto"/>
            <w:vAlign w:val="center"/>
            <w:hideMark/>
          </w:tcPr>
          <w:p w14:paraId="50B3568C" w14:textId="77777777" w:rsidR="0095430C"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95430C" w14:paraId="4074F10F" w14:textId="77777777">
        <w:trPr>
          <w:divId w:val="510997197"/>
          <w:tblCellSpacing w:w="15" w:type="dxa"/>
        </w:trPr>
        <w:tc>
          <w:tcPr>
            <w:tcW w:w="0" w:type="auto"/>
            <w:vAlign w:val="center"/>
            <w:hideMark/>
          </w:tcPr>
          <w:p w14:paraId="67700321" w14:textId="77777777" w:rsidR="0095430C" w:rsidRDefault="0095430C">
            <w:pPr>
              <w:rPr>
                <w:rFonts w:eastAsia="Times New Roman"/>
                <w:lang w:val="en-US"/>
              </w:rPr>
            </w:pPr>
          </w:p>
        </w:tc>
        <w:tc>
          <w:tcPr>
            <w:tcW w:w="0" w:type="auto"/>
            <w:vAlign w:val="center"/>
            <w:hideMark/>
          </w:tcPr>
          <w:p w14:paraId="4F3507B1" w14:textId="7EE30776" w:rsidR="0095430C" w:rsidRDefault="005B11EB" w:rsidP="0026143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w:t>
            </w:r>
            <w:del w:id="166" w:author="Tom Oniki" w:date="2015-09-04T12:50:00Z">
              <w:r w:rsidDel="0026143B">
                <w:rPr>
                  <w:rFonts w:eastAsia="Times New Roman"/>
                  <w:lang w:val="en-US"/>
                </w:rPr>
                <w:delText>â€œ</w:delText>
              </w:r>
            </w:del>
            <w:ins w:id="167" w:author="Tom Oniki" w:date="2015-09-04T12:50:00Z">
              <w:r w:rsidR="00B175FF">
                <w:rPr>
                  <w:rFonts w:eastAsia="Times New Roman"/>
                  <w:lang w:val="en-US"/>
                </w:rPr>
                <w:t>"</w:t>
              </w:r>
            </w:ins>
            <w:r>
              <w:rPr>
                <w:rFonts w:eastAsia="Times New Roman"/>
                <w:lang w:val="en-US"/>
              </w:rPr>
              <w:t>Retinal Thickness Definition</w:t>
            </w:r>
            <w:ins w:id="168" w:author="Tom Oniki" w:date="2015-09-04T12:50:00Z">
              <w:r w:rsidR="00B175FF">
                <w:rPr>
                  <w:rFonts w:eastAsia="Times New Roman"/>
                  <w:lang w:val="en-US"/>
                </w:rPr>
                <w:t>"</w:t>
              </w:r>
            </w:ins>
            <w:del w:id="169" w:author="Tom Oniki" w:date="2015-09-04T12:50:00Z">
              <w:r w:rsidDel="0026143B">
                <w:rPr>
                  <w:rFonts w:eastAsia="Times New Roman"/>
                  <w:lang w:val="en-US"/>
                </w:rPr>
                <w:delText>â€</w:delText>
              </w:r>
              <w:r w:rsidDel="0026143B">
                <w:rPr>
                  <w:rFonts w:ascii="Kaiti SC Black" w:eastAsia="Times New Roman" w:hAnsi="Kaiti SC Black" w:cs="Kaiti SC Black"/>
                  <w:lang w:val="en-US"/>
                </w:rPr>
                <w:delText></w:delText>
              </w:r>
            </w:del>
            <w:r>
              <w:rPr>
                <w:rFonts w:eastAsia="Times New Roman"/>
                <w:lang w:val="en-US"/>
              </w:rPr>
              <w:t xml:space="preserve"> in PS3.17 </w:t>
            </w:r>
          </w:p>
        </w:tc>
      </w:tr>
      <w:tr w:rsidR="0095430C" w14:paraId="7362B352" w14:textId="77777777">
        <w:trPr>
          <w:divId w:val="510997197"/>
          <w:tblCellSpacing w:w="15" w:type="dxa"/>
        </w:trPr>
        <w:tc>
          <w:tcPr>
            <w:tcW w:w="0" w:type="auto"/>
            <w:vAlign w:val="center"/>
            <w:hideMark/>
          </w:tcPr>
          <w:p w14:paraId="6150AB88" w14:textId="77777777" w:rsidR="0095430C" w:rsidRDefault="0095430C">
            <w:pPr>
              <w:rPr>
                <w:rFonts w:eastAsia="Times New Roman"/>
                <w:lang w:val="en-US"/>
              </w:rPr>
            </w:pPr>
          </w:p>
        </w:tc>
        <w:tc>
          <w:tcPr>
            <w:tcW w:w="0" w:type="auto"/>
            <w:vAlign w:val="center"/>
            <w:hideMark/>
          </w:tcPr>
          <w:p w14:paraId="6ED16D80" w14:textId="66A236B2" w:rsidR="0095430C"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w:t>
            </w:r>
            <w:ins w:id="170" w:author="Tom Oniki" w:date="2015-09-04T13:17:00Z">
              <w:r w:rsidR="00B175FF">
                <w:rPr>
                  <w:rFonts w:eastAsia="Times New Roman"/>
                  <w:lang w:val="en-US"/>
                </w:rPr>
                <w:t>Retinal Thickness Definition" in</w:t>
              </w:r>
            </w:ins>
            <w:del w:id="171" w:author="Tom Oniki" w:date="2015-09-04T12:50:00Z">
              <w:r w:rsidDel="0026143B">
                <w:rPr>
                  <w:rFonts w:eastAsia="Times New Roman"/>
                  <w:lang w:val="en-US"/>
                </w:rPr>
                <w:delText>â€œRetinal Thickness Definitionâ€ in</w:delText>
              </w:r>
            </w:del>
            <w:r>
              <w:rPr>
                <w:rFonts w:eastAsia="Times New Roman"/>
                <w:lang w:val="en-US"/>
              </w:rPr>
              <w:t xml:space="preserve"> PS3.17 </w:t>
            </w:r>
          </w:p>
        </w:tc>
      </w:tr>
      <w:tr w:rsidR="0095430C" w14:paraId="39AFD4BA" w14:textId="77777777">
        <w:trPr>
          <w:divId w:val="510997197"/>
          <w:tblCellSpacing w:w="15" w:type="dxa"/>
        </w:trPr>
        <w:tc>
          <w:tcPr>
            <w:tcW w:w="0" w:type="auto"/>
            <w:vAlign w:val="center"/>
            <w:hideMark/>
          </w:tcPr>
          <w:p w14:paraId="2C863951" w14:textId="77777777" w:rsidR="0095430C" w:rsidRDefault="0095430C">
            <w:pPr>
              <w:rPr>
                <w:rFonts w:eastAsia="Times New Roman"/>
                <w:lang w:val="en-US"/>
              </w:rPr>
            </w:pPr>
          </w:p>
        </w:tc>
        <w:tc>
          <w:tcPr>
            <w:tcW w:w="0" w:type="auto"/>
            <w:vAlign w:val="center"/>
            <w:hideMark/>
          </w:tcPr>
          <w:p w14:paraId="34519AE3" w14:textId="78193C2D" w:rsidR="0095430C"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w:t>
            </w:r>
            <w:ins w:id="172" w:author="Tom Oniki" w:date="2015-09-04T12:56:00Z">
              <w:r w:rsidR="005E6F8F">
                <w:rPr>
                  <w:rFonts w:eastAsia="Times New Roman"/>
                  <w:lang w:val="en-US"/>
                </w:rPr>
                <w:t>"</w:t>
              </w:r>
            </w:ins>
            <w:ins w:id="173" w:author="Tom Oniki" w:date="2015-09-04T12:50:00Z">
              <w:r w:rsidR="0026143B">
                <w:rPr>
                  <w:rFonts w:eastAsia="Times New Roman"/>
                  <w:lang w:val="en-US"/>
                </w:rPr>
                <w:t>Retinal Thickness Definition” in</w:t>
              </w:r>
            </w:ins>
            <w:del w:id="174" w:author="Tom Oniki" w:date="2015-09-04T12:50:00Z">
              <w:r w:rsidDel="0026143B">
                <w:rPr>
                  <w:rFonts w:eastAsia="Times New Roman"/>
                  <w:lang w:val="en-US"/>
                </w:rPr>
                <w:delText>â€œRetinal Thickness Definitionâ€ in</w:delText>
              </w:r>
            </w:del>
            <w:r>
              <w:rPr>
                <w:rFonts w:eastAsia="Times New Roman"/>
                <w:lang w:val="en-US"/>
              </w:rPr>
              <w:t xml:space="preserve"> PS3.17 </w:t>
            </w:r>
          </w:p>
        </w:tc>
      </w:tr>
      <w:tr w:rsidR="0095430C" w14:paraId="6C39B916" w14:textId="77777777">
        <w:trPr>
          <w:divId w:val="510997197"/>
          <w:tblCellSpacing w:w="15" w:type="dxa"/>
        </w:trPr>
        <w:tc>
          <w:tcPr>
            <w:tcW w:w="0" w:type="auto"/>
            <w:vAlign w:val="center"/>
            <w:hideMark/>
          </w:tcPr>
          <w:p w14:paraId="2980AA61" w14:textId="77777777" w:rsidR="0095430C" w:rsidRDefault="0095430C">
            <w:pPr>
              <w:rPr>
                <w:rFonts w:eastAsia="Times New Roman"/>
                <w:lang w:val="en-US"/>
              </w:rPr>
            </w:pPr>
          </w:p>
        </w:tc>
        <w:tc>
          <w:tcPr>
            <w:tcW w:w="0" w:type="auto"/>
            <w:vAlign w:val="center"/>
            <w:hideMark/>
          </w:tcPr>
          <w:p w14:paraId="481517AA" w14:textId="7B2691AA" w:rsidR="0095430C"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w:t>
            </w:r>
            <w:ins w:id="175" w:author="Tom Oniki" w:date="2015-09-04T13:17:00Z">
              <w:r w:rsidR="00B175FF">
                <w:rPr>
                  <w:rFonts w:eastAsia="Times New Roman"/>
                  <w:lang w:val="en-US"/>
                </w:rPr>
                <w:t>"Retinal Thickness Definition" in</w:t>
              </w:r>
              <w:r w:rsidR="00B175FF" w:rsidDel="0026143B">
                <w:rPr>
                  <w:rFonts w:eastAsia="Times New Roman"/>
                  <w:lang w:val="en-US"/>
                </w:rPr>
                <w:t xml:space="preserve"> </w:t>
              </w:r>
            </w:ins>
            <w:del w:id="176" w:author="Tom Oniki" w:date="2015-09-04T12:51:00Z">
              <w:r w:rsidDel="0026143B">
                <w:rPr>
                  <w:rFonts w:eastAsia="Times New Roman"/>
                  <w:lang w:val="en-US"/>
                </w:rPr>
                <w:delText>â€œRetinal Thickness Definitionâ€ in</w:delText>
              </w:r>
            </w:del>
            <w:del w:id="177" w:author="Tom Oniki" w:date="2015-09-04T13:17:00Z">
              <w:r w:rsidDel="00B175FF">
                <w:rPr>
                  <w:rFonts w:eastAsia="Times New Roman"/>
                  <w:lang w:val="en-US"/>
                </w:rPr>
                <w:delText xml:space="preserve"> </w:delText>
              </w:r>
            </w:del>
            <w:r>
              <w:rPr>
                <w:rFonts w:eastAsia="Times New Roman"/>
                <w:lang w:val="en-US"/>
              </w:rPr>
              <w:t xml:space="preserve">PS3.17 </w:t>
            </w:r>
          </w:p>
        </w:tc>
      </w:tr>
      <w:tr w:rsidR="0095430C" w14:paraId="6591C8CA" w14:textId="77777777">
        <w:trPr>
          <w:divId w:val="510997197"/>
          <w:tblCellSpacing w:w="15" w:type="dxa"/>
        </w:trPr>
        <w:tc>
          <w:tcPr>
            <w:tcW w:w="0" w:type="auto"/>
            <w:vAlign w:val="center"/>
            <w:hideMark/>
          </w:tcPr>
          <w:p w14:paraId="7D7E6325" w14:textId="77777777" w:rsidR="0095430C" w:rsidRDefault="0095430C">
            <w:pPr>
              <w:rPr>
                <w:rFonts w:eastAsia="Times New Roman"/>
                <w:lang w:val="en-US"/>
              </w:rPr>
            </w:pPr>
          </w:p>
        </w:tc>
        <w:tc>
          <w:tcPr>
            <w:tcW w:w="0" w:type="auto"/>
            <w:vAlign w:val="center"/>
            <w:hideMark/>
          </w:tcPr>
          <w:p w14:paraId="74AE80D8" w14:textId="4DBBFCE2" w:rsidR="0095430C"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related to the structure between the ILM and the Bruch's membrane (BM); see Section III.6 </w:t>
            </w:r>
            <w:ins w:id="178" w:author="Tom Oniki" w:date="2015-09-04T13:17:00Z">
              <w:r w:rsidR="00B175FF">
                <w:rPr>
                  <w:rFonts w:eastAsia="Times New Roman"/>
                  <w:lang w:val="en-US"/>
                </w:rPr>
                <w:t>"</w:t>
              </w:r>
              <w:r w:rsidR="00D13EF0">
                <w:rPr>
                  <w:rFonts w:eastAsia="Times New Roman"/>
                  <w:lang w:val="en-US"/>
                </w:rPr>
                <w:t>Retinal Thickness Definition"</w:t>
              </w:r>
              <w:r w:rsidR="00B175FF" w:rsidDel="0026143B">
                <w:rPr>
                  <w:rFonts w:eastAsia="Times New Roman"/>
                  <w:lang w:val="en-US"/>
                </w:rPr>
                <w:t xml:space="preserve"> </w:t>
              </w:r>
            </w:ins>
            <w:del w:id="179" w:author="Tom Oniki" w:date="2015-09-04T12:51:00Z">
              <w:r w:rsidDel="0026143B">
                <w:rPr>
                  <w:rFonts w:eastAsia="Times New Roman"/>
                  <w:lang w:val="en-US"/>
                </w:rPr>
                <w:delText>â€œRetinal Thickness Definitionâ€</w:delText>
              </w:r>
            </w:del>
            <w:del w:id="180" w:author="Tom Oniki" w:date="2015-09-04T13:17:00Z">
              <w:r w:rsidDel="00B175FF">
                <w:rPr>
                  <w:rFonts w:eastAsia="Times New Roman"/>
                  <w:lang w:val="en-US"/>
                </w:rPr>
                <w:delText xml:space="preserve"> </w:delText>
              </w:r>
            </w:del>
            <w:r>
              <w:rPr>
                <w:rFonts w:eastAsia="Times New Roman"/>
                <w:lang w:val="en-US"/>
              </w:rPr>
              <w:t xml:space="preserve">in PS3.17 </w:t>
            </w:r>
          </w:p>
        </w:tc>
      </w:tr>
      <w:tr w:rsidR="0095430C" w14:paraId="0AFBE3A5" w14:textId="77777777">
        <w:trPr>
          <w:divId w:val="510997197"/>
          <w:tblCellSpacing w:w="15" w:type="dxa"/>
        </w:trPr>
        <w:tc>
          <w:tcPr>
            <w:tcW w:w="0" w:type="auto"/>
            <w:vAlign w:val="center"/>
            <w:hideMark/>
          </w:tcPr>
          <w:p w14:paraId="24D0E3FF" w14:textId="77777777" w:rsidR="0095430C" w:rsidRDefault="0095430C">
            <w:pPr>
              <w:rPr>
                <w:rFonts w:eastAsia="Times New Roman"/>
                <w:lang w:val="en-US"/>
              </w:rPr>
            </w:pPr>
          </w:p>
        </w:tc>
        <w:tc>
          <w:tcPr>
            <w:tcW w:w="0" w:type="auto"/>
            <w:vAlign w:val="center"/>
            <w:hideMark/>
          </w:tcPr>
          <w:p w14:paraId="7CC775B7" w14:textId="7BBC2834" w:rsidR="0095430C" w:rsidRDefault="005B11EB">
            <w:pPr>
              <w:rPr>
                <w:rFonts w:eastAsia="Times New Roman"/>
                <w:lang w:val="en-US"/>
              </w:rPr>
            </w:pPr>
            <w:r>
              <w:rPr>
                <w:rFonts w:eastAsia="Times New Roman"/>
                <w:b/>
                <w:bCs/>
                <w:lang w:val="en-US"/>
              </w:rPr>
              <w:t xml:space="preserve">Absolute ophthalmic thickness: </w:t>
            </w:r>
            <w:r>
              <w:rPr>
                <w:rFonts w:eastAsia="Times New Roman"/>
                <w:lang w:val="en-US"/>
              </w:rPr>
              <w:t>Thickness of a component of the posterior segment of the eye. E.g., thickness of retina, choroid, etc</w:t>
            </w:r>
            <w:ins w:id="181" w:author="Tom Oniki" w:date="2015-09-04T12:51:00Z">
              <w:r w:rsidR="0026143B">
                <w:rPr>
                  <w:rFonts w:eastAsia="Times New Roman"/>
                  <w:lang w:val="en-US"/>
                </w:rPr>
                <w:t>.</w:t>
              </w:r>
            </w:ins>
            <w:r>
              <w:rPr>
                <w:rFonts w:eastAsia="Times New Roman"/>
                <w:lang w:val="en-US"/>
              </w:rPr>
              <w:t xml:space="preserve"> </w:t>
            </w:r>
          </w:p>
        </w:tc>
      </w:tr>
      <w:tr w:rsidR="0095430C" w14:paraId="2E5B06BD" w14:textId="77777777">
        <w:trPr>
          <w:divId w:val="510997197"/>
          <w:tblCellSpacing w:w="15" w:type="dxa"/>
        </w:trPr>
        <w:tc>
          <w:tcPr>
            <w:tcW w:w="0" w:type="auto"/>
            <w:vAlign w:val="center"/>
            <w:hideMark/>
          </w:tcPr>
          <w:p w14:paraId="7C58F5A6" w14:textId="77777777" w:rsidR="0095430C" w:rsidRDefault="0095430C">
            <w:pPr>
              <w:rPr>
                <w:rFonts w:eastAsia="Times New Roman"/>
                <w:lang w:val="en-US"/>
              </w:rPr>
            </w:pPr>
          </w:p>
        </w:tc>
        <w:tc>
          <w:tcPr>
            <w:tcW w:w="0" w:type="auto"/>
            <w:vAlign w:val="center"/>
            <w:hideMark/>
          </w:tcPr>
          <w:p w14:paraId="7BD4D0CB" w14:textId="77777777" w:rsidR="0095430C"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w:t>
            </w:r>
            <w:r>
              <w:rPr>
                <w:rFonts w:eastAsia="Times New Roman"/>
                <w:lang w:val="en-US"/>
              </w:rPr>
              <w:lastRenderedPageBreak/>
              <w:t xml:space="preserve">based upon statistical significance category (such as percentile) from a normative data set </w:t>
            </w:r>
          </w:p>
        </w:tc>
      </w:tr>
      <w:tr w:rsidR="0095430C" w14:paraId="29468696" w14:textId="77777777">
        <w:trPr>
          <w:divId w:val="510997197"/>
          <w:tblCellSpacing w:w="15" w:type="dxa"/>
        </w:trPr>
        <w:tc>
          <w:tcPr>
            <w:tcW w:w="0" w:type="auto"/>
            <w:vAlign w:val="center"/>
            <w:hideMark/>
          </w:tcPr>
          <w:p w14:paraId="751E5866" w14:textId="77777777" w:rsidR="0095430C" w:rsidRDefault="0095430C">
            <w:pPr>
              <w:rPr>
                <w:rFonts w:eastAsia="Times New Roman"/>
                <w:lang w:val="en-US"/>
              </w:rPr>
            </w:pPr>
          </w:p>
        </w:tc>
        <w:tc>
          <w:tcPr>
            <w:tcW w:w="0" w:type="auto"/>
            <w:vAlign w:val="center"/>
            <w:hideMark/>
          </w:tcPr>
          <w:p w14:paraId="283235CB" w14:textId="77777777" w:rsidR="0095430C"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95430C" w14:paraId="33550C88" w14:textId="77777777">
        <w:trPr>
          <w:divId w:val="510997197"/>
          <w:tblCellSpacing w:w="15" w:type="dxa"/>
        </w:trPr>
        <w:tc>
          <w:tcPr>
            <w:tcW w:w="0" w:type="auto"/>
            <w:vAlign w:val="center"/>
            <w:hideMark/>
          </w:tcPr>
          <w:p w14:paraId="11A5FA2B" w14:textId="77777777" w:rsidR="0095430C" w:rsidRDefault="0095430C">
            <w:pPr>
              <w:rPr>
                <w:rFonts w:eastAsia="Times New Roman"/>
                <w:lang w:val="en-US"/>
              </w:rPr>
            </w:pPr>
          </w:p>
        </w:tc>
        <w:tc>
          <w:tcPr>
            <w:tcW w:w="0" w:type="auto"/>
            <w:vAlign w:val="center"/>
            <w:hideMark/>
          </w:tcPr>
          <w:p w14:paraId="277AF6A6" w14:textId="77777777" w:rsidR="0095430C"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95430C" w14:paraId="74FE0CE4" w14:textId="77777777">
        <w:trPr>
          <w:divId w:val="510997197"/>
          <w:tblCellSpacing w:w="15" w:type="dxa"/>
        </w:trPr>
        <w:tc>
          <w:tcPr>
            <w:tcW w:w="0" w:type="auto"/>
            <w:vAlign w:val="center"/>
            <w:hideMark/>
          </w:tcPr>
          <w:p w14:paraId="60CE8928" w14:textId="77777777" w:rsidR="0095430C" w:rsidRDefault="0095430C">
            <w:pPr>
              <w:rPr>
                <w:rFonts w:eastAsia="Times New Roman"/>
                <w:lang w:val="en-US"/>
              </w:rPr>
            </w:pPr>
          </w:p>
        </w:tc>
        <w:tc>
          <w:tcPr>
            <w:tcW w:w="0" w:type="auto"/>
            <w:vAlign w:val="center"/>
            <w:hideMark/>
          </w:tcPr>
          <w:p w14:paraId="6E70B5DF" w14:textId="77777777" w:rsidR="0095430C"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95430C" w14:paraId="42B265AE" w14:textId="77777777">
        <w:trPr>
          <w:divId w:val="510997197"/>
          <w:tblCellSpacing w:w="15" w:type="dxa"/>
        </w:trPr>
        <w:tc>
          <w:tcPr>
            <w:tcW w:w="0" w:type="auto"/>
            <w:vAlign w:val="center"/>
            <w:hideMark/>
          </w:tcPr>
          <w:p w14:paraId="514181C9" w14:textId="77777777" w:rsidR="0095430C" w:rsidRDefault="0095430C">
            <w:pPr>
              <w:rPr>
                <w:rFonts w:eastAsia="Times New Roman"/>
                <w:lang w:val="en-US"/>
              </w:rPr>
            </w:pPr>
          </w:p>
        </w:tc>
        <w:tc>
          <w:tcPr>
            <w:tcW w:w="0" w:type="auto"/>
            <w:vAlign w:val="center"/>
            <w:hideMark/>
          </w:tcPr>
          <w:p w14:paraId="591CD8B4" w14:textId="2F367E22" w:rsidR="0095430C" w:rsidRDefault="005B11EB">
            <w:pPr>
              <w:rPr>
                <w:rFonts w:eastAsia="Times New Roman"/>
                <w:lang w:val="en-US"/>
              </w:rPr>
            </w:pPr>
            <w:r>
              <w:rPr>
                <w:rFonts w:eastAsia="Times New Roman"/>
                <w:b/>
                <w:bCs/>
                <w:lang w:val="en-US"/>
              </w:rPr>
              <w:t xml:space="preserve">p&gt;5%: </w:t>
            </w:r>
            <w:r>
              <w:rPr>
                <w:rFonts w:eastAsia="Times New Roman"/>
                <w:lang w:val="en-US"/>
              </w:rPr>
              <w:t>Assuming the null hypothesis is true, the conditional percent probability of observing this result is not statistically significant</w:t>
            </w:r>
            <w:ins w:id="182" w:author="Tom Oniki" w:date="2015-09-04T12:53:00Z">
              <w:r w:rsidR="005E6F8F">
                <w:rPr>
                  <w:rFonts w:eastAsia="Times New Roman"/>
                  <w:lang w:val="en-US"/>
                </w:rPr>
                <w:t>.</w:t>
              </w:r>
            </w:ins>
            <w:r>
              <w:rPr>
                <w:rFonts w:eastAsia="Times New Roman"/>
                <w:lang w:val="en-US"/>
              </w:rPr>
              <w:t xml:space="preserve"> </w:t>
            </w:r>
          </w:p>
        </w:tc>
      </w:tr>
      <w:tr w:rsidR="0095430C" w14:paraId="404A6354" w14:textId="77777777">
        <w:trPr>
          <w:divId w:val="510997197"/>
          <w:tblCellSpacing w:w="15" w:type="dxa"/>
        </w:trPr>
        <w:tc>
          <w:tcPr>
            <w:tcW w:w="0" w:type="auto"/>
            <w:vAlign w:val="center"/>
            <w:hideMark/>
          </w:tcPr>
          <w:p w14:paraId="50F39A74" w14:textId="77777777" w:rsidR="0095430C" w:rsidRDefault="0095430C">
            <w:pPr>
              <w:rPr>
                <w:rFonts w:eastAsia="Times New Roman"/>
                <w:lang w:val="en-US"/>
              </w:rPr>
            </w:pPr>
          </w:p>
        </w:tc>
        <w:tc>
          <w:tcPr>
            <w:tcW w:w="0" w:type="auto"/>
            <w:vAlign w:val="center"/>
            <w:hideMark/>
          </w:tcPr>
          <w:p w14:paraId="2C79309B" w14:textId="52B1A1FF" w:rsidR="0095430C" w:rsidRDefault="005B11EB">
            <w:pPr>
              <w:rPr>
                <w:rFonts w:eastAsia="Times New Roman"/>
                <w:lang w:val="en-US"/>
              </w:rPr>
            </w:pPr>
            <w:r>
              <w:rPr>
                <w:rFonts w:eastAsia="Times New Roman"/>
                <w:b/>
                <w:bCs/>
                <w:lang w:val="en-US"/>
              </w:rPr>
              <w:t xml:space="preserve">p&lt;5%: </w:t>
            </w:r>
            <w:r>
              <w:rPr>
                <w:rFonts w:eastAsia="Times New Roman"/>
                <w:lang w:val="en-US"/>
              </w:rPr>
              <w:t>Assuming the null hypothesis is true, the conditional percent probability of observing this result is statistically significant, 95% unlikely to happen by chance</w:t>
            </w:r>
            <w:ins w:id="183" w:author="Tom Oniki" w:date="2015-09-04T12:52:00Z">
              <w:r w:rsidR="005E6F8F">
                <w:rPr>
                  <w:rFonts w:eastAsia="Times New Roman"/>
                  <w:lang w:val="en-US"/>
                </w:rPr>
                <w:t>.</w:t>
              </w:r>
            </w:ins>
            <w:r>
              <w:rPr>
                <w:rFonts w:eastAsia="Times New Roman"/>
                <w:lang w:val="en-US"/>
              </w:rPr>
              <w:t xml:space="preserve"> </w:t>
            </w:r>
          </w:p>
        </w:tc>
      </w:tr>
      <w:tr w:rsidR="0095430C" w14:paraId="5DA04788" w14:textId="77777777">
        <w:trPr>
          <w:divId w:val="510997197"/>
          <w:tblCellSpacing w:w="15" w:type="dxa"/>
        </w:trPr>
        <w:tc>
          <w:tcPr>
            <w:tcW w:w="0" w:type="auto"/>
            <w:vAlign w:val="center"/>
            <w:hideMark/>
          </w:tcPr>
          <w:p w14:paraId="00D17020" w14:textId="77777777" w:rsidR="0095430C" w:rsidRDefault="0095430C">
            <w:pPr>
              <w:rPr>
                <w:rFonts w:eastAsia="Times New Roman"/>
                <w:lang w:val="en-US"/>
              </w:rPr>
            </w:pPr>
          </w:p>
        </w:tc>
        <w:tc>
          <w:tcPr>
            <w:tcW w:w="0" w:type="auto"/>
            <w:vAlign w:val="center"/>
            <w:hideMark/>
          </w:tcPr>
          <w:p w14:paraId="7DC73099" w14:textId="77A263A7" w:rsidR="0095430C" w:rsidRDefault="005B11EB">
            <w:pPr>
              <w:rPr>
                <w:rFonts w:eastAsia="Times New Roman"/>
                <w:lang w:val="en-US"/>
              </w:rPr>
            </w:pPr>
            <w:r>
              <w:rPr>
                <w:rFonts w:eastAsia="Times New Roman"/>
                <w:b/>
                <w:bCs/>
                <w:lang w:val="en-US"/>
              </w:rPr>
              <w:t xml:space="preserve">p&lt;2%: </w:t>
            </w:r>
            <w:r>
              <w:rPr>
                <w:rFonts w:eastAsia="Times New Roman"/>
                <w:lang w:val="en-US"/>
              </w:rPr>
              <w:t>Assuming the null hypothesis is true, the conditional percent probability of observing this result is statistically significant, 98% unlikely to happen by chance</w:t>
            </w:r>
            <w:ins w:id="184" w:author="Tom Oniki" w:date="2015-09-04T12:52:00Z">
              <w:r w:rsidR="005E6F8F">
                <w:rPr>
                  <w:rFonts w:eastAsia="Times New Roman"/>
                  <w:lang w:val="en-US"/>
                </w:rPr>
                <w:t>.</w:t>
              </w:r>
            </w:ins>
            <w:r>
              <w:rPr>
                <w:rFonts w:eastAsia="Times New Roman"/>
                <w:lang w:val="en-US"/>
              </w:rPr>
              <w:t xml:space="preserve"> </w:t>
            </w:r>
          </w:p>
        </w:tc>
      </w:tr>
      <w:tr w:rsidR="0095430C" w14:paraId="2F11BF78" w14:textId="77777777">
        <w:trPr>
          <w:divId w:val="510997197"/>
          <w:tblCellSpacing w:w="15" w:type="dxa"/>
        </w:trPr>
        <w:tc>
          <w:tcPr>
            <w:tcW w:w="0" w:type="auto"/>
            <w:vAlign w:val="center"/>
            <w:hideMark/>
          </w:tcPr>
          <w:p w14:paraId="68E50BA3" w14:textId="77777777" w:rsidR="0095430C" w:rsidRDefault="0095430C">
            <w:pPr>
              <w:rPr>
                <w:rFonts w:eastAsia="Times New Roman"/>
                <w:lang w:val="en-US"/>
              </w:rPr>
            </w:pPr>
          </w:p>
        </w:tc>
        <w:tc>
          <w:tcPr>
            <w:tcW w:w="0" w:type="auto"/>
            <w:vAlign w:val="center"/>
            <w:hideMark/>
          </w:tcPr>
          <w:p w14:paraId="35FC673F" w14:textId="1839ACAF" w:rsidR="0095430C" w:rsidRDefault="005B11EB">
            <w:pPr>
              <w:rPr>
                <w:rFonts w:eastAsia="Times New Roman"/>
                <w:lang w:val="en-US"/>
              </w:rPr>
            </w:pPr>
            <w:r>
              <w:rPr>
                <w:rFonts w:eastAsia="Times New Roman"/>
                <w:b/>
                <w:bCs/>
                <w:lang w:val="en-US"/>
              </w:rPr>
              <w:t xml:space="preserve">p&lt;1%: </w:t>
            </w:r>
            <w:r>
              <w:rPr>
                <w:rFonts w:eastAsia="Times New Roman"/>
                <w:lang w:val="en-US"/>
              </w:rPr>
              <w:t>Assuming the null hypothesis is true, the conditional percent probability of observing this result is statistically significant, 99% unlikely to happen by chance</w:t>
            </w:r>
            <w:ins w:id="185" w:author="Tom Oniki" w:date="2015-09-04T12:52:00Z">
              <w:r w:rsidR="005E6F8F">
                <w:rPr>
                  <w:rFonts w:eastAsia="Times New Roman"/>
                  <w:lang w:val="en-US"/>
                </w:rPr>
                <w:t>.</w:t>
              </w:r>
            </w:ins>
            <w:r>
              <w:rPr>
                <w:rFonts w:eastAsia="Times New Roman"/>
                <w:lang w:val="en-US"/>
              </w:rPr>
              <w:t xml:space="preserve"> </w:t>
            </w:r>
          </w:p>
        </w:tc>
      </w:tr>
      <w:tr w:rsidR="0095430C" w14:paraId="448DD298" w14:textId="77777777">
        <w:trPr>
          <w:divId w:val="510997197"/>
          <w:tblCellSpacing w:w="15" w:type="dxa"/>
        </w:trPr>
        <w:tc>
          <w:tcPr>
            <w:tcW w:w="0" w:type="auto"/>
            <w:vAlign w:val="center"/>
            <w:hideMark/>
          </w:tcPr>
          <w:p w14:paraId="56EB216E" w14:textId="77777777" w:rsidR="0095430C" w:rsidRDefault="0095430C">
            <w:pPr>
              <w:rPr>
                <w:rFonts w:eastAsia="Times New Roman"/>
                <w:lang w:val="en-US"/>
              </w:rPr>
            </w:pPr>
          </w:p>
        </w:tc>
        <w:tc>
          <w:tcPr>
            <w:tcW w:w="0" w:type="auto"/>
            <w:vAlign w:val="center"/>
            <w:hideMark/>
          </w:tcPr>
          <w:p w14:paraId="156E53B4" w14:textId="73C6445E" w:rsidR="0095430C" w:rsidRDefault="005B11EB">
            <w:pPr>
              <w:rPr>
                <w:rFonts w:eastAsia="Times New Roman"/>
                <w:lang w:val="en-US"/>
              </w:rPr>
            </w:pPr>
            <w:r>
              <w:rPr>
                <w:rFonts w:eastAsia="Times New Roman"/>
                <w:b/>
                <w:bCs/>
                <w:lang w:val="en-US"/>
              </w:rPr>
              <w:t xml:space="preserve">p&lt;0.5%: </w:t>
            </w:r>
            <w:r>
              <w:rPr>
                <w:rFonts w:eastAsia="Times New Roman"/>
                <w:lang w:val="en-US"/>
              </w:rPr>
              <w:t>Assuming the null hypothesis is true, the conditional percent probability of observing this result is statistically significant, 99.5% unlikely to happen by chance</w:t>
            </w:r>
            <w:ins w:id="186" w:author="Tom Oniki" w:date="2015-09-04T12:52:00Z">
              <w:r w:rsidR="005E6F8F">
                <w:rPr>
                  <w:rFonts w:eastAsia="Times New Roman"/>
                  <w:lang w:val="en-US"/>
                </w:rPr>
                <w:t>.</w:t>
              </w:r>
            </w:ins>
            <w:r>
              <w:rPr>
                <w:rFonts w:eastAsia="Times New Roman"/>
                <w:lang w:val="en-US"/>
              </w:rPr>
              <w:t xml:space="preserve"> </w:t>
            </w:r>
          </w:p>
        </w:tc>
      </w:tr>
      <w:tr w:rsidR="0095430C" w14:paraId="4A607B7D" w14:textId="77777777">
        <w:trPr>
          <w:divId w:val="510997197"/>
          <w:tblCellSpacing w:w="15" w:type="dxa"/>
        </w:trPr>
        <w:tc>
          <w:tcPr>
            <w:tcW w:w="0" w:type="auto"/>
            <w:vAlign w:val="center"/>
            <w:hideMark/>
          </w:tcPr>
          <w:p w14:paraId="0FD4DF86" w14:textId="77777777" w:rsidR="0095430C" w:rsidRDefault="0095430C">
            <w:pPr>
              <w:rPr>
                <w:rFonts w:eastAsia="Times New Roman"/>
                <w:lang w:val="en-US"/>
              </w:rPr>
            </w:pPr>
          </w:p>
        </w:tc>
        <w:tc>
          <w:tcPr>
            <w:tcW w:w="0" w:type="auto"/>
            <w:vAlign w:val="center"/>
            <w:hideMark/>
          </w:tcPr>
          <w:p w14:paraId="748FC409" w14:textId="67678E87" w:rsidR="0095430C" w:rsidRDefault="005B11EB">
            <w:pPr>
              <w:rPr>
                <w:rFonts w:eastAsia="Times New Roman"/>
                <w:lang w:val="en-US"/>
              </w:rPr>
            </w:pPr>
            <w:r>
              <w:rPr>
                <w:rFonts w:eastAsia="Times New Roman"/>
                <w:b/>
                <w:bCs/>
                <w:lang w:val="en-US"/>
              </w:rPr>
              <w:t xml:space="preserve">Corneal axial power map: </w:t>
            </w:r>
            <w:r>
              <w:rPr>
                <w:rFonts w:eastAsia="Times New Roman"/>
                <w:lang w:val="en-US"/>
              </w:rPr>
              <w:t>A two dimensional representation of the axial curvature of the cornea. Axial curvature is calculated from the reciprocal of the distance from a point on a meridian normal at the point to the corneal topographer axis. Also known as sagittal curvature</w:t>
            </w:r>
            <w:ins w:id="187" w:author="Tom Oniki" w:date="2015-09-04T12:52:00Z">
              <w:r w:rsidR="005E6F8F">
                <w:rPr>
                  <w:rFonts w:eastAsia="Times New Roman"/>
                  <w:lang w:val="en-US"/>
                </w:rPr>
                <w:t>.</w:t>
              </w:r>
            </w:ins>
            <w:r>
              <w:rPr>
                <w:rFonts w:eastAsia="Times New Roman"/>
                <w:lang w:val="en-US"/>
              </w:rPr>
              <w:t xml:space="preserve"> </w:t>
            </w:r>
          </w:p>
        </w:tc>
      </w:tr>
      <w:tr w:rsidR="0095430C" w14:paraId="560CC057" w14:textId="77777777">
        <w:trPr>
          <w:divId w:val="510997197"/>
          <w:tblCellSpacing w:w="15" w:type="dxa"/>
        </w:trPr>
        <w:tc>
          <w:tcPr>
            <w:tcW w:w="0" w:type="auto"/>
            <w:vAlign w:val="center"/>
            <w:hideMark/>
          </w:tcPr>
          <w:p w14:paraId="726E4BBD" w14:textId="77777777" w:rsidR="0095430C" w:rsidRDefault="0095430C">
            <w:pPr>
              <w:rPr>
                <w:rFonts w:eastAsia="Times New Roman"/>
                <w:lang w:val="en-US"/>
              </w:rPr>
            </w:pPr>
          </w:p>
        </w:tc>
        <w:tc>
          <w:tcPr>
            <w:tcW w:w="0" w:type="auto"/>
            <w:vAlign w:val="center"/>
            <w:hideMark/>
          </w:tcPr>
          <w:p w14:paraId="0C5C8FFE" w14:textId="5CE7C3CD" w:rsidR="0095430C"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A two dimensional representation of the instantaneous curvature of the cornea. Instantaneous curvature is calculated from the reciprocal of the distance from a point on a meridian normal at the point to the center of curvature of that point. Also called tangential curvature</w:t>
            </w:r>
            <w:ins w:id="188" w:author="Tom Oniki" w:date="2015-09-04T12:52:00Z">
              <w:r w:rsidR="005E6F8F">
                <w:rPr>
                  <w:rFonts w:eastAsia="Times New Roman"/>
                  <w:lang w:val="en-US"/>
                </w:rPr>
                <w:t>.</w:t>
              </w:r>
            </w:ins>
            <w:r>
              <w:rPr>
                <w:rFonts w:eastAsia="Times New Roman"/>
                <w:lang w:val="en-US"/>
              </w:rPr>
              <w:t xml:space="preserve"> </w:t>
            </w:r>
          </w:p>
        </w:tc>
      </w:tr>
      <w:tr w:rsidR="0095430C" w14:paraId="399AE74E" w14:textId="77777777">
        <w:trPr>
          <w:divId w:val="510997197"/>
          <w:tblCellSpacing w:w="15" w:type="dxa"/>
        </w:trPr>
        <w:tc>
          <w:tcPr>
            <w:tcW w:w="0" w:type="auto"/>
            <w:vAlign w:val="center"/>
            <w:hideMark/>
          </w:tcPr>
          <w:p w14:paraId="423BA4DE" w14:textId="77777777" w:rsidR="0095430C" w:rsidRDefault="0095430C">
            <w:pPr>
              <w:rPr>
                <w:rFonts w:eastAsia="Times New Roman"/>
                <w:lang w:val="en-US"/>
              </w:rPr>
            </w:pPr>
          </w:p>
        </w:tc>
        <w:tc>
          <w:tcPr>
            <w:tcW w:w="0" w:type="auto"/>
            <w:vAlign w:val="center"/>
            <w:hideMark/>
          </w:tcPr>
          <w:p w14:paraId="0530BBA2" w14:textId="160EA9A4" w:rsidR="0095430C" w:rsidRDefault="005B11EB">
            <w:pPr>
              <w:rPr>
                <w:rFonts w:eastAsia="Times New Roman"/>
                <w:lang w:val="en-US"/>
              </w:rPr>
            </w:pPr>
            <w:r>
              <w:rPr>
                <w:rFonts w:eastAsia="Times New Roman"/>
                <w:b/>
                <w:bCs/>
                <w:lang w:val="en-US"/>
              </w:rPr>
              <w:t xml:space="preserve">Corneal refractive power map: </w:t>
            </w:r>
            <w:r>
              <w:rPr>
                <w:rFonts w:eastAsia="Times New Roman"/>
                <w:lang w:val="en-US"/>
              </w:rPr>
              <w:t>A two dimensional representation of the refractive power of the cornea. Corneal refractive power is calculated using Snell's Law</w:t>
            </w:r>
            <w:ins w:id="189" w:author="Tom Oniki" w:date="2015-09-04T12:52:00Z">
              <w:r w:rsidR="005E6F8F">
                <w:rPr>
                  <w:rFonts w:eastAsia="Times New Roman"/>
                  <w:lang w:val="en-US"/>
                </w:rPr>
                <w:t>.</w:t>
              </w:r>
            </w:ins>
            <w:r>
              <w:rPr>
                <w:rFonts w:eastAsia="Times New Roman"/>
                <w:lang w:val="en-US"/>
              </w:rPr>
              <w:t xml:space="preserve"> </w:t>
            </w:r>
          </w:p>
        </w:tc>
      </w:tr>
      <w:tr w:rsidR="0095430C" w14:paraId="63ACF4C4" w14:textId="77777777">
        <w:trPr>
          <w:divId w:val="510997197"/>
          <w:tblCellSpacing w:w="15" w:type="dxa"/>
        </w:trPr>
        <w:tc>
          <w:tcPr>
            <w:tcW w:w="0" w:type="auto"/>
            <w:vAlign w:val="center"/>
            <w:hideMark/>
          </w:tcPr>
          <w:p w14:paraId="06A870AF" w14:textId="77777777" w:rsidR="0095430C" w:rsidRDefault="0095430C">
            <w:pPr>
              <w:rPr>
                <w:rFonts w:eastAsia="Times New Roman"/>
                <w:lang w:val="en-US"/>
              </w:rPr>
            </w:pPr>
          </w:p>
        </w:tc>
        <w:tc>
          <w:tcPr>
            <w:tcW w:w="0" w:type="auto"/>
            <w:vAlign w:val="center"/>
            <w:hideMark/>
          </w:tcPr>
          <w:p w14:paraId="06F798C8" w14:textId="691477E9" w:rsidR="0095430C" w:rsidRDefault="005B11EB">
            <w:pPr>
              <w:rPr>
                <w:rFonts w:eastAsia="Times New Roman"/>
                <w:lang w:val="en-US"/>
              </w:rPr>
            </w:pPr>
            <w:r>
              <w:rPr>
                <w:rFonts w:eastAsia="Times New Roman"/>
                <w:b/>
                <w:bCs/>
                <w:lang w:val="en-US"/>
              </w:rPr>
              <w:t xml:space="preserve">Corneal elevation map: </w:t>
            </w:r>
            <w:r>
              <w:rPr>
                <w:rFonts w:eastAsia="Times New Roman"/>
                <w:lang w:val="en-US"/>
              </w:rPr>
              <w:t>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w:t>
            </w:r>
            <w:ins w:id="190" w:author="Tom Oniki" w:date="2015-09-04T12:53:00Z">
              <w:r w:rsidR="005E6F8F">
                <w:rPr>
                  <w:rFonts w:eastAsia="Times New Roman"/>
                  <w:lang w:val="en-US"/>
                </w:rPr>
                <w:t>.</w:t>
              </w:r>
            </w:ins>
            <w:r>
              <w:rPr>
                <w:rFonts w:eastAsia="Times New Roman"/>
                <w:lang w:val="en-US"/>
              </w:rPr>
              <w:t xml:space="preserve"> </w:t>
            </w:r>
          </w:p>
        </w:tc>
      </w:tr>
      <w:tr w:rsidR="0095430C" w14:paraId="56FBCD5A" w14:textId="77777777">
        <w:trPr>
          <w:divId w:val="510997197"/>
          <w:tblCellSpacing w:w="15" w:type="dxa"/>
        </w:trPr>
        <w:tc>
          <w:tcPr>
            <w:tcW w:w="0" w:type="auto"/>
            <w:vAlign w:val="center"/>
            <w:hideMark/>
          </w:tcPr>
          <w:p w14:paraId="7D36E14F" w14:textId="77777777" w:rsidR="0095430C" w:rsidRDefault="0095430C">
            <w:pPr>
              <w:rPr>
                <w:rFonts w:eastAsia="Times New Roman"/>
                <w:lang w:val="en-US"/>
              </w:rPr>
            </w:pPr>
          </w:p>
        </w:tc>
        <w:tc>
          <w:tcPr>
            <w:tcW w:w="0" w:type="auto"/>
            <w:vAlign w:val="center"/>
            <w:hideMark/>
          </w:tcPr>
          <w:p w14:paraId="3D6E994C" w14:textId="7B9D25C3" w:rsidR="0095430C" w:rsidRDefault="005B11EB">
            <w:pPr>
              <w:rPr>
                <w:rFonts w:eastAsia="Times New Roman"/>
                <w:lang w:val="en-US"/>
              </w:rPr>
            </w:pPr>
            <w:r>
              <w:rPr>
                <w:rFonts w:eastAsia="Times New Roman"/>
                <w:b/>
                <w:bCs/>
                <w:lang w:val="en-US"/>
              </w:rPr>
              <w:t xml:space="preserve">Corneal wavefront map: </w:t>
            </w:r>
            <w:r>
              <w:rPr>
                <w:rFonts w:eastAsia="Times New Roman"/>
                <w:lang w:val="en-US"/>
              </w:rPr>
              <w:t>A two dimensional representation of a wavefront aberration surface of the cornea. Wavefront aberration surface is calculated from the corneal elevation data fit with either the Zernike polynomial series or the Fourier Series. Maps generally display total aberrations and selectable higher order aberrations</w:t>
            </w:r>
            <w:ins w:id="191" w:author="Tom Oniki" w:date="2015-09-04T12:53:00Z">
              <w:r w:rsidR="005E6F8F">
                <w:rPr>
                  <w:rFonts w:eastAsia="Times New Roman"/>
                  <w:lang w:val="en-US"/>
                </w:rPr>
                <w:t>.</w:t>
              </w:r>
            </w:ins>
            <w:r>
              <w:rPr>
                <w:rFonts w:eastAsia="Times New Roman"/>
                <w:lang w:val="en-US"/>
              </w:rPr>
              <w:t xml:space="preserve"> </w:t>
            </w:r>
          </w:p>
        </w:tc>
      </w:tr>
      <w:tr w:rsidR="0095430C" w14:paraId="3E05E20F" w14:textId="77777777">
        <w:trPr>
          <w:divId w:val="510997197"/>
          <w:tblCellSpacing w:w="15" w:type="dxa"/>
        </w:trPr>
        <w:tc>
          <w:tcPr>
            <w:tcW w:w="0" w:type="auto"/>
            <w:vAlign w:val="center"/>
            <w:hideMark/>
          </w:tcPr>
          <w:p w14:paraId="1501E03F" w14:textId="77777777" w:rsidR="0095430C" w:rsidRDefault="0095430C">
            <w:pPr>
              <w:rPr>
                <w:rFonts w:eastAsia="Times New Roman"/>
                <w:lang w:val="en-US"/>
              </w:rPr>
            </w:pPr>
          </w:p>
        </w:tc>
        <w:tc>
          <w:tcPr>
            <w:tcW w:w="0" w:type="auto"/>
            <w:vAlign w:val="center"/>
            <w:hideMark/>
          </w:tcPr>
          <w:p w14:paraId="04048F9B" w14:textId="6C463177" w:rsidR="0095430C"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t>
            </w:r>
            <w:r>
              <w:rPr>
                <w:rFonts w:eastAsia="Times New Roman"/>
                <w:lang w:val="en-US"/>
              </w:rPr>
              <w:lastRenderedPageBreak/>
              <w:t>with 2 cameras to produce 3D. Slit-based devices scan the cornea, usually by rotation about the instrument axis centered on the cornea vertex</w:t>
            </w:r>
            <w:ins w:id="192" w:author="Tom Oniki" w:date="2015-09-04T12:53:00Z">
              <w:r w:rsidR="005E6F8F">
                <w:rPr>
                  <w:rFonts w:eastAsia="Times New Roman"/>
                  <w:lang w:val="en-US"/>
                </w:rPr>
                <w:t>.</w:t>
              </w:r>
            </w:ins>
            <w:r>
              <w:rPr>
                <w:rFonts w:eastAsia="Times New Roman"/>
                <w:lang w:val="en-US"/>
              </w:rPr>
              <w:t xml:space="preserve"> </w:t>
            </w:r>
          </w:p>
        </w:tc>
      </w:tr>
      <w:tr w:rsidR="0095430C" w14:paraId="0DA3FAFB" w14:textId="77777777">
        <w:trPr>
          <w:divId w:val="510997197"/>
          <w:tblCellSpacing w:w="15" w:type="dxa"/>
        </w:trPr>
        <w:tc>
          <w:tcPr>
            <w:tcW w:w="0" w:type="auto"/>
            <w:vAlign w:val="center"/>
            <w:hideMark/>
          </w:tcPr>
          <w:p w14:paraId="02BE2E7F" w14:textId="77777777" w:rsidR="0095430C" w:rsidRDefault="0095430C">
            <w:pPr>
              <w:rPr>
                <w:rFonts w:eastAsia="Times New Roman"/>
                <w:lang w:val="en-US"/>
              </w:rPr>
            </w:pPr>
          </w:p>
        </w:tc>
        <w:tc>
          <w:tcPr>
            <w:tcW w:w="0" w:type="auto"/>
            <w:vAlign w:val="center"/>
            <w:hideMark/>
          </w:tcPr>
          <w:p w14:paraId="550A77D5" w14:textId="692A9CD5" w:rsidR="0095430C"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w:t>
            </w:r>
            <w:ins w:id="193" w:author="Tom Oniki" w:date="2015-09-04T12:53:00Z">
              <w:r w:rsidR="005E6F8F">
                <w:rPr>
                  <w:rFonts w:eastAsia="Times New Roman"/>
                  <w:lang w:val="en-US"/>
                </w:rPr>
                <w:t>.</w:t>
              </w:r>
            </w:ins>
            <w:r>
              <w:rPr>
                <w:rFonts w:eastAsia="Times New Roman"/>
                <w:lang w:val="en-US"/>
              </w:rPr>
              <w:t xml:space="preserve"> </w:t>
            </w:r>
          </w:p>
        </w:tc>
      </w:tr>
      <w:tr w:rsidR="0095430C" w14:paraId="60480AEF" w14:textId="77777777">
        <w:trPr>
          <w:divId w:val="510997197"/>
          <w:tblCellSpacing w:w="15" w:type="dxa"/>
        </w:trPr>
        <w:tc>
          <w:tcPr>
            <w:tcW w:w="0" w:type="auto"/>
            <w:vAlign w:val="center"/>
            <w:hideMark/>
          </w:tcPr>
          <w:p w14:paraId="66E01612" w14:textId="77777777" w:rsidR="0095430C" w:rsidRDefault="0095430C">
            <w:pPr>
              <w:rPr>
                <w:rFonts w:eastAsia="Times New Roman"/>
                <w:lang w:val="en-US"/>
              </w:rPr>
            </w:pPr>
          </w:p>
        </w:tc>
        <w:tc>
          <w:tcPr>
            <w:tcW w:w="0" w:type="auto"/>
            <w:vAlign w:val="center"/>
            <w:hideMark/>
          </w:tcPr>
          <w:p w14:paraId="3DBB94CB" w14:textId="0BF7DA5B" w:rsidR="0095430C"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w:t>
            </w:r>
            <w:ins w:id="194" w:author="Tom Oniki" w:date="2015-09-04T12:53:00Z">
              <w:r w:rsidR="005E6F8F">
                <w:rPr>
                  <w:rFonts w:eastAsia="Times New Roman"/>
                  <w:lang w:val="en-US"/>
                </w:rPr>
                <w:t>.</w:t>
              </w:r>
            </w:ins>
            <w:r>
              <w:rPr>
                <w:rFonts w:eastAsia="Times New Roman"/>
                <w:lang w:val="en-US"/>
              </w:rPr>
              <w:t xml:space="preserve"> </w:t>
            </w:r>
          </w:p>
        </w:tc>
      </w:tr>
      <w:tr w:rsidR="0095430C" w14:paraId="29123F2E" w14:textId="77777777">
        <w:trPr>
          <w:divId w:val="510997197"/>
          <w:tblCellSpacing w:w="15" w:type="dxa"/>
        </w:trPr>
        <w:tc>
          <w:tcPr>
            <w:tcW w:w="0" w:type="auto"/>
            <w:vAlign w:val="center"/>
            <w:hideMark/>
          </w:tcPr>
          <w:p w14:paraId="46D84ED6" w14:textId="77777777" w:rsidR="0095430C" w:rsidRDefault="0095430C">
            <w:pPr>
              <w:rPr>
                <w:rFonts w:eastAsia="Times New Roman"/>
                <w:lang w:val="en-US"/>
              </w:rPr>
            </w:pPr>
          </w:p>
        </w:tc>
        <w:tc>
          <w:tcPr>
            <w:tcW w:w="0" w:type="auto"/>
            <w:vAlign w:val="center"/>
            <w:hideMark/>
          </w:tcPr>
          <w:p w14:paraId="735543AD" w14:textId="77777777" w:rsidR="0095430C"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95430C" w14:paraId="21962E75" w14:textId="77777777">
        <w:trPr>
          <w:divId w:val="510997197"/>
          <w:tblCellSpacing w:w="15" w:type="dxa"/>
        </w:trPr>
        <w:tc>
          <w:tcPr>
            <w:tcW w:w="0" w:type="auto"/>
            <w:vAlign w:val="center"/>
            <w:hideMark/>
          </w:tcPr>
          <w:p w14:paraId="3C0EA0F3" w14:textId="77777777" w:rsidR="0095430C" w:rsidRDefault="0095430C">
            <w:pPr>
              <w:rPr>
                <w:rFonts w:eastAsia="Times New Roman"/>
                <w:lang w:val="en-US"/>
              </w:rPr>
            </w:pPr>
          </w:p>
        </w:tc>
        <w:tc>
          <w:tcPr>
            <w:tcW w:w="0" w:type="auto"/>
            <w:vAlign w:val="center"/>
            <w:hideMark/>
          </w:tcPr>
          <w:p w14:paraId="184170EF" w14:textId="1A42DD08" w:rsidR="0095430C"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95430C" w14:paraId="0D2EF94B" w14:textId="77777777">
        <w:trPr>
          <w:divId w:val="510997197"/>
          <w:tblCellSpacing w:w="15" w:type="dxa"/>
        </w:trPr>
        <w:tc>
          <w:tcPr>
            <w:tcW w:w="0" w:type="auto"/>
            <w:vAlign w:val="center"/>
            <w:hideMark/>
          </w:tcPr>
          <w:p w14:paraId="198109BC" w14:textId="77777777" w:rsidR="0095430C" w:rsidRDefault="0095430C">
            <w:pPr>
              <w:rPr>
                <w:rFonts w:eastAsia="Times New Roman"/>
                <w:lang w:val="en-US"/>
              </w:rPr>
            </w:pPr>
          </w:p>
        </w:tc>
        <w:tc>
          <w:tcPr>
            <w:tcW w:w="0" w:type="auto"/>
            <w:vAlign w:val="center"/>
            <w:hideMark/>
          </w:tcPr>
          <w:p w14:paraId="065F32DD" w14:textId="77777777" w:rsidR="0095430C"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95430C" w14:paraId="05AB27B9" w14:textId="77777777">
        <w:trPr>
          <w:divId w:val="510997197"/>
          <w:tblCellSpacing w:w="15" w:type="dxa"/>
        </w:trPr>
        <w:tc>
          <w:tcPr>
            <w:tcW w:w="0" w:type="auto"/>
            <w:vAlign w:val="center"/>
            <w:hideMark/>
          </w:tcPr>
          <w:p w14:paraId="5E1E5DC7" w14:textId="77777777" w:rsidR="0095430C" w:rsidRDefault="0095430C">
            <w:pPr>
              <w:rPr>
                <w:rFonts w:eastAsia="Times New Roman"/>
                <w:lang w:val="en-US"/>
              </w:rPr>
            </w:pPr>
          </w:p>
        </w:tc>
        <w:tc>
          <w:tcPr>
            <w:tcW w:w="0" w:type="auto"/>
            <w:vAlign w:val="center"/>
            <w:hideMark/>
          </w:tcPr>
          <w:p w14:paraId="4E008996" w14:textId="77777777" w:rsidR="0095430C"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95430C" w14:paraId="749A4930" w14:textId="77777777">
        <w:trPr>
          <w:divId w:val="510997197"/>
          <w:tblCellSpacing w:w="15" w:type="dxa"/>
        </w:trPr>
        <w:tc>
          <w:tcPr>
            <w:tcW w:w="0" w:type="auto"/>
            <w:vAlign w:val="center"/>
            <w:hideMark/>
          </w:tcPr>
          <w:p w14:paraId="121F8AB9" w14:textId="77777777" w:rsidR="0095430C" w:rsidRDefault="0095430C">
            <w:pPr>
              <w:rPr>
                <w:rFonts w:eastAsia="Times New Roman"/>
                <w:lang w:val="en-US"/>
              </w:rPr>
            </w:pPr>
          </w:p>
        </w:tc>
        <w:tc>
          <w:tcPr>
            <w:tcW w:w="0" w:type="auto"/>
            <w:vAlign w:val="center"/>
            <w:hideMark/>
          </w:tcPr>
          <w:p w14:paraId="5F199C9E" w14:textId="77777777" w:rsidR="0095430C"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95430C" w14:paraId="72D98F12" w14:textId="77777777">
        <w:trPr>
          <w:divId w:val="510997197"/>
          <w:tblCellSpacing w:w="15" w:type="dxa"/>
        </w:trPr>
        <w:tc>
          <w:tcPr>
            <w:tcW w:w="0" w:type="auto"/>
            <w:vAlign w:val="center"/>
            <w:hideMark/>
          </w:tcPr>
          <w:p w14:paraId="5DF6B6F0" w14:textId="77777777" w:rsidR="0095430C" w:rsidRDefault="0095430C">
            <w:pPr>
              <w:rPr>
                <w:rFonts w:eastAsia="Times New Roman"/>
                <w:lang w:val="en-US"/>
              </w:rPr>
            </w:pPr>
          </w:p>
        </w:tc>
        <w:tc>
          <w:tcPr>
            <w:tcW w:w="0" w:type="auto"/>
            <w:vAlign w:val="center"/>
            <w:hideMark/>
          </w:tcPr>
          <w:p w14:paraId="5CD502CE" w14:textId="77777777" w:rsidR="0095430C"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95430C" w14:paraId="78983DB2" w14:textId="77777777">
        <w:trPr>
          <w:divId w:val="510997197"/>
          <w:tblCellSpacing w:w="15" w:type="dxa"/>
        </w:trPr>
        <w:tc>
          <w:tcPr>
            <w:tcW w:w="0" w:type="auto"/>
            <w:vAlign w:val="center"/>
            <w:hideMark/>
          </w:tcPr>
          <w:p w14:paraId="1F529782" w14:textId="77777777" w:rsidR="0095430C" w:rsidRDefault="0095430C">
            <w:pPr>
              <w:rPr>
                <w:rFonts w:eastAsia="Times New Roman"/>
                <w:lang w:val="en-US"/>
              </w:rPr>
            </w:pPr>
          </w:p>
        </w:tc>
        <w:tc>
          <w:tcPr>
            <w:tcW w:w="0" w:type="auto"/>
            <w:vAlign w:val="center"/>
            <w:hideMark/>
          </w:tcPr>
          <w:p w14:paraId="3E8B1458" w14:textId="77777777" w:rsidR="0095430C"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95430C" w14:paraId="3E78FCEB" w14:textId="77777777">
        <w:trPr>
          <w:divId w:val="510997197"/>
          <w:tblCellSpacing w:w="15" w:type="dxa"/>
        </w:trPr>
        <w:tc>
          <w:tcPr>
            <w:tcW w:w="0" w:type="auto"/>
            <w:vAlign w:val="center"/>
            <w:hideMark/>
          </w:tcPr>
          <w:p w14:paraId="0383CBAE" w14:textId="77777777" w:rsidR="0095430C" w:rsidRDefault="0095430C">
            <w:pPr>
              <w:rPr>
                <w:rFonts w:eastAsia="Times New Roman"/>
                <w:lang w:val="en-US"/>
              </w:rPr>
            </w:pPr>
          </w:p>
        </w:tc>
        <w:tc>
          <w:tcPr>
            <w:tcW w:w="0" w:type="auto"/>
            <w:vAlign w:val="center"/>
            <w:hideMark/>
          </w:tcPr>
          <w:p w14:paraId="722988FB" w14:textId="77777777" w:rsidR="0095430C"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95430C" w14:paraId="17361B68" w14:textId="77777777">
        <w:trPr>
          <w:divId w:val="510997197"/>
          <w:tblCellSpacing w:w="15" w:type="dxa"/>
        </w:trPr>
        <w:tc>
          <w:tcPr>
            <w:tcW w:w="0" w:type="auto"/>
            <w:vAlign w:val="center"/>
            <w:hideMark/>
          </w:tcPr>
          <w:p w14:paraId="428BA767" w14:textId="77777777" w:rsidR="0095430C" w:rsidRDefault="0095430C">
            <w:pPr>
              <w:rPr>
                <w:rFonts w:eastAsia="Times New Roman"/>
                <w:lang w:val="en-US"/>
              </w:rPr>
            </w:pPr>
          </w:p>
        </w:tc>
        <w:tc>
          <w:tcPr>
            <w:tcW w:w="0" w:type="auto"/>
            <w:vAlign w:val="center"/>
            <w:hideMark/>
          </w:tcPr>
          <w:p w14:paraId="02A1E0B4" w14:textId="77777777" w:rsidR="0095430C"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95430C" w14:paraId="0A8A2B93" w14:textId="77777777">
        <w:trPr>
          <w:divId w:val="510997197"/>
          <w:tblCellSpacing w:w="15" w:type="dxa"/>
        </w:trPr>
        <w:tc>
          <w:tcPr>
            <w:tcW w:w="0" w:type="auto"/>
            <w:vAlign w:val="center"/>
            <w:hideMark/>
          </w:tcPr>
          <w:p w14:paraId="11C6193D" w14:textId="77777777" w:rsidR="0095430C" w:rsidRDefault="0095430C">
            <w:pPr>
              <w:rPr>
                <w:rFonts w:eastAsia="Times New Roman"/>
                <w:lang w:val="en-US"/>
              </w:rPr>
            </w:pPr>
          </w:p>
        </w:tc>
        <w:tc>
          <w:tcPr>
            <w:tcW w:w="0" w:type="auto"/>
            <w:vAlign w:val="center"/>
            <w:hideMark/>
          </w:tcPr>
          <w:p w14:paraId="77C2E2F8" w14:textId="77777777" w:rsidR="0095430C"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95430C" w14:paraId="18C6F811" w14:textId="77777777">
        <w:trPr>
          <w:divId w:val="510997197"/>
          <w:tblCellSpacing w:w="15" w:type="dxa"/>
        </w:trPr>
        <w:tc>
          <w:tcPr>
            <w:tcW w:w="0" w:type="auto"/>
            <w:vAlign w:val="center"/>
            <w:hideMark/>
          </w:tcPr>
          <w:p w14:paraId="71B65408" w14:textId="77777777" w:rsidR="0095430C" w:rsidRDefault="0095430C">
            <w:pPr>
              <w:rPr>
                <w:rFonts w:eastAsia="Times New Roman"/>
                <w:lang w:val="en-US"/>
              </w:rPr>
            </w:pPr>
          </w:p>
        </w:tc>
        <w:tc>
          <w:tcPr>
            <w:tcW w:w="0" w:type="auto"/>
            <w:vAlign w:val="center"/>
            <w:hideMark/>
          </w:tcPr>
          <w:p w14:paraId="7AC2A87F" w14:textId="77777777" w:rsidR="0095430C"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95430C" w14:paraId="243A6D7F" w14:textId="77777777">
        <w:trPr>
          <w:divId w:val="510997197"/>
          <w:tblCellSpacing w:w="15" w:type="dxa"/>
        </w:trPr>
        <w:tc>
          <w:tcPr>
            <w:tcW w:w="0" w:type="auto"/>
            <w:vAlign w:val="center"/>
            <w:hideMark/>
          </w:tcPr>
          <w:p w14:paraId="24275541" w14:textId="77777777" w:rsidR="0095430C" w:rsidRDefault="0095430C">
            <w:pPr>
              <w:rPr>
                <w:rFonts w:eastAsia="Times New Roman"/>
                <w:lang w:val="en-US"/>
              </w:rPr>
            </w:pPr>
          </w:p>
        </w:tc>
        <w:tc>
          <w:tcPr>
            <w:tcW w:w="0" w:type="auto"/>
            <w:vAlign w:val="center"/>
            <w:hideMark/>
          </w:tcPr>
          <w:p w14:paraId="13FE777B" w14:textId="77777777" w:rsidR="0095430C"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95430C" w14:paraId="27E061AE" w14:textId="77777777">
        <w:trPr>
          <w:divId w:val="510997197"/>
          <w:tblCellSpacing w:w="15" w:type="dxa"/>
        </w:trPr>
        <w:tc>
          <w:tcPr>
            <w:tcW w:w="0" w:type="auto"/>
            <w:vAlign w:val="center"/>
            <w:hideMark/>
          </w:tcPr>
          <w:p w14:paraId="7087635F" w14:textId="77777777" w:rsidR="0095430C" w:rsidRDefault="0095430C">
            <w:pPr>
              <w:rPr>
                <w:rFonts w:eastAsia="Times New Roman"/>
                <w:lang w:val="en-US"/>
              </w:rPr>
            </w:pPr>
          </w:p>
        </w:tc>
        <w:tc>
          <w:tcPr>
            <w:tcW w:w="0" w:type="auto"/>
            <w:vAlign w:val="center"/>
            <w:hideMark/>
          </w:tcPr>
          <w:p w14:paraId="14FC233C" w14:textId="77777777" w:rsidR="0095430C"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95430C" w14:paraId="067C6321" w14:textId="77777777">
        <w:trPr>
          <w:divId w:val="510997197"/>
          <w:tblCellSpacing w:w="15" w:type="dxa"/>
        </w:trPr>
        <w:tc>
          <w:tcPr>
            <w:tcW w:w="0" w:type="auto"/>
            <w:vAlign w:val="center"/>
            <w:hideMark/>
          </w:tcPr>
          <w:p w14:paraId="6610227B" w14:textId="77777777" w:rsidR="0095430C" w:rsidRDefault="0095430C">
            <w:pPr>
              <w:rPr>
                <w:rFonts w:eastAsia="Times New Roman"/>
                <w:lang w:val="en-US"/>
              </w:rPr>
            </w:pPr>
          </w:p>
        </w:tc>
        <w:tc>
          <w:tcPr>
            <w:tcW w:w="0" w:type="auto"/>
            <w:vAlign w:val="center"/>
            <w:hideMark/>
          </w:tcPr>
          <w:p w14:paraId="1407B376" w14:textId="77777777" w:rsidR="0095430C"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95430C" w14:paraId="0AB209A5" w14:textId="77777777">
        <w:trPr>
          <w:divId w:val="510997197"/>
          <w:tblCellSpacing w:w="15" w:type="dxa"/>
        </w:trPr>
        <w:tc>
          <w:tcPr>
            <w:tcW w:w="0" w:type="auto"/>
            <w:vAlign w:val="center"/>
            <w:hideMark/>
          </w:tcPr>
          <w:p w14:paraId="6CF3915F" w14:textId="77777777" w:rsidR="0095430C" w:rsidRDefault="0095430C">
            <w:pPr>
              <w:rPr>
                <w:rFonts w:eastAsia="Times New Roman"/>
                <w:lang w:val="en-US"/>
              </w:rPr>
            </w:pPr>
          </w:p>
        </w:tc>
        <w:tc>
          <w:tcPr>
            <w:tcW w:w="0" w:type="auto"/>
            <w:vAlign w:val="center"/>
            <w:hideMark/>
          </w:tcPr>
          <w:p w14:paraId="571CE60B" w14:textId="77777777" w:rsidR="0095430C" w:rsidRDefault="005B11EB">
            <w:pPr>
              <w:rPr>
                <w:rFonts w:eastAsia="Times New Roman"/>
                <w:lang w:val="en-US"/>
              </w:rPr>
            </w:pPr>
            <w:r>
              <w:rPr>
                <w:rFonts w:eastAsia="Times New Roman"/>
                <w:b/>
                <w:bCs/>
                <w:lang w:val="en-US"/>
              </w:rPr>
              <w:t xml:space="preserve">Orientation Descriptor: </w:t>
            </w:r>
            <w:r>
              <w:rPr>
                <w:rFonts w:eastAsia="Times New Roman"/>
                <w:lang w:val="en-US"/>
              </w:rPr>
              <w:t>Vertical refers to orientation parallel to the superior-</w:t>
            </w:r>
            <w:r>
              <w:rPr>
                <w:rFonts w:eastAsia="Times New Roman"/>
                <w:lang w:val="en-US"/>
              </w:rPr>
              <w:lastRenderedPageBreak/>
              <w:t xml:space="preserve">inferior (cephalad-caudad) axis of the body, with horizontal being perpendicular to this, and an oblique orientation having projections in both the horizontal and vertical </w:t>
            </w:r>
          </w:p>
        </w:tc>
      </w:tr>
      <w:tr w:rsidR="0095430C" w14:paraId="5D272580" w14:textId="77777777">
        <w:trPr>
          <w:divId w:val="510997197"/>
          <w:tblCellSpacing w:w="15" w:type="dxa"/>
        </w:trPr>
        <w:tc>
          <w:tcPr>
            <w:tcW w:w="0" w:type="auto"/>
            <w:vAlign w:val="center"/>
            <w:hideMark/>
          </w:tcPr>
          <w:p w14:paraId="6B28A3A7" w14:textId="77777777" w:rsidR="0095430C" w:rsidRDefault="0095430C">
            <w:pPr>
              <w:rPr>
                <w:rFonts w:eastAsia="Times New Roman"/>
                <w:lang w:val="en-US"/>
              </w:rPr>
            </w:pPr>
          </w:p>
        </w:tc>
        <w:tc>
          <w:tcPr>
            <w:tcW w:w="0" w:type="auto"/>
            <w:vAlign w:val="center"/>
            <w:hideMark/>
          </w:tcPr>
          <w:p w14:paraId="111B3E06" w14:textId="77777777" w:rsidR="0095430C"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95430C" w14:paraId="316489B3" w14:textId="77777777">
        <w:trPr>
          <w:divId w:val="510997197"/>
          <w:tblCellSpacing w:w="15" w:type="dxa"/>
        </w:trPr>
        <w:tc>
          <w:tcPr>
            <w:tcW w:w="0" w:type="auto"/>
            <w:vAlign w:val="center"/>
            <w:hideMark/>
          </w:tcPr>
          <w:p w14:paraId="41D6779E" w14:textId="77777777" w:rsidR="0095430C" w:rsidRDefault="0095430C">
            <w:pPr>
              <w:rPr>
                <w:rFonts w:eastAsia="Times New Roman"/>
                <w:lang w:val="en-US"/>
              </w:rPr>
            </w:pPr>
          </w:p>
        </w:tc>
        <w:tc>
          <w:tcPr>
            <w:tcW w:w="0" w:type="auto"/>
            <w:vAlign w:val="center"/>
            <w:hideMark/>
          </w:tcPr>
          <w:p w14:paraId="5BB7B340" w14:textId="77777777" w:rsidR="0095430C"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95430C" w14:paraId="60F82BB3" w14:textId="77777777">
        <w:trPr>
          <w:divId w:val="510997197"/>
          <w:tblCellSpacing w:w="15" w:type="dxa"/>
        </w:trPr>
        <w:tc>
          <w:tcPr>
            <w:tcW w:w="0" w:type="auto"/>
            <w:vAlign w:val="center"/>
            <w:hideMark/>
          </w:tcPr>
          <w:p w14:paraId="79035DA2" w14:textId="77777777" w:rsidR="0095430C" w:rsidRDefault="0095430C">
            <w:pPr>
              <w:rPr>
                <w:rFonts w:eastAsia="Times New Roman"/>
                <w:lang w:val="en-US"/>
              </w:rPr>
            </w:pPr>
          </w:p>
        </w:tc>
        <w:tc>
          <w:tcPr>
            <w:tcW w:w="0" w:type="auto"/>
            <w:vAlign w:val="center"/>
            <w:hideMark/>
          </w:tcPr>
          <w:p w14:paraId="112C063E" w14:textId="77777777" w:rsidR="0095430C"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95430C" w14:paraId="5434D6CA" w14:textId="77777777">
        <w:trPr>
          <w:divId w:val="510997197"/>
          <w:tblCellSpacing w:w="15" w:type="dxa"/>
        </w:trPr>
        <w:tc>
          <w:tcPr>
            <w:tcW w:w="0" w:type="auto"/>
            <w:vAlign w:val="center"/>
            <w:hideMark/>
          </w:tcPr>
          <w:p w14:paraId="2BB14E31" w14:textId="77777777" w:rsidR="0095430C" w:rsidRDefault="0095430C">
            <w:pPr>
              <w:rPr>
                <w:rFonts w:eastAsia="Times New Roman"/>
                <w:lang w:val="en-US"/>
              </w:rPr>
            </w:pPr>
          </w:p>
        </w:tc>
        <w:tc>
          <w:tcPr>
            <w:tcW w:w="0" w:type="auto"/>
            <w:vAlign w:val="center"/>
            <w:hideMark/>
          </w:tcPr>
          <w:p w14:paraId="4C117150" w14:textId="77777777" w:rsidR="0095430C"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95430C" w14:paraId="377C53A1" w14:textId="77777777">
        <w:trPr>
          <w:divId w:val="510997197"/>
          <w:tblCellSpacing w:w="15" w:type="dxa"/>
        </w:trPr>
        <w:tc>
          <w:tcPr>
            <w:tcW w:w="0" w:type="auto"/>
            <w:vAlign w:val="center"/>
            <w:hideMark/>
          </w:tcPr>
          <w:p w14:paraId="0A20DD3A" w14:textId="77777777" w:rsidR="0095430C" w:rsidRDefault="0095430C">
            <w:pPr>
              <w:rPr>
                <w:rFonts w:eastAsia="Times New Roman"/>
                <w:lang w:val="en-US"/>
              </w:rPr>
            </w:pPr>
          </w:p>
        </w:tc>
        <w:tc>
          <w:tcPr>
            <w:tcW w:w="0" w:type="auto"/>
            <w:vAlign w:val="center"/>
            <w:hideMark/>
          </w:tcPr>
          <w:p w14:paraId="29D3A561" w14:textId="77777777" w:rsidR="0095430C"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95430C" w14:paraId="35FC9EC6" w14:textId="77777777">
        <w:trPr>
          <w:divId w:val="510997197"/>
          <w:tblCellSpacing w:w="15" w:type="dxa"/>
        </w:trPr>
        <w:tc>
          <w:tcPr>
            <w:tcW w:w="0" w:type="auto"/>
            <w:vAlign w:val="center"/>
            <w:hideMark/>
          </w:tcPr>
          <w:p w14:paraId="37A115B7" w14:textId="77777777" w:rsidR="0095430C" w:rsidRDefault="0095430C">
            <w:pPr>
              <w:rPr>
                <w:rFonts w:eastAsia="Times New Roman"/>
                <w:lang w:val="en-US"/>
              </w:rPr>
            </w:pPr>
          </w:p>
        </w:tc>
        <w:tc>
          <w:tcPr>
            <w:tcW w:w="0" w:type="auto"/>
            <w:vAlign w:val="center"/>
            <w:hideMark/>
          </w:tcPr>
          <w:p w14:paraId="39CAD93C" w14:textId="77777777" w:rsidR="0095430C"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95430C" w14:paraId="572EFD45" w14:textId="77777777">
        <w:trPr>
          <w:divId w:val="510997197"/>
          <w:tblCellSpacing w:w="15" w:type="dxa"/>
        </w:trPr>
        <w:tc>
          <w:tcPr>
            <w:tcW w:w="0" w:type="auto"/>
            <w:vAlign w:val="center"/>
            <w:hideMark/>
          </w:tcPr>
          <w:p w14:paraId="3763F2D0" w14:textId="77777777" w:rsidR="0095430C" w:rsidRDefault="0095430C">
            <w:pPr>
              <w:rPr>
                <w:rFonts w:eastAsia="Times New Roman"/>
                <w:lang w:val="en-US"/>
              </w:rPr>
            </w:pPr>
          </w:p>
        </w:tc>
        <w:tc>
          <w:tcPr>
            <w:tcW w:w="0" w:type="auto"/>
            <w:vAlign w:val="center"/>
            <w:hideMark/>
          </w:tcPr>
          <w:p w14:paraId="1066EA16" w14:textId="77777777" w:rsidR="0095430C"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95430C" w14:paraId="60747796" w14:textId="77777777">
        <w:trPr>
          <w:divId w:val="510997197"/>
          <w:tblCellSpacing w:w="15" w:type="dxa"/>
        </w:trPr>
        <w:tc>
          <w:tcPr>
            <w:tcW w:w="0" w:type="auto"/>
            <w:vAlign w:val="center"/>
            <w:hideMark/>
          </w:tcPr>
          <w:p w14:paraId="40B73182" w14:textId="77777777" w:rsidR="0095430C" w:rsidRDefault="0095430C">
            <w:pPr>
              <w:rPr>
                <w:rFonts w:eastAsia="Times New Roman"/>
                <w:lang w:val="en-US"/>
              </w:rPr>
            </w:pPr>
          </w:p>
        </w:tc>
        <w:tc>
          <w:tcPr>
            <w:tcW w:w="0" w:type="auto"/>
            <w:vAlign w:val="center"/>
            <w:hideMark/>
          </w:tcPr>
          <w:p w14:paraId="4EF32237" w14:textId="77777777" w:rsidR="0095430C"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95430C" w14:paraId="5769A477" w14:textId="77777777">
        <w:trPr>
          <w:divId w:val="510997197"/>
          <w:tblCellSpacing w:w="15" w:type="dxa"/>
        </w:trPr>
        <w:tc>
          <w:tcPr>
            <w:tcW w:w="0" w:type="auto"/>
            <w:vAlign w:val="center"/>
            <w:hideMark/>
          </w:tcPr>
          <w:p w14:paraId="6F1CAD00" w14:textId="77777777" w:rsidR="0095430C" w:rsidRDefault="0095430C">
            <w:pPr>
              <w:rPr>
                <w:rFonts w:eastAsia="Times New Roman"/>
                <w:lang w:val="en-US"/>
              </w:rPr>
            </w:pPr>
          </w:p>
        </w:tc>
        <w:tc>
          <w:tcPr>
            <w:tcW w:w="0" w:type="auto"/>
            <w:vAlign w:val="center"/>
            <w:hideMark/>
          </w:tcPr>
          <w:p w14:paraId="3A25CE57" w14:textId="77777777" w:rsidR="0095430C"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95430C" w14:paraId="399D320E" w14:textId="77777777">
        <w:trPr>
          <w:divId w:val="510997197"/>
          <w:tblCellSpacing w:w="15" w:type="dxa"/>
        </w:trPr>
        <w:tc>
          <w:tcPr>
            <w:tcW w:w="0" w:type="auto"/>
            <w:vAlign w:val="center"/>
            <w:hideMark/>
          </w:tcPr>
          <w:p w14:paraId="0AD7404D" w14:textId="77777777" w:rsidR="0095430C" w:rsidRDefault="0095430C">
            <w:pPr>
              <w:rPr>
                <w:rFonts w:eastAsia="Times New Roman"/>
                <w:lang w:val="en-US"/>
              </w:rPr>
            </w:pPr>
          </w:p>
        </w:tc>
        <w:tc>
          <w:tcPr>
            <w:tcW w:w="0" w:type="auto"/>
            <w:vAlign w:val="center"/>
            <w:hideMark/>
          </w:tcPr>
          <w:p w14:paraId="7ECA7FFE" w14:textId="77777777" w:rsidR="0095430C"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95430C" w14:paraId="2D5A9922" w14:textId="77777777">
        <w:trPr>
          <w:divId w:val="510997197"/>
          <w:tblCellSpacing w:w="15" w:type="dxa"/>
        </w:trPr>
        <w:tc>
          <w:tcPr>
            <w:tcW w:w="0" w:type="auto"/>
            <w:vAlign w:val="center"/>
            <w:hideMark/>
          </w:tcPr>
          <w:p w14:paraId="5E960373" w14:textId="77777777" w:rsidR="0095430C" w:rsidRDefault="0095430C">
            <w:pPr>
              <w:rPr>
                <w:rFonts w:eastAsia="Times New Roman"/>
                <w:lang w:val="en-US"/>
              </w:rPr>
            </w:pPr>
          </w:p>
        </w:tc>
        <w:tc>
          <w:tcPr>
            <w:tcW w:w="0" w:type="auto"/>
            <w:vAlign w:val="center"/>
            <w:hideMark/>
          </w:tcPr>
          <w:p w14:paraId="3C0F2DBE" w14:textId="77777777" w:rsidR="0095430C"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95430C" w14:paraId="59D7EC39" w14:textId="77777777">
        <w:trPr>
          <w:divId w:val="510997197"/>
          <w:tblCellSpacing w:w="15" w:type="dxa"/>
        </w:trPr>
        <w:tc>
          <w:tcPr>
            <w:tcW w:w="0" w:type="auto"/>
            <w:vAlign w:val="center"/>
            <w:hideMark/>
          </w:tcPr>
          <w:p w14:paraId="07B16F4B" w14:textId="77777777" w:rsidR="0095430C" w:rsidRDefault="0095430C">
            <w:pPr>
              <w:rPr>
                <w:rFonts w:eastAsia="Times New Roman"/>
                <w:lang w:val="en-US"/>
              </w:rPr>
            </w:pPr>
          </w:p>
        </w:tc>
        <w:tc>
          <w:tcPr>
            <w:tcW w:w="0" w:type="auto"/>
            <w:vAlign w:val="center"/>
            <w:hideMark/>
          </w:tcPr>
          <w:p w14:paraId="3D073DBA" w14:textId="77777777" w:rsidR="0095430C"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95430C" w14:paraId="78DEBA36" w14:textId="77777777">
        <w:trPr>
          <w:divId w:val="510997197"/>
          <w:tblCellSpacing w:w="15" w:type="dxa"/>
        </w:trPr>
        <w:tc>
          <w:tcPr>
            <w:tcW w:w="0" w:type="auto"/>
            <w:vAlign w:val="center"/>
            <w:hideMark/>
          </w:tcPr>
          <w:p w14:paraId="4B8E36E0" w14:textId="77777777" w:rsidR="0095430C" w:rsidRDefault="0095430C">
            <w:pPr>
              <w:rPr>
                <w:rFonts w:eastAsia="Times New Roman"/>
                <w:lang w:val="en-US"/>
              </w:rPr>
            </w:pPr>
          </w:p>
        </w:tc>
        <w:tc>
          <w:tcPr>
            <w:tcW w:w="0" w:type="auto"/>
            <w:vAlign w:val="center"/>
            <w:hideMark/>
          </w:tcPr>
          <w:p w14:paraId="29DC05FE" w14:textId="77777777" w:rsidR="0095430C"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95430C" w14:paraId="220E887A" w14:textId="77777777">
        <w:trPr>
          <w:divId w:val="510997197"/>
          <w:tblCellSpacing w:w="15" w:type="dxa"/>
        </w:trPr>
        <w:tc>
          <w:tcPr>
            <w:tcW w:w="0" w:type="auto"/>
            <w:vAlign w:val="center"/>
            <w:hideMark/>
          </w:tcPr>
          <w:p w14:paraId="139A9AC3" w14:textId="77777777" w:rsidR="0095430C" w:rsidRDefault="0095430C">
            <w:pPr>
              <w:rPr>
                <w:rFonts w:eastAsia="Times New Roman"/>
                <w:lang w:val="en-US"/>
              </w:rPr>
            </w:pPr>
          </w:p>
        </w:tc>
        <w:tc>
          <w:tcPr>
            <w:tcW w:w="0" w:type="auto"/>
            <w:vAlign w:val="center"/>
            <w:hideMark/>
          </w:tcPr>
          <w:p w14:paraId="2D2FE91B" w14:textId="77777777" w:rsidR="0095430C"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95430C" w14:paraId="0BF48AF7" w14:textId="77777777">
        <w:trPr>
          <w:divId w:val="510997197"/>
          <w:tblCellSpacing w:w="15" w:type="dxa"/>
        </w:trPr>
        <w:tc>
          <w:tcPr>
            <w:tcW w:w="0" w:type="auto"/>
            <w:vAlign w:val="center"/>
            <w:hideMark/>
          </w:tcPr>
          <w:p w14:paraId="229677BB" w14:textId="77777777" w:rsidR="0095430C" w:rsidRDefault="0095430C">
            <w:pPr>
              <w:rPr>
                <w:rFonts w:eastAsia="Times New Roman"/>
                <w:lang w:val="en-US"/>
              </w:rPr>
            </w:pPr>
          </w:p>
        </w:tc>
        <w:tc>
          <w:tcPr>
            <w:tcW w:w="0" w:type="auto"/>
            <w:vAlign w:val="center"/>
            <w:hideMark/>
          </w:tcPr>
          <w:p w14:paraId="017BF862" w14:textId="77777777" w:rsidR="0095430C"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95430C" w14:paraId="3082EA2A" w14:textId="77777777">
        <w:trPr>
          <w:divId w:val="510997197"/>
          <w:tblCellSpacing w:w="15" w:type="dxa"/>
        </w:trPr>
        <w:tc>
          <w:tcPr>
            <w:tcW w:w="0" w:type="auto"/>
            <w:vAlign w:val="center"/>
            <w:hideMark/>
          </w:tcPr>
          <w:p w14:paraId="3F83E486" w14:textId="77777777" w:rsidR="0095430C" w:rsidRDefault="0095430C">
            <w:pPr>
              <w:rPr>
                <w:rFonts w:eastAsia="Times New Roman"/>
                <w:lang w:val="en-US"/>
              </w:rPr>
            </w:pPr>
          </w:p>
        </w:tc>
        <w:tc>
          <w:tcPr>
            <w:tcW w:w="0" w:type="auto"/>
            <w:vAlign w:val="center"/>
            <w:hideMark/>
          </w:tcPr>
          <w:p w14:paraId="41E2AFE6" w14:textId="77777777" w:rsidR="0095430C"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95430C" w14:paraId="045DB931" w14:textId="77777777">
        <w:trPr>
          <w:divId w:val="510997197"/>
          <w:tblCellSpacing w:w="15" w:type="dxa"/>
        </w:trPr>
        <w:tc>
          <w:tcPr>
            <w:tcW w:w="0" w:type="auto"/>
            <w:vAlign w:val="center"/>
            <w:hideMark/>
          </w:tcPr>
          <w:p w14:paraId="295E1E68" w14:textId="77777777" w:rsidR="0095430C" w:rsidRDefault="0095430C">
            <w:pPr>
              <w:rPr>
                <w:rFonts w:eastAsia="Times New Roman"/>
                <w:lang w:val="en-US"/>
              </w:rPr>
            </w:pPr>
          </w:p>
        </w:tc>
        <w:tc>
          <w:tcPr>
            <w:tcW w:w="0" w:type="auto"/>
            <w:vAlign w:val="center"/>
            <w:hideMark/>
          </w:tcPr>
          <w:p w14:paraId="1AC14AC2" w14:textId="12262904" w:rsidR="0095430C"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95430C" w14:paraId="6BE43200" w14:textId="77777777">
        <w:trPr>
          <w:divId w:val="510997197"/>
          <w:tblCellSpacing w:w="15" w:type="dxa"/>
        </w:trPr>
        <w:tc>
          <w:tcPr>
            <w:tcW w:w="0" w:type="auto"/>
            <w:vAlign w:val="center"/>
            <w:hideMark/>
          </w:tcPr>
          <w:p w14:paraId="1A962F92" w14:textId="77777777" w:rsidR="0095430C" w:rsidRDefault="0095430C">
            <w:pPr>
              <w:rPr>
                <w:rFonts w:eastAsia="Times New Roman"/>
                <w:lang w:val="en-US"/>
              </w:rPr>
            </w:pPr>
          </w:p>
        </w:tc>
        <w:tc>
          <w:tcPr>
            <w:tcW w:w="0" w:type="auto"/>
            <w:vAlign w:val="center"/>
            <w:hideMark/>
          </w:tcPr>
          <w:p w14:paraId="0EABB24F" w14:textId="77777777" w:rsidR="0095430C"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95430C" w14:paraId="77DA3277" w14:textId="77777777">
        <w:trPr>
          <w:divId w:val="510997197"/>
          <w:tblCellSpacing w:w="15" w:type="dxa"/>
        </w:trPr>
        <w:tc>
          <w:tcPr>
            <w:tcW w:w="0" w:type="auto"/>
            <w:vAlign w:val="center"/>
            <w:hideMark/>
          </w:tcPr>
          <w:p w14:paraId="2C5F17C5" w14:textId="77777777" w:rsidR="0095430C" w:rsidRDefault="0095430C">
            <w:pPr>
              <w:rPr>
                <w:rFonts w:eastAsia="Times New Roman"/>
                <w:lang w:val="en-US"/>
              </w:rPr>
            </w:pPr>
          </w:p>
        </w:tc>
        <w:tc>
          <w:tcPr>
            <w:tcW w:w="0" w:type="auto"/>
            <w:vAlign w:val="center"/>
            <w:hideMark/>
          </w:tcPr>
          <w:p w14:paraId="571FBE73" w14:textId="77777777" w:rsidR="0095430C"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95430C" w14:paraId="2C2BA367" w14:textId="77777777">
        <w:trPr>
          <w:divId w:val="510997197"/>
          <w:tblCellSpacing w:w="15" w:type="dxa"/>
        </w:trPr>
        <w:tc>
          <w:tcPr>
            <w:tcW w:w="0" w:type="auto"/>
            <w:vAlign w:val="center"/>
            <w:hideMark/>
          </w:tcPr>
          <w:p w14:paraId="08CF06A1" w14:textId="77777777" w:rsidR="0095430C" w:rsidRDefault="0095430C">
            <w:pPr>
              <w:rPr>
                <w:rFonts w:eastAsia="Times New Roman"/>
                <w:lang w:val="en-US"/>
              </w:rPr>
            </w:pPr>
          </w:p>
        </w:tc>
        <w:tc>
          <w:tcPr>
            <w:tcW w:w="0" w:type="auto"/>
            <w:vAlign w:val="center"/>
            <w:hideMark/>
          </w:tcPr>
          <w:p w14:paraId="093E0AA9" w14:textId="77777777" w:rsidR="0095430C"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95430C" w14:paraId="01FFE128" w14:textId="77777777">
        <w:trPr>
          <w:divId w:val="510997197"/>
          <w:tblCellSpacing w:w="15" w:type="dxa"/>
        </w:trPr>
        <w:tc>
          <w:tcPr>
            <w:tcW w:w="0" w:type="auto"/>
            <w:vAlign w:val="center"/>
            <w:hideMark/>
          </w:tcPr>
          <w:p w14:paraId="21286E20" w14:textId="77777777" w:rsidR="0095430C" w:rsidRDefault="0095430C">
            <w:pPr>
              <w:rPr>
                <w:rFonts w:eastAsia="Times New Roman"/>
                <w:lang w:val="en-US"/>
              </w:rPr>
            </w:pPr>
          </w:p>
        </w:tc>
        <w:tc>
          <w:tcPr>
            <w:tcW w:w="0" w:type="auto"/>
            <w:vAlign w:val="center"/>
            <w:hideMark/>
          </w:tcPr>
          <w:p w14:paraId="271594F2" w14:textId="77777777" w:rsidR="0095430C"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95430C" w14:paraId="4C3C01C0" w14:textId="77777777">
        <w:trPr>
          <w:divId w:val="510997197"/>
          <w:tblCellSpacing w:w="15" w:type="dxa"/>
        </w:trPr>
        <w:tc>
          <w:tcPr>
            <w:tcW w:w="0" w:type="auto"/>
            <w:vAlign w:val="center"/>
            <w:hideMark/>
          </w:tcPr>
          <w:p w14:paraId="506D7BD2" w14:textId="77777777" w:rsidR="0095430C" w:rsidRDefault="0095430C">
            <w:pPr>
              <w:rPr>
                <w:rFonts w:eastAsia="Times New Roman"/>
                <w:lang w:val="en-US"/>
              </w:rPr>
            </w:pPr>
          </w:p>
        </w:tc>
        <w:tc>
          <w:tcPr>
            <w:tcW w:w="0" w:type="auto"/>
            <w:vAlign w:val="center"/>
            <w:hideMark/>
          </w:tcPr>
          <w:p w14:paraId="1333FB4A" w14:textId="77777777" w:rsidR="0095430C"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95430C" w14:paraId="7660111B" w14:textId="77777777">
        <w:trPr>
          <w:divId w:val="510997197"/>
          <w:tblCellSpacing w:w="15" w:type="dxa"/>
        </w:trPr>
        <w:tc>
          <w:tcPr>
            <w:tcW w:w="0" w:type="auto"/>
            <w:vAlign w:val="center"/>
            <w:hideMark/>
          </w:tcPr>
          <w:p w14:paraId="351C019C" w14:textId="77777777" w:rsidR="0095430C" w:rsidRDefault="0095430C">
            <w:pPr>
              <w:rPr>
                <w:rFonts w:eastAsia="Times New Roman"/>
                <w:lang w:val="en-US"/>
              </w:rPr>
            </w:pPr>
          </w:p>
        </w:tc>
        <w:tc>
          <w:tcPr>
            <w:tcW w:w="0" w:type="auto"/>
            <w:vAlign w:val="center"/>
            <w:hideMark/>
          </w:tcPr>
          <w:p w14:paraId="0E7695DE" w14:textId="77777777" w:rsidR="0095430C"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95430C" w14:paraId="0E2C1367" w14:textId="77777777">
        <w:trPr>
          <w:divId w:val="510997197"/>
          <w:tblCellSpacing w:w="15" w:type="dxa"/>
        </w:trPr>
        <w:tc>
          <w:tcPr>
            <w:tcW w:w="0" w:type="auto"/>
            <w:vAlign w:val="center"/>
            <w:hideMark/>
          </w:tcPr>
          <w:p w14:paraId="5E7D2022" w14:textId="77777777" w:rsidR="0095430C" w:rsidRDefault="0095430C">
            <w:pPr>
              <w:rPr>
                <w:rFonts w:eastAsia="Times New Roman"/>
                <w:lang w:val="en-US"/>
              </w:rPr>
            </w:pPr>
          </w:p>
        </w:tc>
        <w:tc>
          <w:tcPr>
            <w:tcW w:w="0" w:type="auto"/>
            <w:vAlign w:val="center"/>
            <w:hideMark/>
          </w:tcPr>
          <w:p w14:paraId="0146A4C7" w14:textId="77777777" w:rsidR="0095430C"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95430C" w14:paraId="73ED3F52" w14:textId="77777777">
        <w:trPr>
          <w:divId w:val="510997197"/>
          <w:tblCellSpacing w:w="15" w:type="dxa"/>
        </w:trPr>
        <w:tc>
          <w:tcPr>
            <w:tcW w:w="0" w:type="auto"/>
            <w:vAlign w:val="center"/>
            <w:hideMark/>
          </w:tcPr>
          <w:p w14:paraId="4BF1173B" w14:textId="77777777" w:rsidR="0095430C" w:rsidRDefault="0095430C">
            <w:pPr>
              <w:rPr>
                <w:rFonts w:eastAsia="Times New Roman"/>
                <w:lang w:val="en-US"/>
              </w:rPr>
            </w:pPr>
          </w:p>
        </w:tc>
        <w:tc>
          <w:tcPr>
            <w:tcW w:w="0" w:type="auto"/>
            <w:vAlign w:val="center"/>
            <w:hideMark/>
          </w:tcPr>
          <w:p w14:paraId="7B151C57" w14:textId="47B084C5" w:rsidR="0095430C" w:rsidRDefault="005B11EB">
            <w:pPr>
              <w:rPr>
                <w:rFonts w:eastAsia="Times New Roman"/>
                <w:lang w:val="en-US"/>
              </w:rPr>
            </w:pPr>
            <w:r>
              <w:rPr>
                <w:rFonts w:eastAsia="Times New Roman"/>
                <w:b/>
                <w:bCs/>
                <w:lang w:val="en-US"/>
              </w:rPr>
              <w:t xml:space="preserve">Tracking Identifier: </w:t>
            </w:r>
            <w:r>
              <w:rPr>
                <w:rFonts w:eastAsia="Times New Roman"/>
                <w:lang w:val="en-US"/>
              </w:rPr>
              <w:t>A text label used for tracking a finding or feature, potentially across multiple reporting objects, over time. This label shall be unique within the domain in which it is used</w:t>
            </w:r>
            <w:ins w:id="195" w:author="Tom Oniki" w:date="2015-09-04T13:30:00Z">
              <w:r w:rsidR="008F0ED5">
                <w:rPr>
                  <w:rFonts w:eastAsia="Times New Roman"/>
                  <w:lang w:val="en-US"/>
                </w:rPr>
                <w:t>.</w:t>
              </w:r>
            </w:ins>
            <w:r>
              <w:rPr>
                <w:rFonts w:eastAsia="Times New Roman"/>
                <w:lang w:val="en-US"/>
              </w:rPr>
              <w:t xml:space="preserve"> </w:t>
            </w:r>
          </w:p>
        </w:tc>
      </w:tr>
      <w:tr w:rsidR="0095430C" w14:paraId="78E17E1E" w14:textId="77777777">
        <w:trPr>
          <w:divId w:val="510997197"/>
          <w:tblCellSpacing w:w="15" w:type="dxa"/>
        </w:trPr>
        <w:tc>
          <w:tcPr>
            <w:tcW w:w="0" w:type="auto"/>
            <w:vAlign w:val="center"/>
            <w:hideMark/>
          </w:tcPr>
          <w:p w14:paraId="6FA32798" w14:textId="77777777" w:rsidR="0095430C" w:rsidRDefault="0095430C">
            <w:pPr>
              <w:rPr>
                <w:rFonts w:eastAsia="Times New Roman"/>
                <w:lang w:val="en-US"/>
              </w:rPr>
            </w:pPr>
          </w:p>
        </w:tc>
        <w:tc>
          <w:tcPr>
            <w:tcW w:w="0" w:type="auto"/>
            <w:vAlign w:val="center"/>
            <w:hideMark/>
          </w:tcPr>
          <w:p w14:paraId="6132E754" w14:textId="77777777" w:rsidR="0095430C"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95430C" w14:paraId="4C4B3A47" w14:textId="77777777">
        <w:trPr>
          <w:divId w:val="510997197"/>
          <w:tblCellSpacing w:w="15" w:type="dxa"/>
        </w:trPr>
        <w:tc>
          <w:tcPr>
            <w:tcW w:w="0" w:type="auto"/>
            <w:vAlign w:val="center"/>
            <w:hideMark/>
          </w:tcPr>
          <w:p w14:paraId="7DB047B8" w14:textId="77777777" w:rsidR="0095430C" w:rsidRDefault="0095430C">
            <w:pPr>
              <w:rPr>
                <w:rFonts w:eastAsia="Times New Roman"/>
                <w:lang w:val="en-US"/>
              </w:rPr>
            </w:pPr>
          </w:p>
        </w:tc>
        <w:tc>
          <w:tcPr>
            <w:tcW w:w="0" w:type="auto"/>
            <w:vAlign w:val="center"/>
            <w:hideMark/>
          </w:tcPr>
          <w:p w14:paraId="6EBC63BD" w14:textId="77777777" w:rsidR="0095430C"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95430C" w14:paraId="22C694C9" w14:textId="77777777">
        <w:trPr>
          <w:divId w:val="510997197"/>
          <w:tblCellSpacing w:w="15" w:type="dxa"/>
        </w:trPr>
        <w:tc>
          <w:tcPr>
            <w:tcW w:w="0" w:type="auto"/>
            <w:vAlign w:val="center"/>
            <w:hideMark/>
          </w:tcPr>
          <w:p w14:paraId="7D078FEE" w14:textId="77777777" w:rsidR="0095430C" w:rsidRDefault="0095430C">
            <w:pPr>
              <w:rPr>
                <w:rFonts w:eastAsia="Times New Roman"/>
                <w:lang w:val="en-US"/>
              </w:rPr>
            </w:pPr>
          </w:p>
        </w:tc>
        <w:tc>
          <w:tcPr>
            <w:tcW w:w="0" w:type="auto"/>
            <w:vAlign w:val="center"/>
            <w:hideMark/>
          </w:tcPr>
          <w:p w14:paraId="26298B02" w14:textId="77777777" w:rsidR="0095430C"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95430C" w14:paraId="15249204" w14:textId="77777777">
        <w:trPr>
          <w:divId w:val="510997197"/>
          <w:tblCellSpacing w:w="15" w:type="dxa"/>
        </w:trPr>
        <w:tc>
          <w:tcPr>
            <w:tcW w:w="0" w:type="auto"/>
            <w:vAlign w:val="center"/>
            <w:hideMark/>
          </w:tcPr>
          <w:p w14:paraId="37469A51" w14:textId="77777777" w:rsidR="0095430C" w:rsidRDefault="0095430C">
            <w:pPr>
              <w:rPr>
                <w:rFonts w:eastAsia="Times New Roman"/>
                <w:lang w:val="en-US"/>
              </w:rPr>
            </w:pPr>
          </w:p>
        </w:tc>
        <w:tc>
          <w:tcPr>
            <w:tcW w:w="0" w:type="auto"/>
            <w:vAlign w:val="center"/>
            <w:hideMark/>
          </w:tcPr>
          <w:p w14:paraId="2A9AF137" w14:textId="77777777" w:rsidR="0095430C"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95430C" w14:paraId="55EBE0CE" w14:textId="77777777">
        <w:trPr>
          <w:divId w:val="510997197"/>
          <w:tblCellSpacing w:w="15" w:type="dxa"/>
        </w:trPr>
        <w:tc>
          <w:tcPr>
            <w:tcW w:w="0" w:type="auto"/>
            <w:vAlign w:val="center"/>
            <w:hideMark/>
          </w:tcPr>
          <w:p w14:paraId="37025E6C" w14:textId="77777777" w:rsidR="0095430C" w:rsidRDefault="0095430C">
            <w:pPr>
              <w:rPr>
                <w:rFonts w:eastAsia="Times New Roman"/>
                <w:lang w:val="en-US"/>
              </w:rPr>
            </w:pPr>
          </w:p>
        </w:tc>
        <w:tc>
          <w:tcPr>
            <w:tcW w:w="0" w:type="auto"/>
            <w:vAlign w:val="center"/>
            <w:hideMark/>
          </w:tcPr>
          <w:p w14:paraId="70ED2D33" w14:textId="77777777" w:rsidR="0095430C"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95430C" w14:paraId="3C59C3E0" w14:textId="77777777">
        <w:trPr>
          <w:divId w:val="510997197"/>
          <w:tblCellSpacing w:w="15" w:type="dxa"/>
        </w:trPr>
        <w:tc>
          <w:tcPr>
            <w:tcW w:w="0" w:type="auto"/>
            <w:vAlign w:val="center"/>
            <w:hideMark/>
          </w:tcPr>
          <w:p w14:paraId="551C3299" w14:textId="77777777" w:rsidR="0095430C" w:rsidRDefault="0095430C">
            <w:pPr>
              <w:rPr>
                <w:rFonts w:eastAsia="Times New Roman"/>
                <w:lang w:val="en-US"/>
              </w:rPr>
            </w:pPr>
          </w:p>
        </w:tc>
        <w:tc>
          <w:tcPr>
            <w:tcW w:w="0" w:type="auto"/>
            <w:vAlign w:val="center"/>
            <w:hideMark/>
          </w:tcPr>
          <w:p w14:paraId="35CE09C6" w14:textId="77777777" w:rsidR="0095430C"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95430C" w14:paraId="574A46CB" w14:textId="77777777">
        <w:trPr>
          <w:divId w:val="510997197"/>
          <w:tblCellSpacing w:w="15" w:type="dxa"/>
        </w:trPr>
        <w:tc>
          <w:tcPr>
            <w:tcW w:w="0" w:type="auto"/>
            <w:vAlign w:val="center"/>
            <w:hideMark/>
          </w:tcPr>
          <w:p w14:paraId="5ABC4523" w14:textId="77777777" w:rsidR="0095430C" w:rsidRDefault="0095430C">
            <w:pPr>
              <w:rPr>
                <w:rFonts w:eastAsia="Times New Roman"/>
                <w:lang w:val="en-US"/>
              </w:rPr>
            </w:pPr>
          </w:p>
        </w:tc>
        <w:tc>
          <w:tcPr>
            <w:tcW w:w="0" w:type="auto"/>
            <w:vAlign w:val="center"/>
            <w:hideMark/>
          </w:tcPr>
          <w:p w14:paraId="03B5249D" w14:textId="77777777" w:rsidR="0095430C"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normal limits </w:t>
            </w:r>
          </w:p>
        </w:tc>
      </w:tr>
      <w:tr w:rsidR="0095430C" w14:paraId="1E3BD747" w14:textId="77777777">
        <w:trPr>
          <w:divId w:val="510997197"/>
          <w:tblCellSpacing w:w="15" w:type="dxa"/>
        </w:trPr>
        <w:tc>
          <w:tcPr>
            <w:tcW w:w="0" w:type="auto"/>
            <w:vAlign w:val="center"/>
            <w:hideMark/>
          </w:tcPr>
          <w:p w14:paraId="578AB695" w14:textId="77777777" w:rsidR="0095430C" w:rsidRDefault="0095430C">
            <w:pPr>
              <w:rPr>
                <w:rFonts w:eastAsia="Times New Roman"/>
                <w:lang w:val="en-US"/>
              </w:rPr>
            </w:pPr>
          </w:p>
        </w:tc>
        <w:tc>
          <w:tcPr>
            <w:tcW w:w="0" w:type="auto"/>
            <w:vAlign w:val="center"/>
            <w:hideMark/>
          </w:tcPr>
          <w:p w14:paraId="7F8B4DFD" w14:textId="77777777" w:rsidR="0095430C"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95430C" w14:paraId="28DB3D06" w14:textId="77777777">
        <w:trPr>
          <w:divId w:val="510997197"/>
          <w:tblCellSpacing w:w="15" w:type="dxa"/>
        </w:trPr>
        <w:tc>
          <w:tcPr>
            <w:tcW w:w="0" w:type="auto"/>
            <w:vAlign w:val="center"/>
            <w:hideMark/>
          </w:tcPr>
          <w:p w14:paraId="78BE75B6" w14:textId="77777777" w:rsidR="0095430C" w:rsidRDefault="0095430C">
            <w:pPr>
              <w:rPr>
                <w:rFonts w:eastAsia="Times New Roman"/>
                <w:lang w:val="en-US"/>
              </w:rPr>
            </w:pPr>
          </w:p>
        </w:tc>
        <w:tc>
          <w:tcPr>
            <w:tcW w:w="0" w:type="auto"/>
            <w:vAlign w:val="center"/>
            <w:hideMark/>
          </w:tcPr>
          <w:p w14:paraId="3DB6CCCA" w14:textId="77777777" w:rsidR="0095430C"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95430C" w14:paraId="33DC70A8" w14:textId="77777777">
        <w:trPr>
          <w:divId w:val="510997197"/>
          <w:tblCellSpacing w:w="15" w:type="dxa"/>
        </w:trPr>
        <w:tc>
          <w:tcPr>
            <w:tcW w:w="0" w:type="auto"/>
            <w:vAlign w:val="center"/>
            <w:hideMark/>
          </w:tcPr>
          <w:p w14:paraId="7DC0C846" w14:textId="77777777" w:rsidR="0095430C" w:rsidRDefault="0095430C">
            <w:pPr>
              <w:rPr>
                <w:rFonts w:eastAsia="Times New Roman"/>
                <w:lang w:val="en-US"/>
              </w:rPr>
            </w:pPr>
          </w:p>
        </w:tc>
        <w:tc>
          <w:tcPr>
            <w:tcW w:w="0" w:type="auto"/>
            <w:vAlign w:val="center"/>
            <w:hideMark/>
          </w:tcPr>
          <w:p w14:paraId="67D00F00" w14:textId="77777777" w:rsidR="0095430C"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95430C" w14:paraId="073574BA" w14:textId="77777777">
        <w:trPr>
          <w:divId w:val="510997197"/>
          <w:tblCellSpacing w:w="15" w:type="dxa"/>
        </w:trPr>
        <w:tc>
          <w:tcPr>
            <w:tcW w:w="0" w:type="auto"/>
            <w:vAlign w:val="center"/>
            <w:hideMark/>
          </w:tcPr>
          <w:p w14:paraId="2ADAA7F6" w14:textId="77777777" w:rsidR="0095430C" w:rsidRDefault="0095430C">
            <w:pPr>
              <w:rPr>
                <w:rFonts w:eastAsia="Times New Roman"/>
                <w:lang w:val="en-US"/>
              </w:rPr>
            </w:pPr>
          </w:p>
        </w:tc>
        <w:tc>
          <w:tcPr>
            <w:tcW w:w="0" w:type="auto"/>
            <w:vAlign w:val="center"/>
            <w:hideMark/>
          </w:tcPr>
          <w:p w14:paraId="216A546C" w14:textId="77777777" w:rsidR="0095430C"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95430C" w14:paraId="4B370312" w14:textId="77777777">
        <w:trPr>
          <w:divId w:val="510997197"/>
          <w:tblCellSpacing w:w="15" w:type="dxa"/>
        </w:trPr>
        <w:tc>
          <w:tcPr>
            <w:tcW w:w="0" w:type="auto"/>
            <w:vAlign w:val="center"/>
            <w:hideMark/>
          </w:tcPr>
          <w:p w14:paraId="28CBAD9B" w14:textId="77777777" w:rsidR="0095430C" w:rsidRDefault="0095430C">
            <w:pPr>
              <w:rPr>
                <w:rFonts w:eastAsia="Times New Roman"/>
                <w:lang w:val="en-US"/>
              </w:rPr>
            </w:pPr>
          </w:p>
        </w:tc>
        <w:tc>
          <w:tcPr>
            <w:tcW w:w="0" w:type="auto"/>
            <w:vAlign w:val="center"/>
            <w:hideMark/>
          </w:tcPr>
          <w:p w14:paraId="28CFE954" w14:textId="77777777" w:rsidR="0095430C"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according to a method such as RECIST, the value would be the calculated sum of the lengths of the longest axes of a set of target lesions </w:t>
            </w:r>
          </w:p>
        </w:tc>
      </w:tr>
      <w:tr w:rsidR="0095430C" w14:paraId="10344CE8" w14:textId="77777777">
        <w:trPr>
          <w:divId w:val="510997197"/>
          <w:tblCellSpacing w:w="15" w:type="dxa"/>
        </w:trPr>
        <w:tc>
          <w:tcPr>
            <w:tcW w:w="0" w:type="auto"/>
            <w:vAlign w:val="center"/>
            <w:hideMark/>
          </w:tcPr>
          <w:p w14:paraId="187DB54A" w14:textId="77777777" w:rsidR="0095430C" w:rsidRDefault="0095430C">
            <w:pPr>
              <w:rPr>
                <w:rFonts w:eastAsia="Times New Roman"/>
                <w:lang w:val="en-US"/>
              </w:rPr>
            </w:pPr>
          </w:p>
        </w:tc>
        <w:tc>
          <w:tcPr>
            <w:tcW w:w="0" w:type="auto"/>
            <w:vAlign w:val="center"/>
            <w:hideMark/>
          </w:tcPr>
          <w:p w14:paraId="29A09301" w14:textId="77777777" w:rsidR="0095430C"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95430C" w14:paraId="120DE873" w14:textId="77777777">
        <w:trPr>
          <w:divId w:val="510997197"/>
          <w:tblCellSpacing w:w="15" w:type="dxa"/>
        </w:trPr>
        <w:tc>
          <w:tcPr>
            <w:tcW w:w="0" w:type="auto"/>
            <w:vAlign w:val="center"/>
            <w:hideMark/>
          </w:tcPr>
          <w:p w14:paraId="417714F5" w14:textId="77777777" w:rsidR="0095430C" w:rsidRDefault="0095430C">
            <w:pPr>
              <w:rPr>
                <w:rFonts w:eastAsia="Times New Roman"/>
                <w:lang w:val="en-US"/>
              </w:rPr>
            </w:pPr>
          </w:p>
        </w:tc>
        <w:tc>
          <w:tcPr>
            <w:tcW w:w="0" w:type="auto"/>
            <w:vAlign w:val="center"/>
            <w:hideMark/>
          </w:tcPr>
          <w:p w14:paraId="106BC915" w14:textId="77777777" w:rsidR="0095430C"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95430C" w14:paraId="215BE61D" w14:textId="77777777">
        <w:trPr>
          <w:divId w:val="510997197"/>
          <w:tblCellSpacing w:w="15" w:type="dxa"/>
        </w:trPr>
        <w:tc>
          <w:tcPr>
            <w:tcW w:w="0" w:type="auto"/>
            <w:vAlign w:val="center"/>
            <w:hideMark/>
          </w:tcPr>
          <w:p w14:paraId="3A9B31A2" w14:textId="77777777" w:rsidR="0095430C" w:rsidRDefault="0095430C">
            <w:pPr>
              <w:rPr>
                <w:rFonts w:eastAsia="Times New Roman"/>
                <w:lang w:val="en-US"/>
              </w:rPr>
            </w:pPr>
          </w:p>
        </w:tc>
        <w:tc>
          <w:tcPr>
            <w:tcW w:w="0" w:type="auto"/>
            <w:vAlign w:val="center"/>
            <w:hideMark/>
          </w:tcPr>
          <w:p w14:paraId="6ECBF3FB" w14:textId="77777777" w:rsidR="0095430C"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95430C" w14:paraId="516711FA" w14:textId="77777777">
        <w:trPr>
          <w:divId w:val="510997197"/>
          <w:tblCellSpacing w:w="15" w:type="dxa"/>
        </w:trPr>
        <w:tc>
          <w:tcPr>
            <w:tcW w:w="0" w:type="auto"/>
            <w:vAlign w:val="center"/>
            <w:hideMark/>
          </w:tcPr>
          <w:p w14:paraId="5D9798D0" w14:textId="77777777" w:rsidR="0095430C" w:rsidRDefault="0095430C">
            <w:pPr>
              <w:rPr>
                <w:rFonts w:eastAsia="Times New Roman"/>
                <w:lang w:val="en-US"/>
              </w:rPr>
            </w:pPr>
          </w:p>
        </w:tc>
        <w:tc>
          <w:tcPr>
            <w:tcW w:w="0" w:type="auto"/>
            <w:vAlign w:val="center"/>
            <w:hideMark/>
          </w:tcPr>
          <w:p w14:paraId="1BCE38D5" w14:textId="77777777" w:rsidR="0095430C"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95430C" w14:paraId="42758F5B" w14:textId="77777777">
        <w:trPr>
          <w:divId w:val="510997197"/>
          <w:tblCellSpacing w:w="15" w:type="dxa"/>
        </w:trPr>
        <w:tc>
          <w:tcPr>
            <w:tcW w:w="0" w:type="auto"/>
            <w:vAlign w:val="center"/>
            <w:hideMark/>
          </w:tcPr>
          <w:p w14:paraId="7A299269" w14:textId="77777777" w:rsidR="0095430C" w:rsidRDefault="0095430C">
            <w:pPr>
              <w:rPr>
                <w:rFonts w:eastAsia="Times New Roman"/>
                <w:lang w:val="en-US"/>
              </w:rPr>
            </w:pPr>
          </w:p>
        </w:tc>
        <w:tc>
          <w:tcPr>
            <w:tcW w:w="0" w:type="auto"/>
            <w:vAlign w:val="center"/>
            <w:hideMark/>
          </w:tcPr>
          <w:p w14:paraId="27E2CA3F" w14:textId="77777777" w:rsidR="0095430C"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95430C" w14:paraId="19DE1BC0" w14:textId="77777777">
        <w:trPr>
          <w:divId w:val="510997197"/>
          <w:tblCellSpacing w:w="15" w:type="dxa"/>
        </w:trPr>
        <w:tc>
          <w:tcPr>
            <w:tcW w:w="0" w:type="auto"/>
            <w:vAlign w:val="center"/>
            <w:hideMark/>
          </w:tcPr>
          <w:p w14:paraId="33095FF0" w14:textId="77777777" w:rsidR="0095430C" w:rsidRDefault="0095430C">
            <w:pPr>
              <w:rPr>
                <w:rFonts w:eastAsia="Times New Roman"/>
                <w:lang w:val="en-US"/>
              </w:rPr>
            </w:pPr>
          </w:p>
        </w:tc>
        <w:tc>
          <w:tcPr>
            <w:tcW w:w="0" w:type="auto"/>
            <w:vAlign w:val="center"/>
            <w:hideMark/>
          </w:tcPr>
          <w:p w14:paraId="09B257C7" w14:textId="77777777" w:rsidR="0095430C"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95430C" w14:paraId="4283CA03" w14:textId="77777777">
        <w:trPr>
          <w:divId w:val="510997197"/>
          <w:tblCellSpacing w:w="15" w:type="dxa"/>
        </w:trPr>
        <w:tc>
          <w:tcPr>
            <w:tcW w:w="0" w:type="auto"/>
            <w:vAlign w:val="center"/>
            <w:hideMark/>
          </w:tcPr>
          <w:p w14:paraId="78DB5FE6" w14:textId="77777777" w:rsidR="0095430C" w:rsidRDefault="0095430C">
            <w:pPr>
              <w:rPr>
                <w:rFonts w:eastAsia="Times New Roman"/>
                <w:lang w:val="en-US"/>
              </w:rPr>
            </w:pPr>
          </w:p>
        </w:tc>
        <w:tc>
          <w:tcPr>
            <w:tcW w:w="0" w:type="auto"/>
            <w:vAlign w:val="center"/>
            <w:hideMark/>
          </w:tcPr>
          <w:p w14:paraId="12FB01E1" w14:textId="77777777" w:rsidR="0095430C"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95430C" w14:paraId="7FA7A18A" w14:textId="77777777">
        <w:trPr>
          <w:divId w:val="510997197"/>
          <w:tblCellSpacing w:w="15" w:type="dxa"/>
        </w:trPr>
        <w:tc>
          <w:tcPr>
            <w:tcW w:w="0" w:type="auto"/>
            <w:vAlign w:val="center"/>
            <w:hideMark/>
          </w:tcPr>
          <w:p w14:paraId="54E9B48C" w14:textId="77777777" w:rsidR="0095430C" w:rsidRDefault="0095430C">
            <w:pPr>
              <w:rPr>
                <w:rFonts w:eastAsia="Times New Roman"/>
                <w:lang w:val="en-US"/>
              </w:rPr>
            </w:pPr>
          </w:p>
        </w:tc>
        <w:tc>
          <w:tcPr>
            <w:tcW w:w="0" w:type="auto"/>
            <w:vAlign w:val="center"/>
            <w:hideMark/>
          </w:tcPr>
          <w:p w14:paraId="24C0486F" w14:textId="77777777" w:rsidR="0095430C"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95430C" w14:paraId="1FE62932" w14:textId="77777777">
        <w:trPr>
          <w:divId w:val="510997197"/>
          <w:tblCellSpacing w:w="15" w:type="dxa"/>
        </w:trPr>
        <w:tc>
          <w:tcPr>
            <w:tcW w:w="0" w:type="auto"/>
            <w:vAlign w:val="center"/>
            <w:hideMark/>
          </w:tcPr>
          <w:p w14:paraId="5CED1574" w14:textId="77777777" w:rsidR="0095430C" w:rsidRDefault="0095430C">
            <w:pPr>
              <w:rPr>
                <w:rFonts w:eastAsia="Times New Roman"/>
                <w:lang w:val="en-US"/>
              </w:rPr>
            </w:pPr>
          </w:p>
        </w:tc>
        <w:tc>
          <w:tcPr>
            <w:tcW w:w="0" w:type="auto"/>
            <w:vAlign w:val="center"/>
            <w:hideMark/>
          </w:tcPr>
          <w:p w14:paraId="0E5CF9C1" w14:textId="77777777" w:rsidR="0095430C"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95430C" w14:paraId="4D30C24F" w14:textId="77777777">
        <w:trPr>
          <w:divId w:val="510997197"/>
          <w:tblCellSpacing w:w="15" w:type="dxa"/>
        </w:trPr>
        <w:tc>
          <w:tcPr>
            <w:tcW w:w="0" w:type="auto"/>
            <w:vAlign w:val="center"/>
            <w:hideMark/>
          </w:tcPr>
          <w:p w14:paraId="5BC732F6" w14:textId="77777777" w:rsidR="0095430C" w:rsidRDefault="0095430C">
            <w:pPr>
              <w:rPr>
                <w:rFonts w:eastAsia="Times New Roman"/>
                <w:lang w:val="en-US"/>
              </w:rPr>
            </w:pPr>
          </w:p>
        </w:tc>
        <w:tc>
          <w:tcPr>
            <w:tcW w:w="0" w:type="auto"/>
            <w:vAlign w:val="center"/>
            <w:hideMark/>
          </w:tcPr>
          <w:p w14:paraId="03FAF25E" w14:textId="77777777" w:rsidR="0095430C"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95430C" w14:paraId="77C32577" w14:textId="77777777">
        <w:trPr>
          <w:divId w:val="510997197"/>
          <w:tblCellSpacing w:w="15" w:type="dxa"/>
        </w:trPr>
        <w:tc>
          <w:tcPr>
            <w:tcW w:w="0" w:type="auto"/>
            <w:vAlign w:val="center"/>
            <w:hideMark/>
          </w:tcPr>
          <w:p w14:paraId="629B3972" w14:textId="77777777" w:rsidR="0095430C" w:rsidRDefault="0095430C">
            <w:pPr>
              <w:rPr>
                <w:rFonts w:eastAsia="Times New Roman"/>
                <w:lang w:val="en-US"/>
              </w:rPr>
            </w:pPr>
          </w:p>
        </w:tc>
        <w:tc>
          <w:tcPr>
            <w:tcW w:w="0" w:type="auto"/>
            <w:vAlign w:val="center"/>
            <w:hideMark/>
          </w:tcPr>
          <w:p w14:paraId="77F7C811" w14:textId="77777777" w:rsidR="0095430C"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tissue when occurring in or projecting over soft tissue </w:t>
            </w:r>
          </w:p>
        </w:tc>
      </w:tr>
      <w:tr w:rsidR="0095430C" w14:paraId="558C9104" w14:textId="77777777">
        <w:trPr>
          <w:divId w:val="510997197"/>
          <w:tblCellSpacing w:w="15" w:type="dxa"/>
        </w:trPr>
        <w:tc>
          <w:tcPr>
            <w:tcW w:w="0" w:type="auto"/>
            <w:vAlign w:val="center"/>
            <w:hideMark/>
          </w:tcPr>
          <w:p w14:paraId="148138A6" w14:textId="77777777" w:rsidR="0095430C" w:rsidRDefault="0095430C">
            <w:pPr>
              <w:rPr>
                <w:rFonts w:eastAsia="Times New Roman"/>
                <w:lang w:val="en-US"/>
              </w:rPr>
            </w:pPr>
          </w:p>
        </w:tc>
        <w:tc>
          <w:tcPr>
            <w:tcW w:w="0" w:type="auto"/>
            <w:vAlign w:val="center"/>
            <w:hideMark/>
          </w:tcPr>
          <w:p w14:paraId="3C66F9DE" w14:textId="77777777" w:rsidR="0095430C"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95430C" w14:paraId="54566E59" w14:textId="77777777">
        <w:trPr>
          <w:divId w:val="510997197"/>
          <w:tblCellSpacing w:w="15" w:type="dxa"/>
        </w:trPr>
        <w:tc>
          <w:tcPr>
            <w:tcW w:w="0" w:type="auto"/>
            <w:vAlign w:val="center"/>
            <w:hideMark/>
          </w:tcPr>
          <w:p w14:paraId="0CA4185A" w14:textId="77777777" w:rsidR="0095430C" w:rsidRDefault="0095430C">
            <w:pPr>
              <w:rPr>
                <w:rFonts w:eastAsia="Times New Roman"/>
                <w:lang w:val="en-US"/>
              </w:rPr>
            </w:pPr>
          </w:p>
        </w:tc>
        <w:tc>
          <w:tcPr>
            <w:tcW w:w="0" w:type="auto"/>
            <w:vAlign w:val="center"/>
            <w:hideMark/>
          </w:tcPr>
          <w:p w14:paraId="0E46FCA1" w14:textId="77777777" w:rsidR="0095430C"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95430C" w14:paraId="1CA73A5C" w14:textId="77777777">
        <w:trPr>
          <w:divId w:val="510997197"/>
          <w:tblCellSpacing w:w="15" w:type="dxa"/>
        </w:trPr>
        <w:tc>
          <w:tcPr>
            <w:tcW w:w="0" w:type="auto"/>
            <w:vAlign w:val="center"/>
            <w:hideMark/>
          </w:tcPr>
          <w:p w14:paraId="12D43F93" w14:textId="77777777" w:rsidR="0095430C" w:rsidRDefault="0095430C">
            <w:pPr>
              <w:rPr>
                <w:rFonts w:eastAsia="Times New Roman"/>
                <w:lang w:val="en-US"/>
              </w:rPr>
            </w:pPr>
          </w:p>
        </w:tc>
        <w:tc>
          <w:tcPr>
            <w:tcW w:w="0" w:type="auto"/>
            <w:vAlign w:val="center"/>
            <w:hideMark/>
          </w:tcPr>
          <w:p w14:paraId="7397ABD0" w14:textId="5D003F44" w:rsidR="0095430C" w:rsidRDefault="005B11EB">
            <w:pPr>
              <w:rPr>
                <w:rFonts w:eastAsia="Times New Roman"/>
                <w:lang w:val="en-US"/>
              </w:rPr>
            </w:pPr>
            <w:r>
              <w:rPr>
                <w:rFonts w:eastAsia="Times New Roman"/>
                <w:b/>
                <w:bCs/>
                <w:lang w:val="en-US"/>
              </w:rPr>
              <w:t xml:space="preserve">Reticulonodular pattern: </w:t>
            </w:r>
            <w:r>
              <w:rPr>
                <w:rFonts w:eastAsia="Times New Roman"/>
                <w:lang w:val="en-US"/>
              </w:rPr>
              <w:t>A collection of innumerable small, linear, and nodular opacities that together produce a composite appearance resembling a net with small superimposed nodules. The reticular and nodular elements are dimensionally of similar magnitude [Fraser and Pare]</w:t>
            </w:r>
            <w:ins w:id="196" w:author="Tom Oniki" w:date="2015-09-04T13:46:00Z">
              <w:r w:rsidR="004E5366">
                <w:rPr>
                  <w:rFonts w:eastAsia="Times New Roman"/>
                  <w:lang w:val="en-US"/>
                </w:rPr>
                <w:t>.</w:t>
              </w:r>
            </w:ins>
            <w:r>
              <w:rPr>
                <w:rFonts w:eastAsia="Times New Roman"/>
                <w:lang w:val="en-US"/>
              </w:rPr>
              <w:t xml:space="preserve"> </w:t>
            </w:r>
          </w:p>
        </w:tc>
      </w:tr>
      <w:tr w:rsidR="0095430C" w14:paraId="151E3506" w14:textId="77777777">
        <w:trPr>
          <w:divId w:val="510997197"/>
          <w:tblCellSpacing w:w="15" w:type="dxa"/>
        </w:trPr>
        <w:tc>
          <w:tcPr>
            <w:tcW w:w="0" w:type="auto"/>
            <w:vAlign w:val="center"/>
            <w:hideMark/>
          </w:tcPr>
          <w:p w14:paraId="56768F32" w14:textId="77777777" w:rsidR="0095430C" w:rsidRDefault="0095430C">
            <w:pPr>
              <w:rPr>
                <w:rFonts w:eastAsia="Times New Roman"/>
                <w:lang w:val="en-US"/>
              </w:rPr>
            </w:pPr>
          </w:p>
        </w:tc>
        <w:tc>
          <w:tcPr>
            <w:tcW w:w="0" w:type="auto"/>
            <w:vAlign w:val="center"/>
            <w:hideMark/>
          </w:tcPr>
          <w:p w14:paraId="1D605EB6" w14:textId="77777777" w:rsidR="0095430C"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95430C" w14:paraId="21FC3390" w14:textId="77777777">
        <w:trPr>
          <w:divId w:val="510997197"/>
          <w:tblCellSpacing w:w="15" w:type="dxa"/>
        </w:trPr>
        <w:tc>
          <w:tcPr>
            <w:tcW w:w="0" w:type="auto"/>
            <w:vAlign w:val="center"/>
            <w:hideMark/>
          </w:tcPr>
          <w:p w14:paraId="42E4F6E7" w14:textId="77777777" w:rsidR="0095430C" w:rsidRDefault="0095430C">
            <w:pPr>
              <w:rPr>
                <w:rFonts w:eastAsia="Times New Roman"/>
                <w:lang w:val="en-US"/>
              </w:rPr>
            </w:pPr>
          </w:p>
        </w:tc>
        <w:tc>
          <w:tcPr>
            <w:tcW w:w="0" w:type="auto"/>
            <w:vAlign w:val="center"/>
            <w:hideMark/>
          </w:tcPr>
          <w:p w14:paraId="64E0DFF2" w14:textId="77777777" w:rsidR="0095430C"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diameter from 2-10 mm, generally uniform in size and widespread in distribution, and without marginal spiculation [Fraser and Pare] </w:t>
            </w:r>
          </w:p>
        </w:tc>
      </w:tr>
      <w:tr w:rsidR="0095430C" w14:paraId="40964A44" w14:textId="77777777">
        <w:trPr>
          <w:divId w:val="510997197"/>
          <w:tblCellSpacing w:w="15" w:type="dxa"/>
        </w:trPr>
        <w:tc>
          <w:tcPr>
            <w:tcW w:w="0" w:type="auto"/>
            <w:vAlign w:val="center"/>
            <w:hideMark/>
          </w:tcPr>
          <w:p w14:paraId="6352DD53" w14:textId="77777777" w:rsidR="0095430C" w:rsidRDefault="0095430C">
            <w:pPr>
              <w:rPr>
                <w:rFonts w:eastAsia="Times New Roman"/>
                <w:lang w:val="en-US"/>
              </w:rPr>
            </w:pPr>
          </w:p>
        </w:tc>
        <w:tc>
          <w:tcPr>
            <w:tcW w:w="0" w:type="auto"/>
            <w:vAlign w:val="center"/>
            <w:hideMark/>
          </w:tcPr>
          <w:p w14:paraId="7D0193F6" w14:textId="77777777" w:rsidR="0095430C"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95430C" w14:paraId="43F2DBC1" w14:textId="77777777">
        <w:trPr>
          <w:divId w:val="510997197"/>
          <w:tblCellSpacing w:w="15" w:type="dxa"/>
        </w:trPr>
        <w:tc>
          <w:tcPr>
            <w:tcW w:w="0" w:type="auto"/>
            <w:vAlign w:val="center"/>
            <w:hideMark/>
          </w:tcPr>
          <w:p w14:paraId="60ABDCF5" w14:textId="77777777" w:rsidR="0095430C" w:rsidRDefault="0095430C">
            <w:pPr>
              <w:rPr>
                <w:rFonts w:eastAsia="Times New Roman"/>
                <w:lang w:val="en-US"/>
              </w:rPr>
            </w:pPr>
          </w:p>
        </w:tc>
        <w:tc>
          <w:tcPr>
            <w:tcW w:w="0" w:type="auto"/>
            <w:vAlign w:val="center"/>
            <w:hideMark/>
          </w:tcPr>
          <w:p w14:paraId="3C487D11" w14:textId="77777777" w:rsidR="0095430C"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95430C" w14:paraId="5C9FA926" w14:textId="77777777">
        <w:trPr>
          <w:divId w:val="510997197"/>
          <w:tblCellSpacing w:w="15" w:type="dxa"/>
        </w:trPr>
        <w:tc>
          <w:tcPr>
            <w:tcW w:w="0" w:type="auto"/>
            <w:vAlign w:val="center"/>
            <w:hideMark/>
          </w:tcPr>
          <w:p w14:paraId="56E54823" w14:textId="77777777" w:rsidR="0095430C" w:rsidRDefault="0095430C">
            <w:pPr>
              <w:rPr>
                <w:rFonts w:eastAsia="Times New Roman"/>
                <w:lang w:val="en-US"/>
              </w:rPr>
            </w:pPr>
          </w:p>
        </w:tc>
        <w:tc>
          <w:tcPr>
            <w:tcW w:w="0" w:type="auto"/>
            <w:vAlign w:val="center"/>
            <w:hideMark/>
          </w:tcPr>
          <w:p w14:paraId="350D5C6E" w14:textId="77777777" w:rsidR="0095430C"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95430C" w14:paraId="0F9819E6" w14:textId="77777777">
        <w:trPr>
          <w:divId w:val="510997197"/>
          <w:tblCellSpacing w:w="15" w:type="dxa"/>
        </w:trPr>
        <w:tc>
          <w:tcPr>
            <w:tcW w:w="0" w:type="auto"/>
            <w:vAlign w:val="center"/>
            <w:hideMark/>
          </w:tcPr>
          <w:p w14:paraId="7428F1B1" w14:textId="77777777" w:rsidR="0095430C" w:rsidRDefault="0095430C">
            <w:pPr>
              <w:rPr>
                <w:rFonts w:eastAsia="Times New Roman"/>
                <w:lang w:val="en-US"/>
              </w:rPr>
            </w:pPr>
          </w:p>
        </w:tc>
        <w:tc>
          <w:tcPr>
            <w:tcW w:w="0" w:type="auto"/>
            <w:vAlign w:val="center"/>
            <w:hideMark/>
          </w:tcPr>
          <w:p w14:paraId="61CCF9CD" w14:textId="77777777" w:rsidR="0095430C"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95430C" w14:paraId="62B99272" w14:textId="77777777">
        <w:trPr>
          <w:divId w:val="510997197"/>
          <w:tblCellSpacing w:w="15" w:type="dxa"/>
        </w:trPr>
        <w:tc>
          <w:tcPr>
            <w:tcW w:w="0" w:type="auto"/>
            <w:vAlign w:val="center"/>
            <w:hideMark/>
          </w:tcPr>
          <w:p w14:paraId="592639A9" w14:textId="77777777" w:rsidR="0095430C" w:rsidRDefault="0095430C">
            <w:pPr>
              <w:rPr>
                <w:rFonts w:eastAsia="Times New Roman"/>
                <w:lang w:val="en-US"/>
              </w:rPr>
            </w:pPr>
          </w:p>
        </w:tc>
        <w:tc>
          <w:tcPr>
            <w:tcW w:w="0" w:type="auto"/>
            <w:vAlign w:val="center"/>
            <w:hideMark/>
          </w:tcPr>
          <w:p w14:paraId="2A7EEF93" w14:textId="77777777" w:rsidR="0095430C"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95430C" w14:paraId="0046E55E" w14:textId="77777777">
        <w:trPr>
          <w:divId w:val="510997197"/>
          <w:tblCellSpacing w:w="15" w:type="dxa"/>
        </w:trPr>
        <w:tc>
          <w:tcPr>
            <w:tcW w:w="0" w:type="auto"/>
            <w:vAlign w:val="center"/>
            <w:hideMark/>
          </w:tcPr>
          <w:p w14:paraId="04341A86" w14:textId="77777777" w:rsidR="0095430C" w:rsidRDefault="0095430C">
            <w:pPr>
              <w:rPr>
                <w:rFonts w:eastAsia="Times New Roman"/>
                <w:lang w:val="en-US"/>
              </w:rPr>
            </w:pPr>
          </w:p>
        </w:tc>
        <w:tc>
          <w:tcPr>
            <w:tcW w:w="0" w:type="auto"/>
            <w:vAlign w:val="center"/>
            <w:hideMark/>
          </w:tcPr>
          <w:p w14:paraId="5DEA4ADD" w14:textId="77777777" w:rsidR="0095430C"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95430C" w14:paraId="690F8B06" w14:textId="77777777">
        <w:trPr>
          <w:divId w:val="510997197"/>
          <w:tblCellSpacing w:w="15" w:type="dxa"/>
        </w:trPr>
        <w:tc>
          <w:tcPr>
            <w:tcW w:w="0" w:type="auto"/>
            <w:vAlign w:val="center"/>
            <w:hideMark/>
          </w:tcPr>
          <w:p w14:paraId="3AD9FBE6" w14:textId="77777777" w:rsidR="0095430C" w:rsidRDefault="0095430C">
            <w:pPr>
              <w:rPr>
                <w:rFonts w:eastAsia="Times New Roman"/>
                <w:lang w:val="en-US"/>
              </w:rPr>
            </w:pPr>
          </w:p>
        </w:tc>
        <w:tc>
          <w:tcPr>
            <w:tcW w:w="0" w:type="auto"/>
            <w:vAlign w:val="center"/>
            <w:hideMark/>
          </w:tcPr>
          <w:p w14:paraId="57A17B99" w14:textId="77777777" w:rsidR="0095430C"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95430C" w14:paraId="2DFD1379" w14:textId="77777777">
        <w:trPr>
          <w:divId w:val="510997197"/>
          <w:tblCellSpacing w:w="15" w:type="dxa"/>
        </w:trPr>
        <w:tc>
          <w:tcPr>
            <w:tcW w:w="0" w:type="auto"/>
            <w:vAlign w:val="center"/>
            <w:hideMark/>
          </w:tcPr>
          <w:p w14:paraId="14555B58" w14:textId="77777777" w:rsidR="0095430C" w:rsidRDefault="0095430C">
            <w:pPr>
              <w:rPr>
                <w:rFonts w:eastAsia="Times New Roman"/>
                <w:lang w:val="en-US"/>
              </w:rPr>
            </w:pPr>
          </w:p>
        </w:tc>
        <w:tc>
          <w:tcPr>
            <w:tcW w:w="0" w:type="auto"/>
            <w:vAlign w:val="center"/>
            <w:hideMark/>
          </w:tcPr>
          <w:p w14:paraId="299E039B" w14:textId="77777777" w:rsidR="0095430C"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95430C" w14:paraId="4BF3C345" w14:textId="77777777">
        <w:trPr>
          <w:divId w:val="510997197"/>
          <w:tblCellSpacing w:w="15" w:type="dxa"/>
        </w:trPr>
        <w:tc>
          <w:tcPr>
            <w:tcW w:w="0" w:type="auto"/>
            <w:vAlign w:val="center"/>
            <w:hideMark/>
          </w:tcPr>
          <w:p w14:paraId="60E0CB58" w14:textId="77777777" w:rsidR="0095430C" w:rsidRDefault="0095430C">
            <w:pPr>
              <w:rPr>
                <w:rFonts w:eastAsia="Times New Roman"/>
                <w:lang w:val="en-US"/>
              </w:rPr>
            </w:pPr>
          </w:p>
        </w:tc>
        <w:tc>
          <w:tcPr>
            <w:tcW w:w="0" w:type="auto"/>
            <w:vAlign w:val="center"/>
            <w:hideMark/>
          </w:tcPr>
          <w:p w14:paraId="2AE5C643" w14:textId="77777777" w:rsidR="0095430C"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95430C" w14:paraId="21BBEE26" w14:textId="77777777">
        <w:trPr>
          <w:divId w:val="510997197"/>
          <w:tblCellSpacing w:w="15" w:type="dxa"/>
        </w:trPr>
        <w:tc>
          <w:tcPr>
            <w:tcW w:w="0" w:type="auto"/>
            <w:vAlign w:val="center"/>
            <w:hideMark/>
          </w:tcPr>
          <w:p w14:paraId="6196FA1E" w14:textId="77777777" w:rsidR="0095430C" w:rsidRDefault="0095430C">
            <w:pPr>
              <w:rPr>
                <w:rFonts w:eastAsia="Times New Roman"/>
                <w:lang w:val="en-US"/>
              </w:rPr>
            </w:pPr>
          </w:p>
        </w:tc>
        <w:tc>
          <w:tcPr>
            <w:tcW w:w="0" w:type="auto"/>
            <w:vAlign w:val="center"/>
            <w:hideMark/>
          </w:tcPr>
          <w:p w14:paraId="780638BF" w14:textId="77777777" w:rsidR="0095430C"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95430C" w14:paraId="4C72F9E4" w14:textId="77777777">
        <w:trPr>
          <w:divId w:val="510997197"/>
          <w:tblCellSpacing w:w="15" w:type="dxa"/>
        </w:trPr>
        <w:tc>
          <w:tcPr>
            <w:tcW w:w="0" w:type="auto"/>
            <w:vAlign w:val="center"/>
            <w:hideMark/>
          </w:tcPr>
          <w:p w14:paraId="41ABFDE6" w14:textId="77777777" w:rsidR="0095430C" w:rsidRDefault="0095430C">
            <w:pPr>
              <w:rPr>
                <w:rFonts w:eastAsia="Times New Roman"/>
                <w:lang w:val="en-US"/>
              </w:rPr>
            </w:pPr>
          </w:p>
        </w:tc>
        <w:tc>
          <w:tcPr>
            <w:tcW w:w="0" w:type="auto"/>
            <w:vAlign w:val="center"/>
            <w:hideMark/>
          </w:tcPr>
          <w:p w14:paraId="7E382F13" w14:textId="77777777" w:rsidR="0095430C"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95430C" w14:paraId="4841FF7A" w14:textId="77777777">
        <w:trPr>
          <w:divId w:val="510997197"/>
          <w:tblCellSpacing w:w="15" w:type="dxa"/>
        </w:trPr>
        <w:tc>
          <w:tcPr>
            <w:tcW w:w="0" w:type="auto"/>
            <w:vAlign w:val="center"/>
            <w:hideMark/>
          </w:tcPr>
          <w:p w14:paraId="71E981C2" w14:textId="77777777" w:rsidR="0095430C" w:rsidRDefault="0095430C">
            <w:pPr>
              <w:rPr>
                <w:rFonts w:eastAsia="Times New Roman"/>
                <w:lang w:val="en-US"/>
              </w:rPr>
            </w:pPr>
          </w:p>
        </w:tc>
        <w:tc>
          <w:tcPr>
            <w:tcW w:w="0" w:type="auto"/>
            <w:vAlign w:val="center"/>
            <w:hideMark/>
          </w:tcPr>
          <w:p w14:paraId="2623D8D4" w14:textId="77777777" w:rsidR="0095430C"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95430C" w14:paraId="76D2069D" w14:textId="77777777">
        <w:trPr>
          <w:divId w:val="510997197"/>
          <w:tblCellSpacing w:w="15" w:type="dxa"/>
        </w:trPr>
        <w:tc>
          <w:tcPr>
            <w:tcW w:w="0" w:type="auto"/>
            <w:vAlign w:val="center"/>
            <w:hideMark/>
          </w:tcPr>
          <w:p w14:paraId="26F2C995" w14:textId="77777777" w:rsidR="0095430C" w:rsidRDefault="0095430C">
            <w:pPr>
              <w:rPr>
                <w:rFonts w:eastAsia="Times New Roman"/>
                <w:lang w:val="en-US"/>
              </w:rPr>
            </w:pPr>
          </w:p>
        </w:tc>
        <w:tc>
          <w:tcPr>
            <w:tcW w:w="0" w:type="auto"/>
            <w:vAlign w:val="center"/>
            <w:hideMark/>
          </w:tcPr>
          <w:p w14:paraId="4B2C1FF0" w14:textId="77777777" w:rsidR="0095430C"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95430C" w14:paraId="4F58E363" w14:textId="77777777">
        <w:trPr>
          <w:divId w:val="510997197"/>
          <w:tblCellSpacing w:w="15" w:type="dxa"/>
        </w:trPr>
        <w:tc>
          <w:tcPr>
            <w:tcW w:w="0" w:type="auto"/>
            <w:vAlign w:val="center"/>
            <w:hideMark/>
          </w:tcPr>
          <w:p w14:paraId="7254995D" w14:textId="77777777" w:rsidR="0095430C" w:rsidRDefault="0095430C">
            <w:pPr>
              <w:rPr>
                <w:rFonts w:eastAsia="Times New Roman"/>
                <w:lang w:val="en-US"/>
              </w:rPr>
            </w:pPr>
          </w:p>
        </w:tc>
        <w:tc>
          <w:tcPr>
            <w:tcW w:w="0" w:type="auto"/>
            <w:vAlign w:val="center"/>
            <w:hideMark/>
          </w:tcPr>
          <w:p w14:paraId="328C6704" w14:textId="77777777" w:rsidR="0095430C"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95430C" w14:paraId="6CAA78DA" w14:textId="77777777">
        <w:trPr>
          <w:divId w:val="510997197"/>
          <w:tblCellSpacing w:w="15" w:type="dxa"/>
        </w:trPr>
        <w:tc>
          <w:tcPr>
            <w:tcW w:w="0" w:type="auto"/>
            <w:vAlign w:val="center"/>
            <w:hideMark/>
          </w:tcPr>
          <w:p w14:paraId="20182C20" w14:textId="77777777" w:rsidR="0095430C" w:rsidRDefault="0095430C">
            <w:pPr>
              <w:rPr>
                <w:rFonts w:eastAsia="Times New Roman"/>
                <w:lang w:val="en-US"/>
              </w:rPr>
            </w:pPr>
          </w:p>
        </w:tc>
        <w:tc>
          <w:tcPr>
            <w:tcW w:w="0" w:type="auto"/>
            <w:vAlign w:val="center"/>
            <w:hideMark/>
          </w:tcPr>
          <w:p w14:paraId="5A619553" w14:textId="77777777" w:rsidR="0095430C"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95430C" w14:paraId="129A97F2" w14:textId="77777777">
        <w:trPr>
          <w:divId w:val="510997197"/>
          <w:tblCellSpacing w:w="15" w:type="dxa"/>
        </w:trPr>
        <w:tc>
          <w:tcPr>
            <w:tcW w:w="0" w:type="auto"/>
            <w:vAlign w:val="center"/>
            <w:hideMark/>
          </w:tcPr>
          <w:p w14:paraId="62EB2C05" w14:textId="77777777" w:rsidR="0095430C" w:rsidRDefault="0095430C">
            <w:pPr>
              <w:rPr>
                <w:rFonts w:eastAsia="Times New Roman"/>
                <w:lang w:val="en-US"/>
              </w:rPr>
            </w:pPr>
          </w:p>
        </w:tc>
        <w:tc>
          <w:tcPr>
            <w:tcW w:w="0" w:type="auto"/>
            <w:vAlign w:val="center"/>
            <w:hideMark/>
          </w:tcPr>
          <w:p w14:paraId="73049A26" w14:textId="77777777" w:rsidR="0095430C"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95430C" w14:paraId="128862C7" w14:textId="77777777">
        <w:trPr>
          <w:divId w:val="510997197"/>
          <w:tblCellSpacing w:w="15" w:type="dxa"/>
        </w:trPr>
        <w:tc>
          <w:tcPr>
            <w:tcW w:w="0" w:type="auto"/>
            <w:vAlign w:val="center"/>
            <w:hideMark/>
          </w:tcPr>
          <w:p w14:paraId="4FC3E75E" w14:textId="77777777" w:rsidR="0095430C" w:rsidRDefault="0095430C">
            <w:pPr>
              <w:rPr>
                <w:rFonts w:eastAsia="Times New Roman"/>
                <w:lang w:val="en-US"/>
              </w:rPr>
            </w:pPr>
          </w:p>
        </w:tc>
        <w:tc>
          <w:tcPr>
            <w:tcW w:w="0" w:type="auto"/>
            <w:vAlign w:val="center"/>
            <w:hideMark/>
          </w:tcPr>
          <w:p w14:paraId="298FF3CA" w14:textId="77777777" w:rsidR="0095430C"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effectively than do surrounding absorbers. In a radiograph, any circumscribed area that appears more nearly black (of greater photometric density) than its surround [Fraser and Pare] </w:t>
            </w:r>
          </w:p>
        </w:tc>
      </w:tr>
      <w:tr w:rsidR="0095430C" w14:paraId="17F85964" w14:textId="77777777">
        <w:trPr>
          <w:divId w:val="510997197"/>
          <w:tblCellSpacing w:w="15" w:type="dxa"/>
        </w:trPr>
        <w:tc>
          <w:tcPr>
            <w:tcW w:w="0" w:type="auto"/>
            <w:vAlign w:val="center"/>
            <w:hideMark/>
          </w:tcPr>
          <w:p w14:paraId="15423055" w14:textId="77777777" w:rsidR="0095430C" w:rsidRDefault="0095430C">
            <w:pPr>
              <w:rPr>
                <w:rFonts w:eastAsia="Times New Roman"/>
                <w:lang w:val="en-US"/>
              </w:rPr>
            </w:pPr>
          </w:p>
        </w:tc>
        <w:tc>
          <w:tcPr>
            <w:tcW w:w="0" w:type="auto"/>
            <w:vAlign w:val="center"/>
            <w:hideMark/>
          </w:tcPr>
          <w:p w14:paraId="2744DDA9" w14:textId="77777777" w:rsidR="0095430C"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95430C" w14:paraId="3815CCB5" w14:textId="77777777">
        <w:trPr>
          <w:divId w:val="510997197"/>
          <w:tblCellSpacing w:w="15" w:type="dxa"/>
        </w:trPr>
        <w:tc>
          <w:tcPr>
            <w:tcW w:w="0" w:type="auto"/>
            <w:vAlign w:val="center"/>
            <w:hideMark/>
          </w:tcPr>
          <w:p w14:paraId="2D89FF43" w14:textId="77777777" w:rsidR="0095430C" w:rsidRDefault="0095430C">
            <w:pPr>
              <w:rPr>
                <w:rFonts w:eastAsia="Times New Roman"/>
                <w:lang w:val="en-US"/>
              </w:rPr>
            </w:pPr>
          </w:p>
        </w:tc>
        <w:tc>
          <w:tcPr>
            <w:tcW w:w="0" w:type="auto"/>
            <w:vAlign w:val="center"/>
            <w:hideMark/>
          </w:tcPr>
          <w:p w14:paraId="22126E14" w14:textId="77777777" w:rsidR="0095430C"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95430C" w14:paraId="061E58A5" w14:textId="77777777">
        <w:trPr>
          <w:divId w:val="510997197"/>
          <w:tblCellSpacing w:w="15" w:type="dxa"/>
        </w:trPr>
        <w:tc>
          <w:tcPr>
            <w:tcW w:w="0" w:type="auto"/>
            <w:vAlign w:val="center"/>
            <w:hideMark/>
          </w:tcPr>
          <w:p w14:paraId="375B149F" w14:textId="77777777" w:rsidR="0095430C" w:rsidRDefault="0095430C">
            <w:pPr>
              <w:rPr>
                <w:rFonts w:eastAsia="Times New Roman"/>
                <w:lang w:val="en-US"/>
              </w:rPr>
            </w:pPr>
          </w:p>
        </w:tc>
        <w:tc>
          <w:tcPr>
            <w:tcW w:w="0" w:type="auto"/>
            <w:vAlign w:val="center"/>
            <w:hideMark/>
          </w:tcPr>
          <w:p w14:paraId="3C32DB93" w14:textId="77777777" w:rsidR="0095430C"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95430C" w14:paraId="18A92CF1" w14:textId="77777777">
        <w:trPr>
          <w:divId w:val="510997197"/>
          <w:tblCellSpacing w:w="15" w:type="dxa"/>
        </w:trPr>
        <w:tc>
          <w:tcPr>
            <w:tcW w:w="0" w:type="auto"/>
            <w:vAlign w:val="center"/>
            <w:hideMark/>
          </w:tcPr>
          <w:p w14:paraId="553B54EF" w14:textId="77777777" w:rsidR="0095430C" w:rsidRDefault="0095430C">
            <w:pPr>
              <w:rPr>
                <w:rFonts w:eastAsia="Times New Roman"/>
                <w:lang w:val="en-US"/>
              </w:rPr>
            </w:pPr>
          </w:p>
        </w:tc>
        <w:tc>
          <w:tcPr>
            <w:tcW w:w="0" w:type="auto"/>
            <w:vAlign w:val="center"/>
            <w:hideMark/>
          </w:tcPr>
          <w:p w14:paraId="603627FE" w14:textId="77777777" w:rsidR="0095430C"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95430C" w14:paraId="45ABEDA5" w14:textId="77777777">
        <w:trPr>
          <w:divId w:val="510997197"/>
          <w:tblCellSpacing w:w="15" w:type="dxa"/>
        </w:trPr>
        <w:tc>
          <w:tcPr>
            <w:tcW w:w="0" w:type="auto"/>
            <w:vAlign w:val="center"/>
            <w:hideMark/>
          </w:tcPr>
          <w:p w14:paraId="2D2DE215" w14:textId="77777777" w:rsidR="0095430C" w:rsidRDefault="0095430C">
            <w:pPr>
              <w:rPr>
                <w:rFonts w:eastAsia="Times New Roman"/>
                <w:lang w:val="en-US"/>
              </w:rPr>
            </w:pPr>
          </w:p>
        </w:tc>
        <w:tc>
          <w:tcPr>
            <w:tcW w:w="0" w:type="auto"/>
            <w:vAlign w:val="center"/>
            <w:hideMark/>
          </w:tcPr>
          <w:p w14:paraId="544712E0" w14:textId="77777777" w:rsidR="0095430C"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95430C" w14:paraId="6D555931" w14:textId="77777777">
        <w:trPr>
          <w:divId w:val="510997197"/>
          <w:tblCellSpacing w:w="15" w:type="dxa"/>
        </w:trPr>
        <w:tc>
          <w:tcPr>
            <w:tcW w:w="0" w:type="auto"/>
            <w:vAlign w:val="center"/>
            <w:hideMark/>
          </w:tcPr>
          <w:p w14:paraId="6FC8BDB6" w14:textId="77777777" w:rsidR="0095430C" w:rsidRDefault="0095430C">
            <w:pPr>
              <w:rPr>
                <w:rFonts w:eastAsia="Times New Roman"/>
                <w:lang w:val="en-US"/>
              </w:rPr>
            </w:pPr>
          </w:p>
        </w:tc>
        <w:tc>
          <w:tcPr>
            <w:tcW w:w="0" w:type="auto"/>
            <w:vAlign w:val="center"/>
            <w:hideMark/>
          </w:tcPr>
          <w:p w14:paraId="0322E91B" w14:textId="77777777" w:rsidR="0095430C"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95430C" w14:paraId="5EB33342" w14:textId="77777777">
        <w:trPr>
          <w:divId w:val="510997197"/>
          <w:tblCellSpacing w:w="15" w:type="dxa"/>
        </w:trPr>
        <w:tc>
          <w:tcPr>
            <w:tcW w:w="0" w:type="auto"/>
            <w:vAlign w:val="center"/>
            <w:hideMark/>
          </w:tcPr>
          <w:p w14:paraId="7E4BA955" w14:textId="77777777" w:rsidR="0095430C" w:rsidRDefault="0095430C">
            <w:pPr>
              <w:rPr>
                <w:rFonts w:eastAsia="Times New Roman"/>
                <w:lang w:val="en-US"/>
              </w:rPr>
            </w:pPr>
          </w:p>
        </w:tc>
        <w:tc>
          <w:tcPr>
            <w:tcW w:w="0" w:type="auto"/>
            <w:vAlign w:val="center"/>
            <w:hideMark/>
          </w:tcPr>
          <w:p w14:paraId="37AC0E73" w14:textId="77777777" w:rsidR="0095430C"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95430C" w14:paraId="55627A5E" w14:textId="77777777">
        <w:trPr>
          <w:divId w:val="510997197"/>
          <w:tblCellSpacing w:w="15" w:type="dxa"/>
        </w:trPr>
        <w:tc>
          <w:tcPr>
            <w:tcW w:w="0" w:type="auto"/>
            <w:vAlign w:val="center"/>
            <w:hideMark/>
          </w:tcPr>
          <w:p w14:paraId="1BC250E2" w14:textId="77777777" w:rsidR="0095430C" w:rsidRDefault="0095430C">
            <w:pPr>
              <w:rPr>
                <w:rFonts w:eastAsia="Times New Roman"/>
                <w:lang w:val="en-US"/>
              </w:rPr>
            </w:pPr>
          </w:p>
        </w:tc>
        <w:tc>
          <w:tcPr>
            <w:tcW w:w="0" w:type="auto"/>
            <w:vAlign w:val="center"/>
            <w:hideMark/>
          </w:tcPr>
          <w:p w14:paraId="08A5A2C8" w14:textId="77777777" w:rsidR="0095430C"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95430C" w14:paraId="1A1D3A6F" w14:textId="77777777">
        <w:trPr>
          <w:divId w:val="510997197"/>
          <w:tblCellSpacing w:w="15" w:type="dxa"/>
        </w:trPr>
        <w:tc>
          <w:tcPr>
            <w:tcW w:w="0" w:type="auto"/>
            <w:vAlign w:val="center"/>
            <w:hideMark/>
          </w:tcPr>
          <w:p w14:paraId="3DFD4C54" w14:textId="77777777" w:rsidR="0095430C" w:rsidRDefault="0095430C">
            <w:pPr>
              <w:rPr>
                <w:rFonts w:eastAsia="Times New Roman"/>
                <w:lang w:val="en-US"/>
              </w:rPr>
            </w:pPr>
          </w:p>
        </w:tc>
        <w:tc>
          <w:tcPr>
            <w:tcW w:w="0" w:type="auto"/>
            <w:vAlign w:val="center"/>
            <w:hideMark/>
          </w:tcPr>
          <w:p w14:paraId="396606BC" w14:textId="77777777" w:rsidR="0095430C"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95430C" w14:paraId="5B5DE964" w14:textId="77777777">
        <w:trPr>
          <w:divId w:val="510997197"/>
          <w:tblCellSpacing w:w="15" w:type="dxa"/>
        </w:trPr>
        <w:tc>
          <w:tcPr>
            <w:tcW w:w="0" w:type="auto"/>
            <w:vAlign w:val="center"/>
            <w:hideMark/>
          </w:tcPr>
          <w:p w14:paraId="6E576985" w14:textId="77777777" w:rsidR="0095430C" w:rsidRDefault="0095430C">
            <w:pPr>
              <w:rPr>
                <w:rFonts w:eastAsia="Times New Roman"/>
                <w:lang w:val="en-US"/>
              </w:rPr>
            </w:pPr>
          </w:p>
        </w:tc>
        <w:tc>
          <w:tcPr>
            <w:tcW w:w="0" w:type="auto"/>
            <w:vAlign w:val="center"/>
            <w:hideMark/>
          </w:tcPr>
          <w:p w14:paraId="2A78122C" w14:textId="77777777" w:rsidR="0095430C"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95430C" w14:paraId="5353ECD7" w14:textId="77777777">
        <w:trPr>
          <w:divId w:val="510997197"/>
          <w:tblCellSpacing w:w="15" w:type="dxa"/>
        </w:trPr>
        <w:tc>
          <w:tcPr>
            <w:tcW w:w="0" w:type="auto"/>
            <w:vAlign w:val="center"/>
            <w:hideMark/>
          </w:tcPr>
          <w:p w14:paraId="3CCF7F24" w14:textId="77777777" w:rsidR="0095430C" w:rsidRDefault="0095430C">
            <w:pPr>
              <w:rPr>
                <w:rFonts w:eastAsia="Times New Roman"/>
                <w:lang w:val="en-US"/>
              </w:rPr>
            </w:pPr>
          </w:p>
        </w:tc>
        <w:tc>
          <w:tcPr>
            <w:tcW w:w="0" w:type="auto"/>
            <w:vAlign w:val="center"/>
            <w:hideMark/>
          </w:tcPr>
          <w:p w14:paraId="7F4D4B6F" w14:textId="77777777" w:rsidR="0095430C"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through which another part or organ passes </w:t>
            </w:r>
          </w:p>
        </w:tc>
      </w:tr>
      <w:tr w:rsidR="0095430C" w14:paraId="03D73DA4" w14:textId="77777777">
        <w:trPr>
          <w:divId w:val="510997197"/>
          <w:tblCellSpacing w:w="15" w:type="dxa"/>
        </w:trPr>
        <w:tc>
          <w:tcPr>
            <w:tcW w:w="0" w:type="auto"/>
            <w:vAlign w:val="center"/>
            <w:hideMark/>
          </w:tcPr>
          <w:p w14:paraId="55B1D656" w14:textId="77777777" w:rsidR="0095430C" w:rsidRDefault="0095430C">
            <w:pPr>
              <w:rPr>
                <w:rFonts w:eastAsia="Times New Roman"/>
                <w:lang w:val="en-US"/>
              </w:rPr>
            </w:pPr>
          </w:p>
        </w:tc>
        <w:tc>
          <w:tcPr>
            <w:tcW w:w="0" w:type="auto"/>
            <w:vAlign w:val="center"/>
            <w:hideMark/>
          </w:tcPr>
          <w:p w14:paraId="2278801B" w14:textId="77777777" w:rsidR="0095430C"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95430C" w14:paraId="5F6E9BA3" w14:textId="77777777">
        <w:trPr>
          <w:divId w:val="510997197"/>
          <w:tblCellSpacing w:w="15" w:type="dxa"/>
        </w:trPr>
        <w:tc>
          <w:tcPr>
            <w:tcW w:w="0" w:type="auto"/>
            <w:vAlign w:val="center"/>
            <w:hideMark/>
          </w:tcPr>
          <w:p w14:paraId="73646809" w14:textId="77777777" w:rsidR="0095430C" w:rsidRDefault="0095430C">
            <w:pPr>
              <w:rPr>
                <w:rFonts w:eastAsia="Times New Roman"/>
                <w:lang w:val="en-US"/>
              </w:rPr>
            </w:pPr>
          </w:p>
        </w:tc>
        <w:tc>
          <w:tcPr>
            <w:tcW w:w="0" w:type="auto"/>
            <w:vAlign w:val="center"/>
            <w:hideMark/>
          </w:tcPr>
          <w:p w14:paraId="6DF80898" w14:textId="77777777" w:rsidR="0095430C"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95430C" w14:paraId="59FABD12" w14:textId="77777777">
        <w:trPr>
          <w:divId w:val="510997197"/>
          <w:tblCellSpacing w:w="15" w:type="dxa"/>
        </w:trPr>
        <w:tc>
          <w:tcPr>
            <w:tcW w:w="0" w:type="auto"/>
            <w:vAlign w:val="center"/>
            <w:hideMark/>
          </w:tcPr>
          <w:p w14:paraId="3155B620" w14:textId="77777777" w:rsidR="0095430C" w:rsidRDefault="0095430C">
            <w:pPr>
              <w:rPr>
                <w:rFonts w:eastAsia="Times New Roman"/>
                <w:lang w:val="en-US"/>
              </w:rPr>
            </w:pPr>
          </w:p>
        </w:tc>
        <w:tc>
          <w:tcPr>
            <w:tcW w:w="0" w:type="auto"/>
            <w:vAlign w:val="center"/>
            <w:hideMark/>
          </w:tcPr>
          <w:p w14:paraId="4038B168" w14:textId="77777777" w:rsidR="0095430C"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95430C" w14:paraId="7A4603EC" w14:textId="77777777">
        <w:trPr>
          <w:divId w:val="510997197"/>
          <w:tblCellSpacing w:w="15" w:type="dxa"/>
        </w:trPr>
        <w:tc>
          <w:tcPr>
            <w:tcW w:w="0" w:type="auto"/>
            <w:vAlign w:val="center"/>
            <w:hideMark/>
          </w:tcPr>
          <w:p w14:paraId="033430A9" w14:textId="77777777" w:rsidR="0095430C" w:rsidRDefault="0095430C">
            <w:pPr>
              <w:rPr>
                <w:rFonts w:eastAsia="Times New Roman"/>
                <w:lang w:val="en-US"/>
              </w:rPr>
            </w:pPr>
          </w:p>
        </w:tc>
        <w:tc>
          <w:tcPr>
            <w:tcW w:w="0" w:type="auto"/>
            <w:vAlign w:val="center"/>
            <w:hideMark/>
          </w:tcPr>
          <w:p w14:paraId="043B8410" w14:textId="77777777" w:rsidR="0095430C"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95430C" w14:paraId="7454FFC2" w14:textId="77777777">
        <w:trPr>
          <w:divId w:val="510997197"/>
          <w:tblCellSpacing w:w="15" w:type="dxa"/>
        </w:trPr>
        <w:tc>
          <w:tcPr>
            <w:tcW w:w="0" w:type="auto"/>
            <w:vAlign w:val="center"/>
            <w:hideMark/>
          </w:tcPr>
          <w:p w14:paraId="6B1168B6" w14:textId="77777777" w:rsidR="0095430C" w:rsidRDefault="0095430C">
            <w:pPr>
              <w:rPr>
                <w:rFonts w:eastAsia="Times New Roman"/>
                <w:lang w:val="en-US"/>
              </w:rPr>
            </w:pPr>
          </w:p>
        </w:tc>
        <w:tc>
          <w:tcPr>
            <w:tcW w:w="0" w:type="auto"/>
            <w:vAlign w:val="center"/>
            <w:hideMark/>
          </w:tcPr>
          <w:p w14:paraId="15EB0615" w14:textId="77777777" w:rsidR="0095430C"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95430C" w14:paraId="656DC354" w14:textId="77777777">
        <w:trPr>
          <w:divId w:val="510997197"/>
          <w:tblCellSpacing w:w="15" w:type="dxa"/>
        </w:trPr>
        <w:tc>
          <w:tcPr>
            <w:tcW w:w="0" w:type="auto"/>
            <w:vAlign w:val="center"/>
            <w:hideMark/>
          </w:tcPr>
          <w:p w14:paraId="7BE4B527" w14:textId="77777777" w:rsidR="0095430C" w:rsidRDefault="0095430C">
            <w:pPr>
              <w:rPr>
                <w:rFonts w:eastAsia="Times New Roman"/>
                <w:lang w:val="en-US"/>
              </w:rPr>
            </w:pPr>
          </w:p>
        </w:tc>
        <w:tc>
          <w:tcPr>
            <w:tcW w:w="0" w:type="auto"/>
            <w:vAlign w:val="center"/>
            <w:hideMark/>
          </w:tcPr>
          <w:p w14:paraId="100686CB" w14:textId="77777777" w:rsidR="0095430C"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95430C" w14:paraId="38486AF3" w14:textId="77777777">
        <w:trPr>
          <w:divId w:val="510997197"/>
          <w:tblCellSpacing w:w="15" w:type="dxa"/>
        </w:trPr>
        <w:tc>
          <w:tcPr>
            <w:tcW w:w="0" w:type="auto"/>
            <w:vAlign w:val="center"/>
            <w:hideMark/>
          </w:tcPr>
          <w:p w14:paraId="3EEB6673" w14:textId="77777777" w:rsidR="0095430C" w:rsidRDefault="0095430C">
            <w:pPr>
              <w:rPr>
                <w:rFonts w:eastAsia="Times New Roman"/>
                <w:lang w:val="en-US"/>
              </w:rPr>
            </w:pPr>
          </w:p>
        </w:tc>
        <w:tc>
          <w:tcPr>
            <w:tcW w:w="0" w:type="auto"/>
            <w:vAlign w:val="center"/>
            <w:hideMark/>
          </w:tcPr>
          <w:p w14:paraId="67C62A0F" w14:textId="77777777" w:rsidR="0095430C"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95430C" w14:paraId="5E344E6C" w14:textId="77777777">
        <w:trPr>
          <w:divId w:val="510997197"/>
          <w:tblCellSpacing w:w="15" w:type="dxa"/>
        </w:trPr>
        <w:tc>
          <w:tcPr>
            <w:tcW w:w="0" w:type="auto"/>
            <w:vAlign w:val="center"/>
            <w:hideMark/>
          </w:tcPr>
          <w:p w14:paraId="4D3BBC86" w14:textId="77777777" w:rsidR="0095430C" w:rsidRDefault="0095430C">
            <w:pPr>
              <w:rPr>
                <w:rFonts w:eastAsia="Times New Roman"/>
                <w:lang w:val="en-US"/>
              </w:rPr>
            </w:pPr>
          </w:p>
        </w:tc>
        <w:tc>
          <w:tcPr>
            <w:tcW w:w="0" w:type="auto"/>
            <w:vAlign w:val="center"/>
            <w:hideMark/>
          </w:tcPr>
          <w:p w14:paraId="07BC4F21" w14:textId="77777777" w:rsidR="0095430C"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95430C" w14:paraId="5672F2C1" w14:textId="77777777">
        <w:trPr>
          <w:divId w:val="510997197"/>
          <w:tblCellSpacing w:w="15" w:type="dxa"/>
        </w:trPr>
        <w:tc>
          <w:tcPr>
            <w:tcW w:w="0" w:type="auto"/>
            <w:vAlign w:val="center"/>
            <w:hideMark/>
          </w:tcPr>
          <w:p w14:paraId="17B1703C" w14:textId="77777777" w:rsidR="0095430C" w:rsidRDefault="0095430C">
            <w:pPr>
              <w:rPr>
                <w:rFonts w:eastAsia="Times New Roman"/>
                <w:lang w:val="en-US"/>
              </w:rPr>
            </w:pPr>
          </w:p>
        </w:tc>
        <w:tc>
          <w:tcPr>
            <w:tcW w:w="0" w:type="auto"/>
            <w:vAlign w:val="center"/>
            <w:hideMark/>
          </w:tcPr>
          <w:p w14:paraId="0D2B6FF6" w14:textId="77777777" w:rsidR="0095430C"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95430C" w14:paraId="43C6C72B" w14:textId="77777777">
        <w:trPr>
          <w:divId w:val="510997197"/>
          <w:tblCellSpacing w:w="15" w:type="dxa"/>
        </w:trPr>
        <w:tc>
          <w:tcPr>
            <w:tcW w:w="0" w:type="auto"/>
            <w:vAlign w:val="center"/>
            <w:hideMark/>
          </w:tcPr>
          <w:p w14:paraId="12D7AD68" w14:textId="77777777" w:rsidR="0095430C" w:rsidRDefault="0095430C">
            <w:pPr>
              <w:rPr>
                <w:rFonts w:eastAsia="Times New Roman"/>
                <w:lang w:val="en-US"/>
              </w:rPr>
            </w:pPr>
          </w:p>
        </w:tc>
        <w:tc>
          <w:tcPr>
            <w:tcW w:w="0" w:type="auto"/>
            <w:vAlign w:val="center"/>
            <w:hideMark/>
          </w:tcPr>
          <w:p w14:paraId="772439B5" w14:textId="77777777" w:rsidR="0095430C"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95430C" w14:paraId="10CA90F8" w14:textId="77777777">
        <w:trPr>
          <w:divId w:val="510997197"/>
          <w:tblCellSpacing w:w="15" w:type="dxa"/>
        </w:trPr>
        <w:tc>
          <w:tcPr>
            <w:tcW w:w="0" w:type="auto"/>
            <w:vAlign w:val="center"/>
            <w:hideMark/>
          </w:tcPr>
          <w:p w14:paraId="3BD3A48C" w14:textId="77777777" w:rsidR="0095430C" w:rsidRDefault="0095430C">
            <w:pPr>
              <w:rPr>
                <w:rFonts w:eastAsia="Times New Roman"/>
                <w:lang w:val="en-US"/>
              </w:rPr>
            </w:pPr>
          </w:p>
        </w:tc>
        <w:tc>
          <w:tcPr>
            <w:tcW w:w="0" w:type="auto"/>
            <w:vAlign w:val="center"/>
            <w:hideMark/>
          </w:tcPr>
          <w:p w14:paraId="415C663A" w14:textId="77777777" w:rsidR="0095430C"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95430C" w14:paraId="080A0AA9" w14:textId="77777777">
        <w:trPr>
          <w:divId w:val="510997197"/>
          <w:tblCellSpacing w:w="15" w:type="dxa"/>
        </w:trPr>
        <w:tc>
          <w:tcPr>
            <w:tcW w:w="0" w:type="auto"/>
            <w:vAlign w:val="center"/>
            <w:hideMark/>
          </w:tcPr>
          <w:p w14:paraId="46284206" w14:textId="77777777" w:rsidR="0095430C" w:rsidRDefault="0095430C">
            <w:pPr>
              <w:rPr>
                <w:rFonts w:eastAsia="Times New Roman"/>
                <w:lang w:val="en-US"/>
              </w:rPr>
            </w:pPr>
          </w:p>
        </w:tc>
        <w:tc>
          <w:tcPr>
            <w:tcW w:w="0" w:type="auto"/>
            <w:vAlign w:val="center"/>
            <w:hideMark/>
          </w:tcPr>
          <w:p w14:paraId="1179C868" w14:textId="77777777" w:rsidR="0095430C"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95430C" w14:paraId="124EB6A1" w14:textId="77777777">
        <w:trPr>
          <w:divId w:val="510997197"/>
          <w:tblCellSpacing w:w="15" w:type="dxa"/>
        </w:trPr>
        <w:tc>
          <w:tcPr>
            <w:tcW w:w="0" w:type="auto"/>
            <w:vAlign w:val="center"/>
            <w:hideMark/>
          </w:tcPr>
          <w:p w14:paraId="0447B6D0" w14:textId="77777777" w:rsidR="0095430C" w:rsidRDefault="0095430C">
            <w:pPr>
              <w:rPr>
                <w:rFonts w:eastAsia="Times New Roman"/>
                <w:lang w:val="en-US"/>
              </w:rPr>
            </w:pPr>
          </w:p>
        </w:tc>
        <w:tc>
          <w:tcPr>
            <w:tcW w:w="0" w:type="auto"/>
            <w:vAlign w:val="center"/>
            <w:hideMark/>
          </w:tcPr>
          <w:p w14:paraId="4E3CECA1" w14:textId="77777777" w:rsidR="0095430C"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95430C" w14:paraId="7495AC20" w14:textId="77777777">
        <w:trPr>
          <w:divId w:val="510997197"/>
          <w:tblCellSpacing w:w="15" w:type="dxa"/>
        </w:trPr>
        <w:tc>
          <w:tcPr>
            <w:tcW w:w="0" w:type="auto"/>
            <w:vAlign w:val="center"/>
            <w:hideMark/>
          </w:tcPr>
          <w:p w14:paraId="70C105AB" w14:textId="77777777" w:rsidR="0095430C" w:rsidRDefault="0095430C">
            <w:pPr>
              <w:rPr>
                <w:rFonts w:eastAsia="Times New Roman"/>
                <w:lang w:val="en-US"/>
              </w:rPr>
            </w:pPr>
          </w:p>
        </w:tc>
        <w:tc>
          <w:tcPr>
            <w:tcW w:w="0" w:type="auto"/>
            <w:vAlign w:val="center"/>
            <w:hideMark/>
          </w:tcPr>
          <w:p w14:paraId="38036064" w14:textId="77777777" w:rsidR="0095430C"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95430C" w14:paraId="02EA6746" w14:textId="77777777">
        <w:trPr>
          <w:divId w:val="510997197"/>
          <w:tblCellSpacing w:w="15" w:type="dxa"/>
        </w:trPr>
        <w:tc>
          <w:tcPr>
            <w:tcW w:w="0" w:type="auto"/>
            <w:vAlign w:val="center"/>
            <w:hideMark/>
          </w:tcPr>
          <w:p w14:paraId="2CF932A0" w14:textId="77777777" w:rsidR="0095430C" w:rsidRDefault="0095430C">
            <w:pPr>
              <w:rPr>
                <w:rFonts w:eastAsia="Times New Roman"/>
                <w:lang w:val="en-US"/>
              </w:rPr>
            </w:pPr>
          </w:p>
        </w:tc>
        <w:tc>
          <w:tcPr>
            <w:tcW w:w="0" w:type="auto"/>
            <w:vAlign w:val="center"/>
            <w:hideMark/>
          </w:tcPr>
          <w:p w14:paraId="6F17E649" w14:textId="77777777" w:rsidR="0095430C"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95430C" w14:paraId="0A7C189C" w14:textId="77777777">
        <w:trPr>
          <w:divId w:val="510997197"/>
          <w:tblCellSpacing w:w="15" w:type="dxa"/>
        </w:trPr>
        <w:tc>
          <w:tcPr>
            <w:tcW w:w="0" w:type="auto"/>
            <w:vAlign w:val="center"/>
            <w:hideMark/>
          </w:tcPr>
          <w:p w14:paraId="75889981" w14:textId="77777777" w:rsidR="0095430C" w:rsidRDefault="0095430C">
            <w:pPr>
              <w:rPr>
                <w:rFonts w:eastAsia="Times New Roman"/>
                <w:lang w:val="en-US"/>
              </w:rPr>
            </w:pPr>
          </w:p>
        </w:tc>
        <w:tc>
          <w:tcPr>
            <w:tcW w:w="0" w:type="auto"/>
            <w:vAlign w:val="center"/>
            <w:hideMark/>
          </w:tcPr>
          <w:p w14:paraId="1475E919" w14:textId="77777777" w:rsidR="0095430C"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95430C" w14:paraId="4A0ACC3B" w14:textId="77777777">
        <w:trPr>
          <w:divId w:val="510997197"/>
          <w:tblCellSpacing w:w="15" w:type="dxa"/>
        </w:trPr>
        <w:tc>
          <w:tcPr>
            <w:tcW w:w="0" w:type="auto"/>
            <w:vAlign w:val="center"/>
            <w:hideMark/>
          </w:tcPr>
          <w:p w14:paraId="55C8D8CF" w14:textId="77777777" w:rsidR="0095430C" w:rsidRDefault="0095430C">
            <w:pPr>
              <w:rPr>
                <w:rFonts w:eastAsia="Times New Roman"/>
                <w:lang w:val="en-US"/>
              </w:rPr>
            </w:pPr>
          </w:p>
        </w:tc>
        <w:tc>
          <w:tcPr>
            <w:tcW w:w="0" w:type="auto"/>
            <w:vAlign w:val="center"/>
            <w:hideMark/>
          </w:tcPr>
          <w:p w14:paraId="153269A0" w14:textId="77777777" w:rsidR="0095430C"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95430C" w14:paraId="7183075F" w14:textId="77777777">
        <w:trPr>
          <w:divId w:val="510997197"/>
          <w:tblCellSpacing w:w="15" w:type="dxa"/>
        </w:trPr>
        <w:tc>
          <w:tcPr>
            <w:tcW w:w="0" w:type="auto"/>
            <w:vAlign w:val="center"/>
            <w:hideMark/>
          </w:tcPr>
          <w:p w14:paraId="1B49DA9D" w14:textId="77777777" w:rsidR="0095430C" w:rsidRDefault="0095430C">
            <w:pPr>
              <w:rPr>
                <w:rFonts w:eastAsia="Times New Roman"/>
                <w:lang w:val="en-US"/>
              </w:rPr>
            </w:pPr>
          </w:p>
        </w:tc>
        <w:tc>
          <w:tcPr>
            <w:tcW w:w="0" w:type="auto"/>
            <w:vAlign w:val="center"/>
            <w:hideMark/>
          </w:tcPr>
          <w:p w14:paraId="7B547114" w14:textId="77777777" w:rsidR="0095430C"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produce an appearance resembling a net [Fraser and Pare] </w:t>
            </w:r>
          </w:p>
        </w:tc>
      </w:tr>
      <w:tr w:rsidR="0095430C" w14:paraId="646635EA" w14:textId="77777777">
        <w:trPr>
          <w:divId w:val="510997197"/>
          <w:tblCellSpacing w:w="15" w:type="dxa"/>
        </w:trPr>
        <w:tc>
          <w:tcPr>
            <w:tcW w:w="0" w:type="auto"/>
            <w:vAlign w:val="center"/>
            <w:hideMark/>
          </w:tcPr>
          <w:p w14:paraId="4ABEB222" w14:textId="77777777" w:rsidR="0095430C" w:rsidRDefault="0095430C">
            <w:pPr>
              <w:rPr>
                <w:rFonts w:eastAsia="Times New Roman"/>
                <w:lang w:val="en-US"/>
              </w:rPr>
            </w:pPr>
          </w:p>
        </w:tc>
        <w:tc>
          <w:tcPr>
            <w:tcW w:w="0" w:type="auto"/>
            <w:vAlign w:val="center"/>
            <w:hideMark/>
          </w:tcPr>
          <w:p w14:paraId="10C4AE7A" w14:textId="77777777" w:rsidR="0095430C"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95430C" w14:paraId="739CCFBC" w14:textId="77777777">
        <w:trPr>
          <w:divId w:val="510997197"/>
          <w:tblCellSpacing w:w="15" w:type="dxa"/>
        </w:trPr>
        <w:tc>
          <w:tcPr>
            <w:tcW w:w="0" w:type="auto"/>
            <w:vAlign w:val="center"/>
            <w:hideMark/>
          </w:tcPr>
          <w:p w14:paraId="402F49AB" w14:textId="77777777" w:rsidR="0095430C" w:rsidRDefault="0095430C">
            <w:pPr>
              <w:rPr>
                <w:rFonts w:eastAsia="Times New Roman"/>
                <w:lang w:val="en-US"/>
              </w:rPr>
            </w:pPr>
          </w:p>
        </w:tc>
        <w:tc>
          <w:tcPr>
            <w:tcW w:w="0" w:type="auto"/>
            <w:vAlign w:val="center"/>
            <w:hideMark/>
          </w:tcPr>
          <w:p w14:paraId="712A0208" w14:textId="77777777" w:rsidR="0095430C"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w:t>
            </w:r>
            <w:r>
              <w:rPr>
                <w:rFonts w:eastAsia="Times New Roman"/>
                <w:lang w:val="en-US"/>
              </w:rPr>
              <w:lastRenderedPageBreak/>
              <w:t xml:space="preserve">and Pare] </w:t>
            </w:r>
          </w:p>
        </w:tc>
      </w:tr>
      <w:tr w:rsidR="0095430C" w14:paraId="50FE376C" w14:textId="77777777">
        <w:trPr>
          <w:divId w:val="510997197"/>
          <w:tblCellSpacing w:w="15" w:type="dxa"/>
        </w:trPr>
        <w:tc>
          <w:tcPr>
            <w:tcW w:w="0" w:type="auto"/>
            <w:vAlign w:val="center"/>
            <w:hideMark/>
          </w:tcPr>
          <w:p w14:paraId="61DA4F9D" w14:textId="77777777" w:rsidR="0095430C" w:rsidRDefault="0095430C">
            <w:pPr>
              <w:rPr>
                <w:rFonts w:eastAsia="Times New Roman"/>
                <w:lang w:val="en-US"/>
              </w:rPr>
            </w:pPr>
          </w:p>
        </w:tc>
        <w:tc>
          <w:tcPr>
            <w:tcW w:w="0" w:type="auto"/>
            <w:vAlign w:val="center"/>
            <w:hideMark/>
          </w:tcPr>
          <w:p w14:paraId="0F2D1EAB" w14:textId="77777777" w:rsidR="0095430C"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95430C" w14:paraId="4D99CDB5" w14:textId="77777777">
        <w:trPr>
          <w:divId w:val="510997197"/>
          <w:tblCellSpacing w:w="15" w:type="dxa"/>
        </w:trPr>
        <w:tc>
          <w:tcPr>
            <w:tcW w:w="0" w:type="auto"/>
            <w:vAlign w:val="center"/>
            <w:hideMark/>
          </w:tcPr>
          <w:p w14:paraId="43A11801" w14:textId="77777777" w:rsidR="0095430C" w:rsidRDefault="0095430C">
            <w:pPr>
              <w:rPr>
                <w:rFonts w:eastAsia="Times New Roman"/>
                <w:lang w:val="en-US"/>
              </w:rPr>
            </w:pPr>
          </w:p>
        </w:tc>
        <w:tc>
          <w:tcPr>
            <w:tcW w:w="0" w:type="auto"/>
            <w:vAlign w:val="center"/>
            <w:hideMark/>
          </w:tcPr>
          <w:p w14:paraId="1622BC2D" w14:textId="77777777" w:rsidR="0095430C"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95430C" w14:paraId="0A9633B6" w14:textId="77777777">
        <w:trPr>
          <w:divId w:val="510997197"/>
          <w:tblCellSpacing w:w="15" w:type="dxa"/>
        </w:trPr>
        <w:tc>
          <w:tcPr>
            <w:tcW w:w="0" w:type="auto"/>
            <w:vAlign w:val="center"/>
            <w:hideMark/>
          </w:tcPr>
          <w:p w14:paraId="20757DE9" w14:textId="77777777" w:rsidR="0095430C" w:rsidRDefault="0095430C">
            <w:pPr>
              <w:rPr>
                <w:rFonts w:eastAsia="Times New Roman"/>
                <w:lang w:val="en-US"/>
              </w:rPr>
            </w:pPr>
          </w:p>
        </w:tc>
        <w:tc>
          <w:tcPr>
            <w:tcW w:w="0" w:type="auto"/>
            <w:vAlign w:val="center"/>
            <w:hideMark/>
          </w:tcPr>
          <w:p w14:paraId="566C0F5D" w14:textId="77777777" w:rsidR="0095430C"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95430C" w14:paraId="59E02298" w14:textId="77777777">
        <w:trPr>
          <w:divId w:val="510997197"/>
          <w:tblCellSpacing w:w="15" w:type="dxa"/>
        </w:trPr>
        <w:tc>
          <w:tcPr>
            <w:tcW w:w="0" w:type="auto"/>
            <w:vAlign w:val="center"/>
            <w:hideMark/>
          </w:tcPr>
          <w:p w14:paraId="3F4A8730" w14:textId="77777777" w:rsidR="0095430C" w:rsidRDefault="0095430C">
            <w:pPr>
              <w:rPr>
                <w:rFonts w:eastAsia="Times New Roman"/>
                <w:lang w:val="en-US"/>
              </w:rPr>
            </w:pPr>
          </w:p>
        </w:tc>
        <w:tc>
          <w:tcPr>
            <w:tcW w:w="0" w:type="auto"/>
            <w:vAlign w:val="center"/>
            <w:hideMark/>
          </w:tcPr>
          <w:p w14:paraId="29310D83" w14:textId="77777777" w:rsidR="0095430C"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95430C" w14:paraId="0E3BA17E" w14:textId="77777777">
        <w:trPr>
          <w:divId w:val="510997197"/>
          <w:tblCellSpacing w:w="15" w:type="dxa"/>
        </w:trPr>
        <w:tc>
          <w:tcPr>
            <w:tcW w:w="0" w:type="auto"/>
            <w:vAlign w:val="center"/>
            <w:hideMark/>
          </w:tcPr>
          <w:p w14:paraId="069C106B" w14:textId="77777777" w:rsidR="0095430C" w:rsidRDefault="0095430C">
            <w:pPr>
              <w:rPr>
                <w:rFonts w:eastAsia="Times New Roman"/>
                <w:lang w:val="en-US"/>
              </w:rPr>
            </w:pPr>
          </w:p>
        </w:tc>
        <w:tc>
          <w:tcPr>
            <w:tcW w:w="0" w:type="auto"/>
            <w:vAlign w:val="center"/>
            <w:hideMark/>
          </w:tcPr>
          <w:p w14:paraId="2C2E7B44" w14:textId="77777777" w:rsidR="0095430C"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95430C" w14:paraId="152CE23B" w14:textId="77777777">
        <w:trPr>
          <w:divId w:val="510997197"/>
          <w:tblCellSpacing w:w="15" w:type="dxa"/>
        </w:trPr>
        <w:tc>
          <w:tcPr>
            <w:tcW w:w="0" w:type="auto"/>
            <w:vAlign w:val="center"/>
            <w:hideMark/>
          </w:tcPr>
          <w:p w14:paraId="20AF24AF" w14:textId="77777777" w:rsidR="0095430C" w:rsidRDefault="0095430C">
            <w:pPr>
              <w:rPr>
                <w:rFonts w:eastAsia="Times New Roman"/>
                <w:lang w:val="en-US"/>
              </w:rPr>
            </w:pPr>
          </w:p>
        </w:tc>
        <w:tc>
          <w:tcPr>
            <w:tcW w:w="0" w:type="auto"/>
            <w:vAlign w:val="center"/>
            <w:hideMark/>
          </w:tcPr>
          <w:p w14:paraId="7A1F131B" w14:textId="77777777" w:rsidR="0095430C"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95430C" w14:paraId="58E18F47" w14:textId="77777777">
        <w:trPr>
          <w:divId w:val="510997197"/>
          <w:tblCellSpacing w:w="15" w:type="dxa"/>
        </w:trPr>
        <w:tc>
          <w:tcPr>
            <w:tcW w:w="0" w:type="auto"/>
            <w:vAlign w:val="center"/>
            <w:hideMark/>
          </w:tcPr>
          <w:p w14:paraId="75EFA8CD" w14:textId="77777777" w:rsidR="0095430C" w:rsidRDefault="0095430C">
            <w:pPr>
              <w:rPr>
                <w:rFonts w:eastAsia="Times New Roman"/>
                <w:lang w:val="en-US"/>
              </w:rPr>
            </w:pPr>
          </w:p>
        </w:tc>
        <w:tc>
          <w:tcPr>
            <w:tcW w:w="0" w:type="auto"/>
            <w:vAlign w:val="center"/>
            <w:hideMark/>
          </w:tcPr>
          <w:p w14:paraId="062BC998" w14:textId="77777777" w:rsidR="0095430C"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95430C" w14:paraId="040EF442" w14:textId="77777777">
        <w:trPr>
          <w:divId w:val="510997197"/>
          <w:tblCellSpacing w:w="15" w:type="dxa"/>
        </w:trPr>
        <w:tc>
          <w:tcPr>
            <w:tcW w:w="0" w:type="auto"/>
            <w:vAlign w:val="center"/>
            <w:hideMark/>
          </w:tcPr>
          <w:p w14:paraId="6042866F" w14:textId="77777777" w:rsidR="0095430C" w:rsidRDefault="0095430C">
            <w:pPr>
              <w:rPr>
                <w:rFonts w:eastAsia="Times New Roman"/>
                <w:lang w:val="en-US"/>
              </w:rPr>
            </w:pPr>
          </w:p>
        </w:tc>
        <w:tc>
          <w:tcPr>
            <w:tcW w:w="0" w:type="auto"/>
            <w:vAlign w:val="center"/>
            <w:hideMark/>
          </w:tcPr>
          <w:p w14:paraId="732C42E3" w14:textId="77777777" w:rsidR="0095430C"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95430C" w14:paraId="41EF40C1" w14:textId="77777777">
        <w:trPr>
          <w:divId w:val="510997197"/>
          <w:tblCellSpacing w:w="15" w:type="dxa"/>
        </w:trPr>
        <w:tc>
          <w:tcPr>
            <w:tcW w:w="0" w:type="auto"/>
            <w:vAlign w:val="center"/>
            <w:hideMark/>
          </w:tcPr>
          <w:p w14:paraId="4CBD29C5" w14:textId="77777777" w:rsidR="0095430C" w:rsidRDefault="0095430C">
            <w:pPr>
              <w:rPr>
                <w:rFonts w:eastAsia="Times New Roman"/>
                <w:lang w:val="en-US"/>
              </w:rPr>
            </w:pPr>
          </w:p>
        </w:tc>
        <w:tc>
          <w:tcPr>
            <w:tcW w:w="0" w:type="auto"/>
            <w:vAlign w:val="center"/>
            <w:hideMark/>
          </w:tcPr>
          <w:p w14:paraId="0FF84156" w14:textId="77777777" w:rsidR="0095430C"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95430C" w14:paraId="7EC78179" w14:textId="77777777">
        <w:trPr>
          <w:divId w:val="510997197"/>
          <w:tblCellSpacing w:w="15" w:type="dxa"/>
        </w:trPr>
        <w:tc>
          <w:tcPr>
            <w:tcW w:w="0" w:type="auto"/>
            <w:vAlign w:val="center"/>
            <w:hideMark/>
          </w:tcPr>
          <w:p w14:paraId="12941504" w14:textId="77777777" w:rsidR="0095430C" w:rsidRDefault="0095430C">
            <w:pPr>
              <w:rPr>
                <w:rFonts w:eastAsia="Times New Roman"/>
                <w:lang w:val="en-US"/>
              </w:rPr>
            </w:pPr>
          </w:p>
        </w:tc>
        <w:tc>
          <w:tcPr>
            <w:tcW w:w="0" w:type="auto"/>
            <w:vAlign w:val="center"/>
            <w:hideMark/>
          </w:tcPr>
          <w:p w14:paraId="55F6F951" w14:textId="77777777" w:rsidR="0095430C"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95430C" w14:paraId="1CEA0FF7" w14:textId="77777777">
        <w:trPr>
          <w:divId w:val="510997197"/>
          <w:tblCellSpacing w:w="15" w:type="dxa"/>
        </w:trPr>
        <w:tc>
          <w:tcPr>
            <w:tcW w:w="0" w:type="auto"/>
            <w:vAlign w:val="center"/>
            <w:hideMark/>
          </w:tcPr>
          <w:p w14:paraId="46BEF21F" w14:textId="77777777" w:rsidR="0095430C" w:rsidRDefault="0095430C">
            <w:pPr>
              <w:rPr>
                <w:rFonts w:eastAsia="Times New Roman"/>
                <w:lang w:val="en-US"/>
              </w:rPr>
            </w:pPr>
          </w:p>
        </w:tc>
        <w:tc>
          <w:tcPr>
            <w:tcW w:w="0" w:type="auto"/>
            <w:vAlign w:val="center"/>
            <w:hideMark/>
          </w:tcPr>
          <w:p w14:paraId="265B7025" w14:textId="77777777" w:rsidR="0095430C"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95430C" w14:paraId="478DA79C" w14:textId="77777777">
        <w:trPr>
          <w:divId w:val="510997197"/>
          <w:tblCellSpacing w:w="15" w:type="dxa"/>
        </w:trPr>
        <w:tc>
          <w:tcPr>
            <w:tcW w:w="0" w:type="auto"/>
            <w:vAlign w:val="center"/>
            <w:hideMark/>
          </w:tcPr>
          <w:p w14:paraId="5A732602" w14:textId="77777777" w:rsidR="0095430C" w:rsidRDefault="0095430C">
            <w:pPr>
              <w:rPr>
                <w:rFonts w:eastAsia="Times New Roman"/>
                <w:lang w:val="en-US"/>
              </w:rPr>
            </w:pPr>
          </w:p>
        </w:tc>
        <w:tc>
          <w:tcPr>
            <w:tcW w:w="0" w:type="auto"/>
            <w:vAlign w:val="center"/>
            <w:hideMark/>
          </w:tcPr>
          <w:p w14:paraId="0E860C2C" w14:textId="77777777" w:rsidR="0095430C"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95430C" w14:paraId="7BA0514F" w14:textId="77777777">
        <w:trPr>
          <w:divId w:val="510997197"/>
          <w:tblCellSpacing w:w="15" w:type="dxa"/>
        </w:trPr>
        <w:tc>
          <w:tcPr>
            <w:tcW w:w="0" w:type="auto"/>
            <w:vAlign w:val="center"/>
            <w:hideMark/>
          </w:tcPr>
          <w:p w14:paraId="2063EB48" w14:textId="77777777" w:rsidR="0095430C" w:rsidRDefault="0095430C">
            <w:pPr>
              <w:rPr>
                <w:rFonts w:eastAsia="Times New Roman"/>
                <w:lang w:val="en-US"/>
              </w:rPr>
            </w:pPr>
          </w:p>
        </w:tc>
        <w:tc>
          <w:tcPr>
            <w:tcW w:w="0" w:type="auto"/>
            <w:vAlign w:val="center"/>
            <w:hideMark/>
          </w:tcPr>
          <w:p w14:paraId="3445FA4E" w14:textId="77777777" w:rsidR="0095430C"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95430C" w14:paraId="3F32A2F3" w14:textId="77777777">
        <w:trPr>
          <w:divId w:val="510997197"/>
          <w:tblCellSpacing w:w="15" w:type="dxa"/>
        </w:trPr>
        <w:tc>
          <w:tcPr>
            <w:tcW w:w="0" w:type="auto"/>
            <w:vAlign w:val="center"/>
            <w:hideMark/>
          </w:tcPr>
          <w:p w14:paraId="505C2EC5" w14:textId="77777777" w:rsidR="0095430C" w:rsidRDefault="0095430C">
            <w:pPr>
              <w:rPr>
                <w:rFonts w:eastAsia="Times New Roman"/>
                <w:lang w:val="en-US"/>
              </w:rPr>
            </w:pPr>
          </w:p>
        </w:tc>
        <w:tc>
          <w:tcPr>
            <w:tcW w:w="0" w:type="auto"/>
            <w:vAlign w:val="center"/>
            <w:hideMark/>
          </w:tcPr>
          <w:p w14:paraId="7B7B2B22" w14:textId="77777777" w:rsidR="0095430C"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distribution [Fraser and Pare] </w:t>
            </w:r>
          </w:p>
        </w:tc>
      </w:tr>
      <w:tr w:rsidR="0095430C" w14:paraId="18A1999E" w14:textId="77777777">
        <w:trPr>
          <w:divId w:val="510997197"/>
          <w:tblCellSpacing w:w="15" w:type="dxa"/>
        </w:trPr>
        <w:tc>
          <w:tcPr>
            <w:tcW w:w="0" w:type="auto"/>
            <w:vAlign w:val="center"/>
            <w:hideMark/>
          </w:tcPr>
          <w:p w14:paraId="14A217D3" w14:textId="77777777" w:rsidR="0095430C" w:rsidRDefault="0095430C">
            <w:pPr>
              <w:rPr>
                <w:rFonts w:eastAsia="Times New Roman"/>
                <w:lang w:val="en-US"/>
              </w:rPr>
            </w:pPr>
          </w:p>
        </w:tc>
        <w:tc>
          <w:tcPr>
            <w:tcW w:w="0" w:type="auto"/>
            <w:vAlign w:val="center"/>
            <w:hideMark/>
          </w:tcPr>
          <w:p w14:paraId="2978C16F" w14:textId="77777777" w:rsidR="0095430C"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95430C" w14:paraId="5A65EAA3" w14:textId="77777777">
        <w:trPr>
          <w:divId w:val="510997197"/>
          <w:tblCellSpacing w:w="15" w:type="dxa"/>
        </w:trPr>
        <w:tc>
          <w:tcPr>
            <w:tcW w:w="0" w:type="auto"/>
            <w:vAlign w:val="center"/>
            <w:hideMark/>
          </w:tcPr>
          <w:p w14:paraId="0A8EF128" w14:textId="77777777" w:rsidR="0095430C" w:rsidRDefault="0095430C">
            <w:pPr>
              <w:rPr>
                <w:rFonts w:eastAsia="Times New Roman"/>
                <w:lang w:val="en-US"/>
              </w:rPr>
            </w:pPr>
          </w:p>
        </w:tc>
        <w:tc>
          <w:tcPr>
            <w:tcW w:w="0" w:type="auto"/>
            <w:vAlign w:val="center"/>
            <w:hideMark/>
          </w:tcPr>
          <w:p w14:paraId="28C64C32" w14:textId="77777777" w:rsidR="0095430C"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95430C" w14:paraId="4D5B9E46" w14:textId="77777777">
        <w:trPr>
          <w:divId w:val="510997197"/>
          <w:tblCellSpacing w:w="15" w:type="dxa"/>
        </w:trPr>
        <w:tc>
          <w:tcPr>
            <w:tcW w:w="0" w:type="auto"/>
            <w:vAlign w:val="center"/>
            <w:hideMark/>
          </w:tcPr>
          <w:p w14:paraId="12E74C34" w14:textId="77777777" w:rsidR="0095430C" w:rsidRDefault="0095430C">
            <w:pPr>
              <w:rPr>
                <w:rFonts w:eastAsia="Times New Roman"/>
                <w:lang w:val="en-US"/>
              </w:rPr>
            </w:pPr>
          </w:p>
        </w:tc>
        <w:tc>
          <w:tcPr>
            <w:tcW w:w="0" w:type="auto"/>
            <w:vAlign w:val="center"/>
            <w:hideMark/>
          </w:tcPr>
          <w:p w14:paraId="4E632A53" w14:textId="77777777" w:rsidR="0095430C"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95430C" w14:paraId="4D6BD909" w14:textId="77777777">
        <w:trPr>
          <w:divId w:val="510997197"/>
          <w:tblCellSpacing w:w="15" w:type="dxa"/>
        </w:trPr>
        <w:tc>
          <w:tcPr>
            <w:tcW w:w="0" w:type="auto"/>
            <w:vAlign w:val="center"/>
            <w:hideMark/>
          </w:tcPr>
          <w:p w14:paraId="4ED3C164" w14:textId="77777777" w:rsidR="0095430C" w:rsidRDefault="0095430C">
            <w:pPr>
              <w:rPr>
                <w:rFonts w:eastAsia="Times New Roman"/>
                <w:lang w:val="en-US"/>
              </w:rPr>
            </w:pPr>
          </w:p>
        </w:tc>
        <w:tc>
          <w:tcPr>
            <w:tcW w:w="0" w:type="auto"/>
            <w:vAlign w:val="center"/>
            <w:hideMark/>
          </w:tcPr>
          <w:p w14:paraId="2CAEEAA0" w14:textId="77777777" w:rsidR="0095430C"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95430C" w14:paraId="0E3F39BE" w14:textId="77777777">
        <w:trPr>
          <w:divId w:val="510997197"/>
          <w:tblCellSpacing w:w="15" w:type="dxa"/>
        </w:trPr>
        <w:tc>
          <w:tcPr>
            <w:tcW w:w="0" w:type="auto"/>
            <w:vAlign w:val="center"/>
            <w:hideMark/>
          </w:tcPr>
          <w:p w14:paraId="3D72111A" w14:textId="77777777" w:rsidR="0095430C" w:rsidRDefault="0095430C">
            <w:pPr>
              <w:rPr>
                <w:rFonts w:eastAsia="Times New Roman"/>
                <w:lang w:val="en-US"/>
              </w:rPr>
            </w:pPr>
          </w:p>
        </w:tc>
        <w:tc>
          <w:tcPr>
            <w:tcW w:w="0" w:type="auto"/>
            <w:vAlign w:val="center"/>
            <w:hideMark/>
          </w:tcPr>
          <w:p w14:paraId="5C06DC53" w14:textId="77777777" w:rsidR="0095430C"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95430C" w14:paraId="0CD963B4" w14:textId="77777777">
        <w:trPr>
          <w:divId w:val="510997197"/>
          <w:tblCellSpacing w:w="15" w:type="dxa"/>
        </w:trPr>
        <w:tc>
          <w:tcPr>
            <w:tcW w:w="0" w:type="auto"/>
            <w:vAlign w:val="center"/>
            <w:hideMark/>
          </w:tcPr>
          <w:p w14:paraId="2A96DC7B" w14:textId="77777777" w:rsidR="0095430C" w:rsidRDefault="0095430C">
            <w:pPr>
              <w:rPr>
                <w:rFonts w:eastAsia="Times New Roman"/>
                <w:lang w:val="en-US"/>
              </w:rPr>
            </w:pPr>
          </w:p>
        </w:tc>
        <w:tc>
          <w:tcPr>
            <w:tcW w:w="0" w:type="auto"/>
            <w:vAlign w:val="center"/>
            <w:hideMark/>
          </w:tcPr>
          <w:p w14:paraId="789525D5" w14:textId="77777777" w:rsidR="0095430C"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95430C" w14:paraId="476E098E" w14:textId="77777777">
        <w:trPr>
          <w:divId w:val="510997197"/>
          <w:tblCellSpacing w:w="15" w:type="dxa"/>
        </w:trPr>
        <w:tc>
          <w:tcPr>
            <w:tcW w:w="0" w:type="auto"/>
            <w:vAlign w:val="center"/>
            <w:hideMark/>
          </w:tcPr>
          <w:p w14:paraId="0AD2A5AB" w14:textId="77777777" w:rsidR="0095430C" w:rsidRDefault="0095430C">
            <w:pPr>
              <w:rPr>
                <w:rFonts w:eastAsia="Times New Roman"/>
                <w:lang w:val="en-US"/>
              </w:rPr>
            </w:pPr>
          </w:p>
        </w:tc>
        <w:tc>
          <w:tcPr>
            <w:tcW w:w="0" w:type="auto"/>
            <w:vAlign w:val="center"/>
            <w:hideMark/>
          </w:tcPr>
          <w:p w14:paraId="4E2A4A37" w14:textId="77777777" w:rsidR="0095430C"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95430C" w14:paraId="1B2EF749" w14:textId="77777777">
        <w:trPr>
          <w:divId w:val="510997197"/>
          <w:tblCellSpacing w:w="15" w:type="dxa"/>
        </w:trPr>
        <w:tc>
          <w:tcPr>
            <w:tcW w:w="0" w:type="auto"/>
            <w:vAlign w:val="center"/>
            <w:hideMark/>
          </w:tcPr>
          <w:p w14:paraId="637163CD" w14:textId="77777777" w:rsidR="0095430C" w:rsidRDefault="0095430C">
            <w:pPr>
              <w:rPr>
                <w:rFonts w:eastAsia="Times New Roman"/>
                <w:lang w:val="en-US"/>
              </w:rPr>
            </w:pPr>
          </w:p>
        </w:tc>
        <w:tc>
          <w:tcPr>
            <w:tcW w:w="0" w:type="auto"/>
            <w:vAlign w:val="center"/>
            <w:hideMark/>
          </w:tcPr>
          <w:p w14:paraId="100E99CD" w14:textId="77777777" w:rsidR="0095430C"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95430C" w14:paraId="19AAAE31" w14:textId="77777777">
        <w:trPr>
          <w:divId w:val="510997197"/>
          <w:tblCellSpacing w:w="15" w:type="dxa"/>
        </w:trPr>
        <w:tc>
          <w:tcPr>
            <w:tcW w:w="0" w:type="auto"/>
            <w:vAlign w:val="center"/>
            <w:hideMark/>
          </w:tcPr>
          <w:p w14:paraId="73D16CA1" w14:textId="77777777" w:rsidR="0095430C" w:rsidRDefault="0095430C">
            <w:pPr>
              <w:rPr>
                <w:rFonts w:eastAsia="Times New Roman"/>
                <w:lang w:val="en-US"/>
              </w:rPr>
            </w:pPr>
          </w:p>
        </w:tc>
        <w:tc>
          <w:tcPr>
            <w:tcW w:w="0" w:type="auto"/>
            <w:vAlign w:val="center"/>
            <w:hideMark/>
          </w:tcPr>
          <w:p w14:paraId="444156C5" w14:textId="77777777" w:rsidR="0095430C"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95430C" w14:paraId="20F9BC0E" w14:textId="77777777">
        <w:trPr>
          <w:divId w:val="510997197"/>
          <w:tblCellSpacing w:w="15" w:type="dxa"/>
        </w:trPr>
        <w:tc>
          <w:tcPr>
            <w:tcW w:w="0" w:type="auto"/>
            <w:vAlign w:val="center"/>
            <w:hideMark/>
          </w:tcPr>
          <w:p w14:paraId="43E9537C" w14:textId="77777777" w:rsidR="0095430C" w:rsidRDefault="0095430C">
            <w:pPr>
              <w:rPr>
                <w:rFonts w:eastAsia="Times New Roman"/>
                <w:lang w:val="en-US"/>
              </w:rPr>
            </w:pPr>
          </w:p>
        </w:tc>
        <w:tc>
          <w:tcPr>
            <w:tcW w:w="0" w:type="auto"/>
            <w:vAlign w:val="center"/>
            <w:hideMark/>
          </w:tcPr>
          <w:p w14:paraId="69349309" w14:textId="77777777" w:rsidR="0095430C"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95430C" w14:paraId="26910A01" w14:textId="77777777">
        <w:trPr>
          <w:divId w:val="510997197"/>
          <w:tblCellSpacing w:w="15" w:type="dxa"/>
        </w:trPr>
        <w:tc>
          <w:tcPr>
            <w:tcW w:w="0" w:type="auto"/>
            <w:vAlign w:val="center"/>
            <w:hideMark/>
          </w:tcPr>
          <w:p w14:paraId="27B01B43" w14:textId="77777777" w:rsidR="0095430C" w:rsidRDefault="0095430C">
            <w:pPr>
              <w:rPr>
                <w:rFonts w:eastAsia="Times New Roman"/>
                <w:lang w:val="en-US"/>
              </w:rPr>
            </w:pPr>
          </w:p>
        </w:tc>
        <w:tc>
          <w:tcPr>
            <w:tcW w:w="0" w:type="auto"/>
            <w:vAlign w:val="center"/>
            <w:hideMark/>
          </w:tcPr>
          <w:p w14:paraId="2A129955" w14:textId="77777777" w:rsidR="0095430C"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95430C" w14:paraId="5DADDAF3" w14:textId="77777777">
        <w:trPr>
          <w:divId w:val="510997197"/>
          <w:tblCellSpacing w:w="15" w:type="dxa"/>
        </w:trPr>
        <w:tc>
          <w:tcPr>
            <w:tcW w:w="0" w:type="auto"/>
            <w:vAlign w:val="center"/>
            <w:hideMark/>
          </w:tcPr>
          <w:p w14:paraId="25397DB7" w14:textId="77777777" w:rsidR="0095430C" w:rsidRDefault="0095430C">
            <w:pPr>
              <w:rPr>
                <w:rFonts w:eastAsia="Times New Roman"/>
                <w:lang w:val="en-US"/>
              </w:rPr>
            </w:pPr>
          </w:p>
        </w:tc>
        <w:tc>
          <w:tcPr>
            <w:tcW w:w="0" w:type="auto"/>
            <w:vAlign w:val="center"/>
            <w:hideMark/>
          </w:tcPr>
          <w:p w14:paraId="2998958C" w14:textId="77777777" w:rsidR="0095430C"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95430C" w14:paraId="5FA407B5" w14:textId="77777777">
        <w:trPr>
          <w:divId w:val="510997197"/>
          <w:tblCellSpacing w:w="15" w:type="dxa"/>
        </w:trPr>
        <w:tc>
          <w:tcPr>
            <w:tcW w:w="0" w:type="auto"/>
            <w:vAlign w:val="center"/>
            <w:hideMark/>
          </w:tcPr>
          <w:p w14:paraId="71B573DE" w14:textId="77777777" w:rsidR="0095430C" w:rsidRDefault="0095430C">
            <w:pPr>
              <w:rPr>
                <w:rFonts w:eastAsia="Times New Roman"/>
                <w:lang w:val="en-US"/>
              </w:rPr>
            </w:pPr>
          </w:p>
        </w:tc>
        <w:tc>
          <w:tcPr>
            <w:tcW w:w="0" w:type="auto"/>
            <w:vAlign w:val="center"/>
            <w:hideMark/>
          </w:tcPr>
          <w:p w14:paraId="592AF273" w14:textId="77777777" w:rsidR="0095430C"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95430C" w14:paraId="4F807F96" w14:textId="77777777">
        <w:trPr>
          <w:divId w:val="510997197"/>
          <w:tblCellSpacing w:w="15" w:type="dxa"/>
        </w:trPr>
        <w:tc>
          <w:tcPr>
            <w:tcW w:w="0" w:type="auto"/>
            <w:vAlign w:val="center"/>
            <w:hideMark/>
          </w:tcPr>
          <w:p w14:paraId="32C8941B" w14:textId="77777777" w:rsidR="0095430C" w:rsidRDefault="0095430C">
            <w:pPr>
              <w:rPr>
                <w:rFonts w:eastAsia="Times New Roman"/>
                <w:lang w:val="en-US"/>
              </w:rPr>
            </w:pPr>
          </w:p>
        </w:tc>
        <w:tc>
          <w:tcPr>
            <w:tcW w:w="0" w:type="auto"/>
            <w:vAlign w:val="center"/>
            <w:hideMark/>
          </w:tcPr>
          <w:p w14:paraId="53E6921F" w14:textId="77777777" w:rsidR="0095430C"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95430C" w14:paraId="645E6F5B" w14:textId="77777777">
        <w:trPr>
          <w:divId w:val="510997197"/>
          <w:tblCellSpacing w:w="15" w:type="dxa"/>
        </w:trPr>
        <w:tc>
          <w:tcPr>
            <w:tcW w:w="0" w:type="auto"/>
            <w:vAlign w:val="center"/>
            <w:hideMark/>
          </w:tcPr>
          <w:p w14:paraId="0FAB6C8B" w14:textId="77777777" w:rsidR="0095430C" w:rsidRDefault="0095430C">
            <w:pPr>
              <w:rPr>
                <w:rFonts w:eastAsia="Times New Roman"/>
                <w:lang w:val="en-US"/>
              </w:rPr>
            </w:pPr>
          </w:p>
        </w:tc>
        <w:tc>
          <w:tcPr>
            <w:tcW w:w="0" w:type="auto"/>
            <w:vAlign w:val="center"/>
            <w:hideMark/>
          </w:tcPr>
          <w:p w14:paraId="3E6FDC2D" w14:textId="77777777" w:rsidR="0095430C"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95430C" w14:paraId="41FC382B" w14:textId="77777777">
        <w:trPr>
          <w:divId w:val="510997197"/>
          <w:tblCellSpacing w:w="15" w:type="dxa"/>
        </w:trPr>
        <w:tc>
          <w:tcPr>
            <w:tcW w:w="0" w:type="auto"/>
            <w:vAlign w:val="center"/>
            <w:hideMark/>
          </w:tcPr>
          <w:p w14:paraId="15E2DB11" w14:textId="77777777" w:rsidR="0095430C" w:rsidRDefault="0095430C">
            <w:pPr>
              <w:rPr>
                <w:rFonts w:eastAsia="Times New Roman"/>
                <w:lang w:val="en-US"/>
              </w:rPr>
            </w:pPr>
          </w:p>
        </w:tc>
        <w:tc>
          <w:tcPr>
            <w:tcW w:w="0" w:type="auto"/>
            <w:vAlign w:val="center"/>
            <w:hideMark/>
          </w:tcPr>
          <w:p w14:paraId="3AFAC8F5" w14:textId="77777777" w:rsidR="0095430C"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95430C" w14:paraId="08DC45FF" w14:textId="77777777">
        <w:trPr>
          <w:divId w:val="510997197"/>
          <w:tblCellSpacing w:w="15" w:type="dxa"/>
        </w:trPr>
        <w:tc>
          <w:tcPr>
            <w:tcW w:w="0" w:type="auto"/>
            <w:vAlign w:val="center"/>
            <w:hideMark/>
          </w:tcPr>
          <w:p w14:paraId="0403A94F" w14:textId="77777777" w:rsidR="0095430C" w:rsidRDefault="0095430C">
            <w:pPr>
              <w:rPr>
                <w:rFonts w:eastAsia="Times New Roman"/>
                <w:lang w:val="en-US"/>
              </w:rPr>
            </w:pPr>
          </w:p>
        </w:tc>
        <w:tc>
          <w:tcPr>
            <w:tcW w:w="0" w:type="auto"/>
            <w:vAlign w:val="center"/>
            <w:hideMark/>
          </w:tcPr>
          <w:p w14:paraId="1B82ED74" w14:textId="77777777" w:rsidR="0095430C"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95430C" w14:paraId="602153F3" w14:textId="77777777">
        <w:trPr>
          <w:divId w:val="510997197"/>
          <w:tblCellSpacing w:w="15" w:type="dxa"/>
        </w:trPr>
        <w:tc>
          <w:tcPr>
            <w:tcW w:w="0" w:type="auto"/>
            <w:vAlign w:val="center"/>
            <w:hideMark/>
          </w:tcPr>
          <w:p w14:paraId="05760CB9" w14:textId="77777777" w:rsidR="0095430C" w:rsidRDefault="0095430C">
            <w:pPr>
              <w:rPr>
                <w:rFonts w:eastAsia="Times New Roman"/>
                <w:lang w:val="en-US"/>
              </w:rPr>
            </w:pPr>
          </w:p>
        </w:tc>
        <w:tc>
          <w:tcPr>
            <w:tcW w:w="0" w:type="auto"/>
            <w:vAlign w:val="center"/>
            <w:hideMark/>
          </w:tcPr>
          <w:p w14:paraId="1CD2DAD1" w14:textId="77777777" w:rsidR="0095430C"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95430C" w14:paraId="10942605" w14:textId="77777777">
        <w:trPr>
          <w:divId w:val="510997197"/>
          <w:tblCellSpacing w:w="15" w:type="dxa"/>
        </w:trPr>
        <w:tc>
          <w:tcPr>
            <w:tcW w:w="0" w:type="auto"/>
            <w:vAlign w:val="center"/>
            <w:hideMark/>
          </w:tcPr>
          <w:p w14:paraId="799E6AD0" w14:textId="77777777" w:rsidR="0095430C" w:rsidRDefault="0095430C">
            <w:pPr>
              <w:rPr>
                <w:rFonts w:eastAsia="Times New Roman"/>
                <w:lang w:val="en-US"/>
              </w:rPr>
            </w:pPr>
          </w:p>
        </w:tc>
        <w:tc>
          <w:tcPr>
            <w:tcW w:w="0" w:type="auto"/>
            <w:vAlign w:val="center"/>
            <w:hideMark/>
          </w:tcPr>
          <w:p w14:paraId="4D74B016" w14:textId="77777777" w:rsidR="0095430C"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95430C" w14:paraId="1D12BC8F" w14:textId="77777777">
        <w:trPr>
          <w:divId w:val="510997197"/>
          <w:tblCellSpacing w:w="15" w:type="dxa"/>
        </w:trPr>
        <w:tc>
          <w:tcPr>
            <w:tcW w:w="0" w:type="auto"/>
            <w:vAlign w:val="center"/>
            <w:hideMark/>
          </w:tcPr>
          <w:p w14:paraId="1E83421E" w14:textId="77777777" w:rsidR="0095430C" w:rsidRDefault="0095430C">
            <w:pPr>
              <w:rPr>
                <w:rFonts w:eastAsia="Times New Roman"/>
                <w:lang w:val="en-US"/>
              </w:rPr>
            </w:pPr>
          </w:p>
        </w:tc>
        <w:tc>
          <w:tcPr>
            <w:tcW w:w="0" w:type="auto"/>
            <w:vAlign w:val="center"/>
            <w:hideMark/>
          </w:tcPr>
          <w:p w14:paraId="2C8C4A7F" w14:textId="77777777" w:rsidR="0095430C"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95430C" w14:paraId="09315B90" w14:textId="77777777">
        <w:trPr>
          <w:divId w:val="510997197"/>
          <w:tblCellSpacing w:w="15" w:type="dxa"/>
        </w:trPr>
        <w:tc>
          <w:tcPr>
            <w:tcW w:w="0" w:type="auto"/>
            <w:vAlign w:val="center"/>
            <w:hideMark/>
          </w:tcPr>
          <w:p w14:paraId="72D88C4B" w14:textId="77777777" w:rsidR="0095430C" w:rsidRDefault="0095430C">
            <w:pPr>
              <w:rPr>
                <w:rFonts w:eastAsia="Times New Roman"/>
                <w:lang w:val="en-US"/>
              </w:rPr>
            </w:pPr>
          </w:p>
        </w:tc>
        <w:tc>
          <w:tcPr>
            <w:tcW w:w="0" w:type="auto"/>
            <w:vAlign w:val="center"/>
            <w:hideMark/>
          </w:tcPr>
          <w:p w14:paraId="788B0AFC" w14:textId="77777777" w:rsidR="0095430C"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95430C" w14:paraId="269E06AB" w14:textId="77777777">
        <w:trPr>
          <w:divId w:val="510997197"/>
          <w:tblCellSpacing w:w="15" w:type="dxa"/>
        </w:trPr>
        <w:tc>
          <w:tcPr>
            <w:tcW w:w="0" w:type="auto"/>
            <w:vAlign w:val="center"/>
            <w:hideMark/>
          </w:tcPr>
          <w:p w14:paraId="45925A16" w14:textId="77777777" w:rsidR="0095430C" w:rsidRDefault="0095430C">
            <w:pPr>
              <w:rPr>
                <w:rFonts w:eastAsia="Times New Roman"/>
                <w:lang w:val="en-US"/>
              </w:rPr>
            </w:pPr>
          </w:p>
        </w:tc>
        <w:tc>
          <w:tcPr>
            <w:tcW w:w="0" w:type="auto"/>
            <w:vAlign w:val="center"/>
            <w:hideMark/>
          </w:tcPr>
          <w:p w14:paraId="1A96CF5E" w14:textId="3E59E594" w:rsidR="0095430C" w:rsidRDefault="005B11EB">
            <w:pPr>
              <w:rPr>
                <w:rFonts w:eastAsia="Times New Roman"/>
                <w:lang w:val="en-US"/>
              </w:rPr>
            </w:pPr>
            <w:r>
              <w:rPr>
                <w:rFonts w:eastAsia="Times New Roman"/>
                <w:b/>
                <w:bCs/>
                <w:lang w:val="en-US"/>
              </w:rPr>
              <w:t xml:space="preserve">Profusion: </w:t>
            </w:r>
            <w:r>
              <w:rPr>
                <w:rFonts w:eastAsia="Times New Roman"/>
                <w:lang w:val="en-US"/>
              </w:rPr>
              <w:t>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w:t>
            </w:r>
            <w:ins w:id="197" w:author="Tom Oniki" w:date="2015-09-04T14:13:00Z">
              <w:r w:rsidR="0087135F">
                <w:rPr>
                  <w:rFonts w:eastAsia="Times New Roman"/>
                  <w:lang w:val="en-US"/>
                </w:rPr>
                <w:t>.</w:t>
              </w:r>
            </w:ins>
            <w:r>
              <w:rPr>
                <w:rFonts w:eastAsia="Times New Roman"/>
                <w:lang w:val="en-US"/>
              </w:rPr>
              <w:t xml:space="preserve"> </w:t>
            </w:r>
          </w:p>
        </w:tc>
      </w:tr>
      <w:tr w:rsidR="0095430C" w14:paraId="767225E5" w14:textId="77777777">
        <w:trPr>
          <w:divId w:val="510997197"/>
          <w:tblCellSpacing w:w="15" w:type="dxa"/>
        </w:trPr>
        <w:tc>
          <w:tcPr>
            <w:tcW w:w="0" w:type="auto"/>
            <w:vAlign w:val="center"/>
            <w:hideMark/>
          </w:tcPr>
          <w:p w14:paraId="17728678" w14:textId="77777777" w:rsidR="0095430C" w:rsidRDefault="0095430C">
            <w:pPr>
              <w:rPr>
                <w:rFonts w:eastAsia="Times New Roman"/>
                <w:lang w:val="en-US"/>
              </w:rPr>
            </w:pPr>
          </w:p>
        </w:tc>
        <w:tc>
          <w:tcPr>
            <w:tcW w:w="0" w:type="auto"/>
            <w:vAlign w:val="center"/>
            <w:hideMark/>
          </w:tcPr>
          <w:p w14:paraId="1F9D73DA" w14:textId="77777777" w:rsidR="0095430C"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w:t>
            </w:r>
            <w:r>
              <w:rPr>
                <w:rFonts w:eastAsia="Times New Roman"/>
                <w:lang w:val="en-US"/>
              </w:rPr>
              <w:lastRenderedPageBreak/>
              <w:t xml:space="preserve">or accumulation of fluid in the contiguous pleural space; useful in detecting and localizing an opacity along the axis of the X-Ray beam [Fraser and Pare] </w:t>
            </w:r>
          </w:p>
        </w:tc>
      </w:tr>
      <w:tr w:rsidR="0095430C" w14:paraId="7A82286F" w14:textId="77777777">
        <w:trPr>
          <w:divId w:val="510997197"/>
          <w:tblCellSpacing w:w="15" w:type="dxa"/>
        </w:trPr>
        <w:tc>
          <w:tcPr>
            <w:tcW w:w="0" w:type="auto"/>
            <w:vAlign w:val="center"/>
            <w:hideMark/>
          </w:tcPr>
          <w:p w14:paraId="1424A8C5" w14:textId="77777777" w:rsidR="0095430C" w:rsidRDefault="0095430C">
            <w:pPr>
              <w:rPr>
                <w:rFonts w:eastAsia="Times New Roman"/>
                <w:lang w:val="en-US"/>
              </w:rPr>
            </w:pPr>
          </w:p>
        </w:tc>
        <w:tc>
          <w:tcPr>
            <w:tcW w:w="0" w:type="auto"/>
            <w:vAlign w:val="center"/>
            <w:hideMark/>
          </w:tcPr>
          <w:p w14:paraId="5D6B5AAB" w14:textId="77777777" w:rsidR="0095430C"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95430C" w14:paraId="15D26DD3" w14:textId="77777777">
        <w:trPr>
          <w:divId w:val="510997197"/>
          <w:tblCellSpacing w:w="15" w:type="dxa"/>
        </w:trPr>
        <w:tc>
          <w:tcPr>
            <w:tcW w:w="0" w:type="auto"/>
            <w:vAlign w:val="center"/>
            <w:hideMark/>
          </w:tcPr>
          <w:p w14:paraId="6E56341D" w14:textId="77777777" w:rsidR="0095430C" w:rsidRDefault="0095430C">
            <w:pPr>
              <w:rPr>
                <w:rFonts w:eastAsia="Times New Roman"/>
                <w:lang w:val="en-US"/>
              </w:rPr>
            </w:pPr>
          </w:p>
        </w:tc>
        <w:tc>
          <w:tcPr>
            <w:tcW w:w="0" w:type="auto"/>
            <w:vAlign w:val="center"/>
            <w:hideMark/>
          </w:tcPr>
          <w:p w14:paraId="7C1A3E3C" w14:textId="77777777" w:rsidR="0095430C"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95430C" w14:paraId="24737D79" w14:textId="77777777">
        <w:trPr>
          <w:divId w:val="510997197"/>
          <w:tblCellSpacing w:w="15" w:type="dxa"/>
        </w:trPr>
        <w:tc>
          <w:tcPr>
            <w:tcW w:w="0" w:type="auto"/>
            <w:vAlign w:val="center"/>
            <w:hideMark/>
          </w:tcPr>
          <w:p w14:paraId="44CBEC07" w14:textId="77777777" w:rsidR="0095430C" w:rsidRDefault="0095430C">
            <w:pPr>
              <w:rPr>
                <w:rFonts w:eastAsia="Times New Roman"/>
                <w:lang w:val="en-US"/>
              </w:rPr>
            </w:pPr>
          </w:p>
        </w:tc>
        <w:tc>
          <w:tcPr>
            <w:tcW w:w="0" w:type="auto"/>
            <w:vAlign w:val="center"/>
            <w:hideMark/>
          </w:tcPr>
          <w:p w14:paraId="5E2AA11B" w14:textId="77777777" w:rsidR="0095430C"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resemblance to the shape of a butterfly in flight; bilaterally symmetric [Fraser and Pare] </w:t>
            </w:r>
          </w:p>
        </w:tc>
      </w:tr>
      <w:tr w:rsidR="0095430C" w14:paraId="650A0181" w14:textId="77777777">
        <w:trPr>
          <w:divId w:val="510997197"/>
          <w:tblCellSpacing w:w="15" w:type="dxa"/>
        </w:trPr>
        <w:tc>
          <w:tcPr>
            <w:tcW w:w="0" w:type="auto"/>
            <w:vAlign w:val="center"/>
            <w:hideMark/>
          </w:tcPr>
          <w:p w14:paraId="7DA15DAD" w14:textId="77777777" w:rsidR="0095430C" w:rsidRDefault="0095430C">
            <w:pPr>
              <w:rPr>
                <w:rFonts w:eastAsia="Times New Roman"/>
                <w:lang w:val="en-US"/>
              </w:rPr>
            </w:pPr>
          </w:p>
        </w:tc>
        <w:tc>
          <w:tcPr>
            <w:tcW w:w="0" w:type="auto"/>
            <w:vAlign w:val="center"/>
            <w:hideMark/>
          </w:tcPr>
          <w:p w14:paraId="3293A411" w14:textId="77777777" w:rsidR="0095430C"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95430C" w14:paraId="25CD91F5" w14:textId="77777777">
        <w:trPr>
          <w:divId w:val="510997197"/>
          <w:tblCellSpacing w:w="15" w:type="dxa"/>
        </w:trPr>
        <w:tc>
          <w:tcPr>
            <w:tcW w:w="0" w:type="auto"/>
            <w:vAlign w:val="center"/>
            <w:hideMark/>
          </w:tcPr>
          <w:p w14:paraId="4BE8B031" w14:textId="77777777" w:rsidR="0095430C" w:rsidRDefault="0095430C">
            <w:pPr>
              <w:rPr>
                <w:rFonts w:eastAsia="Times New Roman"/>
                <w:lang w:val="en-US"/>
              </w:rPr>
            </w:pPr>
          </w:p>
        </w:tc>
        <w:tc>
          <w:tcPr>
            <w:tcW w:w="0" w:type="auto"/>
            <w:vAlign w:val="center"/>
            <w:hideMark/>
          </w:tcPr>
          <w:p w14:paraId="38BC2B15" w14:textId="77777777" w:rsidR="0095430C"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95430C" w14:paraId="4D1EC215" w14:textId="77777777">
        <w:trPr>
          <w:divId w:val="510997197"/>
          <w:tblCellSpacing w:w="15" w:type="dxa"/>
        </w:trPr>
        <w:tc>
          <w:tcPr>
            <w:tcW w:w="0" w:type="auto"/>
            <w:vAlign w:val="center"/>
            <w:hideMark/>
          </w:tcPr>
          <w:p w14:paraId="5A6528DD" w14:textId="77777777" w:rsidR="0095430C" w:rsidRDefault="0095430C">
            <w:pPr>
              <w:rPr>
                <w:rFonts w:eastAsia="Times New Roman"/>
                <w:lang w:val="en-US"/>
              </w:rPr>
            </w:pPr>
          </w:p>
        </w:tc>
        <w:tc>
          <w:tcPr>
            <w:tcW w:w="0" w:type="auto"/>
            <w:vAlign w:val="center"/>
            <w:hideMark/>
          </w:tcPr>
          <w:p w14:paraId="75DD7D59" w14:textId="77777777" w:rsidR="0095430C"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95430C" w14:paraId="05BE1211" w14:textId="77777777">
        <w:trPr>
          <w:divId w:val="510997197"/>
          <w:tblCellSpacing w:w="15" w:type="dxa"/>
        </w:trPr>
        <w:tc>
          <w:tcPr>
            <w:tcW w:w="0" w:type="auto"/>
            <w:vAlign w:val="center"/>
            <w:hideMark/>
          </w:tcPr>
          <w:p w14:paraId="3008781F" w14:textId="77777777" w:rsidR="0095430C" w:rsidRDefault="0095430C">
            <w:pPr>
              <w:rPr>
                <w:rFonts w:eastAsia="Times New Roman"/>
                <w:lang w:val="en-US"/>
              </w:rPr>
            </w:pPr>
          </w:p>
        </w:tc>
        <w:tc>
          <w:tcPr>
            <w:tcW w:w="0" w:type="auto"/>
            <w:vAlign w:val="center"/>
            <w:hideMark/>
          </w:tcPr>
          <w:p w14:paraId="4FF50498" w14:textId="77777777" w:rsidR="0095430C"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95430C" w14:paraId="7EC7D4C7" w14:textId="77777777">
        <w:trPr>
          <w:divId w:val="510997197"/>
          <w:tblCellSpacing w:w="15" w:type="dxa"/>
        </w:trPr>
        <w:tc>
          <w:tcPr>
            <w:tcW w:w="0" w:type="auto"/>
            <w:vAlign w:val="center"/>
            <w:hideMark/>
          </w:tcPr>
          <w:p w14:paraId="67C7B74B" w14:textId="77777777" w:rsidR="0095430C" w:rsidRDefault="0095430C">
            <w:pPr>
              <w:rPr>
                <w:rFonts w:eastAsia="Times New Roman"/>
                <w:lang w:val="en-US"/>
              </w:rPr>
            </w:pPr>
          </w:p>
        </w:tc>
        <w:tc>
          <w:tcPr>
            <w:tcW w:w="0" w:type="auto"/>
            <w:vAlign w:val="center"/>
            <w:hideMark/>
          </w:tcPr>
          <w:p w14:paraId="73CF9D06" w14:textId="77777777" w:rsidR="0095430C"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95430C" w14:paraId="560F2067" w14:textId="77777777">
        <w:trPr>
          <w:divId w:val="510997197"/>
          <w:tblCellSpacing w:w="15" w:type="dxa"/>
        </w:trPr>
        <w:tc>
          <w:tcPr>
            <w:tcW w:w="0" w:type="auto"/>
            <w:vAlign w:val="center"/>
            <w:hideMark/>
          </w:tcPr>
          <w:p w14:paraId="533AE22F" w14:textId="77777777" w:rsidR="0095430C" w:rsidRDefault="0095430C">
            <w:pPr>
              <w:rPr>
                <w:rFonts w:eastAsia="Times New Roman"/>
                <w:lang w:val="en-US"/>
              </w:rPr>
            </w:pPr>
          </w:p>
        </w:tc>
        <w:tc>
          <w:tcPr>
            <w:tcW w:w="0" w:type="auto"/>
            <w:vAlign w:val="center"/>
            <w:hideMark/>
          </w:tcPr>
          <w:p w14:paraId="150403B6" w14:textId="77777777" w:rsidR="0095430C"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95430C" w14:paraId="4E9D695A" w14:textId="77777777">
        <w:trPr>
          <w:divId w:val="510997197"/>
          <w:tblCellSpacing w:w="15" w:type="dxa"/>
        </w:trPr>
        <w:tc>
          <w:tcPr>
            <w:tcW w:w="0" w:type="auto"/>
            <w:vAlign w:val="center"/>
            <w:hideMark/>
          </w:tcPr>
          <w:p w14:paraId="1D5AED9B" w14:textId="77777777" w:rsidR="0095430C" w:rsidRDefault="0095430C">
            <w:pPr>
              <w:rPr>
                <w:rFonts w:eastAsia="Times New Roman"/>
                <w:lang w:val="en-US"/>
              </w:rPr>
            </w:pPr>
          </w:p>
        </w:tc>
        <w:tc>
          <w:tcPr>
            <w:tcW w:w="0" w:type="auto"/>
            <w:vAlign w:val="center"/>
            <w:hideMark/>
          </w:tcPr>
          <w:p w14:paraId="445A1326" w14:textId="77777777" w:rsidR="0095430C"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95430C" w14:paraId="01D987AF" w14:textId="77777777">
        <w:trPr>
          <w:divId w:val="510997197"/>
          <w:tblCellSpacing w:w="15" w:type="dxa"/>
        </w:trPr>
        <w:tc>
          <w:tcPr>
            <w:tcW w:w="0" w:type="auto"/>
            <w:vAlign w:val="center"/>
            <w:hideMark/>
          </w:tcPr>
          <w:p w14:paraId="07DF85A7" w14:textId="77777777" w:rsidR="0095430C" w:rsidRDefault="0095430C">
            <w:pPr>
              <w:rPr>
                <w:rFonts w:eastAsia="Times New Roman"/>
                <w:lang w:val="en-US"/>
              </w:rPr>
            </w:pPr>
          </w:p>
        </w:tc>
        <w:tc>
          <w:tcPr>
            <w:tcW w:w="0" w:type="auto"/>
            <w:vAlign w:val="center"/>
            <w:hideMark/>
          </w:tcPr>
          <w:p w14:paraId="251716FC" w14:textId="77777777" w:rsidR="0095430C"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95430C" w14:paraId="34054E36" w14:textId="77777777">
        <w:trPr>
          <w:divId w:val="510997197"/>
          <w:tblCellSpacing w:w="15" w:type="dxa"/>
        </w:trPr>
        <w:tc>
          <w:tcPr>
            <w:tcW w:w="0" w:type="auto"/>
            <w:vAlign w:val="center"/>
            <w:hideMark/>
          </w:tcPr>
          <w:p w14:paraId="1136F8A7" w14:textId="77777777" w:rsidR="0095430C" w:rsidRDefault="0095430C">
            <w:pPr>
              <w:rPr>
                <w:rFonts w:eastAsia="Times New Roman"/>
                <w:lang w:val="en-US"/>
              </w:rPr>
            </w:pPr>
          </w:p>
        </w:tc>
        <w:tc>
          <w:tcPr>
            <w:tcW w:w="0" w:type="auto"/>
            <w:vAlign w:val="center"/>
            <w:hideMark/>
          </w:tcPr>
          <w:p w14:paraId="04EDDB5E" w14:textId="77777777" w:rsidR="0095430C"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95430C" w14:paraId="48F56A8A" w14:textId="77777777">
        <w:trPr>
          <w:divId w:val="510997197"/>
          <w:tblCellSpacing w:w="15" w:type="dxa"/>
        </w:trPr>
        <w:tc>
          <w:tcPr>
            <w:tcW w:w="0" w:type="auto"/>
            <w:vAlign w:val="center"/>
            <w:hideMark/>
          </w:tcPr>
          <w:p w14:paraId="4A9635C6" w14:textId="77777777" w:rsidR="0095430C" w:rsidRDefault="0095430C">
            <w:pPr>
              <w:rPr>
                <w:rFonts w:eastAsia="Times New Roman"/>
                <w:lang w:val="en-US"/>
              </w:rPr>
            </w:pPr>
          </w:p>
        </w:tc>
        <w:tc>
          <w:tcPr>
            <w:tcW w:w="0" w:type="auto"/>
            <w:vAlign w:val="center"/>
            <w:hideMark/>
          </w:tcPr>
          <w:p w14:paraId="7F99C3B1" w14:textId="77777777" w:rsidR="0095430C"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95430C" w14:paraId="3D7CC44B" w14:textId="77777777">
        <w:trPr>
          <w:divId w:val="510997197"/>
          <w:tblCellSpacing w:w="15" w:type="dxa"/>
        </w:trPr>
        <w:tc>
          <w:tcPr>
            <w:tcW w:w="0" w:type="auto"/>
            <w:vAlign w:val="center"/>
            <w:hideMark/>
          </w:tcPr>
          <w:p w14:paraId="0A05191C" w14:textId="77777777" w:rsidR="0095430C" w:rsidRDefault="0095430C">
            <w:pPr>
              <w:rPr>
                <w:rFonts w:eastAsia="Times New Roman"/>
                <w:lang w:val="en-US"/>
              </w:rPr>
            </w:pPr>
          </w:p>
        </w:tc>
        <w:tc>
          <w:tcPr>
            <w:tcW w:w="0" w:type="auto"/>
            <w:vAlign w:val="center"/>
            <w:hideMark/>
          </w:tcPr>
          <w:p w14:paraId="00A10D02" w14:textId="77777777" w:rsidR="0095430C"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95430C" w14:paraId="79FFA3FC" w14:textId="77777777">
        <w:trPr>
          <w:divId w:val="510997197"/>
          <w:tblCellSpacing w:w="15" w:type="dxa"/>
        </w:trPr>
        <w:tc>
          <w:tcPr>
            <w:tcW w:w="0" w:type="auto"/>
            <w:vAlign w:val="center"/>
            <w:hideMark/>
          </w:tcPr>
          <w:p w14:paraId="76833E6C" w14:textId="77777777" w:rsidR="0095430C" w:rsidRDefault="0095430C">
            <w:pPr>
              <w:rPr>
                <w:rFonts w:eastAsia="Times New Roman"/>
                <w:lang w:val="en-US"/>
              </w:rPr>
            </w:pPr>
          </w:p>
        </w:tc>
        <w:tc>
          <w:tcPr>
            <w:tcW w:w="0" w:type="auto"/>
            <w:vAlign w:val="center"/>
            <w:hideMark/>
          </w:tcPr>
          <w:p w14:paraId="23FE9DFC" w14:textId="77777777" w:rsidR="0095430C"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95430C" w14:paraId="503D8CC9" w14:textId="77777777">
        <w:trPr>
          <w:divId w:val="510997197"/>
          <w:tblCellSpacing w:w="15" w:type="dxa"/>
        </w:trPr>
        <w:tc>
          <w:tcPr>
            <w:tcW w:w="0" w:type="auto"/>
            <w:vAlign w:val="center"/>
            <w:hideMark/>
          </w:tcPr>
          <w:p w14:paraId="5F42F9C6" w14:textId="77777777" w:rsidR="0095430C" w:rsidRDefault="0095430C">
            <w:pPr>
              <w:rPr>
                <w:rFonts w:eastAsia="Times New Roman"/>
                <w:lang w:val="en-US"/>
              </w:rPr>
            </w:pPr>
          </w:p>
        </w:tc>
        <w:tc>
          <w:tcPr>
            <w:tcW w:w="0" w:type="auto"/>
            <w:vAlign w:val="center"/>
            <w:hideMark/>
          </w:tcPr>
          <w:p w14:paraId="27750B41" w14:textId="77777777" w:rsidR="0095430C"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95430C" w14:paraId="4D1361B5" w14:textId="77777777">
        <w:trPr>
          <w:divId w:val="510997197"/>
          <w:tblCellSpacing w:w="15" w:type="dxa"/>
        </w:trPr>
        <w:tc>
          <w:tcPr>
            <w:tcW w:w="0" w:type="auto"/>
            <w:vAlign w:val="center"/>
            <w:hideMark/>
          </w:tcPr>
          <w:p w14:paraId="644EE27E" w14:textId="77777777" w:rsidR="0095430C" w:rsidRDefault="0095430C">
            <w:pPr>
              <w:rPr>
                <w:rFonts w:eastAsia="Times New Roman"/>
                <w:lang w:val="en-US"/>
              </w:rPr>
            </w:pPr>
          </w:p>
        </w:tc>
        <w:tc>
          <w:tcPr>
            <w:tcW w:w="0" w:type="auto"/>
            <w:vAlign w:val="center"/>
            <w:hideMark/>
          </w:tcPr>
          <w:p w14:paraId="4153F60F" w14:textId="77777777" w:rsidR="0095430C"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95430C" w14:paraId="20E425BA" w14:textId="77777777">
        <w:trPr>
          <w:divId w:val="510997197"/>
          <w:tblCellSpacing w:w="15" w:type="dxa"/>
        </w:trPr>
        <w:tc>
          <w:tcPr>
            <w:tcW w:w="0" w:type="auto"/>
            <w:vAlign w:val="center"/>
            <w:hideMark/>
          </w:tcPr>
          <w:p w14:paraId="7B9848CC" w14:textId="77777777" w:rsidR="0095430C" w:rsidRDefault="0095430C">
            <w:pPr>
              <w:rPr>
                <w:rFonts w:eastAsia="Times New Roman"/>
                <w:lang w:val="en-US"/>
              </w:rPr>
            </w:pPr>
          </w:p>
        </w:tc>
        <w:tc>
          <w:tcPr>
            <w:tcW w:w="0" w:type="auto"/>
            <w:vAlign w:val="center"/>
            <w:hideMark/>
          </w:tcPr>
          <w:p w14:paraId="1C2DB778" w14:textId="77777777" w:rsidR="0095430C"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feature </w:t>
            </w:r>
          </w:p>
        </w:tc>
      </w:tr>
      <w:tr w:rsidR="0095430C" w14:paraId="010BF245" w14:textId="77777777">
        <w:trPr>
          <w:divId w:val="510997197"/>
          <w:tblCellSpacing w:w="15" w:type="dxa"/>
        </w:trPr>
        <w:tc>
          <w:tcPr>
            <w:tcW w:w="0" w:type="auto"/>
            <w:vAlign w:val="center"/>
            <w:hideMark/>
          </w:tcPr>
          <w:p w14:paraId="6B880DB6" w14:textId="77777777" w:rsidR="0095430C" w:rsidRDefault="0095430C">
            <w:pPr>
              <w:rPr>
                <w:rFonts w:eastAsia="Times New Roman"/>
                <w:lang w:val="en-US"/>
              </w:rPr>
            </w:pPr>
          </w:p>
        </w:tc>
        <w:tc>
          <w:tcPr>
            <w:tcW w:w="0" w:type="auto"/>
            <w:vAlign w:val="center"/>
            <w:hideMark/>
          </w:tcPr>
          <w:p w14:paraId="5D82E159" w14:textId="77777777" w:rsidR="0095430C"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95430C" w14:paraId="183C96B7" w14:textId="77777777">
        <w:trPr>
          <w:divId w:val="510997197"/>
          <w:tblCellSpacing w:w="15" w:type="dxa"/>
        </w:trPr>
        <w:tc>
          <w:tcPr>
            <w:tcW w:w="0" w:type="auto"/>
            <w:vAlign w:val="center"/>
            <w:hideMark/>
          </w:tcPr>
          <w:p w14:paraId="4259F9DD" w14:textId="77777777" w:rsidR="0095430C" w:rsidRDefault="0095430C">
            <w:pPr>
              <w:rPr>
                <w:rFonts w:eastAsia="Times New Roman"/>
                <w:lang w:val="en-US"/>
              </w:rPr>
            </w:pPr>
          </w:p>
        </w:tc>
        <w:tc>
          <w:tcPr>
            <w:tcW w:w="0" w:type="auto"/>
            <w:vAlign w:val="center"/>
            <w:hideMark/>
          </w:tcPr>
          <w:p w14:paraId="10D360FD" w14:textId="05303F8D" w:rsidR="0095430C"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w:t>
            </w:r>
            <w:r>
              <w:rPr>
                <w:rFonts w:eastAsia="Times New Roman"/>
                <w:lang w:val="en-US"/>
              </w:rPr>
              <w:lastRenderedPageBreak/>
              <w:t>catheters</w:t>
            </w:r>
            <w:ins w:id="198" w:author="Tom Oniki" w:date="2015-09-04T14:15:00Z">
              <w:r w:rsidR="0006347E">
                <w:rPr>
                  <w:rFonts w:eastAsia="Times New Roman"/>
                  <w:lang w:val="en-US"/>
                </w:rPr>
                <w:t>.</w:t>
              </w:r>
            </w:ins>
            <w:r>
              <w:rPr>
                <w:rFonts w:eastAsia="Times New Roman"/>
                <w:lang w:val="en-US"/>
              </w:rPr>
              <w:t xml:space="preserve"> </w:t>
            </w:r>
          </w:p>
        </w:tc>
      </w:tr>
      <w:tr w:rsidR="0095430C" w14:paraId="68ABEB11" w14:textId="77777777">
        <w:trPr>
          <w:divId w:val="510997197"/>
          <w:tblCellSpacing w:w="15" w:type="dxa"/>
        </w:trPr>
        <w:tc>
          <w:tcPr>
            <w:tcW w:w="0" w:type="auto"/>
            <w:vAlign w:val="center"/>
            <w:hideMark/>
          </w:tcPr>
          <w:p w14:paraId="676EA4EC" w14:textId="77777777" w:rsidR="0095430C" w:rsidRDefault="0095430C">
            <w:pPr>
              <w:rPr>
                <w:rFonts w:eastAsia="Times New Roman"/>
                <w:lang w:val="en-US"/>
              </w:rPr>
            </w:pPr>
          </w:p>
        </w:tc>
        <w:tc>
          <w:tcPr>
            <w:tcW w:w="0" w:type="auto"/>
            <w:vAlign w:val="center"/>
            <w:hideMark/>
          </w:tcPr>
          <w:p w14:paraId="1AB9E5A7" w14:textId="2702A4E5" w:rsidR="0095430C" w:rsidRDefault="005B11EB">
            <w:pPr>
              <w:rPr>
                <w:rFonts w:eastAsia="Times New Roman"/>
                <w:lang w:val="en-US"/>
              </w:rPr>
            </w:pPr>
            <w:r>
              <w:rPr>
                <w:rFonts w:eastAsia="Times New Roman"/>
                <w:b/>
                <w:bCs/>
                <w:lang w:val="en-US"/>
              </w:rPr>
              <w:t xml:space="preserve">Chest tube: </w:t>
            </w:r>
            <w:r>
              <w:rPr>
                <w:rFonts w:eastAsia="Times New Roman"/>
                <w:lang w:val="en-US"/>
              </w:rPr>
              <w:t>A tube inserted into the chest wall from outside the body, for drainage. Sometimes used for collapsed lung. Usually connected to a receptor placed lower than the insertion site</w:t>
            </w:r>
            <w:ins w:id="199" w:author="Tom Oniki" w:date="2015-09-04T14:16:00Z">
              <w:r w:rsidR="0006347E">
                <w:rPr>
                  <w:rFonts w:eastAsia="Times New Roman"/>
                  <w:lang w:val="en-US"/>
                </w:rPr>
                <w:t>.</w:t>
              </w:r>
            </w:ins>
            <w:r>
              <w:rPr>
                <w:rFonts w:eastAsia="Times New Roman"/>
                <w:lang w:val="en-US"/>
              </w:rPr>
              <w:t xml:space="preserve"> </w:t>
            </w:r>
          </w:p>
        </w:tc>
      </w:tr>
      <w:tr w:rsidR="0095430C" w14:paraId="39706B1F" w14:textId="77777777">
        <w:trPr>
          <w:divId w:val="510997197"/>
          <w:tblCellSpacing w:w="15" w:type="dxa"/>
        </w:trPr>
        <w:tc>
          <w:tcPr>
            <w:tcW w:w="0" w:type="auto"/>
            <w:vAlign w:val="center"/>
            <w:hideMark/>
          </w:tcPr>
          <w:p w14:paraId="2665DC3F" w14:textId="77777777" w:rsidR="0095430C" w:rsidRDefault="0095430C">
            <w:pPr>
              <w:rPr>
                <w:rFonts w:eastAsia="Times New Roman"/>
                <w:lang w:val="en-US"/>
              </w:rPr>
            </w:pPr>
          </w:p>
        </w:tc>
        <w:tc>
          <w:tcPr>
            <w:tcW w:w="0" w:type="auto"/>
            <w:vAlign w:val="center"/>
            <w:hideMark/>
          </w:tcPr>
          <w:p w14:paraId="2CBF1409" w14:textId="77777777" w:rsidR="0095430C"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95430C" w14:paraId="3ECF4EB4" w14:textId="77777777">
        <w:trPr>
          <w:divId w:val="510997197"/>
          <w:tblCellSpacing w:w="15" w:type="dxa"/>
        </w:trPr>
        <w:tc>
          <w:tcPr>
            <w:tcW w:w="0" w:type="auto"/>
            <w:vAlign w:val="center"/>
            <w:hideMark/>
          </w:tcPr>
          <w:p w14:paraId="28CA538A" w14:textId="77777777" w:rsidR="0095430C" w:rsidRDefault="0095430C">
            <w:pPr>
              <w:rPr>
                <w:rFonts w:eastAsia="Times New Roman"/>
                <w:lang w:val="en-US"/>
              </w:rPr>
            </w:pPr>
          </w:p>
        </w:tc>
        <w:tc>
          <w:tcPr>
            <w:tcW w:w="0" w:type="auto"/>
            <w:vAlign w:val="center"/>
            <w:hideMark/>
          </w:tcPr>
          <w:p w14:paraId="74F38F59" w14:textId="2B7CA029" w:rsidR="0095430C" w:rsidRDefault="005B11EB">
            <w:pPr>
              <w:rPr>
                <w:rFonts w:eastAsia="Times New Roman"/>
                <w:lang w:val="en-US"/>
              </w:rPr>
            </w:pPr>
            <w:r>
              <w:rPr>
                <w:rFonts w:eastAsia="Times New Roman"/>
                <w:b/>
                <w:bCs/>
                <w:lang w:val="en-US"/>
              </w:rPr>
              <w:t xml:space="preserve">Kidney stent: </w:t>
            </w:r>
            <w:r>
              <w:rPr>
                <w:rFonts w:eastAsia="Times New Roman"/>
                <w:lang w:val="en-US"/>
              </w:rPr>
              <w:t>A stent is a tube inserted into another tube. Kidney stent is a tube that is inserted into the kidney, ureter, and bladder, to help drain urine. Usually inserted through a scoping device presented through the urethra</w:t>
            </w:r>
            <w:ins w:id="200" w:author="Tom Oniki" w:date="2015-09-04T14:16:00Z">
              <w:r w:rsidR="0006347E">
                <w:rPr>
                  <w:rFonts w:eastAsia="Times New Roman"/>
                  <w:lang w:val="en-US"/>
                </w:rPr>
                <w:t>.</w:t>
              </w:r>
            </w:ins>
            <w:r>
              <w:rPr>
                <w:rFonts w:eastAsia="Times New Roman"/>
                <w:lang w:val="en-US"/>
              </w:rPr>
              <w:t xml:space="preserve"> </w:t>
            </w:r>
          </w:p>
        </w:tc>
      </w:tr>
      <w:tr w:rsidR="0095430C" w14:paraId="6D295144" w14:textId="77777777">
        <w:trPr>
          <w:divId w:val="510997197"/>
          <w:tblCellSpacing w:w="15" w:type="dxa"/>
        </w:trPr>
        <w:tc>
          <w:tcPr>
            <w:tcW w:w="0" w:type="auto"/>
            <w:vAlign w:val="center"/>
            <w:hideMark/>
          </w:tcPr>
          <w:p w14:paraId="320B3585" w14:textId="77777777" w:rsidR="0095430C" w:rsidRDefault="0095430C">
            <w:pPr>
              <w:rPr>
                <w:rFonts w:eastAsia="Times New Roman"/>
                <w:lang w:val="en-US"/>
              </w:rPr>
            </w:pPr>
          </w:p>
        </w:tc>
        <w:tc>
          <w:tcPr>
            <w:tcW w:w="0" w:type="auto"/>
            <w:vAlign w:val="center"/>
            <w:hideMark/>
          </w:tcPr>
          <w:p w14:paraId="7310F8E5" w14:textId="67191CDC" w:rsidR="0095430C" w:rsidRDefault="005B11EB">
            <w:pPr>
              <w:rPr>
                <w:rFonts w:eastAsia="Times New Roman"/>
                <w:lang w:val="en-US"/>
              </w:rPr>
            </w:pPr>
            <w:r>
              <w:rPr>
                <w:rFonts w:eastAsia="Times New Roman"/>
                <w:b/>
                <w:bCs/>
                <w:lang w:val="en-US"/>
              </w:rPr>
              <w:t xml:space="preserve">Pancreatic stent: </w:t>
            </w:r>
            <w:r>
              <w:rPr>
                <w:rFonts w:eastAsia="Times New Roman"/>
                <w:lang w:val="en-US"/>
              </w:rPr>
              <w:t>A stent is a tube inserted into another tube. Pancreatic stent is inserted through the common bile duct to the pancreatic duct, to drain bile</w:t>
            </w:r>
            <w:ins w:id="201" w:author="Tom Oniki" w:date="2015-09-04T14:16:00Z">
              <w:r w:rsidR="0006347E">
                <w:rPr>
                  <w:rFonts w:eastAsia="Times New Roman"/>
                  <w:lang w:val="en-US"/>
                </w:rPr>
                <w:t>.</w:t>
              </w:r>
            </w:ins>
            <w:r>
              <w:rPr>
                <w:rFonts w:eastAsia="Times New Roman"/>
                <w:lang w:val="en-US"/>
              </w:rPr>
              <w:t xml:space="preserve"> </w:t>
            </w:r>
          </w:p>
        </w:tc>
      </w:tr>
      <w:tr w:rsidR="0095430C" w14:paraId="34DE9B0B" w14:textId="77777777">
        <w:trPr>
          <w:divId w:val="510997197"/>
          <w:tblCellSpacing w:w="15" w:type="dxa"/>
        </w:trPr>
        <w:tc>
          <w:tcPr>
            <w:tcW w:w="0" w:type="auto"/>
            <w:vAlign w:val="center"/>
            <w:hideMark/>
          </w:tcPr>
          <w:p w14:paraId="651F8314" w14:textId="77777777" w:rsidR="0095430C" w:rsidRDefault="0095430C">
            <w:pPr>
              <w:rPr>
                <w:rFonts w:eastAsia="Times New Roman"/>
                <w:lang w:val="en-US"/>
              </w:rPr>
            </w:pPr>
          </w:p>
        </w:tc>
        <w:tc>
          <w:tcPr>
            <w:tcW w:w="0" w:type="auto"/>
            <w:vAlign w:val="center"/>
            <w:hideMark/>
          </w:tcPr>
          <w:p w14:paraId="04F48D55" w14:textId="77777777" w:rsidR="0095430C"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95430C" w14:paraId="36E6CBA6" w14:textId="77777777">
        <w:trPr>
          <w:divId w:val="510997197"/>
          <w:tblCellSpacing w:w="15" w:type="dxa"/>
        </w:trPr>
        <w:tc>
          <w:tcPr>
            <w:tcW w:w="0" w:type="auto"/>
            <w:vAlign w:val="center"/>
            <w:hideMark/>
          </w:tcPr>
          <w:p w14:paraId="5AEED26E" w14:textId="77777777" w:rsidR="0095430C" w:rsidRDefault="0095430C">
            <w:pPr>
              <w:rPr>
                <w:rFonts w:eastAsia="Times New Roman"/>
                <w:lang w:val="en-US"/>
              </w:rPr>
            </w:pPr>
          </w:p>
        </w:tc>
        <w:tc>
          <w:tcPr>
            <w:tcW w:w="0" w:type="auto"/>
            <w:vAlign w:val="center"/>
            <w:hideMark/>
          </w:tcPr>
          <w:p w14:paraId="170BB336" w14:textId="77777777" w:rsidR="0095430C"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95430C" w14:paraId="6AF724A1" w14:textId="77777777">
        <w:trPr>
          <w:divId w:val="510997197"/>
          <w:tblCellSpacing w:w="15" w:type="dxa"/>
        </w:trPr>
        <w:tc>
          <w:tcPr>
            <w:tcW w:w="0" w:type="auto"/>
            <w:vAlign w:val="center"/>
            <w:hideMark/>
          </w:tcPr>
          <w:p w14:paraId="4F1F7F83" w14:textId="77777777" w:rsidR="0095430C" w:rsidRDefault="0095430C">
            <w:pPr>
              <w:rPr>
                <w:rFonts w:eastAsia="Times New Roman"/>
                <w:lang w:val="en-US"/>
              </w:rPr>
            </w:pPr>
          </w:p>
        </w:tc>
        <w:tc>
          <w:tcPr>
            <w:tcW w:w="0" w:type="auto"/>
            <w:vAlign w:val="center"/>
            <w:hideMark/>
          </w:tcPr>
          <w:p w14:paraId="066BA720" w14:textId="77777777" w:rsidR="0095430C"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95430C" w14:paraId="00935F2E" w14:textId="77777777">
        <w:trPr>
          <w:divId w:val="510997197"/>
          <w:tblCellSpacing w:w="15" w:type="dxa"/>
        </w:trPr>
        <w:tc>
          <w:tcPr>
            <w:tcW w:w="0" w:type="auto"/>
            <w:vAlign w:val="center"/>
            <w:hideMark/>
          </w:tcPr>
          <w:p w14:paraId="2645228F" w14:textId="77777777" w:rsidR="0095430C" w:rsidRDefault="0095430C">
            <w:pPr>
              <w:rPr>
                <w:rFonts w:eastAsia="Times New Roman"/>
                <w:lang w:val="en-US"/>
              </w:rPr>
            </w:pPr>
          </w:p>
        </w:tc>
        <w:tc>
          <w:tcPr>
            <w:tcW w:w="0" w:type="auto"/>
            <w:vAlign w:val="center"/>
            <w:hideMark/>
          </w:tcPr>
          <w:p w14:paraId="454B9B58" w14:textId="77777777" w:rsidR="0095430C"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95430C" w14:paraId="75635C60" w14:textId="77777777">
        <w:trPr>
          <w:divId w:val="510997197"/>
          <w:tblCellSpacing w:w="15" w:type="dxa"/>
        </w:trPr>
        <w:tc>
          <w:tcPr>
            <w:tcW w:w="0" w:type="auto"/>
            <w:vAlign w:val="center"/>
            <w:hideMark/>
          </w:tcPr>
          <w:p w14:paraId="30B723E1" w14:textId="77777777" w:rsidR="0095430C" w:rsidRDefault="0095430C">
            <w:pPr>
              <w:rPr>
                <w:rFonts w:eastAsia="Times New Roman"/>
                <w:lang w:val="en-US"/>
              </w:rPr>
            </w:pPr>
          </w:p>
        </w:tc>
        <w:tc>
          <w:tcPr>
            <w:tcW w:w="0" w:type="auto"/>
            <w:vAlign w:val="center"/>
            <w:hideMark/>
          </w:tcPr>
          <w:p w14:paraId="7CE8431B" w14:textId="77777777" w:rsidR="0095430C"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95430C" w14:paraId="477C477F" w14:textId="77777777">
        <w:trPr>
          <w:divId w:val="510997197"/>
          <w:tblCellSpacing w:w="15" w:type="dxa"/>
        </w:trPr>
        <w:tc>
          <w:tcPr>
            <w:tcW w:w="0" w:type="auto"/>
            <w:vAlign w:val="center"/>
            <w:hideMark/>
          </w:tcPr>
          <w:p w14:paraId="7FDBD751" w14:textId="77777777" w:rsidR="0095430C" w:rsidRDefault="0095430C">
            <w:pPr>
              <w:rPr>
                <w:rFonts w:eastAsia="Times New Roman"/>
                <w:lang w:val="en-US"/>
              </w:rPr>
            </w:pPr>
          </w:p>
        </w:tc>
        <w:tc>
          <w:tcPr>
            <w:tcW w:w="0" w:type="auto"/>
            <w:vAlign w:val="center"/>
            <w:hideMark/>
          </w:tcPr>
          <w:p w14:paraId="2FE035CA" w14:textId="77777777" w:rsidR="0095430C"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95430C" w14:paraId="216341CD" w14:textId="77777777">
        <w:trPr>
          <w:divId w:val="510997197"/>
          <w:tblCellSpacing w:w="15" w:type="dxa"/>
        </w:trPr>
        <w:tc>
          <w:tcPr>
            <w:tcW w:w="0" w:type="auto"/>
            <w:vAlign w:val="center"/>
            <w:hideMark/>
          </w:tcPr>
          <w:p w14:paraId="05CFA70F" w14:textId="77777777" w:rsidR="0095430C" w:rsidRDefault="0095430C">
            <w:pPr>
              <w:rPr>
                <w:rFonts w:eastAsia="Times New Roman"/>
                <w:lang w:val="en-US"/>
              </w:rPr>
            </w:pPr>
          </w:p>
        </w:tc>
        <w:tc>
          <w:tcPr>
            <w:tcW w:w="0" w:type="auto"/>
            <w:vAlign w:val="center"/>
            <w:hideMark/>
          </w:tcPr>
          <w:p w14:paraId="0A48AEB6" w14:textId="77777777" w:rsidR="0095430C"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95430C" w14:paraId="76040AD7" w14:textId="77777777">
        <w:trPr>
          <w:divId w:val="510997197"/>
          <w:tblCellSpacing w:w="15" w:type="dxa"/>
        </w:trPr>
        <w:tc>
          <w:tcPr>
            <w:tcW w:w="0" w:type="auto"/>
            <w:vAlign w:val="center"/>
            <w:hideMark/>
          </w:tcPr>
          <w:p w14:paraId="77E02C76" w14:textId="77777777" w:rsidR="0095430C" w:rsidRDefault="0095430C">
            <w:pPr>
              <w:rPr>
                <w:rFonts w:eastAsia="Times New Roman"/>
                <w:lang w:val="en-US"/>
              </w:rPr>
            </w:pPr>
          </w:p>
        </w:tc>
        <w:tc>
          <w:tcPr>
            <w:tcW w:w="0" w:type="auto"/>
            <w:vAlign w:val="center"/>
            <w:hideMark/>
          </w:tcPr>
          <w:p w14:paraId="6E16A6A5" w14:textId="77777777" w:rsidR="0095430C"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95430C" w14:paraId="2221DD63" w14:textId="77777777">
        <w:trPr>
          <w:divId w:val="510997197"/>
          <w:tblCellSpacing w:w="15" w:type="dxa"/>
        </w:trPr>
        <w:tc>
          <w:tcPr>
            <w:tcW w:w="0" w:type="auto"/>
            <w:vAlign w:val="center"/>
            <w:hideMark/>
          </w:tcPr>
          <w:p w14:paraId="1420C089" w14:textId="77777777" w:rsidR="0095430C" w:rsidRDefault="0095430C">
            <w:pPr>
              <w:rPr>
                <w:rFonts w:eastAsia="Times New Roman"/>
                <w:lang w:val="en-US"/>
              </w:rPr>
            </w:pPr>
          </w:p>
        </w:tc>
        <w:tc>
          <w:tcPr>
            <w:tcW w:w="0" w:type="auto"/>
            <w:vAlign w:val="center"/>
            <w:hideMark/>
          </w:tcPr>
          <w:p w14:paraId="478706EF" w14:textId="77777777" w:rsidR="0095430C"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95430C" w14:paraId="4E0103B2" w14:textId="77777777">
        <w:trPr>
          <w:divId w:val="510997197"/>
          <w:tblCellSpacing w:w="15" w:type="dxa"/>
        </w:trPr>
        <w:tc>
          <w:tcPr>
            <w:tcW w:w="0" w:type="auto"/>
            <w:vAlign w:val="center"/>
            <w:hideMark/>
          </w:tcPr>
          <w:p w14:paraId="0836DB49" w14:textId="77777777" w:rsidR="0095430C" w:rsidRDefault="0095430C">
            <w:pPr>
              <w:rPr>
                <w:rFonts w:eastAsia="Times New Roman"/>
                <w:lang w:val="en-US"/>
              </w:rPr>
            </w:pPr>
          </w:p>
        </w:tc>
        <w:tc>
          <w:tcPr>
            <w:tcW w:w="0" w:type="auto"/>
            <w:vAlign w:val="center"/>
            <w:hideMark/>
          </w:tcPr>
          <w:p w14:paraId="3B873B76" w14:textId="77777777" w:rsidR="0095430C"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95430C" w14:paraId="53989A94" w14:textId="77777777">
        <w:trPr>
          <w:divId w:val="510997197"/>
          <w:tblCellSpacing w:w="15" w:type="dxa"/>
        </w:trPr>
        <w:tc>
          <w:tcPr>
            <w:tcW w:w="0" w:type="auto"/>
            <w:vAlign w:val="center"/>
            <w:hideMark/>
          </w:tcPr>
          <w:p w14:paraId="17F797BD" w14:textId="77777777" w:rsidR="0095430C" w:rsidRDefault="0095430C">
            <w:pPr>
              <w:rPr>
                <w:rFonts w:eastAsia="Times New Roman"/>
                <w:lang w:val="en-US"/>
              </w:rPr>
            </w:pPr>
          </w:p>
        </w:tc>
        <w:tc>
          <w:tcPr>
            <w:tcW w:w="0" w:type="auto"/>
            <w:vAlign w:val="center"/>
            <w:hideMark/>
          </w:tcPr>
          <w:p w14:paraId="1084D97F" w14:textId="77777777" w:rsidR="0095430C"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95430C" w14:paraId="6D2F61A2" w14:textId="77777777">
        <w:trPr>
          <w:divId w:val="510997197"/>
          <w:tblCellSpacing w:w="15" w:type="dxa"/>
        </w:trPr>
        <w:tc>
          <w:tcPr>
            <w:tcW w:w="0" w:type="auto"/>
            <w:vAlign w:val="center"/>
            <w:hideMark/>
          </w:tcPr>
          <w:p w14:paraId="206EF782" w14:textId="77777777" w:rsidR="0095430C" w:rsidRDefault="0095430C">
            <w:pPr>
              <w:rPr>
                <w:rFonts w:eastAsia="Times New Roman"/>
                <w:lang w:val="en-US"/>
              </w:rPr>
            </w:pPr>
          </w:p>
        </w:tc>
        <w:tc>
          <w:tcPr>
            <w:tcW w:w="0" w:type="auto"/>
            <w:vAlign w:val="center"/>
            <w:hideMark/>
          </w:tcPr>
          <w:p w14:paraId="5C1A049A" w14:textId="77777777" w:rsidR="0095430C" w:rsidRDefault="005B11EB">
            <w:pPr>
              <w:rPr>
                <w:rFonts w:eastAsia="Times New Roman"/>
                <w:lang w:val="en-US"/>
              </w:rPr>
            </w:pPr>
            <w:r>
              <w:rPr>
                <w:rFonts w:eastAsia="Times New Roman"/>
                <w:b/>
                <w:bCs/>
                <w:lang w:val="en-US"/>
              </w:rPr>
              <w:t xml:space="preserve">Two-dimensional method: </w:t>
            </w:r>
            <w:r>
              <w:rPr>
                <w:rFonts w:eastAsia="Times New Roman"/>
                <w:lang w:val="en-US"/>
              </w:rPr>
              <w:t>The calculation method was performed in two-</w:t>
            </w:r>
            <w:r>
              <w:rPr>
                <w:rFonts w:eastAsia="Times New Roman"/>
                <w:lang w:val="en-US"/>
              </w:rPr>
              <w:lastRenderedPageBreak/>
              <w:t xml:space="preserve">dimensional space </w:t>
            </w:r>
          </w:p>
        </w:tc>
      </w:tr>
      <w:tr w:rsidR="0095430C" w14:paraId="7A918C1E" w14:textId="77777777">
        <w:trPr>
          <w:divId w:val="510997197"/>
          <w:tblCellSpacing w:w="15" w:type="dxa"/>
        </w:trPr>
        <w:tc>
          <w:tcPr>
            <w:tcW w:w="0" w:type="auto"/>
            <w:vAlign w:val="center"/>
            <w:hideMark/>
          </w:tcPr>
          <w:p w14:paraId="4DC16DF3" w14:textId="77777777" w:rsidR="0095430C" w:rsidRDefault="0095430C">
            <w:pPr>
              <w:rPr>
                <w:rFonts w:eastAsia="Times New Roman"/>
                <w:lang w:val="en-US"/>
              </w:rPr>
            </w:pPr>
          </w:p>
        </w:tc>
        <w:tc>
          <w:tcPr>
            <w:tcW w:w="0" w:type="auto"/>
            <w:vAlign w:val="center"/>
            <w:hideMark/>
          </w:tcPr>
          <w:p w14:paraId="10A3E4EA" w14:textId="77777777" w:rsidR="0095430C"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95430C" w14:paraId="582D446F" w14:textId="77777777">
        <w:trPr>
          <w:divId w:val="510997197"/>
          <w:tblCellSpacing w:w="15" w:type="dxa"/>
        </w:trPr>
        <w:tc>
          <w:tcPr>
            <w:tcW w:w="0" w:type="auto"/>
            <w:vAlign w:val="center"/>
            <w:hideMark/>
          </w:tcPr>
          <w:p w14:paraId="3CB9540F" w14:textId="77777777" w:rsidR="0095430C" w:rsidRDefault="0095430C">
            <w:pPr>
              <w:rPr>
                <w:rFonts w:eastAsia="Times New Roman"/>
                <w:lang w:val="en-US"/>
              </w:rPr>
            </w:pPr>
          </w:p>
        </w:tc>
        <w:tc>
          <w:tcPr>
            <w:tcW w:w="0" w:type="auto"/>
            <w:vAlign w:val="center"/>
            <w:hideMark/>
          </w:tcPr>
          <w:p w14:paraId="2CDA925A" w14:textId="77777777" w:rsidR="0095430C"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95430C" w14:paraId="2A9CAA3D" w14:textId="77777777">
        <w:trPr>
          <w:divId w:val="510997197"/>
          <w:tblCellSpacing w:w="15" w:type="dxa"/>
        </w:trPr>
        <w:tc>
          <w:tcPr>
            <w:tcW w:w="0" w:type="auto"/>
            <w:vAlign w:val="center"/>
            <w:hideMark/>
          </w:tcPr>
          <w:p w14:paraId="5BA749F0" w14:textId="77777777" w:rsidR="0095430C" w:rsidRDefault="0095430C">
            <w:pPr>
              <w:rPr>
                <w:rFonts w:eastAsia="Times New Roman"/>
                <w:lang w:val="en-US"/>
              </w:rPr>
            </w:pPr>
          </w:p>
        </w:tc>
        <w:tc>
          <w:tcPr>
            <w:tcW w:w="0" w:type="auto"/>
            <w:vAlign w:val="center"/>
            <w:hideMark/>
          </w:tcPr>
          <w:p w14:paraId="3BCC6071" w14:textId="77777777" w:rsidR="0095430C"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95430C" w14:paraId="2E784BB4" w14:textId="77777777">
        <w:trPr>
          <w:divId w:val="510997197"/>
          <w:tblCellSpacing w:w="15" w:type="dxa"/>
        </w:trPr>
        <w:tc>
          <w:tcPr>
            <w:tcW w:w="0" w:type="auto"/>
            <w:vAlign w:val="center"/>
            <w:hideMark/>
          </w:tcPr>
          <w:p w14:paraId="573BC22C" w14:textId="77777777" w:rsidR="0095430C" w:rsidRDefault="0095430C">
            <w:pPr>
              <w:rPr>
                <w:rFonts w:eastAsia="Times New Roman"/>
                <w:lang w:val="en-US"/>
              </w:rPr>
            </w:pPr>
          </w:p>
        </w:tc>
        <w:tc>
          <w:tcPr>
            <w:tcW w:w="0" w:type="auto"/>
            <w:vAlign w:val="center"/>
            <w:hideMark/>
          </w:tcPr>
          <w:p w14:paraId="2A94EDEC" w14:textId="77777777" w:rsidR="0095430C"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95430C" w14:paraId="3442494B" w14:textId="77777777">
        <w:trPr>
          <w:divId w:val="510997197"/>
          <w:tblCellSpacing w:w="15" w:type="dxa"/>
        </w:trPr>
        <w:tc>
          <w:tcPr>
            <w:tcW w:w="0" w:type="auto"/>
            <w:vAlign w:val="center"/>
            <w:hideMark/>
          </w:tcPr>
          <w:p w14:paraId="57FD117B" w14:textId="77777777" w:rsidR="0095430C" w:rsidRDefault="0095430C">
            <w:pPr>
              <w:rPr>
                <w:rFonts w:eastAsia="Times New Roman"/>
                <w:lang w:val="en-US"/>
              </w:rPr>
            </w:pPr>
          </w:p>
        </w:tc>
        <w:tc>
          <w:tcPr>
            <w:tcW w:w="0" w:type="auto"/>
            <w:vAlign w:val="center"/>
            <w:hideMark/>
          </w:tcPr>
          <w:p w14:paraId="22947467" w14:textId="77777777" w:rsidR="0095430C"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95430C" w14:paraId="37248CA3" w14:textId="77777777">
        <w:trPr>
          <w:divId w:val="510997197"/>
          <w:tblCellSpacing w:w="15" w:type="dxa"/>
        </w:trPr>
        <w:tc>
          <w:tcPr>
            <w:tcW w:w="0" w:type="auto"/>
            <w:vAlign w:val="center"/>
            <w:hideMark/>
          </w:tcPr>
          <w:p w14:paraId="6E028CB9" w14:textId="77777777" w:rsidR="0095430C" w:rsidRDefault="0095430C">
            <w:pPr>
              <w:rPr>
                <w:rFonts w:eastAsia="Times New Roman"/>
                <w:lang w:val="en-US"/>
              </w:rPr>
            </w:pPr>
          </w:p>
        </w:tc>
        <w:tc>
          <w:tcPr>
            <w:tcW w:w="0" w:type="auto"/>
            <w:vAlign w:val="center"/>
            <w:hideMark/>
          </w:tcPr>
          <w:p w14:paraId="72DD842C" w14:textId="77777777" w:rsidR="0095430C"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95430C" w14:paraId="4509C3A5" w14:textId="77777777">
        <w:trPr>
          <w:divId w:val="510997197"/>
          <w:tblCellSpacing w:w="15" w:type="dxa"/>
        </w:trPr>
        <w:tc>
          <w:tcPr>
            <w:tcW w:w="0" w:type="auto"/>
            <w:vAlign w:val="center"/>
            <w:hideMark/>
          </w:tcPr>
          <w:p w14:paraId="10341E69" w14:textId="77777777" w:rsidR="0095430C" w:rsidRDefault="0095430C">
            <w:pPr>
              <w:rPr>
                <w:rFonts w:eastAsia="Times New Roman"/>
                <w:lang w:val="en-US"/>
              </w:rPr>
            </w:pPr>
          </w:p>
        </w:tc>
        <w:tc>
          <w:tcPr>
            <w:tcW w:w="0" w:type="auto"/>
            <w:vAlign w:val="center"/>
            <w:hideMark/>
          </w:tcPr>
          <w:p w14:paraId="3A7F69C7" w14:textId="77777777" w:rsidR="0095430C"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95430C" w14:paraId="001E7CC5" w14:textId="77777777">
        <w:trPr>
          <w:divId w:val="510997197"/>
          <w:tblCellSpacing w:w="15" w:type="dxa"/>
        </w:trPr>
        <w:tc>
          <w:tcPr>
            <w:tcW w:w="0" w:type="auto"/>
            <w:vAlign w:val="center"/>
            <w:hideMark/>
          </w:tcPr>
          <w:p w14:paraId="22A36E4E" w14:textId="77777777" w:rsidR="0095430C" w:rsidRDefault="0095430C">
            <w:pPr>
              <w:rPr>
                <w:rFonts w:eastAsia="Times New Roman"/>
                <w:lang w:val="en-US"/>
              </w:rPr>
            </w:pPr>
          </w:p>
        </w:tc>
        <w:tc>
          <w:tcPr>
            <w:tcW w:w="0" w:type="auto"/>
            <w:vAlign w:val="center"/>
            <w:hideMark/>
          </w:tcPr>
          <w:p w14:paraId="72CB663F" w14:textId="77777777" w:rsidR="0095430C"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95430C" w14:paraId="17C70727" w14:textId="77777777">
        <w:trPr>
          <w:divId w:val="510997197"/>
          <w:tblCellSpacing w:w="15" w:type="dxa"/>
        </w:trPr>
        <w:tc>
          <w:tcPr>
            <w:tcW w:w="0" w:type="auto"/>
            <w:vAlign w:val="center"/>
            <w:hideMark/>
          </w:tcPr>
          <w:p w14:paraId="2CA54B0A" w14:textId="77777777" w:rsidR="0095430C" w:rsidRDefault="0095430C">
            <w:pPr>
              <w:rPr>
                <w:rFonts w:eastAsia="Times New Roman"/>
                <w:lang w:val="en-US"/>
              </w:rPr>
            </w:pPr>
          </w:p>
        </w:tc>
        <w:tc>
          <w:tcPr>
            <w:tcW w:w="0" w:type="auto"/>
            <w:vAlign w:val="center"/>
            <w:hideMark/>
          </w:tcPr>
          <w:p w14:paraId="5C3C7E52" w14:textId="77777777" w:rsidR="0095430C"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95430C" w14:paraId="62BC03A2" w14:textId="77777777">
        <w:trPr>
          <w:divId w:val="510997197"/>
          <w:tblCellSpacing w:w="15" w:type="dxa"/>
        </w:trPr>
        <w:tc>
          <w:tcPr>
            <w:tcW w:w="0" w:type="auto"/>
            <w:vAlign w:val="center"/>
            <w:hideMark/>
          </w:tcPr>
          <w:p w14:paraId="496A2435" w14:textId="77777777" w:rsidR="0095430C" w:rsidRDefault="0095430C">
            <w:pPr>
              <w:rPr>
                <w:rFonts w:eastAsia="Times New Roman"/>
                <w:lang w:val="en-US"/>
              </w:rPr>
            </w:pPr>
          </w:p>
        </w:tc>
        <w:tc>
          <w:tcPr>
            <w:tcW w:w="0" w:type="auto"/>
            <w:vAlign w:val="center"/>
            <w:hideMark/>
          </w:tcPr>
          <w:p w14:paraId="07FBD236" w14:textId="77777777" w:rsidR="0095430C"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95430C" w14:paraId="36A765D3" w14:textId="77777777">
        <w:trPr>
          <w:divId w:val="510997197"/>
          <w:tblCellSpacing w:w="15" w:type="dxa"/>
        </w:trPr>
        <w:tc>
          <w:tcPr>
            <w:tcW w:w="0" w:type="auto"/>
            <w:vAlign w:val="center"/>
            <w:hideMark/>
          </w:tcPr>
          <w:p w14:paraId="61E44986" w14:textId="77777777" w:rsidR="0095430C" w:rsidRDefault="0095430C">
            <w:pPr>
              <w:rPr>
                <w:rFonts w:eastAsia="Times New Roman"/>
                <w:lang w:val="en-US"/>
              </w:rPr>
            </w:pPr>
          </w:p>
        </w:tc>
        <w:tc>
          <w:tcPr>
            <w:tcW w:w="0" w:type="auto"/>
            <w:vAlign w:val="center"/>
            <w:hideMark/>
          </w:tcPr>
          <w:p w14:paraId="0DE57432" w14:textId="77777777" w:rsidR="0095430C"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95430C" w14:paraId="30E9B39A" w14:textId="77777777">
        <w:trPr>
          <w:divId w:val="510997197"/>
          <w:tblCellSpacing w:w="15" w:type="dxa"/>
        </w:trPr>
        <w:tc>
          <w:tcPr>
            <w:tcW w:w="0" w:type="auto"/>
            <w:vAlign w:val="center"/>
            <w:hideMark/>
          </w:tcPr>
          <w:p w14:paraId="4EFA2A51" w14:textId="77777777" w:rsidR="0095430C" w:rsidRDefault="0095430C">
            <w:pPr>
              <w:rPr>
                <w:rFonts w:eastAsia="Times New Roman"/>
                <w:lang w:val="en-US"/>
              </w:rPr>
            </w:pPr>
          </w:p>
        </w:tc>
        <w:tc>
          <w:tcPr>
            <w:tcW w:w="0" w:type="auto"/>
            <w:vAlign w:val="center"/>
            <w:hideMark/>
          </w:tcPr>
          <w:p w14:paraId="6E363705" w14:textId="77777777" w:rsidR="0095430C"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95430C" w14:paraId="7F75C69F" w14:textId="77777777">
        <w:trPr>
          <w:divId w:val="510997197"/>
          <w:tblCellSpacing w:w="15" w:type="dxa"/>
        </w:trPr>
        <w:tc>
          <w:tcPr>
            <w:tcW w:w="0" w:type="auto"/>
            <w:vAlign w:val="center"/>
            <w:hideMark/>
          </w:tcPr>
          <w:p w14:paraId="109BED4B" w14:textId="77777777" w:rsidR="0095430C" w:rsidRDefault="0095430C">
            <w:pPr>
              <w:rPr>
                <w:rFonts w:eastAsia="Times New Roman"/>
                <w:lang w:val="en-US"/>
              </w:rPr>
            </w:pPr>
          </w:p>
        </w:tc>
        <w:tc>
          <w:tcPr>
            <w:tcW w:w="0" w:type="auto"/>
            <w:vAlign w:val="center"/>
            <w:hideMark/>
          </w:tcPr>
          <w:p w14:paraId="48EB21A0" w14:textId="77777777" w:rsidR="0095430C"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95430C" w14:paraId="672D0C71" w14:textId="77777777">
        <w:trPr>
          <w:divId w:val="510997197"/>
          <w:tblCellSpacing w:w="15" w:type="dxa"/>
        </w:trPr>
        <w:tc>
          <w:tcPr>
            <w:tcW w:w="0" w:type="auto"/>
            <w:vAlign w:val="center"/>
            <w:hideMark/>
          </w:tcPr>
          <w:p w14:paraId="6451B73F" w14:textId="77777777" w:rsidR="0095430C" w:rsidRDefault="0095430C">
            <w:pPr>
              <w:rPr>
                <w:rFonts w:eastAsia="Times New Roman"/>
                <w:lang w:val="en-US"/>
              </w:rPr>
            </w:pPr>
          </w:p>
        </w:tc>
        <w:tc>
          <w:tcPr>
            <w:tcW w:w="0" w:type="auto"/>
            <w:vAlign w:val="center"/>
            <w:hideMark/>
          </w:tcPr>
          <w:p w14:paraId="2DEFE4E6" w14:textId="77777777" w:rsidR="0095430C"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95430C" w14:paraId="63408B0D" w14:textId="77777777">
        <w:trPr>
          <w:divId w:val="510997197"/>
          <w:tblCellSpacing w:w="15" w:type="dxa"/>
        </w:trPr>
        <w:tc>
          <w:tcPr>
            <w:tcW w:w="0" w:type="auto"/>
            <w:vAlign w:val="center"/>
            <w:hideMark/>
          </w:tcPr>
          <w:p w14:paraId="4643306E" w14:textId="77777777" w:rsidR="0095430C" w:rsidRDefault="0095430C">
            <w:pPr>
              <w:rPr>
                <w:rFonts w:eastAsia="Times New Roman"/>
                <w:lang w:val="en-US"/>
              </w:rPr>
            </w:pPr>
          </w:p>
        </w:tc>
        <w:tc>
          <w:tcPr>
            <w:tcW w:w="0" w:type="auto"/>
            <w:vAlign w:val="center"/>
            <w:hideMark/>
          </w:tcPr>
          <w:p w14:paraId="1AA5BC96" w14:textId="77777777" w:rsidR="0095430C"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95430C" w14:paraId="3D18CBAD" w14:textId="77777777">
        <w:trPr>
          <w:divId w:val="510997197"/>
          <w:tblCellSpacing w:w="15" w:type="dxa"/>
        </w:trPr>
        <w:tc>
          <w:tcPr>
            <w:tcW w:w="0" w:type="auto"/>
            <w:vAlign w:val="center"/>
            <w:hideMark/>
          </w:tcPr>
          <w:p w14:paraId="3E235348" w14:textId="77777777" w:rsidR="0095430C" w:rsidRDefault="0095430C">
            <w:pPr>
              <w:rPr>
                <w:rFonts w:eastAsia="Times New Roman"/>
                <w:lang w:val="en-US"/>
              </w:rPr>
            </w:pPr>
          </w:p>
        </w:tc>
        <w:tc>
          <w:tcPr>
            <w:tcW w:w="0" w:type="auto"/>
            <w:vAlign w:val="center"/>
            <w:hideMark/>
          </w:tcPr>
          <w:p w14:paraId="6C3EB7A9" w14:textId="77777777" w:rsidR="0095430C"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95430C" w14:paraId="5C8B94D4" w14:textId="77777777">
        <w:trPr>
          <w:divId w:val="510997197"/>
          <w:tblCellSpacing w:w="15" w:type="dxa"/>
        </w:trPr>
        <w:tc>
          <w:tcPr>
            <w:tcW w:w="0" w:type="auto"/>
            <w:vAlign w:val="center"/>
            <w:hideMark/>
          </w:tcPr>
          <w:p w14:paraId="7B4A7A4B" w14:textId="77777777" w:rsidR="0095430C" w:rsidRDefault="0095430C">
            <w:pPr>
              <w:rPr>
                <w:rFonts w:eastAsia="Times New Roman"/>
                <w:lang w:val="en-US"/>
              </w:rPr>
            </w:pPr>
          </w:p>
        </w:tc>
        <w:tc>
          <w:tcPr>
            <w:tcW w:w="0" w:type="auto"/>
            <w:vAlign w:val="center"/>
            <w:hideMark/>
          </w:tcPr>
          <w:p w14:paraId="73429644" w14:textId="77777777" w:rsidR="0095430C"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95430C" w14:paraId="414E499C" w14:textId="77777777">
        <w:trPr>
          <w:divId w:val="510997197"/>
          <w:tblCellSpacing w:w="15" w:type="dxa"/>
        </w:trPr>
        <w:tc>
          <w:tcPr>
            <w:tcW w:w="0" w:type="auto"/>
            <w:vAlign w:val="center"/>
            <w:hideMark/>
          </w:tcPr>
          <w:p w14:paraId="71D97908" w14:textId="77777777" w:rsidR="0095430C" w:rsidRDefault="0095430C">
            <w:pPr>
              <w:rPr>
                <w:rFonts w:eastAsia="Times New Roman"/>
                <w:lang w:val="en-US"/>
              </w:rPr>
            </w:pPr>
          </w:p>
        </w:tc>
        <w:tc>
          <w:tcPr>
            <w:tcW w:w="0" w:type="auto"/>
            <w:vAlign w:val="center"/>
            <w:hideMark/>
          </w:tcPr>
          <w:p w14:paraId="3F0516F3" w14:textId="77777777" w:rsidR="0095430C"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95430C" w14:paraId="70E54A89" w14:textId="77777777">
        <w:trPr>
          <w:divId w:val="510997197"/>
          <w:tblCellSpacing w:w="15" w:type="dxa"/>
        </w:trPr>
        <w:tc>
          <w:tcPr>
            <w:tcW w:w="0" w:type="auto"/>
            <w:vAlign w:val="center"/>
            <w:hideMark/>
          </w:tcPr>
          <w:p w14:paraId="736ABDA3" w14:textId="77777777" w:rsidR="0095430C" w:rsidRDefault="0095430C">
            <w:pPr>
              <w:rPr>
                <w:rFonts w:eastAsia="Times New Roman"/>
                <w:lang w:val="en-US"/>
              </w:rPr>
            </w:pPr>
          </w:p>
        </w:tc>
        <w:tc>
          <w:tcPr>
            <w:tcW w:w="0" w:type="auto"/>
            <w:vAlign w:val="center"/>
            <w:hideMark/>
          </w:tcPr>
          <w:p w14:paraId="60F9F97E" w14:textId="77777777" w:rsidR="0095430C"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95430C" w14:paraId="7B2D3CD2" w14:textId="77777777">
        <w:trPr>
          <w:divId w:val="510997197"/>
          <w:tblCellSpacing w:w="15" w:type="dxa"/>
        </w:trPr>
        <w:tc>
          <w:tcPr>
            <w:tcW w:w="0" w:type="auto"/>
            <w:vAlign w:val="center"/>
            <w:hideMark/>
          </w:tcPr>
          <w:p w14:paraId="27695BF6" w14:textId="77777777" w:rsidR="0095430C" w:rsidRDefault="0095430C">
            <w:pPr>
              <w:rPr>
                <w:rFonts w:eastAsia="Times New Roman"/>
                <w:lang w:val="en-US"/>
              </w:rPr>
            </w:pPr>
          </w:p>
        </w:tc>
        <w:tc>
          <w:tcPr>
            <w:tcW w:w="0" w:type="auto"/>
            <w:vAlign w:val="center"/>
            <w:hideMark/>
          </w:tcPr>
          <w:p w14:paraId="0FF9BF51" w14:textId="77777777" w:rsidR="0095430C"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95430C" w14:paraId="2153ECE5" w14:textId="77777777">
        <w:trPr>
          <w:divId w:val="510997197"/>
          <w:tblCellSpacing w:w="15" w:type="dxa"/>
        </w:trPr>
        <w:tc>
          <w:tcPr>
            <w:tcW w:w="0" w:type="auto"/>
            <w:vAlign w:val="center"/>
            <w:hideMark/>
          </w:tcPr>
          <w:p w14:paraId="11833F8D" w14:textId="77777777" w:rsidR="0095430C" w:rsidRDefault="0095430C">
            <w:pPr>
              <w:rPr>
                <w:rFonts w:eastAsia="Times New Roman"/>
                <w:lang w:val="en-US"/>
              </w:rPr>
            </w:pPr>
          </w:p>
        </w:tc>
        <w:tc>
          <w:tcPr>
            <w:tcW w:w="0" w:type="auto"/>
            <w:vAlign w:val="center"/>
            <w:hideMark/>
          </w:tcPr>
          <w:p w14:paraId="7329B00E" w14:textId="77777777" w:rsidR="0095430C"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95430C" w14:paraId="62167D32" w14:textId="77777777">
        <w:trPr>
          <w:divId w:val="510997197"/>
          <w:tblCellSpacing w:w="15" w:type="dxa"/>
        </w:trPr>
        <w:tc>
          <w:tcPr>
            <w:tcW w:w="0" w:type="auto"/>
            <w:vAlign w:val="center"/>
            <w:hideMark/>
          </w:tcPr>
          <w:p w14:paraId="2BB3BE92" w14:textId="77777777" w:rsidR="0095430C" w:rsidRDefault="0095430C">
            <w:pPr>
              <w:rPr>
                <w:rFonts w:eastAsia="Times New Roman"/>
                <w:lang w:val="en-US"/>
              </w:rPr>
            </w:pPr>
          </w:p>
        </w:tc>
        <w:tc>
          <w:tcPr>
            <w:tcW w:w="0" w:type="auto"/>
            <w:vAlign w:val="center"/>
            <w:hideMark/>
          </w:tcPr>
          <w:p w14:paraId="29A2B56A" w14:textId="77777777" w:rsidR="0095430C"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95430C" w14:paraId="484D95EF" w14:textId="77777777">
        <w:trPr>
          <w:divId w:val="510997197"/>
          <w:tblCellSpacing w:w="15" w:type="dxa"/>
        </w:trPr>
        <w:tc>
          <w:tcPr>
            <w:tcW w:w="0" w:type="auto"/>
            <w:vAlign w:val="center"/>
            <w:hideMark/>
          </w:tcPr>
          <w:p w14:paraId="13CDD144" w14:textId="77777777" w:rsidR="0095430C" w:rsidRDefault="0095430C">
            <w:pPr>
              <w:rPr>
                <w:rFonts w:eastAsia="Times New Roman"/>
                <w:lang w:val="en-US"/>
              </w:rPr>
            </w:pPr>
          </w:p>
        </w:tc>
        <w:tc>
          <w:tcPr>
            <w:tcW w:w="0" w:type="auto"/>
            <w:vAlign w:val="center"/>
            <w:hideMark/>
          </w:tcPr>
          <w:p w14:paraId="59E1D8F8" w14:textId="77777777" w:rsidR="0095430C"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95430C" w14:paraId="1AF115A1" w14:textId="77777777">
        <w:trPr>
          <w:divId w:val="510997197"/>
          <w:tblCellSpacing w:w="15" w:type="dxa"/>
        </w:trPr>
        <w:tc>
          <w:tcPr>
            <w:tcW w:w="0" w:type="auto"/>
            <w:vAlign w:val="center"/>
            <w:hideMark/>
          </w:tcPr>
          <w:p w14:paraId="637DC49E" w14:textId="77777777" w:rsidR="0095430C" w:rsidRDefault="0095430C">
            <w:pPr>
              <w:rPr>
                <w:rFonts w:eastAsia="Times New Roman"/>
                <w:lang w:val="en-US"/>
              </w:rPr>
            </w:pPr>
          </w:p>
        </w:tc>
        <w:tc>
          <w:tcPr>
            <w:tcW w:w="0" w:type="auto"/>
            <w:vAlign w:val="center"/>
            <w:hideMark/>
          </w:tcPr>
          <w:p w14:paraId="6AECD696" w14:textId="77777777" w:rsidR="0095430C"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w:t>
            </w:r>
            <w:r>
              <w:rPr>
                <w:rFonts w:eastAsia="Times New Roman"/>
                <w:lang w:val="en-US"/>
              </w:rPr>
              <w:lastRenderedPageBreak/>
              <w:t xml:space="preserve">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95430C" w14:paraId="4AA83213" w14:textId="77777777">
        <w:trPr>
          <w:divId w:val="510997197"/>
          <w:tblCellSpacing w:w="15" w:type="dxa"/>
        </w:trPr>
        <w:tc>
          <w:tcPr>
            <w:tcW w:w="0" w:type="auto"/>
            <w:vAlign w:val="center"/>
            <w:hideMark/>
          </w:tcPr>
          <w:p w14:paraId="2DD792F0" w14:textId="77777777" w:rsidR="0095430C" w:rsidRDefault="0095430C">
            <w:pPr>
              <w:rPr>
                <w:rFonts w:eastAsia="Times New Roman"/>
                <w:lang w:val="en-US"/>
              </w:rPr>
            </w:pPr>
          </w:p>
        </w:tc>
        <w:tc>
          <w:tcPr>
            <w:tcW w:w="0" w:type="auto"/>
            <w:vAlign w:val="center"/>
            <w:hideMark/>
          </w:tcPr>
          <w:p w14:paraId="422CC5AC" w14:textId="77777777" w:rsidR="0095430C"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95430C" w14:paraId="5E632C3F" w14:textId="77777777">
        <w:trPr>
          <w:divId w:val="510997197"/>
          <w:tblCellSpacing w:w="15" w:type="dxa"/>
        </w:trPr>
        <w:tc>
          <w:tcPr>
            <w:tcW w:w="0" w:type="auto"/>
            <w:vAlign w:val="center"/>
            <w:hideMark/>
          </w:tcPr>
          <w:p w14:paraId="3195CD88" w14:textId="77777777" w:rsidR="0095430C" w:rsidRDefault="0095430C">
            <w:pPr>
              <w:rPr>
                <w:rFonts w:eastAsia="Times New Roman"/>
                <w:lang w:val="en-US"/>
              </w:rPr>
            </w:pPr>
          </w:p>
        </w:tc>
        <w:tc>
          <w:tcPr>
            <w:tcW w:w="0" w:type="auto"/>
            <w:vAlign w:val="center"/>
            <w:hideMark/>
          </w:tcPr>
          <w:p w14:paraId="5AFAB0F2" w14:textId="77777777" w:rsidR="0095430C"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95430C" w14:paraId="3141CAE6" w14:textId="77777777">
        <w:trPr>
          <w:divId w:val="510997197"/>
          <w:tblCellSpacing w:w="15" w:type="dxa"/>
        </w:trPr>
        <w:tc>
          <w:tcPr>
            <w:tcW w:w="0" w:type="auto"/>
            <w:vAlign w:val="center"/>
            <w:hideMark/>
          </w:tcPr>
          <w:p w14:paraId="1DA56227" w14:textId="77777777" w:rsidR="0095430C" w:rsidRDefault="0095430C">
            <w:pPr>
              <w:rPr>
                <w:rFonts w:eastAsia="Times New Roman"/>
                <w:lang w:val="en-US"/>
              </w:rPr>
            </w:pPr>
          </w:p>
        </w:tc>
        <w:tc>
          <w:tcPr>
            <w:tcW w:w="0" w:type="auto"/>
            <w:vAlign w:val="center"/>
            <w:hideMark/>
          </w:tcPr>
          <w:p w14:paraId="6CB32FE8" w14:textId="77777777" w:rsidR="0095430C"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95430C" w14:paraId="6C3518D8" w14:textId="77777777">
        <w:trPr>
          <w:divId w:val="510997197"/>
          <w:tblCellSpacing w:w="15" w:type="dxa"/>
        </w:trPr>
        <w:tc>
          <w:tcPr>
            <w:tcW w:w="0" w:type="auto"/>
            <w:vAlign w:val="center"/>
            <w:hideMark/>
          </w:tcPr>
          <w:p w14:paraId="44119785" w14:textId="77777777" w:rsidR="0095430C" w:rsidRDefault="0095430C">
            <w:pPr>
              <w:rPr>
                <w:rFonts w:eastAsia="Times New Roman"/>
                <w:lang w:val="en-US"/>
              </w:rPr>
            </w:pPr>
          </w:p>
        </w:tc>
        <w:tc>
          <w:tcPr>
            <w:tcW w:w="0" w:type="auto"/>
            <w:vAlign w:val="center"/>
            <w:hideMark/>
          </w:tcPr>
          <w:p w14:paraId="71EEAB78" w14:textId="77777777" w:rsidR="0095430C"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malignant, and surgical consultation is recommended. The lesion compromises bowel lumen and demonstrates extracolonic invasion. Based on "CT Colonography Reporting and Data System: A Consensus Proposal", Radiology, July 2005; 236:3-9 </w:t>
            </w:r>
          </w:p>
        </w:tc>
      </w:tr>
      <w:tr w:rsidR="0095430C" w14:paraId="2ED34613" w14:textId="77777777">
        <w:trPr>
          <w:divId w:val="510997197"/>
          <w:tblCellSpacing w:w="15" w:type="dxa"/>
        </w:trPr>
        <w:tc>
          <w:tcPr>
            <w:tcW w:w="0" w:type="auto"/>
            <w:vAlign w:val="center"/>
            <w:hideMark/>
          </w:tcPr>
          <w:p w14:paraId="4C071938" w14:textId="77777777" w:rsidR="0095430C" w:rsidRDefault="0095430C">
            <w:pPr>
              <w:rPr>
                <w:rFonts w:eastAsia="Times New Roman"/>
                <w:lang w:val="en-US"/>
              </w:rPr>
            </w:pPr>
          </w:p>
        </w:tc>
        <w:tc>
          <w:tcPr>
            <w:tcW w:w="0" w:type="auto"/>
            <w:vAlign w:val="center"/>
            <w:hideMark/>
          </w:tcPr>
          <w:p w14:paraId="475F51D5" w14:textId="77777777" w:rsidR="0095430C"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95430C" w14:paraId="2DAFFC94" w14:textId="77777777">
        <w:trPr>
          <w:divId w:val="510997197"/>
          <w:tblCellSpacing w:w="15" w:type="dxa"/>
        </w:trPr>
        <w:tc>
          <w:tcPr>
            <w:tcW w:w="0" w:type="auto"/>
            <w:vAlign w:val="center"/>
            <w:hideMark/>
          </w:tcPr>
          <w:p w14:paraId="7A341DBE" w14:textId="77777777" w:rsidR="0095430C" w:rsidRDefault="0095430C">
            <w:pPr>
              <w:rPr>
                <w:rFonts w:eastAsia="Times New Roman"/>
                <w:lang w:val="en-US"/>
              </w:rPr>
            </w:pPr>
          </w:p>
        </w:tc>
        <w:tc>
          <w:tcPr>
            <w:tcW w:w="0" w:type="auto"/>
            <w:vAlign w:val="center"/>
            <w:hideMark/>
          </w:tcPr>
          <w:p w14:paraId="3C65EFDE" w14:textId="77777777" w:rsidR="0095430C"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Radiology;2006:945-948 </w:t>
            </w:r>
          </w:p>
        </w:tc>
      </w:tr>
      <w:tr w:rsidR="0095430C" w14:paraId="7D6BF90C" w14:textId="77777777">
        <w:trPr>
          <w:divId w:val="510997197"/>
          <w:tblCellSpacing w:w="15" w:type="dxa"/>
        </w:trPr>
        <w:tc>
          <w:tcPr>
            <w:tcW w:w="0" w:type="auto"/>
            <w:vAlign w:val="center"/>
            <w:hideMark/>
          </w:tcPr>
          <w:p w14:paraId="537986F1" w14:textId="77777777" w:rsidR="0095430C" w:rsidRDefault="0095430C">
            <w:pPr>
              <w:rPr>
                <w:rFonts w:eastAsia="Times New Roman"/>
                <w:lang w:val="en-US"/>
              </w:rPr>
            </w:pPr>
          </w:p>
        </w:tc>
        <w:tc>
          <w:tcPr>
            <w:tcW w:w="0" w:type="auto"/>
            <w:vAlign w:val="center"/>
            <w:hideMark/>
          </w:tcPr>
          <w:p w14:paraId="783AA8D5" w14:textId="30E82334" w:rsidR="0095430C" w:rsidRDefault="005B11EB">
            <w:pPr>
              <w:rPr>
                <w:rFonts w:eastAsia="Times New Roman"/>
                <w:lang w:val="en-US"/>
              </w:rPr>
            </w:pPr>
            <w:r>
              <w:rPr>
                <w:rFonts w:eastAsia="Times New Roman"/>
                <w:b/>
                <w:bCs/>
                <w:lang w:val="en-US"/>
              </w:rPr>
              <w:t xml:space="preserve">AP+45: </w:t>
            </w:r>
            <w:r>
              <w:rPr>
                <w:rFonts w:eastAsia="Times New Roman"/>
                <w:lang w:val="en-US"/>
              </w:rPr>
              <w:t>View Orientation Modifier indicates that the view orientation of the imaging plane is rotated +45</w:t>
            </w:r>
            <w:del w:id="202" w:author="Tom Oniki" w:date="2015-09-11T15:09:00Z">
              <w:r w:rsidDel="00C00B8E">
                <w:rPr>
                  <w:rFonts w:eastAsia="Times New Roman"/>
                  <w:lang w:val="en-US"/>
                </w:rPr>
                <w:delText>Â</w:delText>
              </w:r>
            </w:del>
            <w:r>
              <w:rPr>
                <w:rFonts w:eastAsia="Times New Roman"/>
                <w:lang w:val="en-US"/>
              </w:rPr>
              <w:t xml:space="preserve">° along the cranial-caudal axis </w:t>
            </w:r>
          </w:p>
        </w:tc>
      </w:tr>
      <w:tr w:rsidR="0095430C" w14:paraId="502A242F" w14:textId="77777777">
        <w:trPr>
          <w:divId w:val="510997197"/>
          <w:tblCellSpacing w:w="15" w:type="dxa"/>
        </w:trPr>
        <w:tc>
          <w:tcPr>
            <w:tcW w:w="0" w:type="auto"/>
            <w:vAlign w:val="center"/>
            <w:hideMark/>
          </w:tcPr>
          <w:p w14:paraId="323E435C" w14:textId="77777777" w:rsidR="0095430C" w:rsidRDefault="0095430C">
            <w:pPr>
              <w:rPr>
                <w:rFonts w:eastAsia="Times New Roman"/>
                <w:lang w:val="en-US"/>
              </w:rPr>
            </w:pPr>
          </w:p>
        </w:tc>
        <w:tc>
          <w:tcPr>
            <w:tcW w:w="0" w:type="auto"/>
            <w:vAlign w:val="center"/>
            <w:hideMark/>
          </w:tcPr>
          <w:p w14:paraId="19AAFFF5" w14:textId="628072A1" w:rsidR="0095430C" w:rsidRDefault="005B11EB">
            <w:pPr>
              <w:rPr>
                <w:rFonts w:eastAsia="Times New Roman"/>
                <w:lang w:val="en-US"/>
              </w:rPr>
            </w:pPr>
            <w:r>
              <w:rPr>
                <w:rFonts w:eastAsia="Times New Roman"/>
                <w:b/>
                <w:bCs/>
                <w:lang w:val="en-US"/>
              </w:rPr>
              <w:t xml:space="preserve">AP-45: </w:t>
            </w:r>
            <w:r>
              <w:rPr>
                <w:rFonts w:eastAsia="Times New Roman"/>
                <w:lang w:val="en-US"/>
              </w:rPr>
              <w:t>View Orientation Modifier indicates that the view orientation of the imaging plane is rotated -45</w:t>
            </w:r>
            <w:del w:id="203" w:author="Tom Oniki" w:date="2015-09-11T15:09:00Z">
              <w:r w:rsidDel="00C00B8E">
                <w:rPr>
                  <w:rFonts w:eastAsia="Times New Roman"/>
                  <w:lang w:val="en-US"/>
                </w:rPr>
                <w:delText>Â</w:delText>
              </w:r>
            </w:del>
            <w:r>
              <w:rPr>
                <w:rFonts w:eastAsia="Times New Roman"/>
                <w:lang w:val="en-US"/>
              </w:rPr>
              <w:t xml:space="preserve">° along the cranial-caudal axis </w:t>
            </w:r>
          </w:p>
        </w:tc>
      </w:tr>
      <w:tr w:rsidR="0095430C" w14:paraId="093B8472" w14:textId="77777777">
        <w:trPr>
          <w:divId w:val="510997197"/>
          <w:tblCellSpacing w:w="15" w:type="dxa"/>
        </w:trPr>
        <w:tc>
          <w:tcPr>
            <w:tcW w:w="0" w:type="auto"/>
            <w:vAlign w:val="center"/>
            <w:hideMark/>
          </w:tcPr>
          <w:p w14:paraId="7BBAF22B" w14:textId="77777777" w:rsidR="0095430C" w:rsidRDefault="0095430C">
            <w:pPr>
              <w:rPr>
                <w:rFonts w:eastAsia="Times New Roman"/>
                <w:lang w:val="en-US"/>
              </w:rPr>
            </w:pPr>
          </w:p>
        </w:tc>
        <w:tc>
          <w:tcPr>
            <w:tcW w:w="0" w:type="auto"/>
            <w:vAlign w:val="center"/>
            <w:hideMark/>
          </w:tcPr>
          <w:p w14:paraId="4DE94652" w14:textId="77777777" w:rsidR="0095430C"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95430C" w14:paraId="5D58B80E" w14:textId="77777777">
        <w:trPr>
          <w:divId w:val="510997197"/>
          <w:tblCellSpacing w:w="15" w:type="dxa"/>
        </w:trPr>
        <w:tc>
          <w:tcPr>
            <w:tcW w:w="0" w:type="auto"/>
            <w:vAlign w:val="center"/>
            <w:hideMark/>
          </w:tcPr>
          <w:p w14:paraId="4B54B5EC" w14:textId="77777777" w:rsidR="0095430C" w:rsidRDefault="0095430C">
            <w:pPr>
              <w:rPr>
                <w:rFonts w:eastAsia="Times New Roman"/>
                <w:lang w:val="en-US"/>
              </w:rPr>
            </w:pPr>
          </w:p>
        </w:tc>
        <w:tc>
          <w:tcPr>
            <w:tcW w:w="0" w:type="auto"/>
            <w:vAlign w:val="center"/>
            <w:hideMark/>
          </w:tcPr>
          <w:p w14:paraId="0BD3F488" w14:textId="77777777" w:rsidR="0095430C"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95430C" w14:paraId="4F57F5C8" w14:textId="77777777">
        <w:trPr>
          <w:divId w:val="510997197"/>
          <w:tblCellSpacing w:w="15" w:type="dxa"/>
        </w:trPr>
        <w:tc>
          <w:tcPr>
            <w:tcW w:w="0" w:type="auto"/>
            <w:vAlign w:val="center"/>
            <w:hideMark/>
          </w:tcPr>
          <w:p w14:paraId="2F99E933" w14:textId="77777777" w:rsidR="0095430C" w:rsidRDefault="0095430C">
            <w:pPr>
              <w:rPr>
                <w:rFonts w:eastAsia="Times New Roman"/>
                <w:lang w:val="en-US"/>
              </w:rPr>
            </w:pPr>
          </w:p>
        </w:tc>
        <w:tc>
          <w:tcPr>
            <w:tcW w:w="0" w:type="auto"/>
            <w:vAlign w:val="center"/>
            <w:hideMark/>
          </w:tcPr>
          <w:p w14:paraId="3E940386" w14:textId="77777777" w:rsidR="0095430C"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95430C" w14:paraId="3B3A74B1" w14:textId="77777777">
        <w:trPr>
          <w:divId w:val="510997197"/>
          <w:tblCellSpacing w:w="15" w:type="dxa"/>
        </w:trPr>
        <w:tc>
          <w:tcPr>
            <w:tcW w:w="0" w:type="auto"/>
            <w:vAlign w:val="center"/>
            <w:hideMark/>
          </w:tcPr>
          <w:p w14:paraId="7C7CEC25" w14:textId="77777777" w:rsidR="0095430C" w:rsidRDefault="0095430C">
            <w:pPr>
              <w:rPr>
                <w:rFonts w:eastAsia="Times New Roman"/>
                <w:lang w:val="en-US"/>
              </w:rPr>
            </w:pPr>
          </w:p>
        </w:tc>
        <w:tc>
          <w:tcPr>
            <w:tcW w:w="0" w:type="auto"/>
            <w:vAlign w:val="center"/>
            <w:hideMark/>
          </w:tcPr>
          <w:p w14:paraId="5F7C3642" w14:textId="77777777" w:rsidR="0095430C"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95430C" w14:paraId="56475200" w14:textId="77777777">
        <w:trPr>
          <w:divId w:val="510997197"/>
          <w:tblCellSpacing w:w="15" w:type="dxa"/>
        </w:trPr>
        <w:tc>
          <w:tcPr>
            <w:tcW w:w="0" w:type="auto"/>
            <w:vAlign w:val="center"/>
            <w:hideMark/>
          </w:tcPr>
          <w:p w14:paraId="4C9B87A9" w14:textId="77777777" w:rsidR="0095430C" w:rsidRDefault="0095430C">
            <w:pPr>
              <w:rPr>
                <w:rFonts w:eastAsia="Times New Roman"/>
                <w:lang w:val="en-US"/>
              </w:rPr>
            </w:pPr>
          </w:p>
        </w:tc>
        <w:tc>
          <w:tcPr>
            <w:tcW w:w="0" w:type="auto"/>
            <w:vAlign w:val="center"/>
            <w:hideMark/>
          </w:tcPr>
          <w:p w14:paraId="05B044AD" w14:textId="77777777" w:rsidR="0095430C"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95430C" w14:paraId="3D9E02F0" w14:textId="77777777">
        <w:trPr>
          <w:divId w:val="510997197"/>
          <w:tblCellSpacing w:w="15" w:type="dxa"/>
        </w:trPr>
        <w:tc>
          <w:tcPr>
            <w:tcW w:w="0" w:type="auto"/>
            <w:vAlign w:val="center"/>
            <w:hideMark/>
          </w:tcPr>
          <w:p w14:paraId="0921A9D6" w14:textId="77777777" w:rsidR="0095430C" w:rsidRDefault="0095430C">
            <w:pPr>
              <w:rPr>
                <w:rFonts w:eastAsia="Times New Roman"/>
                <w:lang w:val="en-US"/>
              </w:rPr>
            </w:pPr>
          </w:p>
        </w:tc>
        <w:tc>
          <w:tcPr>
            <w:tcW w:w="0" w:type="auto"/>
            <w:vAlign w:val="center"/>
            <w:hideMark/>
          </w:tcPr>
          <w:p w14:paraId="6B7D366E" w14:textId="77777777" w:rsidR="0095430C"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95430C" w14:paraId="072FD975" w14:textId="77777777">
        <w:trPr>
          <w:divId w:val="510997197"/>
          <w:tblCellSpacing w:w="15" w:type="dxa"/>
        </w:trPr>
        <w:tc>
          <w:tcPr>
            <w:tcW w:w="0" w:type="auto"/>
            <w:vAlign w:val="center"/>
            <w:hideMark/>
          </w:tcPr>
          <w:p w14:paraId="71E37718" w14:textId="77777777" w:rsidR="0095430C" w:rsidRDefault="0095430C">
            <w:pPr>
              <w:rPr>
                <w:rFonts w:eastAsia="Times New Roman"/>
                <w:lang w:val="en-US"/>
              </w:rPr>
            </w:pPr>
          </w:p>
        </w:tc>
        <w:tc>
          <w:tcPr>
            <w:tcW w:w="0" w:type="auto"/>
            <w:vAlign w:val="center"/>
            <w:hideMark/>
          </w:tcPr>
          <w:p w14:paraId="3E5CBF9E" w14:textId="77777777" w:rsidR="0095430C"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95430C" w14:paraId="729D495E" w14:textId="77777777">
        <w:trPr>
          <w:divId w:val="510997197"/>
          <w:tblCellSpacing w:w="15" w:type="dxa"/>
        </w:trPr>
        <w:tc>
          <w:tcPr>
            <w:tcW w:w="0" w:type="auto"/>
            <w:vAlign w:val="center"/>
            <w:hideMark/>
          </w:tcPr>
          <w:p w14:paraId="51B614CD" w14:textId="77777777" w:rsidR="0095430C" w:rsidRDefault="0095430C">
            <w:pPr>
              <w:rPr>
                <w:rFonts w:eastAsia="Times New Roman"/>
                <w:lang w:val="en-US"/>
              </w:rPr>
            </w:pPr>
          </w:p>
        </w:tc>
        <w:tc>
          <w:tcPr>
            <w:tcW w:w="0" w:type="auto"/>
            <w:vAlign w:val="center"/>
            <w:hideMark/>
          </w:tcPr>
          <w:p w14:paraId="5148D842" w14:textId="77777777" w:rsidR="0095430C"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95430C" w14:paraId="695E3579" w14:textId="77777777">
        <w:trPr>
          <w:divId w:val="510997197"/>
          <w:tblCellSpacing w:w="15" w:type="dxa"/>
        </w:trPr>
        <w:tc>
          <w:tcPr>
            <w:tcW w:w="0" w:type="auto"/>
            <w:vAlign w:val="center"/>
            <w:hideMark/>
          </w:tcPr>
          <w:p w14:paraId="1714A2D9" w14:textId="77777777" w:rsidR="0095430C" w:rsidRDefault="0095430C">
            <w:pPr>
              <w:rPr>
                <w:rFonts w:eastAsia="Times New Roman"/>
                <w:lang w:val="en-US"/>
              </w:rPr>
            </w:pPr>
          </w:p>
        </w:tc>
        <w:tc>
          <w:tcPr>
            <w:tcW w:w="0" w:type="auto"/>
            <w:vAlign w:val="center"/>
            <w:hideMark/>
          </w:tcPr>
          <w:p w14:paraId="0DB81083" w14:textId="77777777" w:rsidR="0095430C"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95430C" w14:paraId="1D44D957" w14:textId="77777777">
        <w:trPr>
          <w:divId w:val="510997197"/>
          <w:tblCellSpacing w:w="15" w:type="dxa"/>
        </w:trPr>
        <w:tc>
          <w:tcPr>
            <w:tcW w:w="0" w:type="auto"/>
            <w:vAlign w:val="center"/>
            <w:hideMark/>
          </w:tcPr>
          <w:p w14:paraId="5E365286" w14:textId="77777777" w:rsidR="0095430C" w:rsidRDefault="0095430C">
            <w:pPr>
              <w:rPr>
                <w:rFonts w:eastAsia="Times New Roman"/>
                <w:lang w:val="en-US"/>
              </w:rPr>
            </w:pPr>
          </w:p>
        </w:tc>
        <w:tc>
          <w:tcPr>
            <w:tcW w:w="0" w:type="auto"/>
            <w:vAlign w:val="center"/>
            <w:hideMark/>
          </w:tcPr>
          <w:p w14:paraId="6508CA46" w14:textId="77777777" w:rsidR="0095430C"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95430C" w14:paraId="0CB7D8CF" w14:textId="77777777">
        <w:trPr>
          <w:divId w:val="510997197"/>
          <w:tblCellSpacing w:w="15" w:type="dxa"/>
        </w:trPr>
        <w:tc>
          <w:tcPr>
            <w:tcW w:w="0" w:type="auto"/>
            <w:vAlign w:val="center"/>
            <w:hideMark/>
          </w:tcPr>
          <w:p w14:paraId="7552A662" w14:textId="77777777" w:rsidR="0095430C" w:rsidRDefault="0095430C">
            <w:pPr>
              <w:rPr>
                <w:rFonts w:eastAsia="Times New Roman"/>
                <w:lang w:val="en-US"/>
              </w:rPr>
            </w:pPr>
          </w:p>
        </w:tc>
        <w:tc>
          <w:tcPr>
            <w:tcW w:w="0" w:type="auto"/>
            <w:vAlign w:val="center"/>
            <w:hideMark/>
          </w:tcPr>
          <w:p w14:paraId="7EC5FE40" w14:textId="77777777" w:rsidR="0095430C"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95430C" w14:paraId="532E2C2F" w14:textId="77777777">
        <w:trPr>
          <w:divId w:val="510997197"/>
          <w:tblCellSpacing w:w="15" w:type="dxa"/>
        </w:trPr>
        <w:tc>
          <w:tcPr>
            <w:tcW w:w="0" w:type="auto"/>
            <w:vAlign w:val="center"/>
            <w:hideMark/>
          </w:tcPr>
          <w:p w14:paraId="040544E9" w14:textId="77777777" w:rsidR="0095430C" w:rsidRDefault="0095430C">
            <w:pPr>
              <w:rPr>
                <w:rFonts w:eastAsia="Times New Roman"/>
                <w:lang w:val="en-US"/>
              </w:rPr>
            </w:pPr>
          </w:p>
        </w:tc>
        <w:tc>
          <w:tcPr>
            <w:tcW w:w="0" w:type="auto"/>
            <w:vAlign w:val="center"/>
            <w:hideMark/>
          </w:tcPr>
          <w:p w14:paraId="59314B9A" w14:textId="77777777" w:rsidR="0095430C"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95430C" w14:paraId="4459A1E7" w14:textId="77777777">
        <w:trPr>
          <w:divId w:val="510997197"/>
          <w:tblCellSpacing w:w="15" w:type="dxa"/>
        </w:trPr>
        <w:tc>
          <w:tcPr>
            <w:tcW w:w="0" w:type="auto"/>
            <w:vAlign w:val="center"/>
            <w:hideMark/>
          </w:tcPr>
          <w:p w14:paraId="2D61EDBA" w14:textId="77777777" w:rsidR="0095430C" w:rsidRDefault="0095430C">
            <w:pPr>
              <w:rPr>
                <w:rFonts w:eastAsia="Times New Roman"/>
                <w:lang w:val="en-US"/>
              </w:rPr>
            </w:pPr>
          </w:p>
        </w:tc>
        <w:tc>
          <w:tcPr>
            <w:tcW w:w="0" w:type="auto"/>
            <w:vAlign w:val="center"/>
            <w:hideMark/>
          </w:tcPr>
          <w:p w14:paraId="20E9CC91" w14:textId="77777777" w:rsidR="0095430C"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95430C" w14:paraId="677FB6A3" w14:textId="77777777">
        <w:trPr>
          <w:divId w:val="510997197"/>
          <w:tblCellSpacing w:w="15" w:type="dxa"/>
        </w:trPr>
        <w:tc>
          <w:tcPr>
            <w:tcW w:w="0" w:type="auto"/>
            <w:vAlign w:val="center"/>
            <w:hideMark/>
          </w:tcPr>
          <w:p w14:paraId="3DA502D8" w14:textId="77777777" w:rsidR="0095430C" w:rsidRDefault="0095430C">
            <w:pPr>
              <w:rPr>
                <w:rFonts w:eastAsia="Times New Roman"/>
                <w:lang w:val="en-US"/>
              </w:rPr>
            </w:pPr>
          </w:p>
        </w:tc>
        <w:tc>
          <w:tcPr>
            <w:tcW w:w="0" w:type="auto"/>
            <w:vAlign w:val="center"/>
            <w:hideMark/>
          </w:tcPr>
          <w:p w14:paraId="7E6AEFD5" w14:textId="77777777" w:rsidR="0095430C"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95430C" w14:paraId="4A0C90E8" w14:textId="77777777">
        <w:trPr>
          <w:divId w:val="510997197"/>
          <w:tblCellSpacing w:w="15" w:type="dxa"/>
        </w:trPr>
        <w:tc>
          <w:tcPr>
            <w:tcW w:w="0" w:type="auto"/>
            <w:vAlign w:val="center"/>
            <w:hideMark/>
          </w:tcPr>
          <w:p w14:paraId="298E7996" w14:textId="77777777" w:rsidR="0095430C" w:rsidRDefault="0095430C">
            <w:pPr>
              <w:rPr>
                <w:rFonts w:eastAsia="Times New Roman"/>
                <w:lang w:val="en-US"/>
              </w:rPr>
            </w:pPr>
          </w:p>
        </w:tc>
        <w:tc>
          <w:tcPr>
            <w:tcW w:w="0" w:type="auto"/>
            <w:vAlign w:val="center"/>
            <w:hideMark/>
          </w:tcPr>
          <w:p w14:paraId="59DB3852" w14:textId="77777777" w:rsidR="0095430C"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95430C" w14:paraId="235D6755" w14:textId="77777777">
        <w:trPr>
          <w:divId w:val="510997197"/>
          <w:tblCellSpacing w:w="15" w:type="dxa"/>
        </w:trPr>
        <w:tc>
          <w:tcPr>
            <w:tcW w:w="0" w:type="auto"/>
            <w:vAlign w:val="center"/>
            <w:hideMark/>
          </w:tcPr>
          <w:p w14:paraId="5F1FFC6E" w14:textId="77777777" w:rsidR="0095430C" w:rsidRDefault="0095430C">
            <w:pPr>
              <w:rPr>
                <w:rFonts w:eastAsia="Times New Roman"/>
                <w:lang w:val="en-US"/>
              </w:rPr>
            </w:pPr>
          </w:p>
        </w:tc>
        <w:tc>
          <w:tcPr>
            <w:tcW w:w="0" w:type="auto"/>
            <w:vAlign w:val="center"/>
            <w:hideMark/>
          </w:tcPr>
          <w:p w14:paraId="6923F43B" w14:textId="77777777" w:rsidR="0095430C"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95430C" w14:paraId="1D2816D6" w14:textId="77777777">
        <w:trPr>
          <w:divId w:val="510997197"/>
          <w:tblCellSpacing w:w="15" w:type="dxa"/>
        </w:trPr>
        <w:tc>
          <w:tcPr>
            <w:tcW w:w="0" w:type="auto"/>
            <w:vAlign w:val="center"/>
            <w:hideMark/>
          </w:tcPr>
          <w:p w14:paraId="5151F0EF" w14:textId="77777777" w:rsidR="0095430C" w:rsidRDefault="0095430C">
            <w:pPr>
              <w:rPr>
                <w:rFonts w:eastAsia="Times New Roman"/>
                <w:lang w:val="en-US"/>
              </w:rPr>
            </w:pPr>
          </w:p>
        </w:tc>
        <w:tc>
          <w:tcPr>
            <w:tcW w:w="0" w:type="auto"/>
            <w:vAlign w:val="center"/>
            <w:hideMark/>
          </w:tcPr>
          <w:p w14:paraId="4F94DE7C" w14:textId="77777777" w:rsidR="0095430C"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95430C" w14:paraId="6920214E" w14:textId="77777777">
        <w:trPr>
          <w:divId w:val="510997197"/>
          <w:tblCellSpacing w:w="15" w:type="dxa"/>
        </w:trPr>
        <w:tc>
          <w:tcPr>
            <w:tcW w:w="0" w:type="auto"/>
            <w:vAlign w:val="center"/>
            <w:hideMark/>
          </w:tcPr>
          <w:p w14:paraId="2600D6C7" w14:textId="77777777" w:rsidR="0095430C" w:rsidRDefault="0095430C">
            <w:pPr>
              <w:rPr>
                <w:rFonts w:eastAsia="Times New Roman"/>
                <w:lang w:val="en-US"/>
              </w:rPr>
            </w:pPr>
          </w:p>
        </w:tc>
        <w:tc>
          <w:tcPr>
            <w:tcW w:w="0" w:type="auto"/>
            <w:vAlign w:val="center"/>
            <w:hideMark/>
          </w:tcPr>
          <w:p w14:paraId="093C4B44" w14:textId="77777777" w:rsidR="0095430C"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95430C" w14:paraId="53C0066E" w14:textId="77777777">
        <w:trPr>
          <w:divId w:val="510997197"/>
          <w:tblCellSpacing w:w="15" w:type="dxa"/>
        </w:trPr>
        <w:tc>
          <w:tcPr>
            <w:tcW w:w="0" w:type="auto"/>
            <w:vAlign w:val="center"/>
            <w:hideMark/>
          </w:tcPr>
          <w:p w14:paraId="10AA909E" w14:textId="77777777" w:rsidR="0095430C" w:rsidRDefault="0095430C">
            <w:pPr>
              <w:rPr>
                <w:rFonts w:eastAsia="Times New Roman"/>
                <w:lang w:val="en-US"/>
              </w:rPr>
            </w:pPr>
          </w:p>
        </w:tc>
        <w:tc>
          <w:tcPr>
            <w:tcW w:w="0" w:type="auto"/>
            <w:vAlign w:val="center"/>
            <w:hideMark/>
          </w:tcPr>
          <w:p w14:paraId="7A7ACAB9" w14:textId="77777777" w:rsidR="0095430C"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95430C" w14:paraId="64B17DC4" w14:textId="77777777">
        <w:trPr>
          <w:divId w:val="510997197"/>
          <w:tblCellSpacing w:w="15" w:type="dxa"/>
        </w:trPr>
        <w:tc>
          <w:tcPr>
            <w:tcW w:w="0" w:type="auto"/>
            <w:vAlign w:val="center"/>
            <w:hideMark/>
          </w:tcPr>
          <w:p w14:paraId="08C3811B" w14:textId="77777777" w:rsidR="0095430C" w:rsidRDefault="0095430C">
            <w:pPr>
              <w:rPr>
                <w:rFonts w:eastAsia="Times New Roman"/>
                <w:lang w:val="en-US"/>
              </w:rPr>
            </w:pPr>
          </w:p>
        </w:tc>
        <w:tc>
          <w:tcPr>
            <w:tcW w:w="0" w:type="auto"/>
            <w:vAlign w:val="center"/>
            <w:hideMark/>
          </w:tcPr>
          <w:p w14:paraId="4F3CA5CD" w14:textId="77777777" w:rsidR="0095430C"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95430C" w14:paraId="031C1D29" w14:textId="77777777">
        <w:trPr>
          <w:divId w:val="510997197"/>
          <w:tblCellSpacing w:w="15" w:type="dxa"/>
        </w:trPr>
        <w:tc>
          <w:tcPr>
            <w:tcW w:w="0" w:type="auto"/>
            <w:vAlign w:val="center"/>
            <w:hideMark/>
          </w:tcPr>
          <w:p w14:paraId="0832AF4F" w14:textId="77777777" w:rsidR="0095430C" w:rsidRDefault="0095430C">
            <w:pPr>
              <w:rPr>
                <w:rFonts w:eastAsia="Times New Roman"/>
                <w:lang w:val="en-US"/>
              </w:rPr>
            </w:pPr>
          </w:p>
        </w:tc>
        <w:tc>
          <w:tcPr>
            <w:tcW w:w="0" w:type="auto"/>
            <w:vAlign w:val="center"/>
            <w:hideMark/>
          </w:tcPr>
          <w:p w14:paraId="1B7C1AC8" w14:textId="77777777" w:rsidR="0095430C"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95430C" w14:paraId="206A66A2" w14:textId="77777777">
        <w:trPr>
          <w:divId w:val="510997197"/>
          <w:tblCellSpacing w:w="15" w:type="dxa"/>
        </w:trPr>
        <w:tc>
          <w:tcPr>
            <w:tcW w:w="0" w:type="auto"/>
            <w:vAlign w:val="center"/>
            <w:hideMark/>
          </w:tcPr>
          <w:p w14:paraId="689771B4" w14:textId="77777777" w:rsidR="0095430C" w:rsidRDefault="0095430C">
            <w:pPr>
              <w:rPr>
                <w:rFonts w:eastAsia="Times New Roman"/>
                <w:lang w:val="en-US"/>
              </w:rPr>
            </w:pPr>
          </w:p>
        </w:tc>
        <w:tc>
          <w:tcPr>
            <w:tcW w:w="0" w:type="auto"/>
            <w:vAlign w:val="center"/>
            <w:hideMark/>
          </w:tcPr>
          <w:p w14:paraId="14F1EEFF" w14:textId="77777777" w:rsidR="0095430C"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95430C" w14:paraId="462E05CF" w14:textId="77777777">
        <w:trPr>
          <w:divId w:val="510997197"/>
          <w:tblCellSpacing w:w="15" w:type="dxa"/>
        </w:trPr>
        <w:tc>
          <w:tcPr>
            <w:tcW w:w="0" w:type="auto"/>
            <w:vAlign w:val="center"/>
            <w:hideMark/>
          </w:tcPr>
          <w:p w14:paraId="2CF01EF5" w14:textId="77777777" w:rsidR="0095430C" w:rsidRDefault="0095430C">
            <w:pPr>
              <w:rPr>
                <w:rFonts w:eastAsia="Times New Roman"/>
                <w:lang w:val="en-US"/>
              </w:rPr>
            </w:pPr>
          </w:p>
        </w:tc>
        <w:tc>
          <w:tcPr>
            <w:tcW w:w="0" w:type="auto"/>
            <w:vAlign w:val="center"/>
            <w:hideMark/>
          </w:tcPr>
          <w:p w14:paraId="12E06922" w14:textId="77777777" w:rsidR="0095430C"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95430C" w14:paraId="236C4898" w14:textId="77777777">
        <w:trPr>
          <w:divId w:val="510997197"/>
          <w:tblCellSpacing w:w="15" w:type="dxa"/>
        </w:trPr>
        <w:tc>
          <w:tcPr>
            <w:tcW w:w="0" w:type="auto"/>
            <w:vAlign w:val="center"/>
            <w:hideMark/>
          </w:tcPr>
          <w:p w14:paraId="6EA1A279" w14:textId="77777777" w:rsidR="0095430C" w:rsidRDefault="0095430C">
            <w:pPr>
              <w:rPr>
                <w:rFonts w:eastAsia="Times New Roman"/>
                <w:lang w:val="en-US"/>
              </w:rPr>
            </w:pPr>
          </w:p>
        </w:tc>
        <w:tc>
          <w:tcPr>
            <w:tcW w:w="0" w:type="auto"/>
            <w:vAlign w:val="center"/>
            <w:hideMark/>
          </w:tcPr>
          <w:p w14:paraId="49E2F8B6" w14:textId="77777777" w:rsidR="0095430C"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95430C" w14:paraId="0A1E4867" w14:textId="77777777">
        <w:trPr>
          <w:divId w:val="510997197"/>
          <w:tblCellSpacing w:w="15" w:type="dxa"/>
        </w:trPr>
        <w:tc>
          <w:tcPr>
            <w:tcW w:w="0" w:type="auto"/>
            <w:vAlign w:val="center"/>
            <w:hideMark/>
          </w:tcPr>
          <w:p w14:paraId="0C29A6F8" w14:textId="77777777" w:rsidR="0095430C" w:rsidRDefault="0095430C">
            <w:pPr>
              <w:rPr>
                <w:rFonts w:eastAsia="Times New Roman"/>
                <w:lang w:val="en-US"/>
              </w:rPr>
            </w:pPr>
          </w:p>
        </w:tc>
        <w:tc>
          <w:tcPr>
            <w:tcW w:w="0" w:type="auto"/>
            <w:vAlign w:val="center"/>
            <w:hideMark/>
          </w:tcPr>
          <w:p w14:paraId="34F730F7" w14:textId="77777777" w:rsidR="0095430C"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95430C" w14:paraId="19233177" w14:textId="77777777">
        <w:trPr>
          <w:divId w:val="510997197"/>
          <w:tblCellSpacing w:w="15" w:type="dxa"/>
        </w:trPr>
        <w:tc>
          <w:tcPr>
            <w:tcW w:w="0" w:type="auto"/>
            <w:vAlign w:val="center"/>
            <w:hideMark/>
          </w:tcPr>
          <w:p w14:paraId="46CC54A2" w14:textId="77777777" w:rsidR="0095430C" w:rsidRDefault="0095430C">
            <w:pPr>
              <w:rPr>
                <w:rFonts w:eastAsia="Times New Roman"/>
                <w:lang w:val="en-US"/>
              </w:rPr>
            </w:pPr>
          </w:p>
        </w:tc>
        <w:tc>
          <w:tcPr>
            <w:tcW w:w="0" w:type="auto"/>
            <w:vAlign w:val="center"/>
            <w:hideMark/>
          </w:tcPr>
          <w:p w14:paraId="27D7B40D" w14:textId="2BDE2C6E" w:rsidR="0095430C" w:rsidRDefault="005B11EB" w:rsidP="00255F1A">
            <w:pPr>
              <w:rPr>
                <w:rFonts w:eastAsia="Times New Roman"/>
                <w:lang w:val="en-US"/>
              </w:rPr>
            </w:pPr>
            <w:r>
              <w:rPr>
                <w:rFonts w:eastAsia="Times New Roman"/>
                <w:b/>
                <w:bCs/>
                <w:lang w:val="en-US"/>
              </w:rPr>
              <w:t>M</w:t>
            </w:r>
            <w:del w:id="204" w:author="Tom Oniki" w:date="2015-09-04T14:31:00Z">
              <w:r w:rsidDel="00255F1A">
                <w:rPr>
                  <w:rFonts w:eastAsia="Times New Roman"/>
                  <w:b/>
                  <w:bCs/>
                  <w:lang w:val="en-US"/>
                </w:rPr>
                <w:delText>Ã¼</w:delText>
              </w:r>
            </w:del>
            <w:ins w:id="205" w:author="Tom Oniki" w:date="2015-09-04T14:31:00Z">
              <w:r w:rsidR="00255F1A">
                <w:rPr>
                  <w:rFonts w:eastAsia="Times New Roman"/>
                  <w:b/>
                  <w:bCs/>
                  <w:lang w:val="en-US"/>
                </w:rPr>
                <w:t>ü</w:t>
              </w:r>
            </w:ins>
            <w:r>
              <w:rPr>
                <w:rFonts w:eastAsia="Times New Roman"/>
                <w:b/>
                <w:bCs/>
                <w:lang w:val="en-US"/>
              </w:rPr>
              <w:t xml:space="preserve">ller Method Planning for Hip Replacement: </w:t>
            </w:r>
            <w:r>
              <w:rPr>
                <w:rFonts w:eastAsia="Times New Roman"/>
                <w:lang w:val="en-US"/>
              </w:rPr>
              <w:t>Planning of Hip Replacement according to the procedure of M. E. M</w:t>
            </w:r>
            <w:del w:id="206" w:author="Tom Oniki" w:date="2015-09-04T14:31:00Z">
              <w:r w:rsidDel="00255F1A">
                <w:rPr>
                  <w:rFonts w:eastAsia="Times New Roman"/>
                  <w:lang w:val="en-US"/>
                </w:rPr>
                <w:delText>Ã¼</w:delText>
              </w:r>
            </w:del>
            <w:ins w:id="207" w:author="Tom Oniki" w:date="2015-09-04T14:31:00Z">
              <w:r w:rsidR="00255F1A">
                <w:rPr>
                  <w:rFonts w:eastAsia="Times New Roman"/>
                  <w:lang w:val="en-US"/>
                </w:rPr>
                <w:t>ü</w:t>
              </w:r>
            </w:ins>
            <w:r>
              <w:rPr>
                <w:rFonts w:eastAsia="Times New Roman"/>
                <w:lang w:val="en-US"/>
              </w:rPr>
              <w:t xml:space="preserve">ller [Eggli et. al.1998] </w:t>
            </w:r>
          </w:p>
        </w:tc>
      </w:tr>
      <w:tr w:rsidR="0095430C" w14:paraId="401170EC" w14:textId="77777777">
        <w:trPr>
          <w:divId w:val="510997197"/>
          <w:tblCellSpacing w:w="15" w:type="dxa"/>
        </w:trPr>
        <w:tc>
          <w:tcPr>
            <w:tcW w:w="0" w:type="auto"/>
            <w:vAlign w:val="center"/>
            <w:hideMark/>
          </w:tcPr>
          <w:p w14:paraId="762D546E" w14:textId="77777777" w:rsidR="0095430C" w:rsidRDefault="0095430C">
            <w:pPr>
              <w:rPr>
                <w:rFonts w:eastAsia="Times New Roman"/>
                <w:lang w:val="en-US"/>
              </w:rPr>
            </w:pPr>
          </w:p>
        </w:tc>
        <w:tc>
          <w:tcPr>
            <w:tcW w:w="0" w:type="auto"/>
            <w:vAlign w:val="center"/>
            <w:hideMark/>
          </w:tcPr>
          <w:p w14:paraId="440CF4A0" w14:textId="77777777" w:rsidR="0095430C"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w:t>
            </w:r>
            <w:r>
              <w:rPr>
                <w:rFonts w:eastAsia="Times New Roman"/>
                <w:lang w:val="en-US"/>
              </w:rPr>
              <w:lastRenderedPageBreak/>
              <w:t xml:space="preserve">Activity </w:t>
            </w:r>
          </w:p>
        </w:tc>
      </w:tr>
      <w:tr w:rsidR="0095430C" w14:paraId="7ACD1870" w14:textId="77777777">
        <w:trPr>
          <w:divId w:val="510997197"/>
          <w:tblCellSpacing w:w="15" w:type="dxa"/>
        </w:trPr>
        <w:tc>
          <w:tcPr>
            <w:tcW w:w="0" w:type="auto"/>
            <w:vAlign w:val="center"/>
            <w:hideMark/>
          </w:tcPr>
          <w:p w14:paraId="7825DC8E" w14:textId="77777777" w:rsidR="0095430C" w:rsidRDefault="0095430C">
            <w:pPr>
              <w:rPr>
                <w:rFonts w:eastAsia="Times New Roman"/>
                <w:lang w:val="en-US"/>
              </w:rPr>
            </w:pPr>
          </w:p>
        </w:tc>
        <w:tc>
          <w:tcPr>
            <w:tcW w:w="0" w:type="auto"/>
            <w:vAlign w:val="center"/>
            <w:hideMark/>
          </w:tcPr>
          <w:p w14:paraId="5F8B3715" w14:textId="77777777" w:rsidR="0095430C"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95430C" w14:paraId="1806F0CB" w14:textId="77777777">
        <w:trPr>
          <w:divId w:val="510997197"/>
          <w:tblCellSpacing w:w="15" w:type="dxa"/>
        </w:trPr>
        <w:tc>
          <w:tcPr>
            <w:tcW w:w="0" w:type="auto"/>
            <w:vAlign w:val="center"/>
            <w:hideMark/>
          </w:tcPr>
          <w:p w14:paraId="292F6B89" w14:textId="77777777" w:rsidR="0095430C" w:rsidRDefault="0095430C">
            <w:pPr>
              <w:rPr>
                <w:rFonts w:eastAsia="Times New Roman"/>
                <w:lang w:val="en-US"/>
              </w:rPr>
            </w:pPr>
          </w:p>
        </w:tc>
        <w:tc>
          <w:tcPr>
            <w:tcW w:w="0" w:type="auto"/>
            <w:vAlign w:val="center"/>
            <w:hideMark/>
          </w:tcPr>
          <w:p w14:paraId="1B3D4183" w14:textId="77777777" w:rsidR="0095430C"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95430C" w14:paraId="535EEA7C" w14:textId="77777777">
        <w:trPr>
          <w:divId w:val="510997197"/>
          <w:tblCellSpacing w:w="15" w:type="dxa"/>
        </w:trPr>
        <w:tc>
          <w:tcPr>
            <w:tcW w:w="0" w:type="auto"/>
            <w:vAlign w:val="center"/>
            <w:hideMark/>
          </w:tcPr>
          <w:p w14:paraId="5D506A0B" w14:textId="77777777" w:rsidR="0095430C" w:rsidRDefault="0095430C">
            <w:pPr>
              <w:rPr>
                <w:rFonts w:eastAsia="Times New Roman"/>
                <w:lang w:val="en-US"/>
              </w:rPr>
            </w:pPr>
          </w:p>
        </w:tc>
        <w:tc>
          <w:tcPr>
            <w:tcW w:w="0" w:type="auto"/>
            <w:vAlign w:val="center"/>
            <w:hideMark/>
          </w:tcPr>
          <w:p w14:paraId="71012114" w14:textId="77777777" w:rsidR="0095430C"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95430C" w14:paraId="39E92352" w14:textId="77777777">
        <w:trPr>
          <w:divId w:val="510997197"/>
          <w:tblCellSpacing w:w="15" w:type="dxa"/>
        </w:trPr>
        <w:tc>
          <w:tcPr>
            <w:tcW w:w="0" w:type="auto"/>
            <w:vAlign w:val="center"/>
            <w:hideMark/>
          </w:tcPr>
          <w:p w14:paraId="7B567860" w14:textId="77777777" w:rsidR="0095430C" w:rsidRDefault="0095430C">
            <w:pPr>
              <w:rPr>
                <w:rFonts w:eastAsia="Times New Roman"/>
                <w:lang w:val="en-US"/>
              </w:rPr>
            </w:pPr>
          </w:p>
        </w:tc>
        <w:tc>
          <w:tcPr>
            <w:tcW w:w="0" w:type="auto"/>
            <w:vAlign w:val="center"/>
            <w:hideMark/>
          </w:tcPr>
          <w:p w14:paraId="3F54F934" w14:textId="77777777" w:rsidR="0095430C"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95430C" w14:paraId="331DEE35" w14:textId="77777777">
        <w:trPr>
          <w:divId w:val="510997197"/>
          <w:tblCellSpacing w:w="15" w:type="dxa"/>
        </w:trPr>
        <w:tc>
          <w:tcPr>
            <w:tcW w:w="0" w:type="auto"/>
            <w:vAlign w:val="center"/>
            <w:hideMark/>
          </w:tcPr>
          <w:p w14:paraId="3FFCDC0D" w14:textId="77777777" w:rsidR="0095430C" w:rsidRDefault="0095430C">
            <w:pPr>
              <w:rPr>
                <w:rFonts w:eastAsia="Times New Roman"/>
                <w:lang w:val="en-US"/>
              </w:rPr>
            </w:pPr>
          </w:p>
        </w:tc>
        <w:tc>
          <w:tcPr>
            <w:tcW w:w="0" w:type="auto"/>
            <w:vAlign w:val="center"/>
            <w:hideMark/>
          </w:tcPr>
          <w:p w14:paraId="6292C1B3" w14:textId="77777777" w:rsidR="0095430C"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95430C" w14:paraId="25058F48" w14:textId="77777777">
        <w:trPr>
          <w:divId w:val="510997197"/>
          <w:tblCellSpacing w:w="15" w:type="dxa"/>
        </w:trPr>
        <w:tc>
          <w:tcPr>
            <w:tcW w:w="0" w:type="auto"/>
            <w:vAlign w:val="center"/>
            <w:hideMark/>
          </w:tcPr>
          <w:p w14:paraId="1E483C9A" w14:textId="77777777" w:rsidR="0095430C" w:rsidRDefault="0095430C">
            <w:pPr>
              <w:rPr>
                <w:rFonts w:eastAsia="Times New Roman"/>
                <w:lang w:val="en-US"/>
              </w:rPr>
            </w:pPr>
          </w:p>
        </w:tc>
        <w:tc>
          <w:tcPr>
            <w:tcW w:w="0" w:type="auto"/>
            <w:vAlign w:val="center"/>
            <w:hideMark/>
          </w:tcPr>
          <w:p w14:paraId="54498F26" w14:textId="77777777" w:rsidR="0095430C"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95430C" w14:paraId="546629D6" w14:textId="77777777">
        <w:trPr>
          <w:divId w:val="510997197"/>
          <w:tblCellSpacing w:w="15" w:type="dxa"/>
        </w:trPr>
        <w:tc>
          <w:tcPr>
            <w:tcW w:w="0" w:type="auto"/>
            <w:vAlign w:val="center"/>
            <w:hideMark/>
          </w:tcPr>
          <w:p w14:paraId="615674E7" w14:textId="77777777" w:rsidR="0095430C" w:rsidRDefault="0095430C">
            <w:pPr>
              <w:rPr>
                <w:rFonts w:eastAsia="Times New Roman"/>
                <w:lang w:val="en-US"/>
              </w:rPr>
            </w:pPr>
          </w:p>
        </w:tc>
        <w:tc>
          <w:tcPr>
            <w:tcW w:w="0" w:type="auto"/>
            <w:vAlign w:val="center"/>
            <w:hideMark/>
          </w:tcPr>
          <w:p w14:paraId="4CCFA127" w14:textId="77777777" w:rsidR="0095430C"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95430C" w14:paraId="43FA18A6" w14:textId="77777777">
        <w:trPr>
          <w:divId w:val="510997197"/>
          <w:tblCellSpacing w:w="15" w:type="dxa"/>
        </w:trPr>
        <w:tc>
          <w:tcPr>
            <w:tcW w:w="0" w:type="auto"/>
            <w:vAlign w:val="center"/>
            <w:hideMark/>
          </w:tcPr>
          <w:p w14:paraId="6E5FDA52" w14:textId="77777777" w:rsidR="0095430C" w:rsidRDefault="0095430C">
            <w:pPr>
              <w:rPr>
                <w:rFonts w:eastAsia="Times New Roman"/>
                <w:lang w:val="en-US"/>
              </w:rPr>
            </w:pPr>
          </w:p>
        </w:tc>
        <w:tc>
          <w:tcPr>
            <w:tcW w:w="0" w:type="auto"/>
            <w:vAlign w:val="center"/>
            <w:hideMark/>
          </w:tcPr>
          <w:p w14:paraId="6E4764FC" w14:textId="77777777" w:rsidR="0095430C"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95430C" w14:paraId="35B7DED3" w14:textId="77777777">
        <w:trPr>
          <w:divId w:val="510997197"/>
          <w:tblCellSpacing w:w="15" w:type="dxa"/>
        </w:trPr>
        <w:tc>
          <w:tcPr>
            <w:tcW w:w="0" w:type="auto"/>
            <w:vAlign w:val="center"/>
            <w:hideMark/>
          </w:tcPr>
          <w:p w14:paraId="6C9070F1" w14:textId="77777777" w:rsidR="0095430C" w:rsidRDefault="0095430C">
            <w:pPr>
              <w:rPr>
                <w:rFonts w:eastAsia="Times New Roman"/>
                <w:lang w:val="en-US"/>
              </w:rPr>
            </w:pPr>
          </w:p>
        </w:tc>
        <w:tc>
          <w:tcPr>
            <w:tcW w:w="0" w:type="auto"/>
            <w:vAlign w:val="center"/>
            <w:hideMark/>
          </w:tcPr>
          <w:p w14:paraId="7C49C92E" w14:textId="77777777" w:rsidR="0095430C"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95430C" w14:paraId="5B89A90D" w14:textId="77777777">
        <w:trPr>
          <w:divId w:val="510997197"/>
          <w:tblCellSpacing w:w="15" w:type="dxa"/>
        </w:trPr>
        <w:tc>
          <w:tcPr>
            <w:tcW w:w="0" w:type="auto"/>
            <w:vAlign w:val="center"/>
            <w:hideMark/>
          </w:tcPr>
          <w:p w14:paraId="69EC1AE4" w14:textId="77777777" w:rsidR="0095430C" w:rsidRDefault="0095430C">
            <w:pPr>
              <w:rPr>
                <w:rFonts w:eastAsia="Times New Roman"/>
                <w:lang w:val="en-US"/>
              </w:rPr>
            </w:pPr>
          </w:p>
        </w:tc>
        <w:tc>
          <w:tcPr>
            <w:tcW w:w="0" w:type="auto"/>
            <w:vAlign w:val="center"/>
            <w:hideMark/>
          </w:tcPr>
          <w:p w14:paraId="21D09FA8" w14:textId="77777777" w:rsidR="0095430C"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95430C" w14:paraId="77D02C24" w14:textId="77777777">
        <w:trPr>
          <w:divId w:val="510997197"/>
          <w:tblCellSpacing w:w="15" w:type="dxa"/>
        </w:trPr>
        <w:tc>
          <w:tcPr>
            <w:tcW w:w="0" w:type="auto"/>
            <w:vAlign w:val="center"/>
            <w:hideMark/>
          </w:tcPr>
          <w:p w14:paraId="4B273A54" w14:textId="77777777" w:rsidR="0095430C" w:rsidRDefault="0095430C">
            <w:pPr>
              <w:rPr>
                <w:rFonts w:eastAsia="Times New Roman"/>
                <w:lang w:val="en-US"/>
              </w:rPr>
            </w:pPr>
          </w:p>
        </w:tc>
        <w:tc>
          <w:tcPr>
            <w:tcW w:w="0" w:type="auto"/>
            <w:vAlign w:val="center"/>
            <w:hideMark/>
          </w:tcPr>
          <w:p w14:paraId="3AF583DB" w14:textId="77777777" w:rsidR="0095430C"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95430C" w14:paraId="0FAA0B3F" w14:textId="77777777">
        <w:trPr>
          <w:divId w:val="510997197"/>
          <w:tblCellSpacing w:w="15" w:type="dxa"/>
        </w:trPr>
        <w:tc>
          <w:tcPr>
            <w:tcW w:w="0" w:type="auto"/>
            <w:vAlign w:val="center"/>
            <w:hideMark/>
          </w:tcPr>
          <w:p w14:paraId="083A5B24" w14:textId="77777777" w:rsidR="0095430C" w:rsidRDefault="0095430C">
            <w:pPr>
              <w:rPr>
                <w:rFonts w:eastAsia="Times New Roman"/>
                <w:lang w:val="en-US"/>
              </w:rPr>
            </w:pPr>
          </w:p>
        </w:tc>
        <w:tc>
          <w:tcPr>
            <w:tcW w:w="0" w:type="auto"/>
            <w:vAlign w:val="center"/>
            <w:hideMark/>
          </w:tcPr>
          <w:p w14:paraId="41C72382" w14:textId="77777777" w:rsidR="0095430C"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95430C" w14:paraId="17A84DB4" w14:textId="77777777">
        <w:trPr>
          <w:divId w:val="510997197"/>
          <w:tblCellSpacing w:w="15" w:type="dxa"/>
        </w:trPr>
        <w:tc>
          <w:tcPr>
            <w:tcW w:w="0" w:type="auto"/>
            <w:vAlign w:val="center"/>
            <w:hideMark/>
          </w:tcPr>
          <w:p w14:paraId="097E1B46" w14:textId="77777777" w:rsidR="0095430C" w:rsidRDefault="0095430C">
            <w:pPr>
              <w:rPr>
                <w:rFonts w:eastAsia="Times New Roman"/>
                <w:lang w:val="en-US"/>
              </w:rPr>
            </w:pPr>
          </w:p>
        </w:tc>
        <w:tc>
          <w:tcPr>
            <w:tcW w:w="0" w:type="auto"/>
            <w:vAlign w:val="center"/>
            <w:hideMark/>
          </w:tcPr>
          <w:p w14:paraId="45E9066D" w14:textId="77777777" w:rsidR="0095430C"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95430C" w14:paraId="642CC434" w14:textId="77777777">
        <w:trPr>
          <w:divId w:val="510997197"/>
          <w:tblCellSpacing w:w="15" w:type="dxa"/>
        </w:trPr>
        <w:tc>
          <w:tcPr>
            <w:tcW w:w="0" w:type="auto"/>
            <w:vAlign w:val="center"/>
            <w:hideMark/>
          </w:tcPr>
          <w:p w14:paraId="2EB9BE85" w14:textId="77777777" w:rsidR="0095430C" w:rsidRDefault="0095430C">
            <w:pPr>
              <w:rPr>
                <w:rFonts w:eastAsia="Times New Roman"/>
                <w:lang w:val="en-US"/>
              </w:rPr>
            </w:pPr>
          </w:p>
        </w:tc>
        <w:tc>
          <w:tcPr>
            <w:tcW w:w="0" w:type="auto"/>
            <w:vAlign w:val="center"/>
            <w:hideMark/>
          </w:tcPr>
          <w:p w14:paraId="26CEBCC6" w14:textId="77777777" w:rsidR="0095430C"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95430C" w14:paraId="1B5987C0" w14:textId="77777777">
        <w:trPr>
          <w:divId w:val="510997197"/>
          <w:tblCellSpacing w:w="15" w:type="dxa"/>
        </w:trPr>
        <w:tc>
          <w:tcPr>
            <w:tcW w:w="0" w:type="auto"/>
            <w:vAlign w:val="center"/>
            <w:hideMark/>
          </w:tcPr>
          <w:p w14:paraId="246FFBA6" w14:textId="77777777" w:rsidR="0095430C" w:rsidRDefault="0095430C">
            <w:pPr>
              <w:rPr>
                <w:rFonts w:eastAsia="Times New Roman"/>
                <w:lang w:val="en-US"/>
              </w:rPr>
            </w:pPr>
          </w:p>
        </w:tc>
        <w:tc>
          <w:tcPr>
            <w:tcW w:w="0" w:type="auto"/>
            <w:vAlign w:val="center"/>
            <w:hideMark/>
          </w:tcPr>
          <w:p w14:paraId="7715D356" w14:textId="77777777" w:rsidR="0095430C"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95430C" w14:paraId="3E97226B" w14:textId="77777777">
        <w:trPr>
          <w:divId w:val="510997197"/>
          <w:tblCellSpacing w:w="15" w:type="dxa"/>
        </w:trPr>
        <w:tc>
          <w:tcPr>
            <w:tcW w:w="0" w:type="auto"/>
            <w:vAlign w:val="center"/>
            <w:hideMark/>
          </w:tcPr>
          <w:p w14:paraId="54B98DD1" w14:textId="77777777" w:rsidR="0095430C" w:rsidRDefault="0095430C">
            <w:pPr>
              <w:rPr>
                <w:rFonts w:eastAsia="Times New Roman"/>
                <w:lang w:val="en-US"/>
              </w:rPr>
            </w:pPr>
          </w:p>
        </w:tc>
        <w:tc>
          <w:tcPr>
            <w:tcW w:w="0" w:type="auto"/>
            <w:vAlign w:val="center"/>
            <w:hideMark/>
          </w:tcPr>
          <w:p w14:paraId="6D826630" w14:textId="77777777" w:rsidR="0095430C"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95430C" w14:paraId="4509D49D" w14:textId="77777777">
        <w:trPr>
          <w:divId w:val="510997197"/>
          <w:tblCellSpacing w:w="15" w:type="dxa"/>
        </w:trPr>
        <w:tc>
          <w:tcPr>
            <w:tcW w:w="0" w:type="auto"/>
            <w:vAlign w:val="center"/>
            <w:hideMark/>
          </w:tcPr>
          <w:p w14:paraId="47103AC3" w14:textId="77777777" w:rsidR="0095430C" w:rsidRDefault="0095430C">
            <w:pPr>
              <w:rPr>
                <w:rFonts w:eastAsia="Times New Roman"/>
                <w:lang w:val="en-US"/>
              </w:rPr>
            </w:pPr>
          </w:p>
        </w:tc>
        <w:tc>
          <w:tcPr>
            <w:tcW w:w="0" w:type="auto"/>
            <w:vAlign w:val="center"/>
            <w:hideMark/>
          </w:tcPr>
          <w:p w14:paraId="54AB2727" w14:textId="77777777" w:rsidR="0095430C"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95430C" w14:paraId="334B05EE" w14:textId="77777777">
        <w:trPr>
          <w:divId w:val="510997197"/>
          <w:tblCellSpacing w:w="15" w:type="dxa"/>
        </w:trPr>
        <w:tc>
          <w:tcPr>
            <w:tcW w:w="0" w:type="auto"/>
            <w:vAlign w:val="center"/>
            <w:hideMark/>
          </w:tcPr>
          <w:p w14:paraId="252E75E3" w14:textId="77777777" w:rsidR="0095430C" w:rsidRDefault="0095430C">
            <w:pPr>
              <w:rPr>
                <w:rFonts w:eastAsia="Times New Roman"/>
                <w:lang w:val="en-US"/>
              </w:rPr>
            </w:pPr>
          </w:p>
        </w:tc>
        <w:tc>
          <w:tcPr>
            <w:tcW w:w="0" w:type="auto"/>
            <w:vAlign w:val="center"/>
            <w:hideMark/>
          </w:tcPr>
          <w:p w14:paraId="026D39B2" w14:textId="77777777" w:rsidR="0095430C"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95430C" w14:paraId="01C3A471" w14:textId="77777777">
        <w:trPr>
          <w:divId w:val="510997197"/>
          <w:tblCellSpacing w:w="15" w:type="dxa"/>
        </w:trPr>
        <w:tc>
          <w:tcPr>
            <w:tcW w:w="0" w:type="auto"/>
            <w:vAlign w:val="center"/>
            <w:hideMark/>
          </w:tcPr>
          <w:p w14:paraId="602F5201" w14:textId="77777777" w:rsidR="0095430C" w:rsidRDefault="0095430C">
            <w:pPr>
              <w:rPr>
                <w:rFonts w:eastAsia="Times New Roman"/>
                <w:lang w:val="en-US"/>
              </w:rPr>
            </w:pPr>
          </w:p>
        </w:tc>
        <w:tc>
          <w:tcPr>
            <w:tcW w:w="0" w:type="auto"/>
            <w:vAlign w:val="center"/>
            <w:hideMark/>
          </w:tcPr>
          <w:p w14:paraId="1269D957" w14:textId="77777777" w:rsidR="0095430C"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95430C" w14:paraId="347756B1" w14:textId="77777777">
        <w:trPr>
          <w:divId w:val="510997197"/>
          <w:tblCellSpacing w:w="15" w:type="dxa"/>
        </w:trPr>
        <w:tc>
          <w:tcPr>
            <w:tcW w:w="0" w:type="auto"/>
            <w:vAlign w:val="center"/>
            <w:hideMark/>
          </w:tcPr>
          <w:p w14:paraId="4988419E" w14:textId="77777777" w:rsidR="0095430C" w:rsidRDefault="0095430C">
            <w:pPr>
              <w:rPr>
                <w:rFonts w:eastAsia="Times New Roman"/>
                <w:lang w:val="en-US"/>
              </w:rPr>
            </w:pPr>
          </w:p>
        </w:tc>
        <w:tc>
          <w:tcPr>
            <w:tcW w:w="0" w:type="auto"/>
            <w:vAlign w:val="center"/>
            <w:hideMark/>
          </w:tcPr>
          <w:p w14:paraId="0B4A1795" w14:textId="77777777" w:rsidR="0095430C"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95430C" w14:paraId="1EE67064" w14:textId="77777777">
        <w:trPr>
          <w:divId w:val="510997197"/>
          <w:tblCellSpacing w:w="15" w:type="dxa"/>
        </w:trPr>
        <w:tc>
          <w:tcPr>
            <w:tcW w:w="0" w:type="auto"/>
            <w:vAlign w:val="center"/>
            <w:hideMark/>
          </w:tcPr>
          <w:p w14:paraId="61459A8B" w14:textId="77777777" w:rsidR="0095430C" w:rsidRDefault="0095430C">
            <w:pPr>
              <w:rPr>
                <w:rFonts w:eastAsia="Times New Roman"/>
                <w:lang w:val="en-US"/>
              </w:rPr>
            </w:pPr>
          </w:p>
        </w:tc>
        <w:tc>
          <w:tcPr>
            <w:tcW w:w="0" w:type="auto"/>
            <w:vAlign w:val="center"/>
            <w:hideMark/>
          </w:tcPr>
          <w:p w14:paraId="4646A2F5" w14:textId="77777777" w:rsidR="0095430C"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95430C" w14:paraId="183D40D4" w14:textId="77777777">
        <w:trPr>
          <w:divId w:val="510997197"/>
          <w:tblCellSpacing w:w="15" w:type="dxa"/>
        </w:trPr>
        <w:tc>
          <w:tcPr>
            <w:tcW w:w="0" w:type="auto"/>
            <w:vAlign w:val="center"/>
            <w:hideMark/>
          </w:tcPr>
          <w:p w14:paraId="09726893" w14:textId="77777777" w:rsidR="0095430C" w:rsidRDefault="0095430C">
            <w:pPr>
              <w:rPr>
                <w:rFonts w:eastAsia="Times New Roman"/>
                <w:lang w:val="en-US"/>
              </w:rPr>
            </w:pPr>
          </w:p>
        </w:tc>
        <w:tc>
          <w:tcPr>
            <w:tcW w:w="0" w:type="auto"/>
            <w:vAlign w:val="center"/>
            <w:hideMark/>
          </w:tcPr>
          <w:p w14:paraId="05228461" w14:textId="77777777" w:rsidR="0095430C"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95430C" w14:paraId="1D5A82C6" w14:textId="77777777">
        <w:trPr>
          <w:divId w:val="510997197"/>
          <w:tblCellSpacing w:w="15" w:type="dxa"/>
        </w:trPr>
        <w:tc>
          <w:tcPr>
            <w:tcW w:w="0" w:type="auto"/>
            <w:vAlign w:val="center"/>
            <w:hideMark/>
          </w:tcPr>
          <w:p w14:paraId="00ECB25A" w14:textId="77777777" w:rsidR="0095430C" w:rsidRDefault="0095430C">
            <w:pPr>
              <w:rPr>
                <w:rFonts w:eastAsia="Times New Roman"/>
                <w:lang w:val="en-US"/>
              </w:rPr>
            </w:pPr>
          </w:p>
        </w:tc>
        <w:tc>
          <w:tcPr>
            <w:tcW w:w="0" w:type="auto"/>
            <w:vAlign w:val="center"/>
            <w:hideMark/>
          </w:tcPr>
          <w:p w14:paraId="1382D60E" w14:textId="77777777" w:rsidR="0095430C"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95430C" w14:paraId="621A598A" w14:textId="77777777">
        <w:trPr>
          <w:divId w:val="510997197"/>
          <w:tblCellSpacing w:w="15" w:type="dxa"/>
        </w:trPr>
        <w:tc>
          <w:tcPr>
            <w:tcW w:w="0" w:type="auto"/>
            <w:vAlign w:val="center"/>
            <w:hideMark/>
          </w:tcPr>
          <w:p w14:paraId="3457A0F0" w14:textId="77777777" w:rsidR="0095430C" w:rsidRDefault="0095430C">
            <w:pPr>
              <w:rPr>
                <w:rFonts w:eastAsia="Times New Roman"/>
                <w:lang w:val="en-US"/>
              </w:rPr>
            </w:pPr>
          </w:p>
        </w:tc>
        <w:tc>
          <w:tcPr>
            <w:tcW w:w="0" w:type="auto"/>
            <w:vAlign w:val="center"/>
            <w:hideMark/>
          </w:tcPr>
          <w:p w14:paraId="20C5DF75" w14:textId="77777777" w:rsidR="0095430C"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95430C" w14:paraId="3FF40E52" w14:textId="77777777">
        <w:trPr>
          <w:divId w:val="510997197"/>
          <w:tblCellSpacing w:w="15" w:type="dxa"/>
        </w:trPr>
        <w:tc>
          <w:tcPr>
            <w:tcW w:w="0" w:type="auto"/>
            <w:vAlign w:val="center"/>
            <w:hideMark/>
          </w:tcPr>
          <w:p w14:paraId="27E9F703" w14:textId="77777777" w:rsidR="0095430C" w:rsidRDefault="0095430C">
            <w:pPr>
              <w:rPr>
                <w:rFonts w:eastAsia="Times New Roman"/>
                <w:lang w:val="en-US"/>
              </w:rPr>
            </w:pPr>
          </w:p>
        </w:tc>
        <w:tc>
          <w:tcPr>
            <w:tcW w:w="0" w:type="auto"/>
            <w:vAlign w:val="center"/>
            <w:hideMark/>
          </w:tcPr>
          <w:p w14:paraId="55B5F139" w14:textId="77777777" w:rsidR="0095430C"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w:t>
            </w:r>
            <w:r>
              <w:rPr>
                <w:rFonts w:eastAsia="Times New Roman"/>
                <w:lang w:val="en-US"/>
              </w:rPr>
              <w:lastRenderedPageBreak/>
              <w:t xml:space="preserve">Manufacturer </w:t>
            </w:r>
          </w:p>
        </w:tc>
      </w:tr>
      <w:tr w:rsidR="0095430C" w14:paraId="4382A132" w14:textId="77777777">
        <w:trPr>
          <w:divId w:val="510997197"/>
          <w:tblCellSpacing w:w="15" w:type="dxa"/>
        </w:trPr>
        <w:tc>
          <w:tcPr>
            <w:tcW w:w="0" w:type="auto"/>
            <w:vAlign w:val="center"/>
            <w:hideMark/>
          </w:tcPr>
          <w:p w14:paraId="10D627E0" w14:textId="77777777" w:rsidR="0095430C" w:rsidRDefault="0095430C">
            <w:pPr>
              <w:rPr>
                <w:rFonts w:eastAsia="Times New Roman"/>
                <w:lang w:val="en-US"/>
              </w:rPr>
            </w:pPr>
          </w:p>
        </w:tc>
        <w:tc>
          <w:tcPr>
            <w:tcW w:w="0" w:type="auto"/>
            <w:vAlign w:val="center"/>
            <w:hideMark/>
          </w:tcPr>
          <w:p w14:paraId="02C465D0" w14:textId="77777777" w:rsidR="0095430C"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95430C" w14:paraId="4F361286" w14:textId="77777777">
        <w:trPr>
          <w:divId w:val="510997197"/>
          <w:tblCellSpacing w:w="15" w:type="dxa"/>
        </w:trPr>
        <w:tc>
          <w:tcPr>
            <w:tcW w:w="0" w:type="auto"/>
            <w:vAlign w:val="center"/>
            <w:hideMark/>
          </w:tcPr>
          <w:p w14:paraId="056EE3B2" w14:textId="77777777" w:rsidR="0095430C" w:rsidRDefault="0095430C">
            <w:pPr>
              <w:rPr>
                <w:rFonts w:eastAsia="Times New Roman"/>
                <w:lang w:val="en-US"/>
              </w:rPr>
            </w:pPr>
          </w:p>
        </w:tc>
        <w:tc>
          <w:tcPr>
            <w:tcW w:w="0" w:type="auto"/>
            <w:vAlign w:val="center"/>
            <w:hideMark/>
          </w:tcPr>
          <w:p w14:paraId="0A21D6B2" w14:textId="77777777" w:rsidR="0095430C"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95430C" w14:paraId="323F62E0" w14:textId="77777777">
        <w:trPr>
          <w:divId w:val="510997197"/>
          <w:tblCellSpacing w:w="15" w:type="dxa"/>
        </w:trPr>
        <w:tc>
          <w:tcPr>
            <w:tcW w:w="0" w:type="auto"/>
            <w:vAlign w:val="center"/>
            <w:hideMark/>
          </w:tcPr>
          <w:p w14:paraId="687190CB" w14:textId="77777777" w:rsidR="0095430C" w:rsidRDefault="0095430C">
            <w:pPr>
              <w:rPr>
                <w:rFonts w:eastAsia="Times New Roman"/>
                <w:lang w:val="en-US"/>
              </w:rPr>
            </w:pPr>
          </w:p>
        </w:tc>
        <w:tc>
          <w:tcPr>
            <w:tcW w:w="0" w:type="auto"/>
            <w:vAlign w:val="center"/>
            <w:hideMark/>
          </w:tcPr>
          <w:p w14:paraId="67CCAE16" w14:textId="77777777" w:rsidR="0095430C"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95430C" w14:paraId="33BCE1D2" w14:textId="77777777">
        <w:trPr>
          <w:divId w:val="510997197"/>
          <w:tblCellSpacing w:w="15" w:type="dxa"/>
        </w:trPr>
        <w:tc>
          <w:tcPr>
            <w:tcW w:w="0" w:type="auto"/>
            <w:vAlign w:val="center"/>
            <w:hideMark/>
          </w:tcPr>
          <w:p w14:paraId="44C0FFE5" w14:textId="77777777" w:rsidR="0095430C" w:rsidRDefault="0095430C">
            <w:pPr>
              <w:rPr>
                <w:rFonts w:eastAsia="Times New Roman"/>
                <w:lang w:val="en-US"/>
              </w:rPr>
            </w:pPr>
          </w:p>
        </w:tc>
        <w:tc>
          <w:tcPr>
            <w:tcW w:w="0" w:type="auto"/>
            <w:vAlign w:val="center"/>
            <w:hideMark/>
          </w:tcPr>
          <w:p w14:paraId="3B25C9D6" w14:textId="77777777" w:rsidR="0095430C"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95430C" w14:paraId="31E79E91" w14:textId="77777777">
        <w:trPr>
          <w:divId w:val="510997197"/>
          <w:tblCellSpacing w:w="15" w:type="dxa"/>
        </w:trPr>
        <w:tc>
          <w:tcPr>
            <w:tcW w:w="0" w:type="auto"/>
            <w:vAlign w:val="center"/>
            <w:hideMark/>
          </w:tcPr>
          <w:p w14:paraId="70300F46" w14:textId="77777777" w:rsidR="0095430C" w:rsidRDefault="0095430C">
            <w:pPr>
              <w:rPr>
                <w:rFonts w:eastAsia="Times New Roman"/>
                <w:lang w:val="en-US"/>
              </w:rPr>
            </w:pPr>
          </w:p>
        </w:tc>
        <w:tc>
          <w:tcPr>
            <w:tcW w:w="0" w:type="auto"/>
            <w:vAlign w:val="center"/>
            <w:hideMark/>
          </w:tcPr>
          <w:p w14:paraId="7EC6F666" w14:textId="77777777" w:rsidR="0095430C"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95430C" w14:paraId="2D772243" w14:textId="77777777">
        <w:trPr>
          <w:divId w:val="510997197"/>
          <w:tblCellSpacing w:w="15" w:type="dxa"/>
        </w:trPr>
        <w:tc>
          <w:tcPr>
            <w:tcW w:w="0" w:type="auto"/>
            <w:vAlign w:val="center"/>
            <w:hideMark/>
          </w:tcPr>
          <w:p w14:paraId="1DBAEFBA" w14:textId="77777777" w:rsidR="0095430C" w:rsidRDefault="0095430C">
            <w:pPr>
              <w:rPr>
                <w:rFonts w:eastAsia="Times New Roman"/>
                <w:lang w:val="en-US"/>
              </w:rPr>
            </w:pPr>
          </w:p>
        </w:tc>
        <w:tc>
          <w:tcPr>
            <w:tcW w:w="0" w:type="auto"/>
            <w:vAlign w:val="center"/>
            <w:hideMark/>
          </w:tcPr>
          <w:p w14:paraId="278B7E40" w14:textId="77777777" w:rsidR="0095430C"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95430C" w14:paraId="43A12EAE" w14:textId="77777777">
        <w:trPr>
          <w:divId w:val="510997197"/>
          <w:tblCellSpacing w:w="15" w:type="dxa"/>
        </w:trPr>
        <w:tc>
          <w:tcPr>
            <w:tcW w:w="0" w:type="auto"/>
            <w:vAlign w:val="center"/>
            <w:hideMark/>
          </w:tcPr>
          <w:p w14:paraId="4E6A22FB" w14:textId="77777777" w:rsidR="0095430C" w:rsidRDefault="0095430C">
            <w:pPr>
              <w:rPr>
                <w:rFonts w:eastAsia="Times New Roman"/>
                <w:lang w:val="en-US"/>
              </w:rPr>
            </w:pPr>
          </w:p>
        </w:tc>
        <w:tc>
          <w:tcPr>
            <w:tcW w:w="0" w:type="auto"/>
            <w:vAlign w:val="center"/>
            <w:hideMark/>
          </w:tcPr>
          <w:p w14:paraId="58CCCB54" w14:textId="77777777" w:rsidR="0095430C"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95430C" w14:paraId="43A46E8D" w14:textId="77777777">
        <w:trPr>
          <w:divId w:val="510997197"/>
          <w:tblCellSpacing w:w="15" w:type="dxa"/>
        </w:trPr>
        <w:tc>
          <w:tcPr>
            <w:tcW w:w="0" w:type="auto"/>
            <w:vAlign w:val="center"/>
            <w:hideMark/>
          </w:tcPr>
          <w:p w14:paraId="1988A8E6" w14:textId="77777777" w:rsidR="0095430C" w:rsidRDefault="0095430C">
            <w:pPr>
              <w:rPr>
                <w:rFonts w:eastAsia="Times New Roman"/>
                <w:lang w:val="en-US"/>
              </w:rPr>
            </w:pPr>
          </w:p>
        </w:tc>
        <w:tc>
          <w:tcPr>
            <w:tcW w:w="0" w:type="auto"/>
            <w:vAlign w:val="center"/>
            <w:hideMark/>
          </w:tcPr>
          <w:p w14:paraId="2AC4314F" w14:textId="77777777" w:rsidR="0095430C"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95430C" w14:paraId="0796D6BF" w14:textId="77777777">
        <w:trPr>
          <w:divId w:val="510997197"/>
          <w:tblCellSpacing w:w="15" w:type="dxa"/>
        </w:trPr>
        <w:tc>
          <w:tcPr>
            <w:tcW w:w="0" w:type="auto"/>
            <w:vAlign w:val="center"/>
            <w:hideMark/>
          </w:tcPr>
          <w:p w14:paraId="163202AC" w14:textId="77777777" w:rsidR="0095430C" w:rsidRDefault="0095430C">
            <w:pPr>
              <w:rPr>
                <w:rFonts w:eastAsia="Times New Roman"/>
                <w:lang w:val="en-US"/>
              </w:rPr>
            </w:pPr>
          </w:p>
        </w:tc>
        <w:tc>
          <w:tcPr>
            <w:tcW w:w="0" w:type="auto"/>
            <w:vAlign w:val="center"/>
            <w:hideMark/>
          </w:tcPr>
          <w:p w14:paraId="179D4618" w14:textId="77777777" w:rsidR="0095430C"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95430C" w14:paraId="755F4BD4" w14:textId="77777777">
        <w:trPr>
          <w:divId w:val="510997197"/>
          <w:tblCellSpacing w:w="15" w:type="dxa"/>
        </w:trPr>
        <w:tc>
          <w:tcPr>
            <w:tcW w:w="0" w:type="auto"/>
            <w:vAlign w:val="center"/>
            <w:hideMark/>
          </w:tcPr>
          <w:p w14:paraId="40B91090" w14:textId="77777777" w:rsidR="0095430C" w:rsidRDefault="0095430C">
            <w:pPr>
              <w:rPr>
                <w:rFonts w:eastAsia="Times New Roman"/>
                <w:lang w:val="en-US"/>
              </w:rPr>
            </w:pPr>
          </w:p>
        </w:tc>
        <w:tc>
          <w:tcPr>
            <w:tcW w:w="0" w:type="auto"/>
            <w:vAlign w:val="center"/>
            <w:hideMark/>
          </w:tcPr>
          <w:p w14:paraId="16BD407A" w14:textId="77777777" w:rsidR="0095430C"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95430C" w14:paraId="22AFD1FB" w14:textId="77777777">
        <w:trPr>
          <w:divId w:val="510997197"/>
          <w:tblCellSpacing w:w="15" w:type="dxa"/>
        </w:trPr>
        <w:tc>
          <w:tcPr>
            <w:tcW w:w="0" w:type="auto"/>
            <w:vAlign w:val="center"/>
            <w:hideMark/>
          </w:tcPr>
          <w:p w14:paraId="63ECF71B" w14:textId="77777777" w:rsidR="0095430C" w:rsidRDefault="0095430C">
            <w:pPr>
              <w:rPr>
                <w:rFonts w:eastAsia="Times New Roman"/>
                <w:lang w:val="en-US"/>
              </w:rPr>
            </w:pPr>
          </w:p>
        </w:tc>
        <w:tc>
          <w:tcPr>
            <w:tcW w:w="0" w:type="auto"/>
            <w:vAlign w:val="center"/>
            <w:hideMark/>
          </w:tcPr>
          <w:p w14:paraId="14D0A0A7" w14:textId="77777777" w:rsidR="0095430C"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95430C" w14:paraId="070A403A" w14:textId="77777777">
        <w:trPr>
          <w:divId w:val="510997197"/>
          <w:tblCellSpacing w:w="15" w:type="dxa"/>
        </w:trPr>
        <w:tc>
          <w:tcPr>
            <w:tcW w:w="0" w:type="auto"/>
            <w:vAlign w:val="center"/>
            <w:hideMark/>
          </w:tcPr>
          <w:p w14:paraId="4E173D36" w14:textId="77777777" w:rsidR="0095430C" w:rsidRDefault="0095430C">
            <w:pPr>
              <w:rPr>
                <w:rFonts w:eastAsia="Times New Roman"/>
                <w:lang w:val="en-US"/>
              </w:rPr>
            </w:pPr>
          </w:p>
        </w:tc>
        <w:tc>
          <w:tcPr>
            <w:tcW w:w="0" w:type="auto"/>
            <w:vAlign w:val="center"/>
            <w:hideMark/>
          </w:tcPr>
          <w:p w14:paraId="6C940ED7" w14:textId="77777777" w:rsidR="0095430C"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95430C" w14:paraId="47E6FEEA" w14:textId="77777777">
        <w:trPr>
          <w:divId w:val="510997197"/>
          <w:tblCellSpacing w:w="15" w:type="dxa"/>
        </w:trPr>
        <w:tc>
          <w:tcPr>
            <w:tcW w:w="0" w:type="auto"/>
            <w:vAlign w:val="center"/>
            <w:hideMark/>
          </w:tcPr>
          <w:p w14:paraId="2F4E96C3" w14:textId="77777777" w:rsidR="0095430C" w:rsidRDefault="0095430C">
            <w:pPr>
              <w:rPr>
                <w:rFonts w:eastAsia="Times New Roman"/>
                <w:lang w:val="en-US"/>
              </w:rPr>
            </w:pPr>
          </w:p>
        </w:tc>
        <w:tc>
          <w:tcPr>
            <w:tcW w:w="0" w:type="auto"/>
            <w:vAlign w:val="center"/>
            <w:hideMark/>
          </w:tcPr>
          <w:p w14:paraId="74FA7853" w14:textId="77777777" w:rsidR="0095430C"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95430C" w14:paraId="31EF6DB9" w14:textId="77777777">
        <w:trPr>
          <w:divId w:val="510997197"/>
          <w:tblCellSpacing w:w="15" w:type="dxa"/>
        </w:trPr>
        <w:tc>
          <w:tcPr>
            <w:tcW w:w="0" w:type="auto"/>
            <w:vAlign w:val="center"/>
            <w:hideMark/>
          </w:tcPr>
          <w:p w14:paraId="03CE2D1B" w14:textId="77777777" w:rsidR="0095430C" w:rsidRDefault="0095430C">
            <w:pPr>
              <w:rPr>
                <w:rFonts w:eastAsia="Times New Roman"/>
                <w:lang w:val="en-US"/>
              </w:rPr>
            </w:pPr>
          </w:p>
        </w:tc>
        <w:tc>
          <w:tcPr>
            <w:tcW w:w="0" w:type="auto"/>
            <w:vAlign w:val="center"/>
            <w:hideMark/>
          </w:tcPr>
          <w:p w14:paraId="17A50CF9" w14:textId="77777777" w:rsidR="0095430C"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95430C" w14:paraId="77A37893" w14:textId="77777777">
        <w:trPr>
          <w:divId w:val="510997197"/>
          <w:tblCellSpacing w:w="15" w:type="dxa"/>
        </w:trPr>
        <w:tc>
          <w:tcPr>
            <w:tcW w:w="0" w:type="auto"/>
            <w:vAlign w:val="center"/>
            <w:hideMark/>
          </w:tcPr>
          <w:p w14:paraId="49510DB3" w14:textId="77777777" w:rsidR="0095430C" w:rsidRDefault="0095430C">
            <w:pPr>
              <w:rPr>
                <w:rFonts w:eastAsia="Times New Roman"/>
                <w:lang w:val="en-US"/>
              </w:rPr>
            </w:pPr>
          </w:p>
        </w:tc>
        <w:tc>
          <w:tcPr>
            <w:tcW w:w="0" w:type="auto"/>
            <w:vAlign w:val="center"/>
            <w:hideMark/>
          </w:tcPr>
          <w:p w14:paraId="45876E68" w14:textId="77777777" w:rsidR="0095430C"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95430C" w14:paraId="4C3D92E0" w14:textId="77777777">
        <w:trPr>
          <w:divId w:val="510997197"/>
          <w:tblCellSpacing w:w="15" w:type="dxa"/>
        </w:trPr>
        <w:tc>
          <w:tcPr>
            <w:tcW w:w="0" w:type="auto"/>
            <w:vAlign w:val="center"/>
            <w:hideMark/>
          </w:tcPr>
          <w:p w14:paraId="555595B7" w14:textId="77777777" w:rsidR="0095430C" w:rsidRDefault="0095430C">
            <w:pPr>
              <w:rPr>
                <w:rFonts w:eastAsia="Times New Roman"/>
                <w:lang w:val="en-US"/>
              </w:rPr>
            </w:pPr>
          </w:p>
        </w:tc>
        <w:tc>
          <w:tcPr>
            <w:tcW w:w="0" w:type="auto"/>
            <w:vAlign w:val="center"/>
            <w:hideMark/>
          </w:tcPr>
          <w:p w14:paraId="4F5D6020" w14:textId="77777777" w:rsidR="0095430C"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95430C" w14:paraId="4716E338" w14:textId="77777777">
        <w:trPr>
          <w:divId w:val="510997197"/>
          <w:tblCellSpacing w:w="15" w:type="dxa"/>
        </w:trPr>
        <w:tc>
          <w:tcPr>
            <w:tcW w:w="0" w:type="auto"/>
            <w:vAlign w:val="center"/>
            <w:hideMark/>
          </w:tcPr>
          <w:p w14:paraId="713880C0" w14:textId="77777777" w:rsidR="0095430C" w:rsidRDefault="0095430C">
            <w:pPr>
              <w:rPr>
                <w:rFonts w:eastAsia="Times New Roman"/>
                <w:lang w:val="en-US"/>
              </w:rPr>
            </w:pPr>
          </w:p>
        </w:tc>
        <w:tc>
          <w:tcPr>
            <w:tcW w:w="0" w:type="auto"/>
            <w:vAlign w:val="center"/>
            <w:hideMark/>
          </w:tcPr>
          <w:p w14:paraId="1FB03CBD" w14:textId="77777777" w:rsidR="0095430C"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95430C" w14:paraId="549B1C83" w14:textId="77777777">
        <w:trPr>
          <w:divId w:val="510997197"/>
          <w:tblCellSpacing w:w="15" w:type="dxa"/>
        </w:trPr>
        <w:tc>
          <w:tcPr>
            <w:tcW w:w="0" w:type="auto"/>
            <w:vAlign w:val="center"/>
            <w:hideMark/>
          </w:tcPr>
          <w:p w14:paraId="5417BCE6" w14:textId="77777777" w:rsidR="0095430C" w:rsidRDefault="0095430C">
            <w:pPr>
              <w:rPr>
                <w:rFonts w:eastAsia="Times New Roman"/>
                <w:lang w:val="en-US"/>
              </w:rPr>
            </w:pPr>
          </w:p>
        </w:tc>
        <w:tc>
          <w:tcPr>
            <w:tcW w:w="0" w:type="auto"/>
            <w:vAlign w:val="center"/>
            <w:hideMark/>
          </w:tcPr>
          <w:p w14:paraId="2DB6B06D" w14:textId="77777777" w:rsidR="0095430C"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acquisition </w:t>
            </w:r>
          </w:p>
        </w:tc>
      </w:tr>
      <w:tr w:rsidR="0095430C" w14:paraId="567420E1" w14:textId="77777777">
        <w:trPr>
          <w:divId w:val="510997197"/>
          <w:tblCellSpacing w:w="15" w:type="dxa"/>
        </w:trPr>
        <w:tc>
          <w:tcPr>
            <w:tcW w:w="0" w:type="auto"/>
            <w:vAlign w:val="center"/>
            <w:hideMark/>
          </w:tcPr>
          <w:p w14:paraId="5DA1C267" w14:textId="77777777" w:rsidR="0095430C" w:rsidRDefault="0095430C">
            <w:pPr>
              <w:rPr>
                <w:rFonts w:eastAsia="Times New Roman"/>
                <w:lang w:val="en-US"/>
              </w:rPr>
            </w:pPr>
          </w:p>
        </w:tc>
        <w:tc>
          <w:tcPr>
            <w:tcW w:w="0" w:type="auto"/>
            <w:vAlign w:val="center"/>
            <w:hideMark/>
          </w:tcPr>
          <w:p w14:paraId="21ABCA14" w14:textId="77777777" w:rsidR="0095430C"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95430C" w14:paraId="4D8AD429" w14:textId="77777777">
        <w:trPr>
          <w:divId w:val="510997197"/>
          <w:tblCellSpacing w:w="15" w:type="dxa"/>
        </w:trPr>
        <w:tc>
          <w:tcPr>
            <w:tcW w:w="0" w:type="auto"/>
            <w:vAlign w:val="center"/>
            <w:hideMark/>
          </w:tcPr>
          <w:p w14:paraId="401E39BF" w14:textId="77777777" w:rsidR="0095430C" w:rsidRDefault="0095430C">
            <w:pPr>
              <w:rPr>
                <w:rFonts w:eastAsia="Times New Roman"/>
                <w:lang w:val="en-US"/>
              </w:rPr>
            </w:pPr>
          </w:p>
        </w:tc>
        <w:tc>
          <w:tcPr>
            <w:tcW w:w="0" w:type="auto"/>
            <w:vAlign w:val="center"/>
            <w:hideMark/>
          </w:tcPr>
          <w:p w14:paraId="629A1E57" w14:textId="77777777" w:rsidR="0095430C"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95430C" w14:paraId="7FDB07D2" w14:textId="77777777">
        <w:trPr>
          <w:divId w:val="510997197"/>
          <w:tblCellSpacing w:w="15" w:type="dxa"/>
        </w:trPr>
        <w:tc>
          <w:tcPr>
            <w:tcW w:w="0" w:type="auto"/>
            <w:vAlign w:val="center"/>
            <w:hideMark/>
          </w:tcPr>
          <w:p w14:paraId="61F9F997" w14:textId="77777777" w:rsidR="0095430C" w:rsidRDefault="0095430C">
            <w:pPr>
              <w:rPr>
                <w:rFonts w:eastAsia="Times New Roman"/>
                <w:lang w:val="en-US"/>
              </w:rPr>
            </w:pPr>
          </w:p>
        </w:tc>
        <w:tc>
          <w:tcPr>
            <w:tcW w:w="0" w:type="auto"/>
            <w:vAlign w:val="center"/>
            <w:hideMark/>
          </w:tcPr>
          <w:p w14:paraId="4DE907BF" w14:textId="77777777" w:rsidR="0095430C"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95430C" w14:paraId="42E46A35" w14:textId="77777777">
        <w:trPr>
          <w:divId w:val="510997197"/>
          <w:tblCellSpacing w:w="15" w:type="dxa"/>
        </w:trPr>
        <w:tc>
          <w:tcPr>
            <w:tcW w:w="0" w:type="auto"/>
            <w:vAlign w:val="center"/>
            <w:hideMark/>
          </w:tcPr>
          <w:p w14:paraId="10C7F08A" w14:textId="77777777" w:rsidR="0095430C" w:rsidRDefault="0095430C">
            <w:pPr>
              <w:rPr>
                <w:rFonts w:eastAsia="Times New Roman"/>
                <w:lang w:val="en-US"/>
              </w:rPr>
            </w:pPr>
          </w:p>
        </w:tc>
        <w:tc>
          <w:tcPr>
            <w:tcW w:w="0" w:type="auto"/>
            <w:vAlign w:val="center"/>
            <w:hideMark/>
          </w:tcPr>
          <w:p w14:paraId="61638B50" w14:textId="77777777" w:rsidR="0095430C"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95430C" w14:paraId="26ED4810" w14:textId="77777777">
        <w:trPr>
          <w:divId w:val="510997197"/>
          <w:tblCellSpacing w:w="15" w:type="dxa"/>
        </w:trPr>
        <w:tc>
          <w:tcPr>
            <w:tcW w:w="0" w:type="auto"/>
            <w:vAlign w:val="center"/>
            <w:hideMark/>
          </w:tcPr>
          <w:p w14:paraId="4FCB4D8B" w14:textId="77777777" w:rsidR="0095430C" w:rsidRDefault="0095430C">
            <w:pPr>
              <w:rPr>
                <w:rFonts w:eastAsia="Times New Roman"/>
                <w:lang w:val="en-US"/>
              </w:rPr>
            </w:pPr>
          </w:p>
        </w:tc>
        <w:tc>
          <w:tcPr>
            <w:tcW w:w="0" w:type="auto"/>
            <w:vAlign w:val="center"/>
            <w:hideMark/>
          </w:tcPr>
          <w:p w14:paraId="456AA29D" w14:textId="77777777" w:rsidR="0095430C"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95430C" w14:paraId="39E585BD" w14:textId="77777777">
        <w:trPr>
          <w:divId w:val="510997197"/>
          <w:tblCellSpacing w:w="15" w:type="dxa"/>
        </w:trPr>
        <w:tc>
          <w:tcPr>
            <w:tcW w:w="0" w:type="auto"/>
            <w:vAlign w:val="center"/>
            <w:hideMark/>
          </w:tcPr>
          <w:p w14:paraId="77F25E48" w14:textId="77777777" w:rsidR="0095430C" w:rsidRDefault="0095430C">
            <w:pPr>
              <w:rPr>
                <w:rFonts w:eastAsia="Times New Roman"/>
                <w:lang w:val="en-US"/>
              </w:rPr>
            </w:pPr>
          </w:p>
        </w:tc>
        <w:tc>
          <w:tcPr>
            <w:tcW w:w="0" w:type="auto"/>
            <w:vAlign w:val="center"/>
            <w:hideMark/>
          </w:tcPr>
          <w:p w14:paraId="2817F382" w14:textId="77777777" w:rsidR="0095430C"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95430C" w14:paraId="70C43381" w14:textId="77777777">
        <w:trPr>
          <w:divId w:val="510997197"/>
          <w:tblCellSpacing w:w="15" w:type="dxa"/>
        </w:trPr>
        <w:tc>
          <w:tcPr>
            <w:tcW w:w="0" w:type="auto"/>
            <w:vAlign w:val="center"/>
            <w:hideMark/>
          </w:tcPr>
          <w:p w14:paraId="35487063" w14:textId="77777777" w:rsidR="0095430C" w:rsidRDefault="0095430C">
            <w:pPr>
              <w:rPr>
                <w:rFonts w:eastAsia="Times New Roman"/>
                <w:lang w:val="en-US"/>
              </w:rPr>
            </w:pPr>
          </w:p>
        </w:tc>
        <w:tc>
          <w:tcPr>
            <w:tcW w:w="0" w:type="auto"/>
            <w:vAlign w:val="center"/>
            <w:hideMark/>
          </w:tcPr>
          <w:p w14:paraId="370C5FCE" w14:textId="77777777" w:rsidR="0095430C"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95430C" w14:paraId="3CBD47C0" w14:textId="77777777">
        <w:trPr>
          <w:divId w:val="510997197"/>
          <w:tblCellSpacing w:w="15" w:type="dxa"/>
        </w:trPr>
        <w:tc>
          <w:tcPr>
            <w:tcW w:w="0" w:type="auto"/>
            <w:vAlign w:val="center"/>
            <w:hideMark/>
          </w:tcPr>
          <w:p w14:paraId="31F8DB9E" w14:textId="77777777" w:rsidR="0095430C" w:rsidRDefault="0095430C">
            <w:pPr>
              <w:rPr>
                <w:rFonts w:eastAsia="Times New Roman"/>
                <w:lang w:val="en-US"/>
              </w:rPr>
            </w:pPr>
          </w:p>
        </w:tc>
        <w:tc>
          <w:tcPr>
            <w:tcW w:w="0" w:type="auto"/>
            <w:vAlign w:val="center"/>
            <w:hideMark/>
          </w:tcPr>
          <w:p w14:paraId="330E0AB3" w14:textId="77777777" w:rsidR="0095430C"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95430C" w14:paraId="1B2572AD" w14:textId="77777777">
        <w:trPr>
          <w:divId w:val="510997197"/>
          <w:tblCellSpacing w:w="15" w:type="dxa"/>
        </w:trPr>
        <w:tc>
          <w:tcPr>
            <w:tcW w:w="0" w:type="auto"/>
            <w:vAlign w:val="center"/>
            <w:hideMark/>
          </w:tcPr>
          <w:p w14:paraId="4476589B" w14:textId="77777777" w:rsidR="0095430C" w:rsidRDefault="0095430C">
            <w:pPr>
              <w:rPr>
                <w:rFonts w:eastAsia="Times New Roman"/>
                <w:lang w:val="en-US"/>
              </w:rPr>
            </w:pPr>
          </w:p>
        </w:tc>
        <w:tc>
          <w:tcPr>
            <w:tcW w:w="0" w:type="auto"/>
            <w:vAlign w:val="center"/>
            <w:hideMark/>
          </w:tcPr>
          <w:p w14:paraId="0B321392" w14:textId="77777777" w:rsidR="0095430C"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95430C" w14:paraId="1F06CD41" w14:textId="77777777">
        <w:trPr>
          <w:divId w:val="510997197"/>
          <w:tblCellSpacing w:w="15" w:type="dxa"/>
        </w:trPr>
        <w:tc>
          <w:tcPr>
            <w:tcW w:w="0" w:type="auto"/>
            <w:vAlign w:val="center"/>
            <w:hideMark/>
          </w:tcPr>
          <w:p w14:paraId="06AD17E4" w14:textId="77777777" w:rsidR="0095430C" w:rsidRDefault="0095430C">
            <w:pPr>
              <w:rPr>
                <w:rFonts w:eastAsia="Times New Roman"/>
                <w:lang w:val="en-US"/>
              </w:rPr>
            </w:pPr>
          </w:p>
        </w:tc>
        <w:tc>
          <w:tcPr>
            <w:tcW w:w="0" w:type="auto"/>
            <w:vAlign w:val="center"/>
            <w:hideMark/>
          </w:tcPr>
          <w:p w14:paraId="397A2C6B" w14:textId="77777777" w:rsidR="0095430C"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95430C" w14:paraId="66DAC5E9" w14:textId="77777777">
        <w:trPr>
          <w:divId w:val="510997197"/>
          <w:tblCellSpacing w:w="15" w:type="dxa"/>
        </w:trPr>
        <w:tc>
          <w:tcPr>
            <w:tcW w:w="0" w:type="auto"/>
            <w:vAlign w:val="center"/>
            <w:hideMark/>
          </w:tcPr>
          <w:p w14:paraId="62FCFBEC" w14:textId="77777777" w:rsidR="0095430C" w:rsidRDefault="0095430C">
            <w:pPr>
              <w:rPr>
                <w:rFonts w:eastAsia="Times New Roman"/>
                <w:lang w:val="en-US"/>
              </w:rPr>
            </w:pPr>
          </w:p>
        </w:tc>
        <w:tc>
          <w:tcPr>
            <w:tcW w:w="0" w:type="auto"/>
            <w:vAlign w:val="center"/>
            <w:hideMark/>
          </w:tcPr>
          <w:p w14:paraId="1E596740" w14:textId="77777777" w:rsidR="0095430C"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95430C" w14:paraId="7F1DC41A" w14:textId="77777777">
        <w:trPr>
          <w:divId w:val="510997197"/>
          <w:tblCellSpacing w:w="15" w:type="dxa"/>
        </w:trPr>
        <w:tc>
          <w:tcPr>
            <w:tcW w:w="0" w:type="auto"/>
            <w:vAlign w:val="center"/>
            <w:hideMark/>
          </w:tcPr>
          <w:p w14:paraId="71E7564E" w14:textId="77777777" w:rsidR="0095430C" w:rsidRDefault="0095430C">
            <w:pPr>
              <w:rPr>
                <w:rFonts w:eastAsia="Times New Roman"/>
                <w:lang w:val="en-US"/>
              </w:rPr>
            </w:pPr>
          </w:p>
        </w:tc>
        <w:tc>
          <w:tcPr>
            <w:tcW w:w="0" w:type="auto"/>
            <w:vAlign w:val="center"/>
            <w:hideMark/>
          </w:tcPr>
          <w:p w14:paraId="52E6E64C" w14:textId="77777777" w:rsidR="0095430C"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95430C" w14:paraId="694658F9" w14:textId="77777777">
        <w:trPr>
          <w:divId w:val="510997197"/>
          <w:tblCellSpacing w:w="15" w:type="dxa"/>
        </w:trPr>
        <w:tc>
          <w:tcPr>
            <w:tcW w:w="0" w:type="auto"/>
            <w:vAlign w:val="center"/>
            <w:hideMark/>
          </w:tcPr>
          <w:p w14:paraId="33F91920" w14:textId="77777777" w:rsidR="0095430C" w:rsidRDefault="0095430C">
            <w:pPr>
              <w:rPr>
                <w:rFonts w:eastAsia="Times New Roman"/>
                <w:lang w:val="en-US"/>
              </w:rPr>
            </w:pPr>
          </w:p>
        </w:tc>
        <w:tc>
          <w:tcPr>
            <w:tcW w:w="0" w:type="auto"/>
            <w:vAlign w:val="center"/>
            <w:hideMark/>
          </w:tcPr>
          <w:p w14:paraId="7645A7E1" w14:textId="77777777" w:rsidR="0095430C"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95430C" w14:paraId="60639B1E" w14:textId="77777777">
        <w:trPr>
          <w:divId w:val="510997197"/>
          <w:tblCellSpacing w:w="15" w:type="dxa"/>
        </w:trPr>
        <w:tc>
          <w:tcPr>
            <w:tcW w:w="0" w:type="auto"/>
            <w:vAlign w:val="center"/>
            <w:hideMark/>
          </w:tcPr>
          <w:p w14:paraId="4AD03A93" w14:textId="77777777" w:rsidR="0095430C" w:rsidRDefault="0095430C">
            <w:pPr>
              <w:rPr>
                <w:rFonts w:eastAsia="Times New Roman"/>
                <w:lang w:val="en-US"/>
              </w:rPr>
            </w:pPr>
          </w:p>
        </w:tc>
        <w:tc>
          <w:tcPr>
            <w:tcW w:w="0" w:type="auto"/>
            <w:vAlign w:val="center"/>
            <w:hideMark/>
          </w:tcPr>
          <w:p w14:paraId="3163E561" w14:textId="77777777" w:rsidR="0095430C"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95430C" w14:paraId="3650330D" w14:textId="77777777">
        <w:trPr>
          <w:divId w:val="510997197"/>
          <w:tblCellSpacing w:w="15" w:type="dxa"/>
        </w:trPr>
        <w:tc>
          <w:tcPr>
            <w:tcW w:w="0" w:type="auto"/>
            <w:vAlign w:val="center"/>
            <w:hideMark/>
          </w:tcPr>
          <w:p w14:paraId="6842C8C7" w14:textId="77777777" w:rsidR="0095430C" w:rsidRDefault="0095430C">
            <w:pPr>
              <w:rPr>
                <w:rFonts w:eastAsia="Times New Roman"/>
                <w:lang w:val="en-US"/>
              </w:rPr>
            </w:pPr>
          </w:p>
        </w:tc>
        <w:tc>
          <w:tcPr>
            <w:tcW w:w="0" w:type="auto"/>
            <w:vAlign w:val="center"/>
            <w:hideMark/>
          </w:tcPr>
          <w:p w14:paraId="651D764C" w14:textId="77777777" w:rsidR="0095430C"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95430C" w14:paraId="0DDF4CB9" w14:textId="77777777">
        <w:trPr>
          <w:divId w:val="510997197"/>
          <w:tblCellSpacing w:w="15" w:type="dxa"/>
        </w:trPr>
        <w:tc>
          <w:tcPr>
            <w:tcW w:w="0" w:type="auto"/>
            <w:vAlign w:val="center"/>
            <w:hideMark/>
          </w:tcPr>
          <w:p w14:paraId="3DC353B6" w14:textId="77777777" w:rsidR="0095430C" w:rsidRDefault="0095430C">
            <w:pPr>
              <w:rPr>
                <w:rFonts w:eastAsia="Times New Roman"/>
                <w:lang w:val="en-US"/>
              </w:rPr>
            </w:pPr>
          </w:p>
        </w:tc>
        <w:tc>
          <w:tcPr>
            <w:tcW w:w="0" w:type="auto"/>
            <w:vAlign w:val="center"/>
            <w:hideMark/>
          </w:tcPr>
          <w:p w14:paraId="096F4CBB" w14:textId="77777777" w:rsidR="0095430C"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95430C" w14:paraId="693A9721" w14:textId="77777777">
        <w:trPr>
          <w:divId w:val="510997197"/>
          <w:tblCellSpacing w:w="15" w:type="dxa"/>
        </w:trPr>
        <w:tc>
          <w:tcPr>
            <w:tcW w:w="0" w:type="auto"/>
            <w:vAlign w:val="center"/>
            <w:hideMark/>
          </w:tcPr>
          <w:p w14:paraId="4A8EFDD1" w14:textId="77777777" w:rsidR="0095430C" w:rsidRDefault="0095430C">
            <w:pPr>
              <w:rPr>
                <w:rFonts w:eastAsia="Times New Roman"/>
                <w:lang w:val="en-US"/>
              </w:rPr>
            </w:pPr>
          </w:p>
        </w:tc>
        <w:tc>
          <w:tcPr>
            <w:tcW w:w="0" w:type="auto"/>
            <w:vAlign w:val="center"/>
            <w:hideMark/>
          </w:tcPr>
          <w:p w14:paraId="6AAC25FF" w14:textId="77777777" w:rsidR="0095430C"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95430C" w14:paraId="422D9D95" w14:textId="77777777">
        <w:trPr>
          <w:divId w:val="510997197"/>
          <w:tblCellSpacing w:w="15" w:type="dxa"/>
        </w:trPr>
        <w:tc>
          <w:tcPr>
            <w:tcW w:w="0" w:type="auto"/>
            <w:vAlign w:val="center"/>
            <w:hideMark/>
          </w:tcPr>
          <w:p w14:paraId="07C4B19F" w14:textId="77777777" w:rsidR="0095430C" w:rsidRDefault="0095430C">
            <w:pPr>
              <w:rPr>
                <w:rFonts w:eastAsia="Times New Roman"/>
                <w:lang w:val="en-US"/>
              </w:rPr>
            </w:pPr>
          </w:p>
        </w:tc>
        <w:tc>
          <w:tcPr>
            <w:tcW w:w="0" w:type="auto"/>
            <w:vAlign w:val="center"/>
            <w:hideMark/>
          </w:tcPr>
          <w:p w14:paraId="1FDED211" w14:textId="77777777" w:rsidR="0095430C"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95430C" w14:paraId="6A8BB9DF" w14:textId="77777777">
        <w:trPr>
          <w:divId w:val="510997197"/>
          <w:tblCellSpacing w:w="15" w:type="dxa"/>
        </w:trPr>
        <w:tc>
          <w:tcPr>
            <w:tcW w:w="0" w:type="auto"/>
            <w:vAlign w:val="center"/>
            <w:hideMark/>
          </w:tcPr>
          <w:p w14:paraId="6B033AF0" w14:textId="77777777" w:rsidR="0095430C" w:rsidRDefault="0095430C">
            <w:pPr>
              <w:rPr>
                <w:rFonts w:eastAsia="Times New Roman"/>
                <w:lang w:val="en-US"/>
              </w:rPr>
            </w:pPr>
          </w:p>
        </w:tc>
        <w:tc>
          <w:tcPr>
            <w:tcW w:w="0" w:type="auto"/>
            <w:vAlign w:val="center"/>
            <w:hideMark/>
          </w:tcPr>
          <w:p w14:paraId="75F8F2E9" w14:textId="77777777" w:rsidR="0095430C"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95430C" w14:paraId="0F028CBD" w14:textId="77777777">
        <w:trPr>
          <w:divId w:val="510997197"/>
          <w:tblCellSpacing w:w="15" w:type="dxa"/>
        </w:trPr>
        <w:tc>
          <w:tcPr>
            <w:tcW w:w="0" w:type="auto"/>
            <w:vAlign w:val="center"/>
            <w:hideMark/>
          </w:tcPr>
          <w:p w14:paraId="0D668924" w14:textId="77777777" w:rsidR="0095430C" w:rsidRDefault="0095430C">
            <w:pPr>
              <w:rPr>
                <w:rFonts w:eastAsia="Times New Roman"/>
                <w:lang w:val="en-US"/>
              </w:rPr>
            </w:pPr>
          </w:p>
        </w:tc>
        <w:tc>
          <w:tcPr>
            <w:tcW w:w="0" w:type="auto"/>
            <w:vAlign w:val="center"/>
            <w:hideMark/>
          </w:tcPr>
          <w:p w14:paraId="31A7D77C" w14:textId="77777777" w:rsidR="0095430C"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95430C" w14:paraId="64602CD0" w14:textId="77777777">
        <w:trPr>
          <w:divId w:val="510997197"/>
          <w:tblCellSpacing w:w="15" w:type="dxa"/>
        </w:trPr>
        <w:tc>
          <w:tcPr>
            <w:tcW w:w="0" w:type="auto"/>
            <w:vAlign w:val="center"/>
            <w:hideMark/>
          </w:tcPr>
          <w:p w14:paraId="6FDDD638" w14:textId="77777777" w:rsidR="0095430C" w:rsidRDefault="0095430C">
            <w:pPr>
              <w:rPr>
                <w:rFonts w:eastAsia="Times New Roman"/>
                <w:lang w:val="en-US"/>
              </w:rPr>
            </w:pPr>
          </w:p>
        </w:tc>
        <w:tc>
          <w:tcPr>
            <w:tcW w:w="0" w:type="auto"/>
            <w:vAlign w:val="center"/>
            <w:hideMark/>
          </w:tcPr>
          <w:p w14:paraId="2C701EF3" w14:textId="77777777" w:rsidR="0095430C"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95430C" w14:paraId="026AC57D" w14:textId="77777777">
        <w:trPr>
          <w:divId w:val="510997197"/>
          <w:tblCellSpacing w:w="15" w:type="dxa"/>
        </w:trPr>
        <w:tc>
          <w:tcPr>
            <w:tcW w:w="0" w:type="auto"/>
            <w:vAlign w:val="center"/>
            <w:hideMark/>
          </w:tcPr>
          <w:p w14:paraId="58A40DEA" w14:textId="77777777" w:rsidR="0095430C" w:rsidRDefault="0095430C">
            <w:pPr>
              <w:rPr>
                <w:rFonts w:eastAsia="Times New Roman"/>
                <w:lang w:val="en-US"/>
              </w:rPr>
            </w:pPr>
          </w:p>
        </w:tc>
        <w:tc>
          <w:tcPr>
            <w:tcW w:w="0" w:type="auto"/>
            <w:vAlign w:val="center"/>
            <w:hideMark/>
          </w:tcPr>
          <w:p w14:paraId="28B6A87E" w14:textId="77777777" w:rsidR="0095430C"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95430C" w14:paraId="33F0A1BD" w14:textId="77777777">
        <w:trPr>
          <w:divId w:val="510997197"/>
          <w:tblCellSpacing w:w="15" w:type="dxa"/>
        </w:trPr>
        <w:tc>
          <w:tcPr>
            <w:tcW w:w="0" w:type="auto"/>
            <w:vAlign w:val="center"/>
            <w:hideMark/>
          </w:tcPr>
          <w:p w14:paraId="55270C79" w14:textId="77777777" w:rsidR="0095430C" w:rsidRDefault="0095430C">
            <w:pPr>
              <w:rPr>
                <w:rFonts w:eastAsia="Times New Roman"/>
                <w:lang w:val="en-US"/>
              </w:rPr>
            </w:pPr>
          </w:p>
        </w:tc>
        <w:tc>
          <w:tcPr>
            <w:tcW w:w="0" w:type="auto"/>
            <w:vAlign w:val="center"/>
            <w:hideMark/>
          </w:tcPr>
          <w:p w14:paraId="56166369" w14:textId="77777777" w:rsidR="0095430C"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95430C" w14:paraId="5D4BA4B0" w14:textId="77777777">
        <w:trPr>
          <w:divId w:val="510997197"/>
          <w:tblCellSpacing w:w="15" w:type="dxa"/>
        </w:trPr>
        <w:tc>
          <w:tcPr>
            <w:tcW w:w="0" w:type="auto"/>
            <w:vAlign w:val="center"/>
            <w:hideMark/>
          </w:tcPr>
          <w:p w14:paraId="3179AD66" w14:textId="77777777" w:rsidR="0095430C" w:rsidRDefault="0095430C">
            <w:pPr>
              <w:rPr>
                <w:rFonts w:eastAsia="Times New Roman"/>
                <w:lang w:val="en-US"/>
              </w:rPr>
            </w:pPr>
          </w:p>
        </w:tc>
        <w:tc>
          <w:tcPr>
            <w:tcW w:w="0" w:type="auto"/>
            <w:vAlign w:val="center"/>
            <w:hideMark/>
          </w:tcPr>
          <w:p w14:paraId="23FDDE73" w14:textId="77777777" w:rsidR="0095430C"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95430C" w14:paraId="6D3D77A3" w14:textId="77777777">
        <w:trPr>
          <w:divId w:val="510997197"/>
          <w:tblCellSpacing w:w="15" w:type="dxa"/>
        </w:trPr>
        <w:tc>
          <w:tcPr>
            <w:tcW w:w="0" w:type="auto"/>
            <w:vAlign w:val="center"/>
            <w:hideMark/>
          </w:tcPr>
          <w:p w14:paraId="39F9D5A5" w14:textId="77777777" w:rsidR="0095430C" w:rsidRDefault="0095430C">
            <w:pPr>
              <w:rPr>
                <w:rFonts w:eastAsia="Times New Roman"/>
                <w:lang w:val="en-US"/>
              </w:rPr>
            </w:pPr>
          </w:p>
        </w:tc>
        <w:tc>
          <w:tcPr>
            <w:tcW w:w="0" w:type="auto"/>
            <w:vAlign w:val="center"/>
            <w:hideMark/>
          </w:tcPr>
          <w:p w14:paraId="4085EF63" w14:textId="77777777" w:rsidR="0095430C"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95430C" w14:paraId="12F3EB49" w14:textId="77777777">
        <w:trPr>
          <w:divId w:val="510997197"/>
          <w:tblCellSpacing w:w="15" w:type="dxa"/>
        </w:trPr>
        <w:tc>
          <w:tcPr>
            <w:tcW w:w="0" w:type="auto"/>
            <w:vAlign w:val="center"/>
            <w:hideMark/>
          </w:tcPr>
          <w:p w14:paraId="6A239DC6" w14:textId="77777777" w:rsidR="0095430C" w:rsidRDefault="0095430C">
            <w:pPr>
              <w:rPr>
                <w:rFonts w:eastAsia="Times New Roman"/>
                <w:lang w:val="en-US"/>
              </w:rPr>
            </w:pPr>
          </w:p>
        </w:tc>
        <w:tc>
          <w:tcPr>
            <w:tcW w:w="0" w:type="auto"/>
            <w:vAlign w:val="center"/>
            <w:hideMark/>
          </w:tcPr>
          <w:p w14:paraId="7368B4FB" w14:textId="77777777" w:rsidR="0095430C"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95430C" w14:paraId="51AF2EB8" w14:textId="77777777">
        <w:trPr>
          <w:divId w:val="510997197"/>
          <w:tblCellSpacing w:w="15" w:type="dxa"/>
        </w:trPr>
        <w:tc>
          <w:tcPr>
            <w:tcW w:w="0" w:type="auto"/>
            <w:vAlign w:val="center"/>
            <w:hideMark/>
          </w:tcPr>
          <w:p w14:paraId="32960ACA" w14:textId="77777777" w:rsidR="0095430C" w:rsidRDefault="0095430C">
            <w:pPr>
              <w:rPr>
                <w:rFonts w:eastAsia="Times New Roman"/>
                <w:lang w:val="en-US"/>
              </w:rPr>
            </w:pPr>
          </w:p>
        </w:tc>
        <w:tc>
          <w:tcPr>
            <w:tcW w:w="0" w:type="auto"/>
            <w:vAlign w:val="center"/>
            <w:hideMark/>
          </w:tcPr>
          <w:p w14:paraId="4128B4DC" w14:textId="77777777" w:rsidR="0095430C"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95430C" w14:paraId="0E4D2D5A" w14:textId="77777777">
        <w:trPr>
          <w:divId w:val="510997197"/>
          <w:tblCellSpacing w:w="15" w:type="dxa"/>
        </w:trPr>
        <w:tc>
          <w:tcPr>
            <w:tcW w:w="0" w:type="auto"/>
            <w:vAlign w:val="center"/>
            <w:hideMark/>
          </w:tcPr>
          <w:p w14:paraId="48A017AB" w14:textId="77777777" w:rsidR="0095430C" w:rsidRDefault="0095430C">
            <w:pPr>
              <w:rPr>
                <w:rFonts w:eastAsia="Times New Roman"/>
                <w:lang w:val="en-US"/>
              </w:rPr>
            </w:pPr>
          </w:p>
        </w:tc>
        <w:tc>
          <w:tcPr>
            <w:tcW w:w="0" w:type="auto"/>
            <w:vAlign w:val="center"/>
            <w:hideMark/>
          </w:tcPr>
          <w:p w14:paraId="40B8D842" w14:textId="055B322F" w:rsidR="0095430C" w:rsidRDefault="005B11EB">
            <w:pPr>
              <w:rPr>
                <w:rFonts w:eastAsia="Times New Roman"/>
                <w:lang w:val="en-US"/>
              </w:rPr>
            </w:pPr>
            <w:r>
              <w:rPr>
                <w:rFonts w:eastAsia="Times New Roman"/>
                <w:b/>
                <w:bCs/>
                <w:lang w:val="en-US"/>
              </w:rPr>
              <w:t xml:space="preserve">Best In Set: </w:t>
            </w:r>
            <w:r>
              <w:rPr>
                <w:rFonts w:eastAsia="Times New Roman"/>
                <w:lang w:val="en-US"/>
              </w:rPr>
              <w:t>A selection that represents the "best" chosen from a larger set of items. E.g., the best images within a Study or Series. The criteria against which "best" is measured is not defined. Contrast this with the more specific term "Best illustration of finding</w:t>
            </w:r>
            <w:ins w:id="208" w:author="Tom Oniki" w:date="2015-09-04T14:34:00Z">
              <w:r w:rsidR="00255F1A">
                <w:rPr>
                  <w:rFonts w:eastAsia="Times New Roman"/>
                  <w:lang w:val="en-US"/>
                </w:rPr>
                <w:t>.</w:t>
              </w:r>
            </w:ins>
            <w:r>
              <w:rPr>
                <w:rFonts w:eastAsia="Times New Roman"/>
                <w:lang w:val="en-US"/>
              </w:rPr>
              <w:t xml:space="preserve">" </w:t>
            </w:r>
          </w:p>
        </w:tc>
      </w:tr>
      <w:tr w:rsidR="0095430C" w14:paraId="224E29C6" w14:textId="77777777">
        <w:trPr>
          <w:divId w:val="510997197"/>
          <w:tblCellSpacing w:w="15" w:type="dxa"/>
        </w:trPr>
        <w:tc>
          <w:tcPr>
            <w:tcW w:w="0" w:type="auto"/>
            <w:vAlign w:val="center"/>
            <w:hideMark/>
          </w:tcPr>
          <w:p w14:paraId="41D19336" w14:textId="77777777" w:rsidR="0095430C" w:rsidRDefault="0095430C">
            <w:pPr>
              <w:rPr>
                <w:rFonts w:eastAsia="Times New Roman"/>
                <w:lang w:val="en-US"/>
              </w:rPr>
            </w:pPr>
          </w:p>
        </w:tc>
        <w:tc>
          <w:tcPr>
            <w:tcW w:w="0" w:type="auto"/>
            <w:vAlign w:val="center"/>
            <w:hideMark/>
          </w:tcPr>
          <w:p w14:paraId="20095D54" w14:textId="3F5D0D35" w:rsidR="0095430C"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w:t>
            </w:r>
            <w:r>
              <w:rPr>
                <w:rFonts w:eastAsia="Times New Roman"/>
                <w:lang w:val="en-US"/>
              </w:rPr>
              <w:lastRenderedPageBreak/>
              <w:t xml:space="preserve">of diagnosing a patient. A study may include composite instances that are created by a single modality, multiple modalities or by multiple devices of the same modality. [From Section A.1.2.2 </w:t>
            </w:r>
            <w:ins w:id="209" w:author="Tom Oniki" w:date="2015-09-04T14:35:00Z">
              <w:r w:rsidR="00255F1A">
                <w:rPr>
                  <w:rFonts w:eastAsia="Times New Roman"/>
                  <w:lang w:val="en-US"/>
                </w:rPr>
                <w:t>"</w:t>
              </w:r>
            </w:ins>
            <w:del w:id="210" w:author="Tom Oniki" w:date="2015-09-04T14:35:00Z">
              <w:r w:rsidDel="00255F1A">
                <w:rPr>
                  <w:rFonts w:eastAsia="Times New Roman"/>
                  <w:lang w:val="en-US"/>
                </w:rPr>
                <w:delText>â€œ</w:delText>
              </w:r>
            </w:del>
            <w:r>
              <w:rPr>
                <w:rFonts w:eastAsia="Times New Roman"/>
                <w:lang w:val="en-US"/>
              </w:rPr>
              <w:t>Study IE</w:t>
            </w:r>
            <w:ins w:id="211" w:author="Tom Oniki" w:date="2015-09-04T14:36:00Z">
              <w:r w:rsidR="00255F1A">
                <w:rPr>
                  <w:rFonts w:eastAsia="Times New Roman"/>
                  <w:lang w:val="en-US"/>
                </w:rPr>
                <w:t>"</w:t>
              </w:r>
            </w:ins>
            <w:del w:id="212" w:author="Tom Oniki" w:date="2015-09-04T14:35:00Z">
              <w:r w:rsidDel="00255F1A">
                <w:rPr>
                  <w:rFonts w:eastAsia="Times New Roman"/>
                  <w:lang w:val="en-US"/>
                </w:rPr>
                <w:delText>â€</w:delText>
              </w:r>
            </w:del>
            <w:r>
              <w:rPr>
                <w:rFonts w:eastAsia="Times New Roman"/>
                <w:lang w:val="en-US"/>
              </w:rPr>
              <w:t xml:space="preserve"> in</w:t>
            </w:r>
            <w:del w:id="213" w:author="Tom Oniki" w:date="2015-09-04T14:48:00Z">
              <w:r w:rsidDel="00D13EF0">
                <w:rPr>
                  <w:rFonts w:eastAsia="Times New Roman"/>
                  <w:lang w:val="en-US"/>
                </w:rPr>
                <w:delText xml:space="preserve"> </w:delText>
              </w:r>
            </w:del>
            <w:ins w:id="214" w:author="Tom Oniki" w:date="2015-09-04T14:36:00Z">
              <w:r w:rsidR="00255F1A">
                <w:rPr>
                  <w:rFonts w:eastAsia="Times New Roman"/>
                  <w:lang w:val="en-US"/>
                </w:rPr>
                <w:t xml:space="preserve"> </w:t>
              </w:r>
            </w:ins>
            <w:r>
              <w:rPr>
                <w:rFonts w:eastAsia="Times New Roman"/>
                <w:lang w:val="en-US"/>
              </w:rPr>
              <w:t xml:space="preserve">PS3.3 ] </w:t>
            </w:r>
          </w:p>
        </w:tc>
      </w:tr>
      <w:tr w:rsidR="0095430C" w14:paraId="7A834833" w14:textId="77777777">
        <w:trPr>
          <w:divId w:val="510997197"/>
          <w:tblCellSpacing w:w="15" w:type="dxa"/>
        </w:trPr>
        <w:tc>
          <w:tcPr>
            <w:tcW w:w="0" w:type="auto"/>
            <w:vAlign w:val="center"/>
            <w:hideMark/>
          </w:tcPr>
          <w:p w14:paraId="2BA544A2" w14:textId="77777777" w:rsidR="0095430C" w:rsidRDefault="0095430C">
            <w:pPr>
              <w:rPr>
                <w:rFonts w:eastAsia="Times New Roman"/>
                <w:lang w:val="en-US"/>
              </w:rPr>
            </w:pPr>
          </w:p>
        </w:tc>
        <w:tc>
          <w:tcPr>
            <w:tcW w:w="0" w:type="auto"/>
            <w:vAlign w:val="center"/>
            <w:hideMark/>
          </w:tcPr>
          <w:p w14:paraId="7E46BB10" w14:textId="2C31EC5C" w:rsidR="0095430C" w:rsidRDefault="005B11EB" w:rsidP="00255F1A">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w:t>
            </w:r>
            <w:del w:id="215" w:author="Tom Oniki" w:date="2015-09-04T14:36:00Z">
              <w:r w:rsidDel="00255F1A">
                <w:rPr>
                  <w:rFonts w:eastAsia="Times New Roman"/>
                  <w:lang w:val="en-US"/>
                </w:rPr>
                <w:delText>â€œ</w:delText>
              </w:r>
            </w:del>
            <w:ins w:id="216" w:author="Tom Oniki" w:date="2015-09-04T14:36:00Z">
              <w:r w:rsidR="00255F1A">
                <w:rPr>
                  <w:rFonts w:eastAsia="Times New Roman"/>
                  <w:lang w:val="en-US"/>
                </w:rPr>
                <w:t>"</w:t>
              </w:r>
            </w:ins>
            <w:r>
              <w:rPr>
                <w:rFonts w:eastAsia="Times New Roman"/>
                <w:lang w:val="en-US"/>
              </w:rPr>
              <w:t>Series IE</w:t>
            </w:r>
            <w:del w:id="217" w:author="Tom Oniki" w:date="2015-09-04T14:37:00Z">
              <w:r w:rsidDel="00255F1A">
                <w:rPr>
                  <w:rFonts w:eastAsia="Times New Roman"/>
                  <w:lang w:val="en-US"/>
                </w:rPr>
                <w:delText>â€</w:delText>
              </w:r>
              <w:r w:rsidDel="00255F1A">
                <w:rPr>
                  <w:rFonts w:ascii="Kaiti SC Black" w:eastAsia="Times New Roman" w:hAnsi="Kaiti SC Black" w:cs="Kaiti SC Black"/>
                  <w:lang w:val="en-US"/>
                </w:rPr>
                <w:delText></w:delText>
              </w:r>
            </w:del>
            <w:ins w:id="218" w:author="Tom Oniki" w:date="2015-09-04T14:37:00Z">
              <w:r w:rsidR="00255F1A">
                <w:rPr>
                  <w:rFonts w:eastAsia="Times New Roman"/>
                  <w:lang w:val="en-US"/>
                </w:rPr>
                <w:t>"</w:t>
              </w:r>
            </w:ins>
            <w:r>
              <w:rPr>
                <w:rFonts w:eastAsia="Times New Roman"/>
                <w:lang w:val="en-US"/>
              </w:rPr>
              <w:t xml:space="preserve"> in</w:t>
            </w:r>
            <w:del w:id="219" w:author="Tom Oniki" w:date="2015-09-04T14:48:00Z">
              <w:r w:rsidDel="00D13EF0">
                <w:rPr>
                  <w:rFonts w:eastAsia="Times New Roman"/>
                  <w:lang w:val="en-US"/>
                </w:rPr>
                <w:delText xml:space="preserve"> </w:delText>
              </w:r>
            </w:del>
            <w:ins w:id="220" w:author="Tom Oniki" w:date="2015-09-04T14:37:00Z">
              <w:r w:rsidR="00255F1A">
                <w:rPr>
                  <w:rFonts w:eastAsia="Times New Roman"/>
                  <w:lang w:val="en-US"/>
                </w:rPr>
                <w:t xml:space="preserve"> </w:t>
              </w:r>
            </w:ins>
            <w:r>
              <w:rPr>
                <w:rFonts w:eastAsia="Times New Roman"/>
                <w:lang w:val="en-US"/>
              </w:rPr>
              <w:t xml:space="preserve">PS3.3 ] </w:t>
            </w:r>
          </w:p>
        </w:tc>
      </w:tr>
      <w:tr w:rsidR="0095430C" w14:paraId="637E51E0" w14:textId="77777777">
        <w:trPr>
          <w:divId w:val="510997197"/>
          <w:tblCellSpacing w:w="15" w:type="dxa"/>
        </w:trPr>
        <w:tc>
          <w:tcPr>
            <w:tcW w:w="0" w:type="auto"/>
            <w:vAlign w:val="center"/>
            <w:hideMark/>
          </w:tcPr>
          <w:p w14:paraId="1975C23E" w14:textId="77777777" w:rsidR="0095430C" w:rsidRDefault="0095430C">
            <w:pPr>
              <w:rPr>
                <w:rFonts w:eastAsia="Times New Roman"/>
                <w:lang w:val="en-US"/>
              </w:rPr>
            </w:pPr>
          </w:p>
        </w:tc>
        <w:tc>
          <w:tcPr>
            <w:tcW w:w="0" w:type="auto"/>
            <w:vAlign w:val="center"/>
            <w:hideMark/>
          </w:tcPr>
          <w:p w14:paraId="55A985C9" w14:textId="080E79EA" w:rsidR="0095430C" w:rsidRDefault="005B11EB" w:rsidP="00255F1A">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w:t>
            </w:r>
            <w:del w:id="221" w:author="Tom Oniki" w:date="2015-09-04T14:37:00Z">
              <w:r w:rsidDel="00255F1A">
                <w:rPr>
                  <w:rFonts w:eastAsia="Times New Roman"/>
                  <w:lang w:val="en-US"/>
                </w:rPr>
                <w:delText>â€œ</w:delText>
              </w:r>
            </w:del>
            <w:ins w:id="222" w:author="Tom Oniki" w:date="2015-09-04T14:37:00Z">
              <w:r w:rsidR="00255F1A">
                <w:rPr>
                  <w:rFonts w:eastAsia="Times New Roman"/>
                  <w:lang w:val="en-US"/>
                </w:rPr>
                <w:t>"</w:t>
              </w:r>
            </w:ins>
            <w:r>
              <w:rPr>
                <w:rFonts w:eastAsia="Times New Roman"/>
                <w:lang w:val="en-US"/>
              </w:rPr>
              <w:t>Modality Performed Procedure Step</w:t>
            </w:r>
            <w:ins w:id="223" w:author="Tom Oniki" w:date="2015-09-04T14:37:00Z">
              <w:r w:rsidR="00255F1A">
                <w:rPr>
                  <w:rFonts w:ascii="Kaiti SC Black" w:eastAsia="Times New Roman" w:hAnsi="Kaiti SC Black" w:cs="Kaiti SC Black"/>
                  <w:lang w:val="en-US"/>
                </w:rPr>
                <w:t>"</w:t>
              </w:r>
            </w:ins>
            <w:del w:id="224" w:author="Tom Oniki" w:date="2015-09-04T14:37:00Z">
              <w:r w:rsidDel="00255F1A">
                <w:rPr>
                  <w:rFonts w:eastAsia="Times New Roman"/>
                  <w:lang w:val="en-US"/>
                </w:rPr>
                <w:delText>â€</w:delText>
              </w:r>
              <w:r w:rsidDel="00255F1A">
                <w:rPr>
                  <w:rFonts w:ascii="Kaiti SC Black" w:eastAsia="Times New Roman" w:hAnsi="Kaiti SC Black" w:cs="Kaiti SC Black"/>
                  <w:lang w:val="en-US"/>
                </w:rPr>
                <w:delText></w:delText>
              </w:r>
            </w:del>
            <w:r>
              <w:rPr>
                <w:rFonts w:eastAsia="Times New Roman"/>
                <w:lang w:val="en-US"/>
              </w:rPr>
              <w:t xml:space="preserve"> in</w:t>
            </w:r>
            <w:del w:id="225" w:author="Tom Oniki" w:date="2015-09-04T14:48:00Z">
              <w:r w:rsidDel="00D13EF0">
                <w:rPr>
                  <w:rFonts w:eastAsia="Times New Roman"/>
                  <w:lang w:val="en-US"/>
                </w:rPr>
                <w:delText xml:space="preserve"> </w:delText>
              </w:r>
            </w:del>
            <w:ins w:id="226" w:author="Tom Oniki" w:date="2015-09-04T14:37:00Z">
              <w:r w:rsidR="00255F1A">
                <w:rPr>
                  <w:rFonts w:eastAsia="Times New Roman"/>
                  <w:lang w:val="en-US"/>
                </w:rPr>
                <w:t xml:space="preserve"> </w:t>
              </w:r>
            </w:ins>
            <w:r>
              <w:rPr>
                <w:rFonts w:eastAsia="Times New Roman"/>
                <w:lang w:val="en-US"/>
              </w:rPr>
              <w:t xml:space="preserve">PS3.3 ] </w:t>
            </w:r>
          </w:p>
        </w:tc>
      </w:tr>
      <w:tr w:rsidR="0095430C" w14:paraId="02921299" w14:textId="77777777">
        <w:trPr>
          <w:divId w:val="510997197"/>
          <w:tblCellSpacing w:w="15" w:type="dxa"/>
        </w:trPr>
        <w:tc>
          <w:tcPr>
            <w:tcW w:w="0" w:type="auto"/>
            <w:vAlign w:val="center"/>
            <w:hideMark/>
          </w:tcPr>
          <w:p w14:paraId="0017E0C3" w14:textId="77777777" w:rsidR="0095430C" w:rsidRDefault="0095430C">
            <w:pPr>
              <w:rPr>
                <w:rFonts w:eastAsia="Times New Roman"/>
                <w:lang w:val="en-US"/>
              </w:rPr>
            </w:pPr>
          </w:p>
        </w:tc>
        <w:tc>
          <w:tcPr>
            <w:tcW w:w="0" w:type="auto"/>
            <w:vAlign w:val="center"/>
            <w:hideMark/>
          </w:tcPr>
          <w:p w14:paraId="2F1638E9" w14:textId="77777777" w:rsidR="0095430C"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95430C" w14:paraId="0632AE5D" w14:textId="77777777">
        <w:trPr>
          <w:divId w:val="510997197"/>
          <w:tblCellSpacing w:w="15" w:type="dxa"/>
        </w:trPr>
        <w:tc>
          <w:tcPr>
            <w:tcW w:w="0" w:type="auto"/>
            <w:vAlign w:val="center"/>
            <w:hideMark/>
          </w:tcPr>
          <w:p w14:paraId="38E0316D" w14:textId="77777777" w:rsidR="0095430C" w:rsidRDefault="0095430C">
            <w:pPr>
              <w:rPr>
                <w:rFonts w:eastAsia="Times New Roman"/>
                <w:lang w:val="en-US"/>
              </w:rPr>
            </w:pPr>
          </w:p>
        </w:tc>
        <w:tc>
          <w:tcPr>
            <w:tcW w:w="0" w:type="auto"/>
            <w:vAlign w:val="center"/>
            <w:hideMark/>
          </w:tcPr>
          <w:p w14:paraId="0BD50522" w14:textId="77777777" w:rsidR="0095430C"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95430C" w14:paraId="362D3B30" w14:textId="77777777">
        <w:trPr>
          <w:divId w:val="510997197"/>
          <w:tblCellSpacing w:w="15" w:type="dxa"/>
        </w:trPr>
        <w:tc>
          <w:tcPr>
            <w:tcW w:w="0" w:type="auto"/>
            <w:vAlign w:val="center"/>
            <w:hideMark/>
          </w:tcPr>
          <w:p w14:paraId="6157E46C" w14:textId="77777777" w:rsidR="0095430C" w:rsidRDefault="0095430C">
            <w:pPr>
              <w:rPr>
                <w:rFonts w:eastAsia="Times New Roman"/>
                <w:lang w:val="en-US"/>
              </w:rPr>
            </w:pPr>
          </w:p>
        </w:tc>
        <w:tc>
          <w:tcPr>
            <w:tcW w:w="0" w:type="auto"/>
            <w:vAlign w:val="center"/>
            <w:hideMark/>
          </w:tcPr>
          <w:p w14:paraId="03E2FDBF" w14:textId="77777777" w:rsidR="0095430C"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95430C" w14:paraId="514C3D18" w14:textId="77777777">
        <w:trPr>
          <w:divId w:val="510997197"/>
          <w:tblCellSpacing w:w="15" w:type="dxa"/>
        </w:trPr>
        <w:tc>
          <w:tcPr>
            <w:tcW w:w="0" w:type="auto"/>
            <w:vAlign w:val="center"/>
            <w:hideMark/>
          </w:tcPr>
          <w:p w14:paraId="00448020" w14:textId="77777777" w:rsidR="0095430C" w:rsidRDefault="0095430C">
            <w:pPr>
              <w:rPr>
                <w:rFonts w:eastAsia="Times New Roman"/>
                <w:lang w:val="en-US"/>
              </w:rPr>
            </w:pPr>
          </w:p>
        </w:tc>
        <w:tc>
          <w:tcPr>
            <w:tcW w:w="0" w:type="auto"/>
            <w:vAlign w:val="center"/>
            <w:hideMark/>
          </w:tcPr>
          <w:p w14:paraId="5EF3FD60" w14:textId="77777777" w:rsidR="0095430C"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95430C" w14:paraId="4DC71A85" w14:textId="77777777">
        <w:trPr>
          <w:divId w:val="510997197"/>
          <w:tblCellSpacing w:w="15" w:type="dxa"/>
        </w:trPr>
        <w:tc>
          <w:tcPr>
            <w:tcW w:w="0" w:type="auto"/>
            <w:vAlign w:val="center"/>
            <w:hideMark/>
          </w:tcPr>
          <w:p w14:paraId="74D09530" w14:textId="77777777" w:rsidR="0095430C" w:rsidRDefault="0095430C">
            <w:pPr>
              <w:rPr>
                <w:rFonts w:eastAsia="Times New Roman"/>
                <w:lang w:val="en-US"/>
              </w:rPr>
            </w:pPr>
          </w:p>
        </w:tc>
        <w:tc>
          <w:tcPr>
            <w:tcW w:w="0" w:type="auto"/>
            <w:vAlign w:val="center"/>
            <w:hideMark/>
          </w:tcPr>
          <w:p w14:paraId="00F8399E" w14:textId="77777777" w:rsidR="0095430C"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95430C" w14:paraId="39FAE1C3" w14:textId="77777777">
        <w:trPr>
          <w:divId w:val="510997197"/>
          <w:tblCellSpacing w:w="15" w:type="dxa"/>
        </w:trPr>
        <w:tc>
          <w:tcPr>
            <w:tcW w:w="0" w:type="auto"/>
            <w:vAlign w:val="center"/>
            <w:hideMark/>
          </w:tcPr>
          <w:p w14:paraId="6A513C07" w14:textId="77777777" w:rsidR="0095430C" w:rsidRDefault="0095430C">
            <w:pPr>
              <w:rPr>
                <w:rFonts w:eastAsia="Times New Roman"/>
                <w:lang w:val="en-US"/>
              </w:rPr>
            </w:pPr>
          </w:p>
        </w:tc>
        <w:tc>
          <w:tcPr>
            <w:tcW w:w="0" w:type="auto"/>
            <w:vAlign w:val="center"/>
            <w:hideMark/>
          </w:tcPr>
          <w:p w14:paraId="4978CA6F" w14:textId="62D07A48" w:rsidR="0095430C" w:rsidRDefault="005B11EB">
            <w:pPr>
              <w:rPr>
                <w:rFonts w:eastAsia="Times New Roman"/>
                <w:lang w:val="en-US"/>
              </w:rPr>
            </w:pPr>
            <w:r>
              <w:rPr>
                <w:rFonts w:eastAsia="Times New Roman"/>
                <w:b/>
                <w:bCs/>
                <w:lang w:val="en-US"/>
              </w:rPr>
              <w:t xml:space="preserve">Manifest: </w:t>
            </w:r>
            <w:r>
              <w:rPr>
                <w:rFonts w:eastAsia="Times New Roman"/>
                <w:lang w:val="en-US"/>
              </w:rPr>
              <w:t>A list of objects that have been exported out of one organizational domain into another domain. Typically, the first domain has no direct control over what the second domain will do with the objects</w:t>
            </w:r>
            <w:ins w:id="227" w:author="Tom Oniki" w:date="2015-09-04T14:38:00Z">
              <w:r w:rsidR="00426B91">
                <w:rPr>
                  <w:rFonts w:eastAsia="Times New Roman"/>
                  <w:lang w:val="en-US"/>
                </w:rPr>
                <w:t>.</w:t>
              </w:r>
            </w:ins>
            <w:r>
              <w:rPr>
                <w:rFonts w:eastAsia="Times New Roman"/>
                <w:lang w:val="en-US"/>
              </w:rPr>
              <w:t xml:space="preserve"> </w:t>
            </w:r>
          </w:p>
        </w:tc>
      </w:tr>
      <w:tr w:rsidR="0095430C" w14:paraId="28916C28" w14:textId="77777777">
        <w:trPr>
          <w:divId w:val="510997197"/>
          <w:tblCellSpacing w:w="15" w:type="dxa"/>
        </w:trPr>
        <w:tc>
          <w:tcPr>
            <w:tcW w:w="0" w:type="auto"/>
            <w:vAlign w:val="center"/>
            <w:hideMark/>
          </w:tcPr>
          <w:p w14:paraId="68B3BCB8" w14:textId="77777777" w:rsidR="0095430C" w:rsidRDefault="0095430C">
            <w:pPr>
              <w:rPr>
                <w:rFonts w:eastAsia="Times New Roman"/>
                <w:lang w:val="en-US"/>
              </w:rPr>
            </w:pPr>
          </w:p>
        </w:tc>
        <w:tc>
          <w:tcPr>
            <w:tcW w:w="0" w:type="auto"/>
            <w:vAlign w:val="center"/>
            <w:hideMark/>
          </w:tcPr>
          <w:p w14:paraId="525BD89A" w14:textId="32E052AD" w:rsidR="0095430C" w:rsidRDefault="005B11EB">
            <w:pPr>
              <w:rPr>
                <w:rFonts w:eastAsia="Times New Roman"/>
                <w:lang w:val="en-US"/>
              </w:rPr>
            </w:pPr>
            <w:r>
              <w:rPr>
                <w:rFonts w:eastAsia="Times New Roman"/>
                <w:b/>
                <w:bCs/>
                <w:lang w:val="en-US"/>
              </w:rPr>
              <w:t xml:space="preserve">Signed Manifest: </w:t>
            </w:r>
            <w:r>
              <w:rPr>
                <w:rFonts w:eastAsia="Times New Roman"/>
                <w:lang w:val="en-US"/>
              </w:rPr>
              <w:t>A signed list of objects that have been exported out of one organizational domain into another domain, referenced securely with either Digital Signatures or MACs. Typically, the first domain has no direct control over what the second domain will do with the objects</w:t>
            </w:r>
            <w:ins w:id="228" w:author="Tom Oniki" w:date="2015-09-04T14:38:00Z">
              <w:r w:rsidR="00426B91">
                <w:rPr>
                  <w:rFonts w:eastAsia="Times New Roman"/>
                  <w:lang w:val="en-US"/>
                </w:rPr>
                <w:t>.</w:t>
              </w:r>
            </w:ins>
            <w:r>
              <w:rPr>
                <w:rFonts w:eastAsia="Times New Roman"/>
                <w:lang w:val="en-US"/>
              </w:rPr>
              <w:t xml:space="preserve"> </w:t>
            </w:r>
          </w:p>
        </w:tc>
      </w:tr>
      <w:tr w:rsidR="0095430C" w14:paraId="218AE1EA" w14:textId="77777777">
        <w:trPr>
          <w:divId w:val="510997197"/>
          <w:tblCellSpacing w:w="15" w:type="dxa"/>
        </w:trPr>
        <w:tc>
          <w:tcPr>
            <w:tcW w:w="0" w:type="auto"/>
            <w:vAlign w:val="center"/>
            <w:hideMark/>
          </w:tcPr>
          <w:p w14:paraId="6DEEF6B2" w14:textId="77777777" w:rsidR="0095430C" w:rsidRDefault="0095430C">
            <w:pPr>
              <w:rPr>
                <w:rFonts w:eastAsia="Times New Roman"/>
                <w:lang w:val="en-US"/>
              </w:rPr>
            </w:pPr>
          </w:p>
        </w:tc>
        <w:tc>
          <w:tcPr>
            <w:tcW w:w="0" w:type="auto"/>
            <w:vAlign w:val="center"/>
            <w:hideMark/>
          </w:tcPr>
          <w:p w14:paraId="037B0567" w14:textId="77777777" w:rsidR="0095430C"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95430C" w14:paraId="36A2B669" w14:textId="77777777">
        <w:trPr>
          <w:divId w:val="510997197"/>
          <w:tblCellSpacing w:w="15" w:type="dxa"/>
        </w:trPr>
        <w:tc>
          <w:tcPr>
            <w:tcW w:w="0" w:type="auto"/>
            <w:vAlign w:val="center"/>
            <w:hideMark/>
          </w:tcPr>
          <w:p w14:paraId="680988E6" w14:textId="77777777" w:rsidR="0095430C" w:rsidRDefault="0095430C">
            <w:pPr>
              <w:rPr>
                <w:rFonts w:eastAsia="Times New Roman"/>
                <w:lang w:val="en-US"/>
              </w:rPr>
            </w:pPr>
          </w:p>
        </w:tc>
        <w:tc>
          <w:tcPr>
            <w:tcW w:w="0" w:type="auto"/>
            <w:vAlign w:val="center"/>
            <w:hideMark/>
          </w:tcPr>
          <w:p w14:paraId="50D5D6EA" w14:textId="77777777" w:rsidR="0095430C"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95430C" w14:paraId="2713C48A" w14:textId="77777777">
        <w:trPr>
          <w:divId w:val="510997197"/>
          <w:tblCellSpacing w:w="15" w:type="dxa"/>
        </w:trPr>
        <w:tc>
          <w:tcPr>
            <w:tcW w:w="0" w:type="auto"/>
            <w:vAlign w:val="center"/>
            <w:hideMark/>
          </w:tcPr>
          <w:p w14:paraId="1B3CA719" w14:textId="77777777" w:rsidR="0095430C" w:rsidRDefault="0095430C">
            <w:pPr>
              <w:rPr>
                <w:rFonts w:eastAsia="Times New Roman"/>
                <w:lang w:val="en-US"/>
              </w:rPr>
            </w:pPr>
          </w:p>
        </w:tc>
        <w:tc>
          <w:tcPr>
            <w:tcW w:w="0" w:type="auto"/>
            <w:vAlign w:val="center"/>
            <w:hideMark/>
          </w:tcPr>
          <w:p w14:paraId="00E33278" w14:textId="77777777" w:rsidR="0095430C"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95430C" w14:paraId="5707ED94" w14:textId="77777777">
        <w:trPr>
          <w:divId w:val="510997197"/>
          <w:tblCellSpacing w:w="15" w:type="dxa"/>
        </w:trPr>
        <w:tc>
          <w:tcPr>
            <w:tcW w:w="0" w:type="auto"/>
            <w:vAlign w:val="center"/>
            <w:hideMark/>
          </w:tcPr>
          <w:p w14:paraId="3C67BCA6" w14:textId="77777777" w:rsidR="0095430C" w:rsidRDefault="0095430C">
            <w:pPr>
              <w:rPr>
                <w:rFonts w:eastAsia="Times New Roman"/>
                <w:lang w:val="en-US"/>
              </w:rPr>
            </w:pPr>
          </w:p>
        </w:tc>
        <w:tc>
          <w:tcPr>
            <w:tcW w:w="0" w:type="auto"/>
            <w:vAlign w:val="center"/>
            <w:hideMark/>
          </w:tcPr>
          <w:p w14:paraId="72BCFB77" w14:textId="77777777" w:rsidR="0095430C"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generated in a single procedure step, referenced securely with either Digital Signatures or MACs </w:t>
            </w:r>
          </w:p>
        </w:tc>
      </w:tr>
      <w:tr w:rsidR="0095430C" w14:paraId="16EA4FB5" w14:textId="77777777">
        <w:trPr>
          <w:divId w:val="510997197"/>
          <w:tblCellSpacing w:w="15" w:type="dxa"/>
        </w:trPr>
        <w:tc>
          <w:tcPr>
            <w:tcW w:w="0" w:type="auto"/>
            <w:vAlign w:val="center"/>
            <w:hideMark/>
          </w:tcPr>
          <w:p w14:paraId="66322F97" w14:textId="77777777" w:rsidR="0095430C" w:rsidRDefault="0095430C">
            <w:pPr>
              <w:rPr>
                <w:rFonts w:eastAsia="Times New Roman"/>
                <w:lang w:val="en-US"/>
              </w:rPr>
            </w:pPr>
          </w:p>
        </w:tc>
        <w:tc>
          <w:tcPr>
            <w:tcW w:w="0" w:type="auto"/>
            <w:vAlign w:val="center"/>
            <w:hideMark/>
          </w:tcPr>
          <w:p w14:paraId="2E58921E" w14:textId="77777777" w:rsidR="0095430C"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95430C" w14:paraId="5DF43DCA" w14:textId="77777777">
        <w:trPr>
          <w:divId w:val="510997197"/>
          <w:tblCellSpacing w:w="15" w:type="dxa"/>
        </w:trPr>
        <w:tc>
          <w:tcPr>
            <w:tcW w:w="0" w:type="auto"/>
            <w:vAlign w:val="center"/>
            <w:hideMark/>
          </w:tcPr>
          <w:p w14:paraId="36009F2F" w14:textId="77777777" w:rsidR="0095430C" w:rsidRDefault="0095430C">
            <w:pPr>
              <w:rPr>
                <w:rFonts w:eastAsia="Times New Roman"/>
                <w:lang w:val="en-US"/>
              </w:rPr>
            </w:pPr>
          </w:p>
        </w:tc>
        <w:tc>
          <w:tcPr>
            <w:tcW w:w="0" w:type="auto"/>
            <w:vAlign w:val="center"/>
            <w:hideMark/>
          </w:tcPr>
          <w:p w14:paraId="50E78C0A" w14:textId="77777777" w:rsidR="0095430C"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w:t>
            </w:r>
            <w:r>
              <w:rPr>
                <w:rFonts w:eastAsia="Times New Roman"/>
                <w:lang w:val="en-US"/>
              </w:rPr>
              <w:lastRenderedPageBreak/>
              <w:t xml:space="preserve">surgical decisions </w:t>
            </w:r>
          </w:p>
        </w:tc>
      </w:tr>
      <w:tr w:rsidR="0095430C" w14:paraId="228A9579" w14:textId="77777777">
        <w:trPr>
          <w:divId w:val="510997197"/>
          <w:tblCellSpacing w:w="15" w:type="dxa"/>
        </w:trPr>
        <w:tc>
          <w:tcPr>
            <w:tcW w:w="0" w:type="auto"/>
            <w:vAlign w:val="center"/>
            <w:hideMark/>
          </w:tcPr>
          <w:p w14:paraId="7DF34645" w14:textId="77777777" w:rsidR="0095430C" w:rsidRDefault="0095430C">
            <w:pPr>
              <w:rPr>
                <w:rFonts w:eastAsia="Times New Roman"/>
                <w:lang w:val="en-US"/>
              </w:rPr>
            </w:pPr>
          </w:p>
        </w:tc>
        <w:tc>
          <w:tcPr>
            <w:tcW w:w="0" w:type="auto"/>
            <w:vAlign w:val="center"/>
            <w:hideMark/>
          </w:tcPr>
          <w:p w14:paraId="78DBC7BD" w14:textId="77777777" w:rsidR="0095430C"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95430C" w14:paraId="44414C19" w14:textId="77777777">
        <w:trPr>
          <w:divId w:val="510997197"/>
          <w:tblCellSpacing w:w="15" w:type="dxa"/>
        </w:trPr>
        <w:tc>
          <w:tcPr>
            <w:tcW w:w="0" w:type="auto"/>
            <w:vAlign w:val="center"/>
            <w:hideMark/>
          </w:tcPr>
          <w:p w14:paraId="39950784" w14:textId="77777777" w:rsidR="0095430C" w:rsidRDefault="0095430C">
            <w:pPr>
              <w:rPr>
                <w:rFonts w:eastAsia="Times New Roman"/>
                <w:lang w:val="en-US"/>
              </w:rPr>
            </w:pPr>
          </w:p>
        </w:tc>
        <w:tc>
          <w:tcPr>
            <w:tcW w:w="0" w:type="auto"/>
            <w:vAlign w:val="center"/>
            <w:hideMark/>
          </w:tcPr>
          <w:p w14:paraId="254E3483" w14:textId="77777777" w:rsidR="0095430C"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95430C" w14:paraId="3AC3346F" w14:textId="77777777">
        <w:trPr>
          <w:divId w:val="510997197"/>
          <w:tblCellSpacing w:w="15" w:type="dxa"/>
        </w:trPr>
        <w:tc>
          <w:tcPr>
            <w:tcW w:w="0" w:type="auto"/>
            <w:vAlign w:val="center"/>
            <w:hideMark/>
          </w:tcPr>
          <w:p w14:paraId="18113200" w14:textId="77777777" w:rsidR="0095430C" w:rsidRDefault="0095430C">
            <w:pPr>
              <w:rPr>
                <w:rFonts w:eastAsia="Times New Roman"/>
                <w:lang w:val="en-US"/>
              </w:rPr>
            </w:pPr>
          </w:p>
        </w:tc>
        <w:tc>
          <w:tcPr>
            <w:tcW w:w="0" w:type="auto"/>
            <w:vAlign w:val="center"/>
            <w:hideMark/>
          </w:tcPr>
          <w:p w14:paraId="66B7F873" w14:textId="77777777" w:rsidR="0095430C"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95430C" w14:paraId="24FB1224" w14:textId="77777777">
        <w:trPr>
          <w:divId w:val="510997197"/>
          <w:tblCellSpacing w:w="15" w:type="dxa"/>
        </w:trPr>
        <w:tc>
          <w:tcPr>
            <w:tcW w:w="0" w:type="auto"/>
            <w:vAlign w:val="center"/>
            <w:hideMark/>
          </w:tcPr>
          <w:p w14:paraId="6DBF6C4D" w14:textId="77777777" w:rsidR="0095430C" w:rsidRDefault="0095430C">
            <w:pPr>
              <w:rPr>
                <w:rFonts w:eastAsia="Times New Roman"/>
                <w:lang w:val="en-US"/>
              </w:rPr>
            </w:pPr>
          </w:p>
        </w:tc>
        <w:tc>
          <w:tcPr>
            <w:tcW w:w="0" w:type="auto"/>
            <w:vAlign w:val="center"/>
            <w:hideMark/>
          </w:tcPr>
          <w:p w14:paraId="63AAA7FA" w14:textId="77777777" w:rsidR="0095430C"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95430C" w14:paraId="59692ABB" w14:textId="77777777">
        <w:trPr>
          <w:divId w:val="510997197"/>
          <w:tblCellSpacing w:w="15" w:type="dxa"/>
        </w:trPr>
        <w:tc>
          <w:tcPr>
            <w:tcW w:w="0" w:type="auto"/>
            <w:vAlign w:val="center"/>
            <w:hideMark/>
          </w:tcPr>
          <w:p w14:paraId="4EF3AD45" w14:textId="77777777" w:rsidR="0095430C" w:rsidRDefault="0095430C">
            <w:pPr>
              <w:rPr>
                <w:rFonts w:eastAsia="Times New Roman"/>
                <w:lang w:val="en-US"/>
              </w:rPr>
            </w:pPr>
          </w:p>
        </w:tc>
        <w:tc>
          <w:tcPr>
            <w:tcW w:w="0" w:type="auto"/>
            <w:vAlign w:val="center"/>
            <w:hideMark/>
          </w:tcPr>
          <w:p w14:paraId="754B00C3" w14:textId="77777777" w:rsidR="0095430C"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95430C" w14:paraId="5BED1A16" w14:textId="77777777">
        <w:trPr>
          <w:divId w:val="510997197"/>
          <w:tblCellSpacing w:w="15" w:type="dxa"/>
        </w:trPr>
        <w:tc>
          <w:tcPr>
            <w:tcW w:w="0" w:type="auto"/>
            <w:vAlign w:val="center"/>
            <w:hideMark/>
          </w:tcPr>
          <w:p w14:paraId="3299255F" w14:textId="77777777" w:rsidR="0095430C" w:rsidRDefault="0095430C">
            <w:pPr>
              <w:rPr>
                <w:rFonts w:eastAsia="Times New Roman"/>
                <w:lang w:val="en-US"/>
              </w:rPr>
            </w:pPr>
          </w:p>
        </w:tc>
        <w:tc>
          <w:tcPr>
            <w:tcW w:w="0" w:type="auto"/>
            <w:vAlign w:val="center"/>
            <w:hideMark/>
          </w:tcPr>
          <w:p w14:paraId="383B7465" w14:textId="77777777" w:rsidR="0095430C"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95430C" w14:paraId="77AE2CD1" w14:textId="77777777">
        <w:trPr>
          <w:divId w:val="510997197"/>
          <w:tblCellSpacing w:w="15" w:type="dxa"/>
        </w:trPr>
        <w:tc>
          <w:tcPr>
            <w:tcW w:w="0" w:type="auto"/>
            <w:vAlign w:val="center"/>
            <w:hideMark/>
          </w:tcPr>
          <w:p w14:paraId="320E9E34" w14:textId="77777777" w:rsidR="0095430C" w:rsidRDefault="0095430C">
            <w:pPr>
              <w:rPr>
                <w:rFonts w:eastAsia="Times New Roman"/>
                <w:lang w:val="en-US"/>
              </w:rPr>
            </w:pPr>
          </w:p>
        </w:tc>
        <w:tc>
          <w:tcPr>
            <w:tcW w:w="0" w:type="auto"/>
            <w:vAlign w:val="center"/>
            <w:hideMark/>
          </w:tcPr>
          <w:p w14:paraId="75D7ED0E" w14:textId="77777777" w:rsidR="0095430C"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95430C" w14:paraId="1AA8DBF9" w14:textId="77777777">
        <w:trPr>
          <w:divId w:val="510997197"/>
          <w:tblCellSpacing w:w="15" w:type="dxa"/>
        </w:trPr>
        <w:tc>
          <w:tcPr>
            <w:tcW w:w="0" w:type="auto"/>
            <w:vAlign w:val="center"/>
            <w:hideMark/>
          </w:tcPr>
          <w:p w14:paraId="6FFA3C25" w14:textId="77777777" w:rsidR="0095430C" w:rsidRDefault="0095430C">
            <w:pPr>
              <w:rPr>
                <w:rFonts w:eastAsia="Times New Roman"/>
                <w:lang w:val="en-US"/>
              </w:rPr>
            </w:pPr>
          </w:p>
        </w:tc>
        <w:tc>
          <w:tcPr>
            <w:tcW w:w="0" w:type="auto"/>
            <w:vAlign w:val="center"/>
            <w:hideMark/>
          </w:tcPr>
          <w:p w14:paraId="6DE238C5" w14:textId="77777777" w:rsidR="0095430C"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95430C" w14:paraId="6D395D78" w14:textId="77777777">
        <w:trPr>
          <w:divId w:val="510997197"/>
          <w:tblCellSpacing w:w="15" w:type="dxa"/>
        </w:trPr>
        <w:tc>
          <w:tcPr>
            <w:tcW w:w="0" w:type="auto"/>
            <w:vAlign w:val="center"/>
            <w:hideMark/>
          </w:tcPr>
          <w:p w14:paraId="5B0BA36A" w14:textId="77777777" w:rsidR="0095430C" w:rsidRDefault="0095430C">
            <w:pPr>
              <w:rPr>
                <w:rFonts w:eastAsia="Times New Roman"/>
                <w:lang w:val="en-US"/>
              </w:rPr>
            </w:pPr>
          </w:p>
        </w:tc>
        <w:tc>
          <w:tcPr>
            <w:tcW w:w="0" w:type="auto"/>
            <w:vAlign w:val="center"/>
            <w:hideMark/>
          </w:tcPr>
          <w:p w14:paraId="6889100B" w14:textId="77777777" w:rsidR="0095430C"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95430C" w14:paraId="6C4DFFAE" w14:textId="77777777">
        <w:trPr>
          <w:divId w:val="510997197"/>
          <w:tblCellSpacing w:w="15" w:type="dxa"/>
        </w:trPr>
        <w:tc>
          <w:tcPr>
            <w:tcW w:w="0" w:type="auto"/>
            <w:vAlign w:val="center"/>
            <w:hideMark/>
          </w:tcPr>
          <w:p w14:paraId="4CC3BEE0" w14:textId="77777777" w:rsidR="0095430C" w:rsidRDefault="0095430C">
            <w:pPr>
              <w:rPr>
                <w:rFonts w:eastAsia="Times New Roman"/>
                <w:lang w:val="en-US"/>
              </w:rPr>
            </w:pPr>
          </w:p>
        </w:tc>
        <w:tc>
          <w:tcPr>
            <w:tcW w:w="0" w:type="auto"/>
            <w:vAlign w:val="center"/>
            <w:hideMark/>
          </w:tcPr>
          <w:p w14:paraId="0C7E8200" w14:textId="77777777" w:rsidR="0095430C"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95430C" w14:paraId="6A3B3020" w14:textId="77777777">
        <w:trPr>
          <w:divId w:val="510997197"/>
          <w:tblCellSpacing w:w="15" w:type="dxa"/>
        </w:trPr>
        <w:tc>
          <w:tcPr>
            <w:tcW w:w="0" w:type="auto"/>
            <w:vAlign w:val="center"/>
            <w:hideMark/>
          </w:tcPr>
          <w:p w14:paraId="0756B392" w14:textId="77777777" w:rsidR="0095430C" w:rsidRDefault="0095430C">
            <w:pPr>
              <w:rPr>
                <w:rFonts w:eastAsia="Times New Roman"/>
                <w:lang w:val="en-US"/>
              </w:rPr>
            </w:pPr>
          </w:p>
        </w:tc>
        <w:tc>
          <w:tcPr>
            <w:tcW w:w="0" w:type="auto"/>
            <w:vAlign w:val="center"/>
            <w:hideMark/>
          </w:tcPr>
          <w:p w14:paraId="2433972C" w14:textId="77777777" w:rsidR="0095430C"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95430C" w14:paraId="04179637" w14:textId="77777777">
        <w:trPr>
          <w:divId w:val="510997197"/>
          <w:tblCellSpacing w:w="15" w:type="dxa"/>
        </w:trPr>
        <w:tc>
          <w:tcPr>
            <w:tcW w:w="0" w:type="auto"/>
            <w:vAlign w:val="center"/>
            <w:hideMark/>
          </w:tcPr>
          <w:p w14:paraId="7BB21DDA" w14:textId="77777777" w:rsidR="0095430C" w:rsidRDefault="0095430C">
            <w:pPr>
              <w:rPr>
                <w:rFonts w:eastAsia="Times New Roman"/>
                <w:lang w:val="en-US"/>
              </w:rPr>
            </w:pPr>
          </w:p>
        </w:tc>
        <w:tc>
          <w:tcPr>
            <w:tcW w:w="0" w:type="auto"/>
            <w:vAlign w:val="center"/>
            <w:hideMark/>
          </w:tcPr>
          <w:p w14:paraId="7B30396A" w14:textId="77777777" w:rsidR="0095430C"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95430C" w14:paraId="187B87FE" w14:textId="77777777">
        <w:trPr>
          <w:divId w:val="510997197"/>
          <w:tblCellSpacing w:w="15" w:type="dxa"/>
        </w:trPr>
        <w:tc>
          <w:tcPr>
            <w:tcW w:w="0" w:type="auto"/>
            <w:vAlign w:val="center"/>
            <w:hideMark/>
          </w:tcPr>
          <w:p w14:paraId="17EA7574" w14:textId="77777777" w:rsidR="0095430C" w:rsidRDefault="0095430C">
            <w:pPr>
              <w:rPr>
                <w:rFonts w:eastAsia="Times New Roman"/>
                <w:lang w:val="en-US"/>
              </w:rPr>
            </w:pPr>
          </w:p>
        </w:tc>
        <w:tc>
          <w:tcPr>
            <w:tcW w:w="0" w:type="auto"/>
            <w:vAlign w:val="center"/>
            <w:hideMark/>
          </w:tcPr>
          <w:p w14:paraId="18A8A2D5" w14:textId="77777777" w:rsidR="0095430C"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95430C" w14:paraId="41B9F8D6" w14:textId="77777777">
        <w:trPr>
          <w:divId w:val="510997197"/>
          <w:tblCellSpacing w:w="15" w:type="dxa"/>
        </w:trPr>
        <w:tc>
          <w:tcPr>
            <w:tcW w:w="0" w:type="auto"/>
            <w:vAlign w:val="center"/>
            <w:hideMark/>
          </w:tcPr>
          <w:p w14:paraId="561CE11B" w14:textId="77777777" w:rsidR="0095430C" w:rsidRDefault="0095430C">
            <w:pPr>
              <w:rPr>
                <w:rFonts w:eastAsia="Times New Roman"/>
                <w:lang w:val="en-US"/>
              </w:rPr>
            </w:pPr>
          </w:p>
        </w:tc>
        <w:tc>
          <w:tcPr>
            <w:tcW w:w="0" w:type="auto"/>
            <w:vAlign w:val="center"/>
            <w:hideMark/>
          </w:tcPr>
          <w:p w14:paraId="2CF4ADBD" w14:textId="77777777" w:rsidR="0095430C"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95430C" w14:paraId="4E3A64D5" w14:textId="77777777">
        <w:trPr>
          <w:divId w:val="510997197"/>
          <w:tblCellSpacing w:w="15" w:type="dxa"/>
        </w:trPr>
        <w:tc>
          <w:tcPr>
            <w:tcW w:w="0" w:type="auto"/>
            <w:vAlign w:val="center"/>
            <w:hideMark/>
          </w:tcPr>
          <w:p w14:paraId="168C0708" w14:textId="77777777" w:rsidR="0095430C" w:rsidRDefault="0095430C">
            <w:pPr>
              <w:rPr>
                <w:rFonts w:eastAsia="Times New Roman"/>
                <w:lang w:val="en-US"/>
              </w:rPr>
            </w:pPr>
          </w:p>
        </w:tc>
        <w:tc>
          <w:tcPr>
            <w:tcW w:w="0" w:type="auto"/>
            <w:vAlign w:val="center"/>
            <w:hideMark/>
          </w:tcPr>
          <w:p w14:paraId="14F676DB" w14:textId="77777777" w:rsidR="0095430C"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95430C" w14:paraId="5642B7A4" w14:textId="77777777">
        <w:trPr>
          <w:divId w:val="510997197"/>
          <w:tblCellSpacing w:w="15" w:type="dxa"/>
        </w:trPr>
        <w:tc>
          <w:tcPr>
            <w:tcW w:w="0" w:type="auto"/>
            <w:vAlign w:val="center"/>
            <w:hideMark/>
          </w:tcPr>
          <w:p w14:paraId="313B1ED7" w14:textId="77777777" w:rsidR="0095430C" w:rsidRDefault="0095430C">
            <w:pPr>
              <w:rPr>
                <w:rFonts w:eastAsia="Times New Roman"/>
                <w:lang w:val="en-US"/>
              </w:rPr>
            </w:pPr>
          </w:p>
        </w:tc>
        <w:tc>
          <w:tcPr>
            <w:tcW w:w="0" w:type="auto"/>
            <w:vAlign w:val="center"/>
            <w:hideMark/>
          </w:tcPr>
          <w:p w14:paraId="441AE151" w14:textId="77777777" w:rsidR="0095430C"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95430C" w14:paraId="699D07D4" w14:textId="77777777">
        <w:trPr>
          <w:divId w:val="510997197"/>
          <w:tblCellSpacing w:w="15" w:type="dxa"/>
        </w:trPr>
        <w:tc>
          <w:tcPr>
            <w:tcW w:w="0" w:type="auto"/>
            <w:vAlign w:val="center"/>
            <w:hideMark/>
          </w:tcPr>
          <w:p w14:paraId="588BF8E6" w14:textId="77777777" w:rsidR="0095430C" w:rsidRDefault="0095430C">
            <w:pPr>
              <w:rPr>
                <w:rFonts w:eastAsia="Times New Roman"/>
                <w:lang w:val="en-US"/>
              </w:rPr>
            </w:pPr>
          </w:p>
        </w:tc>
        <w:tc>
          <w:tcPr>
            <w:tcW w:w="0" w:type="auto"/>
            <w:vAlign w:val="center"/>
            <w:hideMark/>
          </w:tcPr>
          <w:p w14:paraId="0CD88618" w14:textId="77777777" w:rsidR="0095430C"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95430C" w14:paraId="712C337A" w14:textId="77777777">
        <w:trPr>
          <w:divId w:val="510997197"/>
          <w:tblCellSpacing w:w="15" w:type="dxa"/>
        </w:trPr>
        <w:tc>
          <w:tcPr>
            <w:tcW w:w="0" w:type="auto"/>
            <w:vAlign w:val="center"/>
            <w:hideMark/>
          </w:tcPr>
          <w:p w14:paraId="48424A4C" w14:textId="77777777" w:rsidR="0095430C" w:rsidRDefault="0095430C">
            <w:pPr>
              <w:rPr>
                <w:rFonts w:eastAsia="Times New Roman"/>
                <w:lang w:val="en-US"/>
              </w:rPr>
            </w:pPr>
          </w:p>
        </w:tc>
        <w:tc>
          <w:tcPr>
            <w:tcW w:w="0" w:type="auto"/>
            <w:vAlign w:val="center"/>
            <w:hideMark/>
          </w:tcPr>
          <w:p w14:paraId="3229303C" w14:textId="77777777" w:rsidR="0095430C"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95430C" w14:paraId="5C2D931C" w14:textId="77777777">
        <w:trPr>
          <w:divId w:val="510997197"/>
          <w:tblCellSpacing w:w="15" w:type="dxa"/>
        </w:trPr>
        <w:tc>
          <w:tcPr>
            <w:tcW w:w="0" w:type="auto"/>
            <w:vAlign w:val="center"/>
            <w:hideMark/>
          </w:tcPr>
          <w:p w14:paraId="47BFCCAD" w14:textId="77777777" w:rsidR="0095430C" w:rsidRDefault="0095430C">
            <w:pPr>
              <w:rPr>
                <w:rFonts w:eastAsia="Times New Roman"/>
                <w:lang w:val="en-US"/>
              </w:rPr>
            </w:pPr>
          </w:p>
        </w:tc>
        <w:tc>
          <w:tcPr>
            <w:tcW w:w="0" w:type="auto"/>
            <w:vAlign w:val="center"/>
            <w:hideMark/>
          </w:tcPr>
          <w:p w14:paraId="241BDE58" w14:textId="77777777" w:rsidR="0095430C"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w:t>
            </w:r>
            <w:del w:id="229" w:author="Tom Oniki" w:date="2015-09-04T14:39:00Z">
              <w:r w:rsidDel="00426B91">
                <w:rPr>
                  <w:rFonts w:eastAsia="Times New Roman"/>
                  <w:lang w:val="en-US"/>
                </w:rPr>
                <w:delText xml:space="preserve">as </w:delText>
              </w:r>
            </w:del>
            <w:r>
              <w:rPr>
                <w:rFonts w:eastAsia="Times New Roman"/>
                <w:lang w:val="en-US"/>
              </w:rPr>
              <w:t xml:space="preserve">volume per mass </w:t>
            </w:r>
          </w:p>
        </w:tc>
      </w:tr>
      <w:tr w:rsidR="0095430C" w14:paraId="00DC64FD" w14:textId="77777777">
        <w:trPr>
          <w:divId w:val="510997197"/>
          <w:tblCellSpacing w:w="15" w:type="dxa"/>
        </w:trPr>
        <w:tc>
          <w:tcPr>
            <w:tcW w:w="0" w:type="auto"/>
            <w:vAlign w:val="center"/>
            <w:hideMark/>
          </w:tcPr>
          <w:p w14:paraId="5B717B67" w14:textId="77777777" w:rsidR="0095430C" w:rsidRDefault="0095430C">
            <w:pPr>
              <w:rPr>
                <w:rFonts w:eastAsia="Times New Roman"/>
                <w:lang w:val="en-US"/>
              </w:rPr>
            </w:pPr>
          </w:p>
        </w:tc>
        <w:tc>
          <w:tcPr>
            <w:tcW w:w="0" w:type="auto"/>
            <w:vAlign w:val="center"/>
            <w:hideMark/>
          </w:tcPr>
          <w:p w14:paraId="2B97FD47" w14:textId="77777777" w:rsidR="0095430C"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95430C" w14:paraId="71A0F3CD" w14:textId="77777777">
        <w:trPr>
          <w:divId w:val="510997197"/>
          <w:tblCellSpacing w:w="15" w:type="dxa"/>
        </w:trPr>
        <w:tc>
          <w:tcPr>
            <w:tcW w:w="0" w:type="auto"/>
            <w:vAlign w:val="center"/>
            <w:hideMark/>
          </w:tcPr>
          <w:p w14:paraId="221AE95F" w14:textId="77777777" w:rsidR="0095430C" w:rsidRDefault="0095430C">
            <w:pPr>
              <w:rPr>
                <w:rFonts w:eastAsia="Times New Roman"/>
                <w:lang w:val="en-US"/>
              </w:rPr>
            </w:pPr>
          </w:p>
        </w:tc>
        <w:tc>
          <w:tcPr>
            <w:tcW w:w="0" w:type="auto"/>
            <w:vAlign w:val="center"/>
            <w:hideMark/>
          </w:tcPr>
          <w:p w14:paraId="7D77A279" w14:textId="72F00846" w:rsidR="0095430C" w:rsidRDefault="005B11EB">
            <w:pPr>
              <w:rPr>
                <w:rFonts w:eastAsia="Times New Roman"/>
                <w:lang w:val="en-US"/>
              </w:rPr>
            </w:pPr>
            <w:r>
              <w:rPr>
                <w:rFonts w:eastAsia="Times New Roman"/>
                <w:b/>
                <w:bCs/>
                <w:lang w:val="en-US"/>
              </w:rPr>
              <w:t xml:space="preserve">Proton Density: </w:t>
            </w:r>
            <w:r>
              <w:rPr>
                <w:rFonts w:eastAsia="Times New Roman"/>
                <w:lang w:val="en-US"/>
              </w:rPr>
              <w:t>Values are derived by calculating proton density values</w:t>
            </w:r>
            <w:ins w:id="230" w:author="Tom Oniki" w:date="2015-09-04T14:39:00Z">
              <w:r w:rsidR="00426B91">
                <w:rPr>
                  <w:rFonts w:eastAsia="Times New Roman"/>
                  <w:lang w:val="en-US"/>
                </w:rPr>
                <w:t>.</w:t>
              </w:r>
            </w:ins>
            <w:r>
              <w:rPr>
                <w:rFonts w:eastAsia="Times New Roman"/>
                <w:lang w:val="en-US"/>
              </w:rPr>
              <w:t xml:space="preserve"> </w:t>
            </w:r>
          </w:p>
        </w:tc>
      </w:tr>
      <w:tr w:rsidR="0095430C" w14:paraId="1C86569C" w14:textId="77777777">
        <w:trPr>
          <w:divId w:val="510997197"/>
          <w:tblCellSpacing w:w="15" w:type="dxa"/>
        </w:trPr>
        <w:tc>
          <w:tcPr>
            <w:tcW w:w="0" w:type="auto"/>
            <w:vAlign w:val="center"/>
            <w:hideMark/>
          </w:tcPr>
          <w:p w14:paraId="46B60106" w14:textId="77777777" w:rsidR="0095430C" w:rsidRDefault="0095430C">
            <w:pPr>
              <w:rPr>
                <w:rFonts w:eastAsia="Times New Roman"/>
                <w:lang w:val="en-US"/>
              </w:rPr>
            </w:pPr>
          </w:p>
        </w:tc>
        <w:tc>
          <w:tcPr>
            <w:tcW w:w="0" w:type="auto"/>
            <w:vAlign w:val="center"/>
            <w:hideMark/>
          </w:tcPr>
          <w:p w14:paraId="4F521F44" w14:textId="7D7A69C0" w:rsidR="0095430C" w:rsidRDefault="005B11EB">
            <w:pPr>
              <w:rPr>
                <w:rFonts w:eastAsia="Times New Roman"/>
                <w:lang w:val="en-US"/>
              </w:rPr>
            </w:pPr>
            <w:r>
              <w:rPr>
                <w:rFonts w:eastAsia="Times New Roman"/>
                <w:b/>
                <w:bCs/>
                <w:lang w:val="en-US"/>
              </w:rPr>
              <w:t xml:space="preserve">Signal Change: </w:t>
            </w:r>
            <w:r>
              <w:rPr>
                <w:rFonts w:eastAsia="Times New Roman"/>
                <w:lang w:val="en-US"/>
              </w:rPr>
              <w:t>Values are derived by calculating signal change values</w:t>
            </w:r>
            <w:ins w:id="231" w:author="Tom Oniki" w:date="2015-09-04T14:40:00Z">
              <w:r w:rsidR="00426B91">
                <w:rPr>
                  <w:rFonts w:eastAsia="Times New Roman"/>
                  <w:lang w:val="en-US"/>
                </w:rPr>
                <w:t>.</w:t>
              </w:r>
            </w:ins>
            <w:r>
              <w:rPr>
                <w:rFonts w:eastAsia="Times New Roman"/>
                <w:lang w:val="en-US"/>
              </w:rPr>
              <w:t xml:space="preserve"> </w:t>
            </w:r>
          </w:p>
        </w:tc>
      </w:tr>
      <w:tr w:rsidR="0095430C" w14:paraId="4E043FD9" w14:textId="77777777">
        <w:trPr>
          <w:divId w:val="510997197"/>
          <w:tblCellSpacing w:w="15" w:type="dxa"/>
        </w:trPr>
        <w:tc>
          <w:tcPr>
            <w:tcW w:w="0" w:type="auto"/>
            <w:vAlign w:val="center"/>
            <w:hideMark/>
          </w:tcPr>
          <w:p w14:paraId="68B56F84" w14:textId="77777777" w:rsidR="0095430C" w:rsidRDefault="0095430C">
            <w:pPr>
              <w:rPr>
                <w:rFonts w:eastAsia="Times New Roman"/>
                <w:lang w:val="en-US"/>
              </w:rPr>
            </w:pPr>
          </w:p>
        </w:tc>
        <w:tc>
          <w:tcPr>
            <w:tcW w:w="0" w:type="auto"/>
            <w:vAlign w:val="center"/>
            <w:hideMark/>
          </w:tcPr>
          <w:p w14:paraId="13841AC9" w14:textId="5C37E28F" w:rsidR="0095430C" w:rsidRDefault="005B11EB">
            <w:pPr>
              <w:rPr>
                <w:rFonts w:eastAsia="Times New Roman"/>
                <w:lang w:val="en-US"/>
              </w:rPr>
            </w:pPr>
            <w:r>
              <w:rPr>
                <w:rFonts w:eastAsia="Times New Roman"/>
                <w:b/>
                <w:bCs/>
                <w:lang w:val="en-US"/>
              </w:rPr>
              <w:t xml:space="preserve">Signal to Noise: </w:t>
            </w:r>
            <w:r>
              <w:rPr>
                <w:rFonts w:eastAsia="Times New Roman"/>
                <w:lang w:val="en-US"/>
              </w:rPr>
              <w:t>Values are derived by calculating the signal to noise ratio</w:t>
            </w:r>
            <w:ins w:id="232" w:author="Tom Oniki" w:date="2015-09-04T14:40:00Z">
              <w:r w:rsidR="00426B91">
                <w:rPr>
                  <w:rFonts w:eastAsia="Times New Roman"/>
                  <w:lang w:val="en-US"/>
                </w:rPr>
                <w:t>.</w:t>
              </w:r>
            </w:ins>
            <w:r>
              <w:rPr>
                <w:rFonts w:eastAsia="Times New Roman"/>
                <w:lang w:val="en-US"/>
              </w:rPr>
              <w:t xml:space="preserve"> </w:t>
            </w:r>
          </w:p>
        </w:tc>
      </w:tr>
      <w:tr w:rsidR="0095430C" w14:paraId="4DF75D82" w14:textId="77777777">
        <w:trPr>
          <w:divId w:val="510997197"/>
          <w:tblCellSpacing w:w="15" w:type="dxa"/>
        </w:trPr>
        <w:tc>
          <w:tcPr>
            <w:tcW w:w="0" w:type="auto"/>
            <w:vAlign w:val="center"/>
            <w:hideMark/>
          </w:tcPr>
          <w:p w14:paraId="141255D4" w14:textId="77777777" w:rsidR="0095430C" w:rsidRDefault="0095430C">
            <w:pPr>
              <w:rPr>
                <w:rFonts w:eastAsia="Times New Roman"/>
                <w:lang w:val="en-US"/>
              </w:rPr>
            </w:pPr>
          </w:p>
        </w:tc>
        <w:tc>
          <w:tcPr>
            <w:tcW w:w="0" w:type="auto"/>
            <w:vAlign w:val="center"/>
            <w:hideMark/>
          </w:tcPr>
          <w:p w14:paraId="1E73725F" w14:textId="66FB72DF" w:rsidR="0095430C" w:rsidRDefault="005B11EB">
            <w:pPr>
              <w:rPr>
                <w:rFonts w:eastAsia="Times New Roman"/>
                <w:lang w:val="en-US"/>
              </w:rPr>
            </w:pPr>
            <w:r>
              <w:rPr>
                <w:rFonts w:eastAsia="Times New Roman"/>
                <w:b/>
                <w:bCs/>
                <w:lang w:val="en-US"/>
              </w:rPr>
              <w:t xml:space="preserve">Standard Deviation: </w:t>
            </w:r>
            <w:r>
              <w:rPr>
                <w:rFonts w:eastAsia="Times New Roman"/>
                <w:lang w:val="en-US"/>
              </w:rPr>
              <w:t>Values are derived by calculating the standard deviation of two or more images</w:t>
            </w:r>
            <w:ins w:id="233" w:author="Tom Oniki" w:date="2015-09-04T14:40:00Z">
              <w:r w:rsidR="00426B91">
                <w:rPr>
                  <w:rFonts w:eastAsia="Times New Roman"/>
                  <w:lang w:val="en-US"/>
                </w:rPr>
                <w:t>.</w:t>
              </w:r>
            </w:ins>
            <w:r>
              <w:rPr>
                <w:rFonts w:eastAsia="Times New Roman"/>
                <w:lang w:val="en-US"/>
              </w:rPr>
              <w:t xml:space="preserve"> </w:t>
            </w:r>
          </w:p>
        </w:tc>
      </w:tr>
      <w:tr w:rsidR="0095430C" w14:paraId="3CD95F12" w14:textId="77777777">
        <w:trPr>
          <w:divId w:val="510997197"/>
          <w:tblCellSpacing w:w="15" w:type="dxa"/>
        </w:trPr>
        <w:tc>
          <w:tcPr>
            <w:tcW w:w="0" w:type="auto"/>
            <w:vAlign w:val="center"/>
            <w:hideMark/>
          </w:tcPr>
          <w:p w14:paraId="25CB2A81" w14:textId="77777777" w:rsidR="0095430C" w:rsidRDefault="0095430C">
            <w:pPr>
              <w:rPr>
                <w:rFonts w:eastAsia="Times New Roman"/>
                <w:lang w:val="en-US"/>
              </w:rPr>
            </w:pPr>
          </w:p>
        </w:tc>
        <w:tc>
          <w:tcPr>
            <w:tcW w:w="0" w:type="auto"/>
            <w:vAlign w:val="center"/>
            <w:hideMark/>
          </w:tcPr>
          <w:p w14:paraId="7E2A6E60" w14:textId="5772B691" w:rsidR="0095430C" w:rsidRDefault="005B11EB">
            <w:pPr>
              <w:rPr>
                <w:rFonts w:eastAsia="Times New Roman"/>
                <w:lang w:val="en-US"/>
              </w:rPr>
            </w:pPr>
            <w:r>
              <w:rPr>
                <w:rFonts w:eastAsia="Times New Roman"/>
                <w:b/>
                <w:bCs/>
                <w:lang w:val="en-US"/>
              </w:rPr>
              <w:t xml:space="preserve">Pixel by pixel subtraction: </w:t>
            </w:r>
            <w:r>
              <w:rPr>
                <w:rFonts w:eastAsia="Times New Roman"/>
                <w:lang w:val="en-US"/>
              </w:rPr>
              <w:t>Values are derived by the pixel by pixel subtraction of two images</w:t>
            </w:r>
            <w:ins w:id="234" w:author="Tom Oniki" w:date="2015-09-04T14:40:00Z">
              <w:r w:rsidR="00426B91">
                <w:rPr>
                  <w:rFonts w:eastAsia="Times New Roman"/>
                  <w:lang w:val="en-US"/>
                </w:rPr>
                <w:t>.</w:t>
              </w:r>
            </w:ins>
            <w:r>
              <w:rPr>
                <w:rFonts w:eastAsia="Times New Roman"/>
                <w:lang w:val="en-US"/>
              </w:rPr>
              <w:t xml:space="preserve"> </w:t>
            </w:r>
          </w:p>
        </w:tc>
      </w:tr>
      <w:tr w:rsidR="0095430C" w14:paraId="259F1341" w14:textId="77777777">
        <w:trPr>
          <w:divId w:val="510997197"/>
          <w:tblCellSpacing w:w="15" w:type="dxa"/>
        </w:trPr>
        <w:tc>
          <w:tcPr>
            <w:tcW w:w="0" w:type="auto"/>
            <w:vAlign w:val="center"/>
            <w:hideMark/>
          </w:tcPr>
          <w:p w14:paraId="7A211BAA" w14:textId="77777777" w:rsidR="0095430C" w:rsidRDefault="0095430C">
            <w:pPr>
              <w:rPr>
                <w:rFonts w:eastAsia="Times New Roman"/>
                <w:lang w:val="en-US"/>
              </w:rPr>
            </w:pPr>
          </w:p>
        </w:tc>
        <w:tc>
          <w:tcPr>
            <w:tcW w:w="0" w:type="auto"/>
            <w:vAlign w:val="center"/>
            <w:hideMark/>
          </w:tcPr>
          <w:p w14:paraId="632F38B3" w14:textId="4D673ABE" w:rsidR="0095430C" w:rsidRDefault="005B11EB">
            <w:pPr>
              <w:rPr>
                <w:rFonts w:eastAsia="Times New Roman"/>
                <w:lang w:val="en-US"/>
              </w:rPr>
            </w:pPr>
            <w:r>
              <w:rPr>
                <w:rFonts w:eastAsia="Times New Roman"/>
                <w:b/>
                <w:bCs/>
                <w:lang w:val="en-US"/>
              </w:rPr>
              <w:t xml:space="preserve">T1: </w:t>
            </w:r>
            <w:r>
              <w:rPr>
                <w:rFonts w:eastAsia="Times New Roman"/>
                <w:lang w:val="en-US"/>
              </w:rPr>
              <w:t>Values are derived by calculating T1 values</w:t>
            </w:r>
            <w:ins w:id="235" w:author="Tom Oniki" w:date="2015-09-04T14:40:00Z">
              <w:r w:rsidR="00D13EF0">
                <w:rPr>
                  <w:rFonts w:eastAsia="Times New Roman"/>
                  <w:lang w:val="en-US"/>
                </w:rPr>
                <w:t>.</w:t>
              </w:r>
            </w:ins>
            <w:r>
              <w:rPr>
                <w:rFonts w:eastAsia="Times New Roman"/>
                <w:lang w:val="en-US"/>
              </w:rPr>
              <w:t xml:space="preserve"> </w:t>
            </w:r>
          </w:p>
        </w:tc>
      </w:tr>
      <w:tr w:rsidR="0095430C" w14:paraId="324BEADE" w14:textId="77777777">
        <w:trPr>
          <w:divId w:val="510997197"/>
          <w:tblCellSpacing w:w="15" w:type="dxa"/>
        </w:trPr>
        <w:tc>
          <w:tcPr>
            <w:tcW w:w="0" w:type="auto"/>
            <w:vAlign w:val="center"/>
            <w:hideMark/>
          </w:tcPr>
          <w:p w14:paraId="62B2717D" w14:textId="77777777" w:rsidR="0095430C" w:rsidRDefault="0095430C">
            <w:pPr>
              <w:rPr>
                <w:rFonts w:eastAsia="Times New Roman"/>
                <w:lang w:val="en-US"/>
              </w:rPr>
            </w:pPr>
          </w:p>
        </w:tc>
        <w:tc>
          <w:tcPr>
            <w:tcW w:w="0" w:type="auto"/>
            <w:vAlign w:val="center"/>
            <w:hideMark/>
          </w:tcPr>
          <w:p w14:paraId="72B8B02F" w14:textId="0C456BAF" w:rsidR="0095430C" w:rsidRDefault="005B11EB">
            <w:pPr>
              <w:rPr>
                <w:rFonts w:eastAsia="Times New Roman"/>
                <w:lang w:val="en-US"/>
              </w:rPr>
            </w:pPr>
            <w:r>
              <w:rPr>
                <w:rFonts w:eastAsia="Times New Roman"/>
                <w:b/>
                <w:bCs/>
                <w:lang w:val="en-US"/>
              </w:rPr>
              <w:t xml:space="preserve">T2*: </w:t>
            </w:r>
            <w:r>
              <w:rPr>
                <w:rFonts w:eastAsia="Times New Roman"/>
                <w:lang w:val="en-US"/>
              </w:rPr>
              <w:t>Values are derived by calculating T2* values</w:t>
            </w:r>
            <w:ins w:id="236" w:author="Tom Oniki" w:date="2015-09-04T14:40:00Z">
              <w:r w:rsidR="00D13EF0">
                <w:rPr>
                  <w:rFonts w:eastAsia="Times New Roman"/>
                  <w:lang w:val="en-US"/>
                </w:rPr>
                <w:t>.</w:t>
              </w:r>
            </w:ins>
            <w:r>
              <w:rPr>
                <w:rFonts w:eastAsia="Times New Roman"/>
                <w:lang w:val="en-US"/>
              </w:rPr>
              <w:t xml:space="preserve"> </w:t>
            </w:r>
          </w:p>
        </w:tc>
      </w:tr>
      <w:tr w:rsidR="0095430C" w14:paraId="4B34FF95" w14:textId="77777777">
        <w:trPr>
          <w:divId w:val="510997197"/>
          <w:tblCellSpacing w:w="15" w:type="dxa"/>
        </w:trPr>
        <w:tc>
          <w:tcPr>
            <w:tcW w:w="0" w:type="auto"/>
            <w:vAlign w:val="center"/>
            <w:hideMark/>
          </w:tcPr>
          <w:p w14:paraId="257E20CA" w14:textId="77777777" w:rsidR="0095430C" w:rsidRDefault="0095430C">
            <w:pPr>
              <w:rPr>
                <w:rFonts w:eastAsia="Times New Roman"/>
                <w:lang w:val="en-US"/>
              </w:rPr>
            </w:pPr>
          </w:p>
        </w:tc>
        <w:tc>
          <w:tcPr>
            <w:tcW w:w="0" w:type="auto"/>
            <w:vAlign w:val="center"/>
            <w:hideMark/>
          </w:tcPr>
          <w:p w14:paraId="72BCAC90" w14:textId="5E40D830" w:rsidR="0095430C" w:rsidRDefault="005B11EB">
            <w:pPr>
              <w:rPr>
                <w:rFonts w:eastAsia="Times New Roman"/>
                <w:lang w:val="en-US"/>
              </w:rPr>
            </w:pPr>
            <w:r>
              <w:rPr>
                <w:rFonts w:eastAsia="Times New Roman"/>
                <w:b/>
                <w:bCs/>
                <w:lang w:val="en-US"/>
              </w:rPr>
              <w:t xml:space="preserve">T2: </w:t>
            </w:r>
            <w:r>
              <w:rPr>
                <w:rFonts w:eastAsia="Times New Roman"/>
                <w:lang w:val="en-US"/>
              </w:rPr>
              <w:t>Values are derived by calculating T2 values</w:t>
            </w:r>
            <w:ins w:id="237" w:author="Tom Oniki" w:date="2015-09-04T14:40:00Z">
              <w:r w:rsidR="00D13EF0">
                <w:rPr>
                  <w:rFonts w:eastAsia="Times New Roman"/>
                  <w:lang w:val="en-US"/>
                </w:rPr>
                <w:t>.</w:t>
              </w:r>
            </w:ins>
            <w:r>
              <w:rPr>
                <w:rFonts w:eastAsia="Times New Roman"/>
                <w:lang w:val="en-US"/>
              </w:rPr>
              <w:t xml:space="preserve"> </w:t>
            </w:r>
          </w:p>
        </w:tc>
      </w:tr>
      <w:tr w:rsidR="0095430C" w14:paraId="14D14A3F" w14:textId="77777777">
        <w:trPr>
          <w:divId w:val="510997197"/>
          <w:tblCellSpacing w:w="15" w:type="dxa"/>
        </w:trPr>
        <w:tc>
          <w:tcPr>
            <w:tcW w:w="0" w:type="auto"/>
            <w:vAlign w:val="center"/>
            <w:hideMark/>
          </w:tcPr>
          <w:p w14:paraId="4B3DC6ED" w14:textId="77777777" w:rsidR="0095430C" w:rsidRDefault="0095430C">
            <w:pPr>
              <w:rPr>
                <w:rFonts w:eastAsia="Times New Roman"/>
                <w:lang w:val="en-US"/>
              </w:rPr>
            </w:pPr>
          </w:p>
        </w:tc>
        <w:tc>
          <w:tcPr>
            <w:tcW w:w="0" w:type="auto"/>
            <w:vAlign w:val="center"/>
            <w:hideMark/>
          </w:tcPr>
          <w:p w14:paraId="1C055D19" w14:textId="78B28B71" w:rsidR="0095430C" w:rsidRDefault="005B11EB">
            <w:pPr>
              <w:rPr>
                <w:rFonts w:eastAsia="Times New Roman"/>
                <w:lang w:val="en-US"/>
              </w:rPr>
            </w:pPr>
            <w:r>
              <w:rPr>
                <w:rFonts w:eastAsia="Times New Roman"/>
                <w:b/>
                <w:bCs/>
                <w:lang w:val="en-US"/>
              </w:rPr>
              <w:t xml:space="preserve">Time Course of Signal: </w:t>
            </w:r>
            <w:r>
              <w:rPr>
                <w:rFonts w:eastAsia="Times New Roman"/>
                <w:lang w:val="en-US"/>
              </w:rPr>
              <w:t>Values are derived by calculating values based on the time course of signal</w:t>
            </w:r>
            <w:ins w:id="238" w:author="Tom Oniki" w:date="2015-09-04T14:40:00Z">
              <w:r w:rsidR="00D13EF0">
                <w:rPr>
                  <w:rFonts w:eastAsia="Times New Roman"/>
                  <w:lang w:val="en-US"/>
                </w:rPr>
                <w:t>.</w:t>
              </w:r>
            </w:ins>
            <w:r>
              <w:rPr>
                <w:rFonts w:eastAsia="Times New Roman"/>
                <w:lang w:val="en-US"/>
              </w:rPr>
              <w:t xml:space="preserve"> </w:t>
            </w:r>
          </w:p>
        </w:tc>
      </w:tr>
      <w:tr w:rsidR="0095430C" w14:paraId="06158524" w14:textId="77777777">
        <w:trPr>
          <w:divId w:val="510997197"/>
          <w:tblCellSpacing w:w="15" w:type="dxa"/>
        </w:trPr>
        <w:tc>
          <w:tcPr>
            <w:tcW w:w="0" w:type="auto"/>
            <w:vAlign w:val="center"/>
            <w:hideMark/>
          </w:tcPr>
          <w:p w14:paraId="3C1A1546" w14:textId="77777777" w:rsidR="0095430C" w:rsidRDefault="0095430C">
            <w:pPr>
              <w:rPr>
                <w:rFonts w:eastAsia="Times New Roman"/>
                <w:lang w:val="en-US"/>
              </w:rPr>
            </w:pPr>
          </w:p>
        </w:tc>
        <w:tc>
          <w:tcPr>
            <w:tcW w:w="0" w:type="auto"/>
            <w:vAlign w:val="center"/>
            <w:hideMark/>
          </w:tcPr>
          <w:p w14:paraId="4FAEF5B8" w14:textId="749C5E5E" w:rsidR="0095430C" w:rsidRDefault="005B11EB">
            <w:pPr>
              <w:rPr>
                <w:rFonts w:eastAsia="Times New Roman"/>
                <w:lang w:val="en-US"/>
              </w:rPr>
            </w:pPr>
            <w:r>
              <w:rPr>
                <w:rFonts w:eastAsia="Times New Roman"/>
                <w:b/>
                <w:bCs/>
                <w:lang w:val="en-US"/>
              </w:rPr>
              <w:t xml:space="preserve">Temperature encoded: </w:t>
            </w:r>
            <w:r>
              <w:rPr>
                <w:rFonts w:eastAsia="Times New Roman"/>
                <w:lang w:val="en-US"/>
              </w:rPr>
              <w:t>Values are derived by calculating values based on temperature encoding</w:t>
            </w:r>
            <w:ins w:id="239" w:author="Tom Oniki" w:date="2015-09-04T14:40:00Z">
              <w:r w:rsidR="00D13EF0">
                <w:rPr>
                  <w:rFonts w:eastAsia="Times New Roman"/>
                  <w:lang w:val="en-US"/>
                </w:rPr>
                <w:t>.</w:t>
              </w:r>
            </w:ins>
            <w:r>
              <w:rPr>
                <w:rFonts w:eastAsia="Times New Roman"/>
                <w:lang w:val="en-US"/>
              </w:rPr>
              <w:t xml:space="preserve"> </w:t>
            </w:r>
          </w:p>
        </w:tc>
      </w:tr>
      <w:tr w:rsidR="0095430C" w14:paraId="55D4277C" w14:textId="77777777">
        <w:trPr>
          <w:divId w:val="510997197"/>
          <w:tblCellSpacing w:w="15" w:type="dxa"/>
        </w:trPr>
        <w:tc>
          <w:tcPr>
            <w:tcW w:w="0" w:type="auto"/>
            <w:vAlign w:val="center"/>
            <w:hideMark/>
          </w:tcPr>
          <w:p w14:paraId="02A15BC5" w14:textId="77777777" w:rsidR="0095430C" w:rsidRDefault="0095430C">
            <w:pPr>
              <w:rPr>
                <w:rFonts w:eastAsia="Times New Roman"/>
                <w:lang w:val="en-US"/>
              </w:rPr>
            </w:pPr>
          </w:p>
        </w:tc>
        <w:tc>
          <w:tcPr>
            <w:tcW w:w="0" w:type="auto"/>
            <w:vAlign w:val="center"/>
            <w:hideMark/>
          </w:tcPr>
          <w:p w14:paraId="034A560F" w14:textId="2DDD20C7" w:rsidR="0095430C" w:rsidRDefault="005B11EB">
            <w:pPr>
              <w:rPr>
                <w:rFonts w:eastAsia="Times New Roman"/>
                <w:lang w:val="en-US"/>
              </w:rPr>
            </w:pPr>
            <w:r>
              <w:rPr>
                <w:rFonts w:eastAsia="Times New Roman"/>
                <w:b/>
                <w:bCs/>
                <w:lang w:val="en-US"/>
              </w:rPr>
              <w:t xml:space="preserve">Student's T-Test: </w:t>
            </w:r>
            <w:r>
              <w:rPr>
                <w:rFonts w:eastAsia="Times New Roman"/>
                <w:lang w:val="en-US"/>
              </w:rPr>
              <w:t>Values are derived by calculating the value of the Student's T-Test statistic from multiple image samples</w:t>
            </w:r>
            <w:ins w:id="240" w:author="Tom Oniki" w:date="2015-09-04T14:40:00Z">
              <w:r w:rsidR="00D13EF0">
                <w:rPr>
                  <w:rFonts w:eastAsia="Times New Roman"/>
                  <w:lang w:val="en-US"/>
                </w:rPr>
                <w:t>.</w:t>
              </w:r>
            </w:ins>
            <w:r>
              <w:rPr>
                <w:rFonts w:eastAsia="Times New Roman"/>
                <w:lang w:val="en-US"/>
              </w:rPr>
              <w:t xml:space="preserve"> </w:t>
            </w:r>
          </w:p>
        </w:tc>
      </w:tr>
      <w:tr w:rsidR="0095430C" w14:paraId="50DEEA85" w14:textId="77777777">
        <w:trPr>
          <w:divId w:val="510997197"/>
          <w:tblCellSpacing w:w="15" w:type="dxa"/>
        </w:trPr>
        <w:tc>
          <w:tcPr>
            <w:tcW w:w="0" w:type="auto"/>
            <w:vAlign w:val="center"/>
            <w:hideMark/>
          </w:tcPr>
          <w:p w14:paraId="46FBAD10" w14:textId="77777777" w:rsidR="0095430C" w:rsidRDefault="0095430C">
            <w:pPr>
              <w:rPr>
                <w:rFonts w:eastAsia="Times New Roman"/>
                <w:lang w:val="en-US"/>
              </w:rPr>
            </w:pPr>
          </w:p>
        </w:tc>
        <w:tc>
          <w:tcPr>
            <w:tcW w:w="0" w:type="auto"/>
            <w:vAlign w:val="center"/>
            <w:hideMark/>
          </w:tcPr>
          <w:p w14:paraId="402B1C06" w14:textId="77777777" w:rsidR="0095430C"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95430C" w14:paraId="15147BA5" w14:textId="77777777">
        <w:trPr>
          <w:divId w:val="510997197"/>
          <w:tblCellSpacing w:w="15" w:type="dxa"/>
        </w:trPr>
        <w:tc>
          <w:tcPr>
            <w:tcW w:w="0" w:type="auto"/>
            <w:vAlign w:val="center"/>
            <w:hideMark/>
          </w:tcPr>
          <w:p w14:paraId="12D7D014" w14:textId="77777777" w:rsidR="0095430C" w:rsidRDefault="0095430C">
            <w:pPr>
              <w:rPr>
                <w:rFonts w:eastAsia="Times New Roman"/>
                <w:lang w:val="en-US"/>
              </w:rPr>
            </w:pPr>
          </w:p>
        </w:tc>
        <w:tc>
          <w:tcPr>
            <w:tcW w:w="0" w:type="auto"/>
            <w:vAlign w:val="center"/>
            <w:hideMark/>
          </w:tcPr>
          <w:p w14:paraId="7C5647FC" w14:textId="173F4A09" w:rsidR="0095430C" w:rsidRDefault="005B11EB">
            <w:pPr>
              <w:rPr>
                <w:rFonts w:eastAsia="Times New Roman"/>
                <w:lang w:val="en-US"/>
              </w:rPr>
            </w:pPr>
            <w:r>
              <w:rPr>
                <w:rFonts w:eastAsia="Times New Roman"/>
                <w:b/>
                <w:bCs/>
                <w:lang w:val="en-US"/>
              </w:rPr>
              <w:t xml:space="preserve">Velocity encoded: </w:t>
            </w:r>
            <w:r>
              <w:rPr>
                <w:rFonts w:eastAsia="Times New Roman"/>
                <w:lang w:val="en-US"/>
              </w:rPr>
              <w:t>Values are derived by calculating values based on velocity encoded. E.g., phase contrast</w:t>
            </w:r>
            <w:ins w:id="241" w:author="Tom Oniki" w:date="2015-09-04T14:40:00Z">
              <w:r w:rsidR="00D13EF0">
                <w:rPr>
                  <w:rFonts w:eastAsia="Times New Roman"/>
                  <w:lang w:val="en-US"/>
                </w:rPr>
                <w:t>.</w:t>
              </w:r>
            </w:ins>
            <w:r>
              <w:rPr>
                <w:rFonts w:eastAsia="Times New Roman"/>
                <w:lang w:val="en-US"/>
              </w:rPr>
              <w:t xml:space="preserve"> </w:t>
            </w:r>
          </w:p>
        </w:tc>
      </w:tr>
      <w:tr w:rsidR="0095430C" w14:paraId="2E5621A5" w14:textId="77777777">
        <w:trPr>
          <w:divId w:val="510997197"/>
          <w:tblCellSpacing w:w="15" w:type="dxa"/>
        </w:trPr>
        <w:tc>
          <w:tcPr>
            <w:tcW w:w="0" w:type="auto"/>
            <w:vAlign w:val="center"/>
            <w:hideMark/>
          </w:tcPr>
          <w:p w14:paraId="4DD82E66" w14:textId="77777777" w:rsidR="0095430C" w:rsidRDefault="0095430C">
            <w:pPr>
              <w:rPr>
                <w:rFonts w:eastAsia="Times New Roman"/>
                <w:lang w:val="en-US"/>
              </w:rPr>
            </w:pPr>
          </w:p>
        </w:tc>
        <w:tc>
          <w:tcPr>
            <w:tcW w:w="0" w:type="auto"/>
            <w:vAlign w:val="center"/>
            <w:hideMark/>
          </w:tcPr>
          <w:p w14:paraId="7978E780" w14:textId="720809A4" w:rsidR="0095430C" w:rsidRDefault="005B11EB">
            <w:pPr>
              <w:rPr>
                <w:rFonts w:eastAsia="Times New Roman"/>
                <w:lang w:val="en-US"/>
              </w:rPr>
            </w:pPr>
            <w:r>
              <w:rPr>
                <w:rFonts w:eastAsia="Times New Roman"/>
                <w:b/>
                <w:bCs/>
                <w:lang w:val="en-US"/>
              </w:rPr>
              <w:t xml:space="preserve">Z-Score: </w:t>
            </w:r>
            <w:r>
              <w:rPr>
                <w:rFonts w:eastAsia="Times New Roman"/>
                <w:lang w:val="en-US"/>
              </w:rPr>
              <w:t>Values are derived by calculating the value of the Z-Score statistic from multiple image samples</w:t>
            </w:r>
            <w:ins w:id="242" w:author="Tom Oniki" w:date="2015-09-04T14:40:00Z">
              <w:r w:rsidR="00D13EF0">
                <w:rPr>
                  <w:rFonts w:eastAsia="Times New Roman"/>
                  <w:lang w:val="en-US"/>
                </w:rPr>
                <w:t>.</w:t>
              </w:r>
            </w:ins>
            <w:r>
              <w:rPr>
                <w:rFonts w:eastAsia="Times New Roman"/>
                <w:lang w:val="en-US"/>
              </w:rPr>
              <w:t xml:space="preserve"> </w:t>
            </w:r>
          </w:p>
        </w:tc>
      </w:tr>
      <w:tr w:rsidR="0095430C" w14:paraId="6D2BFB7F" w14:textId="77777777">
        <w:trPr>
          <w:divId w:val="510997197"/>
          <w:tblCellSpacing w:w="15" w:type="dxa"/>
        </w:trPr>
        <w:tc>
          <w:tcPr>
            <w:tcW w:w="0" w:type="auto"/>
            <w:vAlign w:val="center"/>
            <w:hideMark/>
          </w:tcPr>
          <w:p w14:paraId="3955926E" w14:textId="77777777" w:rsidR="0095430C" w:rsidRDefault="0095430C">
            <w:pPr>
              <w:rPr>
                <w:rFonts w:eastAsia="Times New Roman"/>
                <w:lang w:val="en-US"/>
              </w:rPr>
            </w:pPr>
          </w:p>
        </w:tc>
        <w:tc>
          <w:tcPr>
            <w:tcW w:w="0" w:type="auto"/>
            <w:vAlign w:val="center"/>
            <w:hideMark/>
          </w:tcPr>
          <w:p w14:paraId="22DF577C" w14:textId="3966D8A2" w:rsidR="0095430C" w:rsidRDefault="005B11EB">
            <w:pPr>
              <w:rPr>
                <w:rFonts w:eastAsia="Times New Roman"/>
                <w:lang w:val="en-US"/>
              </w:rPr>
            </w:pPr>
            <w:r>
              <w:rPr>
                <w:rFonts w:eastAsia="Times New Roman"/>
                <w:b/>
                <w:bCs/>
                <w:lang w:val="en-US"/>
              </w:rPr>
              <w:t xml:space="preserve">Multiplanar reformatting: </w:t>
            </w:r>
            <w:r>
              <w:rPr>
                <w:rFonts w:eastAsia="Times New Roman"/>
                <w:lang w:val="en-US"/>
              </w:rPr>
              <w:t>Values are derived by reformatting in a flat plane other than that originally acquired</w:t>
            </w:r>
            <w:ins w:id="243" w:author="Tom Oniki" w:date="2015-09-04T14:40:00Z">
              <w:r w:rsidR="00D13EF0">
                <w:rPr>
                  <w:rFonts w:eastAsia="Times New Roman"/>
                  <w:lang w:val="en-US"/>
                </w:rPr>
                <w:t>.</w:t>
              </w:r>
            </w:ins>
            <w:r>
              <w:rPr>
                <w:rFonts w:eastAsia="Times New Roman"/>
                <w:lang w:val="en-US"/>
              </w:rPr>
              <w:t xml:space="preserve"> </w:t>
            </w:r>
          </w:p>
        </w:tc>
      </w:tr>
      <w:tr w:rsidR="0095430C" w14:paraId="30A55DD8" w14:textId="77777777">
        <w:trPr>
          <w:divId w:val="510997197"/>
          <w:tblCellSpacing w:w="15" w:type="dxa"/>
        </w:trPr>
        <w:tc>
          <w:tcPr>
            <w:tcW w:w="0" w:type="auto"/>
            <w:vAlign w:val="center"/>
            <w:hideMark/>
          </w:tcPr>
          <w:p w14:paraId="4B5C33F8" w14:textId="77777777" w:rsidR="0095430C" w:rsidRDefault="0095430C">
            <w:pPr>
              <w:rPr>
                <w:rFonts w:eastAsia="Times New Roman"/>
                <w:lang w:val="en-US"/>
              </w:rPr>
            </w:pPr>
          </w:p>
        </w:tc>
        <w:tc>
          <w:tcPr>
            <w:tcW w:w="0" w:type="auto"/>
            <w:vAlign w:val="center"/>
            <w:hideMark/>
          </w:tcPr>
          <w:p w14:paraId="2B427C40" w14:textId="399182AA" w:rsidR="0095430C"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Values are derived by reformatting in a curve plane other than that originally acquired</w:t>
            </w:r>
            <w:ins w:id="244" w:author="Tom Oniki" w:date="2015-09-04T14:40:00Z">
              <w:r w:rsidR="00D13EF0">
                <w:rPr>
                  <w:rFonts w:eastAsia="Times New Roman"/>
                  <w:lang w:val="en-US"/>
                </w:rPr>
                <w:t>.</w:t>
              </w:r>
            </w:ins>
            <w:r>
              <w:rPr>
                <w:rFonts w:eastAsia="Times New Roman"/>
                <w:lang w:val="en-US"/>
              </w:rPr>
              <w:t xml:space="preserve"> </w:t>
            </w:r>
          </w:p>
        </w:tc>
      </w:tr>
      <w:tr w:rsidR="0095430C" w14:paraId="61C9007E" w14:textId="77777777">
        <w:trPr>
          <w:divId w:val="510997197"/>
          <w:tblCellSpacing w:w="15" w:type="dxa"/>
        </w:trPr>
        <w:tc>
          <w:tcPr>
            <w:tcW w:w="0" w:type="auto"/>
            <w:vAlign w:val="center"/>
            <w:hideMark/>
          </w:tcPr>
          <w:p w14:paraId="530E02F5" w14:textId="77777777" w:rsidR="0095430C" w:rsidRDefault="0095430C">
            <w:pPr>
              <w:rPr>
                <w:rFonts w:eastAsia="Times New Roman"/>
                <w:lang w:val="en-US"/>
              </w:rPr>
            </w:pPr>
          </w:p>
        </w:tc>
        <w:tc>
          <w:tcPr>
            <w:tcW w:w="0" w:type="auto"/>
            <w:vAlign w:val="center"/>
            <w:hideMark/>
          </w:tcPr>
          <w:p w14:paraId="5B944286" w14:textId="1E4E75FF" w:rsidR="0095430C" w:rsidRDefault="005B11EB">
            <w:pPr>
              <w:rPr>
                <w:rFonts w:eastAsia="Times New Roman"/>
                <w:lang w:val="en-US"/>
              </w:rPr>
            </w:pPr>
            <w:r>
              <w:rPr>
                <w:rFonts w:eastAsia="Times New Roman"/>
                <w:b/>
                <w:bCs/>
                <w:lang w:val="en-US"/>
              </w:rPr>
              <w:t xml:space="preserve">Volume rendering: </w:t>
            </w:r>
            <w:r>
              <w:rPr>
                <w:rFonts w:eastAsia="Times New Roman"/>
                <w:lang w:val="en-US"/>
              </w:rPr>
              <w:t>Values are derived by volume rendering of acquired data</w:t>
            </w:r>
            <w:ins w:id="245" w:author="Tom Oniki" w:date="2015-09-04T14:40:00Z">
              <w:r w:rsidR="00D13EF0">
                <w:rPr>
                  <w:rFonts w:eastAsia="Times New Roman"/>
                  <w:lang w:val="en-US"/>
                </w:rPr>
                <w:t>.</w:t>
              </w:r>
            </w:ins>
            <w:r>
              <w:rPr>
                <w:rFonts w:eastAsia="Times New Roman"/>
                <w:lang w:val="en-US"/>
              </w:rPr>
              <w:t xml:space="preserve"> </w:t>
            </w:r>
          </w:p>
        </w:tc>
      </w:tr>
      <w:tr w:rsidR="0095430C" w14:paraId="35C4EF29" w14:textId="77777777">
        <w:trPr>
          <w:divId w:val="510997197"/>
          <w:tblCellSpacing w:w="15" w:type="dxa"/>
        </w:trPr>
        <w:tc>
          <w:tcPr>
            <w:tcW w:w="0" w:type="auto"/>
            <w:vAlign w:val="center"/>
            <w:hideMark/>
          </w:tcPr>
          <w:p w14:paraId="7724DE9A" w14:textId="77777777" w:rsidR="0095430C" w:rsidRDefault="0095430C">
            <w:pPr>
              <w:rPr>
                <w:rFonts w:eastAsia="Times New Roman"/>
                <w:lang w:val="en-US"/>
              </w:rPr>
            </w:pPr>
          </w:p>
        </w:tc>
        <w:tc>
          <w:tcPr>
            <w:tcW w:w="0" w:type="auto"/>
            <w:vAlign w:val="center"/>
            <w:hideMark/>
          </w:tcPr>
          <w:p w14:paraId="5C7CAB4F" w14:textId="431180FE" w:rsidR="0095430C" w:rsidRDefault="005B11EB">
            <w:pPr>
              <w:rPr>
                <w:rFonts w:eastAsia="Times New Roman"/>
                <w:lang w:val="en-US"/>
              </w:rPr>
            </w:pPr>
            <w:r>
              <w:rPr>
                <w:rFonts w:eastAsia="Times New Roman"/>
                <w:b/>
                <w:bCs/>
                <w:lang w:val="en-US"/>
              </w:rPr>
              <w:t xml:space="preserve">Surface rendering: </w:t>
            </w:r>
            <w:r>
              <w:rPr>
                <w:rFonts w:eastAsia="Times New Roman"/>
                <w:lang w:val="en-US"/>
              </w:rPr>
              <w:t>Values are derived by surface rendering of acquired data</w:t>
            </w:r>
            <w:ins w:id="246" w:author="Tom Oniki" w:date="2015-09-04T14:40:00Z">
              <w:r w:rsidR="00D13EF0">
                <w:rPr>
                  <w:rFonts w:eastAsia="Times New Roman"/>
                  <w:lang w:val="en-US"/>
                </w:rPr>
                <w:t>.</w:t>
              </w:r>
            </w:ins>
            <w:r>
              <w:rPr>
                <w:rFonts w:eastAsia="Times New Roman"/>
                <w:lang w:val="en-US"/>
              </w:rPr>
              <w:t xml:space="preserve"> </w:t>
            </w:r>
          </w:p>
        </w:tc>
      </w:tr>
      <w:tr w:rsidR="0095430C" w14:paraId="1BB34EDE" w14:textId="77777777">
        <w:trPr>
          <w:divId w:val="510997197"/>
          <w:tblCellSpacing w:w="15" w:type="dxa"/>
        </w:trPr>
        <w:tc>
          <w:tcPr>
            <w:tcW w:w="0" w:type="auto"/>
            <w:vAlign w:val="center"/>
            <w:hideMark/>
          </w:tcPr>
          <w:p w14:paraId="5F17BC3A" w14:textId="77777777" w:rsidR="0095430C" w:rsidRDefault="0095430C">
            <w:pPr>
              <w:rPr>
                <w:rFonts w:eastAsia="Times New Roman"/>
                <w:lang w:val="en-US"/>
              </w:rPr>
            </w:pPr>
          </w:p>
        </w:tc>
        <w:tc>
          <w:tcPr>
            <w:tcW w:w="0" w:type="auto"/>
            <w:vAlign w:val="center"/>
            <w:hideMark/>
          </w:tcPr>
          <w:p w14:paraId="2C9CF016" w14:textId="118E6372" w:rsidR="0095430C" w:rsidRDefault="005B11EB">
            <w:pPr>
              <w:rPr>
                <w:rFonts w:eastAsia="Times New Roman"/>
                <w:lang w:val="en-US"/>
              </w:rPr>
            </w:pPr>
            <w:r>
              <w:rPr>
                <w:rFonts w:eastAsia="Times New Roman"/>
                <w:b/>
                <w:bCs/>
                <w:lang w:val="en-US"/>
              </w:rPr>
              <w:t xml:space="preserve">Segmentation: </w:t>
            </w:r>
            <w:r>
              <w:rPr>
                <w:rFonts w:eastAsia="Times New Roman"/>
                <w:lang w:val="en-US"/>
              </w:rPr>
              <w:t>Values are derived by segmentation (classification into tissue types) of acquired data</w:t>
            </w:r>
            <w:ins w:id="247" w:author="Tom Oniki" w:date="2015-09-04T14:41:00Z">
              <w:r w:rsidR="00D13EF0">
                <w:rPr>
                  <w:rFonts w:eastAsia="Times New Roman"/>
                  <w:lang w:val="en-US"/>
                </w:rPr>
                <w:t>.</w:t>
              </w:r>
            </w:ins>
            <w:r>
              <w:rPr>
                <w:rFonts w:eastAsia="Times New Roman"/>
                <w:lang w:val="en-US"/>
              </w:rPr>
              <w:t xml:space="preserve"> </w:t>
            </w:r>
          </w:p>
        </w:tc>
      </w:tr>
      <w:tr w:rsidR="0095430C" w14:paraId="03922DE8" w14:textId="77777777">
        <w:trPr>
          <w:divId w:val="510997197"/>
          <w:tblCellSpacing w:w="15" w:type="dxa"/>
        </w:trPr>
        <w:tc>
          <w:tcPr>
            <w:tcW w:w="0" w:type="auto"/>
            <w:vAlign w:val="center"/>
            <w:hideMark/>
          </w:tcPr>
          <w:p w14:paraId="48E54A14" w14:textId="77777777" w:rsidR="0095430C" w:rsidRDefault="0095430C">
            <w:pPr>
              <w:rPr>
                <w:rFonts w:eastAsia="Times New Roman"/>
                <w:lang w:val="en-US"/>
              </w:rPr>
            </w:pPr>
          </w:p>
        </w:tc>
        <w:tc>
          <w:tcPr>
            <w:tcW w:w="0" w:type="auto"/>
            <w:vAlign w:val="center"/>
            <w:hideMark/>
          </w:tcPr>
          <w:p w14:paraId="1F57BA48" w14:textId="1E89D7B8" w:rsidR="0095430C" w:rsidRDefault="005B11EB">
            <w:pPr>
              <w:rPr>
                <w:rFonts w:eastAsia="Times New Roman"/>
                <w:lang w:val="en-US"/>
              </w:rPr>
            </w:pPr>
            <w:r>
              <w:rPr>
                <w:rFonts w:eastAsia="Times New Roman"/>
                <w:b/>
                <w:bCs/>
                <w:lang w:val="en-US"/>
              </w:rPr>
              <w:t xml:space="preserve">Volume editing: </w:t>
            </w:r>
            <w:r>
              <w:rPr>
                <w:rFonts w:eastAsia="Times New Roman"/>
                <w:lang w:val="en-US"/>
              </w:rPr>
              <w:t>Values are derived by selectively editing acquired data (removing values from the volume), such as in order to remove obscuring structures or noise</w:t>
            </w:r>
            <w:ins w:id="248" w:author="Tom Oniki" w:date="2015-09-04T14:41:00Z">
              <w:r w:rsidR="00D13EF0">
                <w:rPr>
                  <w:rFonts w:eastAsia="Times New Roman"/>
                  <w:lang w:val="en-US"/>
                </w:rPr>
                <w:t>.</w:t>
              </w:r>
            </w:ins>
            <w:r>
              <w:rPr>
                <w:rFonts w:eastAsia="Times New Roman"/>
                <w:lang w:val="en-US"/>
              </w:rPr>
              <w:t xml:space="preserve"> </w:t>
            </w:r>
          </w:p>
        </w:tc>
      </w:tr>
      <w:tr w:rsidR="0095430C" w14:paraId="3332ABAF" w14:textId="77777777">
        <w:trPr>
          <w:divId w:val="510997197"/>
          <w:tblCellSpacing w:w="15" w:type="dxa"/>
        </w:trPr>
        <w:tc>
          <w:tcPr>
            <w:tcW w:w="0" w:type="auto"/>
            <w:vAlign w:val="center"/>
            <w:hideMark/>
          </w:tcPr>
          <w:p w14:paraId="19F7D747" w14:textId="77777777" w:rsidR="0095430C" w:rsidRDefault="0095430C">
            <w:pPr>
              <w:rPr>
                <w:rFonts w:eastAsia="Times New Roman"/>
                <w:lang w:val="en-US"/>
              </w:rPr>
            </w:pPr>
          </w:p>
        </w:tc>
        <w:tc>
          <w:tcPr>
            <w:tcW w:w="0" w:type="auto"/>
            <w:vAlign w:val="center"/>
            <w:hideMark/>
          </w:tcPr>
          <w:p w14:paraId="540A88E5" w14:textId="29257660" w:rsidR="0095430C" w:rsidRDefault="005B11EB">
            <w:pPr>
              <w:rPr>
                <w:rFonts w:eastAsia="Times New Roman"/>
                <w:lang w:val="en-US"/>
              </w:rPr>
            </w:pPr>
            <w:r>
              <w:rPr>
                <w:rFonts w:eastAsia="Times New Roman"/>
                <w:b/>
                <w:bCs/>
                <w:lang w:val="en-US"/>
              </w:rPr>
              <w:t xml:space="preserve">Maximum intensity projection: </w:t>
            </w:r>
            <w:r>
              <w:rPr>
                <w:rFonts w:eastAsia="Times New Roman"/>
                <w:lang w:val="en-US"/>
              </w:rPr>
              <w:t>Values are derived by maximum intensity projection of acquired data</w:t>
            </w:r>
            <w:ins w:id="249" w:author="Tom Oniki" w:date="2015-09-04T14:41:00Z">
              <w:r w:rsidR="00D13EF0">
                <w:rPr>
                  <w:rFonts w:eastAsia="Times New Roman"/>
                  <w:lang w:val="en-US"/>
                </w:rPr>
                <w:t>.</w:t>
              </w:r>
            </w:ins>
            <w:r>
              <w:rPr>
                <w:rFonts w:eastAsia="Times New Roman"/>
                <w:lang w:val="en-US"/>
              </w:rPr>
              <w:t xml:space="preserve"> </w:t>
            </w:r>
          </w:p>
        </w:tc>
      </w:tr>
      <w:tr w:rsidR="0095430C" w14:paraId="25B36D78" w14:textId="77777777">
        <w:trPr>
          <w:divId w:val="510997197"/>
          <w:tblCellSpacing w:w="15" w:type="dxa"/>
        </w:trPr>
        <w:tc>
          <w:tcPr>
            <w:tcW w:w="0" w:type="auto"/>
            <w:vAlign w:val="center"/>
            <w:hideMark/>
          </w:tcPr>
          <w:p w14:paraId="39F12108" w14:textId="77777777" w:rsidR="0095430C" w:rsidRDefault="0095430C">
            <w:pPr>
              <w:rPr>
                <w:rFonts w:eastAsia="Times New Roman"/>
                <w:lang w:val="en-US"/>
              </w:rPr>
            </w:pPr>
          </w:p>
        </w:tc>
        <w:tc>
          <w:tcPr>
            <w:tcW w:w="0" w:type="auto"/>
            <w:vAlign w:val="center"/>
            <w:hideMark/>
          </w:tcPr>
          <w:p w14:paraId="728CFC2E" w14:textId="1D3B141F" w:rsidR="0095430C" w:rsidRDefault="005B11EB">
            <w:pPr>
              <w:rPr>
                <w:rFonts w:eastAsia="Times New Roman"/>
                <w:lang w:val="en-US"/>
              </w:rPr>
            </w:pPr>
            <w:r>
              <w:rPr>
                <w:rFonts w:eastAsia="Times New Roman"/>
                <w:b/>
                <w:bCs/>
                <w:lang w:val="en-US"/>
              </w:rPr>
              <w:t xml:space="preserve">Minimum intensity projection: </w:t>
            </w:r>
            <w:r>
              <w:rPr>
                <w:rFonts w:eastAsia="Times New Roman"/>
                <w:lang w:val="en-US"/>
              </w:rPr>
              <w:t>Values are derived by minimum intensity projection of acquired data</w:t>
            </w:r>
            <w:ins w:id="250" w:author="Tom Oniki" w:date="2015-09-04T14:41:00Z">
              <w:r w:rsidR="00D13EF0">
                <w:rPr>
                  <w:rFonts w:eastAsia="Times New Roman"/>
                  <w:lang w:val="en-US"/>
                </w:rPr>
                <w:t>.</w:t>
              </w:r>
            </w:ins>
            <w:r>
              <w:rPr>
                <w:rFonts w:eastAsia="Times New Roman"/>
                <w:lang w:val="en-US"/>
              </w:rPr>
              <w:t xml:space="preserve"> </w:t>
            </w:r>
          </w:p>
        </w:tc>
      </w:tr>
      <w:tr w:rsidR="0095430C" w14:paraId="225340BC" w14:textId="77777777">
        <w:trPr>
          <w:divId w:val="510997197"/>
          <w:tblCellSpacing w:w="15" w:type="dxa"/>
        </w:trPr>
        <w:tc>
          <w:tcPr>
            <w:tcW w:w="0" w:type="auto"/>
            <w:vAlign w:val="center"/>
            <w:hideMark/>
          </w:tcPr>
          <w:p w14:paraId="6F7B58B3" w14:textId="77777777" w:rsidR="0095430C" w:rsidRDefault="0095430C">
            <w:pPr>
              <w:rPr>
                <w:rFonts w:eastAsia="Times New Roman"/>
                <w:lang w:val="en-US"/>
              </w:rPr>
            </w:pPr>
          </w:p>
        </w:tc>
        <w:tc>
          <w:tcPr>
            <w:tcW w:w="0" w:type="auto"/>
            <w:vAlign w:val="center"/>
            <w:hideMark/>
          </w:tcPr>
          <w:p w14:paraId="6A06CF80" w14:textId="77777777" w:rsidR="0095430C"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95430C" w14:paraId="7254EAF9" w14:textId="77777777">
        <w:trPr>
          <w:divId w:val="510997197"/>
          <w:tblCellSpacing w:w="15" w:type="dxa"/>
        </w:trPr>
        <w:tc>
          <w:tcPr>
            <w:tcW w:w="0" w:type="auto"/>
            <w:vAlign w:val="center"/>
            <w:hideMark/>
          </w:tcPr>
          <w:p w14:paraId="6EE740F7" w14:textId="77777777" w:rsidR="0095430C" w:rsidRDefault="0095430C">
            <w:pPr>
              <w:rPr>
                <w:rFonts w:eastAsia="Times New Roman"/>
                <w:lang w:val="en-US"/>
              </w:rPr>
            </w:pPr>
          </w:p>
        </w:tc>
        <w:tc>
          <w:tcPr>
            <w:tcW w:w="0" w:type="auto"/>
            <w:vAlign w:val="center"/>
            <w:hideMark/>
          </w:tcPr>
          <w:p w14:paraId="38B42750" w14:textId="77777777" w:rsidR="0095430C"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95430C" w14:paraId="6F7FDF10" w14:textId="77777777">
        <w:trPr>
          <w:divId w:val="510997197"/>
          <w:tblCellSpacing w:w="15" w:type="dxa"/>
        </w:trPr>
        <w:tc>
          <w:tcPr>
            <w:tcW w:w="0" w:type="auto"/>
            <w:vAlign w:val="center"/>
            <w:hideMark/>
          </w:tcPr>
          <w:p w14:paraId="3EC7342A" w14:textId="77777777" w:rsidR="0095430C" w:rsidRDefault="0095430C">
            <w:pPr>
              <w:rPr>
                <w:rFonts w:eastAsia="Times New Roman"/>
                <w:lang w:val="en-US"/>
              </w:rPr>
            </w:pPr>
          </w:p>
        </w:tc>
        <w:tc>
          <w:tcPr>
            <w:tcW w:w="0" w:type="auto"/>
            <w:vAlign w:val="center"/>
            <w:hideMark/>
          </w:tcPr>
          <w:p w14:paraId="7B2903B3" w14:textId="77777777" w:rsidR="0095430C"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95430C" w14:paraId="3670EC31" w14:textId="77777777">
        <w:trPr>
          <w:divId w:val="510997197"/>
          <w:tblCellSpacing w:w="15" w:type="dxa"/>
        </w:trPr>
        <w:tc>
          <w:tcPr>
            <w:tcW w:w="0" w:type="auto"/>
            <w:vAlign w:val="center"/>
            <w:hideMark/>
          </w:tcPr>
          <w:p w14:paraId="179D5E87" w14:textId="77777777" w:rsidR="0095430C" w:rsidRDefault="0095430C">
            <w:pPr>
              <w:rPr>
                <w:rFonts w:eastAsia="Times New Roman"/>
                <w:lang w:val="en-US"/>
              </w:rPr>
            </w:pPr>
          </w:p>
        </w:tc>
        <w:tc>
          <w:tcPr>
            <w:tcW w:w="0" w:type="auto"/>
            <w:vAlign w:val="center"/>
            <w:hideMark/>
          </w:tcPr>
          <w:p w14:paraId="0B40224F" w14:textId="77777777" w:rsidR="0095430C"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w:t>
            </w:r>
            <w:r>
              <w:rPr>
                <w:rFonts w:eastAsia="Times New Roman"/>
                <w:lang w:val="en-US"/>
              </w:rPr>
              <w:lastRenderedPageBreak/>
              <w:t xml:space="preserve">between the N-acetylaspartate and Choline resonance peaks </w:t>
            </w:r>
          </w:p>
        </w:tc>
      </w:tr>
      <w:tr w:rsidR="0095430C" w14:paraId="26A15E2D" w14:textId="77777777">
        <w:trPr>
          <w:divId w:val="510997197"/>
          <w:tblCellSpacing w:w="15" w:type="dxa"/>
        </w:trPr>
        <w:tc>
          <w:tcPr>
            <w:tcW w:w="0" w:type="auto"/>
            <w:vAlign w:val="center"/>
            <w:hideMark/>
          </w:tcPr>
          <w:p w14:paraId="2521F62F" w14:textId="77777777" w:rsidR="0095430C" w:rsidRDefault="0095430C">
            <w:pPr>
              <w:rPr>
                <w:rFonts w:eastAsia="Times New Roman"/>
                <w:lang w:val="en-US"/>
              </w:rPr>
            </w:pPr>
          </w:p>
        </w:tc>
        <w:tc>
          <w:tcPr>
            <w:tcW w:w="0" w:type="auto"/>
            <w:vAlign w:val="center"/>
            <w:hideMark/>
          </w:tcPr>
          <w:p w14:paraId="22EE2F82" w14:textId="7E7FBB88" w:rsidR="0095430C" w:rsidRDefault="005B11EB">
            <w:pPr>
              <w:rPr>
                <w:rFonts w:eastAsia="Times New Roman"/>
                <w:lang w:val="en-US"/>
              </w:rPr>
            </w:pPr>
            <w:r>
              <w:rPr>
                <w:rFonts w:eastAsia="Times New Roman"/>
                <w:b/>
                <w:bCs/>
                <w:lang w:val="en-US"/>
              </w:rPr>
              <w:t xml:space="preserve">Spatial resampling: </w:t>
            </w:r>
            <w:r>
              <w:rPr>
                <w:rFonts w:eastAsia="Times New Roman"/>
                <w:lang w:val="en-US"/>
              </w:rPr>
              <w:t>Values are derived by spatial resampling of acquired data</w:t>
            </w:r>
            <w:ins w:id="251" w:author="Tom Oniki" w:date="2015-09-04T14:41:00Z">
              <w:r w:rsidR="00D13EF0">
                <w:rPr>
                  <w:rFonts w:eastAsia="Times New Roman"/>
                  <w:lang w:val="en-US"/>
                </w:rPr>
                <w:t>.</w:t>
              </w:r>
            </w:ins>
            <w:r>
              <w:rPr>
                <w:rFonts w:eastAsia="Times New Roman"/>
                <w:lang w:val="en-US"/>
              </w:rPr>
              <w:t xml:space="preserve"> </w:t>
            </w:r>
          </w:p>
        </w:tc>
      </w:tr>
      <w:tr w:rsidR="0095430C" w14:paraId="0F4B312C" w14:textId="77777777">
        <w:trPr>
          <w:divId w:val="510997197"/>
          <w:tblCellSpacing w:w="15" w:type="dxa"/>
        </w:trPr>
        <w:tc>
          <w:tcPr>
            <w:tcW w:w="0" w:type="auto"/>
            <w:vAlign w:val="center"/>
            <w:hideMark/>
          </w:tcPr>
          <w:p w14:paraId="17A6B6EC" w14:textId="77777777" w:rsidR="0095430C" w:rsidRDefault="0095430C">
            <w:pPr>
              <w:rPr>
                <w:rFonts w:eastAsia="Times New Roman"/>
                <w:lang w:val="en-US"/>
              </w:rPr>
            </w:pPr>
          </w:p>
        </w:tc>
        <w:tc>
          <w:tcPr>
            <w:tcW w:w="0" w:type="auto"/>
            <w:vAlign w:val="center"/>
            <w:hideMark/>
          </w:tcPr>
          <w:p w14:paraId="71C435A7" w14:textId="054A3B2F" w:rsidR="0095430C" w:rsidRDefault="005B11EB">
            <w:pPr>
              <w:rPr>
                <w:rFonts w:eastAsia="Times New Roman"/>
                <w:lang w:val="en-US"/>
              </w:rPr>
            </w:pPr>
            <w:r>
              <w:rPr>
                <w:rFonts w:eastAsia="Times New Roman"/>
                <w:b/>
                <w:bCs/>
                <w:lang w:val="en-US"/>
              </w:rPr>
              <w:t xml:space="preserve">Edge enhancement: </w:t>
            </w:r>
            <w:r>
              <w:rPr>
                <w:rFonts w:eastAsia="Times New Roman"/>
                <w:lang w:val="en-US"/>
              </w:rPr>
              <w:t>Values are derived by edge enhancement</w:t>
            </w:r>
            <w:ins w:id="252" w:author="Tom Oniki" w:date="2015-09-04T14:41:00Z">
              <w:r w:rsidR="00D13EF0">
                <w:rPr>
                  <w:rFonts w:eastAsia="Times New Roman"/>
                  <w:lang w:val="en-US"/>
                </w:rPr>
                <w:t>.</w:t>
              </w:r>
            </w:ins>
            <w:r>
              <w:rPr>
                <w:rFonts w:eastAsia="Times New Roman"/>
                <w:lang w:val="en-US"/>
              </w:rPr>
              <w:t xml:space="preserve"> </w:t>
            </w:r>
          </w:p>
        </w:tc>
      </w:tr>
      <w:tr w:rsidR="0095430C" w14:paraId="3C45ED85" w14:textId="77777777">
        <w:trPr>
          <w:divId w:val="510997197"/>
          <w:tblCellSpacing w:w="15" w:type="dxa"/>
        </w:trPr>
        <w:tc>
          <w:tcPr>
            <w:tcW w:w="0" w:type="auto"/>
            <w:vAlign w:val="center"/>
            <w:hideMark/>
          </w:tcPr>
          <w:p w14:paraId="52AA0EDE" w14:textId="77777777" w:rsidR="0095430C" w:rsidRDefault="0095430C">
            <w:pPr>
              <w:rPr>
                <w:rFonts w:eastAsia="Times New Roman"/>
                <w:lang w:val="en-US"/>
              </w:rPr>
            </w:pPr>
          </w:p>
        </w:tc>
        <w:tc>
          <w:tcPr>
            <w:tcW w:w="0" w:type="auto"/>
            <w:vAlign w:val="center"/>
            <w:hideMark/>
          </w:tcPr>
          <w:p w14:paraId="61094917" w14:textId="0BCD2769" w:rsidR="0095430C" w:rsidRDefault="005B11EB">
            <w:pPr>
              <w:rPr>
                <w:rFonts w:eastAsia="Times New Roman"/>
                <w:lang w:val="en-US"/>
              </w:rPr>
            </w:pPr>
            <w:r>
              <w:rPr>
                <w:rFonts w:eastAsia="Times New Roman"/>
                <w:b/>
                <w:bCs/>
                <w:lang w:val="en-US"/>
              </w:rPr>
              <w:t xml:space="preserve">Smoothing: </w:t>
            </w:r>
            <w:r>
              <w:rPr>
                <w:rFonts w:eastAsia="Times New Roman"/>
                <w:lang w:val="en-US"/>
              </w:rPr>
              <w:t>Values are derived by smoothing</w:t>
            </w:r>
            <w:ins w:id="253" w:author="Tom Oniki" w:date="2015-09-04T14:41:00Z">
              <w:r w:rsidR="00D13EF0">
                <w:rPr>
                  <w:rFonts w:eastAsia="Times New Roman"/>
                  <w:lang w:val="en-US"/>
                </w:rPr>
                <w:t>.</w:t>
              </w:r>
            </w:ins>
            <w:r>
              <w:rPr>
                <w:rFonts w:eastAsia="Times New Roman"/>
                <w:lang w:val="en-US"/>
              </w:rPr>
              <w:t xml:space="preserve"> </w:t>
            </w:r>
          </w:p>
        </w:tc>
      </w:tr>
      <w:tr w:rsidR="0095430C" w14:paraId="31DDCE39" w14:textId="77777777">
        <w:trPr>
          <w:divId w:val="510997197"/>
          <w:tblCellSpacing w:w="15" w:type="dxa"/>
        </w:trPr>
        <w:tc>
          <w:tcPr>
            <w:tcW w:w="0" w:type="auto"/>
            <w:vAlign w:val="center"/>
            <w:hideMark/>
          </w:tcPr>
          <w:p w14:paraId="61B5CBF3" w14:textId="77777777" w:rsidR="0095430C" w:rsidRDefault="0095430C">
            <w:pPr>
              <w:rPr>
                <w:rFonts w:eastAsia="Times New Roman"/>
                <w:lang w:val="en-US"/>
              </w:rPr>
            </w:pPr>
          </w:p>
        </w:tc>
        <w:tc>
          <w:tcPr>
            <w:tcW w:w="0" w:type="auto"/>
            <w:vAlign w:val="center"/>
            <w:hideMark/>
          </w:tcPr>
          <w:p w14:paraId="165E11CE" w14:textId="586D9680" w:rsidR="0095430C" w:rsidRDefault="005B11EB">
            <w:pPr>
              <w:rPr>
                <w:rFonts w:eastAsia="Times New Roman"/>
                <w:lang w:val="en-US"/>
              </w:rPr>
            </w:pPr>
            <w:r>
              <w:rPr>
                <w:rFonts w:eastAsia="Times New Roman"/>
                <w:b/>
                <w:bCs/>
                <w:lang w:val="en-US"/>
              </w:rPr>
              <w:t xml:space="preserve">Gaussian blur: </w:t>
            </w:r>
            <w:r>
              <w:rPr>
                <w:rFonts w:eastAsia="Times New Roman"/>
                <w:lang w:val="en-US"/>
              </w:rPr>
              <w:t>Values are derived by Gaussian blurring</w:t>
            </w:r>
            <w:ins w:id="254" w:author="Tom Oniki" w:date="2015-09-04T14:41:00Z">
              <w:r w:rsidR="00D13EF0">
                <w:rPr>
                  <w:rFonts w:eastAsia="Times New Roman"/>
                  <w:lang w:val="en-US"/>
                </w:rPr>
                <w:t>.</w:t>
              </w:r>
            </w:ins>
            <w:r>
              <w:rPr>
                <w:rFonts w:eastAsia="Times New Roman"/>
                <w:lang w:val="en-US"/>
              </w:rPr>
              <w:t xml:space="preserve"> </w:t>
            </w:r>
          </w:p>
        </w:tc>
      </w:tr>
      <w:tr w:rsidR="0095430C" w14:paraId="0C3AD084" w14:textId="77777777">
        <w:trPr>
          <w:divId w:val="510997197"/>
          <w:tblCellSpacing w:w="15" w:type="dxa"/>
        </w:trPr>
        <w:tc>
          <w:tcPr>
            <w:tcW w:w="0" w:type="auto"/>
            <w:vAlign w:val="center"/>
            <w:hideMark/>
          </w:tcPr>
          <w:p w14:paraId="253D3800" w14:textId="77777777" w:rsidR="0095430C" w:rsidRDefault="0095430C">
            <w:pPr>
              <w:rPr>
                <w:rFonts w:eastAsia="Times New Roman"/>
                <w:lang w:val="en-US"/>
              </w:rPr>
            </w:pPr>
          </w:p>
        </w:tc>
        <w:tc>
          <w:tcPr>
            <w:tcW w:w="0" w:type="auto"/>
            <w:vAlign w:val="center"/>
            <w:hideMark/>
          </w:tcPr>
          <w:p w14:paraId="389A22EE" w14:textId="7F337E8B" w:rsidR="0095430C" w:rsidRDefault="005B11EB">
            <w:pPr>
              <w:rPr>
                <w:rFonts w:eastAsia="Times New Roman"/>
                <w:lang w:val="en-US"/>
              </w:rPr>
            </w:pPr>
            <w:r>
              <w:rPr>
                <w:rFonts w:eastAsia="Times New Roman"/>
                <w:b/>
                <w:bCs/>
                <w:lang w:val="en-US"/>
              </w:rPr>
              <w:t xml:space="preserve">Unsharp mask: </w:t>
            </w:r>
            <w:r>
              <w:rPr>
                <w:rFonts w:eastAsia="Times New Roman"/>
                <w:lang w:val="en-US"/>
              </w:rPr>
              <w:t>Values are derived by unsharp masking</w:t>
            </w:r>
            <w:ins w:id="255" w:author="Tom Oniki" w:date="2015-09-04T14:41:00Z">
              <w:r w:rsidR="00D13EF0">
                <w:rPr>
                  <w:rFonts w:eastAsia="Times New Roman"/>
                  <w:lang w:val="en-US"/>
                </w:rPr>
                <w:t>.</w:t>
              </w:r>
            </w:ins>
            <w:r>
              <w:rPr>
                <w:rFonts w:eastAsia="Times New Roman"/>
                <w:lang w:val="en-US"/>
              </w:rPr>
              <w:t xml:space="preserve"> </w:t>
            </w:r>
          </w:p>
        </w:tc>
      </w:tr>
      <w:tr w:rsidR="0095430C" w14:paraId="079D15CC" w14:textId="77777777">
        <w:trPr>
          <w:divId w:val="510997197"/>
          <w:tblCellSpacing w:w="15" w:type="dxa"/>
        </w:trPr>
        <w:tc>
          <w:tcPr>
            <w:tcW w:w="0" w:type="auto"/>
            <w:vAlign w:val="center"/>
            <w:hideMark/>
          </w:tcPr>
          <w:p w14:paraId="475E1971" w14:textId="77777777" w:rsidR="0095430C" w:rsidRDefault="0095430C">
            <w:pPr>
              <w:rPr>
                <w:rFonts w:eastAsia="Times New Roman"/>
                <w:lang w:val="en-US"/>
              </w:rPr>
            </w:pPr>
          </w:p>
        </w:tc>
        <w:tc>
          <w:tcPr>
            <w:tcW w:w="0" w:type="auto"/>
            <w:vAlign w:val="center"/>
            <w:hideMark/>
          </w:tcPr>
          <w:p w14:paraId="0002D474" w14:textId="758A96B9" w:rsidR="0095430C" w:rsidRDefault="005B11EB">
            <w:pPr>
              <w:rPr>
                <w:rFonts w:eastAsia="Times New Roman"/>
                <w:lang w:val="en-US"/>
              </w:rPr>
            </w:pPr>
            <w:r>
              <w:rPr>
                <w:rFonts w:eastAsia="Times New Roman"/>
                <w:b/>
                <w:bCs/>
                <w:lang w:val="en-US"/>
              </w:rPr>
              <w:t xml:space="preserve">Image stitching: </w:t>
            </w:r>
            <w:r>
              <w:rPr>
                <w:rFonts w:eastAsia="Times New Roman"/>
                <w:lang w:val="en-US"/>
              </w:rPr>
              <w:t>Values are derived by stitching two or more images together</w:t>
            </w:r>
            <w:ins w:id="256" w:author="Tom Oniki" w:date="2015-09-04T14:41:00Z">
              <w:r w:rsidR="00D13EF0">
                <w:rPr>
                  <w:rFonts w:eastAsia="Times New Roman"/>
                  <w:lang w:val="en-US"/>
                </w:rPr>
                <w:t>.</w:t>
              </w:r>
            </w:ins>
            <w:r>
              <w:rPr>
                <w:rFonts w:eastAsia="Times New Roman"/>
                <w:lang w:val="en-US"/>
              </w:rPr>
              <w:t xml:space="preserve"> </w:t>
            </w:r>
          </w:p>
        </w:tc>
      </w:tr>
      <w:tr w:rsidR="0095430C" w14:paraId="175AE576" w14:textId="77777777">
        <w:trPr>
          <w:divId w:val="510997197"/>
          <w:tblCellSpacing w:w="15" w:type="dxa"/>
        </w:trPr>
        <w:tc>
          <w:tcPr>
            <w:tcW w:w="0" w:type="auto"/>
            <w:vAlign w:val="center"/>
            <w:hideMark/>
          </w:tcPr>
          <w:p w14:paraId="3059FAAB" w14:textId="77777777" w:rsidR="0095430C" w:rsidRDefault="0095430C">
            <w:pPr>
              <w:rPr>
                <w:rFonts w:eastAsia="Times New Roman"/>
                <w:lang w:val="en-US"/>
              </w:rPr>
            </w:pPr>
          </w:p>
        </w:tc>
        <w:tc>
          <w:tcPr>
            <w:tcW w:w="0" w:type="auto"/>
            <w:vAlign w:val="center"/>
            <w:hideMark/>
          </w:tcPr>
          <w:p w14:paraId="06F24558" w14:textId="60C53DB4" w:rsidR="0095430C"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Spatially-related frames in this image are representative frames from the referenced 3D volume data set</w:t>
            </w:r>
            <w:ins w:id="257" w:author="Tom Oniki" w:date="2015-09-04T14:42:00Z">
              <w:r w:rsidR="00D13EF0">
                <w:rPr>
                  <w:rFonts w:eastAsia="Times New Roman"/>
                  <w:lang w:val="en-US"/>
                </w:rPr>
                <w:t>.</w:t>
              </w:r>
            </w:ins>
            <w:r>
              <w:rPr>
                <w:rFonts w:eastAsia="Times New Roman"/>
                <w:lang w:val="en-US"/>
              </w:rPr>
              <w:t xml:space="preserve"> </w:t>
            </w:r>
          </w:p>
        </w:tc>
      </w:tr>
      <w:tr w:rsidR="0095430C" w14:paraId="18446947" w14:textId="77777777">
        <w:trPr>
          <w:divId w:val="510997197"/>
          <w:tblCellSpacing w:w="15" w:type="dxa"/>
        </w:trPr>
        <w:tc>
          <w:tcPr>
            <w:tcW w:w="0" w:type="auto"/>
            <w:vAlign w:val="center"/>
            <w:hideMark/>
          </w:tcPr>
          <w:p w14:paraId="1521A4F4" w14:textId="77777777" w:rsidR="0095430C" w:rsidRDefault="0095430C">
            <w:pPr>
              <w:rPr>
                <w:rFonts w:eastAsia="Times New Roman"/>
                <w:lang w:val="en-US"/>
              </w:rPr>
            </w:pPr>
          </w:p>
        </w:tc>
        <w:tc>
          <w:tcPr>
            <w:tcW w:w="0" w:type="auto"/>
            <w:vAlign w:val="center"/>
            <w:hideMark/>
          </w:tcPr>
          <w:p w14:paraId="46C1EA40" w14:textId="09DCFE08" w:rsidR="0095430C"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Temporally-related frames in this image are representative frames from the referenced 3D volume data set</w:t>
            </w:r>
            <w:ins w:id="258" w:author="Tom Oniki" w:date="2015-09-04T14:42:00Z">
              <w:r w:rsidR="00D13EF0">
                <w:rPr>
                  <w:rFonts w:eastAsia="Times New Roman"/>
                  <w:lang w:val="en-US"/>
                </w:rPr>
                <w:t>.</w:t>
              </w:r>
            </w:ins>
            <w:r>
              <w:rPr>
                <w:rFonts w:eastAsia="Times New Roman"/>
                <w:lang w:val="en-US"/>
              </w:rPr>
              <w:t xml:space="preserve"> </w:t>
            </w:r>
          </w:p>
        </w:tc>
      </w:tr>
      <w:tr w:rsidR="0095430C" w14:paraId="0955687E" w14:textId="77777777">
        <w:trPr>
          <w:divId w:val="510997197"/>
          <w:tblCellSpacing w:w="15" w:type="dxa"/>
        </w:trPr>
        <w:tc>
          <w:tcPr>
            <w:tcW w:w="0" w:type="auto"/>
            <w:vAlign w:val="center"/>
            <w:hideMark/>
          </w:tcPr>
          <w:p w14:paraId="13877BF9" w14:textId="77777777" w:rsidR="0095430C" w:rsidRDefault="0095430C">
            <w:pPr>
              <w:rPr>
                <w:rFonts w:eastAsia="Times New Roman"/>
                <w:lang w:val="en-US"/>
              </w:rPr>
            </w:pPr>
          </w:p>
        </w:tc>
        <w:tc>
          <w:tcPr>
            <w:tcW w:w="0" w:type="auto"/>
            <w:vAlign w:val="center"/>
            <w:hideMark/>
          </w:tcPr>
          <w:p w14:paraId="4FABB541" w14:textId="77777777" w:rsidR="0095430C"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95430C" w14:paraId="4B59A142" w14:textId="77777777">
        <w:trPr>
          <w:divId w:val="510997197"/>
          <w:tblCellSpacing w:w="15" w:type="dxa"/>
        </w:trPr>
        <w:tc>
          <w:tcPr>
            <w:tcW w:w="0" w:type="auto"/>
            <w:vAlign w:val="center"/>
            <w:hideMark/>
          </w:tcPr>
          <w:p w14:paraId="2C965023" w14:textId="77777777" w:rsidR="0095430C" w:rsidRDefault="0095430C">
            <w:pPr>
              <w:rPr>
                <w:rFonts w:eastAsia="Times New Roman"/>
                <w:lang w:val="en-US"/>
              </w:rPr>
            </w:pPr>
          </w:p>
        </w:tc>
        <w:tc>
          <w:tcPr>
            <w:tcW w:w="0" w:type="auto"/>
            <w:vAlign w:val="center"/>
            <w:hideMark/>
          </w:tcPr>
          <w:p w14:paraId="1D8D288E" w14:textId="77777777" w:rsidR="0095430C"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95430C" w14:paraId="34A38CA1" w14:textId="77777777">
        <w:trPr>
          <w:divId w:val="510997197"/>
          <w:tblCellSpacing w:w="15" w:type="dxa"/>
        </w:trPr>
        <w:tc>
          <w:tcPr>
            <w:tcW w:w="0" w:type="auto"/>
            <w:vAlign w:val="center"/>
            <w:hideMark/>
          </w:tcPr>
          <w:p w14:paraId="488C3A5E" w14:textId="77777777" w:rsidR="0095430C" w:rsidRDefault="0095430C">
            <w:pPr>
              <w:rPr>
                <w:rFonts w:eastAsia="Times New Roman"/>
                <w:lang w:val="en-US"/>
              </w:rPr>
            </w:pPr>
          </w:p>
        </w:tc>
        <w:tc>
          <w:tcPr>
            <w:tcW w:w="0" w:type="auto"/>
            <w:vAlign w:val="center"/>
            <w:hideMark/>
          </w:tcPr>
          <w:p w14:paraId="46A7F660" w14:textId="77777777" w:rsidR="0095430C"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95430C" w14:paraId="5B08530E" w14:textId="77777777">
        <w:trPr>
          <w:divId w:val="510997197"/>
          <w:tblCellSpacing w:w="15" w:type="dxa"/>
        </w:trPr>
        <w:tc>
          <w:tcPr>
            <w:tcW w:w="0" w:type="auto"/>
            <w:vAlign w:val="center"/>
            <w:hideMark/>
          </w:tcPr>
          <w:p w14:paraId="0156C878" w14:textId="77777777" w:rsidR="0095430C" w:rsidRDefault="0095430C">
            <w:pPr>
              <w:rPr>
                <w:rFonts w:eastAsia="Times New Roman"/>
                <w:lang w:val="en-US"/>
              </w:rPr>
            </w:pPr>
          </w:p>
        </w:tc>
        <w:tc>
          <w:tcPr>
            <w:tcW w:w="0" w:type="auto"/>
            <w:vAlign w:val="center"/>
            <w:hideMark/>
          </w:tcPr>
          <w:p w14:paraId="79555E1C" w14:textId="77777777" w:rsidR="0095430C"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95430C" w14:paraId="65B36A3D" w14:textId="77777777">
        <w:trPr>
          <w:divId w:val="510997197"/>
          <w:tblCellSpacing w:w="15" w:type="dxa"/>
        </w:trPr>
        <w:tc>
          <w:tcPr>
            <w:tcW w:w="0" w:type="auto"/>
            <w:vAlign w:val="center"/>
            <w:hideMark/>
          </w:tcPr>
          <w:p w14:paraId="69672144" w14:textId="77777777" w:rsidR="0095430C" w:rsidRDefault="0095430C">
            <w:pPr>
              <w:rPr>
                <w:rFonts w:eastAsia="Times New Roman"/>
                <w:lang w:val="en-US"/>
              </w:rPr>
            </w:pPr>
          </w:p>
        </w:tc>
        <w:tc>
          <w:tcPr>
            <w:tcW w:w="0" w:type="auto"/>
            <w:vAlign w:val="center"/>
            <w:hideMark/>
          </w:tcPr>
          <w:p w14:paraId="34741E19" w14:textId="77777777" w:rsidR="0095430C"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95430C" w14:paraId="2C149E3F" w14:textId="77777777">
        <w:trPr>
          <w:divId w:val="510997197"/>
          <w:tblCellSpacing w:w="15" w:type="dxa"/>
        </w:trPr>
        <w:tc>
          <w:tcPr>
            <w:tcW w:w="0" w:type="auto"/>
            <w:vAlign w:val="center"/>
            <w:hideMark/>
          </w:tcPr>
          <w:p w14:paraId="2EFF991A" w14:textId="77777777" w:rsidR="0095430C" w:rsidRDefault="0095430C">
            <w:pPr>
              <w:rPr>
                <w:rFonts w:eastAsia="Times New Roman"/>
                <w:lang w:val="en-US"/>
              </w:rPr>
            </w:pPr>
          </w:p>
        </w:tc>
        <w:tc>
          <w:tcPr>
            <w:tcW w:w="0" w:type="auto"/>
            <w:vAlign w:val="center"/>
            <w:hideMark/>
          </w:tcPr>
          <w:p w14:paraId="1EA1465A" w14:textId="77777777" w:rsidR="0095430C"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95430C" w14:paraId="3FB702AA" w14:textId="77777777">
        <w:trPr>
          <w:divId w:val="510997197"/>
          <w:tblCellSpacing w:w="15" w:type="dxa"/>
        </w:trPr>
        <w:tc>
          <w:tcPr>
            <w:tcW w:w="0" w:type="auto"/>
            <w:vAlign w:val="center"/>
            <w:hideMark/>
          </w:tcPr>
          <w:p w14:paraId="2E07AF87" w14:textId="77777777" w:rsidR="0095430C" w:rsidRDefault="0095430C">
            <w:pPr>
              <w:rPr>
                <w:rFonts w:eastAsia="Times New Roman"/>
                <w:lang w:val="en-US"/>
              </w:rPr>
            </w:pPr>
          </w:p>
        </w:tc>
        <w:tc>
          <w:tcPr>
            <w:tcW w:w="0" w:type="auto"/>
            <w:vAlign w:val="center"/>
            <w:hideMark/>
          </w:tcPr>
          <w:p w14:paraId="77E5A34F" w14:textId="77777777" w:rsidR="0095430C"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95430C" w14:paraId="60916496" w14:textId="77777777">
        <w:trPr>
          <w:divId w:val="510997197"/>
          <w:tblCellSpacing w:w="15" w:type="dxa"/>
        </w:trPr>
        <w:tc>
          <w:tcPr>
            <w:tcW w:w="0" w:type="auto"/>
            <w:vAlign w:val="center"/>
            <w:hideMark/>
          </w:tcPr>
          <w:p w14:paraId="6AEDFC10" w14:textId="77777777" w:rsidR="0095430C" w:rsidRDefault="0095430C">
            <w:pPr>
              <w:rPr>
                <w:rFonts w:eastAsia="Times New Roman"/>
                <w:lang w:val="en-US"/>
              </w:rPr>
            </w:pPr>
          </w:p>
        </w:tc>
        <w:tc>
          <w:tcPr>
            <w:tcW w:w="0" w:type="auto"/>
            <w:vAlign w:val="center"/>
            <w:hideMark/>
          </w:tcPr>
          <w:p w14:paraId="46EBD684" w14:textId="77777777" w:rsidR="0095430C"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according to an option defined in PS3.15 that requires that sufficient removal or distortion of the Pixel Data shall be applied to prevent recognition of an individual from the instances themselves or a reconstruction of a set of instances </w:t>
            </w:r>
          </w:p>
        </w:tc>
      </w:tr>
      <w:tr w:rsidR="0095430C" w14:paraId="173FBF8B" w14:textId="77777777">
        <w:trPr>
          <w:divId w:val="510997197"/>
          <w:tblCellSpacing w:w="15" w:type="dxa"/>
        </w:trPr>
        <w:tc>
          <w:tcPr>
            <w:tcW w:w="0" w:type="auto"/>
            <w:vAlign w:val="center"/>
            <w:hideMark/>
          </w:tcPr>
          <w:p w14:paraId="44CCB824" w14:textId="77777777" w:rsidR="0095430C" w:rsidRDefault="0095430C">
            <w:pPr>
              <w:rPr>
                <w:rFonts w:eastAsia="Times New Roman"/>
                <w:lang w:val="en-US"/>
              </w:rPr>
            </w:pPr>
          </w:p>
        </w:tc>
        <w:tc>
          <w:tcPr>
            <w:tcW w:w="0" w:type="auto"/>
            <w:vAlign w:val="center"/>
            <w:hideMark/>
          </w:tcPr>
          <w:p w14:paraId="7CC11B42" w14:textId="77777777" w:rsidR="0095430C"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95430C" w14:paraId="05815CF5" w14:textId="77777777">
        <w:trPr>
          <w:divId w:val="510997197"/>
          <w:tblCellSpacing w:w="15" w:type="dxa"/>
        </w:trPr>
        <w:tc>
          <w:tcPr>
            <w:tcW w:w="0" w:type="auto"/>
            <w:vAlign w:val="center"/>
            <w:hideMark/>
          </w:tcPr>
          <w:p w14:paraId="03A4080C" w14:textId="77777777" w:rsidR="0095430C" w:rsidRDefault="0095430C">
            <w:pPr>
              <w:rPr>
                <w:rFonts w:eastAsia="Times New Roman"/>
                <w:lang w:val="en-US"/>
              </w:rPr>
            </w:pPr>
          </w:p>
        </w:tc>
        <w:tc>
          <w:tcPr>
            <w:tcW w:w="0" w:type="auto"/>
            <w:vAlign w:val="center"/>
            <w:hideMark/>
          </w:tcPr>
          <w:p w14:paraId="46D571F3" w14:textId="77777777" w:rsidR="0095430C"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95430C" w14:paraId="45E6C139" w14:textId="77777777">
        <w:trPr>
          <w:divId w:val="510997197"/>
          <w:tblCellSpacing w:w="15" w:type="dxa"/>
        </w:trPr>
        <w:tc>
          <w:tcPr>
            <w:tcW w:w="0" w:type="auto"/>
            <w:vAlign w:val="center"/>
            <w:hideMark/>
          </w:tcPr>
          <w:p w14:paraId="4ED7E923" w14:textId="77777777" w:rsidR="0095430C" w:rsidRDefault="0095430C">
            <w:pPr>
              <w:rPr>
                <w:rFonts w:eastAsia="Times New Roman"/>
                <w:lang w:val="en-US"/>
              </w:rPr>
            </w:pPr>
          </w:p>
        </w:tc>
        <w:tc>
          <w:tcPr>
            <w:tcW w:w="0" w:type="auto"/>
            <w:vAlign w:val="center"/>
            <w:hideMark/>
          </w:tcPr>
          <w:p w14:paraId="4C17BE27" w14:textId="77777777" w:rsidR="0095430C"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any other Options specified also be removed </w:t>
            </w:r>
          </w:p>
        </w:tc>
      </w:tr>
      <w:tr w:rsidR="0095430C" w14:paraId="4AC0EC94" w14:textId="77777777">
        <w:trPr>
          <w:divId w:val="510997197"/>
          <w:tblCellSpacing w:w="15" w:type="dxa"/>
        </w:trPr>
        <w:tc>
          <w:tcPr>
            <w:tcW w:w="0" w:type="auto"/>
            <w:vAlign w:val="center"/>
            <w:hideMark/>
          </w:tcPr>
          <w:p w14:paraId="408F867E" w14:textId="77777777" w:rsidR="0095430C" w:rsidRDefault="0095430C">
            <w:pPr>
              <w:rPr>
                <w:rFonts w:eastAsia="Times New Roman"/>
                <w:lang w:val="en-US"/>
              </w:rPr>
            </w:pPr>
          </w:p>
        </w:tc>
        <w:tc>
          <w:tcPr>
            <w:tcW w:w="0" w:type="auto"/>
            <w:vAlign w:val="center"/>
            <w:hideMark/>
          </w:tcPr>
          <w:p w14:paraId="5D2760FF" w14:textId="77777777" w:rsidR="0095430C"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Retention of information that would otherwise be removed during de-identification according to an option defined in PS3.15 that requires that any dates and times be retained</w:t>
            </w:r>
            <w:del w:id="259" w:author="Tom Oniki" w:date="2015-09-04T14:51:00Z">
              <w:r w:rsidDel="007B28FD">
                <w:rPr>
                  <w:rFonts w:eastAsia="Times New Roman"/>
                  <w:lang w:val="en-US"/>
                </w:rPr>
                <w:delText>,</w:delText>
              </w:r>
            </w:del>
            <w:r>
              <w:rPr>
                <w:rFonts w:eastAsia="Times New Roman"/>
                <w:lang w:val="en-US"/>
              </w:rPr>
              <w:t xml:space="preserve"> </w:t>
            </w:r>
          </w:p>
        </w:tc>
      </w:tr>
      <w:tr w:rsidR="0095430C" w14:paraId="48DEF370" w14:textId="77777777">
        <w:trPr>
          <w:divId w:val="510997197"/>
          <w:tblCellSpacing w:w="15" w:type="dxa"/>
        </w:trPr>
        <w:tc>
          <w:tcPr>
            <w:tcW w:w="0" w:type="auto"/>
            <w:vAlign w:val="center"/>
            <w:hideMark/>
          </w:tcPr>
          <w:p w14:paraId="6640D0B7" w14:textId="77777777" w:rsidR="0095430C" w:rsidRDefault="0095430C">
            <w:pPr>
              <w:rPr>
                <w:rFonts w:eastAsia="Times New Roman"/>
                <w:lang w:val="en-US"/>
              </w:rPr>
            </w:pPr>
          </w:p>
        </w:tc>
        <w:tc>
          <w:tcPr>
            <w:tcW w:w="0" w:type="auto"/>
            <w:vAlign w:val="center"/>
            <w:hideMark/>
          </w:tcPr>
          <w:p w14:paraId="5F93EC59" w14:textId="77777777" w:rsidR="0095430C"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95430C" w14:paraId="63389C20" w14:textId="77777777">
        <w:trPr>
          <w:divId w:val="510997197"/>
          <w:tblCellSpacing w:w="15" w:type="dxa"/>
        </w:trPr>
        <w:tc>
          <w:tcPr>
            <w:tcW w:w="0" w:type="auto"/>
            <w:vAlign w:val="center"/>
            <w:hideMark/>
          </w:tcPr>
          <w:p w14:paraId="2C2DF91D" w14:textId="77777777" w:rsidR="0095430C" w:rsidRDefault="0095430C">
            <w:pPr>
              <w:rPr>
                <w:rFonts w:eastAsia="Times New Roman"/>
                <w:lang w:val="en-US"/>
              </w:rPr>
            </w:pPr>
          </w:p>
        </w:tc>
        <w:tc>
          <w:tcPr>
            <w:tcW w:w="0" w:type="auto"/>
            <w:vAlign w:val="center"/>
            <w:hideMark/>
          </w:tcPr>
          <w:p w14:paraId="7ABA96D0" w14:textId="77777777" w:rsidR="0095430C"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95430C" w14:paraId="3D7B116A" w14:textId="77777777">
        <w:trPr>
          <w:divId w:val="510997197"/>
          <w:tblCellSpacing w:w="15" w:type="dxa"/>
        </w:trPr>
        <w:tc>
          <w:tcPr>
            <w:tcW w:w="0" w:type="auto"/>
            <w:vAlign w:val="center"/>
            <w:hideMark/>
          </w:tcPr>
          <w:p w14:paraId="0DCA6D7E" w14:textId="77777777" w:rsidR="0095430C" w:rsidRDefault="0095430C">
            <w:pPr>
              <w:rPr>
                <w:rFonts w:eastAsia="Times New Roman"/>
                <w:lang w:val="en-US"/>
              </w:rPr>
            </w:pPr>
          </w:p>
        </w:tc>
        <w:tc>
          <w:tcPr>
            <w:tcW w:w="0" w:type="auto"/>
            <w:vAlign w:val="center"/>
            <w:hideMark/>
          </w:tcPr>
          <w:p w14:paraId="29D72389" w14:textId="77777777" w:rsidR="0095430C"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95430C" w14:paraId="10C4832F" w14:textId="77777777">
        <w:trPr>
          <w:divId w:val="510997197"/>
          <w:tblCellSpacing w:w="15" w:type="dxa"/>
        </w:trPr>
        <w:tc>
          <w:tcPr>
            <w:tcW w:w="0" w:type="auto"/>
            <w:vAlign w:val="center"/>
            <w:hideMark/>
          </w:tcPr>
          <w:p w14:paraId="3557F6C3" w14:textId="77777777" w:rsidR="0095430C" w:rsidRDefault="0095430C">
            <w:pPr>
              <w:rPr>
                <w:rFonts w:eastAsia="Times New Roman"/>
                <w:lang w:val="en-US"/>
              </w:rPr>
            </w:pPr>
          </w:p>
        </w:tc>
        <w:tc>
          <w:tcPr>
            <w:tcW w:w="0" w:type="auto"/>
            <w:vAlign w:val="center"/>
            <w:hideMark/>
          </w:tcPr>
          <w:p w14:paraId="0AA255DC" w14:textId="77777777" w:rsidR="0095430C"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95430C" w14:paraId="221B20A7" w14:textId="77777777">
        <w:trPr>
          <w:divId w:val="510997197"/>
          <w:tblCellSpacing w:w="15" w:type="dxa"/>
        </w:trPr>
        <w:tc>
          <w:tcPr>
            <w:tcW w:w="0" w:type="auto"/>
            <w:vAlign w:val="center"/>
            <w:hideMark/>
          </w:tcPr>
          <w:p w14:paraId="5DE966A2" w14:textId="77777777" w:rsidR="0095430C" w:rsidRDefault="0095430C">
            <w:pPr>
              <w:rPr>
                <w:rFonts w:eastAsia="Times New Roman"/>
                <w:lang w:val="en-US"/>
              </w:rPr>
            </w:pPr>
          </w:p>
        </w:tc>
        <w:tc>
          <w:tcPr>
            <w:tcW w:w="0" w:type="auto"/>
            <w:vAlign w:val="center"/>
            <w:hideMark/>
          </w:tcPr>
          <w:p w14:paraId="5E133668" w14:textId="77777777" w:rsidR="0095430C"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95430C" w14:paraId="171D4B36" w14:textId="77777777">
        <w:trPr>
          <w:divId w:val="510997197"/>
          <w:tblCellSpacing w:w="15" w:type="dxa"/>
        </w:trPr>
        <w:tc>
          <w:tcPr>
            <w:tcW w:w="0" w:type="auto"/>
            <w:vAlign w:val="center"/>
            <w:hideMark/>
          </w:tcPr>
          <w:p w14:paraId="05C07D97" w14:textId="77777777" w:rsidR="0095430C" w:rsidRDefault="0095430C">
            <w:pPr>
              <w:rPr>
                <w:rFonts w:eastAsia="Times New Roman"/>
                <w:lang w:val="en-US"/>
              </w:rPr>
            </w:pPr>
          </w:p>
        </w:tc>
        <w:tc>
          <w:tcPr>
            <w:tcW w:w="0" w:type="auto"/>
            <w:vAlign w:val="center"/>
            <w:hideMark/>
          </w:tcPr>
          <w:p w14:paraId="449EB1F1" w14:textId="77777777" w:rsidR="0095430C"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95430C" w14:paraId="61BA3401" w14:textId="77777777">
        <w:trPr>
          <w:divId w:val="510997197"/>
          <w:tblCellSpacing w:w="15" w:type="dxa"/>
        </w:trPr>
        <w:tc>
          <w:tcPr>
            <w:tcW w:w="0" w:type="auto"/>
            <w:vAlign w:val="center"/>
            <w:hideMark/>
          </w:tcPr>
          <w:p w14:paraId="59DB163B" w14:textId="77777777" w:rsidR="0095430C" w:rsidRDefault="0095430C">
            <w:pPr>
              <w:rPr>
                <w:rFonts w:eastAsia="Times New Roman"/>
                <w:lang w:val="en-US"/>
              </w:rPr>
            </w:pPr>
          </w:p>
        </w:tc>
        <w:tc>
          <w:tcPr>
            <w:tcW w:w="0" w:type="auto"/>
            <w:vAlign w:val="center"/>
            <w:hideMark/>
          </w:tcPr>
          <w:p w14:paraId="44F0B771" w14:textId="77777777" w:rsidR="0095430C"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95430C" w14:paraId="2D944411" w14:textId="77777777">
        <w:trPr>
          <w:divId w:val="510997197"/>
          <w:tblCellSpacing w:w="15" w:type="dxa"/>
        </w:trPr>
        <w:tc>
          <w:tcPr>
            <w:tcW w:w="0" w:type="auto"/>
            <w:vAlign w:val="center"/>
            <w:hideMark/>
          </w:tcPr>
          <w:p w14:paraId="3F69EEEB" w14:textId="77777777" w:rsidR="0095430C" w:rsidRDefault="0095430C">
            <w:pPr>
              <w:rPr>
                <w:rFonts w:eastAsia="Times New Roman"/>
                <w:lang w:val="en-US"/>
              </w:rPr>
            </w:pPr>
          </w:p>
        </w:tc>
        <w:tc>
          <w:tcPr>
            <w:tcW w:w="0" w:type="auto"/>
            <w:vAlign w:val="center"/>
            <w:hideMark/>
          </w:tcPr>
          <w:p w14:paraId="5DFF7E11" w14:textId="77777777" w:rsidR="0095430C"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single radiopharmaceutical administration event </w:t>
            </w:r>
          </w:p>
        </w:tc>
      </w:tr>
      <w:tr w:rsidR="0095430C" w14:paraId="1671C8C5" w14:textId="77777777">
        <w:trPr>
          <w:divId w:val="510997197"/>
          <w:tblCellSpacing w:w="15" w:type="dxa"/>
        </w:trPr>
        <w:tc>
          <w:tcPr>
            <w:tcW w:w="0" w:type="auto"/>
            <w:vAlign w:val="center"/>
            <w:hideMark/>
          </w:tcPr>
          <w:p w14:paraId="2C041D9D" w14:textId="77777777" w:rsidR="0095430C" w:rsidRDefault="0095430C">
            <w:pPr>
              <w:rPr>
                <w:rFonts w:eastAsia="Times New Roman"/>
                <w:lang w:val="en-US"/>
              </w:rPr>
            </w:pPr>
          </w:p>
        </w:tc>
        <w:tc>
          <w:tcPr>
            <w:tcW w:w="0" w:type="auto"/>
            <w:vAlign w:val="center"/>
            <w:hideMark/>
          </w:tcPr>
          <w:p w14:paraId="34F0D6EB" w14:textId="77777777" w:rsidR="0095430C"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95430C" w14:paraId="66278637" w14:textId="77777777">
        <w:trPr>
          <w:divId w:val="510997197"/>
          <w:tblCellSpacing w:w="15" w:type="dxa"/>
        </w:trPr>
        <w:tc>
          <w:tcPr>
            <w:tcW w:w="0" w:type="auto"/>
            <w:vAlign w:val="center"/>
            <w:hideMark/>
          </w:tcPr>
          <w:p w14:paraId="262FE76A" w14:textId="77777777" w:rsidR="0095430C" w:rsidRDefault="0095430C">
            <w:pPr>
              <w:rPr>
                <w:rFonts w:eastAsia="Times New Roman"/>
                <w:lang w:val="en-US"/>
              </w:rPr>
            </w:pPr>
          </w:p>
        </w:tc>
        <w:tc>
          <w:tcPr>
            <w:tcW w:w="0" w:type="auto"/>
            <w:vAlign w:val="center"/>
            <w:hideMark/>
          </w:tcPr>
          <w:p w14:paraId="16CD89AE" w14:textId="77777777" w:rsidR="0095430C"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95430C" w14:paraId="2B61973D" w14:textId="77777777">
        <w:trPr>
          <w:divId w:val="510997197"/>
          <w:tblCellSpacing w:w="15" w:type="dxa"/>
        </w:trPr>
        <w:tc>
          <w:tcPr>
            <w:tcW w:w="0" w:type="auto"/>
            <w:vAlign w:val="center"/>
            <w:hideMark/>
          </w:tcPr>
          <w:p w14:paraId="1554DA0E" w14:textId="77777777" w:rsidR="0095430C" w:rsidRDefault="0095430C">
            <w:pPr>
              <w:rPr>
                <w:rFonts w:eastAsia="Times New Roman"/>
                <w:lang w:val="en-US"/>
              </w:rPr>
            </w:pPr>
          </w:p>
        </w:tc>
        <w:tc>
          <w:tcPr>
            <w:tcW w:w="0" w:type="auto"/>
            <w:vAlign w:val="center"/>
            <w:hideMark/>
          </w:tcPr>
          <w:p w14:paraId="733DF80A" w14:textId="63DC7F9C" w:rsidR="0095430C"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w:t>
            </w:r>
            <w:r>
              <w:rPr>
                <w:rFonts w:eastAsia="Times New Roman"/>
                <w:lang w:val="en-US"/>
              </w:rPr>
              <w:lastRenderedPageBreak/>
              <w:t>Time when the radiopharmaceutical is administered to the patient. The residual activity (i.e. radiopharmaceutical not administered)</w:t>
            </w:r>
            <w:del w:id="260" w:author="Tom Oniki" w:date="2015-09-04T14:51:00Z">
              <w:r w:rsidDel="007B28FD">
                <w:rPr>
                  <w:rFonts w:eastAsia="Times New Roman"/>
                  <w:lang w:val="en-US"/>
                </w:rPr>
                <w:delText xml:space="preserve"> </w:delText>
              </w:r>
            </w:del>
            <w:r>
              <w:rPr>
                <w:rFonts w:eastAsia="Times New Roman"/>
                <w:lang w:val="en-US"/>
              </w:rPr>
              <w:t>, if measured, is reflected in the calculated value. The estimated extravasation is not reflected in the calculated value</w:t>
            </w:r>
            <w:ins w:id="261" w:author="Tom Oniki" w:date="2015-09-04T14:51:00Z">
              <w:r w:rsidR="007B28FD">
                <w:rPr>
                  <w:rFonts w:eastAsia="Times New Roman"/>
                  <w:lang w:val="en-US"/>
                </w:rPr>
                <w:t>.</w:t>
              </w:r>
            </w:ins>
            <w:r>
              <w:rPr>
                <w:rFonts w:eastAsia="Times New Roman"/>
                <w:lang w:val="en-US"/>
              </w:rPr>
              <w:t xml:space="preserve"> </w:t>
            </w:r>
          </w:p>
        </w:tc>
      </w:tr>
      <w:tr w:rsidR="0095430C" w14:paraId="6EFA4B0C" w14:textId="77777777">
        <w:trPr>
          <w:divId w:val="510997197"/>
          <w:tblCellSpacing w:w="15" w:type="dxa"/>
        </w:trPr>
        <w:tc>
          <w:tcPr>
            <w:tcW w:w="0" w:type="auto"/>
            <w:vAlign w:val="center"/>
            <w:hideMark/>
          </w:tcPr>
          <w:p w14:paraId="59F3BF86" w14:textId="77777777" w:rsidR="0095430C" w:rsidRDefault="0095430C">
            <w:pPr>
              <w:rPr>
                <w:rFonts w:eastAsia="Times New Roman"/>
                <w:lang w:val="en-US"/>
              </w:rPr>
            </w:pPr>
          </w:p>
        </w:tc>
        <w:tc>
          <w:tcPr>
            <w:tcW w:w="0" w:type="auto"/>
            <w:vAlign w:val="center"/>
            <w:hideMark/>
          </w:tcPr>
          <w:p w14:paraId="770752A4" w14:textId="77777777" w:rsidR="0095430C"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95430C" w14:paraId="7BF04793" w14:textId="77777777">
        <w:trPr>
          <w:divId w:val="510997197"/>
          <w:tblCellSpacing w:w="15" w:type="dxa"/>
        </w:trPr>
        <w:tc>
          <w:tcPr>
            <w:tcW w:w="0" w:type="auto"/>
            <w:vAlign w:val="center"/>
            <w:hideMark/>
          </w:tcPr>
          <w:p w14:paraId="131DF3BD" w14:textId="77777777" w:rsidR="0095430C" w:rsidRDefault="0095430C">
            <w:pPr>
              <w:rPr>
                <w:rFonts w:eastAsia="Times New Roman"/>
                <w:lang w:val="en-US"/>
              </w:rPr>
            </w:pPr>
          </w:p>
        </w:tc>
        <w:tc>
          <w:tcPr>
            <w:tcW w:w="0" w:type="auto"/>
            <w:vAlign w:val="center"/>
            <w:hideMark/>
          </w:tcPr>
          <w:p w14:paraId="7F1C4E2E" w14:textId="77777777" w:rsidR="0095430C"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95430C" w14:paraId="24270450" w14:textId="77777777">
        <w:trPr>
          <w:divId w:val="510997197"/>
          <w:tblCellSpacing w:w="15" w:type="dxa"/>
        </w:trPr>
        <w:tc>
          <w:tcPr>
            <w:tcW w:w="0" w:type="auto"/>
            <w:vAlign w:val="center"/>
            <w:hideMark/>
          </w:tcPr>
          <w:p w14:paraId="4BF6BED3" w14:textId="77777777" w:rsidR="0095430C" w:rsidRDefault="0095430C">
            <w:pPr>
              <w:rPr>
                <w:rFonts w:eastAsia="Times New Roman"/>
                <w:lang w:val="en-US"/>
              </w:rPr>
            </w:pPr>
          </w:p>
        </w:tc>
        <w:tc>
          <w:tcPr>
            <w:tcW w:w="0" w:type="auto"/>
            <w:vAlign w:val="center"/>
            <w:hideMark/>
          </w:tcPr>
          <w:p w14:paraId="54037832" w14:textId="77777777" w:rsidR="0095430C"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95430C" w14:paraId="510C9A92" w14:textId="77777777">
        <w:trPr>
          <w:divId w:val="510997197"/>
          <w:tblCellSpacing w:w="15" w:type="dxa"/>
        </w:trPr>
        <w:tc>
          <w:tcPr>
            <w:tcW w:w="0" w:type="auto"/>
            <w:vAlign w:val="center"/>
            <w:hideMark/>
          </w:tcPr>
          <w:p w14:paraId="07DD24FE" w14:textId="77777777" w:rsidR="0095430C" w:rsidRDefault="0095430C">
            <w:pPr>
              <w:rPr>
                <w:rFonts w:eastAsia="Times New Roman"/>
                <w:lang w:val="en-US"/>
              </w:rPr>
            </w:pPr>
          </w:p>
        </w:tc>
        <w:tc>
          <w:tcPr>
            <w:tcW w:w="0" w:type="auto"/>
            <w:vAlign w:val="center"/>
            <w:hideMark/>
          </w:tcPr>
          <w:p w14:paraId="49E0D307" w14:textId="77777777" w:rsidR="0095430C"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95430C" w14:paraId="1E1DB247" w14:textId="77777777">
        <w:trPr>
          <w:divId w:val="510997197"/>
          <w:tblCellSpacing w:w="15" w:type="dxa"/>
        </w:trPr>
        <w:tc>
          <w:tcPr>
            <w:tcW w:w="0" w:type="auto"/>
            <w:vAlign w:val="center"/>
            <w:hideMark/>
          </w:tcPr>
          <w:p w14:paraId="6B92A382" w14:textId="77777777" w:rsidR="0095430C" w:rsidRDefault="0095430C">
            <w:pPr>
              <w:rPr>
                <w:rFonts w:eastAsia="Times New Roman"/>
                <w:lang w:val="en-US"/>
              </w:rPr>
            </w:pPr>
          </w:p>
        </w:tc>
        <w:tc>
          <w:tcPr>
            <w:tcW w:w="0" w:type="auto"/>
            <w:vAlign w:val="center"/>
            <w:hideMark/>
          </w:tcPr>
          <w:p w14:paraId="7397B593" w14:textId="1D187D82" w:rsidR="0095430C"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Identifies the vial, batch or lot number from which the individual dispense radiopharmaceutical quantity (dose) is produced. The Radiopharmaceutical Dispense Unit Identifier records the identification for each individual dose</w:t>
            </w:r>
            <w:ins w:id="262" w:author="Tom Oniki" w:date="2015-09-04T14:52:00Z">
              <w:r w:rsidR="007B28FD">
                <w:rPr>
                  <w:rFonts w:eastAsia="Times New Roman"/>
                  <w:lang w:val="en-US"/>
                </w:rPr>
                <w:t>.</w:t>
              </w:r>
            </w:ins>
            <w:r>
              <w:rPr>
                <w:rFonts w:eastAsia="Times New Roman"/>
                <w:lang w:val="en-US"/>
              </w:rPr>
              <w:t xml:space="preserve"> </w:t>
            </w:r>
          </w:p>
        </w:tc>
      </w:tr>
      <w:tr w:rsidR="0095430C" w14:paraId="64AD4C18" w14:textId="77777777">
        <w:trPr>
          <w:divId w:val="510997197"/>
          <w:tblCellSpacing w:w="15" w:type="dxa"/>
        </w:trPr>
        <w:tc>
          <w:tcPr>
            <w:tcW w:w="0" w:type="auto"/>
            <w:vAlign w:val="center"/>
            <w:hideMark/>
          </w:tcPr>
          <w:p w14:paraId="744D1A97" w14:textId="77777777" w:rsidR="0095430C" w:rsidRDefault="0095430C">
            <w:pPr>
              <w:rPr>
                <w:rFonts w:eastAsia="Times New Roman"/>
                <w:lang w:val="en-US"/>
              </w:rPr>
            </w:pPr>
          </w:p>
        </w:tc>
        <w:tc>
          <w:tcPr>
            <w:tcW w:w="0" w:type="auto"/>
            <w:vAlign w:val="center"/>
            <w:hideMark/>
          </w:tcPr>
          <w:p w14:paraId="4D021A07" w14:textId="77777777" w:rsidR="0095430C"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95430C" w14:paraId="0E7F2444" w14:textId="77777777">
        <w:trPr>
          <w:divId w:val="510997197"/>
          <w:tblCellSpacing w:w="15" w:type="dxa"/>
        </w:trPr>
        <w:tc>
          <w:tcPr>
            <w:tcW w:w="0" w:type="auto"/>
            <w:vAlign w:val="center"/>
            <w:hideMark/>
          </w:tcPr>
          <w:p w14:paraId="674D0E7B" w14:textId="77777777" w:rsidR="0095430C" w:rsidRDefault="0095430C">
            <w:pPr>
              <w:rPr>
                <w:rFonts w:eastAsia="Times New Roman"/>
                <w:lang w:val="en-US"/>
              </w:rPr>
            </w:pPr>
          </w:p>
        </w:tc>
        <w:tc>
          <w:tcPr>
            <w:tcW w:w="0" w:type="auto"/>
            <w:vAlign w:val="center"/>
            <w:hideMark/>
          </w:tcPr>
          <w:p w14:paraId="123175C1" w14:textId="77777777" w:rsidR="0095430C"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95430C" w14:paraId="022F307D" w14:textId="77777777">
        <w:trPr>
          <w:divId w:val="510997197"/>
          <w:tblCellSpacing w:w="15" w:type="dxa"/>
        </w:trPr>
        <w:tc>
          <w:tcPr>
            <w:tcW w:w="0" w:type="auto"/>
            <w:vAlign w:val="center"/>
            <w:hideMark/>
          </w:tcPr>
          <w:p w14:paraId="3E9EEC31" w14:textId="77777777" w:rsidR="0095430C" w:rsidRDefault="0095430C">
            <w:pPr>
              <w:rPr>
                <w:rFonts w:eastAsia="Times New Roman"/>
                <w:lang w:val="en-US"/>
              </w:rPr>
            </w:pPr>
          </w:p>
        </w:tc>
        <w:tc>
          <w:tcPr>
            <w:tcW w:w="0" w:type="auto"/>
            <w:vAlign w:val="center"/>
            <w:hideMark/>
          </w:tcPr>
          <w:p w14:paraId="71D7E312" w14:textId="77777777" w:rsidR="0095430C"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95430C" w14:paraId="206A2F75" w14:textId="77777777">
        <w:trPr>
          <w:divId w:val="510997197"/>
          <w:tblCellSpacing w:w="15" w:type="dxa"/>
        </w:trPr>
        <w:tc>
          <w:tcPr>
            <w:tcW w:w="0" w:type="auto"/>
            <w:vAlign w:val="center"/>
            <w:hideMark/>
          </w:tcPr>
          <w:p w14:paraId="6763E421" w14:textId="77777777" w:rsidR="0095430C" w:rsidRDefault="0095430C">
            <w:pPr>
              <w:rPr>
                <w:rFonts w:eastAsia="Times New Roman"/>
                <w:lang w:val="en-US"/>
              </w:rPr>
            </w:pPr>
          </w:p>
        </w:tc>
        <w:tc>
          <w:tcPr>
            <w:tcW w:w="0" w:type="auto"/>
            <w:vAlign w:val="center"/>
            <w:hideMark/>
          </w:tcPr>
          <w:p w14:paraId="7E33B315" w14:textId="77777777" w:rsidR="0095430C"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95430C" w14:paraId="2AD14EA4" w14:textId="77777777">
        <w:trPr>
          <w:divId w:val="510997197"/>
          <w:tblCellSpacing w:w="15" w:type="dxa"/>
        </w:trPr>
        <w:tc>
          <w:tcPr>
            <w:tcW w:w="0" w:type="auto"/>
            <w:vAlign w:val="center"/>
            <w:hideMark/>
          </w:tcPr>
          <w:p w14:paraId="24AB54AD" w14:textId="77777777" w:rsidR="0095430C" w:rsidRDefault="0095430C">
            <w:pPr>
              <w:rPr>
                <w:rFonts w:eastAsia="Times New Roman"/>
                <w:lang w:val="en-US"/>
              </w:rPr>
            </w:pPr>
          </w:p>
        </w:tc>
        <w:tc>
          <w:tcPr>
            <w:tcW w:w="0" w:type="auto"/>
            <w:vAlign w:val="center"/>
            <w:hideMark/>
          </w:tcPr>
          <w:p w14:paraId="5BDC3B06" w14:textId="77777777" w:rsidR="0095430C"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95430C" w14:paraId="05EA4445" w14:textId="77777777">
        <w:trPr>
          <w:divId w:val="510997197"/>
          <w:tblCellSpacing w:w="15" w:type="dxa"/>
        </w:trPr>
        <w:tc>
          <w:tcPr>
            <w:tcW w:w="0" w:type="auto"/>
            <w:vAlign w:val="center"/>
            <w:hideMark/>
          </w:tcPr>
          <w:p w14:paraId="3AC2ADEA" w14:textId="77777777" w:rsidR="0095430C" w:rsidRDefault="0095430C">
            <w:pPr>
              <w:rPr>
                <w:rFonts w:eastAsia="Times New Roman"/>
                <w:lang w:val="en-US"/>
              </w:rPr>
            </w:pPr>
          </w:p>
        </w:tc>
        <w:tc>
          <w:tcPr>
            <w:tcW w:w="0" w:type="auto"/>
            <w:vAlign w:val="center"/>
            <w:hideMark/>
          </w:tcPr>
          <w:p w14:paraId="5996B6A9" w14:textId="4F93A50A" w:rsidR="0095430C" w:rsidRDefault="005B11EB">
            <w:pPr>
              <w:rPr>
                <w:rFonts w:eastAsia="Times New Roman"/>
                <w:lang w:val="en-US"/>
              </w:rPr>
            </w:pPr>
            <w:r>
              <w:rPr>
                <w:rFonts w:eastAsia="Times New Roman"/>
                <w:b/>
                <w:bCs/>
                <w:lang w:val="en-US"/>
              </w:rPr>
              <w:t xml:space="preserve">MIRD Pamphlet 1: </w:t>
            </w:r>
            <w:r>
              <w:rPr>
                <w:rFonts w:eastAsia="Times New Roman"/>
                <w:lang w:val="en-US"/>
              </w:rPr>
              <w:t>Reference authority MIRD Pamphlet No.1 (rev)</w:t>
            </w:r>
            <w:del w:id="263" w:author="Tom Oniki" w:date="2015-09-04T14:52:00Z">
              <w:r w:rsidDel="007B28FD">
                <w:rPr>
                  <w:rFonts w:eastAsia="Times New Roman"/>
                  <w:lang w:val="en-US"/>
                </w:rPr>
                <w:delText xml:space="preserve"> </w:delText>
              </w:r>
            </w:del>
            <w:r>
              <w:rPr>
                <w:rFonts w:eastAsia="Times New Roman"/>
                <w:lang w:val="en-US"/>
              </w:rPr>
              <w:t>,</w:t>
            </w:r>
            <w:ins w:id="264" w:author="Tom Oniki" w:date="2015-09-04T14:52:00Z">
              <w:r w:rsidR="007B28FD">
                <w:rPr>
                  <w:rFonts w:eastAsia="Times New Roman"/>
                  <w:lang w:val="en-US"/>
                </w:rPr>
                <w:t xml:space="preserve"> </w:t>
              </w:r>
            </w:ins>
            <w:r>
              <w:rPr>
                <w:rFonts w:eastAsia="Times New Roman"/>
                <w:lang w:val="en-US"/>
              </w:rPr>
              <w:t xml:space="preserve">Society of Nuclear Medicine, 1976 </w:t>
            </w:r>
          </w:p>
        </w:tc>
      </w:tr>
      <w:tr w:rsidR="0095430C" w14:paraId="1E4270EB" w14:textId="77777777">
        <w:trPr>
          <w:divId w:val="510997197"/>
          <w:tblCellSpacing w:w="15" w:type="dxa"/>
        </w:trPr>
        <w:tc>
          <w:tcPr>
            <w:tcW w:w="0" w:type="auto"/>
            <w:vAlign w:val="center"/>
            <w:hideMark/>
          </w:tcPr>
          <w:p w14:paraId="0749BA80" w14:textId="77777777" w:rsidR="0095430C" w:rsidRDefault="0095430C">
            <w:pPr>
              <w:rPr>
                <w:rFonts w:eastAsia="Times New Roman"/>
                <w:lang w:val="en-US"/>
              </w:rPr>
            </w:pPr>
          </w:p>
        </w:tc>
        <w:tc>
          <w:tcPr>
            <w:tcW w:w="0" w:type="auto"/>
            <w:vAlign w:val="center"/>
            <w:hideMark/>
          </w:tcPr>
          <w:p w14:paraId="32847327" w14:textId="77777777" w:rsidR="0095430C"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95430C" w14:paraId="4C7752D1" w14:textId="77777777">
        <w:trPr>
          <w:divId w:val="510997197"/>
          <w:tblCellSpacing w:w="15" w:type="dxa"/>
        </w:trPr>
        <w:tc>
          <w:tcPr>
            <w:tcW w:w="0" w:type="auto"/>
            <w:vAlign w:val="center"/>
            <w:hideMark/>
          </w:tcPr>
          <w:p w14:paraId="75F2A15D" w14:textId="77777777" w:rsidR="0095430C" w:rsidRDefault="0095430C">
            <w:pPr>
              <w:rPr>
                <w:rFonts w:eastAsia="Times New Roman"/>
                <w:lang w:val="en-US"/>
              </w:rPr>
            </w:pPr>
          </w:p>
        </w:tc>
        <w:tc>
          <w:tcPr>
            <w:tcW w:w="0" w:type="auto"/>
            <w:vAlign w:val="center"/>
            <w:hideMark/>
          </w:tcPr>
          <w:p w14:paraId="78255D40" w14:textId="77777777" w:rsidR="0095430C"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95430C" w14:paraId="1D7E22DB" w14:textId="77777777">
        <w:trPr>
          <w:divId w:val="510997197"/>
          <w:tblCellSpacing w:w="15" w:type="dxa"/>
        </w:trPr>
        <w:tc>
          <w:tcPr>
            <w:tcW w:w="0" w:type="auto"/>
            <w:vAlign w:val="center"/>
            <w:hideMark/>
          </w:tcPr>
          <w:p w14:paraId="18B0EB6D" w14:textId="77777777" w:rsidR="0095430C" w:rsidRDefault="0095430C">
            <w:pPr>
              <w:rPr>
                <w:rFonts w:eastAsia="Times New Roman"/>
                <w:lang w:val="en-US"/>
              </w:rPr>
            </w:pPr>
          </w:p>
        </w:tc>
        <w:tc>
          <w:tcPr>
            <w:tcW w:w="0" w:type="auto"/>
            <w:vAlign w:val="center"/>
            <w:hideMark/>
          </w:tcPr>
          <w:p w14:paraId="564483B9" w14:textId="77777777" w:rsidR="0095430C"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95430C" w14:paraId="75C35A5E" w14:textId="77777777">
        <w:trPr>
          <w:divId w:val="510997197"/>
          <w:tblCellSpacing w:w="15" w:type="dxa"/>
        </w:trPr>
        <w:tc>
          <w:tcPr>
            <w:tcW w:w="0" w:type="auto"/>
            <w:vAlign w:val="center"/>
            <w:hideMark/>
          </w:tcPr>
          <w:p w14:paraId="0B0BEC73" w14:textId="77777777" w:rsidR="0095430C" w:rsidRDefault="0095430C">
            <w:pPr>
              <w:rPr>
                <w:rFonts w:eastAsia="Times New Roman"/>
                <w:lang w:val="en-US"/>
              </w:rPr>
            </w:pPr>
          </w:p>
        </w:tc>
        <w:tc>
          <w:tcPr>
            <w:tcW w:w="0" w:type="auto"/>
            <w:vAlign w:val="center"/>
            <w:hideMark/>
          </w:tcPr>
          <w:p w14:paraId="637AB6CA" w14:textId="77777777" w:rsidR="0095430C"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MIRDOSE: personal computer software for internal dose assessment in nuclear medicine [Computer program] </w:t>
            </w:r>
          </w:p>
        </w:tc>
      </w:tr>
      <w:tr w:rsidR="0095430C" w14:paraId="4FC5B476" w14:textId="77777777">
        <w:trPr>
          <w:divId w:val="510997197"/>
          <w:tblCellSpacing w:w="15" w:type="dxa"/>
        </w:trPr>
        <w:tc>
          <w:tcPr>
            <w:tcW w:w="0" w:type="auto"/>
            <w:vAlign w:val="center"/>
            <w:hideMark/>
          </w:tcPr>
          <w:p w14:paraId="626EB312" w14:textId="77777777" w:rsidR="0095430C" w:rsidRDefault="0095430C">
            <w:pPr>
              <w:rPr>
                <w:rFonts w:eastAsia="Times New Roman"/>
                <w:lang w:val="en-US"/>
              </w:rPr>
            </w:pPr>
          </w:p>
        </w:tc>
        <w:tc>
          <w:tcPr>
            <w:tcW w:w="0" w:type="auto"/>
            <w:vAlign w:val="center"/>
            <w:hideMark/>
          </w:tcPr>
          <w:p w14:paraId="4BD89B2C" w14:textId="77777777" w:rsidR="0095430C"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95430C" w14:paraId="15682645" w14:textId="77777777">
        <w:trPr>
          <w:divId w:val="510997197"/>
          <w:tblCellSpacing w:w="15" w:type="dxa"/>
        </w:trPr>
        <w:tc>
          <w:tcPr>
            <w:tcW w:w="0" w:type="auto"/>
            <w:vAlign w:val="center"/>
            <w:hideMark/>
          </w:tcPr>
          <w:p w14:paraId="6EA8E5A9" w14:textId="77777777" w:rsidR="0095430C" w:rsidRDefault="0095430C">
            <w:pPr>
              <w:rPr>
                <w:rFonts w:eastAsia="Times New Roman"/>
                <w:lang w:val="en-US"/>
              </w:rPr>
            </w:pPr>
          </w:p>
        </w:tc>
        <w:tc>
          <w:tcPr>
            <w:tcW w:w="0" w:type="auto"/>
            <w:vAlign w:val="center"/>
            <w:hideMark/>
          </w:tcPr>
          <w:p w14:paraId="607F7995" w14:textId="77777777" w:rsidR="0095430C"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w:t>
            </w:r>
            <w:r>
              <w:rPr>
                <w:rFonts w:eastAsia="Times New Roman"/>
                <w:lang w:val="en-US"/>
              </w:rPr>
              <w:lastRenderedPageBreak/>
              <w:t xml:space="preserve">radiopharmaceutical's package insert </w:t>
            </w:r>
          </w:p>
        </w:tc>
      </w:tr>
      <w:tr w:rsidR="0095430C" w14:paraId="200D735E" w14:textId="77777777">
        <w:trPr>
          <w:divId w:val="510997197"/>
          <w:tblCellSpacing w:w="15" w:type="dxa"/>
        </w:trPr>
        <w:tc>
          <w:tcPr>
            <w:tcW w:w="0" w:type="auto"/>
            <w:vAlign w:val="center"/>
            <w:hideMark/>
          </w:tcPr>
          <w:p w14:paraId="5790D013" w14:textId="77777777" w:rsidR="0095430C" w:rsidRDefault="0095430C">
            <w:pPr>
              <w:rPr>
                <w:rFonts w:eastAsia="Times New Roman"/>
                <w:lang w:val="en-US"/>
              </w:rPr>
            </w:pPr>
          </w:p>
        </w:tc>
        <w:tc>
          <w:tcPr>
            <w:tcW w:w="0" w:type="auto"/>
            <w:vAlign w:val="center"/>
            <w:hideMark/>
          </w:tcPr>
          <w:p w14:paraId="698B4CC8" w14:textId="6E2F4F0A" w:rsidR="0095430C"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Reference authority The reported organ dose is based on Institutionally approved estimates from the Radioactive Drug Research Committee (RDRC) of the institution itself</w:t>
            </w:r>
            <w:ins w:id="265" w:author="Tom Oniki" w:date="2015-09-04T14:53:00Z">
              <w:r w:rsidR="007B28FD">
                <w:rPr>
                  <w:rFonts w:eastAsia="Times New Roman"/>
                  <w:lang w:val="en-US"/>
                </w:rPr>
                <w:t>.</w:t>
              </w:r>
            </w:ins>
            <w:r>
              <w:rPr>
                <w:rFonts w:eastAsia="Times New Roman"/>
                <w:lang w:val="en-US"/>
              </w:rPr>
              <w:t xml:space="preserve"> </w:t>
            </w:r>
          </w:p>
        </w:tc>
      </w:tr>
      <w:tr w:rsidR="0095430C" w14:paraId="51D0F942" w14:textId="77777777">
        <w:trPr>
          <w:divId w:val="510997197"/>
          <w:tblCellSpacing w:w="15" w:type="dxa"/>
        </w:trPr>
        <w:tc>
          <w:tcPr>
            <w:tcW w:w="0" w:type="auto"/>
            <w:vAlign w:val="center"/>
            <w:hideMark/>
          </w:tcPr>
          <w:p w14:paraId="3F0FA767" w14:textId="77777777" w:rsidR="0095430C" w:rsidRDefault="0095430C">
            <w:pPr>
              <w:rPr>
                <w:rFonts w:eastAsia="Times New Roman"/>
                <w:lang w:val="en-US"/>
              </w:rPr>
            </w:pPr>
          </w:p>
        </w:tc>
        <w:tc>
          <w:tcPr>
            <w:tcW w:w="0" w:type="auto"/>
            <w:vAlign w:val="center"/>
            <w:hideMark/>
          </w:tcPr>
          <w:p w14:paraId="5695F47B" w14:textId="27F82DBE" w:rsidR="0095430C" w:rsidRDefault="005B11EB">
            <w:pPr>
              <w:rPr>
                <w:rFonts w:eastAsia="Times New Roman"/>
                <w:lang w:val="en-US"/>
              </w:rPr>
            </w:pPr>
            <w:r>
              <w:rPr>
                <w:rFonts w:eastAsia="Times New Roman"/>
                <w:b/>
                <w:bCs/>
                <w:lang w:val="en-US"/>
              </w:rPr>
              <w:t xml:space="preserve">Investigational New Drug: </w:t>
            </w:r>
            <w:r>
              <w:rPr>
                <w:rFonts w:eastAsia="Times New Roman"/>
                <w:lang w:val="en-US"/>
              </w:rPr>
              <w:t>Reference authority The reported organ dose is based on an Investigation new drug</w:t>
            </w:r>
            <w:ins w:id="266" w:author="Tom Oniki" w:date="2015-09-04T14:53:00Z">
              <w:r w:rsidR="007B28FD">
                <w:rPr>
                  <w:rFonts w:eastAsia="Times New Roman"/>
                  <w:lang w:val="en-US"/>
                </w:rPr>
                <w:t>.</w:t>
              </w:r>
            </w:ins>
            <w:r>
              <w:rPr>
                <w:rFonts w:eastAsia="Times New Roman"/>
                <w:lang w:val="en-US"/>
              </w:rPr>
              <w:t xml:space="preserve"> </w:t>
            </w:r>
          </w:p>
        </w:tc>
      </w:tr>
      <w:tr w:rsidR="0095430C" w14:paraId="1329CCB1" w14:textId="77777777">
        <w:trPr>
          <w:divId w:val="510997197"/>
          <w:tblCellSpacing w:w="15" w:type="dxa"/>
        </w:trPr>
        <w:tc>
          <w:tcPr>
            <w:tcW w:w="0" w:type="auto"/>
            <w:vAlign w:val="center"/>
            <w:hideMark/>
          </w:tcPr>
          <w:p w14:paraId="58F74C5D" w14:textId="77777777" w:rsidR="0095430C" w:rsidRDefault="0095430C">
            <w:pPr>
              <w:rPr>
                <w:rFonts w:eastAsia="Times New Roman"/>
                <w:lang w:val="en-US"/>
              </w:rPr>
            </w:pPr>
          </w:p>
        </w:tc>
        <w:tc>
          <w:tcPr>
            <w:tcW w:w="0" w:type="auto"/>
            <w:vAlign w:val="center"/>
            <w:hideMark/>
          </w:tcPr>
          <w:p w14:paraId="22398180" w14:textId="77777777" w:rsidR="0095430C"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95430C" w14:paraId="4ECC9B97" w14:textId="77777777">
        <w:trPr>
          <w:divId w:val="510997197"/>
          <w:tblCellSpacing w:w="15" w:type="dxa"/>
        </w:trPr>
        <w:tc>
          <w:tcPr>
            <w:tcW w:w="0" w:type="auto"/>
            <w:vAlign w:val="center"/>
            <w:hideMark/>
          </w:tcPr>
          <w:p w14:paraId="459E56D3" w14:textId="77777777" w:rsidR="0095430C" w:rsidRDefault="0095430C">
            <w:pPr>
              <w:rPr>
                <w:rFonts w:eastAsia="Times New Roman"/>
                <w:lang w:val="en-US"/>
              </w:rPr>
            </w:pPr>
          </w:p>
        </w:tc>
        <w:tc>
          <w:tcPr>
            <w:tcW w:w="0" w:type="auto"/>
            <w:vAlign w:val="center"/>
            <w:hideMark/>
          </w:tcPr>
          <w:p w14:paraId="6675C327" w14:textId="77777777" w:rsidR="0095430C"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95430C" w14:paraId="61C92AEC" w14:textId="77777777">
        <w:trPr>
          <w:divId w:val="510997197"/>
          <w:tblCellSpacing w:w="15" w:type="dxa"/>
        </w:trPr>
        <w:tc>
          <w:tcPr>
            <w:tcW w:w="0" w:type="auto"/>
            <w:vAlign w:val="center"/>
            <w:hideMark/>
          </w:tcPr>
          <w:p w14:paraId="1A79C354" w14:textId="77777777" w:rsidR="0095430C" w:rsidRDefault="0095430C">
            <w:pPr>
              <w:rPr>
                <w:rFonts w:eastAsia="Times New Roman"/>
                <w:lang w:val="en-US"/>
              </w:rPr>
            </w:pPr>
          </w:p>
        </w:tc>
        <w:tc>
          <w:tcPr>
            <w:tcW w:w="0" w:type="auto"/>
            <w:vAlign w:val="center"/>
            <w:hideMark/>
          </w:tcPr>
          <w:p w14:paraId="4C472E54" w14:textId="77777777" w:rsidR="0095430C"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95430C" w14:paraId="0F422FE6" w14:textId="77777777">
        <w:trPr>
          <w:divId w:val="510997197"/>
          <w:tblCellSpacing w:w="15" w:type="dxa"/>
        </w:trPr>
        <w:tc>
          <w:tcPr>
            <w:tcW w:w="0" w:type="auto"/>
            <w:vAlign w:val="center"/>
            <w:hideMark/>
          </w:tcPr>
          <w:p w14:paraId="7D809AD7" w14:textId="77777777" w:rsidR="0095430C" w:rsidRDefault="0095430C">
            <w:pPr>
              <w:rPr>
                <w:rFonts w:eastAsia="Times New Roman"/>
                <w:lang w:val="en-US"/>
              </w:rPr>
            </w:pPr>
          </w:p>
        </w:tc>
        <w:tc>
          <w:tcPr>
            <w:tcW w:w="0" w:type="auto"/>
            <w:vAlign w:val="center"/>
            <w:hideMark/>
          </w:tcPr>
          <w:p w14:paraId="49C114A7" w14:textId="77777777" w:rsidR="0095430C"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95430C" w14:paraId="73732108" w14:textId="77777777">
        <w:trPr>
          <w:divId w:val="510997197"/>
          <w:tblCellSpacing w:w="15" w:type="dxa"/>
        </w:trPr>
        <w:tc>
          <w:tcPr>
            <w:tcW w:w="0" w:type="auto"/>
            <w:vAlign w:val="center"/>
            <w:hideMark/>
          </w:tcPr>
          <w:p w14:paraId="79344D3D" w14:textId="77777777" w:rsidR="0095430C" w:rsidRDefault="0095430C">
            <w:pPr>
              <w:rPr>
                <w:rFonts w:eastAsia="Times New Roman"/>
                <w:lang w:val="en-US"/>
              </w:rPr>
            </w:pPr>
          </w:p>
        </w:tc>
        <w:tc>
          <w:tcPr>
            <w:tcW w:w="0" w:type="auto"/>
            <w:vAlign w:val="center"/>
            <w:hideMark/>
          </w:tcPr>
          <w:p w14:paraId="66841053" w14:textId="77777777" w:rsidR="0095430C"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95430C" w14:paraId="0E1AA0A0" w14:textId="77777777">
        <w:trPr>
          <w:divId w:val="510997197"/>
          <w:tblCellSpacing w:w="15" w:type="dxa"/>
        </w:trPr>
        <w:tc>
          <w:tcPr>
            <w:tcW w:w="0" w:type="auto"/>
            <w:vAlign w:val="center"/>
            <w:hideMark/>
          </w:tcPr>
          <w:p w14:paraId="22C72ACA" w14:textId="77777777" w:rsidR="0095430C" w:rsidRDefault="0095430C">
            <w:pPr>
              <w:rPr>
                <w:rFonts w:eastAsia="Times New Roman"/>
                <w:lang w:val="en-US"/>
              </w:rPr>
            </w:pPr>
          </w:p>
        </w:tc>
        <w:tc>
          <w:tcPr>
            <w:tcW w:w="0" w:type="auto"/>
            <w:vAlign w:val="center"/>
            <w:hideMark/>
          </w:tcPr>
          <w:p w14:paraId="4DC15D06" w14:textId="77777777" w:rsidR="0095430C"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95430C" w14:paraId="11C38093" w14:textId="77777777">
        <w:trPr>
          <w:divId w:val="510997197"/>
          <w:tblCellSpacing w:w="15" w:type="dxa"/>
        </w:trPr>
        <w:tc>
          <w:tcPr>
            <w:tcW w:w="0" w:type="auto"/>
            <w:vAlign w:val="center"/>
            <w:hideMark/>
          </w:tcPr>
          <w:p w14:paraId="2E90CDC1" w14:textId="77777777" w:rsidR="0095430C" w:rsidRDefault="0095430C">
            <w:pPr>
              <w:rPr>
                <w:rFonts w:eastAsia="Times New Roman"/>
                <w:lang w:val="en-US"/>
              </w:rPr>
            </w:pPr>
          </w:p>
        </w:tc>
        <w:tc>
          <w:tcPr>
            <w:tcW w:w="0" w:type="auto"/>
            <w:vAlign w:val="center"/>
            <w:hideMark/>
          </w:tcPr>
          <w:p w14:paraId="04321E5D" w14:textId="77777777" w:rsidR="0095430C"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95430C" w14:paraId="39DFEA63" w14:textId="77777777">
        <w:trPr>
          <w:divId w:val="510997197"/>
          <w:tblCellSpacing w:w="15" w:type="dxa"/>
        </w:trPr>
        <w:tc>
          <w:tcPr>
            <w:tcW w:w="0" w:type="auto"/>
            <w:vAlign w:val="center"/>
            <w:hideMark/>
          </w:tcPr>
          <w:p w14:paraId="14283004" w14:textId="77777777" w:rsidR="0095430C" w:rsidRDefault="0095430C">
            <w:pPr>
              <w:rPr>
                <w:rFonts w:eastAsia="Times New Roman"/>
                <w:lang w:val="en-US"/>
              </w:rPr>
            </w:pPr>
          </w:p>
        </w:tc>
        <w:tc>
          <w:tcPr>
            <w:tcW w:w="0" w:type="auto"/>
            <w:vAlign w:val="center"/>
            <w:hideMark/>
          </w:tcPr>
          <w:p w14:paraId="64C6CE29" w14:textId="77777777" w:rsidR="0095430C"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95430C" w14:paraId="35D9CDDF" w14:textId="77777777">
        <w:trPr>
          <w:divId w:val="510997197"/>
          <w:tblCellSpacing w:w="15" w:type="dxa"/>
        </w:trPr>
        <w:tc>
          <w:tcPr>
            <w:tcW w:w="0" w:type="auto"/>
            <w:vAlign w:val="center"/>
            <w:hideMark/>
          </w:tcPr>
          <w:p w14:paraId="5E2FBC98" w14:textId="77777777" w:rsidR="0095430C" w:rsidRDefault="0095430C">
            <w:pPr>
              <w:rPr>
                <w:rFonts w:eastAsia="Times New Roman"/>
                <w:lang w:val="en-US"/>
              </w:rPr>
            </w:pPr>
          </w:p>
        </w:tc>
        <w:tc>
          <w:tcPr>
            <w:tcW w:w="0" w:type="auto"/>
            <w:vAlign w:val="center"/>
            <w:hideMark/>
          </w:tcPr>
          <w:p w14:paraId="6862EAE2" w14:textId="77777777" w:rsidR="0095430C"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95430C" w14:paraId="77A07B51" w14:textId="77777777">
        <w:trPr>
          <w:divId w:val="510997197"/>
          <w:tblCellSpacing w:w="15" w:type="dxa"/>
        </w:trPr>
        <w:tc>
          <w:tcPr>
            <w:tcW w:w="0" w:type="auto"/>
            <w:vAlign w:val="center"/>
            <w:hideMark/>
          </w:tcPr>
          <w:p w14:paraId="7FBBC1D2" w14:textId="77777777" w:rsidR="0095430C" w:rsidRDefault="0095430C">
            <w:pPr>
              <w:rPr>
                <w:rFonts w:eastAsia="Times New Roman"/>
                <w:lang w:val="en-US"/>
              </w:rPr>
            </w:pPr>
          </w:p>
        </w:tc>
        <w:tc>
          <w:tcPr>
            <w:tcW w:w="0" w:type="auto"/>
            <w:vAlign w:val="center"/>
            <w:hideMark/>
          </w:tcPr>
          <w:p w14:paraId="61077F03" w14:textId="77777777" w:rsidR="0095430C"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95430C" w14:paraId="6240B9CF" w14:textId="77777777">
        <w:trPr>
          <w:divId w:val="510997197"/>
          <w:tblCellSpacing w:w="15" w:type="dxa"/>
        </w:trPr>
        <w:tc>
          <w:tcPr>
            <w:tcW w:w="0" w:type="auto"/>
            <w:vAlign w:val="center"/>
            <w:hideMark/>
          </w:tcPr>
          <w:p w14:paraId="62A7BB79" w14:textId="77777777" w:rsidR="0095430C" w:rsidRDefault="0095430C">
            <w:pPr>
              <w:rPr>
                <w:rFonts w:eastAsia="Times New Roman"/>
                <w:lang w:val="en-US"/>
              </w:rPr>
            </w:pPr>
          </w:p>
        </w:tc>
        <w:tc>
          <w:tcPr>
            <w:tcW w:w="0" w:type="auto"/>
            <w:vAlign w:val="center"/>
            <w:hideMark/>
          </w:tcPr>
          <w:p w14:paraId="57D00445" w14:textId="76FF9648" w:rsidR="0095430C" w:rsidRDefault="005B11EB">
            <w:pPr>
              <w:rPr>
                <w:rFonts w:eastAsia="Times New Roman"/>
                <w:lang w:val="en-US"/>
              </w:rPr>
            </w:pPr>
            <w:r>
              <w:rPr>
                <w:rFonts w:eastAsia="Times New Roman"/>
                <w:b/>
                <w:bCs/>
                <w:lang w:val="en-US"/>
              </w:rPr>
              <w:t xml:space="preserve">Severely Jaundiced: </w:t>
            </w:r>
            <w:r>
              <w:rPr>
                <w:rFonts w:eastAsia="Times New Roman"/>
                <w:lang w:val="en-US"/>
              </w:rPr>
              <w:t>The patient exhibits symptoms severe of jaundice and/or has a Bilirubin &gt;10 mg/dL</w:t>
            </w:r>
            <w:ins w:id="267" w:author="Tom Oniki" w:date="2015-09-04T14:53:00Z">
              <w:r w:rsidR="007B28FD">
                <w:rPr>
                  <w:rFonts w:eastAsia="Times New Roman"/>
                  <w:lang w:val="en-US"/>
                </w:rPr>
                <w:t>.</w:t>
              </w:r>
            </w:ins>
            <w:r>
              <w:rPr>
                <w:rFonts w:eastAsia="Times New Roman"/>
                <w:lang w:val="en-US"/>
              </w:rPr>
              <w:t xml:space="preserve"> </w:t>
            </w:r>
          </w:p>
        </w:tc>
      </w:tr>
      <w:tr w:rsidR="0095430C" w14:paraId="25A91CB5" w14:textId="77777777">
        <w:trPr>
          <w:divId w:val="510997197"/>
          <w:tblCellSpacing w:w="15" w:type="dxa"/>
        </w:trPr>
        <w:tc>
          <w:tcPr>
            <w:tcW w:w="0" w:type="auto"/>
            <w:vAlign w:val="center"/>
            <w:hideMark/>
          </w:tcPr>
          <w:p w14:paraId="682525DE" w14:textId="77777777" w:rsidR="0095430C" w:rsidRDefault="0095430C">
            <w:pPr>
              <w:rPr>
                <w:rFonts w:eastAsia="Times New Roman"/>
                <w:lang w:val="en-US"/>
              </w:rPr>
            </w:pPr>
          </w:p>
        </w:tc>
        <w:tc>
          <w:tcPr>
            <w:tcW w:w="0" w:type="auto"/>
            <w:vAlign w:val="center"/>
            <w:hideMark/>
          </w:tcPr>
          <w:p w14:paraId="742AB686" w14:textId="77777777" w:rsidR="0095430C"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95430C" w14:paraId="688B77E2" w14:textId="77777777">
        <w:trPr>
          <w:divId w:val="510997197"/>
          <w:tblCellSpacing w:w="15" w:type="dxa"/>
        </w:trPr>
        <w:tc>
          <w:tcPr>
            <w:tcW w:w="0" w:type="auto"/>
            <w:vAlign w:val="center"/>
            <w:hideMark/>
          </w:tcPr>
          <w:p w14:paraId="63BF0020" w14:textId="77777777" w:rsidR="0095430C" w:rsidRDefault="0095430C">
            <w:pPr>
              <w:rPr>
                <w:rFonts w:eastAsia="Times New Roman"/>
                <w:lang w:val="en-US"/>
              </w:rPr>
            </w:pPr>
          </w:p>
        </w:tc>
        <w:tc>
          <w:tcPr>
            <w:tcW w:w="0" w:type="auto"/>
            <w:vAlign w:val="center"/>
            <w:hideMark/>
          </w:tcPr>
          <w:p w14:paraId="3174CA8E" w14:textId="77777777" w:rsidR="0095430C"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95430C" w14:paraId="5282B581" w14:textId="77777777">
        <w:trPr>
          <w:divId w:val="510997197"/>
          <w:tblCellSpacing w:w="15" w:type="dxa"/>
        </w:trPr>
        <w:tc>
          <w:tcPr>
            <w:tcW w:w="0" w:type="auto"/>
            <w:vAlign w:val="center"/>
            <w:hideMark/>
          </w:tcPr>
          <w:p w14:paraId="4983122F" w14:textId="77777777" w:rsidR="0095430C" w:rsidRDefault="0095430C">
            <w:pPr>
              <w:rPr>
                <w:rFonts w:eastAsia="Times New Roman"/>
                <w:lang w:val="en-US"/>
              </w:rPr>
            </w:pPr>
          </w:p>
        </w:tc>
        <w:tc>
          <w:tcPr>
            <w:tcW w:w="0" w:type="auto"/>
            <w:vAlign w:val="center"/>
            <w:hideMark/>
          </w:tcPr>
          <w:p w14:paraId="445D834B" w14:textId="77777777" w:rsidR="0095430C"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95430C" w14:paraId="5560D61A" w14:textId="77777777">
        <w:trPr>
          <w:divId w:val="510997197"/>
          <w:tblCellSpacing w:w="15" w:type="dxa"/>
        </w:trPr>
        <w:tc>
          <w:tcPr>
            <w:tcW w:w="0" w:type="auto"/>
            <w:vAlign w:val="center"/>
            <w:hideMark/>
          </w:tcPr>
          <w:p w14:paraId="7B79E6DC" w14:textId="77777777" w:rsidR="0095430C" w:rsidRDefault="0095430C">
            <w:pPr>
              <w:rPr>
                <w:rFonts w:eastAsia="Times New Roman"/>
                <w:lang w:val="en-US"/>
              </w:rPr>
            </w:pPr>
          </w:p>
        </w:tc>
        <w:tc>
          <w:tcPr>
            <w:tcW w:w="0" w:type="auto"/>
            <w:vAlign w:val="center"/>
            <w:hideMark/>
          </w:tcPr>
          <w:p w14:paraId="0E9A6D54" w14:textId="77777777" w:rsidR="0095430C"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95430C" w14:paraId="7A7C37C2" w14:textId="77777777">
        <w:trPr>
          <w:divId w:val="510997197"/>
          <w:tblCellSpacing w:w="15" w:type="dxa"/>
        </w:trPr>
        <w:tc>
          <w:tcPr>
            <w:tcW w:w="0" w:type="auto"/>
            <w:vAlign w:val="center"/>
            <w:hideMark/>
          </w:tcPr>
          <w:p w14:paraId="7F029230" w14:textId="77777777" w:rsidR="0095430C" w:rsidRDefault="0095430C">
            <w:pPr>
              <w:rPr>
                <w:rFonts w:eastAsia="Times New Roman"/>
                <w:lang w:val="en-US"/>
              </w:rPr>
            </w:pPr>
          </w:p>
        </w:tc>
        <w:tc>
          <w:tcPr>
            <w:tcW w:w="0" w:type="auto"/>
            <w:vAlign w:val="center"/>
            <w:hideMark/>
          </w:tcPr>
          <w:p w14:paraId="20AF271D" w14:textId="77777777" w:rsidR="0095430C"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95430C" w14:paraId="6208C8AF" w14:textId="77777777">
        <w:trPr>
          <w:divId w:val="510997197"/>
          <w:tblCellSpacing w:w="15" w:type="dxa"/>
        </w:trPr>
        <w:tc>
          <w:tcPr>
            <w:tcW w:w="0" w:type="auto"/>
            <w:vAlign w:val="center"/>
            <w:hideMark/>
          </w:tcPr>
          <w:p w14:paraId="0A73FE79" w14:textId="77777777" w:rsidR="0095430C" w:rsidRDefault="0095430C">
            <w:pPr>
              <w:rPr>
                <w:rFonts w:eastAsia="Times New Roman"/>
                <w:lang w:val="en-US"/>
              </w:rPr>
            </w:pPr>
          </w:p>
        </w:tc>
        <w:tc>
          <w:tcPr>
            <w:tcW w:w="0" w:type="auto"/>
            <w:vAlign w:val="center"/>
            <w:hideMark/>
          </w:tcPr>
          <w:p w14:paraId="1EF61823" w14:textId="77777777" w:rsidR="0095430C"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95430C" w14:paraId="56055915" w14:textId="77777777">
        <w:trPr>
          <w:divId w:val="510997197"/>
          <w:tblCellSpacing w:w="15" w:type="dxa"/>
        </w:trPr>
        <w:tc>
          <w:tcPr>
            <w:tcW w:w="0" w:type="auto"/>
            <w:vAlign w:val="center"/>
            <w:hideMark/>
          </w:tcPr>
          <w:p w14:paraId="0607D6D7" w14:textId="77777777" w:rsidR="0095430C" w:rsidRDefault="0095430C">
            <w:pPr>
              <w:rPr>
                <w:rFonts w:eastAsia="Times New Roman"/>
                <w:lang w:val="en-US"/>
              </w:rPr>
            </w:pPr>
          </w:p>
        </w:tc>
        <w:tc>
          <w:tcPr>
            <w:tcW w:w="0" w:type="auto"/>
            <w:vAlign w:val="center"/>
            <w:hideMark/>
          </w:tcPr>
          <w:p w14:paraId="75C9B3D8" w14:textId="77777777" w:rsidR="0095430C"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95430C" w14:paraId="5CAC5FC9" w14:textId="77777777">
        <w:trPr>
          <w:divId w:val="510997197"/>
          <w:tblCellSpacing w:w="15" w:type="dxa"/>
        </w:trPr>
        <w:tc>
          <w:tcPr>
            <w:tcW w:w="0" w:type="auto"/>
            <w:vAlign w:val="center"/>
            <w:hideMark/>
          </w:tcPr>
          <w:p w14:paraId="26375EF6" w14:textId="77777777" w:rsidR="0095430C" w:rsidRDefault="0095430C">
            <w:pPr>
              <w:rPr>
                <w:rFonts w:eastAsia="Times New Roman"/>
                <w:lang w:val="en-US"/>
              </w:rPr>
            </w:pPr>
          </w:p>
        </w:tc>
        <w:tc>
          <w:tcPr>
            <w:tcW w:w="0" w:type="auto"/>
            <w:vAlign w:val="center"/>
            <w:hideMark/>
          </w:tcPr>
          <w:p w14:paraId="3542BF29" w14:textId="77777777" w:rsidR="0095430C"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95430C" w14:paraId="5A19DF00" w14:textId="77777777">
        <w:trPr>
          <w:divId w:val="510997197"/>
          <w:tblCellSpacing w:w="15" w:type="dxa"/>
        </w:trPr>
        <w:tc>
          <w:tcPr>
            <w:tcW w:w="0" w:type="auto"/>
            <w:vAlign w:val="center"/>
            <w:hideMark/>
          </w:tcPr>
          <w:p w14:paraId="5BE37E54" w14:textId="77777777" w:rsidR="0095430C" w:rsidRDefault="0095430C">
            <w:pPr>
              <w:rPr>
                <w:rFonts w:eastAsia="Times New Roman"/>
                <w:lang w:val="en-US"/>
              </w:rPr>
            </w:pPr>
          </w:p>
        </w:tc>
        <w:tc>
          <w:tcPr>
            <w:tcW w:w="0" w:type="auto"/>
            <w:vAlign w:val="center"/>
            <w:hideMark/>
          </w:tcPr>
          <w:p w14:paraId="41725454" w14:textId="77777777" w:rsidR="0095430C"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w:t>
            </w:r>
            <w:r>
              <w:rPr>
                <w:rFonts w:eastAsia="Times New Roman"/>
                <w:lang w:val="en-US"/>
              </w:rPr>
              <w:lastRenderedPageBreak/>
              <w:t xml:space="preserve">measurement method of the Glomerular Filtration Rate is Creatinine-based formula (Schwartz) </w:t>
            </w:r>
          </w:p>
        </w:tc>
      </w:tr>
      <w:tr w:rsidR="0095430C" w14:paraId="5EA1CF96" w14:textId="77777777">
        <w:trPr>
          <w:divId w:val="510997197"/>
          <w:tblCellSpacing w:w="15" w:type="dxa"/>
        </w:trPr>
        <w:tc>
          <w:tcPr>
            <w:tcW w:w="0" w:type="auto"/>
            <w:vAlign w:val="center"/>
            <w:hideMark/>
          </w:tcPr>
          <w:p w14:paraId="2D8CDD97" w14:textId="77777777" w:rsidR="0095430C" w:rsidRDefault="0095430C">
            <w:pPr>
              <w:rPr>
                <w:rFonts w:eastAsia="Times New Roman"/>
                <w:lang w:val="en-US"/>
              </w:rPr>
            </w:pPr>
          </w:p>
        </w:tc>
        <w:tc>
          <w:tcPr>
            <w:tcW w:w="0" w:type="auto"/>
            <w:vAlign w:val="center"/>
            <w:hideMark/>
          </w:tcPr>
          <w:p w14:paraId="101DB47D" w14:textId="46353434" w:rsidR="0095430C"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Small body thickness for calcium scoring adjustment. Lateral thickness is measured from skin-to-skin, at the level of the proximal ascending aorta, from an A/P localizer image</w:t>
            </w:r>
            <w:ins w:id="268" w:author="Tom Oniki" w:date="2015-09-04T14:54:00Z">
              <w:r w:rsidR="007B28FD">
                <w:rPr>
                  <w:rFonts w:eastAsia="Times New Roman"/>
                  <w:lang w:val="en-US"/>
                </w:rPr>
                <w:t>.</w:t>
              </w:r>
            </w:ins>
            <w:r>
              <w:rPr>
                <w:rFonts w:eastAsia="Times New Roman"/>
                <w:lang w:val="en-US"/>
              </w:rPr>
              <w:t xml:space="preserve"> </w:t>
            </w:r>
          </w:p>
        </w:tc>
      </w:tr>
      <w:tr w:rsidR="0095430C" w14:paraId="0012E91E" w14:textId="77777777">
        <w:trPr>
          <w:divId w:val="510997197"/>
          <w:tblCellSpacing w:w="15" w:type="dxa"/>
        </w:trPr>
        <w:tc>
          <w:tcPr>
            <w:tcW w:w="0" w:type="auto"/>
            <w:vAlign w:val="center"/>
            <w:hideMark/>
          </w:tcPr>
          <w:p w14:paraId="00A5A5D5" w14:textId="77777777" w:rsidR="0095430C" w:rsidRDefault="0095430C">
            <w:pPr>
              <w:rPr>
                <w:rFonts w:eastAsia="Times New Roman"/>
                <w:lang w:val="en-US"/>
              </w:rPr>
            </w:pPr>
          </w:p>
        </w:tc>
        <w:tc>
          <w:tcPr>
            <w:tcW w:w="0" w:type="auto"/>
            <w:vAlign w:val="center"/>
            <w:hideMark/>
          </w:tcPr>
          <w:p w14:paraId="6DD784EA" w14:textId="02208609" w:rsidR="0095430C"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Medium body thickness for calcium scoring adjustment. Lateral thickness is measured from skin-to-skin, at the level of the proximal ascending aorta, from an A/P localizer image</w:t>
            </w:r>
            <w:ins w:id="269" w:author="Tom Oniki" w:date="2015-09-04T14:54:00Z">
              <w:r w:rsidR="007B28FD">
                <w:rPr>
                  <w:rFonts w:eastAsia="Times New Roman"/>
                  <w:lang w:val="en-US"/>
                </w:rPr>
                <w:t>.</w:t>
              </w:r>
            </w:ins>
            <w:r>
              <w:rPr>
                <w:rFonts w:eastAsia="Times New Roman"/>
                <w:lang w:val="en-US"/>
              </w:rPr>
              <w:t xml:space="preserve"> </w:t>
            </w:r>
          </w:p>
        </w:tc>
      </w:tr>
      <w:tr w:rsidR="0095430C" w14:paraId="07B2CA92" w14:textId="77777777">
        <w:trPr>
          <w:divId w:val="510997197"/>
          <w:tblCellSpacing w:w="15" w:type="dxa"/>
        </w:trPr>
        <w:tc>
          <w:tcPr>
            <w:tcW w:w="0" w:type="auto"/>
            <w:vAlign w:val="center"/>
            <w:hideMark/>
          </w:tcPr>
          <w:p w14:paraId="7085D653" w14:textId="77777777" w:rsidR="0095430C" w:rsidRDefault="0095430C">
            <w:pPr>
              <w:rPr>
                <w:rFonts w:eastAsia="Times New Roman"/>
                <w:lang w:val="en-US"/>
              </w:rPr>
            </w:pPr>
          </w:p>
        </w:tc>
        <w:tc>
          <w:tcPr>
            <w:tcW w:w="0" w:type="auto"/>
            <w:vAlign w:val="center"/>
            <w:hideMark/>
          </w:tcPr>
          <w:p w14:paraId="597C115C" w14:textId="34C2C443" w:rsidR="0095430C"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Large body thickness for calcium scoring adjustment. Lateral thickness is measured from skin-to-skin, at the level of the proximal ascending aorta, from an A/P localizer image</w:t>
            </w:r>
            <w:ins w:id="270" w:author="Tom Oniki" w:date="2015-09-04T14:54:00Z">
              <w:r w:rsidR="007B28FD">
                <w:rPr>
                  <w:rFonts w:eastAsia="Times New Roman"/>
                  <w:lang w:val="en-US"/>
                </w:rPr>
                <w:t>.</w:t>
              </w:r>
            </w:ins>
            <w:r>
              <w:rPr>
                <w:rFonts w:eastAsia="Times New Roman"/>
                <w:lang w:val="en-US"/>
              </w:rPr>
              <w:t xml:space="preserve"> </w:t>
            </w:r>
          </w:p>
        </w:tc>
      </w:tr>
      <w:tr w:rsidR="0095430C" w14:paraId="7FF0D592" w14:textId="77777777">
        <w:trPr>
          <w:divId w:val="510997197"/>
          <w:tblCellSpacing w:w="15" w:type="dxa"/>
        </w:trPr>
        <w:tc>
          <w:tcPr>
            <w:tcW w:w="0" w:type="auto"/>
            <w:vAlign w:val="center"/>
            <w:hideMark/>
          </w:tcPr>
          <w:p w14:paraId="7111F5D6" w14:textId="77777777" w:rsidR="0095430C" w:rsidRDefault="0095430C">
            <w:pPr>
              <w:rPr>
                <w:rFonts w:eastAsia="Times New Roman"/>
                <w:lang w:val="en-US"/>
              </w:rPr>
            </w:pPr>
          </w:p>
        </w:tc>
        <w:tc>
          <w:tcPr>
            <w:tcW w:w="0" w:type="auto"/>
            <w:vAlign w:val="center"/>
            <w:hideMark/>
          </w:tcPr>
          <w:p w14:paraId="591118CA" w14:textId="77777777" w:rsidR="0095430C"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95430C" w14:paraId="45721341" w14:textId="77777777">
        <w:trPr>
          <w:divId w:val="510997197"/>
          <w:tblCellSpacing w:w="15" w:type="dxa"/>
        </w:trPr>
        <w:tc>
          <w:tcPr>
            <w:tcW w:w="0" w:type="auto"/>
            <w:vAlign w:val="center"/>
            <w:hideMark/>
          </w:tcPr>
          <w:p w14:paraId="553E3A39" w14:textId="77777777" w:rsidR="0095430C" w:rsidRDefault="0095430C">
            <w:pPr>
              <w:rPr>
                <w:rFonts w:eastAsia="Times New Roman"/>
                <w:lang w:val="en-US"/>
              </w:rPr>
            </w:pPr>
          </w:p>
        </w:tc>
        <w:tc>
          <w:tcPr>
            <w:tcW w:w="0" w:type="auto"/>
            <w:vAlign w:val="center"/>
            <w:hideMark/>
          </w:tcPr>
          <w:p w14:paraId="4F4C8408" w14:textId="77777777" w:rsidR="0095430C"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95430C" w14:paraId="020AD96B" w14:textId="77777777">
        <w:trPr>
          <w:divId w:val="510997197"/>
          <w:tblCellSpacing w:w="15" w:type="dxa"/>
        </w:trPr>
        <w:tc>
          <w:tcPr>
            <w:tcW w:w="0" w:type="auto"/>
            <w:vAlign w:val="center"/>
            <w:hideMark/>
          </w:tcPr>
          <w:p w14:paraId="4459711D" w14:textId="77777777" w:rsidR="0095430C" w:rsidRDefault="0095430C">
            <w:pPr>
              <w:rPr>
                <w:rFonts w:eastAsia="Times New Roman"/>
                <w:lang w:val="en-US"/>
              </w:rPr>
            </w:pPr>
          </w:p>
        </w:tc>
        <w:tc>
          <w:tcPr>
            <w:tcW w:w="0" w:type="auto"/>
            <w:vAlign w:val="center"/>
            <w:hideMark/>
          </w:tcPr>
          <w:p w14:paraId="365550D5" w14:textId="77777777" w:rsidR="0095430C"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95430C" w14:paraId="6CD0C80D" w14:textId="77777777">
        <w:trPr>
          <w:divId w:val="510997197"/>
          <w:tblCellSpacing w:w="15" w:type="dxa"/>
        </w:trPr>
        <w:tc>
          <w:tcPr>
            <w:tcW w:w="0" w:type="auto"/>
            <w:vAlign w:val="center"/>
            <w:hideMark/>
          </w:tcPr>
          <w:p w14:paraId="75438FC5" w14:textId="77777777" w:rsidR="0095430C" w:rsidRDefault="0095430C">
            <w:pPr>
              <w:rPr>
                <w:rFonts w:eastAsia="Times New Roman"/>
                <w:lang w:val="en-US"/>
              </w:rPr>
            </w:pPr>
          </w:p>
        </w:tc>
        <w:tc>
          <w:tcPr>
            <w:tcW w:w="0" w:type="auto"/>
            <w:vAlign w:val="center"/>
            <w:hideMark/>
          </w:tcPr>
          <w:p w14:paraId="3BEF77B9" w14:textId="77777777" w:rsidR="0095430C"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95430C" w14:paraId="734B515A" w14:textId="77777777">
        <w:trPr>
          <w:divId w:val="510997197"/>
          <w:tblCellSpacing w:w="15" w:type="dxa"/>
        </w:trPr>
        <w:tc>
          <w:tcPr>
            <w:tcW w:w="0" w:type="auto"/>
            <w:vAlign w:val="center"/>
            <w:hideMark/>
          </w:tcPr>
          <w:p w14:paraId="20977E61" w14:textId="77777777" w:rsidR="0095430C" w:rsidRDefault="0095430C">
            <w:pPr>
              <w:rPr>
                <w:rFonts w:eastAsia="Times New Roman"/>
                <w:lang w:val="en-US"/>
              </w:rPr>
            </w:pPr>
          </w:p>
        </w:tc>
        <w:tc>
          <w:tcPr>
            <w:tcW w:w="0" w:type="auto"/>
            <w:vAlign w:val="center"/>
            <w:hideMark/>
          </w:tcPr>
          <w:p w14:paraId="6ED81931" w14:textId="77777777" w:rsidR="0095430C"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95430C" w14:paraId="03323D74" w14:textId="77777777">
        <w:trPr>
          <w:divId w:val="510997197"/>
          <w:tblCellSpacing w:w="15" w:type="dxa"/>
        </w:trPr>
        <w:tc>
          <w:tcPr>
            <w:tcW w:w="0" w:type="auto"/>
            <w:vAlign w:val="center"/>
            <w:hideMark/>
          </w:tcPr>
          <w:p w14:paraId="2B7CE0E8" w14:textId="77777777" w:rsidR="0095430C" w:rsidRDefault="0095430C">
            <w:pPr>
              <w:rPr>
                <w:rFonts w:eastAsia="Times New Roman"/>
                <w:lang w:val="en-US"/>
              </w:rPr>
            </w:pPr>
          </w:p>
        </w:tc>
        <w:tc>
          <w:tcPr>
            <w:tcW w:w="0" w:type="auto"/>
            <w:vAlign w:val="center"/>
            <w:hideMark/>
          </w:tcPr>
          <w:p w14:paraId="70CCFDD1" w14:textId="77777777" w:rsidR="0095430C"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95430C" w14:paraId="2F57CC51" w14:textId="77777777">
        <w:trPr>
          <w:divId w:val="510997197"/>
          <w:tblCellSpacing w:w="15" w:type="dxa"/>
        </w:trPr>
        <w:tc>
          <w:tcPr>
            <w:tcW w:w="0" w:type="auto"/>
            <w:vAlign w:val="center"/>
            <w:hideMark/>
          </w:tcPr>
          <w:p w14:paraId="396C4ECD" w14:textId="77777777" w:rsidR="0095430C" w:rsidRDefault="0095430C">
            <w:pPr>
              <w:rPr>
                <w:rFonts w:eastAsia="Times New Roman"/>
                <w:lang w:val="en-US"/>
              </w:rPr>
            </w:pPr>
          </w:p>
        </w:tc>
        <w:tc>
          <w:tcPr>
            <w:tcW w:w="0" w:type="auto"/>
            <w:vAlign w:val="center"/>
            <w:hideMark/>
          </w:tcPr>
          <w:p w14:paraId="0B17E924" w14:textId="77777777" w:rsidR="0095430C"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95430C" w14:paraId="3CBE9752" w14:textId="77777777">
        <w:trPr>
          <w:divId w:val="510997197"/>
          <w:tblCellSpacing w:w="15" w:type="dxa"/>
        </w:trPr>
        <w:tc>
          <w:tcPr>
            <w:tcW w:w="0" w:type="auto"/>
            <w:vAlign w:val="center"/>
            <w:hideMark/>
          </w:tcPr>
          <w:p w14:paraId="564608C8" w14:textId="77777777" w:rsidR="0095430C" w:rsidRDefault="0095430C">
            <w:pPr>
              <w:rPr>
                <w:rFonts w:eastAsia="Times New Roman"/>
                <w:lang w:val="en-US"/>
              </w:rPr>
            </w:pPr>
          </w:p>
        </w:tc>
        <w:tc>
          <w:tcPr>
            <w:tcW w:w="0" w:type="auto"/>
            <w:vAlign w:val="center"/>
            <w:hideMark/>
          </w:tcPr>
          <w:p w14:paraId="57CBB3D3" w14:textId="77777777" w:rsidR="0095430C"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95430C" w14:paraId="6F25C99D" w14:textId="77777777">
        <w:trPr>
          <w:divId w:val="510997197"/>
          <w:tblCellSpacing w:w="15" w:type="dxa"/>
        </w:trPr>
        <w:tc>
          <w:tcPr>
            <w:tcW w:w="0" w:type="auto"/>
            <w:vAlign w:val="center"/>
            <w:hideMark/>
          </w:tcPr>
          <w:p w14:paraId="76BFED51" w14:textId="77777777" w:rsidR="0095430C" w:rsidRDefault="0095430C">
            <w:pPr>
              <w:rPr>
                <w:rFonts w:eastAsia="Times New Roman"/>
                <w:lang w:val="en-US"/>
              </w:rPr>
            </w:pPr>
          </w:p>
        </w:tc>
        <w:tc>
          <w:tcPr>
            <w:tcW w:w="0" w:type="auto"/>
            <w:vAlign w:val="center"/>
            <w:hideMark/>
          </w:tcPr>
          <w:p w14:paraId="3C003609" w14:textId="77777777" w:rsidR="0095430C"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95430C" w14:paraId="6D929C9C" w14:textId="77777777">
        <w:trPr>
          <w:divId w:val="510997197"/>
          <w:tblCellSpacing w:w="15" w:type="dxa"/>
        </w:trPr>
        <w:tc>
          <w:tcPr>
            <w:tcW w:w="0" w:type="auto"/>
            <w:vAlign w:val="center"/>
            <w:hideMark/>
          </w:tcPr>
          <w:p w14:paraId="17B47DC7" w14:textId="77777777" w:rsidR="0095430C" w:rsidRDefault="0095430C">
            <w:pPr>
              <w:rPr>
                <w:rFonts w:eastAsia="Times New Roman"/>
                <w:lang w:val="en-US"/>
              </w:rPr>
            </w:pPr>
          </w:p>
        </w:tc>
        <w:tc>
          <w:tcPr>
            <w:tcW w:w="0" w:type="auto"/>
            <w:vAlign w:val="center"/>
            <w:hideMark/>
          </w:tcPr>
          <w:p w14:paraId="024A0AF2" w14:textId="77777777" w:rsidR="0095430C"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95430C" w14:paraId="30904B92" w14:textId="77777777">
        <w:trPr>
          <w:divId w:val="510997197"/>
          <w:tblCellSpacing w:w="15" w:type="dxa"/>
        </w:trPr>
        <w:tc>
          <w:tcPr>
            <w:tcW w:w="0" w:type="auto"/>
            <w:vAlign w:val="center"/>
            <w:hideMark/>
          </w:tcPr>
          <w:p w14:paraId="2C8EFD71" w14:textId="77777777" w:rsidR="0095430C" w:rsidRDefault="0095430C">
            <w:pPr>
              <w:rPr>
                <w:rFonts w:eastAsia="Times New Roman"/>
                <w:lang w:val="en-US"/>
              </w:rPr>
            </w:pPr>
          </w:p>
        </w:tc>
        <w:tc>
          <w:tcPr>
            <w:tcW w:w="0" w:type="auto"/>
            <w:vAlign w:val="center"/>
            <w:hideMark/>
          </w:tcPr>
          <w:p w14:paraId="049DB0B2" w14:textId="77777777" w:rsidR="0095430C"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95430C" w14:paraId="7C17CFEE" w14:textId="77777777">
        <w:trPr>
          <w:divId w:val="510997197"/>
          <w:tblCellSpacing w:w="15" w:type="dxa"/>
        </w:trPr>
        <w:tc>
          <w:tcPr>
            <w:tcW w:w="0" w:type="auto"/>
            <w:vAlign w:val="center"/>
            <w:hideMark/>
          </w:tcPr>
          <w:p w14:paraId="2AAFEEA4" w14:textId="77777777" w:rsidR="0095430C" w:rsidRDefault="0095430C">
            <w:pPr>
              <w:rPr>
                <w:rFonts w:eastAsia="Times New Roman"/>
                <w:lang w:val="en-US"/>
              </w:rPr>
            </w:pPr>
          </w:p>
        </w:tc>
        <w:tc>
          <w:tcPr>
            <w:tcW w:w="0" w:type="auto"/>
            <w:vAlign w:val="center"/>
            <w:hideMark/>
          </w:tcPr>
          <w:p w14:paraId="3A62D1CF" w14:textId="77777777" w:rsidR="0095430C"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95430C" w14:paraId="29D01215" w14:textId="77777777">
        <w:trPr>
          <w:divId w:val="510997197"/>
          <w:tblCellSpacing w:w="15" w:type="dxa"/>
        </w:trPr>
        <w:tc>
          <w:tcPr>
            <w:tcW w:w="0" w:type="auto"/>
            <w:vAlign w:val="center"/>
            <w:hideMark/>
          </w:tcPr>
          <w:p w14:paraId="3890E695" w14:textId="77777777" w:rsidR="0095430C" w:rsidRDefault="0095430C">
            <w:pPr>
              <w:rPr>
                <w:rFonts w:eastAsia="Times New Roman"/>
                <w:lang w:val="en-US"/>
              </w:rPr>
            </w:pPr>
          </w:p>
        </w:tc>
        <w:tc>
          <w:tcPr>
            <w:tcW w:w="0" w:type="auto"/>
            <w:vAlign w:val="center"/>
            <w:hideMark/>
          </w:tcPr>
          <w:p w14:paraId="29EAA531" w14:textId="77777777" w:rsidR="0095430C"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95430C" w14:paraId="2698CBFE" w14:textId="77777777">
        <w:trPr>
          <w:divId w:val="510997197"/>
          <w:tblCellSpacing w:w="15" w:type="dxa"/>
        </w:trPr>
        <w:tc>
          <w:tcPr>
            <w:tcW w:w="0" w:type="auto"/>
            <w:vAlign w:val="center"/>
            <w:hideMark/>
          </w:tcPr>
          <w:p w14:paraId="2E527BD5" w14:textId="77777777" w:rsidR="0095430C" w:rsidRDefault="0095430C">
            <w:pPr>
              <w:rPr>
                <w:rFonts w:eastAsia="Times New Roman"/>
                <w:lang w:val="en-US"/>
              </w:rPr>
            </w:pPr>
          </w:p>
        </w:tc>
        <w:tc>
          <w:tcPr>
            <w:tcW w:w="0" w:type="auto"/>
            <w:vAlign w:val="center"/>
            <w:hideMark/>
          </w:tcPr>
          <w:p w14:paraId="2D6569CE" w14:textId="77777777" w:rsidR="0095430C"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95430C" w14:paraId="4B95C820" w14:textId="77777777">
        <w:trPr>
          <w:divId w:val="510997197"/>
          <w:tblCellSpacing w:w="15" w:type="dxa"/>
        </w:trPr>
        <w:tc>
          <w:tcPr>
            <w:tcW w:w="0" w:type="auto"/>
            <w:vAlign w:val="center"/>
            <w:hideMark/>
          </w:tcPr>
          <w:p w14:paraId="4ED6A60A" w14:textId="77777777" w:rsidR="0095430C" w:rsidRDefault="0095430C">
            <w:pPr>
              <w:rPr>
                <w:rFonts w:eastAsia="Times New Roman"/>
                <w:lang w:val="en-US"/>
              </w:rPr>
            </w:pPr>
          </w:p>
        </w:tc>
        <w:tc>
          <w:tcPr>
            <w:tcW w:w="0" w:type="auto"/>
            <w:vAlign w:val="center"/>
            <w:hideMark/>
          </w:tcPr>
          <w:p w14:paraId="1BACB483" w14:textId="77777777" w:rsidR="0095430C"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95430C" w14:paraId="349D19B0" w14:textId="77777777">
        <w:trPr>
          <w:divId w:val="510997197"/>
          <w:tblCellSpacing w:w="15" w:type="dxa"/>
        </w:trPr>
        <w:tc>
          <w:tcPr>
            <w:tcW w:w="0" w:type="auto"/>
            <w:vAlign w:val="center"/>
            <w:hideMark/>
          </w:tcPr>
          <w:p w14:paraId="4C2B58DA" w14:textId="77777777" w:rsidR="0095430C" w:rsidRDefault="0095430C">
            <w:pPr>
              <w:rPr>
                <w:rFonts w:eastAsia="Times New Roman"/>
                <w:lang w:val="en-US"/>
              </w:rPr>
            </w:pPr>
          </w:p>
        </w:tc>
        <w:tc>
          <w:tcPr>
            <w:tcW w:w="0" w:type="auto"/>
            <w:vAlign w:val="center"/>
            <w:hideMark/>
          </w:tcPr>
          <w:p w14:paraId="35FC8C3F" w14:textId="77777777" w:rsidR="0095430C"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95430C" w14:paraId="08EFC9F5" w14:textId="77777777">
        <w:trPr>
          <w:divId w:val="510997197"/>
          <w:tblCellSpacing w:w="15" w:type="dxa"/>
        </w:trPr>
        <w:tc>
          <w:tcPr>
            <w:tcW w:w="0" w:type="auto"/>
            <w:vAlign w:val="center"/>
            <w:hideMark/>
          </w:tcPr>
          <w:p w14:paraId="09EF55C0" w14:textId="77777777" w:rsidR="0095430C" w:rsidRDefault="0095430C">
            <w:pPr>
              <w:rPr>
                <w:rFonts w:eastAsia="Times New Roman"/>
                <w:lang w:val="en-US"/>
              </w:rPr>
            </w:pPr>
          </w:p>
        </w:tc>
        <w:tc>
          <w:tcPr>
            <w:tcW w:w="0" w:type="auto"/>
            <w:vAlign w:val="center"/>
            <w:hideMark/>
          </w:tcPr>
          <w:p w14:paraId="3DB94DF0" w14:textId="77777777" w:rsidR="0095430C"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95430C" w14:paraId="2D2A5589" w14:textId="77777777">
        <w:trPr>
          <w:divId w:val="510997197"/>
          <w:tblCellSpacing w:w="15" w:type="dxa"/>
        </w:trPr>
        <w:tc>
          <w:tcPr>
            <w:tcW w:w="0" w:type="auto"/>
            <w:vAlign w:val="center"/>
            <w:hideMark/>
          </w:tcPr>
          <w:p w14:paraId="72236057" w14:textId="77777777" w:rsidR="0095430C" w:rsidRDefault="0095430C">
            <w:pPr>
              <w:rPr>
                <w:rFonts w:eastAsia="Times New Roman"/>
                <w:lang w:val="en-US"/>
              </w:rPr>
            </w:pPr>
          </w:p>
        </w:tc>
        <w:tc>
          <w:tcPr>
            <w:tcW w:w="0" w:type="auto"/>
            <w:vAlign w:val="center"/>
            <w:hideMark/>
          </w:tcPr>
          <w:p w14:paraId="5233ED7A" w14:textId="77777777" w:rsidR="0095430C"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95430C" w14:paraId="6DF1B2C6" w14:textId="77777777">
        <w:trPr>
          <w:divId w:val="510997197"/>
          <w:tblCellSpacing w:w="15" w:type="dxa"/>
        </w:trPr>
        <w:tc>
          <w:tcPr>
            <w:tcW w:w="0" w:type="auto"/>
            <w:vAlign w:val="center"/>
            <w:hideMark/>
          </w:tcPr>
          <w:p w14:paraId="4C20380B" w14:textId="77777777" w:rsidR="0095430C" w:rsidRDefault="0095430C">
            <w:pPr>
              <w:rPr>
                <w:rFonts w:eastAsia="Times New Roman"/>
                <w:lang w:val="en-US"/>
              </w:rPr>
            </w:pPr>
          </w:p>
        </w:tc>
        <w:tc>
          <w:tcPr>
            <w:tcW w:w="0" w:type="auto"/>
            <w:vAlign w:val="center"/>
            <w:hideMark/>
          </w:tcPr>
          <w:p w14:paraId="0B12DE95" w14:textId="77777777" w:rsidR="0095430C"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95430C" w14:paraId="09DC3591" w14:textId="77777777">
        <w:trPr>
          <w:divId w:val="510997197"/>
          <w:tblCellSpacing w:w="15" w:type="dxa"/>
        </w:trPr>
        <w:tc>
          <w:tcPr>
            <w:tcW w:w="0" w:type="auto"/>
            <w:vAlign w:val="center"/>
            <w:hideMark/>
          </w:tcPr>
          <w:p w14:paraId="6C643C0E" w14:textId="77777777" w:rsidR="0095430C" w:rsidRDefault="0095430C">
            <w:pPr>
              <w:rPr>
                <w:rFonts w:eastAsia="Times New Roman"/>
                <w:lang w:val="en-US"/>
              </w:rPr>
            </w:pPr>
          </w:p>
        </w:tc>
        <w:tc>
          <w:tcPr>
            <w:tcW w:w="0" w:type="auto"/>
            <w:vAlign w:val="center"/>
            <w:hideMark/>
          </w:tcPr>
          <w:p w14:paraId="5C60D51A" w14:textId="77777777" w:rsidR="0095430C"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95430C" w14:paraId="3186DE9D" w14:textId="77777777">
        <w:trPr>
          <w:divId w:val="510997197"/>
          <w:tblCellSpacing w:w="15" w:type="dxa"/>
        </w:trPr>
        <w:tc>
          <w:tcPr>
            <w:tcW w:w="0" w:type="auto"/>
            <w:vAlign w:val="center"/>
            <w:hideMark/>
          </w:tcPr>
          <w:p w14:paraId="5FFFBD76" w14:textId="77777777" w:rsidR="0095430C" w:rsidRDefault="0095430C">
            <w:pPr>
              <w:rPr>
                <w:rFonts w:eastAsia="Times New Roman"/>
                <w:lang w:val="en-US"/>
              </w:rPr>
            </w:pPr>
          </w:p>
        </w:tc>
        <w:tc>
          <w:tcPr>
            <w:tcW w:w="0" w:type="auto"/>
            <w:vAlign w:val="center"/>
            <w:hideMark/>
          </w:tcPr>
          <w:p w14:paraId="71144423" w14:textId="77777777" w:rsidR="0095430C"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95430C" w14:paraId="797FAB3D" w14:textId="77777777">
        <w:trPr>
          <w:divId w:val="510997197"/>
          <w:tblCellSpacing w:w="15" w:type="dxa"/>
        </w:trPr>
        <w:tc>
          <w:tcPr>
            <w:tcW w:w="0" w:type="auto"/>
            <w:vAlign w:val="center"/>
            <w:hideMark/>
          </w:tcPr>
          <w:p w14:paraId="1E16F618" w14:textId="77777777" w:rsidR="0095430C" w:rsidRDefault="0095430C">
            <w:pPr>
              <w:rPr>
                <w:rFonts w:eastAsia="Times New Roman"/>
                <w:lang w:val="en-US"/>
              </w:rPr>
            </w:pPr>
          </w:p>
        </w:tc>
        <w:tc>
          <w:tcPr>
            <w:tcW w:w="0" w:type="auto"/>
            <w:vAlign w:val="center"/>
            <w:hideMark/>
          </w:tcPr>
          <w:p w14:paraId="71EBAE03" w14:textId="77777777" w:rsidR="0095430C"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95430C" w14:paraId="42C89119" w14:textId="77777777">
        <w:trPr>
          <w:divId w:val="510997197"/>
          <w:tblCellSpacing w:w="15" w:type="dxa"/>
        </w:trPr>
        <w:tc>
          <w:tcPr>
            <w:tcW w:w="0" w:type="auto"/>
            <w:vAlign w:val="center"/>
            <w:hideMark/>
          </w:tcPr>
          <w:p w14:paraId="31D930A2" w14:textId="77777777" w:rsidR="0095430C" w:rsidRDefault="0095430C">
            <w:pPr>
              <w:rPr>
                <w:rFonts w:eastAsia="Times New Roman"/>
                <w:lang w:val="en-US"/>
              </w:rPr>
            </w:pPr>
          </w:p>
        </w:tc>
        <w:tc>
          <w:tcPr>
            <w:tcW w:w="0" w:type="auto"/>
            <w:vAlign w:val="center"/>
            <w:hideMark/>
          </w:tcPr>
          <w:p w14:paraId="742B78DC" w14:textId="77777777" w:rsidR="0095430C"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95430C" w14:paraId="49F11EDC" w14:textId="77777777">
        <w:trPr>
          <w:divId w:val="510997197"/>
          <w:tblCellSpacing w:w="15" w:type="dxa"/>
        </w:trPr>
        <w:tc>
          <w:tcPr>
            <w:tcW w:w="0" w:type="auto"/>
            <w:vAlign w:val="center"/>
            <w:hideMark/>
          </w:tcPr>
          <w:p w14:paraId="23734B9E" w14:textId="77777777" w:rsidR="0095430C" w:rsidRDefault="0095430C">
            <w:pPr>
              <w:rPr>
                <w:rFonts w:eastAsia="Times New Roman"/>
                <w:lang w:val="en-US"/>
              </w:rPr>
            </w:pPr>
          </w:p>
        </w:tc>
        <w:tc>
          <w:tcPr>
            <w:tcW w:w="0" w:type="auto"/>
            <w:vAlign w:val="center"/>
            <w:hideMark/>
          </w:tcPr>
          <w:p w14:paraId="1928B695" w14:textId="77777777" w:rsidR="0095430C"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95430C" w14:paraId="4730DD61" w14:textId="77777777">
        <w:trPr>
          <w:divId w:val="510997197"/>
          <w:tblCellSpacing w:w="15" w:type="dxa"/>
        </w:trPr>
        <w:tc>
          <w:tcPr>
            <w:tcW w:w="0" w:type="auto"/>
            <w:vAlign w:val="center"/>
            <w:hideMark/>
          </w:tcPr>
          <w:p w14:paraId="4239C89F" w14:textId="77777777" w:rsidR="0095430C" w:rsidRDefault="0095430C">
            <w:pPr>
              <w:rPr>
                <w:rFonts w:eastAsia="Times New Roman"/>
                <w:lang w:val="en-US"/>
              </w:rPr>
            </w:pPr>
          </w:p>
        </w:tc>
        <w:tc>
          <w:tcPr>
            <w:tcW w:w="0" w:type="auto"/>
            <w:vAlign w:val="center"/>
            <w:hideMark/>
          </w:tcPr>
          <w:p w14:paraId="3DD2486A" w14:textId="77777777" w:rsidR="0095430C"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95430C" w14:paraId="1B29167C" w14:textId="77777777">
        <w:trPr>
          <w:divId w:val="510997197"/>
          <w:tblCellSpacing w:w="15" w:type="dxa"/>
        </w:trPr>
        <w:tc>
          <w:tcPr>
            <w:tcW w:w="0" w:type="auto"/>
            <w:vAlign w:val="center"/>
            <w:hideMark/>
          </w:tcPr>
          <w:p w14:paraId="38A9A808" w14:textId="77777777" w:rsidR="0095430C" w:rsidRDefault="0095430C">
            <w:pPr>
              <w:rPr>
                <w:rFonts w:eastAsia="Times New Roman"/>
                <w:lang w:val="en-US"/>
              </w:rPr>
            </w:pPr>
          </w:p>
        </w:tc>
        <w:tc>
          <w:tcPr>
            <w:tcW w:w="0" w:type="auto"/>
            <w:vAlign w:val="center"/>
            <w:hideMark/>
          </w:tcPr>
          <w:p w14:paraId="5FA013EB" w14:textId="77777777" w:rsidR="0095430C"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95430C" w14:paraId="30D4D693" w14:textId="77777777">
        <w:trPr>
          <w:divId w:val="510997197"/>
          <w:tblCellSpacing w:w="15" w:type="dxa"/>
        </w:trPr>
        <w:tc>
          <w:tcPr>
            <w:tcW w:w="0" w:type="auto"/>
            <w:vAlign w:val="center"/>
            <w:hideMark/>
          </w:tcPr>
          <w:p w14:paraId="12504D0B" w14:textId="77777777" w:rsidR="0095430C" w:rsidRDefault="0095430C">
            <w:pPr>
              <w:rPr>
                <w:rFonts w:eastAsia="Times New Roman"/>
                <w:lang w:val="en-US"/>
              </w:rPr>
            </w:pPr>
          </w:p>
        </w:tc>
        <w:tc>
          <w:tcPr>
            <w:tcW w:w="0" w:type="auto"/>
            <w:vAlign w:val="center"/>
            <w:hideMark/>
          </w:tcPr>
          <w:p w14:paraId="2DA8691A" w14:textId="77777777" w:rsidR="0095430C"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95430C" w14:paraId="554C6412" w14:textId="77777777">
        <w:trPr>
          <w:divId w:val="510997197"/>
          <w:tblCellSpacing w:w="15" w:type="dxa"/>
        </w:trPr>
        <w:tc>
          <w:tcPr>
            <w:tcW w:w="0" w:type="auto"/>
            <w:vAlign w:val="center"/>
            <w:hideMark/>
          </w:tcPr>
          <w:p w14:paraId="70388DDB" w14:textId="77777777" w:rsidR="0095430C" w:rsidRDefault="0095430C">
            <w:pPr>
              <w:rPr>
                <w:rFonts w:eastAsia="Times New Roman"/>
                <w:lang w:val="en-US"/>
              </w:rPr>
            </w:pPr>
          </w:p>
        </w:tc>
        <w:tc>
          <w:tcPr>
            <w:tcW w:w="0" w:type="auto"/>
            <w:vAlign w:val="center"/>
            <w:hideMark/>
          </w:tcPr>
          <w:p w14:paraId="44A6FD33" w14:textId="77777777" w:rsidR="0095430C"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95430C" w14:paraId="3AC8E797" w14:textId="77777777">
        <w:trPr>
          <w:divId w:val="510997197"/>
          <w:tblCellSpacing w:w="15" w:type="dxa"/>
        </w:trPr>
        <w:tc>
          <w:tcPr>
            <w:tcW w:w="0" w:type="auto"/>
            <w:vAlign w:val="center"/>
            <w:hideMark/>
          </w:tcPr>
          <w:p w14:paraId="6EA7D882" w14:textId="77777777" w:rsidR="0095430C" w:rsidRDefault="0095430C">
            <w:pPr>
              <w:rPr>
                <w:rFonts w:eastAsia="Times New Roman"/>
                <w:lang w:val="en-US"/>
              </w:rPr>
            </w:pPr>
          </w:p>
        </w:tc>
        <w:tc>
          <w:tcPr>
            <w:tcW w:w="0" w:type="auto"/>
            <w:vAlign w:val="center"/>
            <w:hideMark/>
          </w:tcPr>
          <w:p w14:paraId="3829E87D" w14:textId="77777777" w:rsidR="0095430C"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95430C" w14:paraId="0BD6C9D6" w14:textId="77777777">
        <w:trPr>
          <w:divId w:val="510997197"/>
          <w:tblCellSpacing w:w="15" w:type="dxa"/>
        </w:trPr>
        <w:tc>
          <w:tcPr>
            <w:tcW w:w="0" w:type="auto"/>
            <w:vAlign w:val="center"/>
            <w:hideMark/>
          </w:tcPr>
          <w:p w14:paraId="48696013" w14:textId="77777777" w:rsidR="0095430C" w:rsidRDefault="0095430C">
            <w:pPr>
              <w:rPr>
                <w:rFonts w:eastAsia="Times New Roman"/>
                <w:lang w:val="en-US"/>
              </w:rPr>
            </w:pPr>
          </w:p>
        </w:tc>
        <w:tc>
          <w:tcPr>
            <w:tcW w:w="0" w:type="auto"/>
            <w:vAlign w:val="center"/>
            <w:hideMark/>
          </w:tcPr>
          <w:p w14:paraId="0D97990A" w14:textId="77777777" w:rsidR="0095430C"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95430C" w14:paraId="68A438CF" w14:textId="77777777">
        <w:trPr>
          <w:divId w:val="510997197"/>
          <w:tblCellSpacing w:w="15" w:type="dxa"/>
        </w:trPr>
        <w:tc>
          <w:tcPr>
            <w:tcW w:w="0" w:type="auto"/>
            <w:vAlign w:val="center"/>
            <w:hideMark/>
          </w:tcPr>
          <w:p w14:paraId="4A09C8DE" w14:textId="77777777" w:rsidR="0095430C" w:rsidRDefault="0095430C">
            <w:pPr>
              <w:rPr>
                <w:rFonts w:eastAsia="Times New Roman"/>
                <w:lang w:val="en-US"/>
              </w:rPr>
            </w:pPr>
          </w:p>
        </w:tc>
        <w:tc>
          <w:tcPr>
            <w:tcW w:w="0" w:type="auto"/>
            <w:vAlign w:val="center"/>
            <w:hideMark/>
          </w:tcPr>
          <w:p w14:paraId="746BDA57" w14:textId="77777777" w:rsidR="0095430C"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95430C" w14:paraId="1A130093" w14:textId="77777777">
        <w:trPr>
          <w:divId w:val="510997197"/>
          <w:tblCellSpacing w:w="15" w:type="dxa"/>
        </w:trPr>
        <w:tc>
          <w:tcPr>
            <w:tcW w:w="0" w:type="auto"/>
            <w:vAlign w:val="center"/>
            <w:hideMark/>
          </w:tcPr>
          <w:p w14:paraId="7F244B1E" w14:textId="77777777" w:rsidR="0095430C" w:rsidRDefault="0095430C">
            <w:pPr>
              <w:rPr>
                <w:rFonts w:eastAsia="Times New Roman"/>
                <w:lang w:val="en-US"/>
              </w:rPr>
            </w:pPr>
          </w:p>
        </w:tc>
        <w:tc>
          <w:tcPr>
            <w:tcW w:w="0" w:type="auto"/>
            <w:vAlign w:val="center"/>
            <w:hideMark/>
          </w:tcPr>
          <w:p w14:paraId="2E62A9A6" w14:textId="77777777" w:rsidR="0095430C"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95430C" w14:paraId="6EC0EC97" w14:textId="77777777">
        <w:trPr>
          <w:divId w:val="510997197"/>
          <w:tblCellSpacing w:w="15" w:type="dxa"/>
        </w:trPr>
        <w:tc>
          <w:tcPr>
            <w:tcW w:w="0" w:type="auto"/>
            <w:vAlign w:val="center"/>
            <w:hideMark/>
          </w:tcPr>
          <w:p w14:paraId="6609D4E0" w14:textId="77777777" w:rsidR="0095430C" w:rsidRDefault="0095430C">
            <w:pPr>
              <w:rPr>
                <w:rFonts w:eastAsia="Times New Roman"/>
                <w:lang w:val="en-US"/>
              </w:rPr>
            </w:pPr>
          </w:p>
        </w:tc>
        <w:tc>
          <w:tcPr>
            <w:tcW w:w="0" w:type="auto"/>
            <w:vAlign w:val="center"/>
            <w:hideMark/>
          </w:tcPr>
          <w:p w14:paraId="22388E89" w14:textId="77777777" w:rsidR="0095430C"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95430C" w14:paraId="4228C3C9" w14:textId="77777777">
        <w:trPr>
          <w:divId w:val="510997197"/>
          <w:tblCellSpacing w:w="15" w:type="dxa"/>
        </w:trPr>
        <w:tc>
          <w:tcPr>
            <w:tcW w:w="0" w:type="auto"/>
            <w:vAlign w:val="center"/>
            <w:hideMark/>
          </w:tcPr>
          <w:p w14:paraId="7A41605A" w14:textId="77777777" w:rsidR="0095430C" w:rsidRDefault="0095430C">
            <w:pPr>
              <w:rPr>
                <w:rFonts w:eastAsia="Times New Roman"/>
                <w:lang w:val="en-US"/>
              </w:rPr>
            </w:pPr>
          </w:p>
        </w:tc>
        <w:tc>
          <w:tcPr>
            <w:tcW w:w="0" w:type="auto"/>
            <w:vAlign w:val="center"/>
            <w:hideMark/>
          </w:tcPr>
          <w:p w14:paraId="391A5482" w14:textId="77777777" w:rsidR="0095430C"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95430C" w14:paraId="16E8C759" w14:textId="77777777">
        <w:trPr>
          <w:divId w:val="510997197"/>
          <w:tblCellSpacing w:w="15" w:type="dxa"/>
        </w:trPr>
        <w:tc>
          <w:tcPr>
            <w:tcW w:w="0" w:type="auto"/>
            <w:vAlign w:val="center"/>
            <w:hideMark/>
          </w:tcPr>
          <w:p w14:paraId="30EBD794" w14:textId="77777777" w:rsidR="0095430C" w:rsidRDefault="0095430C">
            <w:pPr>
              <w:rPr>
                <w:rFonts w:eastAsia="Times New Roman"/>
                <w:lang w:val="en-US"/>
              </w:rPr>
            </w:pPr>
          </w:p>
        </w:tc>
        <w:tc>
          <w:tcPr>
            <w:tcW w:w="0" w:type="auto"/>
            <w:vAlign w:val="center"/>
            <w:hideMark/>
          </w:tcPr>
          <w:p w14:paraId="62BA0F45" w14:textId="77777777" w:rsidR="0095430C"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95430C" w14:paraId="18FDDF31" w14:textId="77777777">
        <w:trPr>
          <w:divId w:val="510997197"/>
          <w:tblCellSpacing w:w="15" w:type="dxa"/>
        </w:trPr>
        <w:tc>
          <w:tcPr>
            <w:tcW w:w="0" w:type="auto"/>
            <w:vAlign w:val="center"/>
            <w:hideMark/>
          </w:tcPr>
          <w:p w14:paraId="7B346FC7" w14:textId="77777777" w:rsidR="0095430C" w:rsidRDefault="0095430C">
            <w:pPr>
              <w:rPr>
                <w:rFonts w:eastAsia="Times New Roman"/>
                <w:lang w:val="en-US"/>
              </w:rPr>
            </w:pPr>
          </w:p>
        </w:tc>
        <w:tc>
          <w:tcPr>
            <w:tcW w:w="0" w:type="auto"/>
            <w:vAlign w:val="center"/>
            <w:hideMark/>
          </w:tcPr>
          <w:p w14:paraId="25B12C51" w14:textId="77777777" w:rsidR="0095430C"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95430C" w14:paraId="652F335D" w14:textId="77777777">
        <w:trPr>
          <w:divId w:val="510997197"/>
          <w:tblCellSpacing w:w="15" w:type="dxa"/>
        </w:trPr>
        <w:tc>
          <w:tcPr>
            <w:tcW w:w="0" w:type="auto"/>
            <w:vAlign w:val="center"/>
            <w:hideMark/>
          </w:tcPr>
          <w:p w14:paraId="5E682461" w14:textId="77777777" w:rsidR="0095430C" w:rsidRDefault="0095430C">
            <w:pPr>
              <w:rPr>
                <w:rFonts w:eastAsia="Times New Roman"/>
                <w:lang w:val="en-US"/>
              </w:rPr>
            </w:pPr>
          </w:p>
        </w:tc>
        <w:tc>
          <w:tcPr>
            <w:tcW w:w="0" w:type="auto"/>
            <w:vAlign w:val="center"/>
            <w:hideMark/>
          </w:tcPr>
          <w:p w14:paraId="5C488550" w14:textId="77777777" w:rsidR="0095430C"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95430C" w14:paraId="57466A22" w14:textId="77777777">
        <w:trPr>
          <w:divId w:val="510997197"/>
          <w:tblCellSpacing w:w="15" w:type="dxa"/>
        </w:trPr>
        <w:tc>
          <w:tcPr>
            <w:tcW w:w="0" w:type="auto"/>
            <w:vAlign w:val="center"/>
            <w:hideMark/>
          </w:tcPr>
          <w:p w14:paraId="5ED266CD" w14:textId="77777777" w:rsidR="0095430C" w:rsidRDefault="0095430C">
            <w:pPr>
              <w:rPr>
                <w:rFonts w:eastAsia="Times New Roman"/>
                <w:lang w:val="en-US"/>
              </w:rPr>
            </w:pPr>
          </w:p>
        </w:tc>
        <w:tc>
          <w:tcPr>
            <w:tcW w:w="0" w:type="auto"/>
            <w:vAlign w:val="center"/>
            <w:hideMark/>
          </w:tcPr>
          <w:p w14:paraId="48BEB584" w14:textId="77777777" w:rsidR="0095430C"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methacrylate PMMA) </w:t>
            </w:r>
          </w:p>
        </w:tc>
      </w:tr>
      <w:tr w:rsidR="0095430C" w14:paraId="3C437570" w14:textId="77777777">
        <w:trPr>
          <w:divId w:val="510997197"/>
          <w:tblCellSpacing w:w="15" w:type="dxa"/>
        </w:trPr>
        <w:tc>
          <w:tcPr>
            <w:tcW w:w="0" w:type="auto"/>
            <w:vAlign w:val="center"/>
            <w:hideMark/>
          </w:tcPr>
          <w:p w14:paraId="43628ABE" w14:textId="77777777" w:rsidR="0095430C" w:rsidRDefault="0095430C">
            <w:pPr>
              <w:rPr>
                <w:rFonts w:eastAsia="Times New Roman"/>
                <w:lang w:val="en-US"/>
              </w:rPr>
            </w:pPr>
          </w:p>
        </w:tc>
        <w:tc>
          <w:tcPr>
            <w:tcW w:w="0" w:type="auto"/>
            <w:vAlign w:val="center"/>
            <w:hideMark/>
          </w:tcPr>
          <w:p w14:paraId="3671868C" w14:textId="77777777" w:rsidR="0095430C"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95430C" w14:paraId="17602D36" w14:textId="77777777">
        <w:trPr>
          <w:divId w:val="510997197"/>
          <w:tblCellSpacing w:w="15" w:type="dxa"/>
        </w:trPr>
        <w:tc>
          <w:tcPr>
            <w:tcW w:w="0" w:type="auto"/>
            <w:vAlign w:val="center"/>
            <w:hideMark/>
          </w:tcPr>
          <w:p w14:paraId="02FD1598" w14:textId="77777777" w:rsidR="0095430C" w:rsidRDefault="0095430C">
            <w:pPr>
              <w:rPr>
                <w:rFonts w:eastAsia="Times New Roman"/>
                <w:lang w:val="en-US"/>
              </w:rPr>
            </w:pPr>
          </w:p>
        </w:tc>
        <w:tc>
          <w:tcPr>
            <w:tcW w:w="0" w:type="auto"/>
            <w:vAlign w:val="center"/>
            <w:hideMark/>
          </w:tcPr>
          <w:p w14:paraId="42321BC5" w14:textId="77777777" w:rsidR="0095430C"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95430C" w14:paraId="18B35CD3" w14:textId="77777777">
        <w:trPr>
          <w:divId w:val="510997197"/>
          <w:tblCellSpacing w:w="15" w:type="dxa"/>
        </w:trPr>
        <w:tc>
          <w:tcPr>
            <w:tcW w:w="0" w:type="auto"/>
            <w:vAlign w:val="center"/>
            <w:hideMark/>
          </w:tcPr>
          <w:p w14:paraId="5FB33686" w14:textId="77777777" w:rsidR="0095430C" w:rsidRDefault="0095430C">
            <w:pPr>
              <w:rPr>
                <w:rFonts w:eastAsia="Times New Roman"/>
                <w:lang w:val="en-US"/>
              </w:rPr>
            </w:pPr>
          </w:p>
        </w:tc>
        <w:tc>
          <w:tcPr>
            <w:tcW w:w="0" w:type="auto"/>
            <w:vAlign w:val="center"/>
            <w:hideMark/>
          </w:tcPr>
          <w:p w14:paraId="793F9E93" w14:textId="77777777" w:rsidR="0095430C"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w:t>
            </w:r>
            <w:r>
              <w:rPr>
                <w:rFonts w:eastAsia="Times New Roman"/>
                <w:lang w:val="en-US"/>
              </w:rPr>
              <w:lastRenderedPageBreak/>
              <w:t xml:space="preserve">irradiation events. E.g., for a study or a performed procedure step </w:t>
            </w:r>
          </w:p>
        </w:tc>
      </w:tr>
      <w:tr w:rsidR="0095430C" w14:paraId="2590B41A" w14:textId="77777777">
        <w:trPr>
          <w:divId w:val="510997197"/>
          <w:tblCellSpacing w:w="15" w:type="dxa"/>
        </w:trPr>
        <w:tc>
          <w:tcPr>
            <w:tcW w:w="0" w:type="auto"/>
            <w:vAlign w:val="center"/>
            <w:hideMark/>
          </w:tcPr>
          <w:p w14:paraId="33FCC207" w14:textId="77777777" w:rsidR="0095430C" w:rsidRDefault="0095430C">
            <w:pPr>
              <w:rPr>
                <w:rFonts w:eastAsia="Times New Roman"/>
                <w:lang w:val="en-US"/>
              </w:rPr>
            </w:pPr>
          </w:p>
        </w:tc>
        <w:tc>
          <w:tcPr>
            <w:tcW w:w="0" w:type="auto"/>
            <w:vAlign w:val="center"/>
            <w:hideMark/>
          </w:tcPr>
          <w:p w14:paraId="02AC42F0" w14:textId="77777777" w:rsidR="0095430C"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95430C" w14:paraId="6D9E44FC" w14:textId="77777777">
        <w:trPr>
          <w:divId w:val="510997197"/>
          <w:tblCellSpacing w:w="15" w:type="dxa"/>
        </w:trPr>
        <w:tc>
          <w:tcPr>
            <w:tcW w:w="0" w:type="auto"/>
            <w:vAlign w:val="center"/>
            <w:hideMark/>
          </w:tcPr>
          <w:p w14:paraId="3B5A04CB" w14:textId="77777777" w:rsidR="0095430C" w:rsidRDefault="0095430C">
            <w:pPr>
              <w:rPr>
                <w:rFonts w:eastAsia="Times New Roman"/>
                <w:lang w:val="en-US"/>
              </w:rPr>
            </w:pPr>
          </w:p>
        </w:tc>
        <w:tc>
          <w:tcPr>
            <w:tcW w:w="0" w:type="auto"/>
            <w:vAlign w:val="center"/>
            <w:hideMark/>
          </w:tcPr>
          <w:p w14:paraId="0776A4D5" w14:textId="77777777" w:rsidR="0095430C"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95430C" w14:paraId="5EA42305" w14:textId="77777777">
        <w:trPr>
          <w:divId w:val="510997197"/>
          <w:tblCellSpacing w:w="15" w:type="dxa"/>
        </w:trPr>
        <w:tc>
          <w:tcPr>
            <w:tcW w:w="0" w:type="auto"/>
            <w:vAlign w:val="center"/>
            <w:hideMark/>
          </w:tcPr>
          <w:p w14:paraId="6BC96DEE" w14:textId="77777777" w:rsidR="0095430C" w:rsidRDefault="0095430C">
            <w:pPr>
              <w:rPr>
                <w:rFonts w:eastAsia="Times New Roman"/>
                <w:lang w:val="en-US"/>
              </w:rPr>
            </w:pPr>
          </w:p>
        </w:tc>
        <w:tc>
          <w:tcPr>
            <w:tcW w:w="0" w:type="auto"/>
            <w:vAlign w:val="center"/>
            <w:hideMark/>
          </w:tcPr>
          <w:p w14:paraId="298B435D" w14:textId="77777777" w:rsidR="0095430C"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95430C" w14:paraId="3648E537" w14:textId="77777777">
        <w:trPr>
          <w:divId w:val="510997197"/>
          <w:tblCellSpacing w:w="15" w:type="dxa"/>
        </w:trPr>
        <w:tc>
          <w:tcPr>
            <w:tcW w:w="0" w:type="auto"/>
            <w:vAlign w:val="center"/>
            <w:hideMark/>
          </w:tcPr>
          <w:p w14:paraId="59E067A8" w14:textId="77777777" w:rsidR="0095430C" w:rsidRDefault="0095430C">
            <w:pPr>
              <w:rPr>
                <w:rFonts w:eastAsia="Times New Roman"/>
                <w:lang w:val="en-US"/>
              </w:rPr>
            </w:pPr>
          </w:p>
        </w:tc>
        <w:tc>
          <w:tcPr>
            <w:tcW w:w="0" w:type="auto"/>
            <w:vAlign w:val="center"/>
            <w:hideMark/>
          </w:tcPr>
          <w:p w14:paraId="10F58701" w14:textId="77777777" w:rsidR="0095430C"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95430C" w14:paraId="1A143CD1" w14:textId="77777777">
        <w:trPr>
          <w:divId w:val="510997197"/>
          <w:tblCellSpacing w:w="15" w:type="dxa"/>
        </w:trPr>
        <w:tc>
          <w:tcPr>
            <w:tcW w:w="0" w:type="auto"/>
            <w:vAlign w:val="center"/>
            <w:hideMark/>
          </w:tcPr>
          <w:p w14:paraId="258E3D22" w14:textId="77777777" w:rsidR="0095430C" w:rsidRDefault="0095430C">
            <w:pPr>
              <w:rPr>
                <w:rFonts w:eastAsia="Times New Roman"/>
                <w:lang w:val="en-US"/>
              </w:rPr>
            </w:pPr>
          </w:p>
        </w:tc>
        <w:tc>
          <w:tcPr>
            <w:tcW w:w="0" w:type="auto"/>
            <w:vAlign w:val="center"/>
            <w:hideMark/>
          </w:tcPr>
          <w:p w14:paraId="5CCC0622" w14:textId="77777777" w:rsidR="0095430C"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95430C" w14:paraId="51FAD203" w14:textId="77777777">
        <w:trPr>
          <w:divId w:val="510997197"/>
          <w:tblCellSpacing w:w="15" w:type="dxa"/>
        </w:trPr>
        <w:tc>
          <w:tcPr>
            <w:tcW w:w="0" w:type="auto"/>
            <w:vAlign w:val="center"/>
            <w:hideMark/>
          </w:tcPr>
          <w:p w14:paraId="156DD813" w14:textId="77777777" w:rsidR="0095430C" w:rsidRDefault="0095430C">
            <w:pPr>
              <w:rPr>
                <w:rFonts w:eastAsia="Times New Roman"/>
                <w:lang w:val="en-US"/>
              </w:rPr>
            </w:pPr>
          </w:p>
        </w:tc>
        <w:tc>
          <w:tcPr>
            <w:tcW w:w="0" w:type="auto"/>
            <w:vAlign w:val="center"/>
            <w:hideMark/>
          </w:tcPr>
          <w:p w14:paraId="32070295" w14:textId="77777777" w:rsidR="0095430C"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95430C" w14:paraId="005DB80A" w14:textId="77777777">
        <w:trPr>
          <w:divId w:val="510997197"/>
          <w:tblCellSpacing w:w="15" w:type="dxa"/>
        </w:trPr>
        <w:tc>
          <w:tcPr>
            <w:tcW w:w="0" w:type="auto"/>
            <w:vAlign w:val="center"/>
            <w:hideMark/>
          </w:tcPr>
          <w:p w14:paraId="1E57ACA9" w14:textId="77777777" w:rsidR="0095430C" w:rsidRDefault="0095430C">
            <w:pPr>
              <w:rPr>
                <w:rFonts w:eastAsia="Times New Roman"/>
                <w:lang w:val="en-US"/>
              </w:rPr>
            </w:pPr>
          </w:p>
        </w:tc>
        <w:tc>
          <w:tcPr>
            <w:tcW w:w="0" w:type="auto"/>
            <w:vAlign w:val="center"/>
            <w:hideMark/>
          </w:tcPr>
          <w:p w14:paraId="248794A1" w14:textId="77777777" w:rsidR="0095430C"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95430C" w14:paraId="4EE55098" w14:textId="77777777">
        <w:trPr>
          <w:divId w:val="510997197"/>
          <w:tblCellSpacing w:w="15" w:type="dxa"/>
        </w:trPr>
        <w:tc>
          <w:tcPr>
            <w:tcW w:w="0" w:type="auto"/>
            <w:vAlign w:val="center"/>
            <w:hideMark/>
          </w:tcPr>
          <w:p w14:paraId="2669F90D" w14:textId="77777777" w:rsidR="0095430C" w:rsidRDefault="0095430C">
            <w:pPr>
              <w:rPr>
                <w:rFonts w:eastAsia="Times New Roman"/>
                <w:lang w:val="en-US"/>
              </w:rPr>
            </w:pPr>
          </w:p>
        </w:tc>
        <w:tc>
          <w:tcPr>
            <w:tcW w:w="0" w:type="auto"/>
            <w:vAlign w:val="center"/>
            <w:hideMark/>
          </w:tcPr>
          <w:p w14:paraId="4A844203" w14:textId="77777777" w:rsidR="0095430C"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95430C" w14:paraId="47AFF868" w14:textId="77777777">
        <w:trPr>
          <w:divId w:val="510997197"/>
          <w:tblCellSpacing w:w="15" w:type="dxa"/>
        </w:trPr>
        <w:tc>
          <w:tcPr>
            <w:tcW w:w="0" w:type="auto"/>
            <w:vAlign w:val="center"/>
            <w:hideMark/>
          </w:tcPr>
          <w:p w14:paraId="4E51B973" w14:textId="77777777" w:rsidR="0095430C" w:rsidRDefault="0095430C">
            <w:pPr>
              <w:rPr>
                <w:rFonts w:eastAsia="Times New Roman"/>
                <w:lang w:val="en-US"/>
              </w:rPr>
            </w:pPr>
          </w:p>
        </w:tc>
        <w:tc>
          <w:tcPr>
            <w:tcW w:w="0" w:type="auto"/>
            <w:vAlign w:val="center"/>
            <w:hideMark/>
          </w:tcPr>
          <w:p w14:paraId="30444FA3" w14:textId="77777777" w:rsidR="0095430C"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95430C" w14:paraId="30F3296A" w14:textId="77777777">
        <w:trPr>
          <w:divId w:val="510997197"/>
          <w:tblCellSpacing w:w="15" w:type="dxa"/>
        </w:trPr>
        <w:tc>
          <w:tcPr>
            <w:tcW w:w="0" w:type="auto"/>
            <w:vAlign w:val="center"/>
            <w:hideMark/>
          </w:tcPr>
          <w:p w14:paraId="44D97F9A" w14:textId="77777777" w:rsidR="0095430C" w:rsidRDefault="0095430C">
            <w:pPr>
              <w:rPr>
                <w:rFonts w:eastAsia="Times New Roman"/>
                <w:lang w:val="en-US"/>
              </w:rPr>
            </w:pPr>
          </w:p>
        </w:tc>
        <w:tc>
          <w:tcPr>
            <w:tcW w:w="0" w:type="auto"/>
            <w:vAlign w:val="center"/>
            <w:hideMark/>
          </w:tcPr>
          <w:p w14:paraId="67011E45" w14:textId="77777777" w:rsidR="0095430C"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95430C" w14:paraId="24AB5037" w14:textId="77777777">
        <w:trPr>
          <w:divId w:val="510997197"/>
          <w:tblCellSpacing w:w="15" w:type="dxa"/>
        </w:trPr>
        <w:tc>
          <w:tcPr>
            <w:tcW w:w="0" w:type="auto"/>
            <w:vAlign w:val="center"/>
            <w:hideMark/>
          </w:tcPr>
          <w:p w14:paraId="7B889402" w14:textId="77777777" w:rsidR="0095430C" w:rsidRDefault="0095430C">
            <w:pPr>
              <w:rPr>
                <w:rFonts w:eastAsia="Times New Roman"/>
                <w:lang w:val="en-US"/>
              </w:rPr>
            </w:pPr>
          </w:p>
        </w:tc>
        <w:tc>
          <w:tcPr>
            <w:tcW w:w="0" w:type="auto"/>
            <w:vAlign w:val="center"/>
            <w:hideMark/>
          </w:tcPr>
          <w:p w14:paraId="41A2FC06" w14:textId="77777777" w:rsidR="0095430C" w:rsidRDefault="005B11EB">
            <w:pPr>
              <w:rPr>
                <w:rFonts w:eastAsia="Times New Roman"/>
                <w:lang w:val="en-US"/>
              </w:rPr>
            </w:pPr>
            <w:r>
              <w:rPr>
                <w:rFonts w:eastAsia="Times New Roman"/>
                <w:b/>
                <w:bCs/>
                <w:lang w:val="en-US"/>
              </w:rPr>
              <w:t xml:space="preserve">Dose (RP) Total: </w:t>
            </w:r>
            <w:r>
              <w:rPr>
                <w:rFonts w:eastAsia="Times New Roman"/>
                <w:lang w:val="en-US"/>
              </w:rPr>
              <w:t>Total Dose related to Reference Point (RP)</w:t>
            </w:r>
            <w:del w:id="271"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7DBA2B0D" w14:textId="77777777">
        <w:trPr>
          <w:divId w:val="510997197"/>
          <w:tblCellSpacing w:w="15" w:type="dxa"/>
        </w:trPr>
        <w:tc>
          <w:tcPr>
            <w:tcW w:w="0" w:type="auto"/>
            <w:vAlign w:val="center"/>
            <w:hideMark/>
          </w:tcPr>
          <w:p w14:paraId="5B31263F" w14:textId="77777777" w:rsidR="0095430C" w:rsidRDefault="0095430C">
            <w:pPr>
              <w:rPr>
                <w:rFonts w:eastAsia="Times New Roman"/>
                <w:lang w:val="en-US"/>
              </w:rPr>
            </w:pPr>
          </w:p>
        </w:tc>
        <w:tc>
          <w:tcPr>
            <w:tcW w:w="0" w:type="auto"/>
            <w:vAlign w:val="center"/>
            <w:hideMark/>
          </w:tcPr>
          <w:p w14:paraId="079517AE" w14:textId="77777777" w:rsidR="0095430C"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95430C" w14:paraId="55776D41" w14:textId="77777777">
        <w:trPr>
          <w:divId w:val="510997197"/>
          <w:tblCellSpacing w:w="15" w:type="dxa"/>
        </w:trPr>
        <w:tc>
          <w:tcPr>
            <w:tcW w:w="0" w:type="auto"/>
            <w:vAlign w:val="center"/>
            <w:hideMark/>
          </w:tcPr>
          <w:p w14:paraId="6A127E71" w14:textId="77777777" w:rsidR="0095430C" w:rsidRDefault="0095430C">
            <w:pPr>
              <w:rPr>
                <w:rFonts w:eastAsia="Times New Roman"/>
                <w:lang w:val="en-US"/>
              </w:rPr>
            </w:pPr>
          </w:p>
        </w:tc>
        <w:tc>
          <w:tcPr>
            <w:tcW w:w="0" w:type="auto"/>
            <w:vAlign w:val="center"/>
            <w:hideMark/>
          </w:tcPr>
          <w:p w14:paraId="6289A478" w14:textId="77777777" w:rsidR="0095430C"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95430C" w14:paraId="0E91FD1D" w14:textId="77777777">
        <w:trPr>
          <w:divId w:val="510997197"/>
          <w:tblCellSpacing w:w="15" w:type="dxa"/>
        </w:trPr>
        <w:tc>
          <w:tcPr>
            <w:tcW w:w="0" w:type="auto"/>
            <w:vAlign w:val="center"/>
            <w:hideMark/>
          </w:tcPr>
          <w:p w14:paraId="61A73266" w14:textId="77777777" w:rsidR="0095430C" w:rsidRDefault="0095430C">
            <w:pPr>
              <w:rPr>
                <w:rFonts w:eastAsia="Times New Roman"/>
                <w:lang w:val="en-US"/>
              </w:rPr>
            </w:pPr>
          </w:p>
        </w:tc>
        <w:tc>
          <w:tcPr>
            <w:tcW w:w="0" w:type="auto"/>
            <w:vAlign w:val="center"/>
            <w:hideMark/>
          </w:tcPr>
          <w:p w14:paraId="66456073" w14:textId="77777777" w:rsidR="0095430C" w:rsidRDefault="005B11EB">
            <w:pPr>
              <w:rPr>
                <w:rFonts w:eastAsia="Times New Roman"/>
                <w:lang w:val="en-US"/>
              </w:rPr>
            </w:pPr>
            <w:r>
              <w:rPr>
                <w:rFonts w:eastAsia="Times New Roman"/>
                <w:b/>
                <w:bCs/>
                <w:lang w:val="en-US"/>
              </w:rPr>
              <w:t xml:space="preserve">Fluoro Dose (RP) Total: </w:t>
            </w:r>
            <w:r>
              <w:rPr>
                <w:rFonts w:eastAsia="Times New Roman"/>
                <w:lang w:val="en-US"/>
              </w:rPr>
              <w:t>Dose applied in Fluoroscopy Modes, related to Reference Point (RP)</w:t>
            </w:r>
            <w:del w:id="272"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49F3CBF6" w14:textId="77777777">
        <w:trPr>
          <w:divId w:val="510997197"/>
          <w:tblCellSpacing w:w="15" w:type="dxa"/>
        </w:trPr>
        <w:tc>
          <w:tcPr>
            <w:tcW w:w="0" w:type="auto"/>
            <w:vAlign w:val="center"/>
            <w:hideMark/>
          </w:tcPr>
          <w:p w14:paraId="11A7F324" w14:textId="77777777" w:rsidR="0095430C" w:rsidRDefault="0095430C">
            <w:pPr>
              <w:rPr>
                <w:rFonts w:eastAsia="Times New Roman"/>
                <w:lang w:val="en-US"/>
              </w:rPr>
            </w:pPr>
          </w:p>
        </w:tc>
        <w:tc>
          <w:tcPr>
            <w:tcW w:w="0" w:type="auto"/>
            <w:vAlign w:val="center"/>
            <w:hideMark/>
          </w:tcPr>
          <w:p w14:paraId="732768FE" w14:textId="77777777" w:rsidR="0095430C" w:rsidRDefault="005B11EB">
            <w:pPr>
              <w:rPr>
                <w:rFonts w:eastAsia="Times New Roman"/>
                <w:lang w:val="en-US"/>
              </w:rPr>
            </w:pPr>
            <w:r>
              <w:rPr>
                <w:rFonts w:eastAsia="Times New Roman"/>
                <w:b/>
                <w:bCs/>
                <w:lang w:val="en-US"/>
              </w:rPr>
              <w:t xml:space="preserve">Acquisition Dose (RP) Total: </w:t>
            </w:r>
            <w:r>
              <w:rPr>
                <w:rFonts w:eastAsia="Times New Roman"/>
                <w:lang w:val="en-US"/>
              </w:rPr>
              <w:t>Dose applied in Acquisition Modes, related to Reference Point (RP)</w:t>
            </w:r>
            <w:del w:id="273"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46D5741F" w14:textId="77777777">
        <w:trPr>
          <w:divId w:val="510997197"/>
          <w:tblCellSpacing w:w="15" w:type="dxa"/>
        </w:trPr>
        <w:tc>
          <w:tcPr>
            <w:tcW w:w="0" w:type="auto"/>
            <w:vAlign w:val="center"/>
            <w:hideMark/>
          </w:tcPr>
          <w:p w14:paraId="28E48797" w14:textId="77777777" w:rsidR="0095430C" w:rsidRDefault="0095430C">
            <w:pPr>
              <w:rPr>
                <w:rFonts w:eastAsia="Times New Roman"/>
                <w:lang w:val="en-US"/>
              </w:rPr>
            </w:pPr>
          </w:p>
        </w:tc>
        <w:tc>
          <w:tcPr>
            <w:tcW w:w="0" w:type="auto"/>
            <w:vAlign w:val="center"/>
            <w:hideMark/>
          </w:tcPr>
          <w:p w14:paraId="623282EC" w14:textId="77777777" w:rsidR="0095430C"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95430C" w14:paraId="695EF25D" w14:textId="77777777">
        <w:trPr>
          <w:divId w:val="510997197"/>
          <w:tblCellSpacing w:w="15" w:type="dxa"/>
        </w:trPr>
        <w:tc>
          <w:tcPr>
            <w:tcW w:w="0" w:type="auto"/>
            <w:vAlign w:val="center"/>
            <w:hideMark/>
          </w:tcPr>
          <w:p w14:paraId="05D4A1AE" w14:textId="77777777" w:rsidR="0095430C" w:rsidRDefault="0095430C">
            <w:pPr>
              <w:rPr>
                <w:rFonts w:eastAsia="Times New Roman"/>
                <w:lang w:val="en-US"/>
              </w:rPr>
            </w:pPr>
          </w:p>
        </w:tc>
        <w:tc>
          <w:tcPr>
            <w:tcW w:w="0" w:type="auto"/>
            <w:vAlign w:val="center"/>
            <w:hideMark/>
          </w:tcPr>
          <w:p w14:paraId="494B5093" w14:textId="77777777" w:rsidR="0095430C"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95430C" w14:paraId="011314DB" w14:textId="77777777">
        <w:trPr>
          <w:divId w:val="510997197"/>
          <w:tblCellSpacing w:w="15" w:type="dxa"/>
        </w:trPr>
        <w:tc>
          <w:tcPr>
            <w:tcW w:w="0" w:type="auto"/>
            <w:vAlign w:val="center"/>
            <w:hideMark/>
          </w:tcPr>
          <w:p w14:paraId="7A84C741" w14:textId="77777777" w:rsidR="0095430C" w:rsidRDefault="0095430C">
            <w:pPr>
              <w:rPr>
                <w:rFonts w:eastAsia="Times New Roman"/>
                <w:lang w:val="en-US"/>
              </w:rPr>
            </w:pPr>
          </w:p>
        </w:tc>
        <w:tc>
          <w:tcPr>
            <w:tcW w:w="0" w:type="auto"/>
            <w:vAlign w:val="center"/>
            <w:hideMark/>
          </w:tcPr>
          <w:p w14:paraId="52DCF0EA" w14:textId="77777777" w:rsidR="0095430C"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95430C" w14:paraId="0D884516" w14:textId="77777777">
        <w:trPr>
          <w:divId w:val="510997197"/>
          <w:tblCellSpacing w:w="15" w:type="dxa"/>
        </w:trPr>
        <w:tc>
          <w:tcPr>
            <w:tcW w:w="0" w:type="auto"/>
            <w:vAlign w:val="center"/>
            <w:hideMark/>
          </w:tcPr>
          <w:p w14:paraId="5413D2D9" w14:textId="77777777" w:rsidR="0095430C" w:rsidRDefault="0095430C">
            <w:pPr>
              <w:rPr>
                <w:rFonts w:eastAsia="Times New Roman"/>
                <w:lang w:val="en-US"/>
              </w:rPr>
            </w:pPr>
          </w:p>
        </w:tc>
        <w:tc>
          <w:tcPr>
            <w:tcW w:w="0" w:type="auto"/>
            <w:vAlign w:val="center"/>
            <w:hideMark/>
          </w:tcPr>
          <w:p w14:paraId="178CBF01" w14:textId="77777777" w:rsidR="0095430C"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Mean value if measured over multiple peaks (pulses) </w:t>
            </w:r>
          </w:p>
        </w:tc>
      </w:tr>
      <w:tr w:rsidR="0095430C" w14:paraId="2D5DDA1B" w14:textId="77777777">
        <w:trPr>
          <w:divId w:val="510997197"/>
          <w:tblCellSpacing w:w="15" w:type="dxa"/>
        </w:trPr>
        <w:tc>
          <w:tcPr>
            <w:tcW w:w="0" w:type="auto"/>
            <w:vAlign w:val="center"/>
            <w:hideMark/>
          </w:tcPr>
          <w:p w14:paraId="3FCF078D" w14:textId="77777777" w:rsidR="0095430C" w:rsidRDefault="0095430C">
            <w:pPr>
              <w:rPr>
                <w:rFonts w:eastAsia="Times New Roman"/>
                <w:lang w:val="en-US"/>
              </w:rPr>
            </w:pPr>
          </w:p>
        </w:tc>
        <w:tc>
          <w:tcPr>
            <w:tcW w:w="0" w:type="auto"/>
            <w:vAlign w:val="center"/>
            <w:hideMark/>
          </w:tcPr>
          <w:p w14:paraId="04618CA9" w14:textId="77777777" w:rsidR="0095430C"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95430C" w14:paraId="022D3A3C" w14:textId="77777777">
        <w:trPr>
          <w:divId w:val="510997197"/>
          <w:tblCellSpacing w:w="15" w:type="dxa"/>
        </w:trPr>
        <w:tc>
          <w:tcPr>
            <w:tcW w:w="0" w:type="auto"/>
            <w:vAlign w:val="center"/>
            <w:hideMark/>
          </w:tcPr>
          <w:p w14:paraId="048505D2" w14:textId="77777777" w:rsidR="0095430C" w:rsidRDefault="0095430C">
            <w:pPr>
              <w:rPr>
                <w:rFonts w:eastAsia="Times New Roman"/>
                <w:lang w:val="en-US"/>
              </w:rPr>
            </w:pPr>
          </w:p>
        </w:tc>
        <w:tc>
          <w:tcPr>
            <w:tcW w:w="0" w:type="auto"/>
            <w:vAlign w:val="center"/>
            <w:hideMark/>
          </w:tcPr>
          <w:p w14:paraId="7E3CEBC1" w14:textId="77777777" w:rsidR="0095430C"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95430C" w14:paraId="21F90ED9" w14:textId="77777777">
        <w:trPr>
          <w:divId w:val="510997197"/>
          <w:tblCellSpacing w:w="15" w:type="dxa"/>
        </w:trPr>
        <w:tc>
          <w:tcPr>
            <w:tcW w:w="0" w:type="auto"/>
            <w:vAlign w:val="center"/>
            <w:hideMark/>
          </w:tcPr>
          <w:p w14:paraId="1C1FD1A9" w14:textId="77777777" w:rsidR="0095430C" w:rsidRDefault="0095430C">
            <w:pPr>
              <w:rPr>
                <w:rFonts w:eastAsia="Times New Roman"/>
                <w:lang w:val="en-US"/>
              </w:rPr>
            </w:pPr>
          </w:p>
        </w:tc>
        <w:tc>
          <w:tcPr>
            <w:tcW w:w="0" w:type="auto"/>
            <w:vAlign w:val="center"/>
            <w:hideMark/>
          </w:tcPr>
          <w:p w14:paraId="0BBB0D47" w14:textId="77777777" w:rsidR="0095430C"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95430C" w14:paraId="7AF58118" w14:textId="77777777">
        <w:trPr>
          <w:divId w:val="510997197"/>
          <w:tblCellSpacing w:w="15" w:type="dxa"/>
        </w:trPr>
        <w:tc>
          <w:tcPr>
            <w:tcW w:w="0" w:type="auto"/>
            <w:vAlign w:val="center"/>
            <w:hideMark/>
          </w:tcPr>
          <w:p w14:paraId="6ABB5B31" w14:textId="77777777" w:rsidR="0095430C" w:rsidRDefault="0095430C">
            <w:pPr>
              <w:rPr>
                <w:rFonts w:eastAsia="Times New Roman"/>
                <w:lang w:val="en-US"/>
              </w:rPr>
            </w:pPr>
          </w:p>
        </w:tc>
        <w:tc>
          <w:tcPr>
            <w:tcW w:w="0" w:type="auto"/>
            <w:vAlign w:val="center"/>
            <w:hideMark/>
          </w:tcPr>
          <w:p w14:paraId="30A66821" w14:textId="77777777" w:rsidR="0095430C"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95430C" w14:paraId="27AC6C0D" w14:textId="77777777">
        <w:trPr>
          <w:divId w:val="510997197"/>
          <w:tblCellSpacing w:w="15" w:type="dxa"/>
        </w:trPr>
        <w:tc>
          <w:tcPr>
            <w:tcW w:w="0" w:type="auto"/>
            <w:vAlign w:val="center"/>
            <w:hideMark/>
          </w:tcPr>
          <w:p w14:paraId="37665E05" w14:textId="77777777" w:rsidR="0095430C" w:rsidRDefault="0095430C">
            <w:pPr>
              <w:rPr>
                <w:rFonts w:eastAsia="Times New Roman"/>
                <w:lang w:val="en-US"/>
              </w:rPr>
            </w:pPr>
          </w:p>
        </w:tc>
        <w:tc>
          <w:tcPr>
            <w:tcW w:w="0" w:type="auto"/>
            <w:vAlign w:val="center"/>
            <w:hideMark/>
          </w:tcPr>
          <w:p w14:paraId="6D31B9A9" w14:textId="77777777" w:rsidR="0095430C"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95430C" w14:paraId="1D57E51E" w14:textId="77777777">
        <w:trPr>
          <w:divId w:val="510997197"/>
          <w:tblCellSpacing w:w="15" w:type="dxa"/>
        </w:trPr>
        <w:tc>
          <w:tcPr>
            <w:tcW w:w="0" w:type="auto"/>
            <w:vAlign w:val="center"/>
            <w:hideMark/>
          </w:tcPr>
          <w:p w14:paraId="1CB9F8AE" w14:textId="77777777" w:rsidR="0095430C" w:rsidRDefault="0095430C">
            <w:pPr>
              <w:rPr>
                <w:rFonts w:eastAsia="Times New Roman"/>
                <w:lang w:val="en-US"/>
              </w:rPr>
            </w:pPr>
          </w:p>
        </w:tc>
        <w:tc>
          <w:tcPr>
            <w:tcW w:w="0" w:type="auto"/>
            <w:vAlign w:val="center"/>
            <w:hideMark/>
          </w:tcPr>
          <w:p w14:paraId="2585E967" w14:textId="77777777" w:rsidR="0095430C"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95430C" w14:paraId="01103A28" w14:textId="77777777">
        <w:trPr>
          <w:divId w:val="510997197"/>
          <w:tblCellSpacing w:w="15" w:type="dxa"/>
        </w:trPr>
        <w:tc>
          <w:tcPr>
            <w:tcW w:w="0" w:type="auto"/>
            <w:vAlign w:val="center"/>
            <w:hideMark/>
          </w:tcPr>
          <w:p w14:paraId="4FFD7B6D" w14:textId="77777777" w:rsidR="0095430C" w:rsidRDefault="0095430C">
            <w:pPr>
              <w:rPr>
                <w:rFonts w:eastAsia="Times New Roman"/>
                <w:lang w:val="en-US"/>
              </w:rPr>
            </w:pPr>
          </w:p>
        </w:tc>
        <w:tc>
          <w:tcPr>
            <w:tcW w:w="0" w:type="auto"/>
            <w:vAlign w:val="center"/>
            <w:hideMark/>
          </w:tcPr>
          <w:p w14:paraId="4A74E208" w14:textId="77777777" w:rsidR="0095430C"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95430C" w14:paraId="33656550" w14:textId="77777777">
        <w:trPr>
          <w:divId w:val="510997197"/>
          <w:tblCellSpacing w:w="15" w:type="dxa"/>
        </w:trPr>
        <w:tc>
          <w:tcPr>
            <w:tcW w:w="0" w:type="auto"/>
            <w:vAlign w:val="center"/>
            <w:hideMark/>
          </w:tcPr>
          <w:p w14:paraId="6693BD90" w14:textId="77777777" w:rsidR="0095430C" w:rsidRDefault="0095430C">
            <w:pPr>
              <w:rPr>
                <w:rFonts w:eastAsia="Times New Roman"/>
                <w:lang w:val="en-US"/>
              </w:rPr>
            </w:pPr>
          </w:p>
        </w:tc>
        <w:tc>
          <w:tcPr>
            <w:tcW w:w="0" w:type="auto"/>
            <w:vAlign w:val="center"/>
            <w:hideMark/>
          </w:tcPr>
          <w:p w14:paraId="4CDC1D85" w14:textId="77777777" w:rsidR="0095430C"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95430C" w14:paraId="39B757ED" w14:textId="77777777">
        <w:trPr>
          <w:divId w:val="510997197"/>
          <w:tblCellSpacing w:w="15" w:type="dxa"/>
        </w:trPr>
        <w:tc>
          <w:tcPr>
            <w:tcW w:w="0" w:type="auto"/>
            <w:vAlign w:val="center"/>
            <w:hideMark/>
          </w:tcPr>
          <w:p w14:paraId="53EC7A6A" w14:textId="77777777" w:rsidR="0095430C" w:rsidRDefault="0095430C">
            <w:pPr>
              <w:rPr>
                <w:rFonts w:eastAsia="Times New Roman"/>
                <w:lang w:val="en-US"/>
              </w:rPr>
            </w:pPr>
          </w:p>
        </w:tc>
        <w:tc>
          <w:tcPr>
            <w:tcW w:w="0" w:type="auto"/>
            <w:vAlign w:val="center"/>
            <w:hideMark/>
          </w:tcPr>
          <w:p w14:paraId="322111DF" w14:textId="77777777" w:rsidR="0095430C"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95430C" w14:paraId="613E5EB3" w14:textId="77777777">
        <w:trPr>
          <w:divId w:val="510997197"/>
          <w:tblCellSpacing w:w="15" w:type="dxa"/>
        </w:trPr>
        <w:tc>
          <w:tcPr>
            <w:tcW w:w="0" w:type="auto"/>
            <w:vAlign w:val="center"/>
            <w:hideMark/>
          </w:tcPr>
          <w:p w14:paraId="49B4F69D" w14:textId="77777777" w:rsidR="0095430C" w:rsidRDefault="0095430C">
            <w:pPr>
              <w:rPr>
                <w:rFonts w:eastAsia="Times New Roman"/>
                <w:lang w:val="en-US"/>
              </w:rPr>
            </w:pPr>
          </w:p>
        </w:tc>
        <w:tc>
          <w:tcPr>
            <w:tcW w:w="0" w:type="auto"/>
            <w:vAlign w:val="center"/>
            <w:hideMark/>
          </w:tcPr>
          <w:p w14:paraId="3E65C4DE" w14:textId="77777777" w:rsidR="0095430C"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95430C" w14:paraId="5F749117" w14:textId="77777777">
        <w:trPr>
          <w:divId w:val="510997197"/>
          <w:tblCellSpacing w:w="15" w:type="dxa"/>
        </w:trPr>
        <w:tc>
          <w:tcPr>
            <w:tcW w:w="0" w:type="auto"/>
            <w:vAlign w:val="center"/>
            <w:hideMark/>
          </w:tcPr>
          <w:p w14:paraId="30C3E201" w14:textId="77777777" w:rsidR="0095430C" w:rsidRDefault="0095430C">
            <w:pPr>
              <w:rPr>
                <w:rFonts w:eastAsia="Times New Roman"/>
                <w:lang w:val="en-US"/>
              </w:rPr>
            </w:pPr>
          </w:p>
        </w:tc>
        <w:tc>
          <w:tcPr>
            <w:tcW w:w="0" w:type="auto"/>
            <w:vAlign w:val="center"/>
            <w:hideMark/>
          </w:tcPr>
          <w:p w14:paraId="65C20632" w14:textId="77777777" w:rsidR="0095430C"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95430C" w14:paraId="2315FFA2" w14:textId="77777777">
        <w:trPr>
          <w:divId w:val="510997197"/>
          <w:tblCellSpacing w:w="15" w:type="dxa"/>
        </w:trPr>
        <w:tc>
          <w:tcPr>
            <w:tcW w:w="0" w:type="auto"/>
            <w:vAlign w:val="center"/>
            <w:hideMark/>
          </w:tcPr>
          <w:p w14:paraId="15EF12E6" w14:textId="77777777" w:rsidR="0095430C" w:rsidRDefault="0095430C">
            <w:pPr>
              <w:rPr>
                <w:rFonts w:eastAsia="Times New Roman"/>
                <w:lang w:val="en-US"/>
              </w:rPr>
            </w:pPr>
          </w:p>
        </w:tc>
        <w:tc>
          <w:tcPr>
            <w:tcW w:w="0" w:type="auto"/>
            <w:vAlign w:val="center"/>
            <w:hideMark/>
          </w:tcPr>
          <w:p w14:paraId="0FB4B87B" w14:textId="4B737596" w:rsidR="0095430C" w:rsidRDefault="005B11EB">
            <w:pPr>
              <w:rPr>
                <w:rFonts w:eastAsia="Times New Roman"/>
                <w:lang w:val="en-US"/>
              </w:rPr>
            </w:pPr>
            <w:r>
              <w:rPr>
                <w:rFonts w:eastAsia="Times New Roman"/>
                <w:b/>
                <w:bCs/>
                <w:lang w:val="en-US"/>
              </w:rPr>
              <w:t xml:space="preserve">Distance Source to Isocenter: </w:t>
            </w:r>
            <w:r>
              <w:rPr>
                <w:rFonts w:eastAsia="Times New Roman"/>
                <w:lang w:val="en-US"/>
              </w:rPr>
              <w:t>Distance from the X-Ray Source to the Equipment C-Arm Isocenter</w:t>
            </w:r>
            <w:ins w:id="274" w:author="Tom Oniki" w:date="2015-09-04T15:11:00Z">
              <w:r w:rsidR="00D845FA">
                <w:rPr>
                  <w:rFonts w:eastAsia="Times New Roman"/>
                  <w:lang w:val="en-US"/>
                </w:rPr>
                <w:t xml:space="preserve"> </w:t>
              </w:r>
            </w:ins>
            <w:del w:id="275" w:author="Tom Oniki" w:date="2015-09-04T15:11:00Z">
              <w:r w:rsidDel="00D845FA">
                <w:rPr>
                  <w:rFonts w:eastAsia="Times New Roman"/>
                  <w:lang w:val="en-US"/>
                </w:rPr>
                <w:delText>.</w:delText>
              </w:r>
            </w:del>
            <w:r>
              <w:rPr>
                <w:rFonts w:eastAsia="Times New Roman"/>
                <w:lang w:val="en-US"/>
              </w:rPr>
              <w:t xml:space="preserve">(Center of Rotation) </w:t>
            </w:r>
          </w:p>
        </w:tc>
      </w:tr>
      <w:tr w:rsidR="0095430C" w14:paraId="3D990534" w14:textId="77777777">
        <w:trPr>
          <w:divId w:val="510997197"/>
          <w:tblCellSpacing w:w="15" w:type="dxa"/>
        </w:trPr>
        <w:tc>
          <w:tcPr>
            <w:tcW w:w="0" w:type="auto"/>
            <w:vAlign w:val="center"/>
            <w:hideMark/>
          </w:tcPr>
          <w:p w14:paraId="1DFC9F21" w14:textId="77777777" w:rsidR="0095430C" w:rsidRDefault="0095430C">
            <w:pPr>
              <w:rPr>
                <w:rFonts w:eastAsia="Times New Roman"/>
                <w:lang w:val="en-US"/>
              </w:rPr>
            </w:pPr>
          </w:p>
        </w:tc>
        <w:tc>
          <w:tcPr>
            <w:tcW w:w="0" w:type="auto"/>
            <w:vAlign w:val="center"/>
            <w:hideMark/>
          </w:tcPr>
          <w:p w14:paraId="7F716E15" w14:textId="77777777" w:rsidR="0095430C"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95430C" w14:paraId="1EB7FB6B" w14:textId="77777777">
        <w:trPr>
          <w:divId w:val="510997197"/>
          <w:tblCellSpacing w:w="15" w:type="dxa"/>
        </w:trPr>
        <w:tc>
          <w:tcPr>
            <w:tcW w:w="0" w:type="auto"/>
            <w:vAlign w:val="center"/>
            <w:hideMark/>
          </w:tcPr>
          <w:p w14:paraId="3269732F" w14:textId="77777777" w:rsidR="0095430C" w:rsidRDefault="0095430C">
            <w:pPr>
              <w:rPr>
                <w:rFonts w:eastAsia="Times New Roman"/>
                <w:lang w:val="en-US"/>
              </w:rPr>
            </w:pPr>
          </w:p>
        </w:tc>
        <w:tc>
          <w:tcPr>
            <w:tcW w:w="0" w:type="auto"/>
            <w:vAlign w:val="center"/>
            <w:hideMark/>
          </w:tcPr>
          <w:p w14:paraId="12749D01" w14:textId="2772E54B" w:rsidR="0095430C" w:rsidRDefault="005B11EB">
            <w:pPr>
              <w:rPr>
                <w:rFonts w:eastAsia="Times New Roman"/>
                <w:lang w:val="en-US"/>
              </w:rPr>
            </w:pPr>
            <w:r>
              <w:rPr>
                <w:rFonts w:eastAsia="Times New Roman"/>
                <w:b/>
                <w:bCs/>
                <w:lang w:val="en-US"/>
              </w:rPr>
              <w:t xml:space="preserve">Table Longitudinal Position: </w:t>
            </w:r>
            <w:r>
              <w:rPr>
                <w:rFonts w:eastAsia="Times New Roman"/>
                <w:lang w:val="en-US"/>
              </w:rPr>
              <w:t>Table Longitudinal Position with respect to an arbitrary chosen reference by the equipment. Table motion towards LAO is positive assuming that the patient is positioned supine and its head is in normal position</w:t>
            </w:r>
            <w:ins w:id="276" w:author="Tom Oniki" w:date="2015-09-04T15:11:00Z">
              <w:r w:rsidR="00D845FA">
                <w:rPr>
                  <w:rFonts w:eastAsia="Times New Roman"/>
                  <w:lang w:val="en-US"/>
                </w:rPr>
                <w:t>.</w:t>
              </w:r>
            </w:ins>
            <w:r>
              <w:rPr>
                <w:rFonts w:eastAsia="Times New Roman"/>
                <w:lang w:val="en-US"/>
              </w:rPr>
              <w:t xml:space="preserve"> </w:t>
            </w:r>
          </w:p>
        </w:tc>
      </w:tr>
      <w:tr w:rsidR="0095430C" w14:paraId="5DF8644E" w14:textId="77777777">
        <w:trPr>
          <w:divId w:val="510997197"/>
          <w:tblCellSpacing w:w="15" w:type="dxa"/>
        </w:trPr>
        <w:tc>
          <w:tcPr>
            <w:tcW w:w="0" w:type="auto"/>
            <w:vAlign w:val="center"/>
            <w:hideMark/>
          </w:tcPr>
          <w:p w14:paraId="1334F95D" w14:textId="77777777" w:rsidR="0095430C" w:rsidRDefault="0095430C">
            <w:pPr>
              <w:rPr>
                <w:rFonts w:eastAsia="Times New Roman"/>
                <w:lang w:val="en-US"/>
              </w:rPr>
            </w:pPr>
          </w:p>
        </w:tc>
        <w:tc>
          <w:tcPr>
            <w:tcW w:w="0" w:type="auto"/>
            <w:vAlign w:val="center"/>
            <w:hideMark/>
          </w:tcPr>
          <w:p w14:paraId="724F0ED1" w14:textId="7DD33400" w:rsidR="0095430C" w:rsidRDefault="005B11EB">
            <w:pPr>
              <w:rPr>
                <w:rFonts w:eastAsia="Times New Roman"/>
                <w:lang w:val="en-US"/>
              </w:rPr>
            </w:pPr>
            <w:r>
              <w:rPr>
                <w:rFonts w:eastAsia="Times New Roman"/>
                <w:b/>
                <w:bCs/>
                <w:lang w:val="en-US"/>
              </w:rPr>
              <w:t xml:space="preserve">Table Lateral Position: </w:t>
            </w:r>
            <w:r>
              <w:rPr>
                <w:rFonts w:eastAsia="Times New Roman"/>
                <w:lang w:val="en-US"/>
              </w:rPr>
              <w:t>Table Lateral Position with respect to an arbitrary chosen reference by the equipment. Table motion towards CRA is positive assuming that the patient is positioned supine and its head is in normal position</w:t>
            </w:r>
            <w:ins w:id="277" w:author="Tom Oniki" w:date="2015-09-04T15:11:00Z">
              <w:r w:rsidR="00D845FA">
                <w:rPr>
                  <w:rFonts w:eastAsia="Times New Roman"/>
                  <w:lang w:val="en-US"/>
                </w:rPr>
                <w:t>.</w:t>
              </w:r>
            </w:ins>
            <w:r>
              <w:rPr>
                <w:rFonts w:eastAsia="Times New Roman"/>
                <w:lang w:val="en-US"/>
              </w:rPr>
              <w:t xml:space="preserve"> </w:t>
            </w:r>
          </w:p>
        </w:tc>
      </w:tr>
      <w:tr w:rsidR="0095430C" w14:paraId="746011E7" w14:textId="77777777">
        <w:trPr>
          <w:divId w:val="510997197"/>
          <w:tblCellSpacing w:w="15" w:type="dxa"/>
        </w:trPr>
        <w:tc>
          <w:tcPr>
            <w:tcW w:w="0" w:type="auto"/>
            <w:vAlign w:val="center"/>
            <w:hideMark/>
          </w:tcPr>
          <w:p w14:paraId="1D2CF242" w14:textId="77777777" w:rsidR="0095430C" w:rsidRDefault="0095430C">
            <w:pPr>
              <w:rPr>
                <w:rFonts w:eastAsia="Times New Roman"/>
                <w:lang w:val="en-US"/>
              </w:rPr>
            </w:pPr>
          </w:p>
        </w:tc>
        <w:tc>
          <w:tcPr>
            <w:tcW w:w="0" w:type="auto"/>
            <w:vAlign w:val="center"/>
            <w:hideMark/>
          </w:tcPr>
          <w:p w14:paraId="6056935C" w14:textId="2A7EE853" w:rsidR="0095430C" w:rsidRDefault="005B11EB">
            <w:pPr>
              <w:rPr>
                <w:rFonts w:eastAsia="Times New Roman"/>
                <w:lang w:val="en-US"/>
              </w:rPr>
            </w:pPr>
            <w:r>
              <w:rPr>
                <w:rFonts w:eastAsia="Times New Roman"/>
                <w:b/>
                <w:bCs/>
                <w:lang w:val="en-US"/>
              </w:rPr>
              <w:t xml:space="preserve">Table Height Position: </w:t>
            </w:r>
            <w:r>
              <w:rPr>
                <w:rFonts w:eastAsia="Times New Roman"/>
                <w:lang w:val="en-US"/>
              </w:rPr>
              <w:t>Table Height Position with respect to an arbitrary chosen reference by the equipment in (mm). Table motion downwards is positive</w:t>
            </w:r>
            <w:ins w:id="278" w:author="Tom Oniki" w:date="2015-09-04T15:11:00Z">
              <w:r w:rsidR="00D845FA">
                <w:rPr>
                  <w:rFonts w:eastAsia="Times New Roman"/>
                  <w:lang w:val="en-US"/>
                </w:rPr>
                <w:t>.</w:t>
              </w:r>
            </w:ins>
            <w:r>
              <w:rPr>
                <w:rFonts w:eastAsia="Times New Roman"/>
                <w:lang w:val="en-US"/>
              </w:rPr>
              <w:t xml:space="preserve"> </w:t>
            </w:r>
          </w:p>
        </w:tc>
      </w:tr>
      <w:tr w:rsidR="0095430C" w14:paraId="0DB2BB98" w14:textId="77777777">
        <w:trPr>
          <w:divId w:val="510997197"/>
          <w:tblCellSpacing w:w="15" w:type="dxa"/>
        </w:trPr>
        <w:tc>
          <w:tcPr>
            <w:tcW w:w="0" w:type="auto"/>
            <w:vAlign w:val="center"/>
            <w:hideMark/>
          </w:tcPr>
          <w:p w14:paraId="249BB0D3" w14:textId="77777777" w:rsidR="0095430C" w:rsidRDefault="0095430C">
            <w:pPr>
              <w:rPr>
                <w:rFonts w:eastAsia="Times New Roman"/>
                <w:lang w:val="en-US"/>
              </w:rPr>
            </w:pPr>
          </w:p>
        </w:tc>
        <w:tc>
          <w:tcPr>
            <w:tcW w:w="0" w:type="auto"/>
            <w:vAlign w:val="center"/>
            <w:hideMark/>
          </w:tcPr>
          <w:p w14:paraId="03DB4355" w14:textId="61A38999" w:rsidR="0095430C" w:rsidRDefault="005B11EB">
            <w:pPr>
              <w:rPr>
                <w:rFonts w:eastAsia="Times New Roman"/>
                <w:lang w:val="en-US"/>
              </w:rPr>
            </w:pPr>
            <w:r>
              <w:rPr>
                <w:rFonts w:eastAsia="Times New Roman"/>
                <w:b/>
                <w:bCs/>
                <w:lang w:val="en-US"/>
              </w:rPr>
              <w:t xml:space="preserve">Table Head Tilt Angle: </w:t>
            </w:r>
            <w:r>
              <w:rPr>
                <w:rFonts w:eastAsia="Times New Roman"/>
                <w:lang w:val="en-US"/>
              </w:rPr>
              <w:t>Angle of the head-feet axis of the table in degrees relative to the horizontal plane. Positive values indicate that the head of the table is upwards</w:t>
            </w:r>
            <w:ins w:id="279" w:author="Tom Oniki" w:date="2015-09-04T15:11:00Z">
              <w:r w:rsidR="00D845FA">
                <w:rPr>
                  <w:rFonts w:eastAsia="Times New Roman"/>
                  <w:lang w:val="en-US"/>
                </w:rPr>
                <w:t>.</w:t>
              </w:r>
            </w:ins>
            <w:r>
              <w:rPr>
                <w:rFonts w:eastAsia="Times New Roman"/>
                <w:lang w:val="en-US"/>
              </w:rPr>
              <w:t xml:space="preserve"> </w:t>
            </w:r>
          </w:p>
        </w:tc>
      </w:tr>
      <w:tr w:rsidR="0095430C" w14:paraId="549E088B" w14:textId="77777777">
        <w:trPr>
          <w:divId w:val="510997197"/>
          <w:tblCellSpacing w:w="15" w:type="dxa"/>
        </w:trPr>
        <w:tc>
          <w:tcPr>
            <w:tcW w:w="0" w:type="auto"/>
            <w:vAlign w:val="center"/>
            <w:hideMark/>
          </w:tcPr>
          <w:p w14:paraId="1CD37409" w14:textId="77777777" w:rsidR="0095430C" w:rsidRDefault="0095430C">
            <w:pPr>
              <w:rPr>
                <w:rFonts w:eastAsia="Times New Roman"/>
                <w:lang w:val="en-US"/>
              </w:rPr>
            </w:pPr>
          </w:p>
        </w:tc>
        <w:tc>
          <w:tcPr>
            <w:tcW w:w="0" w:type="auto"/>
            <w:vAlign w:val="center"/>
            <w:hideMark/>
          </w:tcPr>
          <w:p w14:paraId="7717517C" w14:textId="77777777" w:rsidR="0095430C"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95430C" w14:paraId="4D1601C6" w14:textId="77777777">
        <w:trPr>
          <w:divId w:val="510997197"/>
          <w:tblCellSpacing w:w="15" w:type="dxa"/>
        </w:trPr>
        <w:tc>
          <w:tcPr>
            <w:tcW w:w="0" w:type="auto"/>
            <w:vAlign w:val="center"/>
            <w:hideMark/>
          </w:tcPr>
          <w:p w14:paraId="4DBA9822" w14:textId="77777777" w:rsidR="0095430C" w:rsidRDefault="0095430C">
            <w:pPr>
              <w:rPr>
                <w:rFonts w:eastAsia="Times New Roman"/>
                <w:lang w:val="en-US"/>
              </w:rPr>
            </w:pPr>
          </w:p>
        </w:tc>
        <w:tc>
          <w:tcPr>
            <w:tcW w:w="0" w:type="auto"/>
            <w:vAlign w:val="center"/>
            <w:hideMark/>
          </w:tcPr>
          <w:p w14:paraId="0A6B2FD0" w14:textId="59E29D6E" w:rsidR="0095430C" w:rsidRDefault="005B11EB">
            <w:pPr>
              <w:rPr>
                <w:rFonts w:eastAsia="Times New Roman"/>
                <w:lang w:val="en-US"/>
              </w:rPr>
            </w:pPr>
            <w:r>
              <w:rPr>
                <w:rFonts w:eastAsia="Times New Roman"/>
                <w:b/>
                <w:bCs/>
                <w:lang w:val="en-US"/>
              </w:rPr>
              <w:t xml:space="preserve">Table Cradle Tilt Angle: </w:t>
            </w:r>
            <w:r>
              <w:rPr>
                <w:rFonts w:eastAsia="Times New Roman"/>
                <w:lang w:val="en-US"/>
              </w:rPr>
              <w:t>Angle of the left-right axis of the table in degrees relative to the horizontal plane. Positive values indicate that the left of the table is upwards</w:t>
            </w:r>
            <w:ins w:id="280" w:author="Tom Oniki" w:date="2015-09-04T15:12:00Z">
              <w:r w:rsidR="00D845FA">
                <w:rPr>
                  <w:rFonts w:eastAsia="Times New Roman"/>
                  <w:lang w:val="en-US"/>
                </w:rPr>
                <w:t>.</w:t>
              </w:r>
            </w:ins>
            <w:r>
              <w:rPr>
                <w:rFonts w:eastAsia="Times New Roman"/>
                <w:lang w:val="en-US"/>
              </w:rPr>
              <w:t xml:space="preserve"> </w:t>
            </w:r>
          </w:p>
        </w:tc>
      </w:tr>
      <w:tr w:rsidR="0095430C" w14:paraId="278A9061" w14:textId="77777777">
        <w:trPr>
          <w:divId w:val="510997197"/>
          <w:tblCellSpacing w:w="15" w:type="dxa"/>
        </w:trPr>
        <w:tc>
          <w:tcPr>
            <w:tcW w:w="0" w:type="auto"/>
            <w:vAlign w:val="center"/>
            <w:hideMark/>
          </w:tcPr>
          <w:p w14:paraId="604EE025" w14:textId="77777777" w:rsidR="0095430C" w:rsidRDefault="0095430C">
            <w:pPr>
              <w:rPr>
                <w:rFonts w:eastAsia="Times New Roman"/>
                <w:lang w:val="en-US"/>
              </w:rPr>
            </w:pPr>
          </w:p>
        </w:tc>
        <w:tc>
          <w:tcPr>
            <w:tcW w:w="0" w:type="auto"/>
            <w:vAlign w:val="center"/>
            <w:hideMark/>
          </w:tcPr>
          <w:p w14:paraId="4CF9D5C4" w14:textId="77777777" w:rsidR="0095430C"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95430C" w14:paraId="35D76BA9" w14:textId="77777777">
        <w:trPr>
          <w:divId w:val="510997197"/>
          <w:tblCellSpacing w:w="15" w:type="dxa"/>
        </w:trPr>
        <w:tc>
          <w:tcPr>
            <w:tcW w:w="0" w:type="auto"/>
            <w:vAlign w:val="center"/>
            <w:hideMark/>
          </w:tcPr>
          <w:p w14:paraId="09D19A5B" w14:textId="77777777" w:rsidR="0095430C" w:rsidRDefault="0095430C">
            <w:pPr>
              <w:rPr>
                <w:rFonts w:eastAsia="Times New Roman"/>
                <w:lang w:val="en-US"/>
              </w:rPr>
            </w:pPr>
          </w:p>
        </w:tc>
        <w:tc>
          <w:tcPr>
            <w:tcW w:w="0" w:type="auto"/>
            <w:vAlign w:val="center"/>
            <w:hideMark/>
          </w:tcPr>
          <w:p w14:paraId="491B429D" w14:textId="77777777" w:rsidR="0095430C"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95430C" w14:paraId="6BC72F64" w14:textId="77777777">
        <w:trPr>
          <w:divId w:val="510997197"/>
          <w:tblCellSpacing w:w="15" w:type="dxa"/>
        </w:trPr>
        <w:tc>
          <w:tcPr>
            <w:tcW w:w="0" w:type="auto"/>
            <w:vAlign w:val="center"/>
            <w:hideMark/>
          </w:tcPr>
          <w:p w14:paraId="2449F814" w14:textId="77777777" w:rsidR="0095430C" w:rsidRDefault="0095430C">
            <w:pPr>
              <w:rPr>
                <w:rFonts w:eastAsia="Times New Roman"/>
                <w:lang w:val="en-US"/>
              </w:rPr>
            </w:pPr>
          </w:p>
        </w:tc>
        <w:tc>
          <w:tcPr>
            <w:tcW w:w="0" w:type="auto"/>
            <w:vAlign w:val="center"/>
            <w:hideMark/>
          </w:tcPr>
          <w:p w14:paraId="44BEEE42" w14:textId="77777777" w:rsidR="0095430C"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w:t>
            </w:r>
            <w:r>
              <w:rPr>
                <w:rFonts w:eastAsia="Times New Roman"/>
                <w:lang w:val="en-US"/>
              </w:rPr>
              <w:lastRenderedPageBreak/>
              <w:t xml:space="preserve">irradiation event; see (113751, DCM, "Table Longitudinal Position") </w:t>
            </w:r>
          </w:p>
        </w:tc>
      </w:tr>
      <w:tr w:rsidR="0095430C" w14:paraId="503BEA97" w14:textId="77777777">
        <w:trPr>
          <w:divId w:val="510997197"/>
          <w:tblCellSpacing w:w="15" w:type="dxa"/>
        </w:trPr>
        <w:tc>
          <w:tcPr>
            <w:tcW w:w="0" w:type="auto"/>
            <w:vAlign w:val="center"/>
            <w:hideMark/>
          </w:tcPr>
          <w:p w14:paraId="5372123A" w14:textId="77777777" w:rsidR="0095430C" w:rsidRDefault="0095430C">
            <w:pPr>
              <w:rPr>
                <w:rFonts w:eastAsia="Times New Roman"/>
                <w:lang w:val="en-US"/>
              </w:rPr>
            </w:pPr>
          </w:p>
        </w:tc>
        <w:tc>
          <w:tcPr>
            <w:tcW w:w="0" w:type="auto"/>
            <w:vAlign w:val="center"/>
            <w:hideMark/>
          </w:tcPr>
          <w:p w14:paraId="5A32217F" w14:textId="77777777" w:rsidR="0095430C"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95430C" w14:paraId="2CCE75EA" w14:textId="77777777">
        <w:trPr>
          <w:divId w:val="510997197"/>
          <w:tblCellSpacing w:w="15" w:type="dxa"/>
        </w:trPr>
        <w:tc>
          <w:tcPr>
            <w:tcW w:w="0" w:type="auto"/>
            <w:vAlign w:val="center"/>
            <w:hideMark/>
          </w:tcPr>
          <w:p w14:paraId="25A37A73" w14:textId="77777777" w:rsidR="0095430C" w:rsidRDefault="0095430C">
            <w:pPr>
              <w:rPr>
                <w:rFonts w:eastAsia="Times New Roman"/>
                <w:lang w:val="en-US"/>
              </w:rPr>
            </w:pPr>
          </w:p>
        </w:tc>
        <w:tc>
          <w:tcPr>
            <w:tcW w:w="0" w:type="auto"/>
            <w:vAlign w:val="center"/>
            <w:hideMark/>
          </w:tcPr>
          <w:p w14:paraId="0B9D4E38" w14:textId="77777777" w:rsidR="0095430C"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95430C" w14:paraId="3C49469A" w14:textId="77777777">
        <w:trPr>
          <w:divId w:val="510997197"/>
          <w:tblCellSpacing w:w="15" w:type="dxa"/>
        </w:trPr>
        <w:tc>
          <w:tcPr>
            <w:tcW w:w="0" w:type="auto"/>
            <w:vAlign w:val="center"/>
            <w:hideMark/>
          </w:tcPr>
          <w:p w14:paraId="078E54FF" w14:textId="77777777" w:rsidR="0095430C" w:rsidRDefault="0095430C">
            <w:pPr>
              <w:rPr>
                <w:rFonts w:eastAsia="Times New Roman"/>
                <w:lang w:val="en-US"/>
              </w:rPr>
            </w:pPr>
          </w:p>
        </w:tc>
        <w:tc>
          <w:tcPr>
            <w:tcW w:w="0" w:type="auto"/>
            <w:vAlign w:val="center"/>
            <w:hideMark/>
          </w:tcPr>
          <w:p w14:paraId="7A5F7CF2" w14:textId="77777777" w:rsidR="0095430C"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95430C" w14:paraId="18117270" w14:textId="77777777">
        <w:trPr>
          <w:divId w:val="510997197"/>
          <w:tblCellSpacing w:w="15" w:type="dxa"/>
        </w:trPr>
        <w:tc>
          <w:tcPr>
            <w:tcW w:w="0" w:type="auto"/>
            <w:vAlign w:val="center"/>
            <w:hideMark/>
          </w:tcPr>
          <w:p w14:paraId="622650FE" w14:textId="77777777" w:rsidR="0095430C" w:rsidRDefault="0095430C">
            <w:pPr>
              <w:rPr>
                <w:rFonts w:eastAsia="Times New Roman"/>
                <w:lang w:val="en-US"/>
              </w:rPr>
            </w:pPr>
          </w:p>
        </w:tc>
        <w:tc>
          <w:tcPr>
            <w:tcW w:w="0" w:type="auto"/>
            <w:vAlign w:val="center"/>
            <w:hideMark/>
          </w:tcPr>
          <w:p w14:paraId="72FE1250" w14:textId="77777777" w:rsidR="0095430C"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95430C" w14:paraId="06A55174" w14:textId="77777777">
        <w:trPr>
          <w:divId w:val="510997197"/>
          <w:tblCellSpacing w:w="15" w:type="dxa"/>
        </w:trPr>
        <w:tc>
          <w:tcPr>
            <w:tcW w:w="0" w:type="auto"/>
            <w:vAlign w:val="center"/>
            <w:hideMark/>
          </w:tcPr>
          <w:p w14:paraId="705FF166" w14:textId="77777777" w:rsidR="0095430C" w:rsidRDefault="0095430C">
            <w:pPr>
              <w:rPr>
                <w:rFonts w:eastAsia="Times New Roman"/>
                <w:lang w:val="en-US"/>
              </w:rPr>
            </w:pPr>
          </w:p>
        </w:tc>
        <w:tc>
          <w:tcPr>
            <w:tcW w:w="0" w:type="auto"/>
            <w:vAlign w:val="center"/>
            <w:hideMark/>
          </w:tcPr>
          <w:p w14:paraId="2BBCD788" w14:textId="77777777" w:rsidR="0095430C"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95430C" w14:paraId="59A215DA" w14:textId="77777777">
        <w:trPr>
          <w:divId w:val="510997197"/>
          <w:tblCellSpacing w:w="15" w:type="dxa"/>
        </w:trPr>
        <w:tc>
          <w:tcPr>
            <w:tcW w:w="0" w:type="auto"/>
            <w:vAlign w:val="center"/>
            <w:hideMark/>
          </w:tcPr>
          <w:p w14:paraId="0F3288D7" w14:textId="77777777" w:rsidR="0095430C" w:rsidRDefault="0095430C">
            <w:pPr>
              <w:rPr>
                <w:rFonts w:eastAsia="Times New Roman"/>
                <w:lang w:val="en-US"/>
              </w:rPr>
            </w:pPr>
          </w:p>
        </w:tc>
        <w:tc>
          <w:tcPr>
            <w:tcW w:w="0" w:type="auto"/>
            <w:vAlign w:val="center"/>
            <w:hideMark/>
          </w:tcPr>
          <w:p w14:paraId="20B84E57" w14:textId="77777777" w:rsidR="0095430C"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95430C" w14:paraId="65969A83" w14:textId="77777777">
        <w:trPr>
          <w:divId w:val="510997197"/>
          <w:tblCellSpacing w:w="15" w:type="dxa"/>
        </w:trPr>
        <w:tc>
          <w:tcPr>
            <w:tcW w:w="0" w:type="auto"/>
            <w:vAlign w:val="center"/>
            <w:hideMark/>
          </w:tcPr>
          <w:p w14:paraId="3A2D3984" w14:textId="77777777" w:rsidR="0095430C" w:rsidRDefault="0095430C">
            <w:pPr>
              <w:rPr>
                <w:rFonts w:eastAsia="Times New Roman"/>
                <w:lang w:val="en-US"/>
              </w:rPr>
            </w:pPr>
          </w:p>
        </w:tc>
        <w:tc>
          <w:tcPr>
            <w:tcW w:w="0" w:type="auto"/>
            <w:vAlign w:val="center"/>
            <w:hideMark/>
          </w:tcPr>
          <w:p w14:paraId="74045750" w14:textId="77777777" w:rsidR="0095430C"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95430C" w14:paraId="7A5724E6" w14:textId="77777777">
        <w:trPr>
          <w:divId w:val="510997197"/>
          <w:tblCellSpacing w:w="15" w:type="dxa"/>
        </w:trPr>
        <w:tc>
          <w:tcPr>
            <w:tcW w:w="0" w:type="auto"/>
            <w:vAlign w:val="center"/>
            <w:hideMark/>
          </w:tcPr>
          <w:p w14:paraId="5DB27692" w14:textId="77777777" w:rsidR="0095430C" w:rsidRDefault="0095430C">
            <w:pPr>
              <w:rPr>
                <w:rFonts w:eastAsia="Times New Roman"/>
                <w:lang w:val="en-US"/>
              </w:rPr>
            </w:pPr>
          </w:p>
        </w:tc>
        <w:tc>
          <w:tcPr>
            <w:tcW w:w="0" w:type="auto"/>
            <w:vAlign w:val="center"/>
            <w:hideMark/>
          </w:tcPr>
          <w:p w14:paraId="227B96DB" w14:textId="77777777" w:rsidR="0095430C"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95430C" w14:paraId="736DAE3D" w14:textId="77777777">
        <w:trPr>
          <w:divId w:val="510997197"/>
          <w:tblCellSpacing w:w="15" w:type="dxa"/>
        </w:trPr>
        <w:tc>
          <w:tcPr>
            <w:tcW w:w="0" w:type="auto"/>
            <w:vAlign w:val="center"/>
            <w:hideMark/>
          </w:tcPr>
          <w:p w14:paraId="7C2F877C" w14:textId="77777777" w:rsidR="0095430C" w:rsidRDefault="0095430C">
            <w:pPr>
              <w:rPr>
                <w:rFonts w:eastAsia="Times New Roman"/>
                <w:lang w:val="en-US"/>
              </w:rPr>
            </w:pPr>
          </w:p>
        </w:tc>
        <w:tc>
          <w:tcPr>
            <w:tcW w:w="0" w:type="auto"/>
            <w:vAlign w:val="center"/>
            <w:hideMark/>
          </w:tcPr>
          <w:p w14:paraId="466D8AAB" w14:textId="77777777" w:rsidR="0095430C"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95430C" w14:paraId="71ADA89E" w14:textId="77777777">
        <w:trPr>
          <w:divId w:val="510997197"/>
          <w:tblCellSpacing w:w="15" w:type="dxa"/>
        </w:trPr>
        <w:tc>
          <w:tcPr>
            <w:tcW w:w="0" w:type="auto"/>
            <w:vAlign w:val="center"/>
            <w:hideMark/>
          </w:tcPr>
          <w:p w14:paraId="51C25E7C" w14:textId="77777777" w:rsidR="0095430C" w:rsidRDefault="0095430C">
            <w:pPr>
              <w:rPr>
                <w:rFonts w:eastAsia="Times New Roman"/>
                <w:lang w:val="en-US"/>
              </w:rPr>
            </w:pPr>
          </w:p>
        </w:tc>
        <w:tc>
          <w:tcPr>
            <w:tcW w:w="0" w:type="auto"/>
            <w:vAlign w:val="center"/>
            <w:hideMark/>
          </w:tcPr>
          <w:p w14:paraId="28AF8C7F" w14:textId="77777777" w:rsidR="0095430C"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95430C" w14:paraId="6C18D790" w14:textId="77777777">
        <w:trPr>
          <w:divId w:val="510997197"/>
          <w:tblCellSpacing w:w="15" w:type="dxa"/>
        </w:trPr>
        <w:tc>
          <w:tcPr>
            <w:tcW w:w="0" w:type="auto"/>
            <w:vAlign w:val="center"/>
            <w:hideMark/>
          </w:tcPr>
          <w:p w14:paraId="2E2AB65A" w14:textId="77777777" w:rsidR="0095430C" w:rsidRDefault="0095430C">
            <w:pPr>
              <w:rPr>
                <w:rFonts w:eastAsia="Times New Roman"/>
                <w:lang w:val="en-US"/>
              </w:rPr>
            </w:pPr>
          </w:p>
        </w:tc>
        <w:tc>
          <w:tcPr>
            <w:tcW w:w="0" w:type="auto"/>
            <w:vAlign w:val="center"/>
            <w:hideMark/>
          </w:tcPr>
          <w:p w14:paraId="37A26566" w14:textId="77777777" w:rsidR="0095430C"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95430C" w14:paraId="5B9180E1" w14:textId="77777777">
        <w:trPr>
          <w:divId w:val="510997197"/>
          <w:tblCellSpacing w:w="15" w:type="dxa"/>
        </w:trPr>
        <w:tc>
          <w:tcPr>
            <w:tcW w:w="0" w:type="auto"/>
            <w:vAlign w:val="center"/>
            <w:hideMark/>
          </w:tcPr>
          <w:p w14:paraId="1012A388" w14:textId="77777777" w:rsidR="0095430C" w:rsidRDefault="0095430C">
            <w:pPr>
              <w:rPr>
                <w:rFonts w:eastAsia="Times New Roman"/>
                <w:lang w:val="en-US"/>
              </w:rPr>
            </w:pPr>
          </w:p>
        </w:tc>
        <w:tc>
          <w:tcPr>
            <w:tcW w:w="0" w:type="auto"/>
            <w:vAlign w:val="center"/>
            <w:hideMark/>
          </w:tcPr>
          <w:p w14:paraId="36184165" w14:textId="77777777" w:rsidR="0095430C"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95430C" w14:paraId="0DFC688D" w14:textId="77777777">
        <w:trPr>
          <w:divId w:val="510997197"/>
          <w:tblCellSpacing w:w="15" w:type="dxa"/>
        </w:trPr>
        <w:tc>
          <w:tcPr>
            <w:tcW w:w="0" w:type="auto"/>
            <w:vAlign w:val="center"/>
            <w:hideMark/>
          </w:tcPr>
          <w:p w14:paraId="780A12A0" w14:textId="77777777" w:rsidR="0095430C" w:rsidRDefault="0095430C">
            <w:pPr>
              <w:rPr>
                <w:rFonts w:eastAsia="Times New Roman"/>
                <w:lang w:val="en-US"/>
              </w:rPr>
            </w:pPr>
          </w:p>
        </w:tc>
        <w:tc>
          <w:tcPr>
            <w:tcW w:w="0" w:type="auto"/>
            <w:vAlign w:val="center"/>
            <w:hideMark/>
          </w:tcPr>
          <w:p w14:paraId="35796AA1" w14:textId="77777777" w:rsidR="0095430C"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95430C" w14:paraId="5FC693B5" w14:textId="77777777">
        <w:trPr>
          <w:divId w:val="510997197"/>
          <w:tblCellSpacing w:w="15" w:type="dxa"/>
        </w:trPr>
        <w:tc>
          <w:tcPr>
            <w:tcW w:w="0" w:type="auto"/>
            <w:vAlign w:val="center"/>
            <w:hideMark/>
          </w:tcPr>
          <w:p w14:paraId="27439655" w14:textId="77777777" w:rsidR="0095430C" w:rsidRDefault="0095430C">
            <w:pPr>
              <w:rPr>
                <w:rFonts w:eastAsia="Times New Roman"/>
                <w:lang w:val="en-US"/>
              </w:rPr>
            </w:pPr>
          </w:p>
        </w:tc>
        <w:tc>
          <w:tcPr>
            <w:tcW w:w="0" w:type="auto"/>
            <w:vAlign w:val="center"/>
            <w:hideMark/>
          </w:tcPr>
          <w:p w14:paraId="66EAFBB1" w14:textId="77777777" w:rsidR="0095430C"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95430C" w14:paraId="48BD43AC" w14:textId="77777777">
        <w:trPr>
          <w:divId w:val="510997197"/>
          <w:tblCellSpacing w:w="15" w:type="dxa"/>
        </w:trPr>
        <w:tc>
          <w:tcPr>
            <w:tcW w:w="0" w:type="auto"/>
            <w:vAlign w:val="center"/>
            <w:hideMark/>
          </w:tcPr>
          <w:p w14:paraId="601D81DC" w14:textId="77777777" w:rsidR="0095430C" w:rsidRDefault="0095430C">
            <w:pPr>
              <w:rPr>
                <w:rFonts w:eastAsia="Times New Roman"/>
                <w:lang w:val="en-US"/>
              </w:rPr>
            </w:pPr>
          </w:p>
        </w:tc>
        <w:tc>
          <w:tcPr>
            <w:tcW w:w="0" w:type="auto"/>
            <w:vAlign w:val="center"/>
            <w:hideMark/>
          </w:tcPr>
          <w:p w14:paraId="670BBF78" w14:textId="77777777" w:rsidR="0095430C"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95430C" w14:paraId="3C2A0C2F" w14:textId="77777777">
        <w:trPr>
          <w:divId w:val="510997197"/>
          <w:tblCellSpacing w:w="15" w:type="dxa"/>
        </w:trPr>
        <w:tc>
          <w:tcPr>
            <w:tcW w:w="0" w:type="auto"/>
            <w:vAlign w:val="center"/>
            <w:hideMark/>
          </w:tcPr>
          <w:p w14:paraId="1FD9F899" w14:textId="77777777" w:rsidR="0095430C" w:rsidRDefault="0095430C">
            <w:pPr>
              <w:rPr>
                <w:rFonts w:eastAsia="Times New Roman"/>
                <w:lang w:val="en-US"/>
              </w:rPr>
            </w:pPr>
          </w:p>
        </w:tc>
        <w:tc>
          <w:tcPr>
            <w:tcW w:w="0" w:type="auto"/>
            <w:vAlign w:val="center"/>
            <w:hideMark/>
          </w:tcPr>
          <w:p w14:paraId="0822DAA1" w14:textId="77777777" w:rsidR="0095430C"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95430C" w14:paraId="67FB5240" w14:textId="77777777">
        <w:trPr>
          <w:divId w:val="510997197"/>
          <w:tblCellSpacing w:w="15" w:type="dxa"/>
        </w:trPr>
        <w:tc>
          <w:tcPr>
            <w:tcW w:w="0" w:type="auto"/>
            <w:vAlign w:val="center"/>
            <w:hideMark/>
          </w:tcPr>
          <w:p w14:paraId="34223BAB" w14:textId="77777777" w:rsidR="0095430C" w:rsidRDefault="0095430C">
            <w:pPr>
              <w:rPr>
                <w:rFonts w:eastAsia="Times New Roman"/>
                <w:lang w:val="en-US"/>
              </w:rPr>
            </w:pPr>
          </w:p>
        </w:tc>
        <w:tc>
          <w:tcPr>
            <w:tcW w:w="0" w:type="auto"/>
            <w:vAlign w:val="center"/>
            <w:hideMark/>
          </w:tcPr>
          <w:p w14:paraId="2057EBBC" w14:textId="77777777" w:rsidR="0095430C"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95430C" w14:paraId="05D39A31" w14:textId="77777777">
        <w:trPr>
          <w:divId w:val="510997197"/>
          <w:tblCellSpacing w:w="15" w:type="dxa"/>
        </w:trPr>
        <w:tc>
          <w:tcPr>
            <w:tcW w:w="0" w:type="auto"/>
            <w:vAlign w:val="center"/>
            <w:hideMark/>
          </w:tcPr>
          <w:p w14:paraId="2F8F61FA" w14:textId="77777777" w:rsidR="0095430C" w:rsidRDefault="0095430C">
            <w:pPr>
              <w:rPr>
                <w:rFonts w:eastAsia="Times New Roman"/>
                <w:lang w:val="en-US"/>
              </w:rPr>
            </w:pPr>
          </w:p>
        </w:tc>
        <w:tc>
          <w:tcPr>
            <w:tcW w:w="0" w:type="auto"/>
            <w:vAlign w:val="center"/>
            <w:hideMark/>
          </w:tcPr>
          <w:p w14:paraId="2AAE8FE9" w14:textId="77777777" w:rsidR="0095430C"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95430C" w14:paraId="5C4E31BD" w14:textId="77777777">
        <w:trPr>
          <w:divId w:val="510997197"/>
          <w:tblCellSpacing w:w="15" w:type="dxa"/>
        </w:trPr>
        <w:tc>
          <w:tcPr>
            <w:tcW w:w="0" w:type="auto"/>
            <w:vAlign w:val="center"/>
            <w:hideMark/>
          </w:tcPr>
          <w:p w14:paraId="21CEF44A" w14:textId="77777777" w:rsidR="0095430C" w:rsidRDefault="0095430C">
            <w:pPr>
              <w:rPr>
                <w:rFonts w:eastAsia="Times New Roman"/>
                <w:lang w:val="en-US"/>
              </w:rPr>
            </w:pPr>
          </w:p>
        </w:tc>
        <w:tc>
          <w:tcPr>
            <w:tcW w:w="0" w:type="auto"/>
            <w:vAlign w:val="center"/>
            <w:hideMark/>
          </w:tcPr>
          <w:p w14:paraId="1B7E6DFD" w14:textId="77777777" w:rsidR="0095430C"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95430C" w14:paraId="694F36F6" w14:textId="77777777">
        <w:trPr>
          <w:divId w:val="510997197"/>
          <w:tblCellSpacing w:w="15" w:type="dxa"/>
        </w:trPr>
        <w:tc>
          <w:tcPr>
            <w:tcW w:w="0" w:type="auto"/>
            <w:vAlign w:val="center"/>
            <w:hideMark/>
          </w:tcPr>
          <w:p w14:paraId="3ED70DA8" w14:textId="77777777" w:rsidR="0095430C" w:rsidRDefault="0095430C">
            <w:pPr>
              <w:rPr>
                <w:rFonts w:eastAsia="Times New Roman"/>
                <w:lang w:val="en-US"/>
              </w:rPr>
            </w:pPr>
          </w:p>
        </w:tc>
        <w:tc>
          <w:tcPr>
            <w:tcW w:w="0" w:type="auto"/>
            <w:vAlign w:val="center"/>
            <w:hideMark/>
          </w:tcPr>
          <w:p w14:paraId="5B33B262" w14:textId="77777777" w:rsidR="0095430C"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95430C" w14:paraId="120F3E57" w14:textId="77777777">
        <w:trPr>
          <w:divId w:val="510997197"/>
          <w:tblCellSpacing w:w="15" w:type="dxa"/>
        </w:trPr>
        <w:tc>
          <w:tcPr>
            <w:tcW w:w="0" w:type="auto"/>
            <w:vAlign w:val="center"/>
            <w:hideMark/>
          </w:tcPr>
          <w:p w14:paraId="1EFC61A6" w14:textId="77777777" w:rsidR="0095430C" w:rsidRDefault="0095430C">
            <w:pPr>
              <w:rPr>
                <w:rFonts w:eastAsia="Times New Roman"/>
                <w:lang w:val="en-US"/>
              </w:rPr>
            </w:pPr>
          </w:p>
        </w:tc>
        <w:tc>
          <w:tcPr>
            <w:tcW w:w="0" w:type="auto"/>
            <w:vAlign w:val="center"/>
            <w:hideMark/>
          </w:tcPr>
          <w:p w14:paraId="533ACE75" w14:textId="77777777" w:rsidR="0095430C"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95430C" w14:paraId="2CDF259E" w14:textId="77777777">
        <w:trPr>
          <w:divId w:val="510997197"/>
          <w:tblCellSpacing w:w="15" w:type="dxa"/>
        </w:trPr>
        <w:tc>
          <w:tcPr>
            <w:tcW w:w="0" w:type="auto"/>
            <w:vAlign w:val="center"/>
            <w:hideMark/>
          </w:tcPr>
          <w:p w14:paraId="6DD74F4B" w14:textId="77777777" w:rsidR="0095430C" w:rsidRDefault="0095430C">
            <w:pPr>
              <w:rPr>
                <w:rFonts w:eastAsia="Times New Roman"/>
                <w:lang w:val="en-US"/>
              </w:rPr>
            </w:pPr>
          </w:p>
        </w:tc>
        <w:tc>
          <w:tcPr>
            <w:tcW w:w="0" w:type="auto"/>
            <w:vAlign w:val="center"/>
            <w:hideMark/>
          </w:tcPr>
          <w:p w14:paraId="7809D938" w14:textId="77777777" w:rsidR="0095430C"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95430C" w14:paraId="1ADDCF4B" w14:textId="77777777">
        <w:trPr>
          <w:divId w:val="510997197"/>
          <w:tblCellSpacing w:w="15" w:type="dxa"/>
        </w:trPr>
        <w:tc>
          <w:tcPr>
            <w:tcW w:w="0" w:type="auto"/>
            <w:vAlign w:val="center"/>
            <w:hideMark/>
          </w:tcPr>
          <w:p w14:paraId="07B2E403" w14:textId="77777777" w:rsidR="0095430C" w:rsidRDefault="0095430C">
            <w:pPr>
              <w:rPr>
                <w:rFonts w:eastAsia="Times New Roman"/>
                <w:lang w:val="en-US"/>
              </w:rPr>
            </w:pPr>
          </w:p>
        </w:tc>
        <w:tc>
          <w:tcPr>
            <w:tcW w:w="0" w:type="auto"/>
            <w:vAlign w:val="center"/>
            <w:hideMark/>
          </w:tcPr>
          <w:p w14:paraId="74E1F0BF" w14:textId="77777777" w:rsidR="0095430C"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95430C" w14:paraId="353A6AA1" w14:textId="77777777">
        <w:trPr>
          <w:divId w:val="510997197"/>
          <w:tblCellSpacing w:w="15" w:type="dxa"/>
        </w:trPr>
        <w:tc>
          <w:tcPr>
            <w:tcW w:w="0" w:type="auto"/>
            <w:vAlign w:val="center"/>
            <w:hideMark/>
          </w:tcPr>
          <w:p w14:paraId="4A66261F" w14:textId="77777777" w:rsidR="0095430C" w:rsidRDefault="0095430C">
            <w:pPr>
              <w:rPr>
                <w:rFonts w:eastAsia="Times New Roman"/>
                <w:lang w:val="en-US"/>
              </w:rPr>
            </w:pPr>
          </w:p>
        </w:tc>
        <w:tc>
          <w:tcPr>
            <w:tcW w:w="0" w:type="auto"/>
            <w:vAlign w:val="center"/>
            <w:hideMark/>
          </w:tcPr>
          <w:p w14:paraId="4BD13DBD" w14:textId="77777777" w:rsidR="0095430C"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w:t>
            </w:r>
            <w:r>
              <w:rPr>
                <w:rFonts w:eastAsia="Times New Roman"/>
                <w:lang w:val="en-US"/>
              </w:rPr>
              <w:lastRenderedPageBreak/>
              <w:t xml:space="preserve">product of Dose Length Product (DLP) and the Effective Dose Conversion Factor (E/DLP in units of mSv/mGy-cm), where the ratio is derived by means of dosimetric measurements with an anthropomorphic phantom </w:t>
            </w:r>
          </w:p>
        </w:tc>
      </w:tr>
      <w:tr w:rsidR="0095430C" w14:paraId="0DAD4049" w14:textId="77777777">
        <w:trPr>
          <w:divId w:val="510997197"/>
          <w:tblCellSpacing w:w="15" w:type="dxa"/>
        </w:trPr>
        <w:tc>
          <w:tcPr>
            <w:tcW w:w="0" w:type="auto"/>
            <w:vAlign w:val="center"/>
            <w:hideMark/>
          </w:tcPr>
          <w:p w14:paraId="1D197CB4" w14:textId="77777777" w:rsidR="0095430C" w:rsidRDefault="0095430C">
            <w:pPr>
              <w:rPr>
                <w:rFonts w:eastAsia="Times New Roman"/>
                <w:lang w:val="en-US"/>
              </w:rPr>
            </w:pPr>
          </w:p>
        </w:tc>
        <w:tc>
          <w:tcPr>
            <w:tcW w:w="0" w:type="auto"/>
            <w:vAlign w:val="center"/>
            <w:hideMark/>
          </w:tcPr>
          <w:p w14:paraId="75D1D38A" w14:textId="77777777" w:rsidR="0095430C"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95430C" w14:paraId="20E5E116" w14:textId="77777777">
        <w:trPr>
          <w:divId w:val="510997197"/>
          <w:tblCellSpacing w:w="15" w:type="dxa"/>
        </w:trPr>
        <w:tc>
          <w:tcPr>
            <w:tcW w:w="0" w:type="auto"/>
            <w:vAlign w:val="center"/>
            <w:hideMark/>
          </w:tcPr>
          <w:p w14:paraId="4A87DA67" w14:textId="77777777" w:rsidR="0095430C" w:rsidRDefault="0095430C">
            <w:pPr>
              <w:rPr>
                <w:rFonts w:eastAsia="Times New Roman"/>
                <w:lang w:val="en-US"/>
              </w:rPr>
            </w:pPr>
          </w:p>
        </w:tc>
        <w:tc>
          <w:tcPr>
            <w:tcW w:w="0" w:type="auto"/>
            <w:vAlign w:val="center"/>
            <w:hideMark/>
          </w:tcPr>
          <w:p w14:paraId="58D28FDC" w14:textId="65BE5F8C" w:rsidR="0095430C" w:rsidRDefault="005B11EB">
            <w:pPr>
              <w:rPr>
                <w:rFonts w:eastAsia="Times New Roman"/>
                <w:lang w:val="en-US"/>
              </w:rPr>
            </w:pPr>
            <w:r>
              <w:rPr>
                <w:rFonts w:eastAsia="Times New Roman"/>
                <w:b/>
                <w:bCs/>
                <w:lang w:val="en-US"/>
              </w:rPr>
              <w:t xml:space="preserve">Sequenced Acquisition: </w:t>
            </w:r>
            <w:r>
              <w:rPr>
                <w:rFonts w:eastAsia="Times New Roman"/>
                <w:lang w:val="en-US"/>
              </w:rPr>
              <w:t>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w:t>
            </w:r>
            <w:ins w:id="281" w:author="Tom Oniki" w:date="2015-09-04T15:14:00Z">
              <w:r w:rsidR="00D845FA">
                <w:rPr>
                  <w:rFonts w:eastAsia="Times New Roman"/>
                  <w:lang w:val="en-US"/>
                </w:rPr>
                <w:t>.</w:t>
              </w:r>
            </w:ins>
            <w:r>
              <w:rPr>
                <w:rFonts w:eastAsia="Times New Roman"/>
                <w:lang w:val="en-US"/>
              </w:rPr>
              <w:t xml:space="preserve"> </w:t>
            </w:r>
          </w:p>
        </w:tc>
      </w:tr>
      <w:tr w:rsidR="0095430C" w14:paraId="2BC9D80E" w14:textId="77777777">
        <w:trPr>
          <w:divId w:val="510997197"/>
          <w:tblCellSpacing w:w="15" w:type="dxa"/>
        </w:trPr>
        <w:tc>
          <w:tcPr>
            <w:tcW w:w="0" w:type="auto"/>
            <w:vAlign w:val="center"/>
            <w:hideMark/>
          </w:tcPr>
          <w:p w14:paraId="2DF8CDA1" w14:textId="77777777" w:rsidR="0095430C" w:rsidRDefault="0095430C">
            <w:pPr>
              <w:rPr>
                <w:rFonts w:eastAsia="Times New Roman"/>
                <w:lang w:val="en-US"/>
              </w:rPr>
            </w:pPr>
          </w:p>
        </w:tc>
        <w:tc>
          <w:tcPr>
            <w:tcW w:w="0" w:type="auto"/>
            <w:vAlign w:val="center"/>
            <w:hideMark/>
          </w:tcPr>
          <w:p w14:paraId="3CF55BA7" w14:textId="53646EDA" w:rsidR="0095430C" w:rsidRDefault="005B11EB">
            <w:pPr>
              <w:rPr>
                <w:rFonts w:eastAsia="Times New Roman"/>
                <w:lang w:val="en-US"/>
              </w:rPr>
            </w:pPr>
            <w:r>
              <w:rPr>
                <w:rFonts w:eastAsia="Times New Roman"/>
                <w:b/>
                <w:bCs/>
                <w:lang w:val="en-US"/>
              </w:rPr>
              <w:t xml:space="preserve">Constant Angle Acquisition: </w:t>
            </w:r>
            <w:r>
              <w:rPr>
                <w:rFonts w:eastAsia="Times New Roman"/>
                <w:lang w:val="en-US"/>
              </w:rPr>
              <w:t>The CT acquisition was performed by holding the source at a constant angle and moving the table to obtain a projection image. E.g., localizer</w:t>
            </w:r>
            <w:ins w:id="282" w:author="Tom Oniki" w:date="2015-09-04T15:14:00Z">
              <w:r w:rsidR="00D845FA">
                <w:rPr>
                  <w:rFonts w:eastAsia="Times New Roman"/>
                  <w:lang w:val="en-US"/>
                </w:rPr>
                <w:t>.</w:t>
              </w:r>
            </w:ins>
            <w:r>
              <w:rPr>
                <w:rFonts w:eastAsia="Times New Roman"/>
                <w:lang w:val="en-US"/>
              </w:rPr>
              <w:t xml:space="preserve"> </w:t>
            </w:r>
          </w:p>
        </w:tc>
      </w:tr>
      <w:tr w:rsidR="0095430C" w14:paraId="6C1469AC" w14:textId="77777777">
        <w:trPr>
          <w:divId w:val="510997197"/>
          <w:tblCellSpacing w:w="15" w:type="dxa"/>
        </w:trPr>
        <w:tc>
          <w:tcPr>
            <w:tcW w:w="0" w:type="auto"/>
            <w:vAlign w:val="center"/>
            <w:hideMark/>
          </w:tcPr>
          <w:p w14:paraId="79726860" w14:textId="77777777" w:rsidR="0095430C" w:rsidRDefault="0095430C">
            <w:pPr>
              <w:rPr>
                <w:rFonts w:eastAsia="Times New Roman"/>
                <w:lang w:val="en-US"/>
              </w:rPr>
            </w:pPr>
          </w:p>
        </w:tc>
        <w:tc>
          <w:tcPr>
            <w:tcW w:w="0" w:type="auto"/>
            <w:vAlign w:val="center"/>
            <w:hideMark/>
          </w:tcPr>
          <w:p w14:paraId="351B1C2B" w14:textId="4EFD77BD" w:rsidR="0095430C" w:rsidRDefault="005B11EB">
            <w:pPr>
              <w:rPr>
                <w:rFonts w:eastAsia="Times New Roman"/>
                <w:lang w:val="en-US"/>
              </w:rPr>
            </w:pPr>
            <w:r>
              <w:rPr>
                <w:rFonts w:eastAsia="Times New Roman"/>
                <w:b/>
                <w:bCs/>
                <w:lang w:val="en-US"/>
              </w:rPr>
              <w:t xml:space="preserve">Stationary Acquisition: </w:t>
            </w:r>
            <w:r>
              <w:rPr>
                <w:rFonts w:eastAsia="Times New Roman"/>
                <w:lang w:val="en-US"/>
              </w:rPr>
              <w:t>The CT acquisition was performed by holding the table at a constant position and acquiring multiple slices over time at the same location</w:t>
            </w:r>
            <w:ins w:id="283" w:author="Tom Oniki" w:date="2015-09-04T15:14:00Z">
              <w:r w:rsidR="00D845FA">
                <w:rPr>
                  <w:rFonts w:eastAsia="Times New Roman"/>
                  <w:lang w:val="en-US"/>
                </w:rPr>
                <w:t>.</w:t>
              </w:r>
            </w:ins>
            <w:r>
              <w:rPr>
                <w:rFonts w:eastAsia="Times New Roman"/>
                <w:lang w:val="en-US"/>
              </w:rPr>
              <w:t xml:space="preserve"> </w:t>
            </w:r>
          </w:p>
        </w:tc>
      </w:tr>
      <w:tr w:rsidR="0095430C" w14:paraId="0F55DB57" w14:textId="77777777">
        <w:trPr>
          <w:divId w:val="510997197"/>
          <w:tblCellSpacing w:w="15" w:type="dxa"/>
        </w:trPr>
        <w:tc>
          <w:tcPr>
            <w:tcW w:w="0" w:type="auto"/>
            <w:vAlign w:val="center"/>
            <w:hideMark/>
          </w:tcPr>
          <w:p w14:paraId="6626D355" w14:textId="77777777" w:rsidR="0095430C" w:rsidRDefault="0095430C">
            <w:pPr>
              <w:rPr>
                <w:rFonts w:eastAsia="Times New Roman"/>
                <w:lang w:val="en-US"/>
              </w:rPr>
            </w:pPr>
          </w:p>
        </w:tc>
        <w:tc>
          <w:tcPr>
            <w:tcW w:w="0" w:type="auto"/>
            <w:vAlign w:val="center"/>
            <w:hideMark/>
          </w:tcPr>
          <w:p w14:paraId="7A865AC9" w14:textId="77777777" w:rsidR="0095430C"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95430C" w14:paraId="6614F904" w14:textId="77777777">
        <w:trPr>
          <w:divId w:val="510997197"/>
          <w:tblCellSpacing w:w="15" w:type="dxa"/>
        </w:trPr>
        <w:tc>
          <w:tcPr>
            <w:tcW w:w="0" w:type="auto"/>
            <w:vAlign w:val="center"/>
            <w:hideMark/>
          </w:tcPr>
          <w:p w14:paraId="6BCC5811" w14:textId="77777777" w:rsidR="0095430C" w:rsidRDefault="0095430C">
            <w:pPr>
              <w:rPr>
                <w:rFonts w:eastAsia="Times New Roman"/>
                <w:lang w:val="en-US"/>
              </w:rPr>
            </w:pPr>
          </w:p>
        </w:tc>
        <w:tc>
          <w:tcPr>
            <w:tcW w:w="0" w:type="auto"/>
            <w:vAlign w:val="center"/>
            <w:hideMark/>
          </w:tcPr>
          <w:p w14:paraId="195B7E9C" w14:textId="77777777" w:rsidR="0095430C"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95430C" w14:paraId="032641E3" w14:textId="77777777">
        <w:trPr>
          <w:divId w:val="510997197"/>
          <w:tblCellSpacing w:w="15" w:type="dxa"/>
        </w:trPr>
        <w:tc>
          <w:tcPr>
            <w:tcW w:w="0" w:type="auto"/>
            <w:vAlign w:val="center"/>
            <w:hideMark/>
          </w:tcPr>
          <w:p w14:paraId="4DA20032" w14:textId="77777777" w:rsidR="0095430C" w:rsidRDefault="0095430C">
            <w:pPr>
              <w:rPr>
                <w:rFonts w:eastAsia="Times New Roman"/>
                <w:lang w:val="en-US"/>
              </w:rPr>
            </w:pPr>
          </w:p>
        </w:tc>
        <w:tc>
          <w:tcPr>
            <w:tcW w:w="0" w:type="auto"/>
            <w:vAlign w:val="center"/>
            <w:hideMark/>
          </w:tcPr>
          <w:p w14:paraId="5AEE4DA9" w14:textId="77777777" w:rsidR="0095430C"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95430C" w14:paraId="483E8CAC" w14:textId="77777777">
        <w:trPr>
          <w:divId w:val="510997197"/>
          <w:tblCellSpacing w:w="15" w:type="dxa"/>
        </w:trPr>
        <w:tc>
          <w:tcPr>
            <w:tcW w:w="0" w:type="auto"/>
            <w:vAlign w:val="center"/>
            <w:hideMark/>
          </w:tcPr>
          <w:p w14:paraId="6DBA4DBF" w14:textId="77777777" w:rsidR="0095430C" w:rsidRDefault="0095430C">
            <w:pPr>
              <w:rPr>
                <w:rFonts w:eastAsia="Times New Roman"/>
                <w:lang w:val="en-US"/>
              </w:rPr>
            </w:pPr>
          </w:p>
        </w:tc>
        <w:tc>
          <w:tcPr>
            <w:tcW w:w="0" w:type="auto"/>
            <w:vAlign w:val="center"/>
            <w:hideMark/>
          </w:tcPr>
          <w:p w14:paraId="1F457FA4" w14:textId="77777777" w:rsidR="0095430C"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95430C" w14:paraId="0782FB8E" w14:textId="77777777">
        <w:trPr>
          <w:divId w:val="510997197"/>
          <w:tblCellSpacing w:w="15" w:type="dxa"/>
        </w:trPr>
        <w:tc>
          <w:tcPr>
            <w:tcW w:w="0" w:type="auto"/>
            <w:vAlign w:val="center"/>
            <w:hideMark/>
          </w:tcPr>
          <w:p w14:paraId="22A77103" w14:textId="77777777" w:rsidR="0095430C" w:rsidRDefault="0095430C">
            <w:pPr>
              <w:rPr>
                <w:rFonts w:eastAsia="Times New Roman"/>
                <w:lang w:val="en-US"/>
              </w:rPr>
            </w:pPr>
          </w:p>
        </w:tc>
        <w:tc>
          <w:tcPr>
            <w:tcW w:w="0" w:type="auto"/>
            <w:vAlign w:val="center"/>
            <w:hideMark/>
          </w:tcPr>
          <w:p w14:paraId="0CA7415B" w14:textId="77777777" w:rsidR="0095430C"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95430C" w14:paraId="50CF8AF9" w14:textId="77777777">
        <w:trPr>
          <w:divId w:val="510997197"/>
          <w:tblCellSpacing w:w="15" w:type="dxa"/>
        </w:trPr>
        <w:tc>
          <w:tcPr>
            <w:tcW w:w="0" w:type="auto"/>
            <w:vAlign w:val="center"/>
            <w:hideMark/>
          </w:tcPr>
          <w:p w14:paraId="46F9329A" w14:textId="77777777" w:rsidR="0095430C" w:rsidRDefault="0095430C">
            <w:pPr>
              <w:rPr>
                <w:rFonts w:eastAsia="Times New Roman"/>
                <w:lang w:val="en-US"/>
              </w:rPr>
            </w:pPr>
          </w:p>
        </w:tc>
        <w:tc>
          <w:tcPr>
            <w:tcW w:w="0" w:type="auto"/>
            <w:vAlign w:val="center"/>
            <w:hideMark/>
          </w:tcPr>
          <w:p w14:paraId="61172ABD" w14:textId="77777777" w:rsidR="0095430C"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95430C" w14:paraId="71557126" w14:textId="77777777">
        <w:trPr>
          <w:divId w:val="510997197"/>
          <w:tblCellSpacing w:w="15" w:type="dxa"/>
        </w:trPr>
        <w:tc>
          <w:tcPr>
            <w:tcW w:w="0" w:type="auto"/>
            <w:vAlign w:val="center"/>
            <w:hideMark/>
          </w:tcPr>
          <w:p w14:paraId="45134507" w14:textId="77777777" w:rsidR="0095430C" w:rsidRDefault="0095430C">
            <w:pPr>
              <w:rPr>
                <w:rFonts w:eastAsia="Times New Roman"/>
                <w:lang w:val="en-US"/>
              </w:rPr>
            </w:pPr>
          </w:p>
        </w:tc>
        <w:tc>
          <w:tcPr>
            <w:tcW w:w="0" w:type="auto"/>
            <w:vAlign w:val="center"/>
            <w:hideMark/>
          </w:tcPr>
          <w:p w14:paraId="0F4BFDD4" w14:textId="77777777" w:rsidR="0095430C"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95430C" w14:paraId="352CED63" w14:textId="77777777">
        <w:trPr>
          <w:divId w:val="510997197"/>
          <w:tblCellSpacing w:w="15" w:type="dxa"/>
        </w:trPr>
        <w:tc>
          <w:tcPr>
            <w:tcW w:w="0" w:type="auto"/>
            <w:vAlign w:val="center"/>
            <w:hideMark/>
          </w:tcPr>
          <w:p w14:paraId="75E2B56A" w14:textId="77777777" w:rsidR="0095430C" w:rsidRDefault="0095430C">
            <w:pPr>
              <w:rPr>
                <w:rFonts w:eastAsia="Times New Roman"/>
                <w:lang w:val="en-US"/>
              </w:rPr>
            </w:pPr>
          </w:p>
        </w:tc>
        <w:tc>
          <w:tcPr>
            <w:tcW w:w="0" w:type="auto"/>
            <w:vAlign w:val="center"/>
            <w:hideMark/>
          </w:tcPr>
          <w:p w14:paraId="15569208" w14:textId="77777777" w:rsidR="0095430C"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95430C" w14:paraId="30B3F568" w14:textId="77777777">
        <w:trPr>
          <w:divId w:val="510997197"/>
          <w:tblCellSpacing w:w="15" w:type="dxa"/>
        </w:trPr>
        <w:tc>
          <w:tcPr>
            <w:tcW w:w="0" w:type="auto"/>
            <w:vAlign w:val="center"/>
            <w:hideMark/>
          </w:tcPr>
          <w:p w14:paraId="179BB673" w14:textId="77777777" w:rsidR="0095430C" w:rsidRDefault="0095430C">
            <w:pPr>
              <w:rPr>
                <w:rFonts w:eastAsia="Times New Roman"/>
                <w:lang w:val="en-US"/>
              </w:rPr>
            </w:pPr>
          </w:p>
        </w:tc>
        <w:tc>
          <w:tcPr>
            <w:tcW w:w="0" w:type="auto"/>
            <w:vAlign w:val="center"/>
            <w:hideMark/>
          </w:tcPr>
          <w:p w14:paraId="4BB31831" w14:textId="77777777" w:rsidR="0095430C"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95430C" w14:paraId="20321BA4" w14:textId="77777777">
        <w:trPr>
          <w:divId w:val="510997197"/>
          <w:tblCellSpacing w:w="15" w:type="dxa"/>
        </w:trPr>
        <w:tc>
          <w:tcPr>
            <w:tcW w:w="0" w:type="auto"/>
            <w:vAlign w:val="center"/>
            <w:hideMark/>
          </w:tcPr>
          <w:p w14:paraId="02DA55F3" w14:textId="77777777" w:rsidR="0095430C" w:rsidRDefault="0095430C">
            <w:pPr>
              <w:rPr>
                <w:rFonts w:eastAsia="Times New Roman"/>
                <w:lang w:val="en-US"/>
              </w:rPr>
            </w:pPr>
          </w:p>
        </w:tc>
        <w:tc>
          <w:tcPr>
            <w:tcW w:w="0" w:type="auto"/>
            <w:vAlign w:val="center"/>
            <w:hideMark/>
          </w:tcPr>
          <w:p w14:paraId="0D20037A" w14:textId="77777777" w:rsidR="0095430C"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Conversion Factors (E/DLP) or ratios E/CTDIfreeair </w:t>
            </w:r>
          </w:p>
        </w:tc>
      </w:tr>
      <w:tr w:rsidR="0095430C" w14:paraId="59D07CBA" w14:textId="77777777">
        <w:trPr>
          <w:divId w:val="510997197"/>
          <w:tblCellSpacing w:w="15" w:type="dxa"/>
        </w:trPr>
        <w:tc>
          <w:tcPr>
            <w:tcW w:w="0" w:type="auto"/>
            <w:vAlign w:val="center"/>
            <w:hideMark/>
          </w:tcPr>
          <w:p w14:paraId="3D5B3584" w14:textId="77777777" w:rsidR="0095430C" w:rsidRDefault="0095430C">
            <w:pPr>
              <w:rPr>
                <w:rFonts w:eastAsia="Times New Roman"/>
                <w:lang w:val="en-US"/>
              </w:rPr>
            </w:pPr>
          </w:p>
        </w:tc>
        <w:tc>
          <w:tcPr>
            <w:tcW w:w="0" w:type="auto"/>
            <w:vAlign w:val="center"/>
            <w:hideMark/>
          </w:tcPr>
          <w:p w14:paraId="6F20D677" w14:textId="77777777" w:rsidR="0095430C"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95430C" w14:paraId="5B98E754" w14:textId="77777777">
        <w:trPr>
          <w:divId w:val="510997197"/>
          <w:tblCellSpacing w:w="15" w:type="dxa"/>
        </w:trPr>
        <w:tc>
          <w:tcPr>
            <w:tcW w:w="0" w:type="auto"/>
            <w:vAlign w:val="center"/>
            <w:hideMark/>
          </w:tcPr>
          <w:p w14:paraId="2E4DE22F" w14:textId="77777777" w:rsidR="0095430C" w:rsidRDefault="0095430C">
            <w:pPr>
              <w:rPr>
                <w:rFonts w:eastAsia="Times New Roman"/>
                <w:lang w:val="en-US"/>
              </w:rPr>
            </w:pPr>
          </w:p>
        </w:tc>
        <w:tc>
          <w:tcPr>
            <w:tcW w:w="0" w:type="auto"/>
            <w:vAlign w:val="center"/>
            <w:hideMark/>
          </w:tcPr>
          <w:p w14:paraId="7CEAED27" w14:textId="77777777" w:rsidR="0095430C"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95430C" w14:paraId="365D992D" w14:textId="77777777">
        <w:trPr>
          <w:divId w:val="510997197"/>
          <w:tblCellSpacing w:w="15" w:type="dxa"/>
        </w:trPr>
        <w:tc>
          <w:tcPr>
            <w:tcW w:w="0" w:type="auto"/>
            <w:vAlign w:val="center"/>
            <w:hideMark/>
          </w:tcPr>
          <w:p w14:paraId="13EF6C97" w14:textId="77777777" w:rsidR="0095430C" w:rsidRDefault="0095430C">
            <w:pPr>
              <w:rPr>
                <w:rFonts w:eastAsia="Times New Roman"/>
                <w:lang w:val="en-US"/>
              </w:rPr>
            </w:pPr>
          </w:p>
        </w:tc>
        <w:tc>
          <w:tcPr>
            <w:tcW w:w="0" w:type="auto"/>
            <w:vAlign w:val="center"/>
            <w:hideMark/>
          </w:tcPr>
          <w:p w14:paraId="6325A5FC" w14:textId="77777777" w:rsidR="0095430C"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95430C" w14:paraId="57C478BB" w14:textId="77777777">
        <w:trPr>
          <w:divId w:val="510997197"/>
          <w:tblCellSpacing w:w="15" w:type="dxa"/>
        </w:trPr>
        <w:tc>
          <w:tcPr>
            <w:tcW w:w="0" w:type="auto"/>
            <w:vAlign w:val="center"/>
            <w:hideMark/>
          </w:tcPr>
          <w:p w14:paraId="3FCA2B04" w14:textId="77777777" w:rsidR="0095430C" w:rsidRDefault="0095430C">
            <w:pPr>
              <w:rPr>
                <w:rFonts w:eastAsia="Times New Roman"/>
                <w:lang w:val="en-US"/>
              </w:rPr>
            </w:pPr>
          </w:p>
        </w:tc>
        <w:tc>
          <w:tcPr>
            <w:tcW w:w="0" w:type="auto"/>
            <w:vAlign w:val="center"/>
            <w:hideMark/>
          </w:tcPr>
          <w:p w14:paraId="49E0FFDC" w14:textId="77777777" w:rsidR="0095430C"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95430C" w14:paraId="17C17628" w14:textId="77777777">
        <w:trPr>
          <w:divId w:val="510997197"/>
          <w:tblCellSpacing w:w="15" w:type="dxa"/>
        </w:trPr>
        <w:tc>
          <w:tcPr>
            <w:tcW w:w="0" w:type="auto"/>
            <w:vAlign w:val="center"/>
            <w:hideMark/>
          </w:tcPr>
          <w:p w14:paraId="275887A9" w14:textId="77777777" w:rsidR="0095430C" w:rsidRDefault="0095430C">
            <w:pPr>
              <w:rPr>
                <w:rFonts w:eastAsia="Times New Roman"/>
                <w:lang w:val="en-US"/>
              </w:rPr>
            </w:pPr>
          </w:p>
        </w:tc>
        <w:tc>
          <w:tcPr>
            <w:tcW w:w="0" w:type="auto"/>
            <w:vAlign w:val="center"/>
            <w:hideMark/>
          </w:tcPr>
          <w:p w14:paraId="0A591D30" w14:textId="77777777" w:rsidR="0095430C"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95430C" w14:paraId="657BA78C" w14:textId="77777777">
        <w:trPr>
          <w:divId w:val="510997197"/>
          <w:tblCellSpacing w:w="15" w:type="dxa"/>
        </w:trPr>
        <w:tc>
          <w:tcPr>
            <w:tcW w:w="0" w:type="auto"/>
            <w:vAlign w:val="center"/>
            <w:hideMark/>
          </w:tcPr>
          <w:p w14:paraId="73DEAD73" w14:textId="77777777" w:rsidR="0095430C" w:rsidRDefault="0095430C">
            <w:pPr>
              <w:rPr>
                <w:rFonts w:eastAsia="Times New Roman"/>
                <w:lang w:val="en-US"/>
              </w:rPr>
            </w:pPr>
          </w:p>
        </w:tc>
        <w:tc>
          <w:tcPr>
            <w:tcW w:w="0" w:type="auto"/>
            <w:vAlign w:val="center"/>
            <w:hideMark/>
          </w:tcPr>
          <w:p w14:paraId="40B11B93" w14:textId="77777777" w:rsidR="0095430C"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95430C" w14:paraId="1FCDC54B" w14:textId="77777777">
        <w:trPr>
          <w:divId w:val="510997197"/>
          <w:tblCellSpacing w:w="15" w:type="dxa"/>
        </w:trPr>
        <w:tc>
          <w:tcPr>
            <w:tcW w:w="0" w:type="auto"/>
            <w:vAlign w:val="center"/>
            <w:hideMark/>
          </w:tcPr>
          <w:p w14:paraId="53D79B32" w14:textId="77777777" w:rsidR="0095430C" w:rsidRDefault="0095430C">
            <w:pPr>
              <w:rPr>
                <w:rFonts w:eastAsia="Times New Roman"/>
                <w:lang w:val="en-US"/>
              </w:rPr>
            </w:pPr>
          </w:p>
        </w:tc>
        <w:tc>
          <w:tcPr>
            <w:tcW w:w="0" w:type="auto"/>
            <w:vAlign w:val="center"/>
            <w:hideMark/>
          </w:tcPr>
          <w:p w14:paraId="1169B83D" w14:textId="77777777" w:rsidR="0095430C"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95430C" w14:paraId="46E88C62" w14:textId="77777777">
        <w:trPr>
          <w:divId w:val="510997197"/>
          <w:tblCellSpacing w:w="15" w:type="dxa"/>
        </w:trPr>
        <w:tc>
          <w:tcPr>
            <w:tcW w:w="0" w:type="auto"/>
            <w:vAlign w:val="center"/>
            <w:hideMark/>
          </w:tcPr>
          <w:p w14:paraId="34168C83" w14:textId="77777777" w:rsidR="0095430C" w:rsidRDefault="0095430C">
            <w:pPr>
              <w:rPr>
                <w:rFonts w:eastAsia="Times New Roman"/>
                <w:lang w:val="en-US"/>
              </w:rPr>
            </w:pPr>
          </w:p>
        </w:tc>
        <w:tc>
          <w:tcPr>
            <w:tcW w:w="0" w:type="auto"/>
            <w:vAlign w:val="center"/>
            <w:hideMark/>
          </w:tcPr>
          <w:p w14:paraId="60195541" w14:textId="77777777" w:rsidR="0095430C"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95430C" w14:paraId="7BB98BCC" w14:textId="77777777">
        <w:trPr>
          <w:divId w:val="510997197"/>
          <w:tblCellSpacing w:w="15" w:type="dxa"/>
        </w:trPr>
        <w:tc>
          <w:tcPr>
            <w:tcW w:w="0" w:type="auto"/>
            <w:vAlign w:val="center"/>
            <w:hideMark/>
          </w:tcPr>
          <w:p w14:paraId="625E6969" w14:textId="77777777" w:rsidR="0095430C" w:rsidRDefault="0095430C">
            <w:pPr>
              <w:rPr>
                <w:rFonts w:eastAsia="Times New Roman"/>
                <w:lang w:val="en-US"/>
              </w:rPr>
            </w:pPr>
          </w:p>
        </w:tc>
        <w:tc>
          <w:tcPr>
            <w:tcW w:w="0" w:type="auto"/>
            <w:vAlign w:val="center"/>
            <w:hideMark/>
          </w:tcPr>
          <w:p w14:paraId="5AFECADE" w14:textId="77777777" w:rsidR="0095430C"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95430C" w14:paraId="623B9487" w14:textId="77777777">
        <w:trPr>
          <w:divId w:val="510997197"/>
          <w:tblCellSpacing w:w="15" w:type="dxa"/>
        </w:trPr>
        <w:tc>
          <w:tcPr>
            <w:tcW w:w="0" w:type="auto"/>
            <w:vAlign w:val="center"/>
            <w:hideMark/>
          </w:tcPr>
          <w:p w14:paraId="1835198E" w14:textId="77777777" w:rsidR="0095430C" w:rsidRDefault="0095430C">
            <w:pPr>
              <w:rPr>
                <w:rFonts w:eastAsia="Times New Roman"/>
                <w:lang w:val="en-US"/>
              </w:rPr>
            </w:pPr>
          </w:p>
        </w:tc>
        <w:tc>
          <w:tcPr>
            <w:tcW w:w="0" w:type="auto"/>
            <w:vAlign w:val="center"/>
            <w:hideMark/>
          </w:tcPr>
          <w:p w14:paraId="48222D95" w14:textId="77777777" w:rsidR="0095430C"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95430C" w14:paraId="76255324" w14:textId="77777777">
        <w:trPr>
          <w:divId w:val="510997197"/>
          <w:tblCellSpacing w:w="15" w:type="dxa"/>
        </w:trPr>
        <w:tc>
          <w:tcPr>
            <w:tcW w:w="0" w:type="auto"/>
            <w:vAlign w:val="center"/>
            <w:hideMark/>
          </w:tcPr>
          <w:p w14:paraId="22BDF25C" w14:textId="77777777" w:rsidR="0095430C" w:rsidRDefault="0095430C">
            <w:pPr>
              <w:rPr>
                <w:rFonts w:eastAsia="Times New Roman"/>
                <w:lang w:val="en-US"/>
              </w:rPr>
            </w:pPr>
          </w:p>
        </w:tc>
        <w:tc>
          <w:tcPr>
            <w:tcW w:w="0" w:type="auto"/>
            <w:vAlign w:val="center"/>
            <w:hideMark/>
          </w:tcPr>
          <w:p w14:paraId="6C077BCD" w14:textId="77777777" w:rsidR="0095430C"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95430C" w14:paraId="5419DC2E" w14:textId="77777777">
        <w:trPr>
          <w:divId w:val="510997197"/>
          <w:tblCellSpacing w:w="15" w:type="dxa"/>
        </w:trPr>
        <w:tc>
          <w:tcPr>
            <w:tcW w:w="0" w:type="auto"/>
            <w:vAlign w:val="center"/>
            <w:hideMark/>
          </w:tcPr>
          <w:p w14:paraId="10F38D08" w14:textId="77777777" w:rsidR="0095430C" w:rsidRDefault="0095430C">
            <w:pPr>
              <w:rPr>
                <w:rFonts w:eastAsia="Times New Roman"/>
                <w:lang w:val="en-US"/>
              </w:rPr>
            </w:pPr>
          </w:p>
        </w:tc>
        <w:tc>
          <w:tcPr>
            <w:tcW w:w="0" w:type="auto"/>
            <w:vAlign w:val="center"/>
            <w:hideMark/>
          </w:tcPr>
          <w:p w14:paraId="6A76369C" w14:textId="77777777" w:rsidR="0095430C"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95430C" w14:paraId="6569283E" w14:textId="77777777">
        <w:trPr>
          <w:divId w:val="510997197"/>
          <w:tblCellSpacing w:w="15" w:type="dxa"/>
        </w:trPr>
        <w:tc>
          <w:tcPr>
            <w:tcW w:w="0" w:type="auto"/>
            <w:vAlign w:val="center"/>
            <w:hideMark/>
          </w:tcPr>
          <w:p w14:paraId="7F20C4EC" w14:textId="77777777" w:rsidR="0095430C" w:rsidRDefault="0095430C">
            <w:pPr>
              <w:rPr>
                <w:rFonts w:eastAsia="Times New Roman"/>
                <w:lang w:val="en-US"/>
              </w:rPr>
            </w:pPr>
          </w:p>
        </w:tc>
        <w:tc>
          <w:tcPr>
            <w:tcW w:w="0" w:type="auto"/>
            <w:vAlign w:val="center"/>
            <w:hideMark/>
          </w:tcPr>
          <w:p w14:paraId="272F8760" w14:textId="77777777" w:rsidR="0095430C"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95430C" w14:paraId="57E40503" w14:textId="77777777">
        <w:trPr>
          <w:divId w:val="510997197"/>
          <w:tblCellSpacing w:w="15" w:type="dxa"/>
        </w:trPr>
        <w:tc>
          <w:tcPr>
            <w:tcW w:w="0" w:type="auto"/>
            <w:vAlign w:val="center"/>
            <w:hideMark/>
          </w:tcPr>
          <w:p w14:paraId="0E39BF79" w14:textId="77777777" w:rsidR="0095430C" w:rsidRDefault="0095430C">
            <w:pPr>
              <w:rPr>
                <w:rFonts w:eastAsia="Times New Roman"/>
                <w:lang w:val="en-US"/>
              </w:rPr>
            </w:pPr>
          </w:p>
        </w:tc>
        <w:tc>
          <w:tcPr>
            <w:tcW w:w="0" w:type="auto"/>
            <w:vAlign w:val="center"/>
            <w:hideMark/>
          </w:tcPr>
          <w:p w14:paraId="58733C7A" w14:textId="77777777" w:rsidR="0095430C"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95430C" w14:paraId="4567783F" w14:textId="77777777">
        <w:trPr>
          <w:divId w:val="510997197"/>
          <w:tblCellSpacing w:w="15" w:type="dxa"/>
        </w:trPr>
        <w:tc>
          <w:tcPr>
            <w:tcW w:w="0" w:type="auto"/>
            <w:vAlign w:val="center"/>
            <w:hideMark/>
          </w:tcPr>
          <w:p w14:paraId="61A1251F" w14:textId="77777777" w:rsidR="0095430C" w:rsidRDefault="0095430C">
            <w:pPr>
              <w:rPr>
                <w:rFonts w:eastAsia="Times New Roman"/>
                <w:lang w:val="en-US"/>
              </w:rPr>
            </w:pPr>
          </w:p>
        </w:tc>
        <w:tc>
          <w:tcPr>
            <w:tcW w:w="0" w:type="auto"/>
            <w:vAlign w:val="center"/>
            <w:hideMark/>
          </w:tcPr>
          <w:p w14:paraId="7E19F8B7" w14:textId="77777777" w:rsidR="0095430C"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95430C" w14:paraId="6BE2F33F" w14:textId="77777777">
        <w:trPr>
          <w:divId w:val="510997197"/>
          <w:tblCellSpacing w:w="15" w:type="dxa"/>
        </w:trPr>
        <w:tc>
          <w:tcPr>
            <w:tcW w:w="0" w:type="auto"/>
            <w:vAlign w:val="center"/>
            <w:hideMark/>
          </w:tcPr>
          <w:p w14:paraId="2D7CD4CA" w14:textId="77777777" w:rsidR="0095430C" w:rsidRDefault="0095430C">
            <w:pPr>
              <w:rPr>
                <w:rFonts w:eastAsia="Times New Roman"/>
                <w:lang w:val="en-US"/>
              </w:rPr>
            </w:pPr>
          </w:p>
        </w:tc>
        <w:tc>
          <w:tcPr>
            <w:tcW w:w="0" w:type="auto"/>
            <w:vAlign w:val="center"/>
            <w:hideMark/>
          </w:tcPr>
          <w:p w14:paraId="28FC234C" w14:textId="77777777" w:rsidR="0095430C"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95430C" w14:paraId="6A9F966A" w14:textId="77777777">
        <w:trPr>
          <w:divId w:val="510997197"/>
          <w:tblCellSpacing w:w="15" w:type="dxa"/>
        </w:trPr>
        <w:tc>
          <w:tcPr>
            <w:tcW w:w="0" w:type="auto"/>
            <w:vAlign w:val="center"/>
            <w:hideMark/>
          </w:tcPr>
          <w:p w14:paraId="7C9AB384" w14:textId="77777777" w:rsidR="0095430C" w:rsidRDefault="0095430C">
            <w:pPr>
              <w:rPr>
                <w:rFonts w:eastAsia="Times New Roman"/>
                <w:lang w:val="en-US"/>
              </w:rPr>
            </w:pPr>
          </w:p>
        </w:tc>
        <w:tc>
          <w:tcPr>
            <w:tcW w:w="0" w:type="auto"/>
            <w:vAlign w:val="center"/>
            <w:hideMark/>
          </w:tcPr>
          <w:p w14:paraId="55E5C411" w14:textId="77777777" w:rsidR="0095430C"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95430C" w14:paraId="1E9B53F3" w14:textId="77777777">
        <w:trPr>
          <w:divId w:val="510997197"/>
          <w:tblCellSpacing w:w="15" w:type="dxa"/>
        </w:trPr>
        <w:tc>
          <w:tcPr>
            <w:tcW w:w="0" w:type="auto"/>
            <w:vAlign w:val="center"/>
            <w:hideMark/>
          </w:tcPr>
          <w:p w14:paraId="075A6356" w14:textId="77777777" w:rsidR="0095430C" w:rsidRDefault="0095430C">
            <w:pPr>
              <w:rPr>
                <w:rFonts w:eastAsia="Times New Roman"/>
                <w:lang w:val="en-US"/>
              </w:rPr>
            </w:pPr>
          </w:p>
        </w:tc>
        <w:tc>
          <w:tcPr>
            <w:tcW w:w="0" w:type="auto"/>
            <w:vAlign w:val="center"/>
            <w:hideMark/>
          </w:tcPr>
          <w:p w14:paraId="31A19344" w14:textId="77777777" w:rsidR="0095430C"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95430C" w14:paraId="62BC4B38" w14:textId="77777777">
        <w:trPr>
          <w:divId w:val="510997197"/>
          <w:tblCellSpacing w:w="15" w:type="dxa"/>
        </w:trPr>
        <w:tc>
          <w:tcPr>
            <w:tcW w:w="0" w:type="auto"/>
            <w:vAlign w:val="center"/>
            <w:hideMark/>
          </w:tcPr>
          <w:p w14:paraId="47F04640" w14:textId="77777777" w:rsidR="0095430C" w:rsidRDefault="0095430C">
            <w:pPr>
              <w:rPr>
                <w:rFonts w:eastAsia="Times New Roman"/>
                <w:lang w:val="en-US"/>
              </w:rPr>
            </w:pPr>
          </w:p>
        </w:tc>
        <w:tc>
          <w:tcPr>
            <w:tcW w:w="0" w:type="auto"/>
            <w:vAlign w:val="center"/>
            <w:hideMark/>
          </w:tcPr>
          <w:p w14:paraId="67C3EF32" w14:textId="77777777" w:rsidR="0095430C"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95430C" w14:paraId="4D7491E2" w14:textId="77777777">
        <w:trPr>
          <w:divId w:val="510997197"/>
          <w:tblCellSpacing w:w="15" w:type="dxa"/>
        </w:trPr>
        <w:tc>
          <w:tcPr>
            <w:tcW w:w="0" w:type="auto"/>
            <w:vAlign w:val="center"/>
            <w:hideMark/>
          </w:tcPr>
          <w:p w14:paraId="6C9E9F6C" w14:textId="77777777" w:rsidR="0095430C" w:rsidRDefault="0095430C">
            <w:pPr>
              <w:rPr>
                <w:rFonts w:eastAsia="Times New Roman"/>
                <w:lang w:val="en-US"/>
              </w:rPr>
            </w:pPr>
          </w:p>
        </w:tc>
        <w:tc>
          <w:tcPr>
            <w:tcW w:w="0" w:type="auto"/>
            <w:vAlign w:val="center"/>
            <w:hideMark/>
          </w:tcPr>
          <w:p w14:paraId="1C56EAA6" w14:textId="6CE75FA1" w:rsidR="0095430C" w:rsidRDefault="005B11EB">
            <w:pPr>
              <w:rPr>
                <w:rFonts w:eastAsia="Times New Roman"/>
                <w:lang w:val="en-US"/>
              </w:rPr>
            </w:pPr>
            <w:r>
              <w:rPr>
                <w:rFonts w:eastAsia="Times New Roman"/>
                <w:b/>
                <w:bCs/>
                <w:lang w:val="en-US"/>
              </w:rPr>
              <w:t xml:space="preserve">CTDIfreeair Calculation Factor: </w:t>
            </w:r>
            <w:r>
              <w:rPr>
                <w:rFonts w:eastAsia="Times New Roman"/>
                <w:lang w:val="en-US"/>
              </w:rPr>
              <w:t>The CTDIfreeair Calculation Factor is the CTDIfreeair per mAs, expressed in units of mGy/mAs. The CTDIfreeair Calculation Factor may be used in one method calculating Dose</w:t>
            </w:r>
            <w:ins w:id="284" w:author="Tom Oniki" w:date="2015-09-04T15:16:00Z">
              <w:r w:rsidR="00D845FA">
                <w:rPr>
                  <w:rFonts w:eastAsia="Times New Roman"/>
                  <w:lang w:val="en-US"/>
                </w:rPr>
                <w:t>.</w:t>
              </w:r>
            </w:ins>
            <w:r>
              <w:rPr>
                <w:rFonts w:eastAsia="Times New Roman"/>
                <w:lang w:val="en-US"/>
              </w:rPr>
              <w:t xml:space="preserve"> </w:t>
            </w:r>
          </w:p>
        </w:tc>
      </w:tr>
      <w:tr w:rsidR="0095430C" w14:paraId="16D01DF7" w14:textId="77777777">
        <w:trPr>
          <w:divId w:val="510997197"/>
          <w:tblCellSpacing w:w="15" w:type="dxa"/>
        </w:trPr>
        <w:tc>
          <w:tcPr>
            <w:tcW w:w="0" w:type="auto"/>
            <w:vAlign w:val="center"/>
            <w:hideMark/>
          </w:tcPr>
          <w:p w14:paraId="0C0D720E" w14:textId="77777777" w:rsidR="0095430C" w:rsidRDefault="0095430C">
            <w:pPr>
              <w:rPr>
                <w:rFonts w:eastAsia="Times New Roman"/>
                <w:lang w:val="en-US"/>
              </w:rPr>
            </w:pPr>
          </w:p>
        </w:tc>
        <w:tc>
          <w:tcPr>
            <w:tcW w:w="0" w:type="auto"/>
            <w:vAlign w:val="center"/>
            <w:hideMark/>
          </w:tcPr>
          <w:p w14:paraId="7ADD4C96" w14:textId="77777777" w:rsidR="0095430C"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95430C" w14:paraId="269920BF" w14:textId="77777777">
        <w:trPr>
          <w:divId w:val="510997197"/>
          <w:tblCellSpacing w:w="15" w:type="dxa"/>
        </w:trPr>
        <w:tc>
          <w:tcPr>
            <w:tcW w:w="0" w:type="auto"/>
            <w:vAlign w:val="center"/>
            <w:hideMark/>
          </w:tcPr>
          <w:p w14:paraId="491A4FCB" w14:textId="77777777" w:rsidR="0095430C" w:rsidRDefault="0095430C">
            <w:pPr>
              <w:rPr>
                <w:rFonts w:eastAsia="Times New Roman"/>
                <w:lang w:val="en-US"/>
              </w:rPr>
            </w:pPr>
          </w:p>
        </w:tc>
        <w:tc>
          <w:tcPr>
            <w:tcW w:w="0" w:type="auto"/>
            <w:vAlign w:val="center"/>
            <w:hideMark/>
          </w:tcPr>
          <w:p w14:paraId="1173E807" w14:textId="109B6FF3" w:rsidR="0095430C" w:rsidRDefault="005B11EB" w:rsidP="00602AD5">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w:t>
            </w:r>
            <w:ins w:id="285" w:author="Tom Oniki" w:date="2015-09-04T15:22:00Z">
              <w:r w:rsidR="00602AD5">
                <w:rPr>
                  <w:rFonts w:eastAsia="Times New Roman"/>
                  <w:lang w:val="en-US"/>
                </w:rPr>
                <w:t>×</w:t>
              </w:r>
            </w:ins>
            <w:del w:id="286" w:author="Tom Oniki" w:date="2015-09-04T15:21:00Z">
              <w:r w:rsidDel="00602AD5">
                <w:rPr>
                  <w:rFonts w:eastAsia="Times New Roman"/>
                  <w:lang w:val="en-US"/>
                </w:rPr>
                <w:delText>âœ•</w:delText>
              </w:r>
            </w:del>
            <w:r>
              <w:rPr>
                <w:rFonts w:eastAsia="Times New Roman"/>
                <w:lang w:val="en-US"/>
              </w:rPr>
              <w:t xml:space="preserve"> Scanning Length. For Sequenced scanning, DLP = CTDIvol </w:t>
            </w:r>
            <w:ins w:id="287" w:author="Tom Oniki" w:date="2015-09-04T15:22:00Z">
              <w:r w:rsidR="00602AD5">
                <w:rPr>
                  <w:rFonts w:eastAsia="Times New Roman"/>
                  <w:lang w:val="en-US"/>
                </w:rPr>
                <w:t>×</w:t>
              </w:r>
            </w:ins>
            <w:del w:id="288" w:author="Tom Oniki" w:date="2015-09-04T15:21:00Z">
              <w:r w:rsidDel="00602AD5">
                <w:rPr>
                  <w:rFonts w:eastAsia="Times New Roman"/>
                  <w:lang w:val="en-US"/>
                </w:rPr>
                <w:delText>âœ•</w:delText>
              </w:r>
            </w:del>
            <w:r>
              <w:rPr>
                <w:rFonts w:eastAsia="Times New Roman"/>
                <w:lang w:val="en-US"/>
              </w:rPr>
              <w:t xml:space="preserve"> Nominal Total Collimation Width </w:t>
            </w:r>
            <w:ins w:id="289" w:author="Tom Oniki" w:date="2015-09-04T15:23:00Z">
              <w:r w:rsidR="00602AD5">
                <w:rPr>
                  <w:rFonts w:eastAsia="Times New Roman"/>
                  <w:lang w:val="en-US"/>
                </w:rPr>
                <w:t>×</w:t>
              </w:r>
            </w:ins>
            <w:del w:id="290" w:author="Tom Oniki" w:date="2015-09-04T15:21:00Z">
              <w:r w:rsidDel="00602AD5">
                <w:rPr>
                  <w:rFonts w:eastAsia="Times New Roman"/>
                  <w:lang w:val="en-US"/>
                </w:rPr>
                <w:delText>âœ•</w:delText>
              </w:r>
            </w:del>
            <w:r>
              <w:rPr>
                <w:rFonts w:eastAsia="Times New Roman"/>
                <w:lang w:val="en-US"/>
              </w:rPr>
              <w:t xml:space="preserve"> Cumulative Exposure Time / </w:t>
            </w:r>
            <w:r>
              <w:rPr>
                <w:rFonts w:eastAsia="Times New Roman"/>
                <w:lang w:val="en-US"/>
              </w:rPr>
              <w:lastRenderedPageBreak/>
              <w:t xml:space="preserve">Exposure Time per Rotation. For Stationary and Free scanning, DLP = CTDIvol </w:t>
            </w:r>
            <w:ins w:id="291" w:author="Tom Oniki" w:date="2015-09-04T15:22:00Z">
              <w:r w:rsidR="00602AD5">
                <w:rPr>
                  <w:rFonts w:eastAsia="Times New Roman"/>
                  <w:lang w:val="en-US"/>
                </w:rPr>
                <w:t>×</w:t>
              </w:r>
            </w:ins>
            <w:del w:id="292" w:author="Tom Oniki" w:date="2015-09-04T15:22:00Z">
              <w:r w:rsidDel="00602AD5">
                <w:rPr>
                  <w:rFonts w:eastAsia="Times New Roman"/>
                  <w:lang w:val="en-US"/>
                </w:rPr>
                <w:delText>âœ•</w:delText>
              </w:r>
            </w:del>
            <w:r>
              <w:rPr>
                <w:rFonts w:eastAsia="Times New Roman"/>
                <w:lang w:val="en-US"/>
              </w:rPr>
              <w:t xml:space="preserve"> Nominal Total Collimation Width </w:t>
            </w:r>
          </w:p>
        </w:tc>
      </w:tr>
      <w:tr w:rsidR="0095430C" w14:paraId="3DECAE9C" w14:textId="77777777">
        <w:trPr>
          <w:divId w:val="510997197"/>
          <w:tblCellSpacing w:w="15" w:type="dxa"/>
        </w:trPr>
        <w:tc>
          <w:tcPr>
            <w:tcW w:w="0" w:type="auto"/>
            <w:vAlign w:val="center"/>
            <w:hideMark/>
          </w:tcPr>
          <w:p w14:paraId="5B8A0ECF" w14:textId="77777777" w:rsidR="0095430C" w:rsidRDefault="0095430C">
            <w:pPr>
              <w:rPr>
                <w:rFonts w:eastAsia="Times New Roman"/>
                <w:lang w:val="en-US"/>
              </w:rPr>
            </w:pPr>
          </w:p>
        </w:tc>
        <w:tc>
          <w:tcPr>
            <w:tcW w:w="0" w:type="auto"/>
            <w:vAlign w:val="center"/>
            <w:hideMark/>
          </w:tcPr>
          <w:p w14:paraId="5A6709B8" w14:textId="77777777" w:rsidR="0095430C"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95430C" w14:paraId="16A193B5" w14:textId="77777777">
        <w:trPr>
          <w:divId w:val="510997197"/>
          <w:tblCellSpacing w:w="15" w:type="dxa"/>
        </w:trPr>
        <w:tc>
          <w:tcPr>
            <w:tcW w:w="0" w:type="auto"/>
            <w:vAlign w:val="center"/>
            <w:hideMark/>
          </w:tcPr>
          <w:p w14:paraId="3BF37D8D" w14:textId="77777777" w:rsidR="0095430C" w:rsidRDefault="0095430C">
            <w:pPr>
              <w:rPr>
                <w:rFonts w:eastAsia="Times New Roman"/>
                <w:lang w:val="en-US"/>
              </w:rPr>
            </w:pPr>
          </w:p>
        </w:tc>
        <w:tc>
          <w:tcPr>
            <w:tcW w:w="0" w:type="auto"/>
            <w:vAlign w:val="center"/>
            <w:hideMark/>
          </w:tcPr>
          <w:p w14:paraId="07244CC3" w14:textId="77777777" w:rsidR="0095430C"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95430C" w14:paraId="15E6CC01" w14:textId="77777777">
        <w:trPr>
          <w:divId w:val="510997197"/>
          <w:tblCellSpacing w:w="15" w:type="dxa"/>
        </w:trPr>
        <w:tc>
          <w:tcPr>
            <w:tcW w:w="0" w:type="auto"/>
            <w:vAlign w:val="center"/>
            <w:hideMark/>
          </w:tcPr>
          <w:p w14:paraId="4FAC4971" w14:textId="77777777" w:rsidR="0095430C" w:rsidRDefault="0095430C">
            <w:pPr>
              <w:rPr>
                <w:rFonts w:eastAsia="Times New Roman"/>
                <w:lang w:val="en-US"/>
              </w:rPr>
            </w:pPr>
          </w:p>
        </w:tc>
        <w:tc>
          <w:tcPr>
            <w:tcW w:w="0" w:type="auto"/>
            <w:vAlign w:val="center"/>
            <w:hideMark/>
          </w:tcPr>
          <w:p w14:paraId="1F8A40DB" w14:textId="77777777" w:rsidR="0095430C"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95430C" w14:paraId="12C23FA3" w14:textId="77777777">
        <w:trPr>
          <w:divId w:val="510997197"/>
          <w:tblCellSpacing w:w="15" w:type="dxa"/>
        </w:trPr>
        <w:tc>
          <w:tcPr>
            <w:tcW w:w="0" w:type="auto"/>
            <w:vAlign w:val="center"/>
            <w:hideMark/>
          </w:tcPr>
          <w:p w14:paraId="522D0FEA" w14:textId="77777777" w:rsidR="0095430C" w:rsidRDefault="0095430C">
            <w:pPr>
              <w:rPr>
                <w:rFonts w:eastAsia="Times New Roman"/>
                <w:lang w:val="en-US"/>
              </w:rPr>
            </w:pPr>
          </w:p>
        </w:tc>
        <w:tc>
          <w:tcPr>
            <w:tcW w:w="0" w:type="auto"/>
            <w:vAlign w:val="center"/>
            <w:hideMark/>
          </w:tcPr>
          <w:p w14:paraId="25C85DC6" w14:textId="77777777" w:rsidR="0095430C"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95430C" w14:paraId="0FAA647E" w14:textId="77777777">
        <w:trPr>
          <w:divId w:val="510997197"/>
          <w:tblCellSpacing w:w="15" w:type="dxa"/>
        </w:trPr>
        <w:tc>
          <w:tcPr>
            <w:tcW w:w="0" w:type="auto"/>
            <w:vAlign w:val="center"/>
            <w:hideMark/>
          </w:tcPr>
          <w:p w14:paraId="4110075D" w14:textId="77777777" w:rsidR="0095430C" w:rsidRDefault="0095430C">
            <w:pPr>
              <w:rPr>
                <w:rFonts w:eastAsia="Times New Roman"/>
                <w:lang w:val="en-US"/>
              </w:rPr>
            </w:pPr>
          </w:p>
        </w:tc>
        <w:tc>
          <w:tcPr>
            <w:tcW w:w="0" w:type="auto"/>
            <w:vAlign w:val="center"/>
            <w:hideMark/>
          </w:tcPr>
          <w:p w14:paraId="1EF748A3" w14:textId="77777777" w:rsidR="0095430C"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image region of an image acquired with a digital X-Ray imaging system as defined in IEC 62494-1; see PS3.3 definition of Exposure Index Macro </w:t>
            </w:r>
          </w:p>
        </w:tc>
      </w:tr>
      <w:tr w:rsidR="0095430C" w14:paraId="2AC62A49" w14:textId="77777777">
        <w:trPr>
          <w:divId w:val="510997197"/>
          <w:tblCellSpacing w:w="15" w:type="dxa"/>
        </w:trPr>
        <w:tc>
          <w:tcPr>
            <w:tcW w:w="0" w:type="auto"/>
            <w:vAlign w:val="center"/>
            <w:hideMark/>
          </w:tcPr>
          <w:p w14:paraId="16DDEFFF" w14:textId="77777777" w:rsidR="0095430C" w:rsidRDefault="0095430C">
            <w:pPr>
              <w:rPr>
                <w:rFonts w:eastAsia="Times New Roman"/>
                <w:lang w:val="en-US"/>
              </w:rPr>
            </w:pPr>
          </w:p>
        </w:tc>
        <w:tc>
          <w:tcPr>
            <w:tcW w:w="0" w:type="auto"/>
            <w:vAlign w:val="center"/>
            <w:hideMark/>
          </w:tcPr>
          <w:p w14:paraId="5B4CC248" w14:textId="77777777" w:rsidR="0095430C"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95430C" w14:paraId="3D8B6AD6" w14:textId="77777777">
        <w:trPr>
          <w:divId w:val="510997197"/>
          <w:tblCellSpacing w:w="15" w:type="dxa"/>
        </w:trPr>
        <w:tc>
          <w:tcPr>
            <w:tcW w:w="0" w:type="auto"/>
            <w:vAlign w:val="center"/>
            <w:hideMark/>
          </w:tcPr>
          <w:p w14:paraId="0F50FC1A" w14:textId="77777777" w:rsidR="0095430C" w:rsidRDefault="0095430C">
            <w:pPr>
              <w:rPr>
                <w:rFonts w:eastAsia="Times New Roman"/>
                <w:lang w:val="en-US"/>
              </w:rPr>
            </w:pPr>
          </w:p>
        </w:tc>
        <w:tc>
          <w:tcPr>
            <w:tcW w:w="0" w:type="auto"/>
            <w:vAlign w:val="center"/>
            <w:hideMark/>
          </w:tcPr>
          <w:p w14:paraId="30E43329" w14:textId="77777777" w:rsidR="0095430C"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95430C" w14:paraId="74513F7A" w14:textId="77777777">
        <w:trPr>
          <w:divId w:val="510997197"/>
          <w:tblCellSpacing w:w="15" w:type="dxa"/>
        </w:trPr>
        <w:tc>
          <w:tcPr>
            <w:tcW w:w="0" w:type="auto"/>
            <w:vAlign w:val="center"/>
            <w:hideMark/>
          </w:tcPr>
          <w:p w14:paraId="288E5D66" w14:textId="77777777" w:rsidR="0095430C" w:rsidRDefault="0095430C">
            <w:pPr>
              <w:rPr>
                <w:rFonts w:eastAsia="Times New Roman"/>
                <w:lang w:val="en-US"/>
              </w:rPr>
            </w:pPr>
          </w:p>
        </w:tc>
        <w:tc>
          <w:tcPr>
            <w:tcW w:w="0" w:type="auto"/>
            <w:vAlign w:val="center"/>
            <w:hideMark/>
          </w:tcPr>
          <w:p w14:paraId="78A1DABB" w14:textId="77777777" w:rsidR="0095430C"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95430C" w14:paraId="29F7A9FE" w14:textId="77777777">
        <w:trPr>
          <w:divId w:val="510997197"/>
          <w:tblCellSpacing w:w="15" w:type="dxa"/>
        </w:trPr>
        <w:tc>
          <w:tcPr>
            <w:tcW w:w="0" w:type="auto"/>
            <w:vAlign w:val="center"/>
            <w:hideMark/>
          </w:tcPr>
          <w:p w14:paraId="6BFD1BC9" w14:textId="77777777" w:rsidR="0095430C" w:rsidRDefault="0095430C">
            <w:pPr>
              <w:rPr>
                <w:rFonts w:eastAsia="Times New Roman"/>
                <w:lang w:val="en-US"/>
              </w:rPr>
            </w:pPr>
          </w:p>
        </w:tc>
        <w:tc>
          <w:tcPr>
            <w:tcW w:w="0" w:type="auto"/>
            <w:vAlign w:val="center"/>
            <w:hideMark/>
          </w:tcPr>
          <w:p w14:paraId="681FE095" w14:textId="77777777" w:rsidR="0095430C"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95430C" w14:paraId="03D1ED48" w14:textId="77777777">
        <w:trPr>
          <w:divId w:val="510997197"/>
          <w:tblCellSpacing w:w="15" w:type="dxa"/>
        </w:trPr>
        <w:tc>
          <w:tcPr>
            <w:tcW w:w="0" w:type="auto"/>
            <w:vAlign w:val="center"/>
            <w:hideMark/>
          </w:tcPr>
          <w:p w14:paraId="1D414466" w14:textId="77777777" w:rsidR="0095430C" w:rsidRDefault="0095430C">
            <w:pPr>
              <w:rPr>
                <w:rFonts w:eastAsia="Times New Roman"/>
                <w:lang w:val="en-US"/>
              </w:rPr>
            </w:pPr>
          </w:p>
        </w:tc>
        <w:tc>
          <w:tcPr>
            <w:tcW w:w="0" w:type="auto"/>
            <w:vAlign w:val="center"/>
            <w:hideMark/>
          </w:tcPr>
          <w:p w14:paraId="6BE9CFB3" w14:textId="0E332515" w:rsidR="0095430C"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on-off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95430C" w14:paraId="770EF302" w14:textId="77777777">
        <w:trPr>
          <w:divId w:val="510997197"/>
          <w:tblCellSpacing w:w="15" w:type="dxa"/>
        </w:trPr>
        <w:tc>
          <w:tcPr>
            <w:tcW w:w="0" w:type="auto"/>
            <w:vAlign w:val="center"/>
            <w:hideMark/>
          </w:tcPr>
          <w:p w14:paraId="2788A253" w14:textId="77777777" w:rsidR="0095430C" w:rsidRDefault="0095430C">
            <w:pPr>
              <w:rPr>
                <w:rFonts w:eastAsia="Times New Roman"/>
                <w:lang w:val="en-US"/>
              </w:rPr>
            </w:pPr>
          </w:p>
        </w:tc>
        <w:tc>
          <w:tcPr>
            <w:tcW w:w="0" w:type="auto"/>
            <w:vAlign w:val="center"/>
            <w:hideMark/>
          </w:tcPr>
          <w:p w14:paraId="3FC80259" w14:textId="77777777" w:rsidR="0095430C"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95430C" w14:paraId="67DB2662" w14:textId="77777777">
        <w:trPr>
          <w:divId w:val="510997197"/>
          <w:tblCellSpacing w:w="15" w:type="dxa"/>
        </w:trPr>
        <w:tc>
          <w:tcPr>
            <w:tcW w:w="0" w:type="auto"/>
            <w:vAlign w:val="center"/>
            <w:hideMark/>
          </w:tcPr>
          <w:p w14:paraId="138D9C66" w14:textId="77777777" w:rsidR="0095430C" w:rsidRDefault="0095430C">
            <w:pPr>
              <w:rPr>
                <w:rFonts w:eastAsia="Times New Roman"/>
                <w:lang w:val="en-US"/>
              </w:rPr>
            </w:pPr>
          </w:p>
        </w:tc>
        <w:tc>
          <w:tcPr>
            <w:tcW w:w="0" w:type="auto"/>
            <w:vAlign w:val="center"/>
            <w:hideMark/>
          </w:tcPr>
          <w:p w14:paraId="3AB5B485" w14:textId="77777777" w:rsidR="0095430C"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95430C" w14:paraId="5EF838C4" w14:textId="77777777">
        <w:trPr>
          <w:divId w:val="510997197"/>
          <w:tblCellSpacing w:w="15" w:type="dxa"/>
        </w:trPr>
        <w:tc>
          <w:tcPr>
            <w:tcW w:w="0" w:type="auto"/>
            <w:vAlign w:val="center"/>
            <w:hideMark/>
          </w:tcPr>
          <w:p w14:paraId="5D5C7629" w14:textId="77777777" w:rsidR="0095430C" w:rsidRDefault="0095430C">
            <w:pPr>
              <w:rPr>
                <w:rFonts w:eastAsia="Times New Roman"/>
                <w:lang w:val="en-US"/>
              </w:rPr>
            </w:pPr>
          </w:p>
        </w:tc>
        <w:tc>
          <w:tcPr>
            <w:tcW w:w="0" w:type="auto"/>
            <w:vAlign w:val="center"/>
            <w:hideMark/>
          </w:tcPr>
          <w:p w14:paraId="3F2DE6B3" w14:textId="77777777" w:rsidR="0095430C"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95430C" w14:paraId="2FA50C56" w14:textId="77777777">
        <w:trPr>
          <w:divId w:val="510997197"/>
          <w:tblCellSpacing w:w="15" w:type="dxa"/>
        </w:trPr>
        <w:tc>
          <w:tcPr>
            <w:tcW w:w="0" w:type="auto"/>
            <w:vAlign w:val="center"/>
            <w:hideMark/>
          </w:tcPr>
          <w:p w14:paraId="73A6ABF0" w14:textId="77777777" w:rsidR="0095430C" w:rsidRDefault="0095430C">
            <w:pPr>
              <w:rPr>
                <w:rFonts w:eastAsia="Times New Roman"/>
                <w:lang w:val="en-US"/>
              </w:rPr>
            </w:pPr>
          </w:p>
        </w:tc>
        <w:tc>
          <w:tcPr>
            <w:tcW w:w="0" w:type="auto"/>
            <w:vAlign w:val="center"/>
            <w:hideMark/>
          </w:tcPr>
          <w:p w14:paraId="5C1F163D" w14:textId="77777777" w:rsidR="0095430C"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95430C" w14:paraId="2C4273CE" w14:textId="77777777">
        <w:trPr>
          <w:divId w:val="510997197"/>
          <w:tblCellSpacing w:w="15" w:type="dxa"/>
        </w:trPr>
        <w:tc>
          <w:tcPr>
            <w:tcW w:w="0" w:type="auto"/>
            <w:vAlign w:val="center"/>
            <w:hideMark/>
          </w:tcPr>
          <w:p w14:paraId="69D7017A" w14:textId="77777777" w:rsidR="0095430C" w:rsidRDefault="0095430C">
            <w:pPr>
              <w:rPr>
                <w:rFonts w:eastAsia="Times New Roman"/>
                <w:lang w:val="en-US"/>
              </w:rPr>
            </w:pPr>
          </w:p>
        </w:tc>
        <w:tc>
          <w:tcPr>
            <w:tcW w:w="0" w:type="auto"/>
            <w:vAlign w:val="center"/>
            <w:hideMark/>
          </w:tcPr>
          <w:p w14:paraId="78609509" w14:textId="77777777" w:rsidR="0095430C"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95430C" w14:paraId="77E819B2" w14:textId="77777777">
        <w:trPr>
          <w:divId w:val="510997197"/>
          <w:tblCellSpacing w:w="15" w:type="dxa"/>
        </w:trPr>
        <w:tc>
          <w:tcPr>
            <w:tcW w:w="0" w:type="auto"/>
            <w:vAlign w:val="center"/>
            <w:hideMark/>
          </w:tcPr>
          <w:p w14:paraId="0C61714B" w14:textId="77777777" w:rsidR="0095430C" w:rsidRDefault="0095430C">
            <w:pPr>
              <w:rPr>
                <w:rFonts w:eastAsia="Times New Roman"/>
                <w:lang w:val="en-US"/>
              </w:rPr>
            </w:pPr>
          </w:p>
        </w:tc>
        <w:tc>
          <w:tcPr>
            <w:tcW w:w="0" w:type="auto"/>
            <w:vAlign w:val="center"/>
            <w:hideMark/>
          </w:tcPr>
          <w:p w14:paraId="1143FA5A" w14:textId="77777777" w:rsidR="0095430C"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95430C" w14:paraId="55460621" w14:textId="77777777">
        <w:trPr>
          <w:divId w:val="510997197"/>
          <w:tblCellSpacing w:w="15" w:type="dxa"/>
        </w:trPr>
        <w:tc>
          <w:tcPr>
            <w:tcW w:w="0" w:type="auto"/>
            <w:vAlign w:val="center"/>
            <w:hideMark/>
          </w:tcPr>
          <w:p w14:paraId="1E2EBB0D" w14:textId="77777777" w:rsidR="0095430C" w:rsidRDefault="0095430C">
            <w:pPr>
              <w:rPr>
                <w:rFonts w:eastAsia="Times New Roman"/>
                <w:lang w:val="en-US"/>
              </w:rPr>
            </w:pPr>
          </w:p>
        </w:tc>
        <w:tc>
          <w:tcPr>
            <w:tcW w:w="0" w:type="auto"/>
            <w:vAlign w:val="center"/>
            <w:hideMark/>
          </w:tcPr>
          <w:p w14:paraId="01CA9F18" w14:textId="77777777" w:rsidR="0095430C"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95430C" w14:paraId="0F01276B" w14:textId="77777777">
        <w:trPr>
          <w:divId w:val="510997197"/>
          <w:tblCellSpacing w:w="15" w:type="dxa"/>
        </w:trPr>
        <w:tc>
          <w:tcPr>
            <w:tcW w:w="0" w:type="auto"/>
            <w:vAlign w:val="center"/>
            <w:hideMark/>
          </w:tcPr>
          <w:p w14:paraId="7A65F27C" w14:textId="77777777" w:rsidR="0095430C" w:rsidRDefault="0095430C">
            <w:pPr>
              <w:rPr>
                <w:rFonts w:eastAsia="Times New Roman"/>
                <w:lang w:val="en-US"/>
              </w:rPr>
            </w:pPr>
          </w:p>
        </w:tc>
        <w:tc>
          <w:tcPr>
            <w:tcW w:w="0" w:type="auto"/>
            <w:vAlign w:val="center"/>
            <w:hideMark/>
          </w:tcPr>
          <w:p w14:paraId="34146F5E" w14:textId="77777777" w:rsidR="0095430C"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95430C" w14:paraId="725CE7EC" w14:textId="77777777">
        <w:trPr>
          <w:divId w:val="510997197"/>
          <w:tblCellSpacing w:w="15" w:type="dxa"/>
        </w:trPr>
        <w:tc>
          <w:tcPr>
            <w:tcW w:w="0" w:type="auto"/>
            <w:vAlign w:val="center"/>
            <w:hideMark/>
          </w:tcPr>
          <w:p w14:paraId="3A51E52D" w14:textId="77777777" w:rsidR="0095430C" w:rsidRDefault="0095430C">
            <w:pPr>
              <w:rPr>
                <w:rFonts w:eastAsia="Times New Roman"/>
                <w:lang w:val="en-US"/>
              </w:rPr>
            </w:pPr>
          </w:p>
        </w:tc>
        <w:tc>
          <w:tcPr>
            <w:tcW w:w="0" w:type="auto"/>
            <w:vAlign w:val="center"/>
            <w:hideMark/>
          </w:tcPr>
          <w:p w14:paraId="72D1B6C0" w14:textId="5AD66E7E" w:rsidR="0095430C"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w:t>
            </w:r>
            <w:del w:id="293" w:author="Tom Oniki" w:date="2015-09-11T15:12:00Z">
              <w:r w:rsidDel="00C00B8E">
                <w:rPr>
                  <w:rFonts w:eastAsia="Times New Roman"/>
                  <w:lang w:val="en-US"/>
                </w:rPr>
                <w:delText>Â</w:delText>
              </w:r>
            </w:del>
            <w:r>
              <w:rPr>
                <w:rFonts w:eastAsia="Times New Roman"/>
                <w:lang w:val="en-US"/>
              </w:rPr>
              <w:t xml:space="preserve">§1020.32(d) (7) </w:t>
            </w:r>
          </w:p>
        </w:tc>
      </w:tr>
      <w:tr w:rsidR="0095430C" w14:paraId="24FFCA0F" w14:textId="77777777">
        <w:trPr>
          <w:divId w:val="510997197"/>
          <w:tblCellSpacing w:w="15" w:type="dxa"/>
        </w:trPr>
        <w:tc>
          <w:tcPr>
            <w:tcW w:w="0" w:type="auto"/>
            <w:vAlign w:val="center"/>
            <w:hideMark/>
          </w:tcPr>
          <w:p w14:paraId="713A3275" w14:textId="77777777" w:rsidR="0095430C" w:rsidRDefault="0095430C">
            <w:pPr>
              <w:rPr>
                <w:rFonts w:eastAsia="Times New Roman"/>
                <w:lang w:val="en-US"/>
              </w:rPr>
            </w:pPr>
          </w:p>
        </w:tc>
        <w:tc>
          <w:tcPr>
            <w:tcW w:w="0" w:type="auto"/>
            <w:vAlign w:val="center"/>
            <w:hideMark/>
          </w:tcPr>
          <w:p w14:paraId="60AE97BB" w14:textId="6F59CC70" w:rsidR="0095430C"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w:t>
            </w:r>
            <w:del w:id="294" w:author="Tom Oniki" w:date="2015-09-11T15:12:00Z">
              <w:r w:rsidDel="00C00B8E">
                <w:rPr>
                  <w:rFonts w:eastAsia="Times New Roman"/>
                  <w:lang w:val="en-US"/>
                </w:rPr>
                <w:delText>Â</w:delText>
              </w:r>
            </w:del>
            <w:r>
              <w:rPr>
                <w:rFonts w:eastAsia="Times New Roman"/>
                <w:lang w:val="en-US"/>
              </w:rPr>
              <w:t xml:space="preserve">§1020.32(d) (7) </w:t>
            </w:r>
          </w:p>
        </w:tc>
      </w:tr>
      <w:tr w:rsidR="0095430C" w14:paraId="33187AD5" w14:textId="77777777">
        <w:trPr>
          <w:divId w:val="510997197"/>
          <w:tblCellSpacing w:w="15" w:type="dxa"/>
        </w:trPr>
        <w:tc>
          <w:tcPr>
            <w:tcW w:w="0" w:type="auto"/>
            <w:vAlign w:val="center"/>
            <w:hideMark/>
          </w:tcPr>
          <w:p w14:paraId="03F77539" w14:textId="77777777" w:rsidR="0095430C" w:rsidRDefault="0095430C">
            <w:pPr>
              <w:rPr>
                <w:rFonts w:eastAsia="Times New Roman"/>
                <w:lang w:val="en-US"/>
              </w:rPr>
            </w:pPr>
          </w:p>
        </w:tc>
        <w:tc>
          <w:tcPr>
            <w:tcW w:w="0" w:type="auto"/>
            <w:vAlign w:val="center"/>
            <w:hideMark/>
          </w:tcPr>
          <w:p w14:paraId="4758C208" w14:textId="6304CE69" w:rsidR="0095430C"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w:t>
            </w:r>
            <w:del w:id="295" w:author="Tom Oniki" w:date="2015-09-11T15:12:00Z">
              <w:r w:rsidDel="00C00B8E">
                <w:rPr>
                  <w:rFonts w:eastAsia="Times New Roman"/>
                  <w:lang w:val="en-US"/>
                </w:rPr>
                <w:delText>Â</w:delText>
              </w:r>
            </w:del>
            <w:r>
              <w:rPr>
                <w:rFonts w:eastAsia="Times New Roman"/>
                <w:lang w:val="en-US"/>
              </w:rPr>
              <w:t xml:space="preserve">§1020.32(d) (7) </w:t>
            </w:r>
          </w:p>
        </w:tc>
      </w:tr>
      <w:tr w:rsidR="0095430C" w14:paraId="75F44516" w14:textId="77777777">
        <w:trPr>
          <w:divId w:val="510997197"/>
          <w:tblCellSpacing w:w="15" w:type="dxa"/>
        </w:trPr>
        <w:tc>
          <w:tcPr>
            <w:tcW w:w="0" w:type="auto"/>
            <w:vAlign w:val="center"/>
            <w:hideMark/>
          </w:tcPr>
          <w:p w14:paraId="4D2D139F" w14:textId="77777777" w:rsidR="0095430C" w:rsidRDefault="0095430C">
            <w:pPr>
              <w:rPr>
                <w:rFonts w:eastAsia="Times New Roman"/>
                <w:lang w:val="en-US"/>
              </w:rPr>
            </w:pPr>
          </w:p>
        </w:tc>
        <w:tc>
          <w:tcPr>
            <w:tcW w:w="0" w:type="auto"/>
            <w:vAlign w:val="center"/>
            <w:hideMark/>
          </w:tcPr>
          <w:p w14:paraId="55569739" w14:textId="4A6F775F" w:rsidR="0095430C"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w:t>
            </w:r>
            <w:del w:id="296" w:author="Tom Oniki" w:date="2015-09-11T15:12:00Z">
              <w:r w:rsidDel="00C00B8E">
                <w:rPr>
                  <w:rFonts w:eastAsia="Times New Roman"/>
                  <w:lang w:val="en-US"/>
                </w:rPr>
                <w:delText>Â</w:delText>
              </w:r>
            </w:del>
            <w:r>
              <w:rPr>
                <w:rFonts w:eastAsia="Times New Roman"/>
                <w:lang w:val="en-US"/>
              </w:rPr>
              <w:t xml:space="preserve">§1020.32(d) (7) </w:t>
            </w:r>
          </w:p>
        </w:tc>
      </w:tr>
      <w:tr w:rsidR="0095430C" w14:paraId="5A0B0857" w14:textId="77777777">
        <w:trPr>
          <w:divId w:val="510997197"/>
          <w:tblCellSpacing w:w="15" w:type="dxa"/>
        </w:trPr>
        <w:tc>
          <w:tcPr>
            <w:tcW w:w="0" w:type="auto"/>
            <w:vAlign w:val="center"/>
            <w:hideMark/>
          </w:tcPr>
          <w:p w14:paraId="370B65F6" w14:textId="77777777" w:rsidR="0095430C" w:rsidRDefault="0095430C">
            <w:pPr>
              <w:rPr>
                <w:rFonts w:eastAsia="Times New Roman"/>
                <w:lang w:val="en-US"/>
              </w:rPr>
            </w:pPr>
          </w:p>
        </w:tc>
        <w:tc>
          <w:tcPr>
            <w:tcW w:w="0" w:type="auto"/>
            <w:vAlign w:val="center"/>
            <w:hideMark/>
          </w:tcPr>
          <w:p w14:paraId="4B5369B4" w14:textId="77777777" w:rsidR="0095430C"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95430C" w14:paraId="4C0A8859" w14:textId="77777777">
        <w:trPr>
          <w:divId w:val="510997197"/>
          <w:tblCellSpacing w:w="15" w:type="dxa"/>
        </w:trPr>
        <w:tc>
          <w:tcPr>
            <w:tcW w:w="0" w:type="auto"/>
            <w:vAlign w:val="center"/>
            <w:hideMark/>
          </w:tcPr>
          <w:p w14:paraId="744BC54C" w14:textId="77777777" w:rsidR="0095430C" w:rsidRDefault="0095430C">
            <w:pPr>
              <w:rPr>
                <w:rFonts w:eastAsia="Times New Roman"/>
                <w:lang w:val="en-US"/>
              </w:rPr>
            </w:pPr>
          </w:p>
        </w:tc>
        <w:tc>
          <w:tcPr>
            <w:tcW w:w="0" w:type="auto"/>
            <w:vAlign w:val="center"/>
            <w:hideMark/>
          </w:tcPr>
          <w:p w14:paraId="19DCF0B1" w14:textId="77777777" w:rsidR="0095430C"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95430C" w14:paraId="39A99737" w14:textId="77777777">
        <w:trPr>
          <w:divId w:val="510997197"/>
          <w:tblCellSpacing w:w="15" w:type="dxa"/>
        </w:trPr>
        <w:tc>
          <w:tcPr>
            <w:tcW w:w="0" w:type="auto"/>
            <w:vAlign w:val="center"/>
            <w:hideMark/>
          </w:tcPr>
          <w:p w14:paraId="4B1D9433" w14:textId="77777777" w:rsidR="0095430C" w:rsidRDefault="0095430C">
            <w:pPr>
              <w:rPr>
                <w:rFonts w:eastAsia="Times New Roman"/>
                <w:lang w:val="en-US"/>
              </w:rPr>
            </w:pPr>
          </w:p>
        </w:tc>
        <w:tc>
          <w:tcPr>
            <w:tcW w:w="0" w:type="auto"/>
            <w:vAlign w:val="center"/>
            <w:hideMark/>
          </w:tcPr>
          <w:p w14:paraId="48CB4883" w14:textId="77777777" w:rsidR="0095430C"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95430C" w14:paraId="403E4BB3" w14:textId="77777777">
        <w:trPr>
          <w:divId w:val="510997197"/>
          <w:tblCellSpacing w:w="15" w:type="dxa"/>
        </w:trPr>
        <w:tc>
          <w:tcPr>
            <w:tcW w:w="0" w:type="auto"/>
            <w:vAlign w:val="center"/>
            <w:hideMark/>
          </w:tcPr>
          <w:p w14:paraId="3A1AF9B7" w14:textId="77777777" w:rsidR="0095430C" w:rsidRDefault="0095430C">
            <w:pPr>
              <w:rPr>
                <w:rFonts w:eastAsia="Times New Roman"/>
                <w:lang w:val="en-US"/>
              </w:rPr>
            </w:pPr>
          </w:p>
        </w:tc>
        <w:tc>
          <w:tcPr>
            <w:tcW w:w="0" w:type="auto"/>
            <w:vAlign w:val="center"/>
            <w:hideMark/>
          </w:tcPr>
          <w:p w14:paraId="37EAA810" w14:textId="77777777" w:rsidR="0095430C"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95430C" w14:paraId="541D04CF" w14:textId="77777777">
        <w:trPr>
          <w:divId w:val="510997197"/>
          <w:tblCellSpacing w:w="15" w:type="dxa"/>
        </w:trPr>
        <w:tc>
          <w:tcPr>
            <w:tcW w:w="0" w:type="auto"/>
            <w:vAlign w:val="center"/>
            <w:hideMark/>
          </w:tcPr>
          <w:p w14:paraId="30EADC5C" w14:textId="77777777" w:rsidR="0095430C" w:rsidRDefault="0095430C">
            <w:pPr>
              <w:rPr>
                <w:rFonts w:eastAsia="Times New Roman"/>
                <w:lang w:val="en-US"/>
              </w:rPr>
            </w:pPr>
          </w:p>
        </w:tc>
        <w:tc>
          <w:tcPr>
            <w:tcW w:w="0" w:type="auto"/>
            <w:vAlign w:val="center"/>
            <w:hideMark/>
          </w:tcPr>
          <w:p w14:paraId="3D147017" w14:textId="77777777" w:rsidR="0095430C"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95430C" w14:paraId="50433FE5" w14:textId="77777777">
        <w:trPr>
          <w:divId w:val="510997197"/>
          <w:tblCellSpacing w:w="15" w:type="dxa"/>
        </w:trPr>
        <w:tc>
          <w:tcPr>
            <w:tcW w:w="0" w:type="auto"/>
            <w:vAlign w:val="center"/>
            <w:hideMark/>
          </w:tcPr>
          <w:p w14:paraId="784E6CF6" w14:textId="77777777" w:rsidR="0095430C" w:rsidRDefault="0095430C">
            <w:pPr>
              <w:rPr>
                <w:rFonts w:eastAsia="Times New Roman"/>
                <w:lang w:val="en-US"/>
              </w:rPr>
            </w:pPr>
          </w:p>
        </w:tc>
        <w:tc>
          <w:tcPr>
            <w:tcW w:w="0" w:type="auto"/>
            <w:vAlign w:val="center"/>
            <w:hideMark/>
          </w:tcPr>
          <w:p w14:paraId="73B70B8E" w14:textId="77777777" w:rsidR="0095430C"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95430C" w14:paraId="062304C9" w14:textId="77777777">
        <w:trPr>
          <w:divId w:val="510997197"/>
          <w:tblCellSpacing w:w="15" w:type="dxa"/>
        </w:trPr>
        <w:tc>
          <w:tcPr>
            <w:tcW w:w="0" w:type="auto"/>
            <w:vAlign w:val="center"/>
            <w:hideMark/>
          </w:tcPr>
          <w:p w14:paraId="3EF71107" w14:textId="77777777" w:rsidR="0095430C" w:rsidRDefault="0095430C">
            <w:pPr>
              <w:rPr>
                <w:rFonts w:eastAsia="Times New Roman"/>
                <w:lang w:val="en-US"/>
              </w:rPr>
            </w:pPr>
          </w:p>
        </w:tc>
        <w:tc>
          <w:tcPr>
            <w:tcW w:w="0" w:type="auto"/>
            <w:vAlign w:val="center"/>
            <w:hideMark/>
          </w:tcPr>
          <w:p w14:paraId="27551568" w14:textId="77777777" w:rsidR="0095430C"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95430C" w14:paraId="77CC46AA" w14:textId="77777777">
        <w:trPr>
          <w:divId w:val="510997197"/>
          <w:tblCellSpacing w:w="15" w:type="dxa"/>
        </w:trPr>
        <w:tc>
          <w:tcPr>
            <w:tcW w:w="0" w:type="auto"/>
            <w:vAlign w:val="center"/>
            <w:hideMark/>
          </w:tcPr>
          <w:p w14:paraId="087B49DF" w14:textId="77777777" w:rsidR="0095430C" w:rsidRDefault="0095430C">
            <w:pPr>
              <w:rPr>
                <w:rFonts w:eastAsia="Times New Roman"/>
                <w:lang w:val="en-US"/>
              </w:rPr>
            </w:pPr>
          </w:p>
        </w:tc>
        <w:tc>
          <w:tcPr>
            <w:tcW w:w="0" w:type="auto"/>
            <w:vAlign w:val="center"/>
            <w:hideMark/>
          </w:tcPr>
          <w:p w14:paraId="7CCDA1FC" w14:textId="77777777" w:rsidR="0095430C"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95430C" w14:paraId="7F1CF318" w14:textId="77777777">
        <w:trPr>
          <w:divId w:val="510997197"/>
          <w:tblCellSpacing w:w="15" w:type="dxa"/>
        </w:trPr>
        <w:tc>
          <w:tcPr>
            <w:tcW w:w="0" w:type="auto"/>
            <w:vAlign w:val="center"/>
            <w:hideMark/>
          </w:tcPr>
          <w:p w14:paraId="72BFED5A" w14:textId="77777777" w:rsidR="0095430C" w:rsidRDefault="0095430C">
            <w:pPr>
              <w:rPr>
                <w:rFonts w:eastAsia="Times New Roman"/>
                <w:lang w:val="en-US"/>
              </w:rPr>
            </w:pPr>
          </w:p>
        </w:tc>
        <w:tc>
          <w:tcPr>
            <w:tcW w:w="0" w:type="auto"/>
            <w:vAlign w:val="center"/>
            <w:hideMark/>
          </w:tcPr>
          <w:p w14:paraId="480190CD" w14:textId="77777777" w:rsidR="0095430C"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95430C" w14:paraId="0D481454" w14:textId="77777777">
        <w:trPr>
          <w:divId w:val="510997197"/>
          <w:tblCellSpacing w:w="15" w:type="dxa"/>
        </w:trPr>
        <w:tc>
          <w:tcPr>
            <w:tcW w:w="0" w:type="auto"/>
            <w:vAlign w:val="center"/>
            <w:hideMark/>
          </w:tcPr>
          <w:p w14:paraId="14A6CBC5" w14:textId="77777777" w:rsidR="0095430C" w:rsidRDefault="0095430C">
            <w:pPr>
              <w:rPr>
                <w:rFonts w:eastAsia="Times New Roman"/>
                <w:lang w:val="en-US"/>
              </w:rPr>
            </w:pPr>
          </w:p>
        </w:tc>
        <w:tc>
          <w:tcPr>
            <w:tcW w:w="0" w:type="auto"/>
            <w:vAlign w:val="center"/>
            <w:hideMark/>
          </w:tcPr>
          <w:p w14:paraId="5DE3F558" w14:textId="77777777" w:rsidR="0095430C"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95430C" w14:paraId="207FF366" w14:textId="77777777">
        <w:trPr>
          <w:divId w:val="510997197"/>
          <w:tblCellSpacing w:w="15" w:type="dxa"/>
        </w:trPr>
        <w:tc>
          <w:tcPr>
            <w:tcW w:w="0" w:type="auto"/>
            <w:vAlign w:val="center"/>
            <w:hideMark/>
          </w:tcPr>
          <w:p w14:paraId="21408873" w14:textId="77777777" w:rsidR="0095430C" w:rsidRDefault="0095430C">
            <w:pPr>
              <w:rPr>
                <w:rFonts w:eastAsia="Times New Roman"/>
                <w:lang w:val="en-US"/>
              </w:rPr>
            </w:pPr>
          </w:p>
        </w:tc>
        <w:tc>
          <w:tcPr>
            <w:tcW w:w="0" w:type="auto"/>
            <w:vAlign w:val="center"/>
            <w:hideMark/>
          </w:tcPr>
          <w:p w14:paraId="43BF6484" w14:textId="77777777" w:rsidR="0095430C"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95430C" w14:paraId="217A9A14" w14:textId="77777777">
        <w:trPr>
          <w:divId w:val="510997197"/>
          <w:tblCellSpacing w:w="15" w:type="dxa"/>
        </w:trPr>
        <w:tc>
          <w:tcPr>
            <w:tcW w:w="0" w:type="auto"/>
            <w:vAlign w:val="center"/>
            <w:hideMark/>
          </w:tcPr>
          <w:p w14:paraId="67A9428E" w14:textId="77777777" w:rsidR="0095430C" w:rsidRDefault="0095430C">
            <w:pPr>
              <w:rPr>
                <w:rFonts w:eastAsia="Times New Roman"/>
                <w:lang w:val="en-US"/>
              </w:rPr>
            </w:pPr>
          </w:p>
        </w:tc>
        <w:tc>
          <w:tcPr>
            <w:tcW w:w="0" w:type="auto"/>
            <w:vAlign w:val="center"/>
            <w:hideMark/>
          </w:tcPr>
          <w:p w14:paraId="636B2BC2" w14:textId="77777777" w:rsidR="0095430C"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95430C" w14:paraId="63E5F446" w14:textId="77777777">
        <w:trPr>
          <w:divId w:val="510997197"/>
          <w:tblCellSpacing w:w="15" w:type="dxa"/>
        </w:trPr>
        <w:tc>
          <w:tcPr>
            <w:tcW w:w="0" w:type="auto"/>
            <w:vAlign w:val="center"/>
            <w:hideMark/>
          </w:tcPr>
          <w:p w14:paraId="7775BA9E" w14:textId="77777777" w:rsidR="0095430C" w:rsidRDefault="0095430C">
            <w:pPr>
              <w:rPr>
                <w:rFonts w:eastAsia="Times New Roman"/>
                <w:lang w:val="en-US"/>
              </w:rPr>
            </w:pPr>
          </w:p>
        </w:tc>
        <w:tc>
          <w:tcPr>
            <w:tcW w:w="0" w:type="auto"/>
            <w:vAlign w:val="center"/>
            <w:hideMark/>
          </w:tcPr>
          <w:p w14:paraId="7A8538EE" w14:textId="77777777" w:rsidR="0095430C"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95430C" w14:paraId="1AE85BE2" w14:textId="77777777">
        <w:trPr>
          <w:divId w:val="510997197"/>
          <w:tblCellSpacing w:w="15" w:type="dxa"/>
        </w:trPr>
        <w:tc>
          <w:tcPr>
            <w:tcW w:w="0" w:type="auto"/>
            <w:vAlign w:val="center"/>
            <w:hideMark/>
          </w:tcPr>
          <w:p w14:paraId="07D91E57" w14:textId="77777777" w:rsidR="0095430C" w:rsidRDefault="0095430C">
            <w:pPr>
              <w:rPr>
                <w:rFonts w:eastAsia="Times New Roman"/>
                <w:lang w:val="en-US"/>
              </w:rPr>
            </w:pPr>
          </w:p>
        </w:tc>
        <w:tc>
          <w:tcPr>
            <w:tcW w:w="0" w:type="auto"/>
            <w:vAlign w:val="center"/>
            <w:hideMark/>
          </w:tcPr>
          <w:p w14:paraId="2F6D9B37" w14:textId="77777777" w:rsidR="0095430C"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95430C" w14:paraId="229B901A" w14:textId="77777777">
        <w:trPr>
          <w:divId w:val="510997197"/>
          <w:tblCellSpacing w:w="15" w:type="dxa"/>
        </w:trPr>
        <w:tc>
          <w:tcPr>
            <w:tcW w:w="0" w:type="auto"/>
            <w:vAlign w:val="center"/>
            <w:hideMark/>
          </w:tcPr>
          <w:p w14:paraId="5F19AAD7" w14:textId="77777777" w:rsidR="0095430C" w:rsidRDefault="0095430C">
            <w:pPr>
              <w:rPr>
                <w:rFonts w:eastAsia="Times New Roman"/>
                <w:lang w:val="en-US"/>
              </w:rPr>
            </w:pPr>
          </w:p>
        </w:tc>
        <w:tc>
          <w:tcPr>
            <w:tcW w:w="0" w:type="auto"/>
            <w:vAlign w:val="center"/>
            <w:hideMark/>
          </w:tcPr>
          <w:p w14:paraId="76BBEDB8" w14:textId="77777777" w:rsidR="0095430C"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95430C" w14:paraId="0DE0EFFD" w14:textId="77777777">
        <w:trPr>
          <w:divId w:val="510997197"/>
          <w:tblCellSpacing w:w="15" w:type="dxa"/>
        </w:trPr>
        <w:tc>
          <w:tcPr>
            <w:tcW w:w="0" w:type="auto"/>
            <w:vAlign w:val="center"/>
            <w:hideMark/>
          </w:tcPr>
          <w:p w14:paraId="44F3EA6B" w14:textId="77777777" w:rsidR="0095430C" w:rsidRDefault="0095430C">
            <w:pPr>
              <w:rPr>
                <w:rFonts w:eastAsia="Times New Roman"/>
                <w:lang w:val="en-US"/>
              </w:rPr>
            </w:pPr>
          </w:p>
        </w:tc>
        <w:tc>
          <w:tcPr>
            <w:tcW w:w="0" w:type="auto"/>
            <w:vAlign w:val="center"/>
            <w:hideMark/>
          </w:tcPr>
          <w:p w14:paraId="5C74F4D1" w14:textId="77777777" w:rsidR="0095430C"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95430C" w14:paraId="369D219E" w14:textId="77777777">
        <w:trPr>
          <w:divId w:val="510997197"/>
          <w:tblCellSpacing w:w="15" w:type="dxa"/>
        </w:trPr>
        <w:tc>
          <w:tcPr>
            <w:tcW w:w="0" w:type="auto"/>
            <w:vAlign w:val="center"/>
            <w:hideMark/>
          </w:tcPr>
          <w:p w14:paraId="09636C45" w14:textId="77777777" w:rsidR="0095430C" w:rsidRDefault="0095430C">
            <w:pPr>
              <w:rPr>
                <w:rFonts w:eastAsia="Times New Roman"/>
                <w:lang w:val="en-US"/>
              </w:rPr>
            </w:pPr>
          </w:p>
        </w:tc>
        <w:tc>
          <w:tcPr>
            <w:tcW w:w="0" w:type="auto"/>
            <w:vAlign w:val="center"/>
            <w:hideMark/>
          </w:tcPr>
          <w:p w14:paraId="463D3EC0" w14:textId="5B2242AF" w:rsidR="0095430C"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w:t>
            </w:r>
            <w:r>
              <w:rPr>
                <w:rFonts w:eastAsia="Times New Roman"/>
                <w:lang w:val="en-US"/>
              </w:rPr>
              <w:lastRenderedPageBreak/>
              <w:t>chosen for a particular reconstruction</w:t>
            </w:r>
            <w:ins w:id="297" w:author="Tom Oniki" w:date="2015-09-04T15:25:00Z">
              <w:r w:rsidR="00DC6CEA">
                <w:rPr>
                  <w:rFonts w:eastAsia="Times New Roman"/>
                  <w:lang w:val="en-US"/>
                </w:rPr>
                <w:t>.</w:t>
              </w:r>
            </w:ins>
            <w:r>
              <w:rPr>
                <w:rFonts w:eastAsia="Times New Roman"/>
                <w:lang w:val="en-US"/>
              </w:rPr>
              <w:t xml:space="preserve"> </w:t>
            </w:r>
          </w:p>
        </w:tc>
      </w:tr>
      <w:tr w:rsidR="0095430C" w14:paraId="0D4554CE" w14:textId="77777777">
        <w:trPr>
          <w:divId w:val="510997197"/>
          <w:tblCellSpacing w:w="15" w:type="dxa"/>
        </w:trPr>
        <w:tc>
          <w:tcPr>
            <w:tcW w:w="0" w:type="auto"/>
            <w:vAlign w:val="center"/>
            <w:hideMark/>
          </w:tcPr>
          <w:p w14:paraId="451F8A62" w14:textId="77777777" w:rsidR="0095430C" w:rsidRDefault="0095430C">
            <w:pPr>
              <w:rPr>
                <w:rFonts w:eastAsia="Times New Roman"/>
                <w:lang w:val="en-US"/>
              </w:rPr>
            </w:pPr>
          </w:p>
        </w:tc>
        <w:tc>
          <w:tcPr>
            <w:tcW w:w="0" w:type="auto"/>
            <w:vAlign w:val="center"/>
            <w:hideMark/>
          </w:tcPr>
          <w:p w14:paraId="660C9F3A" w14:textId="4C652C49" w:rsidR="0095430C"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The Z location that is the top (highest Z value) of the Reconstructable Volume. Specified as the Z component within the Patient Coordinate System defined by a specified Frame of Reference</w:t>
            </w:r>
            <w:ins w:id="298" w:author="Tom Oniki" w:date="2015-09-04T15:26:00Z">
              <w:r w:rsidR="00DC6CEA">
                <w:rPr>
                  <w:rFonts w:eastAsia="Times New Roman"/>
                  <w:lang w:val="en-US"/>
                </w:rPr>
                <w:t>.</w:t>
              </w:r>
            </w:ins>
            <w:r>
              <w:rPr>
                <w:rFonts w:eastAsia="Times New Roman"/>
                <w:lang w:val="en-US"/>
              </w:rPr>
              <w:t xml:space="preserve"> </w:t>
            </w:r>
          </w:p>
        </w:tc>
      </w:tr>
      <w:tr w:rsidR="0095430C" w14:paraId="0FDD9BCF" w14:textId="77777777">
        <w:trPr>
          <w:divId w:val="510997197"/>
          <w:tblCellSpacing w:w="15" w:type="dxa"/>
        </w:trPr>
        <w:tc>
          <w:tcPr>
            <w:tcW w:w="0" w:type="auto"/>
            <w:vAlign w:val="center"/>
            <w:hideMark/>
          </w:tcPr>
          <w:p w14:paraId="37D3296B" w14:textId="77777777" w:rsidR="0095430C" w:rsidRDefault="0095430C">
            <w:pPr>
              <w:rPr>
                <w:rFonts w:eastAsia="Times New Roman"/>
                <w:lang w:val="en-US"/>
              </w:rPr>
            </w:pPr>
          </w:p>
        </w:tc>
        <w:tc>
          <w:tcPr>
            <w:tcW w:w="0" w:type="auto"/>
            <w:vAlign w:val="center"/>
            <w:hideMark/>
          </w:tcPr>
          <w:p w14:paraId="3AE8CBC2" w14:textId="6060B7E5" w:rsidR="0095430C"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The Z location that is the bottom (lowest Z value) of the Reconstructable Volume. Specified as the Z component within the Patient Coordinate System defined by a specified Frame of Reference</w:t>
            </w:r>
            <w:ins w:id="299" w:author="Tom Oniki" w:date="2015-09-04T15:26:00Z">
              <w:r w:rsidR="00DC6CEA">
                <w:rPr>
                  <w:rFonts w:eastAsia="Times New Roman"/>
                  <w:lang w:val="en-US"/>
                </w:rPr>
                <w:t>.</w:t>
              </w:r>
            </w:ins>
            <w:r>
              <w:rPr>
                <w:rFonts w:eastAsia="Times New Roman"/>
                <w:lang w:val="en-US"/>
              </w:rPr>
              <w:t xml:space="preserve"> </w:t>
            </w:r>
          </w:p>
        </w:tc>
      </w:tr>
      <w:tr w:rsidR="0095430C" w14:paraId="28670236" w14:textId="77777777">
        <w:trPr>
          <w:divId w:val="510997197"/>
          <w:tblCellSpacing w:w="15" w:type="dxa"/>
        </w:trPr>
        <w:tc>
          <w:tcPr>
            <w:tcW w:w="0" w:type="auto"/>
            <w:vAlign w:val="center"/>
            <w:hideMark/>
          </w:tcPr>
          <w:p w14:paraId="43AF0EDE" w14:textId="77777777" w:rsidR="0095430C" w:rsidRDefault="0095430C">
            <w:pPr>
              <w:rPr>
                <w:rFonts w:eastAsia="Times New Roman"/>
                <w:lang w:val="en-US"/>
              </w:rPr>
            </w:pPr>
          </w:p>
        </w:tc>
        <w:tc>
          <w:tcPr>
            <w:tcW w:w="0" w:type="auto"/>
            <w:vAlign w:val="center"/>
            <w:hideMark/>
          </w:tcPr>
          <w:p w14:paraId="2DDA3D1B" w14:textId="797BC20D" w:rsidR="0095430C"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The Z location that is the top (highest Z value) of the scanning length. Specified as the Z component within the Patient Coordinate System defined by a specified Frame of Reference</w:t>
            </w:r>
            <w:ins w:id="300" w:author="Tom Oniki" w:date="2015-09-04T15:26:00Z">
              <w:r w:rsidR="00DC6CEA">
                <w:rPr>
                  <w:rFonts w:eastAsia="Times New Roman"/>
                  <w:lang w:val="en-US"/>
                </w:rPr>
                <w:t>.</w:t>
              </w:r>
            </w:ins>
            <w:r>
              <w:rPr>
                <w:rFonts w:eastAsia="Times New Roman"/>
                <w:lang w:val="en-US"/>
              </w:rPr>
              <w:t xml:space="preserve"> </w:t>
            </w:r>
          </w:p>
        </w:tc>
      </w:tr>
      <w:tr w:rsidR="0095430C" w14:paraId="5AF8332F" w14:textId="77777777">
        <w:trPr>
          <w:divId w:val="510997197"/>
          <w:tblCellSpacing w:w="15" w:type="dxa"/>
        </w:trPr>
        <w:tc>
          <w:tcPr>
            <w:tcW w:w="0" w:type="auto"/>
            <w:vAlign w:val="center"/>
            <w:hideMark/>
          </w:tcPr>
          <w:p w14:paraId="12CC9D73" w14:textId="77777777" w:rsidR="0095430C" w:rsidRDefault="0095430C">
            <w:pPr>
              <w:rPr>
                <w:rFonts w:eastAsia="Times New Roman"/>
                <w:lang w:val="en-US"/>
              </w:rPr>
            </w:pPr>
          </w:p>
        </w:tc>
        <w:tc>
          <w:tcPr>
            <w:tcW w:w="0" w:type="auto"/>
            <w:vAlign w:val="center"/>
            <w:hideMark/>
          </w:tcPr>
          <w:p w14:paraId="4EC0F15C" w14:textId="1BD06236" w:rsidR="0095430C"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The Z location that is the bottom (lowest Z value) of the scanning length. Specified as the Z component within the Patient Coordinate System defined by a specified Frame of Reference</w:t>
            </w:r>
            <w:ins w:id="301" w:author="Tom Oniki" w:date="2015-09-04T15:26:00Z">
              <w:r w:rsidR="00DC6CEA">
                <w:rPr>
                  <w:rFonts w:eastAsia="Times New Roman"/>
                  <w:lang w:val="en-US"/>
                </w:rPr>
                <w:t>.</w:t>
              </w:r>
            </w:ins>
            <w:r>
              <w:rPr>
                <w:rFonts w:eastAsia="Times New Roman"/>
                <w:lang w:val="en-US"/>
              </w:rPr>
              <w:t xml:space="preserve"> </w:t>
            </w:r>
          </w:p>
        </w:tc>
      </w:tr>
      <w:tr w:rsidR="0095430C" w14:paraId="6E93BCD0" w14:textId="77777777">
        <w:trPr>
          <w:divId w:val="510997197"/>
          <w:tblCellSpacing w:w="15" w:type="dxa"/>
        </w:trPr>
        <w:tc>
          <w:tcPr>
            <w:tcW w:w="0" w:type="auto"/>
            <w:vAlign w:val="center"/>
            <w:hideMark/>
          </w:tcPr>
          <w:p w14:paraId="7ED066F7" w14:textId="77777777" w:rsidR="0095430C" w:rsidRDefault="0095430C">
            <w:pPr>
              <w:rPr>
                <w:rFonts w:eastAsia="Times New Roman"/>
                <w:lang w:val="en-US"/>
              </w:rPr>
            </w:pPr>
          </w:p>
        </w:tc>
        <w:tc>
          <w:tcPr>
            <w:tcW w:w="0" w:type="auto"/>
            <w:vAlign w:val="center"/>
            <w:hideMark/>
          </w:tcPr>
          <w:p w14:paraId="1C0B0A38" w14:textId="77777777" w:rsidR="0095430C"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95430C" w14:paraId="6C44348D" w14:textId="77777777">
        <w:trPr>
          <w:divId w:val="510997197"/>
          <w:tblCellSpacing w:w="15" w:type="dxa"/>
        </w:trPr>
        <w:tc>
          <w:tcPr>
            <w:tcW w:w="0" w:type="auto"/>
            <w:vAlign w:val="center"/>
            <w:hideMark/>
          </w:tcPr>
          <w:p w14:paraId="34BF79CA" w14:textId="77777777" w:rsidR="0095430C" w:rsidRDefault="0095430C">
            <w:pPr>
              <w:rPr>
                <w:rFonts w:eastAsia="Times New Roman"/>
                <w:lang w:val="en-US"/>
              </w:rPr>
            </w:pPr>
          </w:p>
        </w:tc>
        <w:tc>
          <w:tcPr>
            <w:tcW w:w="0" w:type="auto"/>
            <w:vAlign w:val="center"/>
            <w:hideMark/>
          </w:tcPr>
          <w:p w14:paraId="30B00889" w14:textId="77777777" w:rsidR="0095430C"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95430C" w14:paraId="29D7628B" w14:textId="77777777">
        <w:trPr>
          <w:divId w:val="510997197"/>
          <w:tblCellSpacing w:w="15" w:type="dxa"/>
        </w:trPr>
        <w:tc>
          <w:tcPr>
            <w:tcW w:w="0" w:type="auto"/>
            <w:vAlign w:val="center"/>
            <w:hideMark/>
          </w:tcPr>
          <w:p w14:paraId="0FA0FBB0" w14:textId="77777777" w:rsidR="0095430C" w:rsidRDefault="0095430C">
            <w:pPr>
              <w:rPr>
                <w:rFonts w:eastAsia="Times New Roman"/>
                <w:lang w:val="en-US"/>
              </w:rPr>
            </w:pPr>
          </w:p>
        </w:tc>
        <w:tc>
          <w:tcPr>
            <w:tcW w:w="0" w:type="auto"/>
            <w:vAlign w:val="center"/>
            <w:hideMark/>
          </w:tcPr>
          <w:p w14:paraId="2DE44929" w14:textId="77777777" w:rsidR="0095430C"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95430C" w14:paraId="3532E473" w14:textId="77777777">
        <w:trPr>
          <w:divId w:val="510997197"/>
          <w:tblCellSpacing w:w="15" w:type="dxa"/>
        </w:trPr>
        <w:tc>
          <w:tcPr>
            <w:tcW w:w="0" w:type="auto"/>
            <w:vAlign w:val="center"/>
            <w:hideMark/>
          </w:tcPr>
          <w:p w14:paraId="46EC2E43" w14:textId="77777777" w:rsidR="0095430C" w:rsidRDefault="0095430C">
            <w:pPr>
              <w:rPr>
                <w:rFonts w:eastAsia="Times New Roman"/>
                <w:lang w:val="en-US"/>
              </w:rPr>
            </w:pPr>
          </w:p>
        </w:tc>
        <w:tc>
          <w:tcPr>
            <w:tcW w:w="0" w:type="auto"/>
            <w:vAlign w:val="center"/>
            <w:hideMark/>
          </w:tcPr>
          <w:p w14:paraId="6DB789EB" w14:textId="77777777" w:rsidR="0095430C"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95430C" w14:paraId="0EF18B13" w14:textId="77777777">
        <w:trPr>
          <w:divId w:val="510997197"/>
          <w:tblCellSpacing w:w="15" w:type="dxa"/>
        </w:trPr>
        <w:tc>
          <w:tcPr>
            <w:tcW w:w="0" w:type="auto"/>
            <w:vAlign w:val="center"/>
            <w:hideMark/>
          </w:tcPr>
          <w:p w14:paraId="7C72CECA" w14:textId="77777777" w:rsidR="0095430C" w:rsidRDefault="0095430C">
            <w:pPr>
              <w:rPr>
                <w:rFonts w:eastAsia="Times New Roman"/>
                <w:lang w:val="en-US"/>
              </w:rPr>
            </w:pPr>
          </w:p>
        </w:tc>
        <w:tc>
          <w:tcPr>
            <w:tcW w:w="0" w:type="auto"/>
            <w:vAlign w:val="center"/>
            <w:hideMark/>
          </w:tcPr>
          <w:p w14:paraId="5B74125E" w14:textId="77777777" w:rsidR="0095430C"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95430C" w14:paraId="1FB0B3C6" w14:textId="77777777">
        <w:trPr>
          <w:divId w:val="510997197"/>
          <w:tblCellSpacing w:w="15" w:type="dxa"/>
        </w:trPr>
        <w:tc>
          <w:tcPr>
            <w:tcW w:w="0" w:type="auto"/>
            <w:vAlign w:val="center"/>
            <w:hideMark/>
          </w:tcPr>
          <w:p w14:paraId="63711318" w14:textId="77777777" w:rsidR="0095430C" w:rsidRDefault="0095430C">
            <w:pPr>
              <w:rPr>
                <w:rFonts w:eastAsia="Times New Roman"/>
                <w:lang w:val="en-US"/>
              </w:rPr>
            </w:pPr>
          </w:p>
        </w:tc>
        <w:tc>
          <w:tcPr>
            <w:tcW w:w="0" w:type="auto"/>
            <w:vAlign w:val="center"/>
            <w:hideMark/>
          </w:tcPr>
          <w:p w14:paraId="03F66C98" w14:textId="77777777" w:rsidR="0095430C"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95430C" w14:paraId="6F71A52B" w14:textId="77777777">
        <w:trPr>
          <w:divId w:val="510997197"/>
          <w:tblCellSpacing w:w="15" w:type="dxa"/>
        </w:trPr>
        <w:tc>
          <w:tcPr>
            <w:tcW w:w="0" w:type="auto"/>
            <w:vAlign w:val="center"/>
            <w:hideMark/>
          </w:tcPr>
          <w:p w14:paraId="58ED8161" w14:textId="77777777" w:rsidR="0095430C" w:rsidRDefault="0095430C">
            <w:pPr>
              <w:rPr>
                <w:rFonts w:eastAsia="Times New Roman"/>
                <w:lang w:val="en-US"/>
              </w:rPr>
            </w:pPr>
          </w:p>
        </w:tc>
        <w:tc>
          <w:tcPr>
            <w:tcW w:w="0" w:type="auto"/>
            <w:vAlign w:val="center"/>
            <w:hideMark/>
          </w:tcPr>
          <w:p w14:paraId="2A8946E6" w14:textId="77777777" w:rsidR="0095430C"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95430C" w14:paraId="5AD639AE" w14:textId="77777777">
        <w:trPr>
          <w:divId w:val="510997197"/>
          <w:tblCellSpacing w:w="15" w:type="dxa"/>
        </w:trPr>
        <w:tc>
          <w:tcPr>
            <w:tcW w:w="0" w:type="auto"/>
            <w:vAlign w:val="center"/>
            <w:hideMark/>
          </w:tcPr>
          <w:p w14:paraId="75DA44A0" w14:textId="77777777" w:rsidR="0095430C" w:rsidRDefault="0095430C">
            <w:pPr>
              <w:rPr>
                <w:rFonts w:eastAsia="Times New Roman"/>
                <w:lang w:val="en-US"/>
              </w:rPr>
            </w:pPr>
          </w:p>
        </w:tc>
        <w:tc>
          <w:tcPr>
            <w:tcW w:w="0" w:type="auto"/>
            <w:vAlign w:val="center"/>
            <w:hideMark/>
          </w:tcPr>
          <w:p w14:paraId="51879E71" w14:textId="77777777" w:rsidR="0095430C"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95430C" w14:paraId="21D76341" w14:textId="77777777">
        <w:trPr>
          <w:divId w:val="510997197"/>
          <w:tblCellSpacing w:w="15" w:type="dxa"/>
        </w:trPr>
        <w:tc>
          <w:tcPr>
            <w:tcW w:w="0" w:type="auto"/>
            <w:vAlign w:val="center"/>
            <w:hideMark/>
          </w:tcPr>
          <w:p w14:paraId="676F9FE0" w14:textId="77777777" w:rsidR="0095430C" w:rsidRDefault="0095430C">
            <w:pPr>
              <w:rPr>
                <w:rFonts w:eastAsia="Times New Roman"/>
                <w:lang w:val="en-US"/>
              </w:rPr>
            </w:pPr>
          </w:p>
        </w:tc>
        <w:tc>
          <w:tcPr>
            <w:tcW w:w="0" w:type="auto"/>
            <w:vAlign w:val="center"/>
            <w:hideMark/>
          </w:tcPr>
          <w:p w14:paraId="40554225" w14:textId="77777777" w:rsidR="0095430C"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95430C" w14:paraId="58F6F2C0" w14:textId="77777777">
        <w:trPr>
          <w:divId w:val="510997197"/>
          <w:tblCellSpacing w:w="15" w:type="dxa"/>
        </w:trPr>
        <w:tc>
          <w:tcPr>
            <w:tcW w:w="0" w:type="auto"/>
            <w:vAlign w:val="center"/>
            <w:hideMark/>
          </w:tcPr>
          <w:p w14:paraId="5F0777F9" w14:textId="77777777" w:rsidR="0095430C" w:rsidRDefault="0095430C">
            <w:pPr>
              <w:rPr>
                <w:rFonts w:eastAsia="Times New Roman"/>
                <w:lang w:val="en-US"/>
              </w:rPr>
            </w:pPr>
          </w:p>
        </w:tc>
        <w:tc>
          <w:tcPr>
            <w:tcW w:w="0" w:type="auto"/>
            <w:vAlign w:val="center"/>
            <w:hideMark/>
          </w:tcPr>
          <w:p w14:paraId="3C92709C" w14:textId="77777777" w:rsidR="0095430C"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95430C" w14:paraId="52F99E76" w14:textId="77777777">
        <w:trPr>
          <w:divId w:val="510997197"/>
          <w:tblCellSpacing w:w="15" w:type="dxa"/>
        </w:trPr>
        <w:tc>
          <w:tcPr>
            <w:tcW w:w="0" w:type="auto"/>
            <w:vAlign w:val="center"/>
            <w:hideMark/>
          </w:tcPr>
          <w:p w14:paraId="14CBA70A" w14:textId="77777777" w:rsidR="0095430C" w:rsidRDefault="0095430C">
            <w:pPr>
              <w:rPr>
                <w:rFonts w:eastAsia="Times New Roman"/>
                <w:lang w:val="en-US"/>
              </w:rPr>
            </w:pPr>
          </w:p>
        </w:tc>
        <w:tc>
          <w:tcPr>
            <w:tcW w:w="0" w:type="auto"/>
            <w:vAlign w:val="center"/>
            <w:hideMark/>
          </w:tcPr>
          <w:p w14:paraId="63D3E4B3" w14:textId="77777777" w:rsidR="0095430C"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Value was configured </w:t>
            </w:r>
          </w:p>
        </w:tc>
      </w:tr>
      <w:tr w:rsidR="0095430C" w14:paraId="1773F008" w14:textId="77777777">
        <w:trPr>
          <w:divId w:val="510997197"/>
          <w:tblCellSpacing w:w="15" w:type="dxa"/>
        </w:trPr>
        <w:tc>
          <w:tcPr>
            <w:tcW w:w="0" w:type="auto"/>
            <w:vAlign w:val="center"/>
            <w:hideMark/>
          </w:tcPr>
          <w:p w14:paraId="4D41033C" w14:textId="77777777" w:rsidR="0095430C" w:rsidRDefault="0095430C">
            <w:pPr>
              <w:rPr>
                <w:rFonts w:eastAsia="Times New Roman"/>
                <w:lang w:val="en-US"/>
              </w:rPr>
            </w:pPr>
          </w:p>
        </w:tc>
        <w:tc>
          <w:tcPr>
            <w:tcW w:w="0" w:type="auto"/>
            <w:vAlign w:val="center"/>
            <w:hideMark/>
          </w:tcPr>
          <w:p w14:paraId="522603FD" w14:textId="77777777" w:rsidR="0095430C"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95430C" w14:paraId="433F7AF0" w14:textId="77777777">
        <w:trPr>
          <w:divId w:val="510997197"/>
          <w:tblCellSpacing w:w="15" w:type="dxa"/>
        </w:trPr>
        <w:tc>
          <w:tcPr>
            <w:tcW w:w="0" w:type="auto"/>
            <w:vAlign w:val="center"/>
            <w:hideMark/>
          </w:tcPr>
          <w:p w14:paraId="55CC24B1" w14:textId="77777777" w:rsidR="0095430C" w:rsidRDefault="0095430C">
            <w:pPr>
              <w:rPr>
                <w:rFonts w:eastAsia="Times New Roman"/>
                <w:lang w:val="en-US"/>
              </w:rPr>
            </w:pPr>
          </w:p>
        </w:tc>
        <w:tc>
          <w:tcPr>
            <w:tcW w:w="0" w:type="auto"/>
            <w:vAlign w:val="center"/>
            <w:hideMark/>
          </w:tcPr>
          <w:p w14:paraId="13A88693" w14:textId="77777777" w:rsidR="0095430C"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w:t>
            </w:r>
            <w:r>
              <w:rPr>
                <w:rFonts w:eastAsia="Times New Roman"/>
                <w:lang w:val="en-US"/>
              </w:rPr>
              <w:lastRenderedPageBreak/>
              <w:t xml:space="preserve">notification for a given protocol element </w:t>
            </w:r>
          </w:p>
        </w:tc>
      </w:tr>
      <w:tr w:rsidR="0095430C" w14:paraId="48A49103" w14:textId="77777777">
        <w:trPr>
          <w:divId w:val="510997197"/>
          <w:tblCellSpacing w:w="15" w:type="dxa"/>
        </w:trPr>
        <w:tc>
          <w:tcPr>
            <w:tcW w:w="0" w:type="auto"/>
            <w:vAlign w:val="center"/>
            <w:hideMark/>
          </w:tcPr>
          <w:p w14:paraId="755C123D" w14:textId="77777777" w:rsidR="0095430C" w:rsidRDefault="0095430C">
            <w:pPr>
              <w:rPr>
                <w:rFonts w:eastAsia="Times New Roman"/>
                <w:lang w:val="en-US"/>
              </w:rPr>
            </w:pPr>
          </w:p>
        </w:tc>
        <w:tc>
          <w:tcPr>
            <w:tcW w:w="0" w:type="auto"/>
            <w:vAlign w:val="center"/>
            <w:hideMark/>
          </w:tcPr>
          <w:p w14:paraId="6834B22F" w14:textId="77777777" w:rsidR="0095430C"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95430C" w14:paraId="70419BEC" w14:textId="77777777">
        <w:trPr>
          <w:divId w:val="510997197"/>
          <w:tblCellSpacing w:w="15" w:type="dxa"/>
        </w:trPr>
        <w:tc>
          <w:tcPr>
            <w:tcW w:w="0" w:type="auto"/>
            <w:vAlign w:val="center"/>
            <w:hideMark/>
          </w:tcPr>
          <w:p w14:paraId="6C5BF50E" w14:textId="77777777" w:rsidR="0095430C" w:rsidRDefault="0095430C">
            <w:pPr>
              <w:rPr>
                <w:rFonts w:eastAsia="Times New Roman"/>
                <w:lang w:val="en-US"/>
              </w:rPr>
            </w:pPr>
          </w:p>
        </w:tc>
        <w:tc>
          <w:tcPr>
            <w:tcW w:w="0" w:type="auto"/>
            <w:vAlign w:val="center"/>
            <w:hideMark/>
          </w:tcPr>
          <w:p w14:paraId="1ED5198B" w14:textId="77777777" w:rsidR="0095430C"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95430C" w14:paraId="292671A0" w14:textId="77777777">
        <w:trPr>
          <w:divId w:val="510997197"/>
          <w:tblCellSpacing w:w="15" w:type="dxa"/>
        </w:trPr>
        <w:tc>
          <w:tcPr>
            <w:tcW w:w="0" w:type="auto"/>
            <w:vAlign w:val="center"/>
            <w:hideMark/>
          </w:tcPr>
          <w:p w14:paraId="20078FF1" w14:textId="77777777" w:rsidR="0095430C" w:rsidRDefault="0095430C">
            <w:pPr>
              <w:rPr>
                <w:rFonts w:eastAsia="Times New Roman"/>
                <w:lang w:val="en-US"/>
              </w:rPr>
            </w:pPr>
          </w:p>
        </w:tc>
        <w:tc>
          <w:tcPr>
            <w:tcW w:w="0" w:type="auto"/>
            <w:vAlign w:val="center"/>
            <w:hideMark/>
          </w:tcPr>
          <w:p w14:paraId="5D29D6E8" w14:textId="77777777" w:rsidR="0095430C"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95430C" w14:paraId="30002A67" w14:textId="77777777">
        <w:trPr>
          <w:divId w:val="510997197"/>
          <w:tblCellSpacing w:w="15" w:type="dxa"/>
        </w:trPr>
        <w:tc>
          <w:tcPr>
            <w:tcW w:w="0" w:type="auto"/>
            <w:vAlign w:val="center"/>
            <w:hideMark/>
          </w:tcPr>
          <w:p w14:paraId="42E1DDD1" w14:textId="77777777" w:rsidR="0095430C" w:rsidRDefault="0095430C">
            <w:pPr>
              <w:rPr>
                <w:rFonts w:eastAsia="Times New Roman"/>
                <w:lang w:val="en-US"/>
              </w:rPr>
            </w:pPr>
          </w:p>
        </w:tc>
        <w:tc>
          <w:tcPr>
            <w:tcW w:w="0" w:type="auto"/>
            <w:vAlign w:val="center"/>
            <w:hideMark/>
          </w:tcPr>
          <w:p w14:paraId="6E077AD5" w14:textId="77777777" w:rsidR="0095430C"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95430C" w14:paraId="56100D7E" w14:textId="77777777">
        <w:trPr>
          <w:divId w:val="510997197"/>
          <w:tblCellSpacing w:w="15" w:type="dxa"/>
        </w:trPr>
        <w:tc>
          <w:tcPr>
            <w:tcW w:w="0" w:type="auto"/>
            <w:vAlign w:val="center"/>
            <w:hideMark/>
          </w:tcPr>
          <w:p w14:paraId="11676FFC" w14:textId="77777777" w:rsidR="0095430C" w:rsidRDefault="0095430C">
            <w:pPr>
              <w:rPr>
                <w:rFonts w:eastAsia="Times New Roman"/>
                <w:lang w:val="en-US"/>
              </w:rPr>
            </w:pPr>
          </w:p>
        </w:tc>
        <w:tc>
          <w:tcPr>
            <w:tcW w:w="0" w:type="auto"/>
            <w:vAlign w:val="center"/>
            <w:hideMark/>
          </w:tcPr>
          <w:p w14:paraId="483FE3B9" w14:textId="77777777" w:rsidR="0095430C"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95430C" w14:paraId="7BF13729" w14:textId="77777777">
        <w:trPr>
          <w:divId w:val="510997197"/>
          <w:tblCellSpacing w:w="15" w:type="dxa"/>
        </w:trPr>
        <w:tc>
          <w:tcPr>
            <w:tcW w:w="0" w:type="auto"/>
            <w:vAlign w:val="center"/>
            <w:hideMark/>
          </w:tcPr>
          <w:p w14:paraId="40E27A15" w14:textId="77777777" w:rsidR="0095430C" w:rsidRDefault="0095430C">
            <w:pPr>
              <w:rPr>
                <w:rFonts w:eastAsia="Times New Roman"/>
                <w:lang w:val="en-US"/>
              </w:rPr>
            </w:pPr>
          </w:p>
        </w:tc>
        <w:tc>
          <w:tcPr>
            <w:tcW w:w="0" w:type="auto"/>
            <w:vAlign w:val="center"/>
            <w:hideMark/>
          </w:tcPr>
          <w:p w14:paraId="4B725344" w14:textId="77777777" w:rsidR="0095430C"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95430C" w14:paraId="01872A79" w14:textId="77777777">
        <w:trPr>
          <w:divId w:val="510997197"/>
          <w:tblCellSpacing w:w="15" w:type="dxa"/>
        </w:trPr>
        <w:tc>
          <w:tcPr>
            <w:tcW w:w="0" w:type="auto"/>
            <w:vAlign w:val="center"/>
            <w:hideMark/>
          </w:tcPr>
          <w:p w14:paraId="6FDE0977" w14:textId="77777777" w:rsidR="0095430C" w:rsidRDefault="0095430C">
            <w:pPr>
              <w:rPr>
                <w:rFonts w:eastAsia="Times New Roman"/>
                <w:lang w:val="en-US"/>
              </w:rPr>
            </w:pPr>
          </w:p>
        </w:tc>
        <w:tc>
          <w:tcPr>
            <w:tcW w:w="0" w:type="auto"/>
            <w:vAlign w:val="center"/>
            <w:hideMark/>
          </w:tcPr>
          <w:p w14:paraId="341E17E3" w14:textId="77777777" w:rsidR="0095430C"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95430C" w14:paraId="58DA4D70" w14:textId="77777777">
        <w:trPr>
          <w:divId w:val="510997197"/>
          <w:tblCellSpacing w:w="15" w:type="dxa"/>
        </w:trPr>
        <w:tc>
          <w:tcPr>
            <w:tcW w:w="0" w:type="auto"/>
            <w:vAlign w:val="center"/>
            <w:hideMark/>
          </w:tcPr>
          <w:p w14:paraId="3975109D" w14:textId="77777777" w:rsidR="0095430C" w:rsidRDefault="0095430C">
            <w:pPr>
              <w:rPr>
                <w:rFonts w:eastAsia="Times New Roman"/>
                <w:lang w:val="en-US"/>
              </w:rPr>
            </w:pPr>
          </w:p>
        </w:tc>
        <w:tc>
          <w:tcPr>
            <w:tcW w:w="0" w:type="auto"/>
            <w:vAlign w:val="center"/>
            <w:hideMark/>
          </w:tcPr>
          <w:p w14:paraId="5B0B3AC4" w14:textId="77777777" w:rsidR="0095430C"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95430C" w14:paraId="64AC514D" w14:textId="77777777">
        <w:trPr>
          <w:divId w:val="510997197"/>
          <w:tblCellSpacing w:w="15" w:type="dxa"/>
        </w:trPr>
        <w:tc>
          <w:tcPr>
            <w:tcW w:w="0" w:type="auto"/>
            <w:vAlign w:val="center"/>
            <w:hideMark/>
          </w:tcPr>
          <w:p w14:paraId="49D9B287" w14:textId="77777777" w:rsidR="0095430C" w:rsidRDefault="0095430C">
            <w:pPr>
              <w:rPr>
                <w:rFonts w:eastAsia="Times New Roman"/>
                <w:lang w:val="en-US"/>
              </w:rPr>
            </w:pPr>
          </w:p>
        </w:tc>
        <w:tc>
          <w:tcPr>
            <w:tcW w:w="0" w:type="auto"/>
            <w:vAlign w:val="center"/>
            <w:hideMark/>
          </w:tcPr>
          <w:p w14:paraId="3FA2D403" w14:textId="77777777" w:rsidR="0095430C"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95430C" w14:paraId="596C5143" w14:textId="77777777">
        <w:trPr>
          <w:divId w:val="510997197"/>
          <w:tblCellSpacing w:w="15" w:type="dxa"/>
        </w:trPr>
        <w:tc>
          <w:tcPr>
            <w:tcW w:w="0" w:type="auto"/>
            <w:vAlign w:val="center"/>
            <w:hideMark/>
          </w:tcPr>
          <w:p w14:paraId="41B7EB7D" w14:textId="77777777" w:rsidR="0095430C" w:rsidRDefault="0095430C">
            <w:pPr>
              <w:rPr>
                <w:rFonts w:eastAsia="Times New Roman"/>
                <w:lang w:val="en-US"/>
              </w:rPr>
            </w:pPr>
          </w:p>
        </w:tc>
        <w:tc>
          <w:tcPr>
            <w:tcW w:w="0" w:type="auto"/>
            <w:vAlign w:val="center"/>
            <w:hideMark/>
          </w:tcPr>
          <w:p w14:paraId="47D1DF32" w14:textId="77777777" w:rsidR="0095430C"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95430C" w14:paraId="1D761043" w14:textId="77777777">
        <w:trPr>
          <w:divId w:val="510997197"/>
          <w:tblCellSpacing w:w="15" w:type="dxa"/>
        </w:trPr>
        <w:tc>
          <w:tcPr>
            <w:tcW w:w="0" w:type="auto"/>
            <w:vAlign w:val="center"/>
            <w:hideMark/>
          </w:tcPr>
          <w:p w14:paraId="2B7657D9" w14:textId="77777777" w:rsidR="0095430C" w:rsidRDefault="0095430C">
            <w:pPr>
              <w:rPr>
                <w:rFonts w:eastAsia="Times New Roman"/>
                <w:lang w:val="en-US"/>
              </w:rPr>
            </w:pPr>
          </w:p>
        </w:tc>
        <w:tc>
          <w:tcPr>
            <w:tcW w:w="0" w:type="auto"/>
            <w:vAlign w:val="center"/>
            <w:hideMark/>
          </w:tcPr>
          <w:p w14:paraId="7614F7DF" w14:textId="24548444" w:rsidR="0095430C" w:rsidRDefault="005B11EB">
            <w:pPr>
              <w:rPr>
                <w:rFonts w:eastAsia="Times New Roman"/>
                <w:lang w:val="en-US"/>
              </w:rPr>
            </w:pPr>
            <w:r>
              <w:rPr>
                <w:rFonts w:eastAsia="Times New Roman"/>
                <w:b/>
                <w:bCs/>
                <w:lang w:val="en-US"/>
              </w:rPr>
              <w:t xml:space="preserve">AAPM 204 Lateral Dimension: </w:t>
            </w:r>
            <w:r>
              <w:rPr>
                <w:rFonts w:eastAsia="Times New Roman"/>
                <w:lang w:val="en-US"/>
              </w:rPr>
              <w:t>The Size Specific Dose Estimation is computed using Table 1B (32cm phantom) or Table 2B (16cm phantom) of AAPM Report 204</w:t>
            </w:r>
            <w:ins w:id="302" w:author="Tom Oniki" w:date="2015-09-04T15:27:00Z">
              <w:r w:rsidR="00DC6CEA">
                <w:rPr>
                  <w:rFonts w:eastAsia="Times New Roman"/>
                  <w:lang w:val="en-US"/>
                </w:rPr>
                <w:t>.</w:t>
              </w:r>
            </w:ins>
            <w:r>
              <w:rPr>
                <w:rFonts w:eastAsia="Times New Roman"/>
                <w:lang w:val="en-US"/>
              </w:rPr>
              <w:t xml:space="preserve"> </w:t>
            </w:r>
          </w:p>
        </w:tc>
      </w:tr>
      <w:tr w:rsidR="0095430C" w14:paraId="60E0FB0B" w14:textId="77777777">
        <w:trPr>
          <w:divId w:val="510997197"/>
          <w:tblCellSpacing w:w="15" w:type="dxa"/>
        </w:trPr>
        <w:tc>
          <w:tcPr>
            <w:tcW w:w="0" w:type="auto"/>
            <w:vAlign w:val="center"/>
            <w:hideMark/>
          </w:tcPr>
          <w:p w14:paraId="555AA3B2" w14:textId="77777777" w:rsidR="0095430C" w:rsidRDefault="0095430C">
            <w:pPr>
              <w:rPr>
                <w:rFonts w:eastAsia="Times New Roman"/>
                <w:lang w:val="en-US"/>
              </w:rPr>
            </w:pPr>
          </w:p>
        </w:tc>
        <w:tc>
          <w:tcPr>
            <w:tcW w:w="0" w:type="auto"/>
            <w:vAlign w:val="center"/>
            <w:hideMark/>
          </w:tcPr>
          <w:p w14:paraId="1146B6D6" w14:textId="5962E597" w:rsidR="0095430C" w:rsidRDefault="005B11EB">
            <w:pPr>
              <w:rPr>
                <w:rFonts w:eastAsia="Times New Roman"/>
                <w:lang w:val="en-US"/>
              </w:rPr>
            </w:pPr>
            <w:r>
              <w:rPr>
                <w:rFonts w:eastAsia="Times New Roman"/>
                <w:b/>
                <w:bCs/>
                <w:lang w:val="en-US"/>
              </w:rPr>
              <w:t xml:space="preserve">AAPM 204 AP Dimension: </w:t>
            </w:r>
            <w:r>
              <w:rPr>
                <w:rFonts w:eastAsia="Times New Roman"/>
                <w:lang w:val="en-US"/>
              </w:rPr>
              <w:t>The Size Specific Dose Estimation is computed using Table 1C (32cm phantom) or Table 2C (16cm phantom) of AAPM Report 204</w:t>
            </w:r>
            <w:ins w:id="303" w:author="Tom Oniki" w:date="2015-09-04T15:27:00Z">
              <w:r w:rsidR="00DC6CEA">
                <w:rPr>
                  <w:rFonts w:eastAsia="Times New Roman"/>
                  <w:lang w:val="en-US"/>
                </w:rPr>
                <w:t>.</w:t>
              </w:r>
            </w:ins>
            <w:r>
              <w:rPr>
                <w:rFonts w:eastAsia="Times New Roman"/>
                <w:lang w:val="en-US"/>
              </w:rPr>
              <w:t xml:space="preserve"> </w:t>
            </w:r>
          </w:p>
        </w:tc>
      </w:tr>
      <w:tr w:rsidR="0095430C" w14:paraId="6C090C2C" w14:textId="77777777">
        <w:trPr>
          <w:divId w:val="510997197"/>
          <w:tblCellSpacing w:w="15" w:type="dxa"/>
        </w:trPr>
        <w:tc>
          <w:tcPr>
            <w:tcW w:w="0" w:type="auto"/>
            <w:vAlign w:val="center"/>
            <w:hideMark/>
          </w:tcPr>
          <w:p w14:paraId="320BC3E4" w14:textId="77777777" w:rsidR="0095430C" w:rsidRDefault="0095430C">
            <w:pPr>
              <w:rPr>
                <w:rFonts w:eastAsia="Times New Roman"/>
                <w:lang w:val="en-US"/>
              </w:rPr>
            </w:pPr>
          </w:p>
        </w:tc>
        <w:tc>
          <w:tcPr>
            <w:tcW w:w="0" w:type="auto"/>
            <w:vAlign w:val="center"/>
            <w:hideMark/>
          </w:tcPr>
          <w:p w14:paraId="0866D514" w14:textId="420EB73C" w:rsidR="0095430C"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The Size Specific Dose Estimation is computed using Table 1A (32cm phantom) or Table 2A (16cm phantom) of AAPM Report 204</w:t>
            </w:r>
            <w:ins w:id="304" w:author="Tom Oniki" w:date="2015-09-04T15:27:00Z">
              <w:r w:rsidR="00DC6CEA">
                <w:rPr>
                  <w:rFonts w:eastAsia="Times New Roman"/>
                  <w:lang w:val="en-US"/>
                </w:rPr>
                <w:t>.</w:t>
              </w:r>
            </w:ins>
            <w:r>
              <w:rPr>
                <w:rFonts w:eastAsia="Times New Roman"/>
                <w:lang w:val="en-US"/>
              </w:rPr>
              <w:t xml:space="preserve"> </w:t>
            </w:r>
          </w:p>
        </w:tc>
      </w:tr>
      <w:tr w:rsidR="0095430C" w14:paraId="6A4849B3" w14:textId="77777777">
        <w:trPr>
          <w:divId w:val="510997197"/>
          <w:tblCellSpacing w:w="15" w:type="dxa"/>
        </w:trPr>
        <w:tc>
          <w:tcPr>
            <w:tcW w:w="0" w:type="auto"/>
            <w:vAlign w:val="center"/>
            <w:hideMark/>
          </w:tcPr>
          <w:p w14:paraId="3224DEC2" w14:textId="77777777" w:rsidR="0095430C" w:rsidRDefault="0095430C">
            <w:pPr>
              <w:rPr>
                <w:rFonts w:eastAsia="Times New Roman"/>
                <w:lang w:val="en-US"/>
              </w:rPr>
            </w:pPr>
          </w:p>
        </w:tc>
        <w:tc>
          <w:tcPr>
            <w:tcW w:w="0" w:type="auto"/>
            <w:vAlign w:val="center"/>
            <w:hideMark/>
          </w:tcPr>
          <w:p w14:paraId="4B828C2C" w14:textId="4998496B" w:rsidR="0095430C"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The Size Specific Dose Estimation is computed using Table 1D (32cm phantom) or Table 2D (16cm phantom) using an effective diameter estimated from the patient's age using Table 3 of AAPM Report 204</w:t>
            </w:r>
            <w:ins w:id="305" w:author="Tom Oniki" w:date="2015-09-04T15:27:00Z">
              <w:r w:rsidR="00DC6CEA">
                <w:rPr>
                  <w:rFonts w:eastAsia="Times New Roman"/>
                  <w:lang w:val="en-US"/>
                </w:rPr>
                <w:t>.</w:t>
              </w:r>
            </w:ins>
            <w:r>
              <w:rPr>
                <w:rFonts w:eastAsia="Times New Roman"/>
                <w:lang w:val="en-US"/>
              </w:rPr>
              <w:t xml:space="preserve"> </w:t>
            </w:r>
          </w:p>
        </w:tc>
      </w:tr>
      <w:tr w:rsidR="0095430C" w14:paraId="39E75DB8" w14:textId="77777777">
        <w:trPr>
          <w:divId w:val="510997197"/>
          <w:tblCellSpacing w:w="15" w:type="dxa"/>
        </w:trPr>
        <w:tc>
          <w:tcPr>
            <w:tcW w:w="0" w:type="auto"/>
            <w:vAlign w:val="center"/>
            <w:hideMark/>
          </w:tcPr>
          <w:p w14:paraId="7240506F" w14:textId="77777777" w:rsidR="0095430C" w:rsidRDefault="0095430C">
            <w:pPr>
              <w:rPr>
                <w:rFonts w:eastAsia="Times New Roman"/>
                <w:lang w:val="en-US"/>
              </w:rPr>
            </w:pPr>
          </w:p>
        </w:tc>
        <w:tc>
          <w:tcPr>
            <w:tcW w:w="0" w:type="auto"/>
            <w:vAlign w:val="center"/>
            <w:hideMark/>
          </w:tcPr>
          <w:p w14:paraId="285AAE8F" w14:textId="77777777" w:rsidR="0095430C"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95430C" w14:paraId="73E069D5" w14:textId="77777777">
        <w:trPr>
          <w:divId w:val="510997197"/>
          <w:tblCellSpacing w:w="15" w:type="dxa"/>
        </w:trPr>
        <w:tc>
          <w:tcPr>
            <w:tcW w:w="0" w:type="auto"/>
            <w:vAlign w:val="center"/>
            <w:hideMark/>
          </w:tcPr>
          <w:p w14:paraId="7C033767" w14:textId="77777777" w:rsidR="0095430C" w:rsidRDefault="0095430C">
            <w:pPr>
              <w:rPr>
                <w:rFonts w:eastAsia="Times New Roman"/>
                <w:lang w:val="en-US"/>
              </w:rPr>
            </w:pPr>
          </w:p>
        </w:tc>
        <w:tc>
          <w:tcPr>
            <w:tcW w:w="0" w:type="auto"/>
            <w:vAlign w:val="center"/>
            <w:hideMark/>
          </w:tcPr>
          <w:p w14:paraId="22716946" w14:textId="77777777" w:rsidR="0095430C"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95430C" w14:paraId="782F7F11" w14:textId="77777777">
        <w:trPr>
          <w:divId w:val="510997197"/>
          <w:tblCellSpacing w:w="15" w:type="dxa"/>
        </w:trPr>
        <w:tc>
          <w:tcPr>
            <w:tcW w:w="0" w:type="auto"/>
            <w:vAlign w:val="center"/>
            <w:hideMark/>
          </w:tcPr>
          <w:p w14:paraId="0349148E" w14:textId="77777777" w:rsidR="0095430C" w:rsidRDefault="0095430C">
            <w:pPr>
              <w:rPr>
                <w:rFonts w:eastAsia="Times New Roman"/>
                <w:lang w:val="en-US"/>
              </w:rPr>
            </w:pPr>
          </w:p>
        </w:tc>
        <w:tc>
          <w:tcPr>
            <w:tcW w:w="0" w:type="auto"/>
            <w:vAlign w:val="center"/>
            <w:hideMark/>
          </w:tcPr>
          <w:p w14:paraId="25A64EF3" w14:textId="77777777" w:rsidR="0095430C"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95430C" w14:paraId="6610916B" w14:textId="77777777">
        <w:trPr>
          <w:divId w:val="510997197"/>
          <w:tblCellSpacing w:w="15" w:type="dxa"/>
        </w:trPr>
        <w:tc>
          <w:tcPr>
            <w:tcW w:w="0" w:type="auto"/>
            <w:vAlign w:val="center"/>
            <w:hideMark/>
          </w:tcPr>
          <w:p w14:paraId="512AA842" w14:textId="77777777" w:rsidR="0095430C" w:rsidRDefault="0095430C">
            <w:pPr>
              <w:rPr>
                <w:rFonts w:eastAsia="Times New Roman"/>
                <w:lang w:val="en-US"/>
              </w:rPr>
            </w:pPr>
          </w:p>
        </w:tc>
        <w:tc>
          <w:tcPr>
            <w:tcW w:w="0" w:type="auto"/>
            <w:vAlign w:val="center"/>
            <w:hideMark/>
          </w:tcPr>
          <w:p w14:paraId="6C85DA32" w14:textId="7D47B823" w:rsidR="0095430C" w:rsidRDefault="005B11EB">
            <w:pPr>
              <w:rPr>
                <w:rFonts w:eastAsia="Times New Roman"/>
                <w:lang w:val="en-US"/>
              </w:rPr>
            </w:pPr>
            <w:r>
              <w:rPr>
                <w:rFonts w:eastAsia="Times New Roman"/>
                <w:b/>
                <w:bCs/>
                <w:lang w:val="en-US"/>
              </w:rPr>
              <w:t xml:space="preserve">X-Ray Source Data Available: </w:t>
            </w:r>
            <w:r>
              <w:rPr>
                <w:rFonts w:eastAsia="Times New Roman"/>
                <w:lang w:val="en-US"/>
              </w:rPr>
              <w:t>Parameters related to the X-Ray source (generator, tube, etc) are available to the recording application</w:t>
            </w:r>
            <w:ins w:id="306" w:author="Tom Oniki" w:date="2015-09-04T15:27:00Z">
              <w:r w:rsidR="00633D8D">
                <w:rPr>
                  <w:rFonts w:eastAsia="Times New Roman"/>
                  <w:lang w:val="en-US"/>
                </w:rPr>
                <w:t>.</w:t>
              </w:r>
            </w:ins>
            <w:r>
              <w:rPr>
                <w:rFonts w:eastAsia="Times New Roman"/>
                <w:lang w:val="en-US"/>
              </w:rPr>
              <w:t xml:space="preserve"> </w:t>
            </w:r>
          </w:p>
        </w:tc>
      </w:tr>
      <w:tr w:rsidR="0095430C" w14:paraId="2E338D7A" w14:textId="77777777">
        <w:trPr>
          <w:divId w:val="510997197"/>
          <w:tblCellSpacing w:w="15" w:type="dxa"/>
        </w:trPr>
        <w:tc>
          <w:tcPr>
            <w:tcW w:w="0" w:type="auto"/>
            <w:vAlign w:val="center"/>
            <w:hideMark/>
          </w:tcPr>
          <w:p w14:paraId="24A7AD62" w14:textId="77777777" w:rsidR="0095430C" w:rsidRDefault="0095430C">
            <w:pPr>
              <w:rPr>
                <w:rFonts w:eastAsia="Times New Roman"/>
                <w:lang w:val="en-US"/>
              </w:rPr>
            </w:pPr>
          </w:p>
        </w:tc>
        <w:tc>
          <w:tcPr>
            <w:tcW w:w="0" w:type="auto"/>
            <w:vAlign w:val="center"/>
            <w:hideMark/>
          </w:tcPr>
          <w:p w14:paraId="4FB35793" w14:textId="43702155" w:rsidR="0095430C" w:rsidRDefault="005B11EB">
            <w:pPr>
              <w:rPr>
                <w:rFonts w:eastAsia="Times New Roman"/>
                <w:lang w:val="en-US"/>
              </w:rPr>
            </w:pPr>
            <w:r>
              <w:rPr>
                <w:rFonts w:eastAsia="Times New Roman"/>
                <w:b/>
                <w:bCs/>
                <w:lang w:val="en-US"/>
              </w:rPr>
              <w:t xml:space="preserve">X-Ray Mechanical Data Available: </w:t>
            </w:r>
            <w:r>
              <w:rPr>
                <w:rFonts w:eastAsia="Times New Roman"/>
                <w:lang w:val="en-US"/>
              </w:rPr>
              <w:t>Parameters related to the X-Ray Mechanical System (Stand, Table) are available to the recording application</w:t>
            </w:r>
            <w:ins w:id="307" w:author="Tom Oniki" w:date="2015-09-04T15:27:00Z">
              <w:r w:rsidR="00633D8D">
                <w:rPr>
                  <w:rFonts w:eastAsia="Times New Roman"/>
                  <w:lang w:val="en-US"/>
                </w:rPr>
                <w:t>.</w:t>
              </w:r>
            </w:ins>
            <w:r>
              <w:rPr>
                <w:rFonts w:eastAsia="Times New Roman"/>
                <w:lang w:val="en-US"/>
              </w:rPr>
              <w:t xml:space="preserve"> </w:t>
            </w:r>
          </w:p>
        </w:tc>
      </w:tr>
      <w:tr w:rsidR="0095430C" w14:paraId="3BE92773" w14:textId="77777777">
        <w:trPr>
          <w:divId w:val="510997197"/>
          <w:tblCellSpacing w:w="15" w:type="dxa"/>
        </w:trPr>
        <w:tc>
          <w:tcPr>
            <w:tcW w:w="0" w:type="auto"/>
            <w:vAlign w:val="center"/>
            <w:hideMark/>
          </w:tcPr>
          <w:p w14:paraId="0AC74A74" w14:textId="77777777" w:rsidR="0095430C" w:rsidRDefault="0095430C">
            <w:pPr>
              <w:rPr>
                <w:rFonts w:eastAsia="Times New Roman"/>
                <w:lang w:val="en-US"/>
              </w:rPr>
            </w:pPr>
          </w:p>
        </w:tc>
        <w:tc>
          <w:tcPr>
            <w:tcW w:w="0" w:type="auto"/>
            <w:vAlign w:val="center"/>
            <w:hideMark/>
          </w:tcPr>
          <w:p w14:paraId="1A800269" w14:textId="3FBB9538" w:rsidR="0095430C" w:rsidRDefault="005B11EB">
            <w:pPr>
              <w:rPr>
                <w:rFonts w:eastAsia="Times New Roman"/>
                <w:lang w:val="en-US"/>
              </w:rPr>
            </w:pPr>
            <w:r>
              <w:rPr>
                <w:rFonts w:eastAsia="Times New Roman"/>
                <w:b/>
                <w:bCs/>
                <w:lang w:val="en-US"/>
              </w:rPr>
              <w:t xml:space="preserve">X-Ray Detector Data Available: </w:t>
            </w:r>
            <w:r>
              <w:rPr>
                <w:rFonts w:eastAsia="Times New Roman"/>
                <w:lang w:val="en-US"/>
              </w:rPr>
              <w:t>Parameters related to the X-Ray Detector are available to the recording application</w:t>
            </w:r>
            <w:ins w:id="308" w:author="Tom Oniki" w:date="2015-09-04T15:27:00Z">
              <w:r w:rsidR="00633D8D">
                <w:rPr>
                  <w:rFonts w:eastAsia="Times New Roman"/>
                  <w:lang w:val="en-US"/>
                </w:rPr>
                <w:t>.</w:t>
              </w:r>
            </w:ins>
            <w:r>
              <w:rPr>
                <w:rFonts w:eastAsia="Times New Roman"/>
                <w:lang w:val="en-US"/>
              </w:rPr>
              <w:t xml:space="preserve"> </w:t>
            </w:r>
          </w:p>
        </w:tc>
      </w:tr>
      <w:tr w:rsidR="0095430C" w14:paraId="0CA72DD4" w14:textId="77777777">
        <w:trPr>
          <w:divId w:val="510997197"/>
          <w:tblCellSpacing w:w="15" w:type="dxa"/>
        </w:trPr>
        <w:tc>
          <w:tcPr>
            <w:tcW w:w="0" w:type="auto"/>
            <w:vAlign w:val="center"/>
            <w:hideMark/>
          </w:tcPr>
          <w:p w14:paraId="7A9B2E2E" w14:textId="77777777" w:rsidR="0095430C" w:rsidRDefault="0095430C">
            <w:pPr>
              <w:rPr>
                <w:rFonts w:eastAsia="Times New Roman"/>
                <w:lang w:val="en-US"/>
              </w:rPr>
            </w:pPr>
          </w:p>
        </w:tc>
        <w:tc>
          <w:tcPr>
            <w:tcW w:w="0" w:type="auto"/>
            <w:vAlign w:val="center"/>
            <w:hideMark/>
          </w:tcPr>
          <w:p w14:paraId="2E479EE3" w14:textId="77777777" w:rsidR="0095430C"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95430C" w14:paraId="59AA844B" w14:textId="77777777">
        <w:trPr>
          <w:divId w:val="510997197"/>
          <w:tblCellSpacing w:w="15" w:type="dxa"/>
        </w:trPr>
        <w:tc>
          <w:tcPr>
            <w:tcW w:w="0" w:type="auto"/>
            <w:vAlign w:val="center"/>
            <w:hideMark/>
          </w:tcPr>
          <w:p w14:paraId="0495DCCF" w14:textId="77777777" w:rsidR="0095430C" w:rsidRDefault="0095430C">
            <w:pPr>
              <w:rPr>
                <w:rFonts w:eastAsia="Times New Roman"/>
                <w:lang w:val="en-US"/>
              </w:rPr>
            </w:pPr>
          </w:p>
        </w:tc>
        <w:tc>
          <w:tcPr>
            <w:tcW w:w="0" w:type="auto"/>
            <w:vAlign w:val="center"/>
            <w:hideMark/>
          </w:tcPr>
          <w:p w14:paraId="0444ACEC" w14:textId="77777777" w:rsidR="0095430C"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95430C" w14:paraId="37DCE5AD" w14:textId="77777777">
        <w:trPr>
          <w:divId w:val="510997197"/>
          <w:tblCellSpacing w:w="15" w:type="dxa"/>
        </w:trPr>
        <w:tc>
          <w:tcPr>
            <w:tcW w:w="0" w:type="auto"/>
            <w:vAlign w:val="center"/>
            <w:hideMark/>
          </w:tcPr>
          <w:p w14:paraId="7DA211AD" w14:textId="77777777" w:rsidR="0095430C" w:rsidRDefault="0095430C">
            <w:pPr>
              <w:rPr>
                <w:rFonts w:eastAsia="Times New Roman"/>
                <w:lang w:val="en-US"/>
              </w:rPr>
            </w:pPr>
          </w:p>
        </w:tc>
        <w:tc>
          <w:tcPr>
            <w:tcW w:w="0" w:type="auto"/>
            <w:vAlign w:val="center"/>
            <w:hideMark/>
          </w:tcPr>
          <w:p w14:paraId="4D8D1148" w14:textId="77777777" w:rsidR="0095430C"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95430C" w14:paraId="3538008C" w14:textId="77777777">
        <w:trPr>
          <w:divId w:val="510997197"/>
          <w:tblCellSpacing w:w="15" w:type="dxa"/>
        </w:trPr>
        <w:tc>
          <w:tcPr>
            <w:tcW w:w="0" w:type="auto"/>
            <w:vAlign w:val="center"/>
            <w:hideMark/>
          </w:tcPr>
          <w:p w14:paraId="3063F49E" w14:textId="77777777" w:rsidR="0095430C" w:rsidRDefault="0095430C">
            <w:pPr>
              <w:rPr>
                <w:rFonts w:eastAsia="Times New Roman"/>
                <w:lang w:val="en-US"/>
              </w:rPr>
            </w:pPr>
          </w:p>
        </w:tc>
        <w:tc>
          <w:tcPr>
            <w:tcW w:w="0" w:type="auto"/>
            <w:vAlign w:val="center"/>
            <w:hideMark/>
          </w:tcPr>
          <w:p w14:paraId="05AC11EA" w14:textId="77777777" w:rsidR="0095430C"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95430C" w14:paraId="050CCBC8" w14:textId="77777777">
        <w:trPr>
          <w:divId w:val="510997197"/>
          <w:tblCellSpacing w:w="15" w:type="dxa"/>
        </w:trPr>
        <w:tc>
          <w:tcPr>
            <w:tcW w:w="0" w:type="auto"/>
            <w:vAlign w:val="center"/>
            <w:hideMark/>
          </w:tcPr>
          <w:p w14:paraId="4079B9B9" w14:textId="77777777" w:rsidR="0095430C" w:rsidRDefault="0095430C">
            <w:pPr>
              <w:rPr>
                <w:rFonts w:eastAsia="Times New Roman"/>
                <w:lang w:val="en-US"/>
              </w:rPr>
            </w:pPr>
          </w:p>
        </w:tc>
        <w:tc>
          <w:tcPr>
            <w:tcW w:w="0" w:type="auto"/>
            <w:vAlign w:val="center"/>
            <w:hideMark/>
          </w:tcPr>
          <w:p w14:paraId="18D6D742" w14:textId="77777777" w:rsidR="0095430C"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95430C" w14:paraId="3B353C67" w14:textId="77777777">
        <w:trPr>
          <w:divId w:val="510997197"/>
          <w:tblCellSpacing w:w="15" w:type="dxa"/>
        </w:trPr>
        <w:tc>
          <w:tcPr>
            <w:tcW w:w="0" w:type="auto"/>
            <w:vAlign w:val="center"/>
            <w:hideMark/>
          </w:tcPr>
          <w:p w14:paraId="56F27219" w14:textId="77777777" w:rsidR="0095430C" w:rsidRDefault="0095430C">
            <w:pPr>
              <w:rPr>
                <w:rFonts w:eastAsia="Times New Roman"/>
                <w:lang w:val="en-US"/>
              </w:rPr>
            </w:pPr>
          </w:p>
        </w:tc>
        <w:tc>
          <w:tcPr>
            <w:tcW w:w="0" w:type="auto"/>
            <w:vAlign w:val="center"/>
            <w:hideMark/>
          </w:tcPr>
          <w:p w14:paraId="2E101CFF" w14:textId="77777777" w:rsidR="0095430C"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95430C" w14:paraId="22B869C8" w14:textId="77777777">
        <w:trPr>
          <w:divId w:val="510997197"/>
          <w:tblCellSpacing w:w="15" w:type="dxa"/>
        </w:trPr>
        <w:tc>
          <w:tcPr>
            <w:tcW w:w="0" w:type="auto"/>
            <w:vAlign w:val="center"/>
            <w:hideMark/>
          </w:tcPr>
          <w:p w14:paraId="045B0620" w14:textId="77777777" w:rsidR="0095430C" w:rsidRDefault="0095430C">
            <w:pPr>
              <w:rPr>
                <w:rFonts w:eastAsia="Times New Roman"/>
                <w:lang w:val="en-US"/>
              </w:rPr>
            </w:pPr>
          </w:p>
        </w:tc>
        <w:tc>
          <w:tcPr>
            <w:tcW w:w="0" w:type="auto"/>
            <w:vAlign w:val="center"/>
            <w:hideMark/>
          </w:tcPr>
          <w:p w14:paraId="3306B0C6" w14:textId="1A5848EF" w:rsidR="0095430C" w:rsidRDefault="005B11EB">
            <w:pPr>
              <w:rPr>
                <w:rFonts w:eastAsia="Times New Roman"/>
                <w:lang w:val="en-US"/>
              </w:rPr>
            </w:pPr>
            <w:r>
              <w:rPr>
                <w:rFonts w:eastAsia="Times New Roman"/>
                <w:b/>
                <w:bCs/>
                <w:lang w:val="en-US"/>
              </w:rPr>
              <w:t xml:space="preserve">Table Mount: </w:t>
            </w:r>
            <w:r>
              <w:rPr>
                <w:rFonts w:eastAsia="Times New Roman"/>
                <w:lang w:val="en-US"/>
              </w:rPr>
              <w:t>The cassette/detector is mounted in the patient table</w:t>
            </w:r>
            <w:ins w:id="309" w:author="Tom Oniki" w:date="2015-09-04T15:28:00Z">
              <w:r w:rsidR="00633D8D">
                <w:rPr>
                  <w:rFonts w:eastAsia="Times New Roman"/>
                  <w:lang w:val="en-US"/>
                </w:rPr>
                <w:t>.</w:t>
              </w:r>
            </w:ins>
            <w:r>
              <w:rPr>
                <w:rFonts w:eastAsia="Times New Roman"/>
                <w:lang w:val="en-US"/>
              </w:rPr>
              <w:t xml:space="preserve"> </w:t>
            </w:r>
          </w:p>
        </w:tc>
      </w:tr>
      <w:tr w:rsidR="0095430C" w14:paraId="5D765001" w14:textId="77777777">
        <w:trPr>
          <w:divId w:val="510997197"/>
          <w:tblCellSpacing w:w="15" w:type="dxa"/>
        </w:trPr>
        <w:tc>
          <w:tcPr>
            <w:tcW w:w="0" w:type="auto"/>
            <w:vAlign w:val="center"/>
            <w:hideMark/>
          </w:tcPr>
          <w:p w14:paraId="17BEECEF" w14:textId="77777777" w:rsidR="0095430C" w:rsidRDefault="0095430C">
            <w:pPr>
              <w:rPr>
                <w:rFonts w:eastAsia="Times New Roman"/>
                <w:lang w:val="en-US"/>
              </w:rPr>
            </w:pPr>
          </w:p>
        </w:tc>
        <w:tc>
          <w:tcPr>
            <w:tcW w:w="0" w:type="auto"/>
            <w:vAlign w:val="center"/>
            <w:hideMark/>
          </w:tcPr>
          <w:p w14:paraId="1294470C" w14:textId="77777777" w:rsidR="0095430C" w:rsidRDefault="005B11EB">
            <w:pPr>
              <w:rPr>
                <w:rFonts w:eastAsia="Times New Roman"/>
                <w:lang w:val="en-US"/>
              </w:rPr>
            </w:pPr>
            <w:r>
              <w:rPr>
                <w:rFonts w:eastAsia="Times New Roman"/>
                <w:b/>
                <w:bCs/>
                <w:lang w:val="en-US"/>
              </w:rPr>
              <w:t xml:space="preserve">Unmounted Detector: </w:t>
            </w:r>
            <w:r>
              <w:rPr>
                <w:rFonts w:eastAsia="Times New Roman"/>
                <w:lang w:val="en-US"/>
              </w:rPr>
              <w:t>The cassette/detector is not mounted</w:t>
            </w:r>
            <w:del w:id="310" w:author="Tom Oniki" w:date="2015-09-04T15:28:00Z">
              <w:r w:rsidDel="00633D8D">
                <w:rPr>
                  <w:rFonts w:eastAsia="Times New Roman"/>
                  <w:lang w:val="en-US"/>
                </w:rPr>
                <w:delText>.</w:delText>
              </w:r>
            </w:del>
            <w:r>
              <w:rPr>
                <w:rFonts w:eastAsia="Times New Roman"/>
                <w:lang w:val="en-US"/>
              </w:rPr>
              <w:t xml:space="preserve">. E.g., a cassette placed underneath the patient </w:t>
            </w:r>
          </w:p>
        </w:tc>
      </w:tr>
      <w:tr w:rsidR="0095430C" w14:paraId="2DE77FC6" w14:textId="77777777">
        <w:trPr>
          <w:divId w:val="510997197"/>
          <w:tblCellSpacing w:w="15" w:type="dxa"/>
        </w:trPr>
        <w:tc>
          <w:tcPr>
            <w:tcW w:w="0" w:type="auto"/>
            <w:vAlign w:val="center"/>
            <w:hideMark/>
          </w:tcPr>
          <w:p w14:paraId="1EE81C7E" w14:textId="77777777" w:rsidR="0095430C" w:rsidRDefault="0095430C">
            <w:pPr>
              <w:rPr>
                <w:rFonts w:eastAsia="Times New Roman"/>
                <w:lang w:val="en-US"/>
              </w:rPr>
            </w:pPr>
          </w:p>
        </w:tc>
        <w:tc>
          <w:tcPr>
            <w:tcW w:w="0" w:type="auto"/>
            <w:vAlign w:val="center"/>
            <w:hideMark/>
          </w:tcPr>
          <w:p w14:paraId="4999D75A" w14:textId="47F2A628" w:rsidR="0095430C" w:rsidRDefault="005B11EB">
            <w:pPr>
              <w:rPr>
                <w:rFonts w:eastAsia="Times New Roman"/>
                <w:lang w:val="en-US"/>
              </w:rPr>
            </w:pPr>
            <w:r>
              <w:rPr>
                <w:rFonts w:eastAsia="Times New Roman"/>
                <w:b/>
                <w:bCs/>
                <w:lang w:val="en-US"/>
              </w:rPr>
              <w:t xml:space="preserve">Upright Stand Mount: </w:t>
            </w:r>
            <w:r>
              <w:rPr>
                <w:rFonts w:eastAsia="Times New Roman"/>
                <w:lang w:val="en-US"/>
              </w:rPr>
              <w:t>The cassette/detector is mounted in an upright stand</w:t>
            </w:r>
            <w:ins w:id="311" w:author="Tom Oniki" w:date="2015-09-04T15:28:00Z">
              <w:r w:rsidR="00633D8D">
                <w:rPr>
                  <w:rFonts w:eastAsia="Times New Roman"/>
                  <w:lang w:val="en-US"/>
                </w:rPr>
                <w:t>.</w:t>
              </w:r>
            </w:ins>
            <w:r>
              <w:rPr>
                <w:rFonts w:eastAsia="Times New Roman"/>
                <w:lang w:val="en-US"/>
              </w:rPr>
              <w:t xml:space="preserve"> </w:t>
            </w:r>
          </w:p>
        </w:tc>
      </w:tr>
      <w:tr w:rsidR="0095430C" w14:paraId="7EF401CC" w14:textId="77777777">
        <w:trPr>
          <w:divId w:val="510997197"/>
          <w:tblCellSpacing w:w="15" w:type="dxa"/>
        </w:trPr>
        <w:tc>
          <w:tcPr>
            <w:tcW w:w="0" w:type="auto"/>
            <w:vAlign w:val="center"/>
            <w:hideMark/>
          </w:tcPr>
          <w:p w14:paraId="251D8DDF" w14:textId="77777777" w:rsidR="0095430C" w:rsidRDefault="0095430C">
            <w:pPr>
              <w:rPr>
                <w:rFonts w:eastAsia="Times New Roman"/>
                <w:lang w:val="en-US"/>
              </w:rPr>
            </w:pPr>
          </w:p>
        </w:tc>
        <w:tc>
          <w:tcPr>
            <w:tcW w:w="0" w:type="auto"/>
            <w:vAlign w:val="center"/>
            <w:hideMark/>
          </w:tcPr>
          <w:p w14:paraId="79D86DAA" w14:textId="42DD2240" w:rsidR="0095430C" w:rsidRDefault="005B11EB">
            <w:pPr>
              <w:rPr>
                <w:rFonts w:eastAsia="Times New Roman"/>
                <w:lang w:val="en-US"/>
              </w:rPr>
            </w:pPr>
            <w:r>
              <w:rPr>
                <w:rFonts w:eastAsia="Times New Roman"/>
                <w:b/>
                <w:bCs/>
                <w:lang w:val="en-US"/>
              </w:rPr>
              <w:t xml:space="preserve">C-Arm Mount: </w:t>
            </w:r>
            <w:r>
              <w:rPr>
                <w:rFonts w:eastAsia="Times New Roman"/>
                <w:lang w:val="en-US"/>
              </w:rPr>
              <w:t>The cassette/detector is mounted on a c-arm</w:t>
            </w:r>
            <w:ins w:id="312" w:author="Tom Oniki" w:date="2015-09-04T15:28:00Z">
              <w:r w:rsidR="00633D8D">
                <w:rPr>
                  <w:rFonts w:eastAsia="Times New Roman"/>
                  <w:lang w:val="en-US"/>
                </w:rPr>
                <w:t>.</w:t>
              </w:r>
            </w:ins>
            <w:r>
              <w:rPr>
                <w:rFonts w:eastAsia="Times New Roman"/>
                <w:lang w:val="en-US"/>
              </w:rPr>
              <w:t xml:space="preserve"> </w:t>
            </w:r>
          </w:p>
        </w:tc>
      </w:tr>
      <w:tr w:rsidR="0095430C" w14:paraId="11CFBFB4" w14:textId="77777777">
        <w:trPr>
          <w:divId w:val="510997197"/>
          <w:tblCellSpacing w:w="15" w:type="dxa"/>
        </w:trPr>
        <w:tc>
          <w:tcPr>
            <w:tcW w:w="0" w:type="auto"/>
            <w:vAlign w:val="center"/>
            <w:hideMark/>
          </w:tcPr>
          <w:p w14:paraId="71F5F6CD" w14:textId="77777777" w:rsidR="0095430C" w:rsidRDefault="0095430C">
            <w:pPr>
              <w:rPr>
                <w:rFonts w:eastAsia="Times New Roman"/>
                <w:lang w:val="en-US"/>
              </w:rPr>
            </w:pPr>
          </w:p>
        </w:tc>
        <w:tc>
          <w:tcPr>
            <w:tcW w:w="0" w:type="auto"/>
            <w:vAlign w:val="center"/>
            <w:hideMark/>
          </w:tcPr>
          <w:p w14:paraId="040A14E1" w14:textId="77777777" w:rsidR="0095430C"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95430C" w14:paraId="44088C48" w14:textId="77777777">
        <w:trPr>
          <w:divId w:val="510997197"/>
          <w:tblCellSpacing w:w="15" w:type="dxa"/>
        </w:trPr>
        <w:tc>
          <w:tcPr>
            <w:tcW w:w="0" w:type="auto"/>
            <w:vAlign w:val="center"/>
            <w:hideMark/>
          </w:tcPr>
          <w:p w14:paraId="69FA0633" w14:textId="77777777" w:rsidR="0095430C" w:rsidRDefault="0095430C">
            <w:pPr>
              <w:rPr>
                <w:rFonts w:eastAsia="Times New Roman"/>
                <w:lang w:val="en-US"/>
              </w:rPr>
            </w:pPr>
          </w:p>
        </w:tc>
        <w:tc>
          <w:tcPr>
            <w:tcW w:w="0" w:type="auto"/>
            <w:vAlign w:val="center"/>
            <w:hideMark/>
          </w:tcPr>
          <w:p w14:paraId="37CCBA01" w14:textId="77777777" w:rsidR="0095430C"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95430C" w14:paraId="48DFF699" w14:textId="77777777">
        <w:trPr>
          <w:divId w:val="510997197"/>
          <w:tblCellSpacing w:w="15" w:type="dxa"/>
        </w:trPr>
        <w:tc>
          <w:tcPr>
            <w:tcW w:w="0" w:type="auto"/>
            <w:vAlign w:val="center"/>
            <w:hideMark/>
          </w:tcPr>
          <w:p w14:paraId="16FA90C8" w14:textId="77777777" w:rsidR="0095430C" w:rsidRDefault="0095430C">
            <w:pPr>
              <w:rPr>
                <w:rFonts w:eastAsia="Times New Roman"/>
                <w:lang w:val="en-US"/>
              </w:rPr>
            </w:pPr>
          </w:p>
        </w:tc>
        <w:tc>
          <w:tcPr>
            <w:tcW w:w="0" w:type="auto"/>
            <w:vAlign w:val="center"/>
            <w:hideMark/>
          </w:tcPr>
          <w:p w14:paraId="25910E57" w14:textId="77777777" w:rsidR="0095430C"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95430C" w14:paraId="3110431F" w14:textId="77777777">
        <w:trPr>
          <w:divId w:val="510997197"/>
          <w:tblCellSpacing w:w="15" w:type="dxa"/>
        </w:trPr>
        <w:tc>
          <w:tcPr>
            <w:tcW w:w="0" w:type="auto"/>
            <w:vAlign w:val="center"/>
            <w:hideMark/>
          </w:tcPr>
          <w:p w14:paraId="53042100" w14:textId="77777777" w:rsidR="0095430C" w:rsidRDefault="0095430C">
            <w:pPr>
              <w:rPr>
                <w:rFonts w:eastAsia="Times New Roman"/>
                <w:lang w:val="en-US"/>
              </w:rPr>
            </w:pPr>
          </w:p>
        </w:tc>
        <w:tc>
          <w:tcPr>
            <w:tcW w:w="0" w:type="auto"/>
            <w:vAlign w:val="center"/>
            <w:hideMark/>
          </w:tcPr>
          <w:p w14:paraId="6072D989" w14:textId="77777777" w:rsidR="0095430C"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95430C" w14:paraId="6F847E82" w14:textId="77777777">
        <w:trPr>
          <w:divId w:val="510997197"/>
          <w:tblCellSpacing w:w="15" w:type="dxa"/>
        </w:trPr>
        <w:tc>
          <w:tcPr>
            <w:tcW w:w="0" w:type="auto"/>
            <w:vAlign w:val="center"/>
            <w:hideMark/>
          </w:tcPr>
          <w:p w14:paraId="57EBDABF" w14:textId="77777777" w:rsidR="0095430C" w:rsidRDefault="0095430C">
            <w:pPr>
              <w:rPr>
                <w:rFonts w:eastAsia="Times New Roman"/>
                <w:lang w:val="en-US"/>
              </w:rPr>
            </w:pPr>
          </w:p>
        </w:tc>
        <w:tc>
          <w:tcPr>
            <w:tcW w:w="0" w:type="auto"/>
            <w:vAlign w:val="center"/>
            <w:hideMark/>
          </w:tcPr>
          <w:p w14:paraId="0E33AD1A" w14:textId="77777777" w:rsidR="0095430C"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95430C" w14:paraId="1C623705" w14:textId="77777777">
        <w:trPr>
          <w:divId w:val="510997197"/>
          <w:tblCellSpacing w:w="15" w:type="dxa"/>
        </w:trPr>
        <w:tc>
          <w:tcPr>
            <w:tcW w:w="0" w:type="auto"/>
            <w:vAlign w:val="center"/>
            <w:hideMark/>
          </w:tcPr>
          <w:p w14:paraId="48F626AE" w14:textId="77777777" w:rsidR="0095430C" w:rsidRDefault="0095430C">
            <w:pPr>
              <w:rPr>
                <w:rFonts w:eastAsia="Times New Roman"/>
                <w:lang w:val="en-US"/>
              </w:rPr>
            </w:pPr>
          </w:p>
        </w:tc>
        <w:tc>
          <w:tcPr>
            <w:tcW w:w="0" w:type="auto"/>
            <w:vAlign w:val="center"/>
            <w:hideMark/>
          </w:tcPr>
          <w:p w14:paraId="2636B8F4" w14:textId="77777777" w:rsidR="0095430C"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95430C" w14:paraId="3ECDB0FB" w14:textId="77777777">
        <w:trPr>
          <w:divId w:val="510997197"/>
          <w:tblCellSpacing w:w="15" w:type="dxa"/>
        </w:trPr>
        <w:tc>
          <w:tcPr>
            <w:tcW w:w="0" w:type="auto"/>
            <w:vAlign w:val="center"/>
            <w:hideMark/>
          </w:tcPr>
          <w:p w14:paraId="7EE56E24" w14:textId="77777777" w:rsidR="0095430C" w:rsidRDefault="0095430C">
            <w:pPr>
              <w:rPr>
                <w:rFonts w:eastAsia="Times New Roman"/>
                <w:lang w:val="en-US"/>
              </w:rPr>
            </w:pPr>
          </w:p>
        </w:tc>
        <w:tc>
          <w:tcPr>
            <w:tcW w:w="0" w:type="auto"/>
            <w:vAlign w:val="center"/>
            <w:hideMark/>
          </w:tcPr>
          <w:p w14:paraId="42BF452D" w14:textId="77777777" w:rsidR="0095430C"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reconstructed image based upon the difference between the calculated and the actual projections </w:t>
            </w:r>
          </w:p>
        </w:tc>
      </w:tr>
      <w:tr w:rsidR="0095430C" w14:paraId="45EF9EB3" w14:textId="77777777">
        <w:trPr>
          <w:divId w:val="510997197"/>
          <w:tblCellSpacing w:w="15" w:type="dxa"/>
        </w:trPr>
        <w:tc>
          <w:tcPr>
            <w:tcW w:w="0" w:type="auto"/>
            <w:vAlign w:val="center"/>
            <w:hideMark/>
          </w:tcPr>
          <w:p w14:paraId="740B5AA8" w14:textId="77777777" w:rsidR="0095430C" w:rsidRDefault="0095430C">
            <w:pPr>
              <w:rPr>
                <w:rFonts w:eastAsia="Times New Roman"/>
                <w:lang w:val="en-US"/>
              </w:rPr>
            </w:pPr>
          </w:p>
        </w:tc>
        <w:tc>
          <w:tcPr>
            <w:tcW w:w="0" w:type="auto"/>
            <w:vAlign w:val="center"/>
            <w:hideMark/>
          </w:tcPr>
          <w:p w14:paraId="72A1D830" w14:textId="77777777" w:rsidR="0095430C"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95430C" w14:paraId="7F505816" w14:textId="77777777">
        <w:trPr>
          <w:divId w:val="510997197"/>
          <w:tblCellSpacing w:w="15" w:type="dxa"/>
        </w:trPr>
        <w:tc>
          <w:tcPr>
            <w:tcW w:w="0" w:type="auto"/>
            <w:vAlign w:val="center"/>
            <w:hideMark/>
          </w:tcPr>
          <w:p w14:paraId="14A81D36" w14:textId="77777777" w:rsidR="0095430C" w:rsidRDefault="0095430C">
            <w:pPr>
              <w:rPr>
                <w:rFonts w:eastAsia="Times New Roman"/>
                <w:lang w:val="en-US"/>
              </w:rPr>
            </w:pPr>
          </w:p>
        </w:tc>
        <w:tc>
          <w:tcPr>
            <w:tcW w:w="0" w:type="auto"/>
            <w:vAlign w:val="center"/>
            <w:hideMark/>
          </w:tcPr>
          <w:p w14:paraId="10754E7A" w14:textId="77777777" w:rsidR="0095430C"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95430C" w14:paraId="22DA455C" w14:textId="77777777">
        <w:trPr>
          <w:divId w:val="510997197"/>
          <w:tblCellSpacing w:w="15" w:type="dxa"/>
        </w:trPr>
        <w:tc>
          <w:tcPr>
            <w:tcW w:w="0" w:type="auto"/>
            <w:vAlign w:val="center"/>
            <w:hideMark/>
          </w:tcPr>
          <w:p w14:paraId="485045EB" w14:textId="77777777" w:rsidR="0095430C" w:rsidRDefault="0095430C">
            <w:pPr>
              <w:rPr>
                <w:rFonts w:eastAsia="Times New Roman"/>
                <w:lang w:val="en-US"/>
              </w:rPr>
            </w:pPr>
          </w:p>
        </w:tc>
        <w:tc>
          <w:tcPr>
            <w:tcW w:w="0" w:type="auto"/>
            <w:vAlign w:val="center"/>
            <w:hideMark/>
          </w:tcPr>
          <w:p w14:paraId="4A972103" w14:textId="77777777" w:rsidR="0095430C"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95430C" w14:paraId="5C2D80E1" w14:textId="77777777">
        <w:trPr>
          <w:divId w:val="510997197"/>
          <w:tblCellSpacing w:w="15" w:type="dxa"/>
        </w:trPr>
        <w:tc>
          <w:tcPr>
            <w:tcW w:w="0" w:type="auto"/>
            <w:vAlign w:val="center"/>
            <w:hideMark/>
          </w:tcPr>
          <w:p w14:paraId="2AA3A906" w14:textId="77777777" w:rsidR="0095430C" w:rsidRDefault="0095430C">
            <w:pPr>
              <w:rPr>
                <w:rFonts w:eastAsia="Times New Roman"/>
                <w:lang w:val="en-US"/>
              </w:rPr>
            </w:pPr>
          </w:p>
        </w:tc>
        <w:tc>
          <w:tcPr>
            <w:tcW w:w="0" w:type="auto"/>
            <w:vAlign w:val="center"/>
            <w:hideMark/>
          </w:tcPr>
          <w:p w14:paraId="63981369" w14:textId="77777777" w:rsidR="0095430C"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95430C" w14:paraId="2BE9D711" w14:textId="77777777">
        <w:trPr>
          <w:divId w:val="510997197"/>
          <w:tblCellSpacing w:w="15" w:type="dxa"/>
        </w:trPr>
        <w:tc>
          <w:tcPr>
            <w:tcW w:w="0" w:type="auto"/>
            <w:vAlign w:val="center"/>
            <w:hideMark/>
          </w:tcPr>
          <w:p w14:paraId="58B61A7E" w14:textId="77777777" w:rsidR="0095430C" w:rsidRDefault="0095430C">
            <w:pPr>
              <w:rPr>
                <w:rFonts w:eastAsia="Times New Roman"/>
                <w:lang w:val="en-US"/>
              </w:rPr>
            </w:pPr>
          </w:p>
        </w:tc>
        <w:tc>
          <w:tcPr>
            <w:tcW w:w="0" w:type="auto"/>
            <w:vAlign w:val="center"/>
            <w:hideMark/>
          </w:tcPr>
          <w:p w14:paraId="5D233D0C" w14:textId="77777777" w:rsidR="0095430C"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95430C" w14:paraId="60F404E3" w14:textId="77777777">
        <w:trPr>
          <w:divId w:val="510997197"/>
          <w:tblCellSpacing w:w="15" w:type="dxa"/>
        </w:trPr>
        <w:tc>
          <w:tcPr>
            <w:tcW w:w="0" w:type="auto"/>
            <w:vAlign w:val="center"/>
            <w:hideMark/>
          </w:tcPr>
          <w:p w14:paraId="44EC7B9F" w14:textId="77777777" w:rsidR="0095430C" w:rsidRDefault="0095430C">
            <w:pPr>
              <w:rPr>
                <w:rFonts w:eastAsia="Times New Roman"/>
                <w:lang w:val="en-US"/>
              </w:rPr>
            </w:pPr>
          </w:p>
        </w:tc>
        <w:tc>
          <w:tcPr>
            <w:tcW w:w="0" w:type="auto"/>
            <w:vAlign w:val="center"/>
            <w:hideMark/>
          </w:tcPr>
          <w:p w14:paraId="3F4F5170" w14:textId="77777777" w:rsidR="0095430C"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95430C" w14:paraId="33038472" w14:textId="77777777">
        <w:trPr>
          <w:divId w:val="510997197"/>
          <w:tblCellSpacing w:w="15" w:type="dxa"/>
        </w:trPr>
        <w:tc>
          <w:tcPr>
            <w:tcW w:w="0" w:type="auto"/>
            <w:vAlign w:val="center"/>
            <w:hideMark/>
          </w:tcPr>
          <w:p w14:paraId="0C6C5215" w14:textId="77777777" w:rsidR="0095430C" w:rsidRDefault="0095430C">
            <w:pPr>
              <w:rPr>
                <w:rFonts w:eastAsia="Times New Roman"/>
                <w:lang w:val="en-US"/>
              </w:rPr>
            </w:pPr>
          </w:p>
        </w:tc>
        <w:tc>
          <w:tcPr>
            <w:tcW w:w="0" w:type="auto"/>
            <w:vAlign w:val="center"/>
            <w:hideMark/>
          </w:tcPr>
          <w:p w14:paraId="3295AC66" w14:textId="77777777" w:rsidR="0095430C"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95430C" w14:paraId="4FE6A67F" w14:textId="77777777">
        <w:trPr>
          <w:divId w:val="510997197"/>
          <w:tblCellSpacing w:w="15" w:type="dxa"/>
        </w:trPr>
        <w:tc>
          <w:tcPr>
            <w:tcW w:w="0" w:type="auto"/>
            <w:vAlign w:val="center"/>
            <w:hideMark/>
          </w:tcPr>
          <w:p w14:paraId="28FCD684" w14:textId="77777777" w:rsidR="0095430C" w:rsidRDefault="0095430C">
            <w:pPr>
              <w:rPr>
                <w:rFonts w:eastAsia="Times New Roman"/>
                <w:lang w:val="en-US"/>
              </w:rPr>
            </w:pPr>
          </w:p>
        </w:tc>
        <w:tc>
          <w:tcPr>
            <w:tcW w:w="0" w:type="auto"/>
            <w:vAlign w:val="center"/>
            <w:hideMark/>
          </w:tcPr>
          <w:p w14:paraId="06BE5C46" w14:textId="77777777" w:rsidR="0095430C"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95430C" w14:paraId="69A3A615" w14:textId="77777777">
        <w:trPr>
          <w:divId w:val="510997197"/>
          <w:tblCellSpacing w:w="15" w:type="dxa"/>
        </w:trPr>
        <w:tc>
          <w:tcPr>
            <w:tcW w:w="0" w:type="auto"/>
            <w:vAlign w:val="center"/>
            <w:hideMark/>
          </w:tcPr>
          <w:p w14:paraId="5E8E3166" w14:textId="77777777" w:rsidR="0095430C" w:rsidRDefault="0095430C">
            <w:pPr>
              <w:rPr>
                <w:rFonts w:eastAsia="Times New Roman"/>
                <w:lang w:val="en-US"/>
              </w:rPr>
            </w:pPr>
          </w:p>
        </w:tc>
        <w:tc>
          <w:tcPr>
            <w:tcW w:w="0" w:type="auto"/>
            <w:vAlign w:val="center"/>
            <w:hideMark/>
          </w:tcPr>
          <w:p w14:paraId="1009F90A" w14:textId="77777777" w:rsidR="0095430C"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95430C" w14:paraId="47BCEEAC" w14:textId="77777777">
        <w:trPr>
          <w:divId w:val="510997197"/>
          <w:tblCellSpacing w:w="15" w:type="dxa"/>
        </w:trPr>
        <w:tc>
          <w:tcPr>
            <w:tcW w:w="0" w:type="auto"/>
            <w:vAlign w:val="center"/>
            <w:hideMark/>
          </w:tcPr>
          <w:p w14:paraId="46276F56" w14:textId="77777777" w:rsidR="0095430C" w:rsidRDefault="0095430C">
            <w:pPr>
              <w:rPr>
                <w:rFonts w:eastAsia="Times New Roman"/>
                <w:lang w:val="en-US"/>
              </w:rPr>
            </w:pPr>
          </w:p>
        </w:tc>
        <w:tc>
          <w:tcPr>
            <w:tcW w:w="0" w:type="auto"/>
            <w:vAlign w:val="center"/>
            <w:hideMark/>
          </w:tcPr>
          <w:p w14:paraId="71E70BCF" w14:textId="77777777" w:rsidR="0095430C"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95430C" w14:paraId="0F0758B4" w14:textId="77777777">
        <w:trPr>
          <w:divId w:val="510997197"/>
          <w:tblCellSpacing w:w="15" w:type="dxa"/>
        </w:trPr>
        <w:tc>
          <w:tcPr>
            <w:tcW w:w="0" w:type="auto"/>
            <w:vAlign w:val="center"/>
            <w:hideMark/>
          </w:tcPr>
          <w:p w14:paraId="361D1AAC" w14:textId="77777777" w:rsidR="0095430C" w:rsidRDefault="0095430C">
            <w:pPr>
              <w:rPr>
                <w:rFonts w:eastAsia="Times New Roman"/>
                <w:lang w:val="en-US"/>
              </w:rPr>
            </w:pPr>
          </w:p>
        </w:tc>
        <w:tc>
          <w:tcPr>
            <w:tcW w:w="0" w:type="auto"/>
            <w:vAlign w:val="center"/>
            <w:hideMark/>
          </w:tcPr>
          <w:p w14:paraId="1594F854" w14:textId="77777777" w:rsidR="0095430C"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95430C" w14:paraId="7943BC6A" w14:textId="77777777">
        <w:trPr>
          <w:divId w:val="510997197"/>
          <w:tblCellSpacing w:w="15" w:type="dxa"/>
        </w:trPr>
        <w:tc>
          <w:tcPr>
            <w:tcW w:w="0" w:type="auto"/>
            <w:vAlign w:val="center"/>
            <w:hideMark/>
          </w:tcPr>
          <w:p w14:paraId="27E2AEFC" w14:textId="77777777" w:rsidR="0095430C" w:rsidRDefault="0095430C">
            <w:pPr>
              <w:rPr>
                <w:rFonts w:eastAsia="Times New Roman"/>
                <w:lang w:val="en-US"/>
              </w:rPr>
            </w:pPr>
          </w:p>
        </w:tc>
        <w:tc>
          <w:tcPr>
            <w:tcW w:w="0" w:type="auto"/>
            <w:vAlign w:val="center"/>
            <w:hideMark/>
          </w:tcPr>
          <w:p w14:paraId="3E5FB8DD" w14:textId="77777777" w:rsidR="0095430C"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95430C" w14:paraId="5615C6C4" w14:textId="77777777">
        <w:trPr>
          <w:divId w:val="510997197"/>
          <w:tblCellSpacing w:w="15" w:type="dxa"/>
        </w:trPr>
        <w:tc>
          <w:tcPr>
            <w:tcW w:w="0" w:type="auto"/>
            <w:vAlign w:val="center"/>
            <w:hideMark/>
          </w:tcPr>
          <w:p w14:paraId="36A02F4F" w14:textId="77777777" w:rsidR="0095430C" w:rsidRDefault="0095430C">
            <w:pPr>
              <w:rPr>
                <w:rFonts w:eastAsia="Times New Roman"/>
                <w:lang w:val="en-US"/>
              </w:rPr>
            </w:pPr>
          </w:p>
        </w:tc>
        <w:tc>
          <w:tcPr>
            <w:tcW w:w="0" w:type="auto"/>
            <w:vAlign w:val="center"/>
            <w:hideMark/>
          </w:tcPr>
          <w:p w14:paraId="3A43CCD4" w14:textId="77777777" w:rsidR="0095430C"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95430C" w14:paraId="517BCA1E" w14:textId="77777777">
        <w:trPr>
          <w:divId w:val="510997197"/>
          <w:tblCellSpacing w:w="15" w:type="dxa"/>
        </w:trPr>
        <w:tc>
          <w:tcPr>
            <w:tcW w:w="0" w:type="auto"/>
            <w:vAlign w:val="center"/>
            <w:hideMark/>
          </w:tcPr>
          <w:p w14:paraId="1C7740AC" w14:textId="77777777" w:rsidR="0095430C" w:rsidRDefault="0095430C">
            <w:pPr>
              <w:rPr>
                <w:rFonts w:eastAsia="Times New Roman"/>
                <w:lang w:val="en-US"/>
              </w:rPr>
            </w:pPr>
          </w:p>
        </w:tc>
        <w:tc>
          <w:tcPr>
            <w:tcW w:w="0" w:type="auto"/>
            <w:vAlign w:val="center"/>
            <w:hideMark/>
          </w:tcPr>
          <w:p w14:paraId="25F8B671" w14:textId="77777777" w:rsidR="0095430C"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95430C" w14:paraId="456E9031" w14:textId="77777777">
        <w:trPr>
          <w:divId w:val="510997197"/>
          <w:tblCellSpacing w:w="15" w:type="dxa"/>
        </w:trPr>
        <w:tc>
          <w:tcPr>
            <w:tcW w:w="0" w:type="auto"/>
            <w:vAlign w:val="center"/>
            <w:hideMark/>
          </w:tcPr>
          <w:p w14:paraId="1505BC2A" w14:textId="77777777" w:rsidR="0095430C" w:rsidRDefault="0095430C">
            <w:pPr>
              <w:rPr>
                <w:rFonts w:eastAsia="Times New Roman"/>
                <w:lang w:val="en-US"/>
              </w:rPr>
            </w:pPr>
          </w:p>
        </w:tc>
        <w:tc>
          <w:tcPr>
            <w:tcW w:w="0" w:type="auto"/>
            <w:vAlign w:val="center"/>
            <w:hideMark/>
          </w:tcPr>
          <w:p w14:paraId="181053E1" w14:textId="77777777" w:rsidR="0095430C"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95430C" w14:paraId="51D99933" w14:textId="77777777">
        <w:trPr>
          <w:divId w:val="510997197"/>
          <w:tblCellSpacing w:w="15" w:type="dxa"/>
        </w:trPr>
        <w:tc>
          <w:tcPr>
            <w:tcW w:w="0" w:type="auto"/>
            <w:vAlign w:val="center"/>
            <w:hideMark/>
          </w:tcPr>
          <w:p w14:paraId="3D9E7D25" w14:textId="77777777" w:rsidR="0095430C" w:rsidRDefault="0095430C">
            <w:pPr>
              <w:rPr>
                <w:rFonts w:eastAsia="Times New Roman"/>
                <w:lang w:val="en-US"/>
              </w:rPr>
            </w:pPr>
          </w:p>
        </w:tc>
        <w:tc>
          <w:tcPr>
            <w:tcW w:w="0" w:type="auto"/>
            <w:vAlign w:val="center"/>
            <w:hideMark/>
          </w:tcPr>
          <w:p w14:paraId="0433CA03" w14:textId="77777777" w:rsidR="0095430C"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95430C" w14:paraId="19CEBB73" w14:textId="77777777">
        <w:trPr>
          <w:divId w:val="510997197"/>
          <w:tblCellSpacing w:w="15" w:type="dxa"/>
        </w:trPr>
        <w:tc>
          <w:tcPr>
            <w:tcW w:w="0" w:type="auto"/>
            <w:vAlign w:val="center"/>
            <w:hideMark/>
          </w:tcPr>
          <w:p w14:paraId="23D717A4" w14:textId="77777777" w:rsidR="0095430C" w:rsidRDefault="0095430C">
            <w:pPr>
              <w:rPr>
                <w:rFonts w:eastAsia="Times New Roman"/>
                <w:lang w:val="en-US"/>
              </w:rPr>
            </w:pPr>
          </w:p>
        </w:tc>
        <w:tc>
          <w:tcPr>
            <w:tcW w:w="0" w:type="auto"/>
            <w:vAlign w:val="center"/>
            <w:hideMark/>
          </w:tcPr>
          <w:p w14:paraId="0DB2A774" w14:textId="51DFDF19" w:rsidR="0095430C" w:rsidRDefault="005B11EB">
            <w:pPr>
              <w:rPr>
                <w:rFonts w:eastAsia="Times New Roman"/>
                <w:lang w:val="en-US"/>
              </w:rPr>
            </w:pPr>
            <w:r>
              <w:rPr>
                <w:rFonts w:eastAsia="Times New Roman"/>
                <w:b/>
                <w:bCs/>
                <w:lang w:val="en-US"/>
              </w:rPr>
              <w:t xml:space="preserve">Pattern projection: </w:t>
            </w:r>
            <w:r>
              <w:rPr>
                <w:rFonts w:eastAsia="Times New Roman"/>
                <w:lang w:val="en-US"/>
              </w:rPr>
              <w:t>Projecting a narrow band of light onto a three-dimensionally shaped surface produces a line of illumination that appears distorted from other perspectives than that of the projector. It can be used for an exact geometric reconstruction of the surface shape</w:t>
            </w:r>
            <w:ins w:id="313" w:author="Tom Oniki" w:date="2015-09-04T15:30:00Z">
              <w:r w:rsidR="00602822">
                <w:rPr>
                  <w:rFonts w:eastAsia="Times New Roman"/>
                  <w:lang w:val="en-US"/>
                </w:rPr>
                <w:t>.</w:t>
              </w:r>
            </w:ins>
            <w:r>
              <w:rPr>
                <w:rFonts w:eastAsia="Times New Roman"/>
                <w:lang w:val="en-US"/>
              </w:rPr>
              <w:t xml:space="preserve"> </w:t>
            </w:r>
          </w:p>
        </w:tc>
      </w:tr>
      <w:tr w:rsidR="0095430C" w14:paraId="245AD0B2" w14:textId="77777777">
        <w:trPr>
          <w:divId w:val="510997197"/>
          <w:tblCellSpacing w:w="15" w:type="dxa"/>
        </w:trPr>
        <w:tc>
          <w:tcPr>
            <w:tcW w:w="0" w:type="auto"/>
            <w:vAlign w:val="center"/>
            <w:hideMark/>
          </w:tcPr>
          <w:p w14:paraId="2AF9E7FF" w14:textId="77777777" w:rsidR="0095430C" w:rsidRDefault="0095430C">
            <w:pPr>
              <w:rPr>
                <w:rFonts w:eastAsia="Times New Roman"/>
                <w:lang w:val="en-US"/>
              </w:rPr>
            </w:pPr>
          </w:p>
        </w:tc>
        <w:tc>
          <w:tcPr>
            <w:tcW w:w="0" w:type="auto"/>
            <w:vAlign w:val="center"/>
            <w:hideMark/>
          </w:tcPr>
          <w:p w14:paraId="5045E479" w14:textId="77777777" w:rsidR="0095430C"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95430C" w14:paraId="7B026D04" w14:textId="77777777">
        <w:trPr>
          <w:divId w:val="510997197"/>
          <w:tblCellSpacing w:w="15" w:type="dxa"/>
        </w:trPr>
        <w:tc>
          <w:tcPr>
            <w:tcW w:w="0" w:type="auto"/>
            <w:vAlign w:val="center"/>
            <w:hideMark/>
          </w:tcPr>
          <w:p w14:paraId="4B05153B" w14:textId="77777777" w:rsidR="0095430C" w:rsidRDefault="0095430C">
            <w:pPr>
              <w:rPr>
                <w:rFonts w:eastAsia="Times New Roman"/>
                <w:lang w:val="en-US"/>
              </w:rPr>
            </w:pPr>
          </w:p>
        </w:tc>
        <w:tc>
          <w:tcPr>
            <w:tcW w:w="0" w:type="auto"/>
            <w:vAlign w:val="center"/>
            <w:hideMark/>
          </w:tcPr>
          <w:p w14:paraId="1D0C46BC" w14:textId="77777777" w:rsidR="0095430C"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95430C" w14:paraId="4B7EF4E4" w14:textId="77777777">
        <w:trPr>
          <w:divId w:val="510997197"/>
          <w:tblCellSpacing w:w="15" w:type="dxa"/>
        </w:trPr>
        <w:tc>
          <w:tcPr>
            <w:tcW w:w="0" w:type="auto"/>
            <w:vAlign w:val="center"/>
            <w:hideMark/>
          </w:tcPr>
          <w:p w14:paraId="271D20AD" w14:textId="77777777" w:rsidR="0095430C" w:rsidRDefault="0095430C">
            <w:pPr>
              <w:rPr>
                <w:rFonts w:eastAsia="Times New Roman"/>
                <w:lang w:val="en-US"/>
              </w:rPr>
            </w:pPr>
          </w:p>
        </w:tc>
        <w:tc>
          <w:tcPr>
            <w:tcW w:w="0" w:type="auto"/>
            <w:vAlign w:val="center"/>
            <w:hideMark/>
          </w:tcPr>
          <w:p w14:paraId="237B47D1" w14:textId="2F91AF4B" w:rsidR="0095430C" w:rsidRDefault="005B11EB">
            <w:pPr>
              <w:rPr>
                <w:rFonts w:eastAsia="Times New Roman"/>
                <w:lang w:val="en-US"/>
              </w:rPr>
            </w:pPr>
            <w:r>
              <w:rPr>
                <w:rFonts w:eastAsia="Times New Roman"/>
                <w:b/>
                <w:bCs/>
                <w:lang w:val="en-US"/>
              </w:rPr>
              <w:t xml:space="preserve">Confocal imaging: </w:t>
            </w:r>
            <w:r>
              <w:rPr>
                <w:rFonts w:eastAsia="Times New Roman"/>
                <w:lang w:val="en-US"/>
              </w:rPr>
              <w:t>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w:t>
            </w:r>
            <w:ins w:id="314" w:author="Tom Oniki" w:date="2015-09-04T15:30:00Z">
              <w:r w:rsidR="007E5B0C">
                <w:rPr>
                  <w:rFonts w:eastAsia="Times New Roman"/>
                  <w:lang w:val="en-US"/>
                </w:rPr>
                <w:t>.</w:t>
              </w:r>
            </w:ins>
            <w:r>
              <w:rPr>
                <w:rFonts w:eastAsia="Times New Roman"/>
                <w:lang w:val="en-US"/>
              </w:rPr>
              <w:t xml:space="preserve"> </w:t>
            </w:r>
          </w:p>
        </w:tc>
      </w:tr>
      <w:tr w:rsidR="0095430C" w14:paraId="4189585C" w14:textId="77777777">
        <w:trPr>
          <w:divId w:val="510997197"/>
          <w:tblCellSpacing w:w="15" w:type="dxa"/>
        </w:trPr>
        <w:tc>
          <w:tcPr>
            <w:tcW w:w="0" w:type="auto"/>
            <w:vAlign w:val="center"/>
            <w:hideMark/>
          </w:tcPr>
          <w:p w14:paraId="6085B21B" w14:textId="77777777" w:rsidR="0095430C" w:rsidRDefault="0095430C">
            <w:pPr>
              <w:rPr>
                <w:rFonts w:eastAsia="Times New Roman"/>
                <w:lang w:val="en-US"/>
              </w:rPr>
            </w:pPr>
          </w:p>
        </w:tc>
        <w:tc>
          <w:tcPr>
            <w:tcW w:w="0" w:type="auto"/>
            <w:vAlign w:val="center"/>
            <w:hideMark/>
          </w:tcPr>
          <w:p w14:paraId="040EA980" w14:textId="77777777" w:rsidR="0095430C"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95430C" w14:paraId="12859D87" w14:textId="77777777">
        <w:trPr>
          <w:divId w:val="510997197"/>
          <w:tblCellSpacing w:w="15" w:type="dxa"/>
        </w:trPr>
        <w:tc>
          <w:tcPr>
            <w:tcW w:w="0" w:type="auto"/>
            <w:vAlign w:val="center"/>
            <w:hideMark/>
          </w:tcPr>
          <w:p w14:paraId="4D0F987D" w14:textId="77777777" w:rsidR="0095430C" w:rsidRDefault="0095430C">
            <w:pPr>
              <w:rPr>
                <w:rFonts w:eastAsia="Times New Roman"/>
                <w:lang w:val="en-US"/>
              </w:rPr>
            </w:pPr>
          </w:p>
        </w:tc>
        <w:tc>
          <w:tcPr>
            <w:tcW w:w="0" w:type="auto"/>
            <w:vAlign w:val="center"/>
            <w:hideMark/>
          </w:tcPr>
          <w:p w14:paraId="6A59CFCB" w14:textId="77777777" w:rsidR="0095430C"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95430C" w14:paraId="3E963A7E" w14:textId="77777777">
        <w:trPr>
          <w:divId w:val="510997197"/>
          <w:tblCellSpacing w:w="15" w:type="dxa"/>
        </w:trPr>
        <w:tc>
          <w:tcPr>
            <w:tcW w:w="0" w:type="auto"/>
            <w:vAlign w:val="center"/>
            <w:hideMark/>
          </w:tcPr>
          <w:p w14:paraId="2AF90468" w14:textId="77777777" w:rsidR="0095430C" w:rsidRDefault="0095430C">
            <w:pPr>
              <w:rPr>
                <w:rFonts w:eastAsia="Times New Roman"/>
                <w:lang w:val="en-US"/>
              </w:rPr>
            </w:pPr>
          </w:p>
        </w:tc>
        <w:tc>
          <w:tcPr>
            <w:tcW w:w="0" w:type="auto"/>
            <w:vAlign w:val="center"/>
            <w:hideMark/>
          </w:tcPr>
          <w:p w14:paraId="2E2AE4BF" w14:textId="77777777" w:rsidR="0095430C"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95430C" w14:paraId="21B9BB0B" w14:textId="77777777">
        <w:trPr>
          <w:divId w:val="510997197"/>
          <w:tblCellSpacing w:w="15" w:type="dxa"/>
        </w:trPr>
        <w:tc>
          <w:tcPr>
            <w:tcW w:w="0" w:type="auto"/>
            <w:vAlign w:val="center"/>
            <w:hideMark/>
          </w:tcPr>
          <w:p w14:paraId="244EDC13" w14:textId="77777777" w:rsidR="0095430C" w:rsidRDefault="0095430C">
            <w:pPr>
              <w:rPr>
                <w:rFonts w:eastAsia="Times New Roman"/>
                <w:lang w:val="en-US"/>
              </w:rPr>
            </w:pPr>
          </w:p>
        </w:tc>
        <w:tc>
          <w:tcPr>
            <w:tcW w:w="0" w:type="auto"/>
            <w:vAlign w:val="center"/>
            <w:hideMark/>
          </w:tcPr>
          <w:p w14:paraId="005D98C0" w14:textId="77777777" w:rsidR="0095430C"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95430C" w14:paraId="0E45F378" w14:textId="77777777">
        <w:trPr>
          <w:divId w:val="510997197"/>
          <w:tblCellSpacing w:w="15" w:type="dxa"/>
        </w:trPr>
        <w:tc>
          <w:tcPr>
            <w:tcW w:w="0" w:type="auto"/>
            <w:vAlign w:val="center"/>
            <w:hideMark/>
          </w:tcPr>
          <w:p w14:paraId="6D495ECD" w14:textId="77777777" w:rsidR="0095430C" w:rsidRDefault="0095430C">
            <w:pPr>
              <w:rPr>
                <w:rFonts w:eastAsia="Times New Roman"/>
                <w:lang w:val="en-US"/>
              </w:rPr>
            </w:pPr>
          </w:p>
        </w:tc>
        <w:tc>
          <w:tcPr>
            <w:tcW w:w="0" w:type="auto"/>
            <w:vAlign w:val="center"/>
            <w:hideMark/>
          </w:tcPr>
          <w:p w14:paraId="32C6C37A" w14:textId="77777777" w:rsidR="0095430C"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between two clouds of points. It iteratively revises the transformation (translation, rotation) needed to minimize the distance between the points of two point clouds </w:t>
            </w:r>
          </w:p>
        </w:tc>
      </w:tr>
      <w:tr w:rsidR="0095430C" w14:paraId="165651FE" w14:textId="77777777">
        <w:trPr>
          <w:divId w:val="510997197"/>
          <w:tblCellSpacing w:w="15" w:type="dxa"/>
        </w:trPr>
        <w:tc>
          <w:tcPr>
            <w:tcW w:w="0" w:type="auto"/>
            <w:vAlign w:val="center"/>
            <w:hideMark/>
          </w:tcPr>
          <w:p w14:paraId="2C99F566" w14:textId="77777777" w:rsidR="0095430C" w:rsidRDefault="0095430C">
            <w:pPr>
              <w:rPr>
                <w:rFonts w:eastAsia="Times New Roman"/>
                <w:lang w:val="en-US"/>
              </w:rPr>
            </w:pPr>
          </w:p>
        </w:tc>
        <w:tc>
          <w:tcPr>
            <w:tcW w:w="0" w:type="auto"/>
            <w:vAlign w:val="center"/>
            <w:hideMark/>
          </w:tcPr>
          <w:p w14:paraId="29680360" w14:textId="77777777" w:rsidR="0095430C"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95430C" w14:paraId="7F3DA182" w14:textId="77777777">
        <w:trPr>
          <w:divId w:val="510997197"/>
          <w:tblCellSpacing w:w="15" w:type="dxa"/>
        </w:trPr>
        <w:tc>
          <w:tcPr>
            <w:tcW w:w="0" w:type="auto"/>
            <w:vAlign w:val="center"/>
            <w:hideMark/>
          </w:tcPr>
          <w:p w14:paraId="08944821" w14:textId="77777777" w:rsidR="0095430C" w:rsidRDefault="0095430C">
            <w:pPr>
              <w:rPr>
                <w:rFonts w:eastAsia="Times New Roman"/>
                <w:lang w:val="en-US"/>
              </w:rPr>
            </w:pPr>
          </w:p>
        </w:tc>
        <w:tc>
          <w:tcPr>
            <w:tcW w:w="0" w:type="auto"/>
            <w:vAlign w:val="center"/>
            <w:hideMark/>
          </w:tcPr>
          <w:p w14:paraId="3B9FDF13" w14:textId="77777777" w:rsidR="0095430C"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95430C" w14:paraId="417BA1A4" w14:textId="77777777">
        <w:trPr>
          <w:divId w:val="510997197"/>
          <w:tblCellSpacing w:w="15" w:type="dxa"/>
        </w:trPr>
        <w:tc>
          <w:tcPr>
            <w:tcW w:w="0" w:type="auto"/>
            <w:vAlign w:val="center"/>
            <w:hideMark/>
          </w:tcPr>
          <w:p w14:paraId="7A69EE9C" w14:textId="77777777" w:rsidR="0095430C" w:rsidRDefault="0095430C">
            <w:pPr>
              <w:rPr>
                <w:rFonts w:eastAsia="Times New Roman"/>
                <w:lang w:val="en-US"/>
              </w:rPr>
            </w:pPr>
          </w:p>
        </w:tc>
        <w:tc>
          <w:tcPr>
            <w:tcW w:w="0" w:type="auto"/>
            <w:vAlign w:val="center"/>
            <w:hideMark/>
          </w:tcPr>
          <w:p w14:paraId="4CF3D693" w14:textId="77777777" w:rsidR="0095430C"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95430C" w14:paraId="43A3CE4D" w14:textId="77777777">
        <w:trPr>
          <w:divId w:val="510997197"/>
          <w:tblCellSpacing w:w="15" w:type="dxa"/>
        </w:trPr>
        <w:tc>
          <w:tcPr>
            <w:tcW w:w="0" w:type="auto"/>
            <w:vAlign w:val="center"/>
            <w:hideMark/>
          </w:tcPr>
          <w:p w14:paraId="3EF4DB0F" w14:textId="77777777" w:rsidR="0095430C" w:rsidRDefault="0095430C">
            <w:pPr>
              <w:rPr>
                <w:rFonts w:eastAsia="Times New Roman"/>
                <w:lang w:val="en-US"/>
              </w:rPr>
            </w:pPr>
          </w:p>
        </w:tc>
        <w:tc>
          <w:tcPr>
            <w:tcW w:w="0" w:type="auto"/>
            <w:vAlign w:val="center"/>
            <w:hideMark/>
          </w:tcPr>
          <w:p w14:paraId="5284970E" w14:textId="77777777" w:rsidR="0095430C"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95430C" w14:paraId="0815FA65" w14:textId="77777777">
        <w:trPr>
          <w:divId w:val="510997197"/>
          <w:tblCellSpacing w:w="15" w:type="dxa"/>
        </w:trPr>
        <w:tc>
          <w:tcPr>
            <w:tcW w:w="0" w:type="auto"/>
            <w:vAlign w:val="center"/>
            <w:hideMark/>
          </w:tcPr>
          <w:p w14:paraId="7E2E2E1F" w14:textId="77777777" w:rsidR="0095430C" w:rsidRDefault="0095430C">
            <w:pPr>
              <w:rPr>
                <w:rFonts w:eastAsia="Times New Roman"/>
                <w:lang w:val="en-US"/>
              </w:rPr>
            </w:pPr>
          </w:p>
        </w:tc>
        <w:tc>
          <w:tcPr>
            <w:tcW w:w="0" w:type="auto"/>
            <w:vAlign w:val="center"/>
            <w:hideMark/>
          </w:tcPr>
          <w:p w14:paraId="4CAC4669"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95430C" w14:paraId="24441592" w14:textId="77777777">
        <w:trPr>
          <w:divId w:val="510997197"/>
          <w:tblCellSpacing w:w="15" w:type="dxa"/>
        </w:trPr>
        <w:tc>
          <w:tcPr>
            <w:tcW w:w="0" w:type="auto"/>
            <w:vAlign w:val="center"/>
            <w:hideMark/>
          </w:tcPr>
          <w:p w14:paraId="4E33BCC6" w14:textId="77777777" w:rsidR="0095430C" w:rsidRDefault="0095430C">
            <w:pPr>
              <w:rPr>
                <w:rFonts w:eastAsia="Times New Roman"/>
                <w:lang w:val="en-US"/>
              </w:rPr>
            </w:pPr>
          </w:p>
        </w:tc>
        <w:tc>
          <w:tcPr>
            <w:tcW w:w="0" w:type="auto"/>
            <w:vAlign w:val="center"/>
            <w:hideMark/>
          </w:tcPr>
          <w:p w14:paraId="31DDC7BB" w14:textId="77777777" w:rsidR="0095430C"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95430C" w14:paraId="30C21816" w14:textId="77777777">
        <w:trPr>
          <w:divId w:val="510997197"/>
          <w:tblCellSpacing w:w="15" w:type="dxa"/>
        </w:trPr>
        <w:tc>
          <w:tcPr>
            <w:tcW w:w="0" w:type="auto"/>
            <w:vAlign w:val="center"/>
            <w:hideMark/>
          </w:tcPr>
          <w:p w14:paraId="62FC4433" w14:textId="77777777" w:rsidR="0095430C" w:rsidRDefault="0095430C">
            <w:pPr>
              <w:rPr>
                <w:rFonts w:eastAsia="Times New Roman"/>
                <w:lang w:val="en-US"/>
              </w:rPr>
            </w:pPr>
          </w:p>
        </w:tc>
        <w:tc>
          <w:tcPr>
            <w:tcW w:w="0" w:type="auto"/>
            <w:vAlign w:val="center"/>
            <w:hideMark/>
          </w:tcPr>
          <w:p w14:paraId="02D14148" w14:textId="77777777" w:rsidR="0095430C"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95430C" w14:paraId="0D9C222C" w14:textId="77777777">
        <w:trPr>
          <w:divId w:val="510997197"/>
          <w:tblCellSpacing w:w="15" w:type="dxa"/>
        </w:trPr>
        <w:tc>
          <w:tcPr>
            <w:tcW w:w="0" w:type="auto"/>
            <w:vAlign w:val="center"/>
            <w:hideMark/>
          </w:tcPr>
          <w:p w14:paraId="2122CEED" w14:textId="77777777" w:rsidR="0095430C" w:rsidRDefault="0095430C">
            <w:pPr>
              <w:rPr>
                <w:rFonts w:eastAsia="Times New Roman"/>
                <w:lang w:val="en-US"/>
              </w:rPr>
            </w:pPr>
          </w:p>
        </w:tc>
        <w:tc>
          <w:tcPr>
            <w:tcW w:w="0" w:type="auto"/>
            <w:vAlign w:val="center"/>
            <w:hideMark/>
          </w:tcPr>
          <w:p w14:paraId="4F6916C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95430C" w14:paraId="2CB60319" w14:textId="77777777">
        <w:trPr>
          <w:divId w:val="510997197"/>
          <w:tblCellSpacing w:w="15" w:type="dxa"/>
        </w:trPr>
        <w:tc>
          <w:tcPr>
            <w:tcW w:w="0" w:type="auto"/>
            <w:vAlign w:val="center"/>
            <w:hideMark/>
          </w:tcPr>
          <w:p w14:paraId="39D79CD8" w14:textId="77777777" w:rsidR="0095430C" w:rsidRDefault="0095430C">
            <w:pPr>
              <w:rPr>
                <w:rFonts w:eastAsia="Times New Roman"/>
                <w:lang w:val="en-US"/>
              </w:rPr>
            </w:pPr>
          </w:p>
        </w:tc>
        <w:tc>
          <w:tcPr>
            <w:tcW w:w="0" w:type="auto"/>
            <w:vAlign w:val="center"/>
            <w:hideMark/>
          </w:tcPr>
          <w:p w14:paraId="1FA8E06A"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95430C" w14:paraId="2DC6BD02" w14:textId="77777777">
        <w:trPr>
          <w:divId w:val="510997197"/>
          <w:tblCellSpacing w:w="15" w:type="dxa"/>
        </w:trPr>
        <w:tc>
          <w:tcPr>
            <w:tcW w:w="0" w:type="auto"/>
            <w:vAlign w:val="center"/>
            <w:hideMark/>
          </w:tcPr>
          <w:p w14:paraId="5DA19F96" w14:textId="77777777" w:rsidR="0095430C" w:rsidRDefault="0095430C">
            <w:pPr>
              <w:rPr>
                <w:rFonts w:eastAsia="Times New Roman"/>
                <w:lang w:val="en-US"/>
              </w:rPr>
            </w:pPr>
          </w:p>
        </w:tc>
        <w:tc>
          <w:tcPr>
            <w:tcW w:w="0" w:type="auto"/>
            <w:vAlign w:val="center"/>
            <w:hideMark/>
          </w:tcPr>
          <w:p w14:paraId="1C741E9A" w14:textId="77777777" w:rsidR="0095430C"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95430C" w14:paraId="209028E3" w14:textId="77777777">
        <w:trPr>
          <w:divId w:val="510997197"/>
          <w:tblCellSpacing w:w="15" w:type="dxa"/>
        </w:trPr>
        <w:tc>
          <w:tcPr>
            <w:tcW w:w="0" w:type="auto"/>
            <w:vAlign w:val="center"/>
            <w:hideMark/>
          </w:tcPr>
          <w:p w14:paraId="3C4DBF02" w14:textId="77777777" w:rsidR="0095430C" w:rsidRDefault="0095430C">
            <w:pPr>
              <w:rPr>
                <w:rFonts w:eastAsia="Times New Roman"/>
                <w:lang w:val="en-US"/>
              </w:rPr>
            </w:pPr>
          </w:p>
        </w:tc>
        <w:tc>
          <w:tcPr>
            <w:tcW w:w="0" w:type="auto"/>
            <w:vAlign w:val="center"/>
            <w:hideMark/>
          </w:tcPr>
          <w:p w14:paraId="0DA57BEF" w14:textId="77777777" w:rsidR="0095430C"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95430C" w14:paraId="3B19D7EC" w14:textId="77777777">
        <w:trPr>
          <w:divId w:val="510997197"/>
          <w:tblCellSpacing w:w="15" w:type="dxa"/>
        </w:trPr>
        <w:tc>
          <w:tcPr>
            <w:tcW w:w="0" w:type="auto"/>
            <w:vAlign w:val="center"/>
            <w:hideMark/>
          </w:tcPr>
          <w:p w14:paraId="557D549F" w14:textId="77777777" w:rsidR="0095430C" w:rsidRDefault="0095430C">
            <w:pPr>
              <w:rPr>
                <w:rFonts w:eastAsia="Times New Roman"/>
                <w:lang w:val="en-US"/>
              </w:rPr>
            </w:pPr>
          </w:p>
        </w:tc>
        <w:tc>
          <w:tcPr>
            <w:tcW w:w="0" w:type="auto"/>
            <w:vAlign w:val="center"/>
            <w:hideMark/>
          </w:tcPr>
          <w:p w14:paraId="44242E87" w14:textId="77777777" w:rsidR="0095430C"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95430C" w14:paraId="3253454C" w14:textId="77777777">
        <w:trPr>
          <w:divId w:val="510997197"/>
          <w:tblCellSpacing w:w="15" w:type="dxa"/>
        </w:trPr>
        <w:tc>
          <w:tcPr>
            <w:tcW w:w="0" w:type="auto"/>
            <w:vAlign w:val="center"/>
            <w:hideMark/>
          </w:tcPr>
          <w:p w14:paraId="697D3B45" w14:textId="77777777" w:rsidR="0095430C" w:rsidRDefault="0095430C">
            <w:pPr>
              <w:rPr>
                <w:rFonts w:eastAsia="Times New Roman"/>
                <w:lang w:val="en-US"/>
              </w:rPr>
            </w:pPr>
          </w:p>
        </w:tc>
        <w:tc>
          <w:tcPr>
            <w:tcW w:w="0" w:type="auto"/>
            <w:vAlign w:val="center"/>
            <w:hideMark/>
          </w:tcPr>
          <w:p w14:paraId="0457AB4C" w14:textId="77777777" w:rsidR="0095430C"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95430C" w14:paraId="0DB41332" w14:textId="77777777">
        <w:trPr>
          <w:divId w:val="510997197"/>
          <w:tblCellSpacing w:w="15" w:type="dxa"/>
        </w:trPr>
        <w:tc>
          <w:tcPr>
            <w:tcW w:w="0" w:type="auto"/>
            <w:vAlign w:val="center"/>
            <w:hideMark/>
          </w:tcPr>
          <w:p w14:paraId="3F964169" w14:textId="77777777" w:rsidR="0095430C" w:rsidRDefault="0095430C">
            <w:pPr>
              <w:rPr>
                <w:rFonts w:eastAsia="Times New Roman"/>
                <w:lang w:val="en-US"/>
              </w:rPr>
            </w:pPr>
          </w:p>
        </w:tc>
        <w:tc>
          <w:tcPr>
            <w:tcW w:w="0" w:type="auto"/>
            <w:vAlign w:val="center"/>
            <w:hideMark/>
          </w:tcPr>
          <w:p w14:paraId="025839F5" w14:textId="77777777" w:rsidR="0095430C"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95430C" w14:paraId="703A080B" w14:textId="77777777">
        <w:trPr>
          <w:divId w:val="510997197"/>
          <w:tblCellSpacing w:w="15" w:type="dxa"/>
        </w:trPr>
        <w:tc>
          <w:tcPr>
            <w:tcW w:w="0" w:type="auto"/>
            <w:vAlign w:val="center"/>
            <w:hideMark/>
          </w:tcPr>
          <w:p w14:paraId="50511891" w14:textId="77777777" w:rsidR="0095430C" w:rsidRDefault="0095430C">
            <w:pPr>
              <w:rPr>
                <w:rFonts w:eastAsia="Times New Roman"/>
                <w:lang w:val="en-US"/>
              </w:rPr>
            </w:pPr>
          </w:p>
        </w:tc>
        <w:tc>
          <w:tcPr>
            <w:tcW w:w="0" w:type="auto"/>
            <w:vAlign w:val="center"/>
            <w:hideMark/>
          </w:tcPr>
          <w:p w14:paraId="52285462" w14:textId="77777777" w:rsidR="0095430C"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95430C" w14:paraId="5481F806" w14:textId="77777777">
        <w:trPr>
          <w:divId w:val="510997197"/>
          <w:tblCellSpacing w:w="15" w:type="dxa"/>
        </w:trPr>
        <w:tc>
          <w:tcPr>
            <w:tcW w:w="0" w:type="auto"/>
            <w:vAlign w:val="center"/>
            <w:hideMark/>
          </w:tcPr>
          <w:p w14:paraId="7D538308" w14:textId="77777777" w:rsidR="0095430C" w:rsidRDefault="0095430C">
            <w:pPr>
              <w:rPr>
                <w:rFonts w:eastAsia="Times New Roman"/>
                <w:lang w:val="en-US"/>
              </w:rPr>
            </w:pPr>
          </w:p>
        </w:tc>
        <w:tc>
          <w:tcPr>
            <w:tcW w:w="0" w:type="auto"/>
            <w:vAlign w:val="center"/>
            <w:hideMark/>
          </w:tcPr>
          <w:p w14:paraId="07D6BF9F" w14:textId="77777777" w:rsidR="0095430C"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95430C" w14:paraId="46D71C1A" w14:textId="77777777">
        <w:trPr>
          <w:divId w:val="510997197"/>
          <w:tblCellSpacing w:w="15" w:type="dxa"/>
        </w:trPr>
        <w:tc>
          <w:tcPr>
            <w:tcW w:w="0" w:type="auto"/>
            <w:vAlign w:val="center"/>
            <w:hideMark/>
          </w:tcPr>
          <w:p w14:paraId="1914E00A" w14:textId="77777777" w:rsidR="0095430C" w:rsidRDefault="0095430C">
            <w:pPr>
              <w:rPr>
                <w:rFonts w:eastAsia="Times New Roman"/>
                <w:lang w:val="en-US"/>
              </w:rPr>
            </w:pPr>
          </w:p>
        </w:tc>
        <w:tc>
          <w:tcPr>
            <w:tcW w:w="0" w:type="auto"/>
            <w:vAlign w:val="center"/>
            <w:hideMark/>
          </w:tcPr>
          <w:p w14:paraId="50E39BA6" w14:textId="77777777" w:rsidR="0095430C"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95430C" w14:paraId="3F6F94A0" w14:textId="77777777">
        <w:trPr>
          <w:divId w:val="510997197"/>
          <w:tblCellSpacing w:w="15" w:type="dxa"/>
        </w:trPr>
        <w:tc>
          <w:tcPr>
            <w:tcW w:w="0" w:type="auto"/>
            <w:vAlign w:val="center"/>
            <w:hideMark/>
          </w:tcPr>
          <w:p w14:paraId="455DE165" w14:textId="77777777" w:rsidR="0095430C" w:rsidRDefault="0095430C">
            <w:pPr>
              <w:rPr>
                <w:rFonts w:eastAsia="Times New Roman"/>
                <w:lang w:val="en-US"/>
              </w:rPr>
            </w:pPr>
          </w:p>
        </w:tc>
        <w:tc>
          <w:tcPr>
            <w:tcW w:w="0" w:type="auto"/>
            <w:vAlign w:val="center"/>
            <w:hideMark/>
          </w:tcPr>
          <w:p w14:paraId="3D9CB243" w14:textId="77777777" w:rsidR="0095430C"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95430C" w14:paraId="2DFBE3F0" w14:textId="77777777">
        <w:trPr>
          <w:divId w:val="510997197"/>
          <w:tblCellSpacing w:w="15" w:type="dxa"/>
        </w:trPr>
        <w:tc>
          <w:tcPr>
            <w:tcW w:w="0" w:type="auto"/>
            <w:vAlign w:val="center"/>
            <w:hideMark/>
          </w:tcPr>
          <w:p w14:paraId="36A58143" w14:textId="77777777" w:rsidR="0095430C" w:rsidRDefault="0095430C">
            <w:pPr>
              <w:rPr>
                <w:rFonts w:eastAsia="Times New Roman"/>
                <w:lang w:val="en-US"/>
              </w:rPr>
            </w:pPr>
          </w:p>
        </w:tc>
        <w:tc>
          <w:tcPr>
            <w:tcW w:w="0" w:type="auto"/>
            <w:vAlign w:val="center"/>
            <w:hideMark/>
          </w:tcPr>
          <w:p w14:paraId="065CB798" w14:textId="77777777" w:rsidR="0095430C"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95430C" w14:paraId="601BD805" w14:textId="77777777">
        <w:trPr>
          <w:divId w:val="510997197"/>
          <w:tblCellSpacing w:w="15" w:type="dxa"/>
        </w:trPr>
        <w:tc>
          <w:tcPr>
            <w:tcW w:w="0" w:type="auto"/>
            <w:vAlign w:val="center"/>
            <w:hideMark/>
          </w:tcPr>
          <w:p w14:paraId="33643DFD" w14:textId="77777777" w:rsidR="0095430C" w:rsidRDefault="0095430C">
            <w:pPr>
              <w:rPr>
                <w:rFonts w:eastAsia="Times New Roman"/>
                <w:lang w:val="en-US"/>
              </w:rPr>
            </w:pPr>
          </w:p>
        </w:tc>
        <w:tc>
          <w:tcPr>
            <w:tcW w:w="0" w:type="auto"/>
            <w:vAlign w:val="center"/>
            <w:hideMark/>
          </w:tcPr>
          <w:p w14:paraId="27AAD78C" w14:textId="77777777" w:rsidR="0095430C"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95430C" w14:paraId="6C52C205" w14:textId="77777777">
        <w:trPr>
          <w:divId w:val="510997197"/>
          <w:tblCellSpacing w:w="15" w:type="dxa"/>
        </w:trPr>
        <w:tc>
          <w:tcPr>
            <w:tcW w:w="0" w:type="auto"/>
            <w:vAlign w:val="center"/>
            <w:hideMark/>
          </w:tcPr>
          <w:p w14:paraId="273B2091" w14:textId="77777777" w:rsidR="0095430C" w:rsidRDefault="0095430C">
            <w:pPr>
              <w:rPr>
                <w:rFonts w:eastAsia="Times New Roman"/>
                <w:lang w:val="en-US"/>
              </w:rPr>
            </w:pPr>
          </w:p>
        </w:tc>
        <w:tc>
          <w:tcPr>
            <w:tcW w:w="0" w:type="auto"/>
            <w:vAlign w:val="center"/>
            <w:hideMark/>
          </w:tcPr>
          <w:p w14:paraId="225D31F8" w14:textId="77777777" w:rsidR="0095430C"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95430C" w14:paraId="7FB38FC9" w14:textId="77777777">
        <w:trPr>
          <w:divId w:val="510997197"/>
          <w:tblCellSpacing w:w="15" w:type="dxa"/>
        </w:trPr>
        <w:tc>
          <w:tcPr>
            <w:tcW w:w="0" w:type="auto"/>
            <w:vAlign w:val="center"/>
            <w:hideMark/>
          </w:tcPr>
          <w:p w14:paraId="3DEA2C3B" w14:textId="77777777" w:rsidR="0095430C" w:rsidRDefault="0095430C">
            <w:pPr>
              <w:rPr>
                <w:rFonts w:eastAsia="Times New Roman"/>
                <w:lang w:val="en-US"/>
              </w:rPr>
            </w:pPr>
          </w:p>
        </w:tc>
        <w:tc>
          <w:tcPr>
            <w:tcW w:w="0" w:type="auto"/>
            <w:vAlign w:val="center"/>
            <w:hideMark/>
          </w:tcPr>
          <w:p w14:paraId="5BAFBB5C" w14:textId="77777777" w:rsidR="0095430C"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95430C" w14:paraId="6358F816" w14:textId="77777777">
        <w:trPr>
          <w:divId w:val="510997197"/>
          <w:tblCellSpacing w:w="15" w:type="dxa"/>
        </w:trPr>
        <w:tc>
          <w:tcPr>
            <w:tcW w:w="0" w:type="auto"/>
            <w:vAlign w:val="center"/>
            <w:hideMark/>
          </w:tcPr>
          <w:p w14:paraId="26A00A48" w14:textId="77777777" w:rsidR="0095430C" w:rsidRDefault="0095430C">
            <w:pPr>
              <w:rPr>
                <w:rFonts w:eastAsia="Times New Roman"/>
                <w:lang w:val="en-US"/>
              </w:rPr>
            </w:pPr>
          </w:p>
        </w:tc>
        <w:tc>
          <w:tcPr>
            <w:tcW w:w="0" w:type="auto"/>
            <w:vAlign w:val="center"/>
            <w:hideMark/>
          </w:tcPr>
          <w:p w14:paraId="64B73429" w14:textId="77777777" w:rsidR="0095430C"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95430C" w14:paraId="14F5D310" w14:textId="77777777">
        <w:trPr>
          <w:divId w:val="510997197"/>
          <w:tblCellSpacing w:w="15" w:type="dxa"/>
        </w:trPr>
        <w:tc>
          <w:tcPr>
            <w:tcW w:w="0" w:type="auto"/>
            <w:vAlign w:val="center"/>
            <w:hideMark/>
          </w:tcPr>
          <w:p w14:paraId="6732531C" w14:textId="77777777" w:rsidR="0095430C" w:rsidRDefault="0095430C">
            <w:pPr>
              <w:rPr>
                <w:rFonts w:eastAsia="Times New Roman"/>
                <w:lang w:val="en-US"/>
              </w:rPr>
            </w:pPr>
          </w:p>
        </w:tc>
        <w:tc>
          <w:tcPr>
            <w:tcW w:w="0" w:type="auto"/>
            <w:vAlign w:val="center"/>
            <w:hideMark/>
          </w:tcPr>
          <w:p w14:paraId="10AB4153" w14:textId="77777777" w:rsidR="0095430C"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department information system </w:t>
            </w:r>
          </w:p>
        </w:tc>
      </w:tr>
      <w:tr w:rsidR="0095430C" w14:paraId="397FD8A0" w14:textId="77777777">
        <w:trPr>
          <w:divId w:val="510997197"/>
          <w:tblCellSpacing w:w="15" w:type="dxa"/>
        </w:trPr>
        <w:tc>
          <w:tcPr>
            <w:tcW w:w="0" w:type="auto"/>
            <w:vAlign w:val="center"/>
            <w:hideMark/>
          </w:tcPr>
          <w:p w14:paraId="35AED259" w14:textId="77777777" w:rsidR="0095430C" w:rsidRDefault="0095430C">
            <w:pPr>
              <w:rPr>
                <w:rFonts w:eastAsia="Times New Roman"/>
                <w:lang w:val="en-US"/>
              </w:rPr>
            </w:pPr>
          </w:p>
        </w:tc>
        <w:tc>
          <w:tcPr>
            <w:tcW w:w="0" w:type="auto"/>
            <w:vAlign w:val="center"/>
            <w:hideMark/>
          </w:tcPr>
          <w:p w14:paraId="0EC86964" w14:textId="77777777" w:rsidR="0095430C"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95430C" w14:paraId="09EB4DF8" w14:textId="77777777">
        <w:trPr>
          <w:divId w:val="510997197"/>
          <w:tblCellSpacing w:w="15" w:type="dxa"/>
        </w:trPr>
        <w:tc>
          <w:tcPr>
            <w:tcW w:w="0" w:type="auto"/>
            <w:vAlign w:val="center"/>
            <w:hideMark/>
          </w:tcPr>
          <w:p w14:paraId="78A64DE9" w14:textId="77777777" w:rsidR="0095430C" w:rsidRDefault="0095430C">
            <w:pPr>
              <w:rPr>
                <w:rFonts w:eastAsia="Times New Roman"/>
                <w:lang w:val="en-US"/>
              </w:rPr>
            </w:pPr>
          </w:p>
        </w:tc>
        <w:tc>
          <w:tcPr>
            <w:tcW w:w="0" w:type="auto"/>
            <w:vAlign w:val="center"/>
            <w:hideMark/>
          </w:tcPr>
          <w:p w14:paraId="1F07D10B" w14:textId="77777777" w:rsidR="0095430C"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95430C" w14:paraId="625E783D" w14:textId="77777777">
        <w:trPr>
          <w:divId w:val="510997197"/>
          <w:tblCellSpacing w:w="15" w:type="dxa"/>
        </w:trPr>
        <w:tc>
          <w:tcPr>
            <w:tcW w:w="0" w:type="auto"/>
            <w:vAlign w:val="center"/>
            <w:hideMark/>
          </w:tcPr>
          <w:p w14:paraId="231AD4B3" w14:textId="77777777" w:rsidR="0095430C" w:rsidRDefault="0095430C">
            <w:pPr>
              <w:rPr>
                <w:rFonts w:eastAsia="Times New Roman"/>
                <w:lang w:val="en-US"/>
              </w:rPr>
            </w:pPr>
          </w:p>
        </w:tc>
        <w:tc>
          <w:tcPr>
            <w:tcW w:w="0" w:type="auto"/>
            <w:vAlign w:val="center"/>
            <w:hideMark/>
          </w:tcPr>
          <w:p w14:paraId="575E93F1" w14:textId="24808375" w:rsidR="0095430C" w:rsidRDefault="005B11EB">
            <w:pPr>
              <w:rPr>
                <w:rFonts w:eastAsia="Times New Roman"/>
                <w:lang w:val="en-US"/>
              </w:rPr>
            </w:pPr>
            <w:r>
              <w:rPr>
                <w:rFonts w:eastAsia="Times New Roman"/>
                <w:b/>
                <w:bCs/>
                <w:lang w:val="en-US"/>
              </w:rPr>
              <w:t xml:space="preserve">Patient: </w:t>
            </w:r>
            <w:r>
              <w:rPr>
                <w:rFonts w:eastAsia="Times New Roman"/>
                <w:lang w:val="en-US"/>
              </w:rPr>
              <w:t>A patient is the subject of observations</w:t>
            </w:r>
            <w:ins w:id="315" w:author="Tom Oniki" w:date="2015-09-04T15:31:00Z">
              <w:r w:rsidR="00573627">
                <w:rPr>
                  <w:rFonts w:eastAsia="Times New Roman"/>
                  <w:lang w:val="en-US"/>
                </w:rPr>
                <w:t>.</w:t>
              </w:r>
            </w:ins>
            <w:r>
              <w:rPr>
                <w:rFonts w:eastAsia="Times New Roman"/>
                <w:lang w:val="en-US"/>
              </w:rPr>
              <w:t xml:space="preserve"> </w:t>
            </w:r>
          </w:p>
        </w:tc>
      </w:tr>
      <w:tr w:rsidR="0095430C" w14:paraId="6A074981" w14:textId="77777777">
        <w:trPr>
          <w:divId w:val="510997197"/>
          <w:tblCellSpacing w:w="15" w:type="dxa"/>
        </w:trPr>
        <w:tc>
          <w:tcPr>
            <w:tcW w:w="0" w:type="auto"/>
            <w:vAlign w:val="center"/>
            <w:hideMark/>
          </w:tcPr>
          <w:p w14:paraId="5D37A762" w14:textId="77777777" w:rsidR="0095430C" w:rsidRDefault="0095430C">
            <w:pPr>
              <w:rPr>
                <w:rFonts w:eastAsia="Times New Roman"/>
                <w:lang w:val="en-US"/>
              </w:rPr>
            </w:pPr>
          </w:p>
        </w:tc>
        <w:tc>
          <w:tcPr>
            <w:tcW w:w="0" w:type="auto"/>
            <w:vAlign w:val="center"/>
            <w:hideMark/>
          </w:tcPr>
          <w:p w14:paraId="3B1D31AB" w14:textId="03629153" w:rsidR="0095430C" w:rsidRDefault="005B11EB">
            <w:pPr>
              <w:rPr>
                <w:rFonts w:eastAsia="Times New Roman"/>
                <w:lang w:val="en-US"/>
              </w:rPr>
            </w:pPr>
            <w:r>
              <w:rPr>
                <w:rFonts w:eastAsia="Times New Roman"/>
                <w:b/>
                <w:bCs/>
                <w:lang w:val="en-US"/>
              </w:rPr>
              <w:t xml:space="preserve">Fetus: </w:t>
            </w:r>
            <w:r>
              <w:rPr>
                <w:rFonts w:eastAsia="Times New Roman"/>
                <w:lang w:val="en-US"/>
              </w:rPr>
              <w:t>Fetus of patient is the subject of observations</w:t>
            </w:r>
            <w:ins w:id="316" w:author="Tom Oniki" w:date="2015-09-09T13:36:00Z">
              <w:r w:rsidR="00B631C9">
                <w:rPr>
                  <w:rFonts w:eastAsia="Times New Roman"/>
                  <w:lang w:val="en-US"/>
                </w:rPr>
                <w:t>.</w:t>
              </w:r>
            </w:ins>
            <w:r>
              <w:rPr>
                <w:rFonts w:eastAsia="Times New Roman"/>
                <w:lang w:val="en-US"/>
              </w:rPr>
              <w:t xml:space="preserve"> </w:t>
            </w:r>
          </w:p>
        </w:tc>
      </w:tr>
      <w:tr w:rsidR="0095430C" w14:paraId="0CA6754D" w14:textId="77777777">
        <w:trPr>
          <w:divId w:val="510997197"/>
          <w:tblCellSpacing w:w="15" w:type="dxa"/>
        </w:trPr>
        <w:tc>
          <w:tcPr>
            <w:tcW w:w="0" w:type="auto"/>
            <w:vAlign w:val="center"/>
            <w:hideMark/>
          </w:tcPr>
          <w:p w14:paraId="349BD8A5" w14:textId="77777777" w:rsidR="0095430C" w:rsidRDefault="0095430C">
            <w:pPr>
              <w:rPr>
                <w:rFonts w:eastAsia="Times New Roman"/>
                <w:lang w:val="en-US"/>
              </w:rPr>
            </w:pPr>
          </w:p>
        </w:tc>
        <w:tc>
          <w:tcPr>
            <w:tcW w:w="0" w:type="auto"/>
            <w:vAlign w:val="center"/>
            <w:hideMark/>
          </w:tcPr>
          <w:p w14:paraId="59D2F24E" w14:textId="776DD738" w:rsidR="0095430C" w:rsidRDefault="005B11EB">
            <w:pPr>
              <w:rPr>
                <w:rFonts w:eastAsia="Times New Roman"/>
                <w:lang w:val="en-US"/>
              </w:rPr>
            </w:pPr>
            <w:r>
              <w:rPr>
                <w:rFonts w:eastAsia="Times New Roman"/>
                <w:b/>
                <w:bCs/>
                <w:lang w:val="en-US"/>
              </w:rPr>
              <w:t xml:space="preserve">Specimen: </w:t>
            </w:r>
            <w:r>
              <w:rPr>
                <w:rFonts w:eastAsia="Times New Roman"/>
                <w:lang w:val="en-US"/>
              </w:rPr>
              <w:t>Specimen is the subject of observations</w:t>
            </w:r>
            <w:ins w:id="317" w:author="Tom Oniki" w:date="2015-09-09T13:36:00Z">
              <w:r w:rsidR="00B631C9">
                <w:rPr>
                  <w:rFonts w:eastAsia="Times New Roman"/>
                  <w:lang w:val="en-US"/>
                </w:rPr>
                <w:t>.</w:t>
              </w:r>
            </w:ins>
            <w:r>
              <w:rPr>
                <w:rFonts w:eastAsia="Times New Roman"/>
                <w:lang w:val="en-US"/>
              </w:rPr>
              <w:t xml:space="preserve"> </w:t>
            </w:r>
          </w:p>
        </w:tc>
      </w:tr>
      <w:tr w:rsidR="0095430C" w14:paraId="2EC05B86" w14:textId="77777777">
        <w:trPr>
          <w:divId w:val="510997197"/>
          <w:tblCellSpacing w:w="15" w:type="dxa"/>
        </w:trPr>
        <w:tc>
          <w:tcPr>
            <w:tcW w:w="0" w:type="auto"/>
            <w:vAlign w:val="center"/>
            <w:hideMark/>
          </w:tcPr>
          <w:p w14:paraId="68EED214" w14:textId="77777777" w:rsidR="0095430C" w:rsidRDefault="0095430C">
            <w:pPr>
              <w:rPr>
                <w:rFonts w:eastAsia="Times New Roman"/>
                <w:lang w:val="en-US"/>
              </w:rPr>
            </w:pPr>
          </w:p>
        </w:tc>
        <w:tc>
          <w:tcPr>
            <w:tcW w:w="0" w:type="auto"/>
            <w:vAlign w:val="center"/>
            <w:hideMark/>
          </w:tcPr>
          <w:p w14:paraId="2CFE3191" w14:textId="77777777" w:rsidR="0095430C"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95430C" w14:paraId="141132F6" w14:textId="77777777">
        <w:trPr>
          <w:divId w:val="510997197"/>
          <w:tblCellSpacing w:w="15" w:type="dxa"/>
        </w:trPr>
        <w:tc>
          <w:tcPr>
            <w:tcW w:w="0" w:type="auto"/>
            <w:vAlign w:val="center"/>
            <w:hideMark/>
          </w:tcPr>
          <w:p w14:paraId="2483E0F9" w14:textId="77777777" w:rsidR="0095430C" w:rsidRDefault="0095430C">
            <w:pPr>
              <w:rPr>
                <w:rFonts w:eastAsia="Times New Roman"/>
                <w:lang w:val="en-US"/>
              </w:rPr>
            </w:pPr>
          </w:p>
        </w:tc>
        <w:tc>
          <w:tcPr>
            <w:tcW w:w="0" w:type="auto"/>
            <w:vAlign w:val="center"/>
            <w:hideMark/>
          </w:tcPr>
          <w:p w14:paraId="725A7A42" w14:textId="77777777" w:rsidR="0095430C"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95430C" w14:paraId="6EEFC1ED" w14:textId="77777777">
        <w:trPr>
          <w:divId w:val="510997197"/>
          <w:tblCellSpacing w:w="15" w:type="dxa"/>
        </w:trPr>
        <w:tc>
          <w:tcPr>
            <w:tcW w:w="0" w:type="auto"/>
            <w:vAlign w:val="center"/>
            <w:hideMark/>
          </w:tcPr>
          <w:p w14:paraId="72DCB9F1" w14:textId="77777777" w:rsidR="0095430C" w:rsidRDefault="0095430C">
            <w:pPr>
              <w:rPr>
                <w:rFonts w:eastAsia="Times New Roman"/>
                <w:lang w:val="en-US"/>
              </w:rPr>
            </w:pPr>
          </w:p>
        </w:tc>
        <w:tc>
          <w:tcPr>
            <w:tcW w:w="0" w:type="auto"/>
            <w:vAlign w:val="center"/>
            <w:hideMark/>
          </w:tcPr>
          <w:p w14:paraId="18D643B2" w14:textId="77777777" w:rsidR="0095430C"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95430C" w14:paraId="458ECC51" w14:textId="77777777">
        <w:trPr>
          <w:divId w:val="510997197"/>
          <w:tblCellSpacing w:w="15" w:type="dxa"/>
        </w:trPr>
        <w:tc>
          <w:tcPr>
            <w:tcW w:w="0" w:type="auto"/>
            <w:vAlign w:val="center"/>
            <w:hideMark/>
          </w:tcPr>
          <w:p w14:paraId="7EEF9F20" w14:textId="77777777" w:rsidR="0095430C" w:rsidRDefault="0095430C">
            <w:pPr>
              <w:rPr>
                <w:rFonts w:eastAsia="Times New Roman"/>
                <w:lang w:val="en-US"/>
              </w:rPr>
            </w:pPr>
          </w:p>
        </w:tc>
        <w:tc>
          <w:tcPr>
            <w:tcW w:w="0" w:type="auto"/>
            <w:vAlign w:val="center"/>
            <w:hideMark/>
          </w:tcPr>
          <w:p w14:paraId="49B87C8B" w14:textId="77777777" w:rsidR="0095430C"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95430C" w14:paraId="67F73FF1" w14:textId="77777777">
        <w:trPr>
          <w:divId w:val="510997197"/>
          <w:tblCellSpacing w:w="15" w:type="dxa"/>
        </w:trPr>
        <w:tc>
          <w:tcPr>
            <w:tcW w:w="0" w:type="auto"/>
            <w:vAlign w:val="center"/>
            <w:hideMark/>
          </w:tcPr>
          <w:p w14:paraId="124127E1" w14:textId="77777777" w:rsidR="0095430C" w:rsidRDefault="0095430C">
            <w:pPr>
              <w:rPr>
                <w:rFonts w:eastAsia="Times New Roman"/>
                <w:lang w:val="en-US"/>
              </w:rPr>
            </w:pPr>
          </w:p>
        </w:tc>
        <w:tc>
          <w:tcPr>
            <w:tcW w:w="0" w:type="auto"/>
            <w:vAlign w:val="center"/>
            <w:hideMark/>
          </w:tcPr>
          <w:p w14:paraId="68A39E27" w14:textId="77777777" w:rsidR="0095430C"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95430C" w14:paraId="284B3FB7" w14:textId="77777777">
        <w:trPr>
          <w:divId w:val="510997197"/>
          <w:tblCellSpacing w:w="15" w:type="dxa"/>
        </w:trPr>
        <w:tc>
          <w:tcPr>
            <w:tcW w:w="0" w:type="auto"/>
            <w:vAlign w:val="center"/>
            <w:hideMark/>
          </w:tcPr>
          <w:p w14:paraId="135CF179" w14:textId="77777777" w:rsidR="0095430C" w:rsidRDefault="0095430C">
            <w:pPr>
              <w:rPr>
                <w:rFonts w:eastAsia="Times New Roman"/>
                <w:lang w:val="en-US"/>
              </w:rPr>
            </w:pPr>
          </w:p>
        </w:tc>
        <w:tc>
          <w:tcPr>
            <w:tcW w:w="0" w:type="auto"/>
            <w:vAlign w:val="center"/>
            <w:hideMark/>
          </w:tcPr>
          <w:p w14:paraId="6FA8582A" w14:textId="77777777" w:rsidR="0095430C"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95430C" w14:paraId="57FA7CA8" w14:textId="77777777">
        <w:trPr>
          <w:divId w:val="510997197"/>
          <w:tblCellSpacing w:w="15" w:type="dxa"/>
        </w:trPr>
        <w:tc>
          <w:tcPr>
            <w:tcW w:w="0" w:type="auto"/>
            <w:vAlign w:val="center"/>
            <w:hideMark/>
          </w:tcPr>
          <w:p w14:paraId="69D81E14" w14:textId="77777777" w:rsidR="0095430C" w:rsidRDefault="0095430C">
            <w:pPr>
              <w:rPr>
                <w:rFonts w:eastAsia="Times New Roman"/>
                <w:lang w:val="en-US"/>
              </w:rPr>
            </w:pPr>
          </w:p>
        </w:tc>
        <w:tc>
          <w:tcPr>
            <w:tcW w:w="0" w:type="auto"/>
            <w:vAlign w:val="center"/>
            <w:hideMark/>
          </w:tcPr>
          <w:p w14:paraId="2306D3DD" w14:textId="77777777" w:rsidR="0095430C"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95430C" w14:paraId="14A339F5" w14:textId="77777777">
        <w:trPr>
          <w:divId w:val="510997197"/>
          <w:tblCellSpacing w:w="15" w:type="dxa"/>
        </w:trPr>
        <w:tc>
          <w:tcPr>
            <w:tcW w:w="0" w:type="auto"/>
            <w:vAlign w:val="center"/>
            <w:hideMark/>
          </w:tcPr>
          <w:p w14:paraId="3F8D1BC9" w14:textId="77777777" w:rsidR="0095430C" w:rsidRDefault="0095430C">
            <w:pPr>
              <w:rPr>
                <w:rFonts w:eastAsia="Times New Roman"/>
                <w:lang w:val="en-US"/>
              </w:rPr>
            </w:pPr>
          </w:p>
        </w:tc>
        <w:tc>
          <w:tcPr>
            <w:tcW w:w="0" w:type="auto"/>
            <w:vAlign w:val="center"/>
            <w:hideMark/>
          </w:tcPr>
          <w:p w14:paraId="236FD74C" w14:textId="77777777" w:rsidR="0095430C"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95430C" w14:paraId="66ED4B51" w14:textId="77777777">
        <w:trPr>
          <w:divId w:val="510997197"/>
          <w:tblCellSpacing w:w="15" w:type="dxa"/>
        </w:trPr>
        <w:tc>
          <w:tcPr>
            <w:tcW w:w="0" w:type="auto"/>
            <w:vAlign w:val="center"/>
            <w:hideMark/>
          </w:tcPr>
          <w:p w14:paraId="54F31A15" w14:textId="77777777" w:rsidR="0095430C" w:rsidRDefault="0095430C">
            <w:pPr>
              <w:rPr>
                <w:rFonts w:eastAsia="Times New Roman"/>
                <w:lang w:val="en-US"/>
              </w:rPr>
            </w:pPr>
          </w:p>
        </w:tc>
        <w:tc>
          <w:tcPr>
            <w:tcW w:w="0" w:type="auto"/>
            <w:vAlign w:val="center"/>
            <w:hideMark/>
          </w:tcPr>
          <w:p w14:paraId="0D3C8CAC" w14:textId="77777777" w:rsidR="0095430C"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95430C" w14:paraId="51659C9C" w14:textId="77777777">
        <w:trPr>
          <w:divId w:val="510997197"/>
          <w:tblCellSpacing w:w="15" w:type="dxa"/>
        </w:trPr>
        <w:tc>
          <w:tcPr>
            <w:tcW w:w="0" w:type="auto"/>
            <w:vAlign w:val="center"/>
            <w:hideMark/>
          </w:tcPr>
          <w:p w14:paraId="386F6267" w14:textId="77777777" w:rsidR="0095430C" w:rsidRDefault="0095430C">
            <w:pPr>
              <w:rPr>
                <w:rFonts w:eastAsia="Times New Roman"/>
                <w:lang w:val="en-US"/>
              </w:rPr>
            </w:pPr>
          </w:p>
        </w:tc>
        <w:tc>
          <w:tcPr>
            <w:tcW w:w="0" w:type="auto"/>
            <w:vAlign w:val="center"/>
            <w:hideMark/>
          </w:tcPr>
          <w:p w14:paraId="241EEC8D" w14:textId="77777777" w:rsidR="0095430C" w:rsidRDefault="005B11EB">
            <w:pPr>
              <w:rPr>
                <w:rFonts w:eastAsia="Times New Roman"/>
                <w:lang w:val="en-US"/>
              </w:rPr>
            </w:pPr>
            <w:r>
              <w:rPr>
                <w:rFonts w:eastAsia="Times New Roman"/>
                <w:b/>
                <w:bCs/>
                <w:lang w:val="en-US"/>
              </w:rPr>
              <w:t xml:space="preserve">Fetus number: </w:t>
            </w:r>
          </w:p>
        </w:tc>
      </w:tr>
      <w:tr w:rsidR="0095430C" w14:paraId="7A23B755" w14:textId="77777777">
        <w:trPr>
          <w:divId w:val="510997197"/>
          <w:tblCellSpacing w:w="15" w:type="dxa"/>
        </w:trPr>
        <w:tc>
          <w:tcPr>
            <w:tcW w:w="0" w:type="auto"/>
            <w:vAlign w:val="center"/>
            <w:hideMark/>
          </w:tcPr>
          <w:p w14:paraId="42360023" w14:textId="77777777" w:rsidR="0095430C" w:rsidRDefault="0095430C">
            <w:pPr>
              <w:rPr>
                <w:rFonts w:eastAsia="Times New Roman"/>
                <w:lang w:val="en-US"/>
              </w:rPr>
            </w:pPr>
          </w:p>
        </w:tc>
        <w:tc>
          <w:tcPr>
            <w:tcW w:w="0" w:type="auto"/>
            <w:vAlign w:val="center"/>
            <w:hideMark/>
          </w:tcPr>
          <w:p w14:paraId="2CB01509" w14:textId="77777777" w:rsidR="0095430C" w:rsidRDefault="005B11EB">
            <w:pPr>
              <w:rPr>
                <w:rFonts w:eastAsia="Times New Roman"/>
                <w:lang w:val="en-US"/>
              </w:rPr>
            </w:pPr>
            <w:r>
              <w:rPr>
                <w:rFonts w:eastAsia="Times New Roman"/>
                <w:b/>
                <w:bCs/>
                <w:lang w:val="en-US"/>
              </w:rPr>
              <w:t xml:space="preserve">Number of Fetuses: </w:t>
            </w:r>
          </w:p>
        </w:tc>
      </w:tr>
      <w:tr w:rsidR="0095430C" w14:paraId="6737B206" w14:textId="77777777">
        <w:trPr>
          <w:divId w:val="510997197"/>
          <w:tblCellSpacing w:w="15" w:type="dxa"/>
        </w:trPr>
        <w:tc>
          <w:tcPr>
            <w:tcW w:w="0" w:type="auto"/>
            <w:vAlign w:val="center"/>
            <w:hideMark/>
          </w:tcPr>
          <w:p w14:paraId="473D3981" w14:textId="77777777" w:rsidR="0095430C" w:rsidRDefault="0095430C">
            <w:pPr>
              <w:rPr>
                <w:rFonts w:eastAsia="Times New Roman"/>
                <w:lang w:val="en-US"/>
              </w:rPr>
            </w:pPr>
          </w:p>
        </w:tc>
        <w:tc>
          <w:tcPr>
            <w:tcW w:w="0" w:type="auto"/>
            <w:vAlign w:val="center"/>
            <w:hideMark/>
          </w:tcPr>
          <w:p w14:paraId="12D3ECFF" w14:textId="77777777" w:rsidR="0095430C"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95430C" w14:paraId="2656F269" w14:textId="77777777">
        <w:trPr>
          <w:divId w:val="510997197"/>
          <w:tblCellSpacing w:w="15" w:type="dxa"/>
        </w:trPr>
        <w:tc>
          <w:tcPr>
            <w:tcW w:w="0" w:type="auto"/>
            <w:vAlign w:val="center"/>
            <w:hideMark/>
          </w:tcPr>
          <w:p w14:paraId="5EB583A5" w14:textId="77777777" w:rsidR="0095430C" w:rsidRDefault="0095430C">
            <w:pPr>
              <w:rPr>
                <w:rFonts w:eastAsia="Times New Roman"/>
                <w:lang w:val="en-US"/>
              </w:rPr>
            </w:pPr>
          </w:p>
        </w:tc>
        <w:tc>
          <w:tcPr>
            <w:tcW w:w="0" w:type="auto"/>
            <w:vAlign w:val="center"/>
            <w:hideMark/>
          </w:tcPr>
          <w:p w14:paraId="74882742" w14:textId="77777777" w:rsidR="0095430C"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95430C" w14:paraId="407493AD" w14:textId="77777777">
        <w:trPr>
          <w:divId w:val="510997197"/>
          <w:tblCellSpacing w:w="15" w:type="dxa"/>
        </w:trPr>
        <w:tc>
          <w:tcPr>
            <w:tcW w:w="0" w:type="auto"/>
            <w:vAlign w:val="center"/>
            <w:hideMark/>
          </w:tcPr>
          <w:p w14:paraId="709E5B1E" w14:textId="77777777" w:rsidR="0095430C" w:rsidRDefault="0095430C">
            <w:pPr>
              <w:rPr>
                <w:rFonts w:eastAsia="Times New Roman"/>
                <w:lang w:val="en-US"/>
              </w:rPr>
            </w:pPr>
          </w:p>
        </w:tc>
        <w:tc>
          <w:tcPr>
            <w:tcW w:w="0" w:type="auto"/>
            <w:vAlign w:val="center"/>
            <w:hideMark/>
          </w:tcPr>
          <w:p w14:paraId="061A77DA" w14:textId="77777777" w:rsidR="0095430C"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95430C" w14:paraId="616D8BBD" w14:textId="77777777">
        <w:trPr>
          <w:divId w:val="510997197"/>
          <w:tblCellSpacing w:w="15" w:type="dxa"/>
        </w:trPr>
        <w:tc>
          <w:tcPr>
            <w:tcW w:w="0" w:type="auto"/>
            <w:vAlign w:val="center"/>
            <w:hideMark/>
          </w:tcPr>
          <w:p w14:paraId="53523780" w14:textId="77777777" w:rsidR="0095430C" w:rsidRDefault="0095430C">
            <w:pPr>
              <w:rPr>
                <w:rFonts w:eastAsia="Times New Roman"/>
                <w:lang w:val="en-US"/>
              </w:rPr>
            </w:pPr>
          </w:p>
        </w:tc>
        <w:tc>
          <w:tcPr>
            <w:tcW w:w="0" w:type="auto"/>
            <w:vAlign w:val="center"/>
            <w:hideMark/>
          </w:tcPr>
          <w:p w14:paraId="142819AC" w14:textId="77777777" w:rsidR="0095430C"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95430C" w14:paraId="23F1BDB0" w14:textId="77777777">
        <w:trPr>
          <w:divId w:val="510997197"/>
          <w:tblCellSpacing w:w="15" w:type="dxa"/>
        </w:trPr>
        <w:tc>
          <w:tcPr>
            <w:tcW w:w="0" w:type="auto"/>
            <w:vAlign w:val="center"/>
            <w:hideMark/>
          </w:tcPr>
          <w:p w14:paraId="4296AA9A" w14:textId="77777777" w:rsidR="0095430C" w:rsidRDefault="0095430C">
            <w:pPr>
              <w:rPr>
                <w:rFonts w:eastAsia="Times New Roman"/>
                <w:lang w:val="en-US"/>
              </w:rPr>
            </w:pPr>
          </w:p>
        </w:tc>
        <w:tc>
          <w:tcPr>
            <w:tcW w:w="0" w:type="auto"/>
            <w:vAlign w:val="center"/>
            <w:hideMark/>
          </w:tcPr>
          <w:p w14:paraId="291BA0BA" w14:textId="77777777" w:rsidR="0095430C"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95430C" w14:paraId="54FF97A0" w14:textId="77777777">
        <w:trPr>
          <w:divId w:val="510997197"/>
          <w:tblCellSpacing w:w="15" w:type="dxa"/>
        </w:trPr>
        <w:tc>
          <w:tcPr>
            <w:tcW w:w="0" w:type="auto"/>
            <w:vAlign w:val="center"/>
            <w:hideMark/>
          </w:tcPr>
          <w:p w14:paraId="0C06D2AC" w14:textId="77777777" w:rsidR="0095430C" w:rsidRDefault="0095430C">
            <w:pPr>
              <w:rPr>
                <w:rFonts w:eastAsia="Times New Roman"/>
                <w:lang w:val="en-US"/>
              </w:rPr>
            </w:pPr>
          </w:p>
        </w:tc>
        <w:tc>
          <w:tcPr>
            <w:tcW w:w="0" w:type="auto"/>
            <w:vAlign w:val="center"/>
            <w:hideMark/>
          </w:tcPr>
          <w:p w14:paraId="7CCCB9C4" w14:textId="77777777" w:rsidR="0095430C"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95430C" w14:paraId="4732AE48" w14:textId="77777777">
        <w:trPr>
          <w:divId w:val="510997197"/>
          <w:tblCellSpacing w:w="15" w:type="dxa"/>
        </w:trPr>
        <w:tc>
          <w:tcPr>
            <w:tcW w:w="0" w:type="auto"/>
            <w:vAlign w:val="center"/>
            <w:hideMark/>
          </w:tcPr>
          <w:p w14:paraId="6C68C60A" w14:textId="77777777" w:rsidR="0095430C" w:rsidRDefault="0095430C">
            <w:pPr>
              <w:rPr>
                <w:rFonts w:eastAsia="Times New Roman"/>
                <w:lang w:val="en-US"/>
              </w:rPr>
            </w:pPr>
          </w:p>
        </w:tc>
        <w:tc>
          <w:tcPr>
            <w:tcW w:w="0" w:type="auto"/>
            <w:vAlign w:val="center"/>
            <w:hideMark/>
          </w:tcPr>
          <w:p w14:paraId="0A826393" w14:textId="77777777" w:rsidR="0095430C"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95430C" w14:paraId="5F467356" w14:textId="77777777">
        <w:trPr>
          <w:divId w:val="510997197"/>
          <w:tblCellSpacing w:w="15" w:type="dxa"/>
        </w:trPr>
        <w:tc>
          <w:tcPr>
            <w:tcW w:w="0" w:type="auto"/>
            <w:vAlign w:val="center"/>
            <w:hideMark/>
          </w:tcPr>
          <w:p w14:paraId="7E54DC9D" w14:textId="77777777" w:rsidR="0095430C" w:rsidRDefault="0095430C">
            <w:pPr>
              <w:rPr>
                <w:rFonts w:eastAsia="Times New Roman"/>
                <w:lang w:val="en-US"/>
              </w:rPr>
            </w:pPr>
          </w:p>
        </w:tc>
        <w:tc>
          <w:tcPr>
            <w:tcW w:w="0" w:type="auto"/>
            <w:vAlign w:val="center"/>
            <w:hideMark/>
          </w:tcPr>
          <w:p w14:paraId="18A078C9" w14:textId="77777777" w:rsidR="0095430C" w:rsidRDefault="005B11EB">
            <w:pPr>
              <w:rPr>
                <w:rFonts w:eastAsia="Times New Roman"/>
                <w:lang w:val="en-US"/>
              </w:rPr>
            </w:pPr>
            <w:r>
              <w:rPr>
                <w:rFonts w:eastAsia="Times New Roman"/>
                <w:b/>
                <w:bCs/>
                <w:lang w:val="en-US"/>
              </w:rPr>
              <w:t xml:space="preserve">Country of Language: </w:t>
            </w:r>
            <w:r>
              <w:rPr>
                <w:rFonts w:eastAsia="Times New Roman"/>
                <w:lang w:val="en-US"/>
              </w:rPr>
              <w:t>The country-specific variant of language. E.g., Canada for Can</w:t>
            </w:r>
            <w:del w:id="318" w:author="Tom Oniki" w:date="2015-09-09T13:37:00Z">
              <w:r w:rsidDel="00B631C9">
                <w:rPr>
                  <w:rFonts w:eastAsia="Times New Roman"/>
                  <w:lang w:val="en-US"/>
                </w:rPr>
                <w:delText>d</w:delText>
              </w:r>
            </w:del>
            <w:r>
              <w:rPr>
                <w:rFonts w:eastAsia="Times New Roman"/>
                <w:lang w:val="en-US"/>
              </w:rPr>
              <w:t xml:space="preserve">adian French </w:t>
            </w:r>
          </w:p>
        </w:tc>
      </w:tr>
      <w:tr w:rsidR="0095430C" w14:paraId="759A8001" w14:textId="77777777">
        <w:trPr>
          <w:divId w:val="510997197"/>
          <w:tblCellSpacing w:w="15" w:type="dxa"/>
        </w:trPr>
        <w:tc>
          <w:tcPr>
            <w:tcW w:w="0" w:type="auto"/>
            <w:vAlign w:val="center"/>
            <w:hideMark/>
          </w:tcPr>
          <w:p w14:paraId="2CC38C8D" w14:textId="77777777" w:rsidR="0095430C" w:rsidRDefault="0095430C">
            <w:pPr>
              <w:rPr>
                <w:rFonts w:eastAsia="Times New Roman"/>
                <w:lang w:val="en-US"/>
              </w:rPr>
            </w:pPr>
          </w:p>
        </w:tc>
        <w:tc>
          <w:tcPr>
            <w:tcW w:w="0" w:type="auto"/>
            <w:vAlign w:val="center"/>
            <w:hideMark/>
          </w:tcPr>
          <w:p w14:paraId="64F3BCAF" w14:textId="77777777" w:rsidR="0095430C"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95430C" w14:paraId="73C910BE" w14:textId="77777777">
        <w:trPr>
          <w:divId w:val="510997197"/>
          <w:tblCellSpacing w:w="15" w:type="dxa"/>
        </w:trPr>
        <w:tc>
          <w:tcPr>
            <w:tcW w:w="0" w:type="auto"/>
            <w:vAlign w:val="center"/>
            <w:hideMark/>
          </w:tcPr>
          <w:p w14:paraId="432D9EEC" w14:textId="77777777" w:rsidR="0095430C" w:rsidRDefault="0095430C">
            <w:pPr>
              <w:rPr>
                <w:rFonts w:eastAsia="Times New Roman"/>
                <w:lang w:val="en-US"/>
              </w:rPr>
            </w:pPr>
          </w:p>
        </w:tc>
        <w:tc>
          <w:tcPr>
            <w:tcW w:w="0" w:type="auto"/>
            <w:vAlign w:val="center"/>
            <w:hideMark/>
          </w:tcPr>
          <w:p w14:paraId="4836A79D" w14:textId="77777777" w:rsidR="0095430C"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95430C" w14:paraId="4A64B406" w14:textId="77777777">
        <w:trPr>
          <w:divId w:val="510997197"/>
          <w:tblCellSpacing w:w="15" w:type="dxa"/>
        </w:trPr>
        <w:tc>
          <w:tcPr>
            <w:tcW w:w="0" w:type="auto"/>
            <w:vAlign w:val="center"/>
            <w:hideMark/>
          </w:tcPr>
          <w:p w14:paraId="039439A5" w14:textId="77777777" w:rsidR="0095430C" w:rsidRDefault="0095430C">
            <w:pPr>
              <w:rPr>
                <w:rFonts w:eastAsia="Times New Roman"/>
                <w:lang w:val="en-US"/>
              </w:rPr>
            </w:pPr>
          </w:p>
        </w:tc>
        <w:tc>
          <w:tcPr>
            <w:tcW w:w="0" w:type="auto"/>
            <w:vAlign w:val="center"/>
            <w:hideMark/>
          </w:tcPr>
          <w:p w14:paraId="687422B7" w14:textId="77777777" w:rsidR="0095430C"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95430C" w14:paraId="4660D287" w14:textId="77777777">
        <w:trPr>
          <w:divId w:val="510997197"/>
          <w:tblCellSpacing w:w="15" w:type="dxa"/>
        </w:trPr>
        <w:tc>
          <w:tcPr>
            <w:tcW w:w="0" w:type="auto"/>
            <w:vAlign w:val="center"/>
            <w:hideMark/>
          </w:tcPr>
          <w:p w14:paraId="145B3974" w14:textId="77777777" w:rsidR="0095430C" w:rsidRDefault="0095430C">
            <w:pPr>
              <w:rPr>
                <w:rFonts w:eastAsia="Times New Roman"/>
                <w:lang w:val="en-US"/>
              </w:rPr>
            </w:pPr>
          </w:p>
        </w:tc>
        <w:tc>
          <w:tcPr>
            <w:tcW w:w="0" w:type="auto"/>
            <w:vAlign w:val="center"/>
            <w:hideMark/>
          </w:tcPr>
          <w:p w14:paraId="0AB7C081" w14:textId="77777777" w:rsidR="0095430C"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95430C" w14:paraId="46D4B8E0" w14:textId="77777777">
        <w:trPr>
          <w:divId w:val="510997197"/>
          <w:tblCellSpacing w:w="15" w:type="dxa"/>
        </w:trPr>
        <w:tc>
          <w:tcPr>
            <w:tcW w:w="0" w:type="auto"/>
            <w:vAlign w:val="center"/>
            <w:hideMark/>
          </w:tcPr>
          <w:p w14:paraId="0B7971B1" w14:textId="77777777" w:rsidR="0095430C" w:rsidRDefault="0095430C">
            <w:pPr>
              <w:rPr>
                <w:rFonts w:eastAsia="Times New Roman"/>
                <w:lang w:val="en-US"/>
              </w:rPr>
            </w:pPr>
          </w:p>
        </w:tc>
        <w:tc>
          <w:tcPr>
            <w:tcW w:w="0" w:type="auto"/>
            <w:vAlign w:val="center"/>
            <w:hideMark/>
          </w:tcPr>
          <w:p w14:paraId="4D0B5550" w14:textId="77777777" w:rsidR="0095430C"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component of a name-value pair that is equivalent to the post-coordinated meaning conveyed by the coded value and its concept modifier children </w:t>
            </w:r>
          </w:p>
        </w:tc>
      </w:tr>
      <w:tr w:rsidR="0095430C" w14:paraId="7A465DBF" w14:textId="77777777">
        <w:trPr>
          <w:divId w:val="510997197"/>
          <w:tblCellSpacing w:w="15" w:type="dxa"/>
        </w:trPr>
        <w:tc>
          <w:tcPr>
            <w:tcW w:w="0" w:type="auto"/>
            <w:vAlign w:val="center"/>
            <w:hideMark/>
          </w:tcPr>
          <w:p w14:paraId="69C548E8" w14:textId="77777777" w:rsidR="0095430C" w:rsidRDefault="0095430C">
            <w:pPr>
              <w:rPr>
                <w:rFonts w:eastAsia="Times New Roman"/>
                <w:lang w:val="en-US"/>
              </w:rPr>
            </w:pPr>
          </w:p>
        </w:tc>
        <w:tc>
          <w:tcPr>
            <w:tcW w:w="0" w:type="auto"/>
            <w:vAlign w:val="center"/>
            <w:hideMark/>
          </w:tcPr>
          <w:p w14:paraId="508ADCD3" w14:textId="77777777" w:rsidR="0095430C"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95430C" w14:paraId="4B156FE3" w14:textId="77777777">
        <w:trPr>
          <w:divId w:val="510997197"/>
          <w:tblCellSpacing w:w="15" w:type="dxa"/>
        </w:trPr>
        <w:tc>
          <w:tcPr>
            <w:tcW w:w="0" w:type="auto"/>
            <w:vAlign w:val="center"/>
            <w:hideMark/>
          </w:tcPr>
          <w:p w14:paraId="78875315" w14:textId="77777777" w:rsidR="0095430C" w:rsidRDefault="0095430C">
            <w:pPr>
              <w:rPr>
                <w:rFonts w:eastAsia="Times New Roman"/>
                <w:lang w:val="en-US"/>
              </w:rPr>
            </w:pPr>
          </w:p>
        </w:tc>
        <w:tc>
          <w:tcPr>
            <w:tcW w:w="0" w:type="auto"/>
            <w:vAlign w:val="center"/>
            <w:hideMark/>
          </w:tcPr>
          <w:p w14:paraId="7A8B3FA4" w14:textId="77777777" w:rsidR="0095430C" w:rsidRDefault="005B11EB">
            <w:pPr>
              <w:rPr>
                <w:rFonts w:eastAsia="Times New Roman"/>
                <w:lang w:val="en-US"/>
              </w:rPr>
            </w:pPr>
            <w:r>
              <w:rPr>
                <w:rFonts w:eastAsia="Times New Roman"/>
                <w:b/>
                <w:bCs/>
                <w:lang w:val="en-US"/>
              </w:rPr>
              <w:t xml:space="preserve">Present: </w:t>
            </w:r>
          </w:p>
        </w:tc>
      </w:tr>
      <w:tr w:rsidR="0095430C" w14:paraId="181664BF" w14:textId="77777777">
        <w:trPr>
          <w:divId w:val="510997197"/>
          <w:tblCellSpacing w:w="15" w:type="dxa"/>
        </w:trPr>
        <w:tc>
          <w:tcPr>
            <w:tcW w:w="0" w:type="auto"/>
            <w:vAlign w:val="center"/>
            <w:hideMark/>
          </w:tcPr>
          <w:p w14:paraId="1072344E" w14:textId="77777777" w:rsidR="0095430C" w:rsidRDefault="0095430C">
            <w:pPr>
              <w:rPr>
                <w:rFonts w:eastAsia="Times New Roman"/>
                <w:lang w:val="en-US"/>
              </w:rPr>
            </w:pPr>
          </w:p>
        </w:tc>
        <w:tc>
          <w:tcPr>
            <w:tcW w:w="0" w:type="auto"/>
            <w:vAlign w:val="center"/>
            <w:hideMark/>
          </w:tcPr>
          <w:p w14:paraId="084D49D7" w14:textId="77777777" w:rsidR="0095430C" w:rsidRDefault="005B11EB">
            <w:pPr>
              <w:rPr>
                <w:rFonts w:eastAsia="Times New Roman"/>
                <w:lang w:val="en-US"/>
              </w:rPr>
            </w:pPr>
            <w:r>
              <w:rPr>
                <w:rFonts w:eastAsia="Times New Roman"/>
                <w:b/>
                <w:bCs/>
                <w:lang w:val="en-US"/>
              </w:rPr>
              <w:t xml:space="preserve">Absent: </w:t>
            </w:r>
          </w:p>
        </w:tc>
      </w:tr>
      <w:tr w:rsidR="0095430C" w14:paraId="1447567A" w14:textId="77777777">
        <w:trPr>
          <w:divId w:val="510997197"/>
          <w:tblCellSpacing w:w="15" w:type="dxa"/>
        </w:trPr>
        <w:tc>
          <w:tcPr>
            <w:tcW w:w="0" w:type="auto"/>
            <w:vAlign w:val="center"/>
            <w:hideMark/>
          </w:tcPr>
          <w:p w14:paraId="2E23AA3C" w14:textId="77777777" w:rsidR="0095430C" w:rsidRDefault="0095430C">
            <w:pPr>
              <w:rPr>
                <w:rFonts w:eastAsia="Times New Roman"/>
                <w:lang w:val="en-US"/>
              </w:rPr>
            </w:pPr>
          </w:p>
        </w:tc>
        <w:tc>
          <w:tcPr>
            <w:tcW w:w="0" w:type="auto"/>
            <w:vAlign w:val="center"/>
            <w:hideMark/>
          </w:tcPr>
          <w:p w14:paraId="29469824" w14:textId="77777777" w:rsidR="0095430C"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95430C" w14:paraId="04177E65" w14:textId="77777777">
        <w:trPr>
          <w:divId w:val="510997197"/>
          <w:tblCellSpacing w:w="15" w:type="dxa"/>
        </w:trPr>
        <w:tc>
          <w:tcPr>
            <w:tcW w:w="0" w:type="auto"/>
            <w:vAlign w:val="center"/>
            <w:hideMark/>
          </w:tcPr>
          <w:p w14:paraId="0FCD3F0B" w14:textId="77777777" w:rsidR="0095430C" w:rsidRDefault="0095430C">
            <w:pPr>
              <w:rPr>
                <w:rFonts w:eastAsia="Times New Roman"/>
                <w:lang w:val="en-US"/>
              </w:rPr>
            </w:pPr>
          </w:p>
        </w:tc>
        <w:tc>
          <w:tcPr>
            <w:tcW w:w="0" w:type="auto"/>
            <w:vAlign w:val="center"/>
            <w:hideMark/>
          </w:tcPr>
          <w:p w14:paraId="4FF84FBA" w14:textId="77777777" w:rsidR="0095430C"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95430C" w14:paraId="156A9251" w14:textId="77777777">
        <w:trPr>
          <w:divId w:val="510997197"/>
          <w:tblCellSpacing w:w="15" w:type="dxa"/>
        </w:trPr>
        <w:tc>
          <w:tcPr>
            <w:tcW w:w="0" w:type="auto"/>
            <w:vAlign w:val="center"/>
            <w:hideMark/>
          </w:tcPr>
          <w:p w14:paraId="1458AAC8" w14:textId="77777777" w:rsidR="0095430C" w:rsidRDefault="0095430C">
            <w:pPr>
              <w:rPr>
                <w:rFonts w:eastAsia="Times New Roman"/>
                <w:lang w:val="en-US"/>
              </w:rPr>
            </w:pPr>
          </w:p>
        </w:tc>
        <w:tc>
          <w:tcPr>
            <w:tcW w:w="0" w:type="auto"/>
            <w:vAlign w:val="center"/>
            <w:hideMark/>
          </w:tcPr>
          <w:p w14:paraId="289C7613" w14:textId="77777777" w:rsidR="0095430C"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95430C" w14:paraId="7C331391" w14:textId="77777777">
        <w:trPr>
          <w:divId w:val="510997197"/>
          <w:tblCellSpacing w:w="15" w:type="dxa"/>
        </w:trPr>
        <w:tc>
          <w:tcPr>
            <w:tcW w:w="0" w:type="auto"/>
            <w:vAlign w:val="center"/>
            <w:hideMark/>
          </w:tcPr>
          <w:p w14:paraId="347BF7FB" w14:textId="77777777" w:rsidR="0095430C" w:rsidRDefault="0095430C">
            <w:pPr>
              <w:rPr>
                <w:rFonts w:eastAsia="Times New Roman"/>
                <w:lang w:val="en-US"/>
              </w:rPr>
            </w:pPr>
          </w:p>
        </w:tc>
        <w:tc>
          <w:tcPr>
            <w:tcW w:w="0" w:type="auto"/>
            <w:vAlign w:val="center"/>
            <w:hideMark/>
          </w:tcPr>
          <w:p w14:paraId="12E527C3" w14:textId="77777777" w:rsidR="0095430C"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95430C" w14:paraId="0C3F4E0C" w14:textId="77777777">
        <w:trPr>
          <w:divId w:val="510997197"/>
          <w:tblCellSpacing w:w="15" w:type="dxa"/>
        </w:trPr>
        <w:tc>
          <w:tcPr>
            <w:tcW w:w="0" w:type="auto"/>
            <w:vAlign w:val="center"/>
            <w:hideMark/>
          </w:tcPr>
          <w:p w14:paraId="4E829690" w14:textId="77777777" w:rsidR="0095430C" w:rsidRDefault="0095430C">
            <w:pPr>
              <w:rPr>
                <w:rFonts w:eastAsia="Times New Roman"/>
                <w:lang w:val="en-US"/>
              </w:rPr>
            </w:pPr>
          </w:p>
        </w:tc>
        <w:tc>
          <w:tcPr>
            <w:tcW w:w="0" w:type="auto"/>
            <w:vAlign w:val="center"/>
            <w:hideMark/>
          </w:tcPr>
          <w:p w14:paraId="02D6F9F1" w14:textId="77777777" w:rsidR="0095430C"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95430C" w14:paraId="723BB3CA" w14:textId="77777777">
        <w:trPr>
          <w:divId w:val="510997197"/>
          <w:tblCellSpacing w:w="15" w:type="dxa"/>
        </w:trPr>
        <w:tc>
          <w:tcPr>
            <w:tcW w:w="0" w:type="auto"/>
            <w:vAlign w:val="center"/>
            <w:hideMark/>
          </w:tcPr>
          <w:p w14:paraId="73A1DE60" w14:textId="77777777" w:rsidR="0095430C" w:rsidRDefault="0095430C">
            <w:pPr>
              <w:rPr>
                <w:rFonts w:eastAsia="Times New Roman"/>
                <w:lang w:val="en-US"/>
              </w:rPr>
            </w:pPr>
          </w:p>
        </w:tc>
        <w:tc>
          <w:tcPr>
            <w:tcW w:w="0" w:type="auto"/>
            <w:vAlign w:val="center"/>
            <w:hideMark/>
          </w:tcPr>
          <w:p w14:paraId="23DD0CAB" w14:textId="77777777" w:rsidR="0095430C" w:rsidRDefault="005B11EB">
            <w:pPr>
              <w:rPr>
                <w:rFonts w:eastAsia="Times New Roman"/>
                <w:lang w:val="en-US"/>
              </w:rPr>
            </w:pPr>
            <w:r>
              <w:rPr>
                <w:rFonts w:eastAsia="Times New Roman"/>
                <w:b/>
                <w:bCs/>
                <w:lang w:val="en-US"/>
              </w:rPr>
              <w:t xml:space="preserve">History: </w:t>
            </w:r>
          </w:p>
        </w:tc>
      </w:tr>
      <w:tr w:rsidR="0095430C" w14:paraId="52597CC2" w14:textId="77777777">
        <w:trPr>
          <w:divId w:val="510997197"/>
          <w:tblCellSpacing w:w="15" w:type="dxa"/>
        </w:trPr>
        <w:tc>
          <w:tcPr>
            <w:tcW w:w="0" w:type="auto"/>
            <w:vAlign w:val="center"/>
            <w:hideMark/>
          </w:tcPr>
          <w:p w14:paraId="776D4B02" w14:textId="77777777" w:rsidR="0095430C" w:rsidRDefault="0095430C">
            <w:pPr>
              <w:rPr>
                <w:rFonts w:eastAsia="Times New Roman"/>
                <w:lang w:val="en-US"/>
              </w:rPr>
            </w:pPr>
          </w:p>
        </w:tc>
        <w:tc>
          <w:tcPr>
            <w:tcW w:w="0" w:type="auto"/>
            <w:vAlign w:val="center"/>
            <w:hideMark/>
          </w:tcPr>
          <w:p w14:paraId="36E38B08" w14:textId="77777777" w:rsidR="0095430C" w:rsidRDefault="005B11EB">
            <w:pPr>
              <w:rPr>
                <w:rFonts w:eastAsia="Times New Roman"/>
                <w:lang w:val="en-US"/>
              </w:rPr>
            </w:pPr>
            <w:r>
              <w:rPr>
                <w:rFonts w:eastAsia="Times New Roman"/>
                <w:b/>
                <w:bCs/>
                <w:lang w:val="en-US"/>
              </w:rPr>
              <w:t xml:space="preserve">Request: </w:t>
            </w:r>
          </w:p>
        </w:tc>
      </w:tr>
      <w:tr w:rsidR="0095430C" w14:paraId="75E885C6" w14:textId="77777777">
        <w:trPr>
          <w:divId w:val="510997197"/>
          <w:tblCellSpacing w:w="15" w:type="dxa"/>
        </w:trPr>
        <w:tc>
          <w:tcPr>
            <w:tcW w:w="0" w:type="auto"/>
            <w:vAlign w:val="center"/>
            <w:hideMark/>
          </w:tcPr>
          <w:p w14:paraId="4E1409EC" w14:textId="77777777" w:rsidR="0095430C" w:rsidRDefault="0095430C">
            <w:pPr>
              <w:rPr>
                <w:rFonts w:eastAsia="Times New Roman"/>
                <w:lang w:val="en-US"/>
              </w:rPr>
            </w:pPr>
          </w:p>
        </w:tc>
        <w:tc>
          <w:tcPr>
            <w:tcW w:w="0" w:type="auto"/>
            <w:vAlign w:val="center"/>
            <w:hideMark/>
          </w:tcPr>
          <w:p w14:paraId="71CD8EB4" w14:textId="77777777" w:rsidR="0095430C" w:rsidRDefault="005B11EB">
            <w:pPr>
              <w:rPr>
                <w:rFonts w:eastAsia="Times New Roman"/>
                <w:lang w:val="en-US"/>
              </w:rPr>
            </w:pPr>
            <w:r>
              <w:rPr>
                <w:rFonts w:eastAsia="Times New Roman"/>
                <w:b/>
                <w:bCs/>
                <w:lang w:val="en-US"/>
              </w:rPr>
              <w:t xml:space="preserve">Current Procedure Descriptions: </w:t>
            </w:r>
          </w:p>
        </w:tc>
      </w:tr>
      <w:tr w:rsidR="0095430C" w14:paraId="1E249EF4" w14:textId="77777777">
        <w:trPr>
          <w:divId w:val="510997197"/>
          <w:tblCellSpacing w:w="15" w:type="dxa"/>
        </w:trPr>
        <w:tc>
          <w:tcPr>
            <w:tcW w:w="0" w:type="auto"/>
            <w:vAlign w:val="center"/>
            <w:hideMark/>
          </w:tcPr>
          <w:p w14:paraId="7460FCD4" w14:textId="77777777" w:rsidR="0095430C" w:rsidRDefault="0095430C">
            <w:pPr>
              <w:rPr>
                <w:rFonts w:eastAsia="Times New Roman"/>
                <w:lang w:val="en-US"/>
              </w:rPr>
            </w:pPr>
          </w:p>
        </w:tc>
        <w:tc>
          <w:tcPr>
            <w:tcW w:w="0" w:type="auto"/>
            <w:vAlign w:val="center"/>
            <w:hideMark/>
          </w:tcPr>
          <w:p w14:paraId="47D0539E" w14:textId="77777777" w:rsidR="0095430C"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95430C" w14:paraId="6C7B6180" w14:textId="77777777">
        <w:trPr>
          <w:divId w:val="510997197"/>
          <w:tblCellSpacing w:w="15" w:type="dxa"/>
        </w:trPr>
        <w:tc>
          <w:tcPr>
            <w:tcW w:w="0" w:type="auto"/>
            <w:vAlign w:val="center"/>
            <w:hideMark/>
          </w:tcPr>
          <w:p w14:paraId="7DF2C636" w14:textId="77777777" w:rsidR="0095430C" w:rsidRDefault="0095430C">
            <w:pPr>
              <w:rPr>
                <w:rFonts w:eastAsia="Times New Roman"/>
                <w:lang w:val="en-US"/>
              </w:rPr>
            </w:pPr>
          </w:p>
        </w:tc>
        <w:tc>
          <w:tcPr>
            <w:tcW w:w="0" w:type="auto"/>
            <w:vAlign w:val="center"/>
            <w:hideMark/>
          </w:tcPr>
          <w:p w14:paraId="65AB0212" w14:textId="77777777" w:rsidR="0095430C" w:rsidRDefault="005B11EB">
            <w:pPr>
              <w:rPr>
                <w:rFonts w:eastAsia="Times New Roman"/>
                <w:lang w:val="en-US"/>
              </w:rPr>
            </w:pPr>
            <w:r>
              <w:rPr>
                <w:rFonts w:eastAsia="Times New Roman"/>
                <w:b/>
                <w:bCs/>
                <w:lang w:val="en-US"/>
              </w:rPr>
              <w:t xml:space="preserve">Prior Procedure Descriptions: </w:t>
            </w:r>
          </w:p>
        </w:tc>
      </w:tr>
      <w:tr w:rsidR="0095430C" w14:paraId="7B6DCCE5" w14:textId="77777777">
        <w:trPr>
          <w:divId w:val="510997197"/>
          <w:tblCellSpacing w:w="15" w:type="dxa"/>
        </w:trPr>
        <w:tc>
          <w:tcPr>
            <w:tcW w:w="0" w:type="auto"/>
            <w:vAlign w:val="center"/>
            <w:hideMark/>
          </w:tcPr>
          <w:p w14:paraId="54585A18" w14:textId="77777777" w:rsidR="0095430C" w:rsidRDefault="0095430C">
            <w:pPr>
              <w:rPr>
                <w:rFonts w:eastAsia="Times New Roman"/>
                <w:lang w:val="en-US"/>
              </w:rPr>
            </w:pPr>
          </w:p>
        </w:tc>
        <w:tc>
          <w:tcPr>
            <w:tcW w:w="0" w:type="auto"/>
            <w:vAlign w:val="center"/>
            <w:hideMark/>
          </w:tcPr>
          <w:p w14:paraId="5C852874" w14:textId="77777777" w:rsidR="0095430C" w:rsidRDefault="005B11EB">
            <w:pPr>
              <w:rPr>
                <w:rFonts w:eastAsia="Times New Roman"/>
                <w:lang w:val="en-US"/>
              </w:rPr>
            </w:pPr>
            <w:r>
              <w:rPr>
                <w:rFonts w:eastAsia="Times New Roman"/>
                <w:b/>
                <w:bCs/>
                <w:lang w:val="en-US"/>
              </w:rPr>
              <w:t xml:space="preserve">Previous Findings: </w:t>
            </w:r>
          </w:p>
        </w:tc>
      </w:tr>
      <w:tr w:rsidR="0095430C" w14:paraId="54CB4F80" w14:textId="77777777">
        <w:trPr>
          <w:divId w:val="510997197"/>
          <w:tblCellSpacing w:w="15" w:type="dxa"/>
        </w:trPr>
        <w:tc>
          <w:tcPr>
            <w:tcW w:w="0" w:type="auto"/>
            <w:vAlign w:val="center"/>
            <w:hideMark/>
          </w:tcPr>
          <w:p w14:paraId="3E5A5677" w14:textId="77777777" w:rsidR="0095430C" w:rsidRDefault="0095430C">
            <w:pPr>
              <w:rPr>
                <w:rFonts w:eastAsia="Times New Roman"/>
                <w:lang w:val="en-US"/>
              </w:rPr>
            </w:pPr>
          </w:p>
        </w:tc>
        <w:tc>
          <w:tcPr>
            <w:tcW w:w="0" w:type="auto"/>
            <w:vAlign w:val="center"/>
            <w:hideMark/>
          </w:tcPr>
          <w:p w14:paraId="2AB3F503" w14:textId="77777777" w:rsidR="0095430C"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95430C" w14:paraId="7B744581" w14:textId="77777777">
        <w:trPr>
          <w:divId w:val="510997197"/>
          <w:tblCellSpacing w:w="15" w:type="dxa"/>
        </w:trPr>
        <w:tc>
          <w:tcPr>
            <w:tcW w:w="0" w:type="auto"/>
            <w:vAlign w:val="center"/>
            <w:hideMark/>
          </w:tcPr>
          <w:p w14:paraId="16B5D26B" w14:textId="77777777" w:rsidR="0095430C" w:rsidRDefault="0095430C">
            <w:pPr>
              <w:rPr>
                <w:rFonts w:eastAsia="Times New Roman"/>
                <w:lang w:val="en-US"/>
              </w:rPr>
            </w:pPr>
          </w:p>
        </w:tc>
        <w:tc>
          <w:tcPr>
            <w:tcW w:w="0" w:type="auto"/>
            <w:vAlign w:val="center"/>
            <w:hideMark/>
          </w:tcPr>
          <w:p w14:paraId="58562272" w14:textId="77777777" w:rsidR="0095430C" w:rsidRDefault="005B11EB">
            <w:pPr>
              <w:rPr>
                <w:rFonts w:eastAsia="Times New Roman"/>
                <w:lang w:val="en-US"/>
              </w:rPr>
            </w:pPr>
            <w:r>
              <w:rPr>
                <w:rFonts w:eastAsia="Times New Roman"/>
                <w:b/>
                <w:bCs/>
                <w:lang w:val="en-US"/>
              </w:rPr>
              <w:t xml:space="preserve">Findings: </w:t>
            </w:r>
          </w:p>
        </w:tc>
      </w:tr>
      <w:tr w:rsidR="0095430C" w14:paraId="6058C7BB" w14:textId="77777777">
        <w:trPr>
          <w:divId w:val="510997197"/>
          <w:tblCellSpacing w:w="15" w:type="dxa"/>
        </w:trPr>
        <w:tc>
          <w:tcPr>
            <w:tcW w:w="0" w:type="auto"/>
            <w:vAlign w:val="center"/>
            <w:hideMark/>
          </w:tcPr>
          <w:p w14:paraId="369B5AC1" w14:textId="77777777" w:rsidR="0095430C" w:rsidRDefault="0095430C">
            <w:pPr>
              <w:rPr>
                <w:rFonts w:eastAsia="Times New Roman"/>
                <w:lang w:val="en-US"/>
              </w:rPr>
            </w:pPr>
          </w:p>
        </w:tc>
        <w:tc>
          <w:tcPr>
            <w:tcW w:w="0" w:type="auto"/>
            <w:vAlign w:val="center"/>
            <w:hideMark/>
          </w:tcPr>
          <w:p w14:paraId="00F55F61" w14:textId="77777777" w:rsidR="0095430C"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95430C" w14:paraId="08224416" w14:textId="77777777">
        <w:trPr>
          <w:divId w:val="510997197"/>
          <w:tblCellSpacing w:w="15" w:type="dxa"/>
        </w:trPr>
        <w:tc>
          <w:tcPr>
            <w:tcW w:w="0" w:type="auto"/>
            <w:vAlign w:val="center"/>
            <w:hideMark/>
          </w:tcPr>
          <w:p w14:paraId="48F33351" w14:textId="77777777" w:rsidR="0095430C" w:rsidRDefault="0095430C">
            <w:pPr>
              <w:rPr>
                <w:rFonts w:eastAsia="Times New Roman"/>
                <w:lang w:val="en-US"/>
              </w:rPr>
            </w:pPr>
          </w:p>
        </w:tc>
        <w:tc>
          <w:tcPr>
            <w:tcW w:w="0" w:type="auto"/>
            <w:vAlign w:val="center"/>
            <w:hideMark/>
          </w:tcPr>
          <w:p w14:paraId="35047C53" w14:textId="77777777" w:rsidR="0095430C" w:rsidRDefault="005B11EB">
            <w:pPr>
              <w:rPr>
                <w:rFonts w:eastAsia="Times New Roman"/>
                <w:lang w:val="en-US"/>
              </w:rPr>
            </w:pPr>
            <w:r>
              <w:rPr>
                <w:rFonts w:eastAsia="Times New Roman"/>
                <w:b/>
                <w:bCs/>
                <w:lang w:val="en-US"/>
              </w:rPr>
              <w:t xml:space="preserve">Impressions: </w:t>
            </w:r>
          </w:p>
        </w:tc>
      </w:tr>
      <w:tr w:rsidR="0095430C" w14:paraId="0622791B" w14:textId="77777777">
        <w:trPr>
          <w:divId w:val="510997197"/>
          <w:tblCellSpacing w:w="15" w:type="dxa"/>
        </w:trPr>
        <w:tc>
          <w:tcPr>
            <w:tcW w:w="0" w:type="auto"/>
            <w:vAlign w:val="center"/>
            <w:hideMark/>
          </w:tcPr>
          <w:p w14:paraId="259AC1DB" w14:textId="77777777" w:rsidR="0095430C" w:rsidRDefault="0095430C">
            <w:pPr>
              <w:rPr>
                <w:rFonts w:eastAsia="Times New Roman"/>
                <w:lang w:val="en-US"/>
              </w:rPr>
            </w:pPr>
          </w:p>
        </w:tc>
        <w:tc>
          <w:tcPr>
            <w:tcW w:w="0" w:type="auto"/>
            <w:vAlign w:val="center"/>
            <w:hideMark/>
          </w:tcPr>
          <w:p w14:paraId="3D0BBB6F" w14:textId="77777777" w:rsidR="0095430C"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95430C" w14:paraId="09A26937" w14:textId="77777777">
        <w:trPr>
          <w:divId w:val="510997197"/>
          <w:tblCellSpacing w:w="15" w:type="dxa"/>
        </w:trPr>
        <w:tc>
          <w:tcPr>
            <w:tcW w:w="0" w:type="auto"/>
            <w:vAlign w:val="center"/>
            <w:hideMark/>
          </w:tcPr>
          <w:p w14:paraId="738CA3DF" w14:textId="77777777" w:rsidR="0095430C" w:rsidRDefault="0095430C">
            <w:pPr>
              <w:rPr>
                <w:rFonts w:eastAsia="Times New Roman"/>
                <w:lang w:val="en-US"/>
              </w:rPr>
            </w:pPr>
          </w:p>
        </w:tc>
        <w:tc>
          <w:tcPr>
            <w:tcW w:w="0" w:type="auto"/>
            <w:vAlign w:val="center"/>
            <w:hideMark/>
          </w:tcPr>
          <w:p w14:paraId="7577A283" w14:textId="77777777" w:rsidR="0095430C" w:rsidRDefault="005B11EB">
            <w:pPr>
              <w:rPr>
                <w:rFonts w:eastAsia="Times New Roman"/>
                <w:lang w:val="en-US"/>
              </w:rPr>
            </w:pPr>
            <w:r>
              <w:rPr>
                <w:rFonts w:eastAsia="Times New Roman"/>
                <w:b/>
                <w:bCs/>
                <w:lang w:val="en-US"/>
              </w:rPr>
              <w:t xml:space="preserve">Recommendations: </w:t>
            </w:r>
          </w:p>
        </w:tc>
      </w:tr>
      <w:tr w:rsidR="0095430C" w14:paraId="3FB9F62B" w14:textId="77777777">
        <w:trPr>
          <w:divId w:val="510997197"/>
          <w:tblCellSpacing w:w="15" w:type="dxa"/>
        </w:trPr>
        <w:tc>
          <w:tcPr>
            <w:tcW w:w="0" w:type="auto"/>
            <w:vAlign w:val="center"/>
            <w:hideMark/>
          </w:tcPr>
          <w:p w14:paraId="36AB0C91" w14:textId="77777777" w:rsidR="0095430C" w:rsidRDefault="0095430C">
            <w:pPr>
              <w:rPr>
                <w:rFonts w:eastAsia="Times New Roman"/>
                <w:lang w:val="en-US"/>
              </w:rPr>
            </w:pPr>
          </w:p>
        </w:tc>
        <w:tc>
          <w:tcPr>
            <w:tcW w:w="0" w:type="auto"/>
            <w:vAlign w:val="center"/>
            <w:hideMark/>
          </w:tcPr>
          <w:p w14:paraId="5B0DE93F" w14:textId="77777777" w:rsidR="0095430C"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95430C" w14:paraId="42092BAC" w14:textId="77777777">
        <w:trPr>
          <w:divId w:val="510997197"/>
          <w:tblCellSpacing w:w="15" w:type="dxa"/>
        </w:trPr>
        <w:tc>
          <w:tcPr>
            <w:tcW w:w="0" w:type="auto"/>
            <w:vAlign w:val="center"/>
            <w:hideMark/>
          </w:tcPr>
          <w:p w14:paraId="5C25B91E" w14:textId="77777777" w:rsidR="0095430C" w:rsidRDefault="0095430C">
            <w:pPr>
              <w:rPr>
                <w:rFonts w:eastAsia="Times New Roman"/>
                <w:lang w:val="en-US"/>
              </w:rPr>
            </w:pPr>
          </w:p>
        </w:tc>
        <w:tc>
          <w:tcPr>
            <w:tcW w:w="0" w:type="auto"/>
            <w:vAlign w:val="center"/>
            <w:hideMark/>
          </w:tcPr>
          <w:p w14:paraId="2E3BAA83" w14:textId="77777777" w:rsidR="0095430C" w:rsidRDefault="005B11EB">
            <w:pPr>
              <w:rPr>
                <w:rFonts w:eastAsia="Times New Roman"/>
                <w:lang w:val="en-US"/>
              </w:rPr>
            </w:pPr>
            <w:r>
              <w:rPr>
                <w:rFonts w:eastAsia="Times New Roman"/>
                <w:b/>
                <w:bCs/>
                <w:lang w:val="en-US"/>
              </w:rPr>
              <w:t xml:space="preserve">Conclusions: </w:t>
            </w:r>
          </w:p>
        </w:tc>
      </w:tr>
      <w:tr w:rsidR="0095430C" w14:paraId="145D1EB2" w14:textId="77777777">
        <w:trPr>
          <w:divId w:val="510997197"/>
          <w:tblCellSpacing w:w="15" w:type="dxa"/>
        </w:trPr>
        <w:tc>
          <w:tcPr>
            <w:tcW w:w="0" w:type="auto"/>
            <w:vAlign w:val="center"/>
            <w:hideMark/>
          </w:tcPr>
          <w:p w14:paraId="74DD3548" w14:textId="77777777" w:rsidR="0095430C" w:rsidRDefault="0095430C">
            <w:pPr>
              <w:rPr>
                <w:rFonts w:eastAsia="Times New Roman"/>
                <w:lang w:val="en-US"/>
              </w:rPr>
            </w:pPr>
          </w:p>
        </w:tc>
        <w:tc>
          <w:tcPr>
            <w:tcW w:w="0" w:type="auto"/>
            <w:vAlign w:val="center"/>
            <w:hideMark/>
          </w:tcPr>
          <w:p w14:paraId="6551F627" w14:textId="77777777" w:rsidR="0095430C"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95430C" w14:paraId="40938362" w14:textId="77777777">
        <w:trPr>
          <w:divId w:val="510997197"/>
          <w:tblCellSpacing w:w="15" w:type="dxa"/>
        </w:trPr>
        <w:tc>
          <w:tcPr>
            <w:tcW w:w="0" w:type="auto"/>
            <w:vAlign w:val="center"/>
            <w:hideMark/>
          </w:tcPr>
          <w:p w14:paraId="536F550D" w14:textId="77777777" w:rsidR="0095430C" w:rsidRDefault="0095430C">
            <w:pPr>
              <w:rPr>
                <w:rFonts w:eastAsia="Times New Roman"/>
                <w:lang w:val="en-US"/>
              </w:rPr>
            </w:pPr>
          </w:p>
        </w:tc>
        <w:tc>
          <w:tcPr>
            <w:tcW w:w="0" w:type="auto"/>
            <w:vAlign w:val="center"/>
            <w:hideMark/>
          </w:tcPr>
          <w:p w14:paraId="711EAB03" w14:textId="77777777" w:rsidR="0095430C" w:rsidRDefault="005B11EB">
            <w:pPr>
              <w:rPr>
                <w:rFonts w:eastAsia="Times New Roman"/>
                <w:lang w:val="en-US"/>
              </w:rPr>
            </w:pPr>
            <w:r>
              <w:rPr>
                <w:rFonts w:eastAsia="Times New Roman"/>
                <w:b/>
                <w:bCs/>
                <w:lang w:val="en-US"/>
              </w:rPr>
              <w:t xml:space="preserve">Addendum: </w:t>
            </w:r>
          </w:p>
        </w:tc>
      </w:tr>
      <w:tr w:rsidR="0095430C" w14:paraId="6AD856DD" w14:textId="77777777">
        <w:trPr>
          <w:divId w:val="510997197"/>
          <w:tblCellSpacing w:w="15" w:type="dxa"/>
        </w:trPr>
        <w:tc>
          <w:tcPr>
            <w:tcW w:w="0" w:type="auto"/>
            <w:vAlign w:val="center"/>
            <w:hideMark/>
          </w:tcPr>
          <w:p w14:paraId="762412A7" w14:textId="77777777" w:rsidR="0095430C" w:rsidRDefault="0095430C">
            <w:pPr>
              <w:rPr>
                <w:rFonts w:eastAsia="Times New Roman"/>
                <w:lang w:val="en-US"/>
              </w:rPr>
            </w:pPr>
          </w:p>
        </w:tc>
        <w:tc>
          <w:tcPr>
            <w:tcW w:w="0" w:type="auto"/>
            <w:vAlign w:val="center"/>
            <w:hideMark/>
          </w:tcPr>
          <w:p w14:paraId="60EC7884" w14:textId="77777777" w:rsidR="0095430C"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starting point to which things may be compared."] </w:t>
            </w:r>
          </w:p>
        </w:tc>
      </w:tr>
      <w:tr w:rsidR="0095430C" w14:paraId="7F8D42FA" w14:textId="77777777">
        <w:trPr>
          <w:divId w:val="510997197"/>
          <w:tblCellSpacing w:w="15" w:type="dxa"/>
        </w:trPr>
        <w:tc>
          <w:tcPr>
            <w:tcW w:w="0" w:type="auto"/>
            <w:vAlign w:val="center"/>
            <w:hideMark/>
          </w:tcPr>
          <w:p w14:paraId="0889403E" w14:textId="77777777" w:rsidR="0095430C" w:rsidRDefault="0095430C">
            <w:pPr>
              <w:rPr>
                <w:rFonts w:eastAsia="Times New Roman"/>
                <w:lang w:val="en-US"/>
              </w:rPr>
            </w:pPr>
          </w:p>
        </w:tc>
        <w:tc>
          <w:tcPr>
            <w:tcW w:w="0" w:type="auto"/>
            <w:vAlign w:val="center"/>
            <w:hideMark/>
          </w:tcPr>
          <w:p w14:paraId="147249FE" w14:textId="77777777" w:rsidR="0095430C"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95430C" w14:paraId="2D14679C" w14:textId="77777777">
        <w:trPr>
          <w:divId w:val="510997197"/>
          <w:tblCellSpacing w:w="15" w:type="dxa"/>
        </w:trPr>
        <w:tc>
          <w:tcPr>
            <w:tcW w:w="0" w:type="auto"/>
            <w:vAlign w:val="center"/>
            <w:hideMark/>
          </w:tcPr>
          <w:p w14:paraId="694F6961" w14:textId="77777777" w:rsidR="0095430C" w:rsidRDefault="0095430C">
            <w:pPr>
              <w:rPr>
                <w:rFonts w:eastAsia="Times New Roman"/>
                <w:lang w:val="en-US"/>
              </w:rPr>
            </w:pPr>
          </w:p>
        </w:tc>
        <w:tc>
          <w:tcPr>
            <w:tcW w:w="0" w:type="auto"/>
            <w:vAlign w:val="center"/>
            <w:hideMark/>
          </w:tcPr>
          <w:p w14:paraId="268A921F" w14:textId="77777777" w:rsidR="0095430C" w:rsidRDefault="005B11EB">
            <w:pPr>
              <w:rPr>
                <w:rFonts w:eastAsia="Times New Roman"/>
                <w:lang w:val="en-US"/>
              </w:rPr>
            </w:pPr>
            <w:r>
              <w:rPr>
                <w:rFonts w:eastAsia="Times New Roman"/>
                <w:b/>
                <w:bCs/>
                <w:lang w:val="en-US"/>
              </w:rPr>
              <w:t xml:space="preserve">Physician: </w:t>
            </w:r>
          </w:p>
        </w:tc>
      </w:tr>
      <w:tr w:rsidR="0095430C" w14:paraId="38DE2E79" w14:textId="77777777">
        <w:trPr>
          <w:divId w:val="510997197"/>
          <w:tblCellSpacing w:w="15" w:type="dxa"/>
        </w:trPr>
        <w:tc>
          <w:tcPr>
            <w:tcW w:w="0" w:type="auto"/>
            <w:vAlign w:val="center"/>
            <w:hideMark/>
          </w:tcPr>
          <w:p w14:paraId="02D795EE" w14:textId="77777777" w:rsidR="0095430C" w:rsidRDefault="0095430C">
            <w:pPr>
              <w:rPr>
                <w:rFonts w:eastAsia="Times New Roman"/>
                <w:lang w:val="en-US"/>
              </w:rPr>
            </w:pPr>
          </w:p>
        </w:tc>
        <w:tc>
          <w:tcPr>
            <w:tcW w:w="0" w:type="auto"/>
            <w:vAlign w:val="center"/>
            <w:hideMark/>
          </w:tcPr>
          <w:p w14:paraId="239F7F2A" w14:textId="77777777" w:rsidR="0095430C" w:rsidRDefault="005B11EB">
            <w:pPr>
              <w:rPr>
                <w:rFonts w:eastAsia="Times New Roman"/>
                <w:lang w:val="en-US"/>
              </w:rPr>
            </w:pPr>
            <w:r>
              <w:rPr>
                <w:rFonts w:eastAsia="Times New Roman"/>
                <w:b/>
                <w:bCs/>
                <w:lang w:val="en-US"/>
              </w:rPr>
              <w:t xml:space="preserve">Nurse: </w:t>
            </w:r>
          </w:p>
        </w:tc>
      </w:tr>
      <w:tr w:rsidR="0095430C" w14:paraId="09F1032E" w14:textId="77777777">
        <w:trPr>
          <w:divId w:val="510997197"/>
          <w:tblCellSpacing w:w="15" w:type="dxa"/>
        </w:trPr>
        <w:tc>
          <w:tcPr>
            <w:tcW w:w="0" w:type="auto"/>
            <w:vAlign w:val="center"/>
            <w:hideMark/>
          </w:tcPr>
          <w:p w14:paraId="3EA9BBFD" w14:textId="77777777" w:rsidR="0095430C" w:rsidRDefault="0095430C">
            <w:pPr>
              <w:rPr>
                <w:rFonts w:eastAsia="Times New Roman"/>
                <w:lang w:val="en-US"/>
              </w:rPr>
            </w:pPr>
          </w:p>
        </w:tc>
        <w:tc>
          <w:tcPr>
            <w:tcW w:w="0" w:type="auto"/>
            <w:vAlign w:val="center"/>
            <w:hideMark/>
          </w:tcPr>
          <w:p w14:paraId="109D9F32" w14:textId="77777777" w:rsidR="0095430C" w:rsidRDefault="005B11EB">
            <w:pPr>
              <w:rPr>
                <w:rFonts w:eastAsia="Times New Roman"/>
                <w:lang w:val="en-US"/>
              </w:rPr>
            </w:pPr>
            <w:r>
              <w:rPr>
                <w:rFonts w:eastAsia="Times New Roman"/>
                <w:b/>
                <w:bCs/>
                <w:lang w:val="en-US"/>
              </w:rPr>
              <w:t xml:space="preserve">Technologist: </w:t>
            </w:r>
          </w:p>
        </w:tc>
      </w:tr>
      <w:tr w:rsidR="0095430C" w14:paraId="1A02EA38" w14:textId="77777777">
        <w:trPr>
          <w:divId w:val="510997197"/>
          <w:tblCellSpacing w:w="15" w:type="dxa"/>
        </w:trPr>
        <w:tc>
          <w:tcPr>
            <w:tcW w:w="0" w:type="auto"/>
            <w:vAlign w:val="center"/>
            <w:hideMark/>
          </w:tcPr>
          <w:p w14:paraId="7E13B028" w14:textId="77777777" w:rsidR="0095430C" w:rsidRDefault="0095430C">
            <w:pPr>
              <w:rPr>
                <w:rFonts w:eastAsia="Times New Roman"/>
                <w:lang w:val="en-US"/>
              </w:rPr>
            </w:pPr>
          </w:p>
        </w:tc>
        <w:tc>
          <w:tcPr>
            <w:tcW w:w="0" w:type="auto"/>
            <w:vAlign w:val="center"/>
            <w:hideMark/>
          </w:tcPr>
          <w:p w14:paraId="5459F46D" w14:textId="77777777" w:rsidR="0095430C" w:rsidRDefault="005B11EB">
            <w:pPr>
              <w:rPr>
                <w:rFonts w:eastAsia="Times New Roman"/>
                <w:lang w:val="en-US"/>
              </w:rPr>
            </w:pPr>
            <w:r>
              <w:rPr>
                <w:rFonts w:eastAsia="Times New Roman"/>
                <w:b/>
                <w:bCs/>
                <w:lang w:val="en-US"/>
              </w:rPr>
              <w:t xml:space="preserve">Radiographer: </w:t>
            </w:r>
          </w:p>
        </w:tc>
      </w:tr>
      <w:tr w:rsidR="0095430C" w14:paraId="7D5A1A80" w14:textId="77777777">
        <w:trPr>
          <w:divId w:val="510997197"/>
          <w:tblCellSpacing w:w="15" w:type="dxa"/>
        </w:trPr>
        <w:tc>
          <w:tcPr>
            <w:tcW w:w="0" w:type="auto"/>
            <w:vAlign w:val="center"/>
            <w:hideMark/>
          </w:tcPr>
          <w:p w14:paraId="7CE01A0A" w14:textId="77777777" w:rsidR="0095430C" w:rsidRDefault="0095430C">
            <w:pPr>
              <w:rPr>
                <w:rFonts w:eastAsia="Times New Roman"/>
                <w:lang w:val="en-US"/>
              </w:rPr>
            </w:pPr>
          </w:p>
        </w:tc>
        <w:tc>
          <w:tcPr>
            <w:tcW w:w="0" w:type="auto"/>
            <w:vAlign w:val="center"/>
            <w:hideMark/>
          </w:tcPr>
          <w:p w14:paraId="3C53FE93" w14:textId="77777777" w:rsidR="0095430C" w:rsidRDefault="005B11EB">
            <w:pPr>
              <w:rPr>
                <w:rFonts w:eastAsia="Times New Roman"/>
                <w:lang w:val="en-US"/>
              </w:rPr>
            </w:pPr>
            <w:r>
              <w:rPr>
                <w:rFonts w:eastAsia="Times New Roman"/>
                <w:b/>
                <w:bCs/>
                <w:lang w:val="en-US"/>
              </w:rPr>
              <w:t xml:space="preserve">Intern: </w:t>
            </w:r>
          </w:p>
        </w:tc>
      </w:tr>
      <w:tr w:rsidR="0095430C" w14:paraId="47052D57" w14:textId="77777777">
        <w:trPr>
          <w:divId w:val="510997197"/>
          <w:tblCellSpacing w:w="15" w:type="dxa"/>
        </w:trPr>
        <w:tc>
          <w:tcPr>
            <w:tcW w:w="0" w:type="auto"/>
            <w:vAlign w:val="center"/>
            <w:hideMark/>
          </w:tcPr>
          <w:p w14:paraId="04B79D2F" w14:textId="77777777" w:rsidR="0095430C" w:rsidRDefault="0095430C">
            <w:pPr>
              <w:rPr>
                <w:rFonts w:eastAsia="Times New Roman"/>
                <w:lang w:val="en-US"/>
              </w:rPr>
            </w:pPr>
          </w:p>
        </w:tc>
        <w:tc>
          <w:tcPr>
            <w:tcW w:w="0" w:type="auto"/>
            <w:vAlign w:val="center"/>
            <w:hideMark/>
          </w:tcPr>
          <w:p w14:paraId="1315D125" w14:textId="77777777" w:rsidR="0095430C" w:rsidRDefault="005B11EB">
            <w:pPr>
              <w:rPr>
                <w:rFonts w:eastAsia="Times New Roman"/>
                <w:lang w:val="en-US"/>
              </w:rPr>
            </w:pPr>
            <w:r>
              <w:rPr>
                <w:rFonts w:eastAsia="Times New Roman"/>
                <w:b/>
                <w:bCs/>
                <w:lang w:val="en-US"/>
              </w:rPr>
              <w:t xml:space="preserve">Resident: </w:t>
            </w:r>
          </w:p>
        </w:tc>
      </w:tr>
      <w:tr w:rsidR="0095430C" w14:paraId="38F1A30B" w14:textId="77777777">
        <w:trPr>
          <w:divId w:val="510997197"/>
          <w:tblCellSpacing w:w="15" w:type="dxa"/>
        </w:trPr>
        <w:tc>
          <w:tcPr>
            <w:tcW w:w="0" w:type="auto"/>
            <w:vAlign w:val="center"/>
            <w:hideMark/>
          </w:tcPr>
          <w:p w14:paraId="2CA94596" w14:textId="77777777" w:rsidR="0095430C" w:rsidRDefault="0095430C">
            <w:pPr>
              <w:rPr>
                <w:rFonts w:eastAsia="Times New Roman"/>
                <w:lang w:val="en-US"/>
              </w:rPr>
            </w:pPr>
          </w:p>
        </w:tc>
        <w:tc>
          <w:tcPr>
            <w:tcW w:w="0" w:type="auto"/>
            <w:vAlign w:val="center"/>
            <w:hideMark/>
          </w:tcPr>
          <w:p w14:paraId="74DF634E" w14:textId="77777777" w:rsidR="0095430C" w:rsidRDefault="005B11EB">
            <w:pPr>
              <w:rPr>
                <w:rFonts w:eastAsia="Times New Roman"/>
                <w:lang w:val="en-US"/>
              </w:rPr>
            </w:pPr>
            <w:r>
              <w:rPr>
                <w:rFonts w:eastAsia="Times New Roman"/>
                <w:b/>
                <w:bCs/>
                <w:lang w:val="en-US"/>
              </w:rPr>
              <w:t xml:space="preserve">Registrar: </w:t>
            </w:r>
          </w:p>
        </w:tc>
      </w:tr>
      <w:tr w:rsidR="0095430C" w14:paraId="74EAEF04" w14:textId="77777777">
        <w:trPr>
          <w:divId w:val="510997197"/>
          <w:tblCellSpacing w:w="15" w:type="dxa"/>
        </w:trPr>
        <w:tc>
          <w:tcPr>
            <w:tcW w:w="0" w:type="auto"/>
            <w:vAlign w:val="center"/>
            <w:hideMark/>
          </w:tcPr>
          <w:p w14:paraId="2908B2A4" w14:textId="77777777" w:rsidR="0095430C" w:rsidRDefault="0095430C">
            <w:pPr>
              <w:rPr>
                <w:rFonts w:eastAsia="Times New Roman"/>
                <w:lang w:val="en-US"/>
              </w:rPr>
            </w:pPr>
          </w:p>
        </w:tc>
        <w:tc>
          <w:tcPr>
            <w:tcW w:w="0" w:type="auto"/>
            <w:vAlign w:val="center"/>
            <w:hideMark/>
          </w:tcPr>
          <w:p w14:paraId="4DBA08A8" w14:textId="77777777" w:rsidR="0095430C"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95430C" w14:paraId="05C7BE71" w14:textId="77777777">
        <w:trPr>
          <w:divId w:val="510997197"/>
          <w:tblCellSpacing w:w="15" w:type="dxa"/>
        </w:trPr>
        <w:tc>
          <w:tcPr>
            <w:tcW w:w="0" w:type="auto"/>
            <w:vAlign w:val="center"/>
            <w:hideMark/>
          </w:tcPr>
          <w:p w14:paraId="73E0726C" w14:textId="77777777" w:rsidR="0095430C" w:rsidRDefault="0095430C">
            <w:pPr>
              <w:rPr>
                <w:rFonts w:eastAsia="Times New Roman"/>
                <w:lang w:val="en-US"/>
              </w:rPr>
            </w:pPr>
          </w:p>
        </w:tc>
        <w:tc>
          <w:tcPr>
            <w:tcW w:w="0" w:type="auto"/>
            <w:vAlign w:val="center"/>
            <w:hideMark/>
          </w:tcPr>
          <w:p w14:paraId="049290C0" w14:textId="77777777" w:rsidR="0095430C" w:rsidRDefault="005B11EB">
            <w:pPr>
              <w:rPr>
                <w:rFonts w:eastAsia="Times New Roman"/>
                <w:lang w:val="en-US"/>
              </w:rPr>
            </w:pPr>
            <w:r>
              <w:rPr>
                <w:rFonts w:eastAsia="Times New Roman"/>
                <w:b/>
                <w:bCs/>
                <w:lang w:val="en-US"/>
              </w:rPr>
              <w:t xml:space="preserve">Attending [Consultant]: </w:t>
            </w:r>
          </w:p>
        </w:tc>
      </w:tr>
      <w:tr w:rsidR="0095430C" w14:paraId="402A5C89" w14:textId="77777777">
        <w:trPr>
          <w:divId w:val="510997197"/>
          <w:tblCellSpacing w:w="15" w:type="dxa"/>
        </w:trPr>
        <w:tc>
          <w:tcPr>
            <w:tcW w:w="0" w:type="auto"/>
            <w:vAlign w:val="center"/>
            <w:hideMark/>
          </w:tcPr>
          <w:p w14:paraId="5AE19A5D" w14:textId="77777777" w:rsidR="0095430C" w:rsidRDefault="0095430C">
            <w:pPr>
              <w:rPr>
                <w:rFonts w:eastAsia="Times New Roman"/>
                <w:lang w:val="en-US"/>
              </w:rPr>
            </w:pPr>
          </w:p>
        </w:tc>
        <w:tc>
          <w:tcPr>
            <w:tcW w:w="0" w:type="auto"/>
            <w:vAlign w:val="center"/>
            <w:hideMark/>
          </w:tcPr>
          <w:p w14:paraId="1BEBCD29" w14:textId="77777777" w:rsidR="0095430C" w:rsidRDefault="005B11EB">
            <w:pPr>
              <w:rPr>
                <w:rFonts w:eastAsia="Times New Roman"/>
                <w:lang w:val="en-US"/>
              </w:rPr>
            </w:pPr>
            <w:r>
              <w:rPr>
                <w:rFonts w:eastAsia="Times New Roman"/>
                <w:b/>
                <w:bCs/>
                <w:lang w:val="en-US"/>
              </w:rPr>
              <w:t xml:space="preserve">Scrub nurse: </w:t>
            </w:r>
          </w:p>
        </w:tc>
      </w:tr>
      <w:tr w:rsidR="0095430C" w14:paraId="174AB8AC" w14:textId="77777777">
        <w:trPr>
          <w:divId w:val="510997197"/>
          <w:tblCellSpacing w:w="15" w:type="dxa"/>
        </w:trPr>
        <w:tc>
          <w:tcPr>
            <w:tcW w:w="0" w:type="auto"/>
            <w:vAlign w:val="center"/>
            <w:hideMark/>
          </w:tcPr>
          <w:p w14:paraId="342CC7EA" w14:textId="77777777" w:rsidR="0095430C" w:rsidRDefault="0095430C">
            <w:pPr>
              <w:rPr>
                <w:rFonts w:eastAsia="Times New Roman"/>
                <w:lang w:val="en-US"/>
              </w:rPr>
            </w:pPr>
          </w:p>
        </w:tc>
        <w:tc>
          <w:tcPr>
            <w:tcW w:w="0" w:type="auto"/>
            <w:vAlign w:val="center"/>
            <w:hideMark/>
          </w:tcPr>
          <w:p w14:paraId="34FE352C" w14:textId="77777777" w:rsidR="0095430C" w:rsidRDefault="005B11EB">
            <w:pPr>
              <w:rPr>
                <w:rFonts w:eastAsia="Times New Roman"/>
                <w:lang w:val="en-US"/>
              </w:rPr>
            </w:pPr>
            <w:r>
              <w:rPr>
                <w:rFonts w:eastAsia="Times New Roman"/>
                <w:b/>
                <w:bCs/>
                <w:lang w:val="en-US"/>
              </w:rPr>
              <w:t xml:space="preserve">Surgeon: </w:t>
            </w:r>
          </w:p>
        </w:tc>
      </w:tr>
      <w:tr w:rsidR="0095430C" w14:paraId="6F810189" w14:textId="77777777">
        <w:trPr>
          <w:divId w:val="510997197"/>
          <w:tblCellSpacing w:w="15" w:type="dxa"/>
        </w:trPr>
        <w:tc>
          <w:tcPr>
            <w:tcW w:w="0" w:type="auto"/>
            <w:vAlign w:val="center"/>
            <w:hideMark/>
          </w:tcPr>
          <w:p w14:paraId="289B503D" w14:textId="77777777" w:rsidR="0095430C" w:rsidRDefault="0095430C">
            <w:pPr>
              <w:rPr>
                <w:rFonts w:eastAsia="Times New Roman"/>
                <w:lang w:val="en-US"/>
              </w:rPr>
            </w:pPr>
          </w:p>
        </w:tc>
        <w:tc>
          <w:tcPr>
            <w:tcW w:w="0" w:type="auto"/>
            <w:vAlign w:val="center"/>
            <w:hideMark/>
          </w:tcPr>
          <w:p w14:paraId="6961FF03" w14:textId="77777777" w:rsidR="0095430C"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95430C" w14:paraId="2F5E5AC5" w14:textId="77777777">
        <w:trPr>
          <w:divId w:val="510997197"/>
          <w:tblCellSpacing w:w="15" w:type="dxa"/>
        </w:trPr>
        <w:tc>
          <w:tcPr>
            <w:tcW w:w="0" w:type="auto"/>
            <w:vAlign w:val="center"/>
            <w:hideMark/>
          </w:tcPr>
          <w:p w14:paraId="4324D0BE" w14:textId="77777777" w:rsidR="0095430C" w:rsidRDefault="0095430C">
            <w:pPr>
              <w:rPr>
                <w:rFonts w:eastAsia="Times New Roman"/>
                <w:lang w:val="en-US"/>
              </w:rPr>
            </w:pPr>
          </w:p>
        </w:tc>
        <w:tc>
          <w:tcPr>
            <w:tcW w:w="0" w:type="auto"/>
            <w:vAlign w:val="center"/>
            <w:hideMark/>
          </w:tcPr>
          <w:p w14:paraId="7668D91E" w14:textId="77777777" w:rsidR="0095430C" w:rsidRDefault="005B11EB">
            <w:pPr>
              <w:rPr>
                <w:rFonts w:eastAsia="Times New Roman"/>
                <w:lang w:val="en-US"/>
              </w:rPr>
            </w:pPr>
            <w:r>
              <w:rPr>
                <w:rFonts w:eastAsia="Times New Roman"/>
                <w:b/>
                <w:bCs/>
                <w:lang w:val="en-US"/>
              </w:rPr>
              <w:t xml:space="preserve">Sonographer: </w:t>
            </w:r>
          </w:p>
        </w:tc>
      </w:tr>
      <w:tr w:rsidR="0095430C" w14:paraId="23AF1228" w14:textId="77777777">
        <w:trPr>
          <w:divId w:val="510997197"/>
          <w:tblCellSpacing w:w="15" w:type="dxa"/>
        </w:trPr>
        <w:tc>
          <w:tcPr>
            <w:tcW w:w="0" w:type="auto"/>
            <w:vAlign w:val="center"/>
            <w:hideMark/>
          </w:tcPr>
          <w:p w14:paraId="51CD0F9B" w14:textId="77777777" w:rsidR="0095430C" w:rsidRDefault="0095430C">
            <w:pPr>
              <w:rPr>
                <w:rFonts w:eastAsia="Times New Roman"/>
                <w:lang w:val="en-US"/>
              </w:rPr>
            </w:pPr>
          </w:p>
        </w:tc>
        <w:tc>
          <w:tcPr>
            <w:tcW w:w="0" w:type="auto"/>
            <w:vAlign w:val="center"/>
            <w:hideMark/>
          </w:tcPr>
          <w:p w14:paraId="42DC978F" w14:textId="77777777" w:rsidR="0095430C"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95430C" w14:paraId="24172C89" w14:textId="77777777">
        <w:trPr>
          <w:divId w:val="510997197"/>
          <w:tblCellSpacing w:w="15" w:type="dxa"/>
        </w:trPr>
        <w:tc>
          <w:tcPr>
            <w:tcW w:w="0" w:type="auto"/>
            <w:vAlign w:val="center"/>
            <w:hideMark/>
          </w:tcPr>
          <w:p w14:paraId="0E584DC5" w14:textId="77777777" w:rsidR="0095430C" w:rsidRDefault="0095430C">
            <w:pPr>
              <w:rPr>
                <w:rFonts w:eastAsia="Times New Roman"/>
                <w:lang w:val="en-US"/>
              </w:rPr>
            </w:pPr>
          </w:p>
        </w:tc>
        <w:tc>
          <w:tcPr>
            <w:tcW w:w="0" w:type="auto"/>
            <w:vAlign w:val="center"/>
            <w:hideMark/>
          </w:tcPr>
          <w:p w14:paraId="6CAC2BBF" w14:textId="77777777" w:rsidR="0095430C"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95430C" w14:paraId="1FB1BF77" w14:textId="77777777">
        <w:trPr>
          <w:divId w:val="510997197"/>
          <w:tblCellSpacing w:w="15" w:type="dxa"/>
        </w:trPr>
        <w:tc>
          <w:tcPr>
            <w:tcW w:w="0" w:type="auto"/>
            <w:vAlign w:val="center"/>
            <w:hideMark/>
          </w:tcPr>
          <w:p w14:paraId="281437D9" w14:textId="77777777" w:rsidR="0095430C" w:rsidRDefault="0095430C">
            <w:pPr>
              <w:rPr>
                <w:rFonts w:eastAsia="Times New Roman"/>
                <w:lang w:val="en-US"/>
              </w:rPr>
            </w:pPr>
          </w:p>
        </w:tc>
        <w:tc>
          <w:tcPr>
            <w:tcW w:w="0" w:type="auto"/>
            <w:vAlign w:val="center"/>
            <w:hideMark/>
          </w:tcPr>
          <w:p w14:paraId="2AAF3C87" w14:textId="77777777" w:rsidR="0095430C"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95430C" w14:paraId="1FA97595" w14:textId="77777777">
        <w:trPr>
          <w:divId w:val="510997197"/>
          <w:tblCellSpacing w:w="15" w:type="dxa"/>
        </w:trPr>
        <w:tc>
          <w:tcPr>
            <w:tcW w:w="0" w:type="auto"/>
            <w:vAlign w:val="center"/>
            <w:hideMark/>
          </w:tcPr>
          <w:p w14:paraId="010B0975" w14:textId="77777777" w:rsidR="0095430C" w:rsidRDefault="0095430C">
            <w:pPr>
              <w:rPr>
                <w:rFonts w:eastAsia="Times New Roman"/>
                <w:lang w:val="en-US"/>
              </w:rPr>
            </w:pPr>
          </w:p>
        </w:tc>
        <w:tc>
          <w:tcPr>
            <w:tcW w:w="0" w:type="auto"/>
            <w:vAlign w:val="center"/>
            <w:hideMark/>
          </w:tcPr>
          <w:p w14:paraId="1F767D16" w14:textId="77777777" w:rsidR="0095430C"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95430C" w14:paraId="6965579B" w14:textId="77777777">
        <w:trPr>
          <w:divId w:val="510997197"/>
          <w:tblCellSpacing w:w="15" w:type="dxa"/>
        </w:trPr>
        <w:tc>
          <w:tcPr>
            <w:tcW w:w="0" w:type="auto"/>
            <w:vAlign w:val="center"/>
            <w:hideMark/>
          </w:tcPr>
          <w:p w14:paraId="4310AA23" w14:textId="77777777" w:rsidR="0095430C" w:rsidRDefault="0095430C">
            <w:pPr>
              <w:rPr>
                <w:rFonts w:eastAsia="Times New Roman"/>
                <w:lang w:val="en-US"/>
              </w:rPr>
            </w:pPr>
          </w:p>
        </w:tc>
        <w:tc>
          <w:tcPr>
            <w:tcW w:w="0" w:type="auto"/>
            <w:vAlign w:val="center"/>
            <w:hideMark/>
          </w:tcPr>
          <w:p w14:paraId="715BCA1B" w14:textId="77777777" w:rsidR="0095430C"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95430C" w14:paraId="19720D2F" w14:textId="77777777">
        <w:trPr>
          <w:divId w:val="510997197"/>
          <w:tblCellSpacing w:w="15" w:type="dxa"/>
        </w:trPr>
        <w:tc>
          <w:tcPr>
            <w:tcW w:w="0" w:type="auto"/>
            <w:vAlign w:val="center"/>
            <w:hideMark/>
          </w:tcPr>
          <w:p w14:paraId="6FDEC16D" w14:textId="77777777" w:rsidR="0095430C" w:rsidRDefault="0095430C">
            <w:pPr>
              <w:rPr>
                <w:rFonts w:eastAsia="Times New Roman"/>
                <w:lang w:val="en-US"/>
              </w:rPr>
            </w:pPr>
          </w:p>
        </w:tc>
        <w:tc>
          <w:tcPr>
            <w:tcW w:w="0" w:type="auto"/>
            <w:vAlign w:val="center"/>
            <w:hideMark/>
          </w:tcPr>
          <w:p w14:paraId="4FAF76EC" w14:textId="77777777" w:rsidR="0095430C"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95430C" w14:paraId="310868C3" w14:textId="77777777">
        <w:trPr>
          <w:divId w:val="510997197"/>
          <w:tblCellSpacing w:w="15" w:type="dxa"/>
        </w:trPr>
        <w:tc>
          <w:tcPr>
            <w:tcW w:w="0" w:type="auto"/>
            <w:vAlign w:val="center"/>
            <w:hideMark/>
          </w:tcPr>
          <w:p w14:paraId="4770888F" w14:textId="77777777" w:rsidR="0095430C" w:rsidRDefault="0095430C">
            <w:pPr>
              <w:rPr>
                <w:rFonts w:eastAsia="Times New Roman"/>
                <w:lang w:val="en-US"/>
              </w:rPr>
            </w:pPr>
          </w:p>
        </w:tc>
        <w:tc>
          <w:tcPr>
            <w:tcW w:w="0" w:type="auto"/>
            <w:vAlign w:val="center"/>
            <w:hideMark/>
          </w:tcPr>
          <w:p w14:paraId="4333B08A" w14:textId="77777777" w:rsidR="0095430C"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95430C" w14:paraId="59C9824D" w14:textId="77777777">
        <w:trPr>
          <w:divId w:val="510997197"/>
          <w:tblCellSpacing w:w="15" w:type="dxa"/>
        </w:trPr>
        <w:tc>
          <w:tcPr>
            <w:tcW w:w="0" w:type="auto"/>
            <w:vAlign w:val="center"/>
            <w:hideMark/>
          </w:tcPr>
          <w:p w14:paraId="2AA7D762" w14:textId="77777777" w:rsidR="0095430C" w:rsidRDefault="0095430C">
            <w:pPr>
              <w:rPr>
                <w:rFonts w:eastAsia="Times New Roman"/>
                <w:lang w:val="en-US"/>
              </w:rPr>
            </w:pPr>
          </w:p>
        </w:tc>
        <w:tc>
          <w:tcPr>
            <w:tcW w:w="0" w:type="auto"/>
            <w:vAlign w:val="center"/>
            <w:hideMark/>
          </w:tcPr>
          <w:p w14:paraId="03FE9C94" w14:textId="77777777" w:rsidR="0095430C"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95430C" w14:paraId="7E09B034" w14:textId="77777777">
        <w:trPr>
          <w:divId w:val="510997197"/>
          <w:tblCellSpacing w:w="15" w:type="dxa"/>
        </w:trPr>
        <w:tc>
          <w:tcPr>
            <w:tcW w:w="0" w:type="auto"/>
            <w:vAlign w:val="center"/>
            <w:hideMark/>
          </w:tcPr>
          <w:p w14:paraId="2298A814" w14:textId="77777777" w:rsidR="0095430C" w:rsidRDefault="0095430C">
            <w:pPr>
              <w:rPr>
                <w:rFonts w:eastAsia="Times New Roman"/>
                <w:lang w:val="en-US"/>
              </w:rPr>
            </w:pPr>
          </w:p>
        </w:tc>
        <w:tc>
          <w:tcPr>
            <w:tcW w:w="0" w:type="auto"/>
            <w:vAlign w:val="center"/>
            <w:hideMark/>
          </w:tcPr>
          <w:p w14:paraId="5574D484" w14:textId="77777777" w:rsidR="0095430C"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95430C" w14:paraId="4AA77C9F" w14:textId="77777777">
        <w:trPr>
          <w:divId w:val="510997197"/>
          <w:tblCellSpacing w:w="15" w:type="dxa"/>
        </w:trPr>
        <w:tc>
          <w:tcPr>
            <w:tcW w:w="0" w:type="auto"/>
            <w:vAlign w:val="center"/>
            <w:hideMark/>
          </w:tcPr>
          <w:p w14:paraId="54B9BC71" w14:textId="77777777" w:rsidR="0095430C" w:rsidRDefault="0095430C">
            <w:pPr>
              <w:rPr>
                <w:rFonts w:eastAsia="Times New Roman"/>
                <w:lang w:val="en-US"/>
              </w:rPr>
            </w:pPr>
          </w:p>
        </w:tc>
        <w:tc>
          <w:tcPr>
            <w:tcW w:w="0" w:type="auto"/>
            <w:vAlign w:val="center"/>
            <w:hideMark/>
          </w:tcPr>
          <w:p w14:paraId="747F1723" w14:textId="77777777" w:rsidR="0095430C"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95430C" w14:paraId="12D555E9" w14:textId="77777777">
        <w:trPr>
          <w:divId w:val="510997197"/>
          <w:tblCellSpacing w:w="15" w:type="dxa"/>
        </w:trPr>
        <w:tc>
          <w:tcPr>
            <w:tcW w:w="0" w:type="auto"/>
            <w:vAlign w:val="center"/>
            <w:hideMark/>
          </w:tcPr>
          <w:p w14:paraId="1664B09D" w14:textId="77777777" w:rsidR="0095430C" w:rsidRDefault="0095430C">
            <w:pPr>
              <w:rPr>
                <w:rFonts w:eastAsia="Times New Roman"/>
                <w:lang w:val="en-US"/>
              </w:rPr>
            </w:pPr>
          </w:p>
        </w:tc>
        <w:tc>
          <w:tcPr>
            <w:tcW w:w="0" w:type="auto"/>
            <w:vAlign w:val="center"/>
            <w:hideMark/>
          </w:tcPr>
          <w:p w14:paraId="2FD82A23" w14:textId="77777777" w:rsidR="0095430C"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95430C" w14:paraId="61A583CD" w14:textId="77777777">
        <w:trPr>
          <w:divId w:val="510997197"/>
          <w:tblCellSpacing w:w="15" w:type="dxa"/>
        </w:trPr>
        <w:tc>
          <w:tcPr>
            <w:tcW w:w="0" w:type="auto"/>
            <w:vAlign w:val="center"/>
            <w:hideMark/>
          </w:tcPr>
          <w:p w14:paraId="1D4D9347" w14:textId="77777777" w:rsidR="0095430C" w:rsidRDefault="0095430C">
            <w:pPr>
              <w:rPr>
                <w:rFonts w:eastAsia="Times New Roman"/>
                <w:lang w:val="en-US"/>
              </w:rPr>
            </w:pPr>
          </w:p>
        </w:tc>
        <w:tc>
          <w:tcPr>
            <w:tcW w:w="0" w:type="auto"/>
            <w:vAlign w:val="center"/>
            <w:hideMark/>
          </w:tcPr>
          <w:p w14:paraId="4417D725" w14:textId="77777777" w:rsidR="0095430C"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95430C" w14:paraId="40FBB689" w14:textId="77777777">
        <w:trPr>
          <w:divId w:val="510997197"/>
          <w:tblCellSpacing w:w="15" w:type="dxa"/>
        </w:trPr>
        <w:tc>
          <w:tcPr>
            <w:tcW w:w="0" w:type="auto"/>
            <w:vAlign w:val="center"/>
            <w:hideMark/>
          </w:tcPr>
          <w:p w14:paraId="25BE35C0" w14:textId="77777777" w:rsidR="0095430C" w:rsidRDefault="0095430C">
            <w:pPr>
              <w:rPr>
                <w:rFonts w:eastAsia="Times New Roman"/>
                <w:lang w:val="en-US"/>
              </w:rPr>
            </w:pPr>
          </w:p>
        </w:tc>
        <w:tc>
          <w:tcPr>
            <w:tcW w:w="0" w:type="auto"/>
            <w:vAlign w:val="center"/>
            <w:hideMark/>
          </w:tcPr>
          <w:p w14:paraId="0D20DE45" w14:textId="77777777" w:rsidR="0095430C"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95430C" w14:paraId="4B6E5689" w14:textId="77777777">
        <w:trPr>
          <w:divId w:val="510997197"/>
          <w:tblCellSpacing w:w="15" w:type="dxa"/>
        </w:trPr>
        <w:tc>
          <w:tcPr>
            <w:tcW w:w="0" w:type="auto"/>
            <w:vAlign w:val="center"/>
            <w:hideMark/>
          </w:tcPr>
          <w:p w14:paraId="13968BD3" w14:textId="77777777" w:rsidR="0095430C" w:rsidRDefault="0095430C">
            <w:pPr>
              <w:rPr>
                <w:rFonts w:eastAsia="Times New Roman"/>
                <w:lang w:val="en-US"/>
              </w:rPr>
            </w:pPr>
          </w:p>
        </w:tc>
        <w:tc>
          <w:tcPr>
            <w:tcW w:w="0" w:type="auto"/>
            <w:vAlign w:val="center"/>
            <w:hideMark/>
          </w:tcPr>
          <w:p w14:paraId="117EE044" w14:textId="77777777" w:rsidR="0095430C"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95430C" w14:paraId="768B422C" w14:textId="77777777">
        <w:trPr>
          <w:divId w:val="510997197"/>
          <w:tblCellSpacing w:w="15" w:type="dxa"/>
        </w:trPr>
        <w:tc>
          <w:tcPr>
            <w:tcW w:w="0" w:type="auto"/>
            <w:vAlign w:val="center"/>
            <w:hideMark/>
          </w:tcPr>
          <w:p w14:paraId="62FAAAB2" w14:textId="77777777" w:rsidR="0095430C" w:rsidRDefault="0095430C">
            <w:pPr>
              <w:rPr>
                <w:rFonts w:eastAsia="Times New Roman"/>
                <w:lang w:val="en-US"/>
              </w:rPr>
            </w:pPr>
          </w:p>
        </w:tc>
        <w:tc>
          <w:tcPr>
            <w:tcW w:w="0" w:type="auto"/>
            <w:vAlign w:val="center"/>
            <w:hideMark/>
          </w:tcPr>
          <w:p w14:paraId="45736234" w14:textId="77777777" w:rsidR="0095430C"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95430C" w14:paraId="7FBEF694" w14:textId="77777777">
        <w:trPr>
          <w:divId w:val="510997197"/>
          <w:tblCellSpacing w:w="15" w:type="dxa"/>
        </w:trPr>
        <w:tc>
          <w:tcPr>
            <w:tcW w:w="0" w:type="auto"/>
            <w:vAlign w:val="center"/>
            <w:hideMark/>
          </w:tcPr>
          <w:p w14:paraId="577697A8" w14:textId="77777777" w:rsidR="0095430C" w:rsidRDefault="0095430C">
            <w:pPr>
              <w:rPr>
                <w:rFonts w:eastAsia="Times New Roman"/>
                <w:lang w:val="en-US"/>
              </w:rPr>
            </w:pPr>
          </w:p>
        </w:tc>
        <w:tc>
          <w:tcPr>
            <w:tcW w:w="0" w:type="auto"/>
            <w:vAlign w:val="center"/>
            <w:hideMark/>
          </w:tcPr>
          <w:p w14:paraId="7BA4E3AA" w14:textId="77777777" w:rsidR="0095430C"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95430C" w14:paraId="77D55343" w14:textId="77777777">
        <w:trPr>
          <w:divId w:val="510997197"/>
          <w:tblCellSpacing w:w="15" w:type="dxa"/>
        </w:trPr>
        <w:tc>
          <w:tcPr>
            <w:tcW w:w="0" w:type="auto"/>
            <w:vAlign w:val="center"/>
            <w:hideMark/>
          </w:tcPr>
          <w:p w14:paraId="5C06757D" w14:textId="77777777" w:rsidR="0095430C" w:rsidRDefault="0095430C">
            <w:pPr>
              <w:rPr>
                <w:rFonts w:eastAsia="Times New Roman"/>
                <w:lang w:val="en-US"/>
              </w:rPr>
            </w:pPr>
          </w:p>
        </w:tc>
        <w:tc>
          <w:tcPr>
            <w:tcW w:w="0" w:type="auto"/>
            <w:vAlign w:val="center"/>
            <w:hideMark/>
          </w:tcPr>
          <w:p w14:paraId="7ED621A3" w14:textId="77777777" w:rsidR="0095430C"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95430C" w14:paraId="041FCCB1" w14:textId="77777777">
        <w:trPr>
          <w:divId w:val="510997197"/>
          <w:tblCellSpacing w:w="15" w:type="dxa"/>
        </w:trPr>
        <w:tc>
          <w:tcPr>
            <w:tcW w:w="0" w:type="auto"/>
            <w:vAlign w:val="center"/>
            <w:hideMark/>
          </w:tcPr>
          <w:p w14:paraId="4DE824A7" w14:textId="77777777" w:rsidR="0095430C" w:rsidRDefault="0095430C">
            <w:pPr>
              <w:rPr>
                <w:rFonts w:eastAsia="Times New Roman"/>
                <w:lang w:val="en-US"/>
              </w:rPr>
            </w:pPr>
          </w:p>
        </w:tc>
        <w:tc>
          <w:tcPr>
            <w:tcW w:w="0" w:type="auto"/>
            <w:vAlign w:val="center"/>
            <w:hideMark/>
          </w:tcPr>
          <w:p w14:paraId="5DD3097C" w14:textId="77777777" w:rsidR="0095430C"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95430C" w14:paraId="5B19CA26" w14:textId="77777777">
        <w:trPr>
          <w:divId w:val="510997197"/>
          <w:tblCellSpacing w:w="15" w:type="dxa"/>
        </w:trPr>
        <w:tc>
          <w:tcPr>
            <w:tcW w:w="0" w:type="auto"/>
            <w:vAlign w:val="center"/>
            <w:hideMark/>
          </w:tcPr>
          <w:p w14:paraId="52FC5254" w14:textId="77777777" w:rsidR="0095430C" w:rsidRDefault="0095430C">
            <w:pPr>
              <w:rPr>
                <w:rFonts w:eastAsia="Times New Roman"/>
                <w:lang w:val="en-US"/>
              </w:rPr>
            </w:pPr>
          </w:p>
        </w:tc>
        <w:tc>
          <w:tcPr>
            <w:tcW w:w="0" w:type="auto"/>
            <w:vAlign w:val="center"/>
            <w:hideMark/>
          </w:tcPr>
          <w:p w14:paraId="34EF4AEA" w14:textId="77777777" w:rsidR="0095430C"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95430C" w14:paraId="51D77C8A" w14:textId="77777777">
        <w:trPr>
          <w:divId w:val="510997197"/>
          <w:tblCellSpacing w:w="15" w:type="dxa"/>
        </w:trPr>
        <w:tc>
          <w:tcPr>
            <w:tcW w:w="0" w:type="auto"/>
            <w:vAlign w:val="center"/>
            <w:hideMark/>
          </w:tcPr>
          <w:p w14:paraId="076CF72A" w14:textId="77777777" w:rsidR="0095430C" w:rsidRDefault="0095430C">
            <w:pPr>
              <w:rPr>
                <w:rFonts w:eastAsia="Times New Roman"/>
                <w:lang w:val="en-US"/>
              </w:rPr>
            </w:pPr>
          </w:p>
        </w:tc>
        <w:tc>
          <w:tcPr>
            <w:tcW w:w="0" w:type="auto"/>
            <w:vAlign w:val="center"/>
            <w:hideMark/>
          </w:tcPr>
          <w:p w14:paraId="7A52B430" w14:textId="77777777" w:rsidR="0095430C"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95430C" w14:paraId="119A53E1" w14:textId="77777777">
        <w:trPr>
          <w:divId w:val="510997197"/>
          <w:tblCellSpacing w:w="15" w:type="dxa"/>
        </w:trPr>
        <w:tc>
          <w:tcPr>
            <w:tcW w:w="0" w:type="auto"/>
            <w:vAlign w:val="center"/>
            <w:hideMark/>
          </w:tcPr>
          <w:p w14:paraId="52D19193" w14:textId="77777777" w:rsidR="0095430C" w:rsidRDefault="0095430C">
            <w:pPr>
              <w:rPr>
                <w:rFonts w:eastAsia="Times New Roman"/>
                <w:lang w:val="en-US"/>
              </w:rPr>
            </w:pPr>
          </w:p>
        </w:tc>
        <w:tc>
          <w:tcPr>
            <w:tcW w:w="0" w:type="auto"/>
            <w:vAlign w:val="center"/>
            <w:hideMark/>
          </w:tcPr>
          <w:p w14:paraId="4CCA8D44" w14:textId="77777777" w:rsidR="0095430C"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w:t>
            </w:r>
            <w:r>
              <w:rPr>
                <w:rFonts w:eastAsia="Times New Roman"/>
                <w:lang w:val="en-US"/>
              </w:rPr>
              <w:lastRenderedPageBreak/>
              <w:t xml:space="preserve">measurement; may be considered subtype of term (G-C0E3, SRT, "Finding Site"). E.g., distance or pressure gradient </w:t>
            </w:r>
          </w:p>
        </w:tc>
      </w:tr>
      <w:tr w:rsidR="0095430C" w14:paraId="31827185" w14:textId="77777777">
        <w:trPr>
          <w:divId w:val="510997197"/>
          <w:tblCellSpacing w:w="15" w:type="dxa"/>
        </w:trPr>
        <w:tc>
          <w:tcPr>
            <w:tcW w:w="0" w:type="auto"/>
            <w:vAlign w:val="center"/>
            <w:hideMark/>
          </w:tcPr>
          <w:p w14:paraId="6890A0F9" w14:textId="77777777" w:rsidR="0095430C" w:rsidRDefault="0095430C">
            <w:pPr>
              <w:rPr>
                <w:rFonts w:eastAsia="Times New Roman"/>
                <w:lang w:val="en-US"/>
              </w:rPr>
            </w:pPr>
          </w:p>
        </w:tc>
        <w:tc>
          <w:tcPr>
            <w:tcW w:w="0" w:type="auto"/>
            <w:vAlign w:val="center"/>
            <w:hideMark/>
          </w:tcPr>
          <w:p w14:paraId="0F7C602E" w14:textId="77777777" w:rsidR="0095430C"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95430C" w14:paraId="65A7327D" w14:textId="77777777">
        <w:trPr>
          <w:divId w:val="510997197"/>
          <w:tblCellSpacing w:w="15" w:type="dxa"/>
        </w:trPr>
        <w:tc>
          <w:tcPr>
            <w:tcW w:w="0" w:type="auto"/>
            <w:vAlign w:val="center"/>
            <w:hideMark/>
          </w:tcPr>
          <w:p w14:paraId="7449C69E" w14:textId="77777777" w:rsidR="0095430C" w:rsidRDefault="0095430C">
            <w:pPr>
              <w:rPr>
                <w:rFonts w:eastAsia="Times New Roman"/>
                <w:lang w:val="en-US"/>
              </w:rPr>
            </w:pPr>
          </w:p>
        </w:tc>
        <w:tc>
          <w:tcPr>
            <w:tcW w:w="0" w:type="auto"/>
            <w:vAlign w:val="center"/>
            <w:hideMark/>
          </w:tcPr>
          <w:p w14:paraId="4D558A4B" w14:textId="77777777" w:rsidR="0095430C"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95430C" w14:paraId="69F0F72F" w14:textId="77777777">
        <w:trPr>
          <w:divId w:val="510997197"/>
          <w:tblCellSpacing w:w="15" w:type="dxa"/>
        </w:trPr>
        <w:tc>
          <w:tcPr>
            <w:tcW w:w="0" w:type="auto"/>
            <w:vAlign w:val="center"/>
            <w:hideMark/>
          </w:tcPr>
          <w:p w14:paraId="5A48DE0B" w14:textId="77777777" w:rsidR="0095430C" w:rsidRDefault="0095430C">
            <w:pPr>
              <w:rPr>
                <w:rFonts w:eastAsia="Times New Roman"/>
                <w:lang w:val="en-US"/>
              </w:rPr>
            </w:pPr>
          </w:p>
        </w:tc>
        <w:tc>
          <w:tcPr>
            <w:tcW w:w="0" w:type="auto"/>
            <w:vAlign w:val="center"/>
            <w:hideMark/>
          </w:tcPr>
          <w:p w14:paraId="387B36C5" w14:textId="77777777" w:rsidR="0095430C"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95430C" w14:paraId="58D56DCD" w14:textId="77777777">
        <w:trPr>
          <w:divId w:val="510997197"/>
          <w:tblCellSpacing w:w="15" w:type="dxa"/>
        </w:trPr>
        <w:tc>
          <w:tcPr>
            <w:tcW w:w="0" w:type="auto"/>
            <w:vAlign w:val="center"/>
            <w:hideMark/>
          </w:tcPr>
          <w:p w14:paraId="5C47BB30" w14:textId="77777777" w:rsidR="0095430C" w:rsidRDefault="0095430C">
            <w:pPr>
              <w:rPr>
                <w:rFonts w:eastAsia="Times New Roman"/>
                <w:lang w:val="en-US"/>
              </w:rPr>
            </w:pPr>
          </w:p>
        </w:tc>
        <w:tc>
          <w:tcPr>
            <w:tcW w:w="0" w:type="auto"/>
            <w:vAlign w:val="center"/>
            <w:hideMark/>
          </w:tcPr>
          <w:p w14:paraId="46E4F69B" w14:textId="77777777" w:rsidR="0095430C"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95430C" w14:paraId="718DFA94" w14:textId="77777777">
        <w:trPr>
          <w:divId w:val="510997197"/>
          <w:tblCellSpacing w:w="15" w:type="dxa"/>
        </w:trPr>
        <w:tc>
          <w:tcPr>
            <w:tcW w:w="0" w:type="auto"/>
            <w:vAlign w:val="center"/>
            <w:hideMark/>
          </w:tcPr>
          <w:p w14:paraId="0EE234FB" w14:textId="77777777" w:rsidR="0095430C" w:rsidRDefault="0095430C">
            <w:pPr>
              <w:rPr>
                <w:rFonts w:eastAsia="Times New Roman"/>
                <w:lang w:val="en-US"/>
              </w:rPr>
            </w:pPr>
          </w:p>
        </w:tc>
        <w:tc>
          <w:tcPr>
            <w:tcW w:w="0" w:type="auto"/>
            <w:vAlign w:val="center"/>
            <w:hideMark/>
          </w:tcPr>
          <w:p w14:paraId="17173D0E" w14:textId="77777777" w:rsidR="0095430C"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95430C" w14:paraId="787764F1" w14:textId="77777777">
        <w:trPr>
          <w:divId w:val="510997197"/>
          <w:tblCellSpacing w:w="15" w:type="dxa"/>
        </w:trPr>
        <w:tc>
          <w:tcPr>
            <w:tcW w:w="0" w:type="auto"/>
            <w:vAlign w:val="center"/>
            <w:hideMark/>
          </w:tcPr>
          <w:p w14:paraId="6ED2FE51" w14:textId="77777777" w:rsidR="0095430C" w:rsidRDefault="0095430C">
            <w:pPr>
              <w:rPr>
                <w:rFonts w:eastAsia="Times New Roman"/>
                <w:lang w:val="en-US"/>
              </w:rPr>
            </w:pPr>
          </w:p>
        </w:tc>
        <w:tc>
          <w:tcPr>
            <w:tcW w:w="0" w:type="auto"/>
            <w:vAlign w:val="center"/>
            <w:hideMark/>
          </w:tcPr>
          <w:p w14:paraId="2F7361B0" w14:textId="77777777" w:rsidR="0095430C"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95430C" w14:paraId="2E60753B" w14:textId="77777777">
        <w:trPr>
          <w:divId w:val="510997197"/>
          <w:tblCellSpacing w:w="15" w:type="dxa"/>
        </w:trPr>
        <w:tc>
          <w:tcPr>
            <w:tcW w:w="0" w:type="auto"/>
            <w:vAlign w:val="center"/>
            <w:hideMark/>
          </w:tcPr>
          <w:p w14:paraId="176860BF" w14:textId="77777777" w:rsidR="0095430C" w:rsidRDefault="0095430C">
            <w:pPr>
              <w:rPr>
                <w:rFonts w:eastAsia="Times New Roman"/>
                <w:lang w:val="en-US"/>
              </w:rPr>
            </w:pPr>
          </w:p>
        </w:tc>
        <w:tc>
          <w:tcPr>
            <w:tcW w:w="0" w:type="auto"/>
            <w:vAlign w:val="center"/>
            <w:hideMark/>
          </w:tcPr>
          <w:p w14:paraId="1A544825" w14:textId="77777777" w:rsidR="0095430C"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95430C" w14:paraId="5C17ACEB" w14:textId="77777777">
        <w:trPr>
          <w:divId w:val="510997197"/>
          <w:tblCellSpacing w:w="15" w:type="dxa"/>
        </w:trPr>
        <w:tc>
          <w:tcPr>
            <w:tcW w:w="0" w:type="auto"/>
            <w:vAlign w:val="center"/>
            <w:hideMark/>
          </w:tcPr>
          <w:p w14:paraId="457E1E57" w14:textId="77777777" w:rsidR="0095430C" w:rsidRDefault="0095430C">
            <w:pPr>
              <w:rPr>
                <w:rFonts w:eastAsia="Times New Roman"/>
                <w:lang w:val="en-US"/>
              </w:rPr>
            </w:pPr>
          </w:p>
        </w:tc>
        <w:tc>
          <w:tcPr>
            <w:tcW w:w="0" w:type="auto"/>
            <w:vAlign w:val="center"/>
            <w:hideMark/>
          </w:tcPr>
          <w:p w14:paraId="125EDB81" w14:textId="77777777" w:rsidR="0095430C"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95430C" w14:paraId="176E62B3" w14:textId="77777777">
        <w:trPr>
          <w:divId w:val="510997197"/>
          <w:tblCellSpacing w:w="15" w:type="dxa"/>
        </w:trPr>
        <w:tc>
          <w:tcPr>
            <w:tcW w:w="0" w:type="auto"/>
            <w:vAlign w:val="center"/>
            <w:hideMark/>
          </w:tcPr>
          <w:p w14:paraId="13519109" w14:textId="77777777" w:rsidR="0095430C" w:rsidRDefault="0095430C">
            <w:pPr>
              <w:rPr>
                <w:rFonts w:eastAsia="Times New Roman"/>
                <w:lang w:val="en-US"/>
              </w:rPr>
            </w:pPr>
          </w:p>
        </w:tc>
        <w:tc>
          <w:tcPr>
            <w:tcW w:w="0" w:type="auto"/>
            <w:vAlign w:val="center"/>
            <w:hideMark/>
          </w:tcPr>
          <w:p w14:paraId="3B35BBB2" w14:textId="77777777" w:rsidR="0095430C"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95430C" w14:paraId="40A2AC3A" w14:textId="77777777">
        <w:trPr>
          <w:divId w:val="510997197"/>
          <w:tblCellSpacing w:w="15" w:type="dxa"/>
        </w:trPr>
        <w:tc>
          <w:tcPr>
            <w:tcW w:w="0" w:type="auto"/>
            <w:vAlign w:val="center"/>
            <w:hideMark/>
          </w:tcPr>
          <w:p w14:paraId="00CD2800" w14:textId="77777777" w:rsidR="0095430C" w:rsidRDefault="0095430C">
            <w:pPr>
              <w:rPr>
                <w:rFonts w:eastAsia="Times New Roman"/>
                <w:lang w:val="en-US"/>
              </w:rPr>
            </w:pPr>
          </w:p>
        </w:tc>
        <w:tc>
          <w:tcPr>
            <w:tcW w:w="0" w:type="auto"/>
            <w:vAlign w:val="center"/>
            <w:hideMark/>
          </w:tcPr>
          <w:p w14:paraId="5984399A" w14:textId="77777777" w:rsidR="0095430C"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95430C" w14:paraId="47D73459" w14:textId="77777777">
        <w:trPr>
          <w:divId w:val="510997197"/>
          <w:tblCellSpacing w:w="15" w:type="dxa"/>
        </w:trPr>
        <w:tc>
          <w:tcPr>
            <w:tcW w:w="0" w:type="auto"/>
            <w:vAlign w:val="center"/>
            <w:hideMark/>
          </w:tcPr>
          <w:p w14:paraId="3BB605DC" w14:textId="77777777" w:rsidR="0095430C" w:rsidRDefault="0095430C">
            <w:pPr>
              <w:rPr>
                <w:rFonts w:eastAsia="Times New Roman"/>
                <w:lang w:val="en-US"/>
              </w:rPr>
            </w:pPr>
          </w:p>
        </w:tc>
        <w:tc>
          <w:tcPr>
            <w:tcW w:w="0" w:type="auto"/>
            <w:vAlign w:val="center"/>
            <w:hideMark/>
          </w:tcPr>
          <w:p w14:paraId="510BAC20" w14:textId="77777777" w:rsidR="0095430C"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95430C" w14:paraId="37B9CE06" w14:textId="77777777">
        <w:trPr>
          <w:divId w:val="510997197"/>
          <w:tblCellSpacing w:w="15" w:type="dxa"/>
        </w:trPr>
        <w:tc>
          <w:tcPr>
            <w:tcW w:w="0" w:type="auto"/>
            <w:vAlign w:val="center"/>
            <w:hideMark/>
          </w:tcPr>
          <w:p w14:paraId="26000350" w14:textId="77777777" w:rsidR="0095430C" w:rsidRDefault="0095430C">
            <w:pPr>
              <w:rPr>
                <w:rFonts w:eastAsia="Times New Roman"/>
                <w:lang w:val="en-US"/>
              </w:rPr>
            </w:pPr>
          </w:p>
        </w:tc>
        <w:tc>
          <w:tcPr>
            <w:tcW w:w="0" w:type="auto"/>
            <w:vAlign w:val="center"/>
            <w:hideMark/>
          </w:tcPr>
          <w:p w14:paraId="698BEAC1" w14:textId="77777777" w:rsidR="0095430C"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95430C" w14:paraId="5A4623F0" w14:textId="77777777">
        <w:trPr>
          <w:divId w:val="510997197"/>
          <w:tblCellSpacing w:w="15" w:type="dxa"/>
        </w:trPr>
        <w:tc>
          <w:tcPr>
            <w:tcW w:w="0" w:type="auto"/>
            <w:vAlign w:val="center"/>
            <w:hideMark/>
          </w:tcPr>
          <w:p w14:paraId="6E2182D6" w14:textId="77777777" w:rsidR="0095430C" w:rsidRDefault="0095430C">
            <w:pPr>
              <w:rPr>
                <w:rFonts w:eastAsia="Times New Roman"/>
                <w:lang w:val="en-US"/>
              </w:rPr>
            </w:pPr>
          </w:p>
        </w:tc>
        <w:tc>
          <w:tcPr>
            <w:tcW w:w="0" w:type="auto"/>
            <w:vAlign w:val="center"/>
            <w:hideMark/>
          </w:tcPr>
          <w:p w14:paraId="16A53099" w14:textId="77777777" w:rsidR="0095430C"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95430C" w14:paraId="595B3BFD" w14:textId="77777777">
        <w:trPr>
          <w:divId w:val="510997197"/>
          <w:tblCellSpacing w:w="15" w:type="dxa"/>
        </w:trPr>
        <w:tc>
          <w:tcPr>
            <w:tcW w:w="0" w:type="auto"/>
            <w:vAlign w:val="center"/>
            <w:hideMark/>
          </w:tcPr>
          <w:p w14:paraId="4FDD9D88" w14:textId="77777777" w:rsidR="0095430C" w:rsidRDefault="0095430C">
            <w:pPr>
              <w:rPr>
                <w:rFonts w:eastAsia="Times New Roman"/>
                <w:lang w:val="en-US"/>
              </w:rPr>
            </w:pPr>
          </w:p>
        </w:tc>
        <w:tc>
          <w:tcPr>
            <w:tcW w:w="0" w:type="auto"/>
            <w:vAlign w:val="center"/>
            <w:hideMark/>
          </w:tcPr>
          <w:p w14:paraId="03F1411A" w14:textId="77777777" w:rsidR="0095430C"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95430C" w14:paraId="63BF09A2" w14:textId="77777777">
        <w:trPr>
          <w:divId w:val="510997197"/>
          <w:tblCellSpacing w:w="15" w:type="dxa"/>
        </w:trPr>
        <w:tc>
          <w:tcPr>
            <w:tcW w:w="0" w:type="auto"/>
            <w:vAlign w:val="center"/>
            <w:hideMark/>
          </w:tcPr>
          <w:p w14:paraId="1C1945EF" w14:textId="77777777" w:rsidR="0095430C" w:rsidRDefault="0095430C">
            <w:pPr>
              <w:rPr>
                <w:rFonts w:eastAsia="Times New Roman"/>
                <w:lang w:val="en-US"/>
              </w:rPr>
            </w:pPr>
          </w:p>
        </w:tc>
        <w:tc>
          <w:tcPr>
            <w:tcW w:w="0" w:type="auto"/>
            <w:vAlign w:val="center"/>
            <w:hideMark/>
          </w:tcPr>
          <w:p w14:paraId="109CA051" w14:textId="77777777" w:rsidR="0095430C"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95430C" w14:paraId="06B7D8CF" w14:textId="77777777">
        <w:trPr>
          <w:divId w:val="510997197"/>
          <w:tblCellSpacing w:w="15" w:type="dxa"/>
        </w:trPr>
        <w:tc>
          <w:tcPr>
            <w:tcW w:w="0" w:type="auto"/>
            <w:vAlign w:val="center"/>
            <w:hideMark/>
          </w:tcPr>
          <w:p w14:paraId="32E16D42" w14:textId="77777777" w:rsidR="0095430C" w:rsidRDefault="0095430C">
            <w:pPr>
              <w:rPr>
                <w:rFonts w:eastAsia="Times New Roman"/>
                <w:lang w:val="en-US"/>
              </w:rPr>
            </w:pPr>
          </w:p>
        </w:tc>
        <w:tc>
          <w:tcPr>
            <w:tcW w:w="0" w:type="auto"/>
            <w:vAlign w:val="center"/>
            <w:hideMark/>
          </w:tcPr>
          <w:p w14:paraId="0D295BEA" w14:textId="77777777" w:rsidR="0095430C"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95430C" w14:paraId="1E5B7B6C" w14:textId="77777777">
        <w:trPr>
          <w:divId w:val="510997197"/>
          <w:tblCellSpacing w:w="15" w:type="dxa"/>
        </w:trPr>
        <w:tc>
          <w:tcPr>
            <w:tcW w:w="0" w:type="auto"/>
            <w:vAlign w:val="center"/>
            <w:hideMark/>
          </w:tcPr>
          <w:p w14:paraId="56052489" w14:textId="77777777" w:rsidR="0095430C" w:rsidRDefault="0095430C">
            <w:pPr>
              <w:rPr>
                <w:rFonts w:eastAsia="Times New Roman"/>
                <w:lang w:val="en-US"/>
              </w:rPr>
            </w:pPr>
          </w:p>
        </w:tc>
        <w:tc>
          <w:tcPr>
            <w:tcW w:w="0" w:type="auto"/>
            <w:vAlign w:val="center"/>
            <w:hideMark/>
          </w:tcPr>
          <w:p w14:paraId="1E578379" w14:textId="77777777" w:rsidR="0095430C"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95430C" w14:paraId="01C8BA53" w14:textId="77777777">
        <w:trPr>
          <w:divId w:val="510997197"/>
          <w:tblCellSpacing w:w="15" w:type="dxa"/>
        </w:trPr>
        <w:tc>
          <w:tcPr>
            <w:tcW w:w="0" w:type="auto"/>
            <w:vAlign w:val="center"/>
            <w:hideMark/>
          </w:tcPr>
          <w:p w14:paraId="369A9622" w14:textId="77777777" w:rsidR="0095430C" w:rsidRDefault="0095430C">
            <w:pPr>
              <w:rPr>
                <w:rFonts w:eastAsia="Times New Roman"/>
                <w:lang w:val="en-US"/>
              </w:rPr>
            </w:pPr>
          </w:p>
        </w:tc>
        <w:tc>
          <w:tcPr>
            <w:tcW w:w="0" w:type="auto"/>
            <w:vAlign w:val="center"/>
            <w:hideMark/>
          </w:tcPr>
          <w:p w14:paraId="637E5D28" w14:textId="77777777" w:rsidR="0095430C"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95430C" w14:paraId="5CBC04F8" w14:textId="77777777">
        <w:trPr>
          <w:divId w:val="510997197"/>
          <w:tblCellSpacing w:w="15" w:type="dxa"/>
        </w:trPr>
        <w:tc>
          <w:tcPr>
            <w:tcW w:w="0" w:type="auto"/>
            <w:vAlign w:val="center"/>
            <w:hideMark/>
          </w:tcPr>
          <w:p w14:paraId="0CA0C01F" w14:textId="77777777" w:rsidR="0095430C" w:rsidRDefault="0095430C">
            <w:pPr>
              <w:rPr>
                <w:rFonts w:eastAsia="Times New Roman"/>
                <w:lang w:val="en-US"/>
              </w:rPr>
            </w:pPr>
          </w:p>
        </w:tc>
        <w:tc>
          <w:tcPr>
            <w:tcW w:w="0" w:type="auto"/>
            <w:vAlign w:val="center"/>
            <w:hideMark/>
          </w:tcPr>
          <w:p w14:paraId="0DF7210F" w14:textId="77777777" w:rsidR="0095430C"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95430C" w14:paraId="31C2EF7C" w14:textId="77777777">
        <w:trPr>
          <w:divId w:val="510997197"/>
          <w:tblCellSpacing w:w="15" w:type="dxa"/>
        </w:trPr>
        <w:tc>
          <w:tcPr>
            <w:tcW w:w="0" w:type="auto"/>
            <w:vAlign w:val="center"/>
            <w:hideMark/>
          </w:tcPr>
          <w:p w14:paraId="34178875" w14:textId="77777777" w:rsidR="0095430C" w:rsidRDefault="0095430C">
            <w:pPr>
              <w:rPr>
                <w:rFonts w:eastAsia="Times New Roman"/>
                <w:lang w:val="en-US"/>
              </w:rPr>
            </w:pPr>
          </w:p>
        </w:tc>
        <w:tc>
          <w:tcPr>
            <w:tcW w:w="0" w:type="auto"/>
            <w:vAlign w:val="center"/>
            <w:hideMark/>
          </w:tcPr>
          <w:p w14:paraId="05DAB0F2" w14:textId="77777777" w:rsidR="0095430C"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95430C" w14:paraId="5F5FB673" w14:textId="77777777">
        <w:trPr>
          <w:divId w:val="510997197"/>
          <w:tblCellSpacing w:w="15" w:type="dxa"/>
        </w:trPr>
        <w:tc>
          <w:tcPr>
            <w:tcW w:w="0" w:type="auto"/>
            <w:vAlign w:val="center"/>
            <w:hideMark/>
          </w:tcPr>
          <w:p w14:paraId="1E6A2B09" w14:textId="77777777" w:rsidR="0095430C" w:rsidRDefault="0095430C">
            <w:pPr>
              <w:rPr>
                <w:rFonts w:eastAsia="Times New Roman"/>
                <w:lang w:val="en-US"/>
              </w:rPr>
            </w:pPr>
          </w:p>
        </w:tc>
        <w:tc>
          <w:tcPr>
            <w:tcW w:w="0" w:type="auto"/>
            <w:vAlign w:val="center"/>
            <w:hideMark/>
          </w:tcPr>
          <w:p w14:paraId="6A01BA94" w14:textId="77777777" w:rsidR="0095430C"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95430C" w14:paraId="3791F1D8" w14:textId="77777777">
        <w:trPr>
          <w:divId w:val="510997197"/>
          <w:tblCellSpacing w:w="15" w:type="dxa"/>
        </w:trPr>
        <w:tc>
          <w:tcPr>
            <w:tcW w:w="0" w:type="auto"/>
            <w:vAlign w:val="center"/>
            <w:hideMark/>
          </w:tcPr>
          <w:p w14:paraId="75E74F30" w14:textId="77777777" w:rsidR="0095430C" w:rsidRDefault="0095430C">
            <w:pPr>
              <w:rPr>
                <w:rFonts w:eastAsia="Times New Roman"/>
                <w:lang w:val="en-US"/>
              </w:rPr>
            </w:pPr>
          </w:p>
        </w:tc>
        <w:tc>
          <w:tcPr>
            <w:tcW w:w="0" w:type="auto"/>
            <w:vAlign w:val="center"/>
            <w:hideMark/>
          </w:tcPr>
          <w:p w14:paraId="45D5D67A" w14:textId="77777777" w:rsidR="0095430C"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95430C" w14:paraId="1B4B9455" w14:textId="77777777">
        <w:trPr>
          <w:divId w:val="510997197"/>
          <w:tblCellSpacing w:w="15" w:type="dxa"/>
        </w:trPr>
        <w:tc>
          <w:tcPr>
            <w:tcW w:w="0" w:type="auto"/>
            <w:vAlign w:val="center"/>
            <w:hideMark/>
          </w:tcPr>
          <w:p w14:paraId="74F7B80B" w14:textId="77777777" w:rsidR="0095430C" w:rsidRDefault="0095430C">
            <w:pPr>
              <w:rPr>
                <w:rFonts w:eastAsia="Times New Roman"/>
                <w:lang w:val="en-US"/>
              </w:rPr>
            </w:pPr>
          </w:p>
        </w:tc>
        <w:tc>
          <w:tcPr>
            <w:tcW w:w="0" w:type="auto"/>
            <w:vAlign w:val="center"/>
            <w:hideMark/>
          </w:tcPr>
          <w:p w14:paraId="5E5C7043" w14:textId="77777777" w:rsidR="0095430C"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95430C" w14:paraId="3AEDB0E8" w14:textId="77777777">
        <w:trPr>
          <w:divId w:val="510997197"/>
          <w:tblCellSpacing w:w="15" w:type="dxa"/>
        </w:trPr>
        <w:tc>
          <w:tcPr>
            <w:tcW w:w="0" w:type="auto"/>
            <w:vAlign w:val="center"/>
            <w:hideMark/>
          </w:tcPr>
          <w:p w14:paraId="3D863A20" w14:textId="77777777" w:rsidR="0095430C" w:rsidRDefault="0095430C">
            <w:pPr>
              <w:rPr>
                <w:rFonts w:eastAsia="Times New Roman"/>
                <w:lang w:val="en-US"/>
              </w:rPr>
            </w:pPr>
          </w:p>
        </w:tc>
        <w:tc>
          <w:tcPr>
            <w:tcW w:w="0" w:type="auto"/>
            <w:vAlign w:val="center"/>
            <w:hideMark/>
          </w:tcPr>
          <w:p w14:paraId="6170AEC5" w14:textId="77777777" w:rsidR="0095430C"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95430C" w14:paraId="58A9610C" w14:textId="77777777">
        <w:trPr>
          <w:divId w:val="510997197"/>
          <w:tblCellSpacing w:w="15" w:type="dxa"/>
        </w:trPr>
        <w:tc>
          <w:tcPr>
            <w:tcW w:w="0" w:type="auto"/>
            <w:vAlign w:val="center"/>
            <w:hideMark/>
          </w:tcPr>
          <w:p w14:paraId="4BA878FD" w14:textId="77777777" w:rsidR="0095430C" w:rsidRDefault="0095430C">
            <w:pPr>
              <w:rPr>
                <w:rFonts w:eastAsia="Times New Roman"/>
                <w:lang w:val="en-US"/>
              </w:rPr>
            </w:pPr>
          </w:p>
        </w:tc>
        <w:tc>
          <w:tcPr>
            <w:tcW w:w="0" w:type="auto"/>
            <w:vAlign w:val="center"/>
            <w:hideMark/>
          </w:tcPr>
          <w:p w14:paraId="19367168" w14:textId="77777777" w:rsidR="0095430C"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95430C" w14:paraId="68329829" w14:textId="77777777">
        <w:trPr>
          <w:divId w:val="510997197"/>
          <w:tblCellSpacing w:w="15" w:type="dxa"/>
        </w:trPr>
        <w:tc>
          <w:tcPr>
            <w:tcW w:w="0" w:type="auto"/>
            <w:vAlign w:val="center"/>
            <w:hideMark/>
          </w:tcPr>
          <w:p w14:paraId="74FCE106" w14:textId="77777777" w:rsidR="0095430C" w:rsidRDefault="0095430C">
            <w:pPr>
              <w:rPr>
                <w:rFonts w:eastAsia="Times New Roman"/>
                <w:lang w:val="en-US"/>
              </w:rPr>
            </w:pPr>
          </w:p>
        </w:tc>
        <w:tc>
          <w:tcPr>
            <w:tcW w:w="0" w:type="auto"/>
            <w:vAlign w:val="center"/>
            <w:hideMark/>
          </w:tcPr>
          <w:p w14:paraId="245190F4" w14:textId="77777777" w:rsidR="0095430C"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95430C" w14:paraId="11B47B37" w14:textId="77777777">
        <w:trPr>
          <w:divId w:val="510997197"/>
          <w:tblCellSpacing w:w="15" w:type="dxa"/>
        </w:trPr>
        <w:tc>
          <w:tcPr>
            <w:tcW w:w="0" w:type="auto"/>
            <w:vAlign w:val="center"/>
            <w:hideMark/>
          </w:tcPr>
          <w:p w14:paraId="78044D95" w14:textId="77777777" w:rsidR="0095430C" w:rsidRDefault="0095430C">
            <w:pPr>
              <w:rPr>
                <w:rFonts w:eastAsia="Times New Roman"/>
                <w:lang w:val="en-US"/>
              </w:rPr>
            </w:pPr>
          </w:p>
        </w:tc>
        <w:tc>
          <w:tcPr>
            <w:tcW w:w="0" w:type="auto"/>
            <w:vAlign w:val="center"/>
            <w:hideMark/>
          </w:tcPr>
          <w:p w14:paraId="58215486" w14:textId="77777777" w:rsidR="0095430C"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95430C" w14:paraId="465EB7B8" w14:textId="77777777">
        <w:trPr>
          <w:divId w:val="510997197"/>
          <w:tblCellSpacing w:w="15" w:type="dxa"/>
        </w:trPr>
        <w:tc>
          <w:tcPr>
            <w:tcW w:w="0" w:type="auto"/>
            <w:vAlign w:val="center"/>
            <w:hideMark/>
          </w:tcPr>
          <w:p w14:paraId="53E79AFC" w14:textId="77777777" w:rsidR="0095430C" w:rsidRDefault="0095430C">
            <w:pPr>
              <w:rPr>
                <w:rFonts w:eastAsia="Times New Roman"/>
                <w:lang w:val="en-US"/>
              </w:rPr>
            </w:pPr>
          </w:p>
        </w:tc>
        <w:tc>
          <w:tcPr>
            <w:tcW w:w="0" w:type="auto"/>
            <w:vAlign w:val="center"/>
            <w:hideMark/>
          </w:tcPr>
          <w:p w14:paraId="7731A39D" w14:textId="77777777" w:rsidR="0095430C"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95430C" w14:paraId="43FE5927" w14:textId="77777777">
        <w:trPr>
          <w:divId w:val="510997197"/>
          <w:tblCellSpacing w:w="15" w:type="dxa"/>
        </w:trPr>
        <w:tc>
          <w:tcPr>
            <w:tcW w:w="0" w:type="auto"/>
            <w:vAlign w:val="center"/>
            <w:hideMark/>
          </w:tcPr>
          <w:p w14:paraId="3ABAE716" w14:textId="77777777" w:rsidR="0095430C" w:rsidRDefault="0095430C">
            <w:pPr>
              <w:rPr>
                <w:rFonts w:eastAsia="Times New Roman"/>
                <w:lang w:val="en-US"/>
              </w:rPr>
            </w:pPr>
          </w:p>
        </w:tc>
        <w:tc>
          <w:tcPr>
            <w:tcW w:w="0" w:type="auto"/>
            <w:vAlign w:val="center"/>
            <w:hideMark/>
          </w:tcPr>
          <w:p w14:paraId="2F3FF748" w14:textId="77777777" w:rsidR="0095430C"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95430C" w14:paraId="2348DEC4" w14:textId="77777777">
        <w:trPr>
          <w:divId w:val="510997197"/>
          <w:tblCellSpacing w:w="15" w:type="dxa"/>
        </w:trPr>
        <w:tc>
          <w:tcPr>
            <w:tcW w:w="0" w:type="auto"/>
            <w:vAlign w:val="center"/>
            <w:hideMark/>
          </w:tcPr>
          <w:p w14:paraId="0FAEF866" w14:textId="77777777" w:rsidR="0095430C" w:rsidRDefault="0095430C">
            <w:pPr>
              <w:rPr>
                <w:rFonts w:eastAsia="Times New Roman"/>
                <w:lang w:val="en-US"/>
              </w:rPr>
            </w:pPr>
          </w:p>
        </w:tc>
        <w:tc>
          <w:tcPr>
            <w:tcW w:w="0" w:type="auto"/>
            <w:vAlign w:val="center"/>
            <w:hideMark/>
          </w:tcPr>
          <w:p w14:paraId="467C229E" w14:textId="77777777" w:rsidR="0095430C"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95430C" w14:paraId="0B01F31B" w14:textId="77777777">
        <w:trPr>
          <w:divId w:val="510997197"/>
          <w:tblCellSpacing w:w="15" w:type="dxa"/>
        </w:trPr>
        <w:tc>
          <w:tcPr>
            <w:tcW w:w="0" w:type="auto"/>
            <w:vAlign w:val="center"/>
            <w:hideMark/>
          </w:tcPr>
          <w:p w14:paraId="3D96D71A" w14:textId="77777777" w:rsidR="0095430C" w:rsidRDefault="0095430C">
            <w:pPr>
              <w:rPr>
                <w:rFonts w:eastAsia="Times New Roman"/>
                <w:lang w:val="en-US"/>
              </w:rPr>
            </w:pPr>
          </w:p>
        </w:tc>
        <w:tc>
          <w:tcPr>
            <w:tcW w:w="0" w:type="auto"/>
            <w:vAlign w:val="center"/>
            <w:hideMark/>
          </w:tcPr>
          <w:p w14:paraId="5EC6C860" w14:textId="77777777" w:rsidR="0095430C"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95430C" w14:paraId="17F6D21C" w14:textId="77777777">
        <w:trPr>
          <w:divId w:val="510997197"/>
          <w:tblCellSpacing w:w="15" w:type="dxa"/>
        </w:trPr>
        <w:tc>
          <w:tcPr>
            <w:tcW w:w="0" w:type="auto"/>
            <w:vAlign w:val="center"/>
            <w:hideMark/>
          </w:tcPr>
          <w:p w14:paraId="64D7F952" w14:textId="77777777" w:rsidR="0095430C" w:rsidRDefault="0095430C">
            <w:pPr>
              <w:rPr>
                <w:rFonts w:eastAsia="Times New Roman"/>
                <w:lang w:val="en-US"/>
              </w:rPr>
            </w:pPr>
          </w:p>
        </w:tc>
        <w:tc>
          <w:tcPr>
            <w:tcW w:w="0" w:type="auto"/>
            <w:vAlign w:val="center"/>
            <w:hideMark/>
          </w:tcPr>
          <w:p w14:paraId="4C84A690" w14:textId="77777777" w:rsidR="0095430C"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95430C" w14:paraId="3F7A2BEC" w14:textId="77777777">
        <w:trPr>
          <w:divId w:val="510997197"/>
          <w:tblCellSpacing w:w="15" w:type="dxa"/>
        </w:trPr>
        <w:tc>
          <w:tcPr>
            <w:tcW w:w="0" w:type="auto"/>
            <w:vAlign w:val="center"/>
            <w:hideMark/>
          </w:tcPr>
          <w:p w14:paraId="72E72FF2" w14:textId="77777777" w:rsidR="0095430C" w:rsidRDefault="0095430C">
            <w:pPr>
              <w:rPr>
                <w:rFonts w:eastAsia="Times New Roman"/>
                <w:lang w:val="en-US"/>
              </w:rPr>
            </w:pPr>
          </w:p>
        </w:tc>
        <w:tc>
          <w:tcPr>
            <w:tcW w:w="0" w:type="auto"/>
            <w:vAlign w:val="center"/>
            <w:hideMark/>
          </w:tcPr>
          <w:p w14:paraId="2A274476" w14:textId="77777777" w:rsidR="0095430C"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95430C" w14:paraId="3566A5B7" w14:textId="77777777">
        <w:trPr>
          <w:divId w:val="510997197"/>
          <w:tblCellSpacing w:w="15" w:type="dxa"/>
        </w:trPr>
        <w:tc>
          <w:tcPr>
            <w:tcW w:w="0" w:type="auto"/>
            <w:vAlign w:val="center"/>
            <w:hideMark/>
          </w:tcPr>
          <w:p w14:paraId="4CF3DA65" w14:textId="77777777" w:rsidR="0095430C" w:rsidRDefault="0095430C">
            <w:pPr>
              <w:rPr>
                <w:rFonts w:eastAsia="Times New Roman"/>
                <w:lang w:val="en-US"/>
              </w:rPr>
            </w:pPr>
          </w:p>
        </w:tc>
        <w:tc>
          <w:tcPr>
            <w:tcW w:w="0" w:type="auto"/>
            <w:vAlign w:val="center"/>
            <w:hideMark/>
          </w:tcPr>
          <w:p w14:paraId="420E307B" w14:textId="77777777" w:rsidR="0095430C"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95430C" w14:paraId="43F6E353" w14:textId="77777777">
        <w:trPr>
          <w:divId w:val="510997197"/>
          <w:tblCellSpacing w:w="15" w:type="dxa"/>
        </w:trPr>
        <w:tc>
          <w:tcPr>
            <w:tcW w:w="0" w:type="auto"/>
            <w:vAlign w:val="center"/>
            <w:hideMark/>
          </w:tcPr>
          <w:p w14:paraId="3DF03ED0" w14:textId="77777777" w:rsidR="0095430C" w:rsidRDefault="0095430C">
            <w:pPr>
              <w:rPr>
                <w:rFonts w:eastAsia="Times New Roman"/>
                <w:lang w:val="en-US"/>
              </w:rPr>
            </w:pPr>
          </w:p>
        </w:tc>
        <w:tc>
          <w:tcPr>
            <w:tcW w:w="0" w:type="auto"/>
            <w:vAlign w:val="center"/>
            <w:hideMark/>
          </w:tcPr>
          <w:p w14:paraId="44A68987" w14:textId="77777777" w:rsidR="0095430C"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95430C" w14:paraId="510D86A3" w14:textId="77777777">
        <w:trPr>
          <w:divId w:val="510997197"/>
          <w:tblCellSpacing w:w="15" w:type="dxa"/>
        </w:trPr>
        <w:tc>
          <w:tcPr>
            <w:tcW w:w="0" w:type="auto"/>
            <w:vAlign w:val="center"/>
            <w:hideMark/>
          </w:tcPr>
          <w:p w14:paraId="717BB47A" w14:textId="77777777" w:rsidR="0095430C" w:rsidRDefault="0095430C">
            <w:pPr>
              <w:rPr>
                <w:rFonts w:eastAsia="Times New Roman"/>
                <w:lang w:val="en-US"/>
              </w:rPr>
            </w:pPr>
          </w:p>
        </w:tc>
        <w:tc>
          <w:tcPr>
            <w:tcW w:w="0" w:type="auto"/>
            <w:vAlign w:val="center"/>
            <w:hideMark/>
          </w:tcPr>
          <w:p w14:paraId="31C7978B" w14:textId="77777777" w:rsidR="0095430C"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95430C" w14:paraId="41E2D2FB" w14:textId="77777777">
        <w:trPr>
          <w:divId w:val="510997197"/>
          <w:tblCellSpacing w:w="15" w:type="dxa"/>
        </w:trPr>
        <w:tc>
          <w:tcPr>
            <w:tcW w:w="0" w:type="auto"/>
            <w:vAlign w:val="center"/>
            <w:hideMark/>
          </w:tcPr>
          <w:p w14:paraId="0EF2FE93" w14:textId="77777777" w:rsidR="0095430C" w:rsidRDefault="0095430C">
            <w:pPr>
              <w:rPr>
                <w:rFonts w:eastAsia="Times New Roman"/>
                <w:lang w:val="en-US"/>
              </w:rPr>
            </w:pPr>
          </w:p>
        </w:tc>
        <w:tc>
          <w:tcPr>
            <w:tcW w:w="0" w:type="auto"/>
            <w:vAlign w:val="center"/>
            <w:hideMark/>
          </w:tcPr>
          <w:p w14:paraId="1B1CFB56" w14:textId="77777777" w:rsidR="0095430C"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percutaneous access to a patient's cardiovascular system </w:t>
            </w:r>
          </w:p>
        </w:tc>
      </w:tr>
      <w:tr w:rsidR="0095430C" w14:paraId="287E4C16" w14:textId="77777777">
        <w:trPr>
          <w:divId w:val="510997197"/>
          <w:tblCellSpacing w:w="15" w:type="dxa"/>
        </w:trPr>
        <w:tc>
          <w:tcPr>
            <w:tcW w:w="0" w:type="auto"/>
            <w:vAlign w:val="center"/>
            <w:hideMark/>
          </w:tcPr>
          <w:p w14:paraId="35C4BEA0" w14:textId="77777777" w:rsidR="0095430C" w:rsidRDefault="0095430C">
            <w:pPr>
              <w:rPr>
                <w:rFonts w:eastAsia="Times New Roman"/>
                <w:lang w:val="en-US"/>
              </w:rPr>
            </w:pPr>
          </w:p>
        </w:tc>
        <w:tc>
          <w:tcPr>
            <w:tcW w:w="0" w:type="auto"/>
            <w:vAlign w:val="center"/>
            <w:hideMark/>
          </w:tcPr>
          <w:p w14:paraId="57D1D8FD" w14:textId="77777777" w:rsidR="0095430C"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95430C" w14:paraId="4D8EB28D" w14:textId="77777777">
        <w:trPr>
          <w:divId w:val="510997197"/>
          <w:tblCellSpacing w:w="15" w:type="dxa"/>
        </w:trPr>
        <w:tc>
          <w:tcPr>
            <w:tcW w:w="0" w:type="auto"/>
            <w:vAlign w:val="center"/>
            <w:hideMark/>
          </w:tcPr>
          <w:p w14:paraId="1039AA3B" w14:textId="77777777" w:rsidR="0095430C" w:rsidRDefault="0095430C">
            <w:pPr>
              <w:rPr>
                <w:rFonts w:eastAsia="Times New Roman"/>
                <w:lang w:val="en-US"/>
              </w:rPr>
            </w:pPr>
          </w:p>
        </w:tc>
        <w:tc>
          <w:tcPr>
            <w:tcW w:w="0" w:type="auto"/>
            <w:vAlign w:val="center"/>
            <w:hideMark/>
          </w:tcPr>
          <w:p w14:paraId="0F4462CB" w14:textId="77777777" w:rsidR="0095430C"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95430C" w14:paraId="0B1E7FAC" w14:textId="77777777">
        <w:trPr>
          <w:divId w:val="510997197"/>
          <w:tblCellSpacing w:w="15" w:type="dxa"/>
        </w:trPr>
        <w:tc>
          <w:tcPr>
            <w:tcW w:w="0" w:type="auto"/>
            <w:vAlign w:val="center"/>
            <w:hideMark/>
          </w:tcPr>
          <w:p w14:paraId="7664BCE3" w14:textId="77777777" w:rsidR="0095430C" w:rsidRDefault="0095430C">
            <w:pPr>
              <w:rPr>
                <w:rFonts w:eastAsia="Times New Roman"/>
                <w:lang w:val="en-US"/>
              </w:rPr>
            </w:pPr>
          </w:p>
        </w:tc>
        <w:tc>
          <w:tcPr>
            <w:tcW w:w="0" w:type="auto"/>
            <w:vAlign w:val="center"/>
            <w:hideMark/>
          </w:tcPr>
          <w:p w14:paraId="11AF3F5D" w14:textId="283B14E5" w:rsidR="0095430C"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95430C" w14:paraId="11A7A112" w14:textId="77777777">
        <w:trPr>
          <w:divId w:val="510997197"/>
          <w:tblCellSpacing w:w="15" w:type="dxa"/>
        </w:trPr>
        <w:tc>
          <w:tcPr>
            <w:tcW w:w="0" w:type="auto"/>
            <w:vAlign w:val="center"/>
            <w:hideMark/>
          </w:tcPr>
          <w:p w14:paraId="2C149565" w14:textId="77777777" w:rsidR="0095430C" w:rsidRDefault="0095430C">
            <w:pPr>
              <w:rPr>
                <w:rFonts w:eastAsia="Times New Roman"/>
                <w:lang w:val="en-US"/>
              </w:rPr>
            </w:pPr>
          </w:p>
        </w:tc>
        <w:tc>
          <w:tcPr>
            <w:tcW w:w="0" w:type="auto"/>
            <w:vAlign w:val="center"/>
            <w:hideMark/>
          </w:tcPr>
          <w:p w14:paraId="2CB4081A" w14:textId="77777777" w:rsidR="0095430C"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95430C" w14:paraId="64918732" w14:textId="77777777">
        <w:trPr>
          <w:divId w:val="510997197"/>
          <w:tblCellSpacing w:w="15" w:type="dxa"/>
        </w:trPr>
        <w:tc>
          <w:tcPr>
            <w:tcW w:w="0" w:type="auto"/>
            <w:vAlign w:val="center"/>
            <w:hideMark/>
          </w:tcPr>
          <w:p w14:paraId="66DAD7EC" w14:textId="77777777" w:rsidR="0095430C" w:rsidRDefault="0095430C">
            <w:pPr>
              <w:rPr>
                <w:rFonts w:eastAsia="Times New Roman"/>
                <w:lang w:val="en-US"/>
              </w:rPr>
            </w:pPr>
          </w:p>
        </w:tc>
        <w:tc>
          <w:tcPr>
            <w:tcW w:w="0" w:type="auto"/>
            <w:vAlign w:val="center"/>
            <w:hideMark/>
          </w:tcPr>
          <w:p w14:paraId="749A7543" w14:textId="77777777" w:rsidR="0095430C"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95430C" w14:paraId="3896CB72" w14:textId="77777777">
        <w:trPr>
          <w:divId w:val="510997197"/>
          <w:tblCellSpacing w:w="15" w:type="dxa"/>
        </w:trPr>
        <w:tc>
          <w:tcPr>
            <w:tcW w:w="0" w:type="auto"/>
            <w:vAlign w:val="center"/>
            <w:hideMark/>
          </w:tcPr>
          <w:p w14:paraId="3DFC6CBF" w14:textId="77777777" w:rsidR="0095430C" w:rsidRDefault="0095430C">
            <w:pPr>
              <w:rPr>
                <w:rFonts w:eastAsia="Times New Roman"/>
                <w:lang w:val="en-US"/>
              </w:rPr>
            </w:pPr>
          </w:p>
        </w:tc>
        <w:tc>
          <w:tcPr>
            <w:tcW w:w="0" w:type="auto"/>
            <w:vAlign w:val="center"/>
            <w:hideMark/>
          </w:tcPr>
          <w:p w14:paraId="17E49E3A" w14:textId="77777777" w:rsidR="0095430C"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95430C" w14:paraId="685452C4" w14:textId="77777777">
        <w:trPr>
          <w:divId w:val="510997197"/>
          <w:tblCellSpacing w:w="15" w:type="dxa"/>
        </w:trPr>
        <w:tc>
          <w:tcPr>
            <w:tcW w:w="0" w:type="auto"/>
            <w:vAlign w:val="center"/>
            <w:hideMark/>
          </w:tcPr>
          <w:p w14:paraId="0C07ACFC" w14:textId="77777777" w:rsidR="0095430C" w:rsidRDefault="0095430C">
            <w:pPr>
              <w:rPr>
                <w:rFonts w:eastAsia="Times New Roman"/>
                <w:lang w:val="en-US"/>
              </w:rPr>
            </w:pPr>
          </w:p>
        </w:tc>
        <w:tc>
          <w:tcPr>
            <w:tcW w:w="0" w:type="auto"/>
            <w:vAlign w:val="center"/>
            <w:hideMark/>
          </w:tcPr>
          <w:p w14:paraId="1D83E77C" w14:textId="77777777" w:rsidR="0095430C"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95430C" w14:paraId="46D391C5" w14:textId="77777777">
        <w:trPr>
          <w:divId w:val="510997197"/>
          <w:tblCellSpacing w:w="15" w:type="dxa"/>
        </w:trPr>
        <w:tc>
          <w:tcPr>
            <w:tcW w:w="0" w:type="auto"/>
            <w:vAlign w:val="center"/>
            <w:hideMark/>
          </w:tcPr>
          <w:p w14:paraId="05F8176D" w14:textId="77777777" w:rsidR="0095430C" w:rsidRDefault="0095430C">
            <w:pPr>
              <w:rPr>
                <w:rFonts w:eastAsia="Times New Roman"/>
                <w:lang w:val="en-US"/>
              </w:rPr>
            </w:pPr>
          </w:p>
        </w:tc>
        <w:tc>
          <w:tcPr>
            <w:tcW w:w="0" w:type="auto"/>
            <w:vAlign w:val="center"/>
            <w:hideMark/>
          </w:tcPr>
          <w:p w14:paraId="19A76B7E" w14:textId="77777777" w:rsidR="0095430C"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95430C" w14:paraId="4F53F0BD" w14:textId="77777777">
        <w:trPr>
          <w:divId w:val="510997197"/>
          <w:tblCellSpacing w:w="15" w:type="dxa"/>
        </w:trPr>
        <w:tc>
          <w:tcPr>
            <w:tcW w:w="0" w:type="auto"/>
            <w:vAlign w:val="center"/>
            <w:hideMark/>
          </w:tcPr>
          <w:p w14:paraId="3D8C19F8" w14:textId="77777777" w:rsidR="0095430C" w:rsidRDefault="0095430C">
            <w:pPr>
              <w:rPr>
                <w:rFonts w:eastAsia="Times New Roman"/>
                <w:lang w:val="en-US"/>
              </w:rPr>
            </w:pPr>
          </w:p>
        </w:tc>
        <w:tc>
          <w:tcPr>
            <w:tcW w:w="0" w:type="auto"/>
            <w:vAlign w:val="center"/>
            <w:hideMark/>
          </w:tcPr>
          <w:p w14:paraId="42CD0C0C" w14:textId="77777777" w:rsidR="0095430C"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95430C" w14:paraId="381D1F5A" w14:textId="77777777">
        <w:trPr>
          <w:divId w:val="510997197"/>
          <w:tblCellSpacing w:w="15" w:type="dxa"/>
        </w:trPr>
        <w:tc>
          <w:tcPr>
            <w:tcW w:w="0" w:type="auto"/>
            <w:vAlign w:val="center"/>
            <w:hideMark/>
          </w:tcPr>
          <w:p w14:paraId="62476E55" w14:textId="77777777" w:rsidR="0095430C" w:rsidRDefault="0095430C">
            <w:pPr>
              <w:rPr>
                <w:rFonts w:eastAsia="Times New Roman"/>
                <w:lang w:val="en-US"/>
              </w:rPr>
            </w:pPr>
          </w:p>
        </w:tc>
        <w:tc>
          <w:tcPr>
            <w:tcW w:w="0" w:type="auto"/>
            <w:vAlign w:val="center"/>
            <w:hideMark/>
          </w:tcPr>
          <w:p w14:paraId="69608D64" w14:textId="77777777" w:rsidR="0095430C"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95430C" w14:paraId="6F6CCB3C" w14:textId="77777777">
        <w:trPr>
          <w:divId w:val="510997197"/>
          <w:tblCellSpacing w:w="15" w:type="dxa"/>
        </w:trPr>
        <w:tc>
          <w:tcPr>
            <w:tcW w:w="0" w:type="auto"/>
            <w:vAlign w:val="center"/>
            <w:hideMark/>
          </w:tcPr>
          <w:p w14:paraId="50489A5C" w14:textId="77777777" w:rsidR="0095430C" w:rsidRDefault="0095430C">
            <w:pPr>
              <w:rPr>
                <w:rFonts w:eastAsia="Times New Roman"/>
                <w:lang w:val="en-US"/>
              </w:rPr>
            </w:pPr>
          </w:p>
        </w:tc>
        <w:tc>
          <w:tcPr>
            <w:tcW w:w="0" w:type="auto"/>
            <w:vAlign w:val="center"/>
            <w:hideMark/>
          </w:tcPr>
          <w:p w14:paraId="0C568D06" w14:textId="77777777" w:rsidR="0095430C"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95430C" w14:paraId="41D874AE" w14:textId="77777777">
        <w:trPr>
          <w:divId w:val="510997197"/>
          <w:tblCellSpacing w:w="15" w:type="dxa"/>
        </w:trPr>
        <w:tc>
          <w:tcPr>
            <w:tcW w:w="0" w:type="auto"/>
            <w:vAlign w:val="center"/>
            <w:hideMark/>
          </w:tcPr>
          <w:p w14:paraId="3BBDB582" w14:textId="77777777" w:rsidR="0095430C" w:rsidRDefault="0095430C">
            <w:pPr>
              <w:rPr>
                <w:rFonts w:eastAsia="Times New Roman"/>
                <w:lang w:val="en-US"/>
              </w:rPr>
            </w:pPr>
          </w:p>
        </w:tc>
        <w:tc>
          <w:tcPr>
            <w:tcW w:w="0" w:type="auto"/>
            <w:vAlign w:val="center"/>
            <w:hideMark/>
          </w:tcPr>
          <w:p w14:paraId="77E907AD" w14:textId="77777777" w:rsidR="0095430C"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95430C" w14:paraId="140B7684" w14:textId="77777777">
        <w:trPr>
          <w:divId w:val="510997197"/>
          <w:tblCellSpacing w:w="15" w:type="dxa"/>
        </w:trPr>
        <w:tc>
          <w:tcPr>
            <w:tcW w:w="0" w:type="auto"/>
            <w:vAlign w:val="center"/>
            <w:hideMark/>
          </w:tcPr>
          <w:p w14:paraId="2801025E" w14:textId="77777777" w:rsidR="0095430C" w:rsidRDefault="0095430C">
            <w:pPr>
              <w:rPr>
                <w:rFonts w:eastAsia="Times New Roman"/>
                <w:lang w:val="en-US"/>
              </w:rPr>
            </w:pPr>
          </w:p>
        </w:tc>
        <w:tc>
          <w:tcPr>
            <w:tcW w:w="0" w:type="auto"/>
            <w:vAlign w:val="center"/>
            <w:hideMark/>
          </w:tcPr>
          <w:p w14:paraId="49C48ABE" w14:textId="77777777" w:rsidR="0095430C"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95430C" w14:paraId="24691061" w14:textId="77777777">
        <w:trPr>
          <w:divId w:val="510997197"/>
          <w:tblCellSpacing w:w="15" w:type="dxa"/>
        </w:trPr>
        <w:tc>
          <w:tcPr>
            <w:tcW w:w="0" w:type="auto"/>
            <w:vAlign w:val="center"/>
            <w:hideMark/>
          </w:tcPr>
          <w:p w14:paraId="16CE511D" w14:textId="77777777" w:rsidR="0095430C" w:rsidRDefault="0095430C">
            <w:pPr>
              <w:rPr>
                <w:rFonts w:eastAsia="Times New Roman"/>
                <w:lang w:val="en-US"/>
              </w:rPr>
            </w:pPr>
          </w:p>
        </w:tc>
        <w:tc>
          <w:tcPr>
            <w:tcW w:w="0" w:type="auto"/>
            <w:vAlign w:val="center"/>
            <w:hideMark/>
          </w:tcPr>
          <w:p w14:paraId="040A90FE" w14:textId="75DDA4A8" w:rsidR="0095430C"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95430C" w14:paraId="567E8539" w14:textId="77777777">
        <w:trPr>
          <w:divId w:val="510997197"/>
          <w:tblCellSpacing w:w="15" w:type="dxa"/>
        </w:trPr>
        <w:tc>
          <w:tcPr>
            <w:tcW w:w="0" w:type="auto"/>
            <w:vAlign w:val="center"/>
            <w:hideMark/>
          </w:tcPr>
          <w:p w14:paraId="6DA6243D" w14:textId="77777777" w:rsidR="0095430C" w:rsidRDefault="0095430C">
            <w:pPr>
              <w:rPr>
                <w:rFonts w:eastAsia="Times New Roman"/>
                <w:lang w:val="en-US"/>
              </w:rPr>
            </w:pPr>
          </w:p>
        </w:tc>
        <w:tc>
          <w:tcPr>
            <w:tcW w:w="0" w:type="auto"/>
            <w:vAlign w:val="center"/>
            <w:hideMark/>
          </w:tcPr>
          <w:p w14:paraId="19C9318C" w14:textId="77777777" w:rsidR="0095430C"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95430C" w14:paraId="3A3C2F0C" w14:textId="77777777">
        <w:trPr>
          <w:divId w:val="510997197"/>
          <w:tblCellSpacing w:w="15" w:type="dxa"/>
        </w:trPr>
        <w:tc>
          <w:tcPr>
            <w:tcW w:w="0" w:type="auto"/>
            <w:vAlign w:val="center"/>
            <w:hideMark/>
          </w:tcPr>
          <w:p w14:paraId="4EC9D2D8" w14:textId="77777777" w:rsidR="0095430C" w:rsidRDefault="0095430C">
            <w:pPr>
              <w:rPr>
                <w:rFonts w:eastAsia="Times New Roman"/>
                <w:lang w:val="en-US"/>
              </w:rPr>
            </w:pPr>
          </w:p>
        </w:tc>
        <w:tc>
          <w:tcPr>
            <w:tcW w:w="0" w:type="auto"/>
            <w:vAlign w:val="center"/>
            <w:hideMark/>
          </w:tcPr>
          <w:p w14:paraId="2FAA7AF7" w14:textId="77777777" w:rsidR="0095430C"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95430C" w14:paraId="74C40808" w14:textId="77777777">
        <w:trPr>
          <w:divId w:val="510997197"/>
          <w:tblCellSpacing w:w="15" w:type="dxa"/>
        </w:trPr>
        <w:tc>
          <w:tcPr>
            <w:tcW w:w="0" w:type="auto"/>
            <w:vAlign w:val="center"/>
            <w:hideMark/>
          </w:tcPr>
          <w:p w14:paraId="31E5A69E" w14:textId="77777777" w:rsidR="0095430C" w:rsidRDefault="0095430C">
            <w:pPr>
              <w:rPr>
                <w:rFonts w:eastAsia="Times New Roman"/>
                <w:lang w:val="en-US"/>
              </w:rPr>
            </w:pPr>
          </w:p>
        </w:tc>
        <w:tc>
          <w:tcPr>
            <w:tcW w:w="0" w:type="auto"/>
            <w:vAlign w:val="center"/>
            <w:hideMark/>
          </w:tcPr>
          <w:p w14:paraId="5235CB45" w14:textId="77777777" w:rsidR="0095430C"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95430C" w14:paraId="73A30C6B" w14:textId="77777777">
        <w:trPr>
          <w:divId w:val="510997197"/>
          <w:tblCellSpacing w:w="15" w:type="dxa"/>
        </w:trPr>
        <w:tc>
          <w:tcPr>
            <w:tcW w:w="0" w:type="auto"/>
            <w:vAlign w:val="center"/>
            <w:hideMark/>
          </w:tcPr>
          <w:p w14:paraId="1F74FF50" w14:textId="77777777" w:rsidR="0095430C" w:rsidRDefault="0095430C">
            <w:pPr>
              <w:rPr>
                <w:rFonts w:eastAsia="Times New Roman"/>
                <w:lang w:val="en-US"/>
              </w:rPr>
            </w:pPr>
          </w:p>
        </w:tc>
        <w:tc>
          <w:tcPr>
            <w:tcW w:w="0" w:type="auto"/>
            <w:vAlign w:val="center"/>
            <w:hideMark/>
          </w:tcPr>
          <w:p w14:paraId="667362D2" w14:textId="77777777" w:rsidR="0095430C"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95430C" w14:paraId="19868783" w14:textId="77777777">
        <w:trPr>
          <w:divId w:val="510997197"/>
          <w:tblCellSpacing w:w="15" w:type="dxa"/>
        </w:trPr>
        <w:tc>
          <w:tcPr>
            <w:tcW w:w="0" w:type="auto"/>
            <w:vAlign w:val="center"/>
            <w:hideMark/>
          </w:tcPr>
          <w:p w14:paraId="512067EC" w14:textId="77777777" w:rsidR="0095430C" w:rsidRDefault="0095430C">
            <w:pPr>
              <w:rPr>
                <w:rFonts w:eastAsia="Times New Roman"/>
                <w:lang w:val="en-US"/>
              </w:rPr>
            </w:pPr>
          </w:p>
        </w:tc>
        <w:tc>
          <w:tcPr>
            <w:tcW w:w="0" w:type="auto"/>
            <w:vAlign w:val="center"/>
            <w:hideMark/>
          </w:tcPr>
          <w:p w14:paraId="633F96BC" w14:textId="77777777" w:rsidR="0095430C"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specifically the pixels/voxels identified as belonging to the classification of the identified segment </w:t>
            </w:r>
          </w:p>
        </w:tc>
      </w:tr>
      <w:tr w:rsidR="0095430C" w14:paraId="0E4C4169" w14:textId="77777777">
        <w:trPr>
          <w:divId w:val="510997197"/>
          <w:tblCellSpacing w:w="15" w:type="dxa"/>
        </w:trPr>
        <w:tc>
          <w:tcPr>
            <w:tcW w:w="0" w:type="auto"/>
            <w:vAlign w:val="center"/>
            <w:hideMark/>
          </w:tcPr>
          <w:p w14:paraId="59095E91" w14:textId="77777777" w:rsidR="0095430C" w:rsidRDefault="0095430C">
            <w:pPr>
              <w:rPr>
                <w:rFonts w:eastAsia="Times New Roman"/>
                <w:lang w:val="en-US"/>
              </w:rPr>
            </w:pPr>
          </w:p>
        </w:tc>
        <w:tc>
          <w:tcPr>
            <w:tcW w:w="0" w:type="auto"/>
            <w:vAlign w:val="center"/>
            <w:hideMark/>
          </w:tcPr>
          <w:p w14:paraId="577DC06F" w14:textId="0B1D75CA" w:rsidR="0095430C" w:rsidRDefault="005B11EB" w:rsidP="00417A28">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95430C" w14:paraId="2227269E" w14:textId="77777777">
        <w:trPr>
          <w:divId w:val="510997197"/>
          <w:tblCellSpacing w:w="15" w:type="dxa"/>
        </w:trPr>
        <w:tc>
          <w:tcPr>
            <w:tcW w:w="0" w:type="auto"/>
            <w:vAlign w:val="center"/>
            <w:hideMark/>
          </w:tcPr>
          <w:p w14:paraId="1E761FE1" w14:textId="77777777" w:rsidR="0095430C" w:rsidRDefault="0095430C">
            <w:pPr>
              <w:rPr>
                <w:rFonts w:eastAsia="Times New Roman"/>
                <w:lang w:val="en-US"/>
              </w:rPr>
            </w:pPr>
          </w:p>
        </w:tc>
        <w:tc>
          <w:tcPr>
            <w:tcW w:w="0" w:type="auto"/>
            <w:vAlign w:val="center"/>
            <w:hideMark/>
          </w:tcPr>
          <w:p w14:paraId="34B1C033" w14:textId="77777777" w:rsidR="0095430C"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w:t>
            </w:r>
            <w:r>
              <w:rPr>
                <w:rFonts w:eastAsia="Times New Roman"/>
                <w:lang w:val="en-US"/>
              </w:rPr>
              <w:lastRenderedPageBreak/>
              <w:t xml:space="preserve">observations </w:t>
            </w:r>
          </w:p>
        </w:tc>
      </w:tr>
      <w:tr w:rsidR="0095430C" w14:paraId="63A59328" w14:textId="77777777">
        <w:trPr>
          <w:divId w:val="510997197"/>
          <w:tblCellSpacing w:w="15" w:type="dxa"/>
        </w:trPr>
        <w:tc>
          <w:tcPr>
            <w:tcW w:w="0" w:type="auto"/>
            <w:vAlign w:val="center"/>
            <w:hideMark/>
          </w:tcPr>
          <w:p w14:paraId="530136D1" w14:textId="77777777" w:rsidR="0095430C" w:rsidRDefault="0095430C">
            <w:pPr>
              <w:rPr>
                <w:rFonts w:eastAsia="Times New Roman"/>
                <w:lang w:val="en-US"/>
              </w:rPr>
            </w:pPr>
          </w:p>
        </w:tc>
        <w:tc>
          <w:tcPr>
            <w:tcW w:w="0" w:type="auto"/>
            <w:vAlign w:val="center"/>
            <w:hideMark/>
          </w:tcPr>
          <w:p w14:paraId="70A0CB56" w14:textId="77777777" w:rsidR="0095430C"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95430C" w14:paraId="38BEF85B" w14:textId="77777777">
        <w:trPr>
          <w:divId w:val="510997197"/>
          <w:tblCellSpacing w:w="15" w:type="dxa"/>
        </w:trPr>
        <w:tc>
          <w:tcPr>
            <w:tcW w:w="0" w:type="auto"/>
            <w:vAlign w:val="center"/>
            <w:hideMark/>
          </w:tcPr>
          <w:p w14:paraId="620B5B8B" w14:textId="77777777" w:rsidR="0095430C" w:rsidRDefault="0095430C">
            <w:pPr>
              <w:rPr>
                <w:rFonts w:eastAsia="Times New Roman"/>
                <w:lang w:val="en-US"/>
              </w:rPr>
            </w:pPr>
          </w:p>
        </w:tc>
        <w:tc>
          <w:tcPr>
            <w:tcW w:w="0" w:type="auto"/>
            <w:vAlign w:val="center"/>
            <w:hideMark/>
          </w:tcPr>
          <w:p w14:paraId="68C3C08E" w14:textId="77777777" w:rsidR="0095430C"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95430C" w14:paraId="6C13A8C6" w14:textId="77777777">
        <w:trPr>
          <w:divId w:val="510997197"/>
          <w:tblCellSpacing w:w="15" w:type="dxa"/>
        </w:trPr>
        <w:tc>
          <w:tcPr>
            <w:tcW w:w="0" w:type="auto"/>
            <w:vAlign w:val="center"/>
            <w:hideMark/>
          </w:tcPr>
          <w:p w14:paraId="114A7CB3" w14:textId="77777777" w:rsidR="0095430C" w:rsidRDefault="0095430C">
            <w:pPr>
              <w:rPr>
                <w:rFonts w:eastAsia="Times New Roman"/>
                <w:lang w:val="en-US"/>
              </w:rPr>
            </w:pPr>
          </w:p>
        </w:tc>
        <w:tc>
          <w:tcPr>
            <w:tcW w:w="0" w:type="auto"/>
            <w:vAlign w:val="center"/>
            <w:hideMark/>
          </w:tcPr>
          <w:p w14:paraId="719E96FF" w14:textId="77777777" w:rsidR="0095430C"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95430C" w14:paraId="429DFECE" w14:textId="77777777">
        <w:trPr>
          <w:divId w:val="510997197"/>
          <w:tblCellSpacing w:w="15" w:type="dxa"/>
        </w:trPr>
        <w:tc>
          <w:tcPr>
            <w:tcW w:w="0" w:type="auto"/>
            <w:vAlign w:val="center"/>
            <w:hideMark/>
          </w:tcPr>
          <w:p w14:paraId="493EA2C0" w14:textId="77777777" w:rsidR="0095430C" w:rsidRDefault="0095430C">
            <w:pPr>
              <w:rPr>
                <w:rFonts w:eastAsia="Times New Roman"/>
                <w:lang w:val="en-US"/>
              </w:rPr>
            </w:pPr>
          </w:p>
        </w:tc>
        <w:tc>
          <w:tcPr>
            <w:tcW w:w="0" w:type="auto"/>
            <w:vAlign w:val="center"/>
            <w:hideMark/>
          </w:tcPr>
          <w:p w14:paraId="02F66C1B" w14:textId="77777777" w:rsidR="0095430C"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95430C" w14:paraId="37345DDB" w14:textId="77777777">
        <w:trPr>
          <w:divId w:val="510997197"/>
          <w:tblCellSpacing w:w="15" w:type="dxa"/>
        </w:trPr>
        <w:tc>
          <w:tcPr>
            <w:tcW w:w="0" w:type="auto"/>
            <w:vAlign w:val="center"/>
            <w:hideMark/>
          </w:tcPr>
          <w:p w14:paraId="42450B1E" w14:textId="77777777" w:rsidR="0095430C" w:rsidRDefault="0095430C">
            <w:pPr>
              <w:rPr>
                <w:rFonts w:eastAsia="Times New Roman"/>
                <w:lang w:val="en-US"/>
              </w:rPr>
            </w:pPr>
          </w:p>
        </w:tc>
        <w:tc>
          <w:tcPr>
            <w:tcW w:w="0" w:type="auto"/>
            <w:vAlign w:val="center"/>
            <w:hideMark/>
          </w:tcPr>
          <w:p w14:paraId="6DC8460D" w14:textId="77777777" w:rsidR="0095430C"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95430C" w14:paraId="2A9743D9" w14:textId="77777777">
        <w:trPr>
          <w:divId w:val="510997197"/>
          <w:tblCellSpacing w:w="15" w:type="dxa"/>
        </w:trPr>
        <w:tc>
          <w:tcPr>
            <w:tcW w:w="0" w:type="auto"/>
            <w:vAlign w:val="center"/>
            <w:hideMark/>
          </w:tcPr>
          <w:p w14:paraId="6F015B38" w14:textId="77777777" w:rsidR="0095430C" w:rsidRDefault="0095430C">
            <w:pPr>
              <w:rPr>
                <w:rFonts w:eastAsia="Times New Roman"/>
                <w:lang w:val="en-US"/>
              </w:rPr>
            </w:pPr>
          </w:p>
        </w:tc>
        <w:tc>
          <w:tcPr>
            <w:tcW w:w="0" w:type="auto"/>
            <w:vAlign w:val="center"/>
            <w:hideMark/>
          </w:tcPr>
          <w:p w14:paraId="22156A2F" w14:textId="77777777" w:rsidR="0095430C"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95430C" w14:paraId="36E46F47" w14:textId="77777777">
        <w:trPr>
          <w:divId w:val="510997197"/>
          <w:tblCellSpacing w:w="15" w:type="dxa"/>
        </w:trPr>
        <w:tc>
          <w:tcPr>
            <w:tcW w:w="0" w:type="auto"/>
            <w:vAlign w:val="center"/>
            <w:hideMark/>
          </w:tcPr>
          <w:p w14:paraId="0812AD35" w14:textId="77777777" w:rsidR="0095430C" w:rsidRDefault="0095430C">
            <w:pPr>
              <w:rPr>
                <w:rFonts w:eastAsia="Times New Roman"/>
                <w:lang w:val="en-US"/>
              </w:rPr>
            </w:pPr>
          </w:p>
        </w:tc>
        <w:tc>
          <w:tcPr>
            <w:tcW w:w="0" w:type="auto"/>
            <w:vAlign w:val="center"/>
            <w:hideMark/>
          </w:tcPr>
          <w:p w14:paraId="4F8B87C5" w14:textId="77777777" w:rsidR="0095430C" w:rsidRDefault="005B11EB">
            <w:pPr>
              <w:rPr>
                <w:rFonts w:eastAsia="Times New Roman"/>
                <w:lang w:val="en-US"/>
              </w:rPr>
            </w:pPr>
            <w:r>
              <w:rPr>
                <w:rFonts w:eastAsia="Times New Roman"/>
                <w:b/>
                <w:bCs/>
                <w:lang w:val="en-US"/>
              </w:rPr>
              <w:t xml:space="preserve">Area Outline: </w:t>
            </w:r>
          </w:p>
        </w:tc>
      </w:tr>
      <w:tr w:rsidR="0095430C" w14:paraId="45DCECF6" w14:textId="77777777">
        <w:trPr>
          <w:divId w:val="510997197"/>
          <w:tblCellSpacing w:w="15" w:type="dxa"/>
        </w:trPr>
        <w:tc>
          <w:tcPr>
            <w:tcW w:w="0" w:type="auto"/>
            <w:vAlign w:val="center"/>
            <w:hideMark/>
          </w:tcPr>
          <w:p w14:paraId="748DC10B" w14:textId="77777777" w:rsidR="0095430C" w:rsidRDefault="0095430C">
            <w:pPr>
              <w:rPr>
                <w:rFonts w:eastAsia="Times New Roman"/>
                <w:lang w:val="en-US"/>
              </w:rPr>
            </w:pPr>
          </w:p>
        </w:tc>
        <w:tc>
          <w:tcPr>
            <w:tcW w:w="0" w:type="auto"/>
            <w:vAlign w:val="center"/>
            <w:hideMark/>
          </w:tcPr>
          <w:p w14:paraId="7D33C36B" w14:textId="77777777" w:rsidR="0095430C" w:rsidRDefault="005B11EB">
            <w:pPr>
              <w:rPr>
                <w:rFonts w:eastAsia="Times New Roman"/>
                <w:lang w:val="en-US"/>
              </w:rPr>
            </w:pPr>
            <w:r>
              <w:rPr>
                <w:rFonts w:eastAsia="Times New Roman"/>
                <w:b/>
                <w:bCs/>
                <w:lang w:val="en-US"/>
              </w:rPr>
              <w:t xml:space="preserve">Area of Defined Region: </w:t>
            </w:r>
          </w:p>
        </w:tc>
      </w:tr>
      <w:tr w:rsidR="0095430C" w14:paraId="7BC1C0BC" w14:textId="77777777">
        <w:trPr>
          <w:divId w:val="510997197"/>
          <w:tblCellSpacing w:w="15" w:type="dxa"/>
        </w:trPr>
        <w:tc>
          <w:tcPr>
            <w:tcW w:w="0" w:type="auto"/>
            <w:vAlign w:val="center"/>
            <w:hideMark/>
          </w:tcPr>
          <w:p w14:paraId="477B7468" w14:textId="77777777" w:rsidR="0095430C" w:rsidRDefault="0095430C">
            <w:pPr>
              <w:rPr>
                <w:rFonts w:eastAsia="Times New Roman"/>
                <w:lang w:val="en-US"/>
              </w:rPr>
            </w:pPr>
          </w:p>
        </w:tc>
        <w:tc>
          <w:tcPr>
            <w:tcW w:w="0" w:type="auto"/>
            <w:vAlign w:val="center"/>
            <w:hideMark/>
          </w:tcPr>
          <w:p w14:paraId="662D87DB" w14:textId="77777777" w:rsidR="0095430C"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95430C" w14:paraId="7CAAB792" w14:textId="77777777">
        <w:trPr>
          <w:divId w:val="510997197"/>
          <w:tblCellSpacing w:w="15" w:type="dxa"/>
        </w:trPr>
        <w:tc>
          <w:tcPr>
            <w:tcW w:w="0" w:type="auto"/>
            <w:vAlign w:val="center"/>
            <w:hideMark/>
          </w:tcPr>
          <w:p w14:paraId="530BE6E1" w14:textId="77777777" w:rsidR="0095430C" w:rsidRDefault="0095430C">
            <w:pPr>
              <w:rPr>
                <w:rFonts w:eastAsia="Times New Roman"/>
                <w:lang w:val="en-US"/>
              </w:rPr>
            </w:pPr>
          </w:p>
        </w:tc>
        <w:tc>
          <w:tcPr>
            <w:tcW w:w="0" w:type="auto"/>
            <w:vAlign w:val="center"/>
            <w:hideMark/>
          </w:tcPr>
          <w:p w14:paraId="0AA525E0" w14:textId="77777777" w:rsidR="0095430C"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95430C" w14:paraId="0A212D65" w14:textId="77777777">
        <w:trPr>
          <w:divId w:val="510997197"/>
          <w:tblCellSpacing w:w="15" w:type="dxa"/>
        </w:trPr>
        <w:tc>
          <w:tcPr>
            <w:tcW w:w="0" w:type="auto"/>
            <w:vAlign w:val="center"/>
            <w:hideMark/>
          </w:tcPr>
          <w:p w14:paraId="3C515AE5" w14:textId="77777777" w:rsidR="0095430C" w:rsidRDefault="0095430C">
            <w:pPr>
              <w:rPr>
                <w:rFonts w:eastAsia="Times New Roman"/>
                <w:lang w:val="en-US"/>
              </w:rPr>
            </w:pPr>
          </w:p>
        </w:tc>
        <w:tc>
          <w:tcPr>
            <w:tcW w:w="0" w:type="auto"/>
            <w:vAlign w:val="center"/>
            <w:hideMark/>
          </w:tcPr>
          <w:p w14:paraId="1818CA9A" w14:textId="77777777" w:rsidR="0095430C"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95430C" w14:paraId="54000575" w14:textId="77777777">
        <w:trPr>
          <w:divId w:val="510997197"/>
          <w:tblCellSpacing w:w="15" w:type="dxa"/>
        </w:trPr>
        <w:tc>
          <w:tcPr>
            <w:tcW w:w="0" w:type="auto"/>
            <w:vAlign w:val="center"/>
            <w:hideMark/>
          </w:tcPr>
          <w:p w14:paraId="35D73F0E" w14:textId="77777777" w:rsidR="0095430C" w:rsidRDefault="0095430C">
            <w:pPr>
              <w:rPr>
                <w:rFonts w:eastAsia="Times New Roman"/>
                <w:lang w:val="en-US"/>
              </w:rPr>
            </w:pPr>
          </w:p>
        </w:tc>
        <w:tc>
          <w:tcPr>
            <w:tcW w:w="0" w:type="auto"/>
            <w:vAlign w:val="center"/>
            <w:hideMark/>
          </w:tcPr>
          <w:p w14:paraId="1D9ABAE1" w14:textId="77777777" w:rsidR="0095430C" w:rsidRDefault="005B11EB">
            <w:pPr>
              <w:rPr>
                <w:rFonts w:eastAsia="Times New Roman"/>
                <w:lang w:val="en-US"/>
              </w:rPr>
            </w:pPr>
            <w:r>
              <w:rPr>
                <w:rFonts w:eastAsia="Times New Roman"/>
                <w:b/>
                <w:bCs/>
                <w:lang w:val="en-US"/>
              </w:rPr>
              <w:t xml:space="preserve">Path: </w:t>
            </w:r>
          </w:p>
        </w:tc>
      </w:tr>
      <w:tr w:rsidR="0095430C" w14:paraId="2B1F9BFB" w14:textId="77777777">
        <w:trPr>
          <w:divId w:val="510997197"/>
          <w:tblCellSpacing w:w="15" w:type="dxa"/>
        </w:trPr>
        <w:tc>
          <w:tcPr>
            <w:tcW w:w="0" w:type="auto"/>
            <w:vAlign w:val="center"/>
            <w:hideMark/>
          </w:tcPr>
          <w:p w14:paraId="1FDE2A6E" w14:textId="77777777" w:rsidR="0095430C" w:rsidRDefault="0095430C">
            <w:pPr>
              <w:rPr>
                <w:rFonts w:eastAsia="Times New Roman"/>
                <w:lang w:val="en-US"/>
              </w:rPr>
            </w:pPr>
          </w:p>
        </w:tc>
        <w:tc>
          <w:tcPr>
            <w:tcW w:w="0" w:type="auto"/>
            <w:vAlign w:val="center"/>
            <w:hideMark/>
          </w:tcPr>
          <w:p w14:paraId="290E7808" w14:textId="77777777" w:rsidR="0095430C"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95430C" w14:paraId="220D039C" w14:textId="77777777">
        <w:trPr>
          <w:divId w:val="510997197"/>
          <w:tblCellSpacing w:w="15" w:type="dxa"/>
        </w:trPr>
        <w:tc>
          <w:tcPr>
            <w:tcW w:w="0" w:type="auto"/>
            <w:vAlign w:val="center"/>
            <w:hideMark/>
          </w:tcPr>
          <w:p w14:paraId="76AFB430" w14:textId="77777777" w:rsidR="0095430C" w:rsidRDefault="0095430C">
            <w:pPr>
              <w:rPr>
                <w:rFonts w:eastAsia="Times New Roman"/>
                <w:lang w:val="en-US"/>
              </w:rPr>
            </w:pPr>
          </w:p>
        </w:tc>
        <w:tc>
          <w:tcPr>
            <w:tcW w:w="0" w:type="auto"/>
            <w:vAlign w:val="center"/>
            <w:hideMark/>
          </w:tcPr>
          <w:p w14:paraId="4DA084A1" w14:textId="77777777" w:rsidR="0095430C" w:rsidRDefault="005B11EB">
            <w:pPr>
              <w:rPr>
                <w:rFonts w:eastAsia="Times New Roman"/>
                <w:lang w:val="en-US"/>
              </w:rPr>
            </w:pPr>
            <w:r>
              <w:rPr>
                <w:rFonts w:eastAsia="Times New Roman"/>
                <w:b/>
                <w:bCs/>
                <w:lang w:val="en-US"/>
              </w:rPr>
              <w:t xml:space="preserve">Perimeter Outline: </w:t>
            </w:r>
          </w:p>
        </w:tc>
      </w:tr>
      <w:tr w:rsidR="0095430C" w14:paraId="22847CD4" w14:textId="77777777">
        <w:trPr>
          <w:divId w:val="510997197"/>
          <w:tblCellSpacing w:w="15" w:type="dxa"/>
        </w:trPr>
        <w:tc>
          <w:tcPr>
            <w:tcW w:w="0" w:type="auto"/>
            <w:vAlign w:val="center"/>
            <w:hideMark/>
          </w:tcPr>
          <w:p w14:paraId="68503975" w14:textId="77777777" w:rsidR="0095430C" w:rsidRDefault="0095430C">
            <w:pPr>
              <w:rPr>
                <w:rFonts w:eastAsia="Times New Roman"/>
                <w:lang w:val="en-US"/>
              </w:rPr>
            </w:pPr>
          </w:p>
        </w:tc>
        <w:tc>
          <w:tcPr>
            <w:tcW w:w="0" w:type="auto"/>
            <w:vAlign w:val="center"/>
            <w:hideMark/>
          </w:tcPr>
          <w:p w14:paraId="68B929C6" w14:textId="77777777" w:rsidR="0095430C"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95430C" w14:paraId="4D63BA50" w14:textId="77777777">
        <w:trPr>
          <w:divId w:val="510997197"/>
          <w:tblCellSpacing w:w="15" w:type="dxa"/>
        </w:trPr>
        <w:tc>
          <w:tcPr>
            <w:tcW w:w="0" w:type="auto"/>
            <w:vAlign w:val="center"/>
            <w:hideMark/>
          </w:tcPr>
          <w:p w14:paraId="4FB59A12" w14:textId="77777777" w:rsidR="0095430C" w:rsidRDefault="0095430C">
            <w:pPr>
              <w:rPr>
                <w:rFonts w:eastAsia="Times New Roman"/>
                <w:lang w:val="en-US"/>
              </w:rPr>
            </w:pPr>
          </w:p>
        </w:tc>
        <w:tc>
          <w:tcPr>
            <w:tcW w:w="0" w:type="auto"/>
            <w:vAlign w:val="center"/>
            <w:hideMark/>
          </w:tcPr>
          <w:p w14:paraId="04E48234" w14:textId="77777777" w:rsidR="0095430C"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95430C" w14:paraId="74636AB5" w14:textId="77777777">
        <w:trPr>
          <w:divId w:val="510997197"/>
          <w:tblCellSpacing w:w="15" w:type="dxa"/>
        </w:trPr>
        <w:tc>
          <w:tcPr>
            <w:tcW w:w="0" w:type="auto"/>
            <w:vAlign w:val="center"/>
            <w:hideMark/>
          </w:tcPr>
          <w:p w14:paraId="05EF7C76" w14:textId="77777777" w:rsidR="0095430C" w:rsidRDefault="0095430C">
            <w:pPr>
              <w:rPr>
                <w:rFonts w:eastAsia="Times New Roman"/>
                <w:lang w:val="en-US"/>
              </w:rPr>
            </w:pPr>
          </w:p>
        </w:tc>
        <w:tc>
          <w:tcPr>
            <w:tcW w:w="0" w:type="auto"/>
            <w:vAlign w:val="center"/>
            <w:hideMark/>
          </w:tcPr>
          <w:p w14:paraId="4F8675D6" w14:textId="77777777" w:rsidR="0095430C"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95430C" w14:paraId="7150CD4F" w14:textId="77777777">
        <w:trPr>
          <w:divId w:val="510997197"/>
          <w:tblCellSpacing w:w="15" w:type="dxa"/>
        </w:trPr>
        <w:tc>
          <w:tcPr>
            <w:tcW w:w="0" w:type="auto"/>
            <w:vAlign w:val="center"/>
            <w:hideMark/>
          </w:tcPr>
          <w:p w14:paraId="25018509" w14:textId="77777777" w:rsidR="0095430C" w:rsidRDefault="0095430C">
            <w:pPr>
              <w:rPr>
                <w:rFonts w:eastAsia="Times New Roman"/>
                <w:lang w:val="en-US"/>
              </w:rPr>
            </w:pPr>
          </w:p>
        </w:tc>
        <w:tc>
          <w:tcPr>
            <w:tcW w:w="0" w:type="auto"/>
            <w:vAlign w:val="center"/>
            <w:hideMark/>
          </w:tcPr>
          <w:p w14:paraId="465977AC" w14:textId="77777777" w:rsidR="0095430C"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95430C" w14:paraId="78C7A62C" w14:textId="77777777">
        <w:trPr>
          <w:divId w:val="510997197"/>
          <w:tblCellSpacing w:w="15" w:type="dxa"/>
        </w:trPr>
        <w:tc>
          <w:tcPr>
            <w:tcW w:w="0" w:type="auto"/>
            <w:vAlign w:val="center"/>
            <w:hideMark/>
          </w:tcPr>
          <w:p w14:paraId="43E14902" w14:textId="77777777" w:rsidR="0095430C" w:rsidRDefault="0095430C">
            <w:pPr>
              <w:rPr>
                <w:rFonts w:eastAsia="Times New Roman"/>
                <w:lang w:val="en-US"/>
              </w:rPr>
            </w:pPr>
          </w:p>
        </w:tc>
        <w:tc>
          <w:tcPr>
            <w:tcW w:w="0" w:type="auto"/>
            <w:vAlign w:val="center"/>
            <w:hideMark/>
          </w:tcPr>
          <w:p w14:paraId="34BAAE90" w14:textId="77777777" w:rsidR="0095430C"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95430C" w14:paraId="23863DB6" w14:textId="77777777">
        <w:trPr>
          <w:divId w:val="510997197"/>
          <w:tblCellSpacing w:w="15" w:type="dxa"/>
        </w:trPr>
        <w:tc>
          <w:tcPr>
            <w:tcW w:w="0" w:type="auto"/>
            <w:vAlign w:val="center"/>
            <w:hideMark/>
          </w:tcPr>
          <w:p w14:paraId="1E3EDA5A" w14:textId="77777777" w:rsidR="0095430C" w:rsidRDefault="0095430C">
            <w:pPr>
              <w:rPr>
                <w:rFonts w:eastAsia="Times New Roman"/>
                <w:lang w:val="en-US"/>
              </w:rPr>
            </w:pPr>
          </w:p>
        </w:tc>
        <w:tc>
          <w:tcPr>
            <w:tcW w:w="0" w:type="auto"/>
            <w:vAlign w:val="center"/>
            <w:hideMark/>
          </w:tcPr>
          <w:p w14:paraId="6C4B659E" w14:textId="77777777" w:rsidR="0095430C"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the bounding sphere of a three-dimensional region of interest in an image set </w:t>
            </w:r>
          </w:p>
        </w:tc>
      </w:tr>
      <w:tr w:rsidR="0095430C" w14:paraId="0AC5DBBF" w14:textId="77777777">
        <w:trPr>
          <w:divId w:val="510997197"/>
          <w:tblCellSpacing w:w="15" w:type="dxa"/>
        </w:trPr>
        <w:tc>
          <w:tcPr>
            <w:tcW w:w="0" w:type="auto"/>
            <w:vAlign w:val="center"/>
            <w:hideMark/>
          </w:tcPr>
          <w:p w14:paraId="6FFA2463" w14:textId="77777777" w:rsidR="0095430C" w:rsidRDefault="0095430C">
            <w:pPr>
              <w:rPr>
                <w:rFonts w:eastAsia="Times New Roman"/>
                <w:lang w:val="en-US"/>
              </w:rPr>
            </w:pPr>
          </w:p>
        </w:tc>
        <w:tc>
          <w:tcPr>
            <w:tcW w:w="0" w:type="auto"/>
            <w:vAlign w:val="center"/>
            <w:hideMark/>
          </w:tcPr>
          <w:p w14:paraId="6A52EFC9" w14:textId="77777777" w:rsidR="0095430C"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95430C" w14:paraId="24D481E3" w14:textId="77777777">
        <w:trPr>
          <w:divId w:val="510997197"/>
          <w:tblCellSpacing w:w="15" w:type="dxa"/>
        </w:trPr>
        <w:tc>
          <w:tcPr>
            <w:tcW w:w="0" w:type="auto"/>
            <w:vAlign w:val="center"/>
            <w:hideMark/>
          </w:tcPr>
          <w:p w14:paraId="638BED2D" w14:textId="77777777" w:rsidR="0095430C" w:rsidRDefault="0095430C">
            <w:pPr>
              <w:rPr>
                <w:rFonts w:eastAsia="Times New Roman"/>
                <w:lang w:val="en-US"/>
              </w:rPr>
            </w:pPr>
          </w:p>
        </w:tc>
        <w:tc>
          <w:tcPr>
            <w:tcW w:w="0" w:type="auto"/>
            <w:vAlign w:val="center"/>
            <w:hideMark/>
          </w:tcPr>
          <w:p w14:paraId="0A16B96F" w14:textId="77777777" w:rsidR="0095430C"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w:t>
            </w:r>
            <w:r>
              <w:rPr>
                <w:rFonts w:eastAsia="Times New Roman"/>
                <w:lang w:val="en-US"/>
              </w:rPr>
              <w:lastRenderedPageBreak/>
              <w:t xml:space="preserve">three-dimensional region of interest in an image set </w:t>
            </w:r>
          </w:p>
        </w:tc>
      </w:tr>
      <w:tr w:rsidR="0095430C" w14:paraId="1541D17A" w14:textId="77777777">
        <w:trPr>
          <w:divId w:val="510997197"/>
          <w:tblCellSpacing w:w="15" w:type="dxa"/>
        </w:trPr>
        <w:tc>
          <w:tcPr>
            <w:tcW w:w="0" w:type="auto"/>
            <w:vAlign w:val="center"/>
            <w:hideMark/>
          </w:tcPr>
          <w:p w14:paraId="07879B8A" w14:textId="77777777" w:rsidR="0095430C" w:rsidRDefault="0095430C">
            <w:pPr>
              <w:rPr>
                <w:rFonts w:eastAsia="Times New Roman"/>
                <w:lang w:val="en-US"/>
              </w:rPr>
            </w:pPr>
          </w:p>
        </w:tc>
        <w:tc>
          <w:tcPr>
            <w:tcW w:w="0" w:type="auto"/>
            <w:vAlign w:val="center"/>
            <w:hideMark/>
          </w:tcPr>
          <w:p w14:paraId="7866A7D7" w14:textId="77777777" w:rsidR="0095430C"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95430C" w14:paraId="257D3DC7" w14:textId="77777777">
        <w:trPr>
          <w:divId w:val="510997197"/>
          <w:tblCellSpacing w:w="15" w:type="dxa"/>
        </w:trPr>
        <w:tc>
          <w:tcPr>
            <w:tcW w:w="0" w:type="auto"/>
            <w:vAlign w:val="center"/>
            <w:hideMark/>
          </w:tcPr>
          <w:p w14:paraId="190DFE3A" w14:textId="77777777" w:rsidR="0095430C" w:rsidRDefault="0095430C">
            <w:pPr>
              <w:rPr>
                <w:rFonts w:eastAsia="Times New Roman"/>
                <w:lang w:val="en-US"/>
              </w:rPr>
            </w:pPr>
          </w:p>
        </w:tc>
        <w:tc>
          <w:tcPr>
            <w:tcW w:w="0" w:type="auto"/>
            <w:vAlign w:val="center"/>
            <w:hideMark/>
          </w:tcPr>
          <w:p w14:paraId="48DEC6CB" w14:textId="77777777" w:rsidR="0095430C"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95430C" w14:paraId="2F19091B" w14:textId="77777777">
        <w:trPr>
          <w:divId w:val="510997197"/>
          <w:tblCellSpacing w:w="15" w:type="dxa"/>
        </w:trPr>
        <w:tc>
          <w:tcPr>
            <w:tcW w:w="0" w:type="auto"/>
            <w:vAlign w:val="center"/>
            <w:hideMark/>
          </w:tcPr>
          <w:p w14:paraId="50B7C193" w14:textId="77777777" w:rsidR="0095430C" w:rsidRDefault="0095430C">
            <w:pPr>
              <w:rPr>
                <w:rFonts w:eastAsia="Times New Roman"/>
                <w:lang w:val="en-US"/>
              </w:rPr>
            </w:pPr>
          </w:p>
        </w:tc>
        <w:tc>
          <w:tcPr>
            <w:tcW w:w="0" w:type="auto"/>
            <w:vAlign w:val="center"/>
            <w:hideMark/>
          </w:tcPr>
          <w:p w14:paraId="348A0CC7" w14:textId="77777777" w:rsidR="0095430C"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95430C" w14:paraId="46EB070D" w14:textId="77777777">
        <w:trPr>
          <w:divId w:val="510997197"/>
          <w:tblCellSpacing w:w="15" w:type="dxa"/>
        </w:trPr>
        <w:tc>
          <w:tcPr>
            <w:tcW w:w="0" w:type="auto"/>
            <w:vAlign w:val="center"/>
            <w:hideMark/>
          </w:tcPr>
          <w:p w14:paraId="6E7F3057" w14:textId="77777777" w:rsidR="0095430C" w:rsidRDefault="0095430C">
            <w:pPr>
              <w:rPr>
                <w:rFonts w:eastAsia="Times New Roman"/>
                <w:lang w:val="en-US"/>
              </w:rPr>
            </w:pPr>
          </w:p>
        </w:tc>
        <w:tc>
          <w:tcPr>
            <w:tcW w:w="0" w:type="auto"/>
            <w:vAlign w:val="center"/>
            <w:hideMark/>
          </w:tcPr>
          <w:p w14:paraId="206E6A26" w14:textId="77777777" w:rsidR="0095430C"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95430C" w14:paraId="3430D5FB" w14:textId="77777777">
        <w:trPr>
          <w:divId w:val="510997197"/>
          <w:tblCellSpacing w:w="15" w:type="dxa"/>
        </w:trPr>
        <w:tc>
          <w:tcPr>
            <w:tcW w:w="0" w:type="auto"/>
            <w:vAlign w:val="center"/>
            <w:hideMark/>
          </w:tcPr>
          <w:p w14:paraId="417A4FFF" w14:textId="77777777" w:rsidR="0095430C" w:rsidRDefault="0095430C">
            <w:pPr>
              <w:rPr>
                <w:rFonts w:eastAsia="Times New Roman"/>
                <w:lang w:val="en-US"/>
              </w:rPr>
            </w:pPr>
          </w:p>
        </w:tc>
        <w:tc>
          <w:tcPr>
            <w:tcW w:w="0" w:type="auto"/>
            <w:vAlign w:val="center"/>
            <w:hideMark/>
          </w:tcPr>
          <w:p w14:paraId="0C5BAE0D" w14:textId="77777777" w:rsidR="0095430C"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95430C" w14:paraId="57745FC4" w14:textId="77777777">
        <w:trPr>
          <w:divId w:val="510997197"/>
          <w:tblCellSpacing w:w="15" w:type="dxa"/>
        </w:trPr>
        <w:tc>
          <w:tcPr>
            <w:tcW w:w="0" w:type="auto"/>
            <w:vAlign w:val="center"/>
            <w:hideMark/>
          </w:tcPr>
          <w:p w14:paraId="508DCCEF" w14:textId="77777777" w:rsidR="0095430C" w:rsidRDefault="0095430C">
            <w:pPr>
              <w:rPr>
                <w:rFonts w:eastAsia="Times New Roman"/>
                <w:lang w:val="en-US"/>
              </w:rPr>
            </w:pPr>
          </w:p>
        </w:tc>
        <w:tc>
          <w:tcPr>
            <w:tcW w:w="0" w:type="auto"/>
            <w:vAlign w:val="center"/>
            <w:hideMark/>
          </w:tcPr>
          <w:p w14:paraId="6AFBC2FD" w14:textId="77777777" w:rsidR="0095430C"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95430C" w14:paraId="088D164D" w14:textId="77777777">
        <w:trPr>
          <w:divId w:val="510997197"/>
          <w:tblCellSpacing w:w="15" w:type="dxa"/>
        </w:trPr>
        <w:tc>
          <w:tcPr>
            <w:tcW w:w="0" w:type="auto"/>
            <w:vAlign w:val="center"/>
            <w:hideMark/>
          </w:tcPr>
          <w:p w14:paraId="268AC5C9" w14:textId="77777777" w:rsidR="0095430C" w:rsidRDefault="0095430C">
            <w:pPr>
              <w:rPr>
                <w:rFonts w:eastAsia="Times New Roman"/>
                <w:lang w:val="en-US"/>
              </w:rPr>
            </w:pPr>
          </w:p>
        </w:tc>
        <w:tc>
          <w:tcPr>
            <w:tcW w:w="0" w:type="auto"/>
            <w:vAlign w:val="center"/>
            <w:hideMark/>
          </w:tcPr>
          <w:p w14:paraId="34D272DB" w14:textId="77777777" w:rsidR="0095430C"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95430C" w14:paraId="4C4C1906" w14:textId="77777777">
        <w:trPr>
          <w:divId w:val="510997197"/>
          <w:tblCellSpacing w:w="15" w:type="dxa"/>
        </w:trPr>
        <w:tc>
          <w:tcPr>
            <w:tcW w:w="0" w:type="auto"/>
            <w:vAlign w:val="center"/>
            <w:hideMark/>
          </w:tcPr>
          <w:p w14:paraId="279D3A2D" w14:textId="77777777" w:rsidR="0095430C" w:rsidRDefault="0095430C">
            <w:pPr>
              <w:rPr>
                <w:rFonts w:eastAsia="Times New Roman"/>
                <w:lang w:val="en-US"/>
              </w:rPr>
            </w:pPr>
          </w:p>
        </w:tc>
        <w:tc>
          <w:tcPr>
            <w:tcW w:w="0" w:type="auto"/>
            <w:vAlign w:val="center"/>
            <w:hideMark/>
          </w:tcPr>
          <w:p w14:paraId="55CD9EA6" w14:textId="77777777" w:rsidR="0095430C"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95430C" w14:paraId="4DF4010F" w14:textId="77777777">
        <w:trPr>
          <w:divId w:val="510997197"/>
          <w:tblCellSpacing w:w="15" w:type="dxa"/>
        </w:trPr>
        <w:tc>
          <w:tcPr>
            <w:tcW w:w="0" w:type="auto"/>
            <w:vAlign w:val="center"/>
            <w:hideMark/>
          </w:tcPr>
          <w:p w14:paraId="1E68E967" w14:textId="77777777" w:rsidR="0095430C" w:rsidRDefault="0095430C">
            <w:pPr>
              <w:rPr>
                <w:rFonts w:eastAsia="Times New Roman"/>
                <w:lang w:val="en-US"/>
              </w:rPr>
            </w:pPr>
          </w:p>
        </w:tc>
        <w:tc>
          <w:tcPr>
            <w:tcW w:w="0" w:type="auto"/>
            <w:vAlign w:val="center"/>
            <w:hideMark/>
          </w:tcPr>
          <w:p w14:paraId="39CECF50" w14:textId="77777777" w:rsidR="0095430C"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95430C" w14:paraId="7BE5ED2F" w14:textId="77777777">
        <w:trPr>
          <w:divId w:val="510997197"/>
          <w:tblCellSpacing w:w="15" w:type="dxa"/>
        </w:trPr>
        <w:tc>
          <w:tcPr>
            <w:tcW w:w="0" w:type="auto"/>
            <w:vAlign w:val="center"/>
            <w:hideMark/>
          </w:tcPr>
          <w:p w14:paraId="24D983DA" w14:textId="77777777" w:rsidR="0095430C" w:rsidRDefault="0095430C">
            <w:pPr>
              <w:rPr>
                <w:rFonts w:eastAsia="Times New Roman"/>
                <w:lang w:val="en-US"/>
              </w:rPr>
            </w:pPr>
          </w:p>
        </w:tc>
        <w:tc>
          <w:tcPr>
            <w:tcW w:w="0" w:type="auto"/>
            <w:vAlign w:val="center"/>
            <w:hideMark/>
          </w:tcPr>
          <w:p w14:paraId="47A40F26" w14:textId="77777777" w:rsidR="0095430C"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95430C" w14:paraId="0E28FD74" w14:textId="77777777">
        <w:trPr>
          <w:divId w:val="510997197"/>
          <w:tblCellSpacing w:w="15" w:type="dxa"/>
        </w:trPr>
        <w:tc>
          <w:tcPr>
            <w:tcW w:w="0" w:type="auto"/>
            <w:vAlign w:val="center"/>
            <w:hideMark/>
          </w:tcPr>
          <w:p w14:paraId="3EC90FBF" w14:textId="77777777" w:rsidR="0095430C" w:rsidRDefault="0095430C">
            <w:pPr>
              <w:rPr>
                <w:rFonts w:eastAsia="Times New Roman"/>
                <w:lang w:val="en-US"/>
              </w:rPr>
            </w:pPr>
          </w:p>
        </w:tc>
        <w:tc>
          <w:tcPr>
            <w:tcW w:w="0" w:type="auto"/>
            <w:vAlign w:val="center"/>
            <w:hideMark/>
          </w:tcPr>
          <w:p w14:paraId="426DECFA" w14:textId="74DF7B38" w:rsidR="0095430C"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95430C" w14:paraId="6CA5E9BD" w14:textId="77777777">
        <w:trPr>
          <w:divId w:val="510997197"/>
          <w:tblCellSpacing w:w="15" w:type="dxa"/>
        </w:trPr>
        <w:tc>
          <w:tcPr>
            <w:tcW w:w="0" w:type="auto"/>
            <w:vAlign w:val="center"/>
            <w:hideMark/>
          </w:tcPr>
          <w:p w14:paraId="558FFB52" w14:textId="77777777" w:rsidR="0095430C" w:rsidRDefault="0095430C">
            <w:pPr>
              <w:rPr>
                <w:rFonts w:eastAsia="Times New Roman"/>
                <w:lang w:val="en-US"/>
              </w:rPr>
            </w:pPr>
          </w:p>
        </w:tc>
        <w:tc>
          <w:tcPr>
            <w:tcW w:w="0" w:type="auto"/>
            <w:vAlign w:val="center"/>
            <w:hideMark/>
          </w:tcPr>
          <w:p w14:paraId="0FA94AC4" w14:textId="77777777" w:rsidR="0095430C"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95430C" w14:paraId="0E773566" w14:textId="77777777">
        <w:trPr>
          <w:divId w:val="510997197"/>
          <w:tblCellSpacing w:w="15" w:type="dxa"/>
        </w:trPr>
        <w:tc>
          <w:tcPr>
            <w:tcW w:w="0" w:type="auto"/>
            <w:vAlign w:val="center"/>
            <w:hideMark/>
          </w:tcPr>
          <w:p w14:paraId="3404DBC4" w14:textId="77777777" w:rsidR="0095430C" w:rsidRDefault="0095430C">
            <w:pPr>
              <w:rPr>
                <w:rFonts w:eastAsia="Times New Roman"/>
                <w:lang w:val="en-US"/>
              </w:rPr>
            </w:pPr>
          </w:p>
        </w:tc>
        <w:tc>
          <w:tcPr>
            <w:tcW w:w="0" w:type="auto"/>
            <w:vAlign w:val="center"/>
            <w:hideMark/>
          </w:tcPr>
          <w:p w14:paraId="396FBB74" w14:textId="77777777" w:rsidR="0095430C"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95430C" w14:paraId="3365B6B0" w14:textId="77777777">
        <w:trPr>
          <w:divId w:val="510997197"/>
          <w:tblCellSpacing w:w="15" w:type="dxa"/>
        </w:trPr>
        <w:tc>
          <w:tcPr>
            <w:tcW w:w="0" w:type="auto"/>
            <w:vAlign w:val="center"/>
            <w:hideMark/>
          </w:tcPr>
          <w:p w14:paraId="0E483EE2" w14:textId="77777777" w:rsidR="0095430C" w:rsidRDefault="0095430C">
            <w:pPr>
              <w:rPr>
                <w:rFonts w:eastAsia="Times New Roman"/>
                <w:lang w:val="en-US"/>
              </w:rPr>
            </w:pPr>
          </w:p>
        </w:tc>
        <w:tc>
          <w:tcPr>
            <w:tcW w:w="0" w:type="auto"/>
            <w:vAlign w:val="center"/>
            <w:hideMark/>
          </w:tcPr>
          <w:p w14:paraId="04A119C1" w14:textId="77777777" w:rsidR="0095430C"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95430C" w14:paraId="150D803B" w14:textId="77777777">
        <w:trPr>
          <w:divId w:val="510997197"/>
          <w:tblCellSpacing w:w="15" w:type="dxa"/>
        </w:trPr>
        <w:tc>
          <w:tcPr>
            <w:tcW w:w="0" w:type="auto"/>
            <w:vAlign w:val="center"/>
            <w:hideMark/>
          </w:tcPr>
          <w:p w14:paraId="601E52E8" w14:textId="77777777" w:rsidR="0095430C" w:rsidRDefault="0095430C">
            <w:pPr>
              <w:rPr>
                <w:rFonts w:eastAsia="Times New Roman"/>
                <w:lang w:val="en-US"/>
              </w:rPr>
            </w:pPr>
          </w:p>
        </w:tc>
        <w:tc>
          <w:tcPr>
            <w:tcW w:w="0" w:type="auto"/>
            <w:vAlign w:val="center"/>
            <w:hideMark/>
          </w:tcPr>
          <w:p w14:paraId="065F6760" w14:textId="77777777" w:rsidR="0095430C"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95430C" w14:paraId="70345F50" w14:textId="77777777">
        <w:trPr>
          <w:divId w:val="510997197"/>
          <w:tblCellSpacing w:w="15" w:type="dxa"/>
        </w:trPr>
        <w:tc>
          <w:tcPr>
            <w:tcW w:w="0" w:type="auto"/>
            <w:vAlign w:val="center"/>
            <w:hideMark/>
          </w:tcPr>
          <w:p w14:paraId="41FD0D4F" w14:textId="77777777" w:rsidR="0095430C" w:rsidRDefault="0095430C">
            <w:pPr>
              <w:rPr>
                <w:rFonts w:eastAsia="Times New Roman"/>
                <w:lang w:val="en-US"/>
              </w:rPr>
            </w:pPr>
          </w:p>
        </w:tc>
        <w:tc>
          <w:tcPr>
            <w:tcW w:w="0" w:type="auto"/>
            <w:vAlign w:val="center"/>
            <w:hideMark/>
          </w:tcPr>
          <w:p w14:paraId="23F45A2E" w14:textId="77777777" w:rsidR="0095430C"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95430C" w14:paraId="68C887B7" w14:textId="77777777">
        <w:trPr>
          <w:divId w:val="510997197"/>
          <w:tblCellSpacing w:w="15" w:type="dxa"/>
        </w:trPr>
        <w:tc>
          <w:tcPr>
            <w:tcW w:w="0" w:type="auto"/>
            <w:vAlign w:val="center"/>
            <w:hideMark/>
          </w:tcPr>
          <w:p w14:paraId="243980A4" w14:textId="77777777" w:rsidR="0095430C" w:rsidRDefault="0095430C">
            <w:pPr>
              <w:rPr>
                <w:rFonts w:eastAsia="Times New Roman"/>
                <w:lang w:val="en-US"/>
              </w:rPr>
            </w:pPr>
          </w:p>
        </w:tc>
        <w:tc>
          <w:tcPr>
            <w:tcW w:w="0" w:type="auto"/>
            <w:vAlign w:val="center"/>
            <w:hideMark/>
          </w:tcPr>
          <w:p w14:paraId="4D08E1BA" w14:textId="77777777" w:rsidR="0095430C"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95430C" w14:paraId="7D00F27D" w14:textId="77777777">
        <w:trPr>
          <w:divId w:val="510997197"/>
          <w:tblCellSpacing w:w="15" w:type="dxa"/>
        </w:trPr>
        <w:tc>
          <w:tcPr>
            <w:tcW w:w="0" w:type="auto"/>
            <w:vAlign w:val="center"/>
            <w:hideMark/>
          </w:tcPr>
          <w:p w14:paraId="700B6DF1" w14:textId="77777777" w:rsidR="0095430C" w:rsidRDefault="0095430C">
            <w:pPr>
              <w:rPr>
                <w:rFonts w:eastAsia="Times New Roman"/>
                <w:lang w:val="en-US"/>
              </w:rPr>
            </w:pPr>
          </w:p>
        </w:tc>
        <w:tc>
          <w:tcPr>
            <w:tcW w:w="0" w:type="auto"/>
            <w:vAlign w:val="center"/>
            <w:hideMark/>
          </w:tcPr>
          <w:p w14:paraId="01859710" w14:textId="77777777" w:rsidR="0095430C"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95430C" w14:paraId="099CF844" w14:textId="77777777">
        <w:trPr>
          <w:divId w:val="510997197"/>
          <w:tblCellSpacing w:w="15" w:type="dxa"/>
        </w:trPr>
        <w:tc>
          <w:tcPr>
            <w:tcW w:w="0" w:type="auto"/>
            <w:vAlign w:val="center"/>
            <w:hideMark/>
          </w:tcPr>
          <w:p w14:paraId="28638FA9" w14:textId="77777777" w:rsidR="0095430C" w:rsidRDefault="0095430C">
            <w:pPr>
              <w:rPr>
                <w:rFonts w:eastAsia="Times New Roman"/>
                <w:lang w:val="en-US"/>
              </w:rPr>
            </w:pPr>
          </w:p>
        </w:tc>
        <w:tc>
          <w:tcPr>
            <w:tcW w:w="0" w:type="auto"/>
            <w:vAlign w:val="center"/>
            <w:hideMark/>
          </w:tcPr>
          <w:p w14:paraId="0E8B1B24" w14:textId="77777777" w:rsidR="0095430C"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95430C" w14:paraId="7CA88E96" w14:textId="77777777">
        <w:trPr>
          <w:divId w:val="510997197"/>
          <w:tblCellSpacing w:w="15" w:type="dxa"/>
        </w:trPr>
        <w:tc>
          <w:tcPr>
            <w:tcW w:w="0" w:type="auto"/>
            <w:vAlign w:val="center"/>
            <w:hideMark/>
          </w:tcPr>
          <w:p w14:paraId="65ED076B" w14:textId="77777777" w:rsidR="0095430C" w:rsidRDefault="0095430C">
            <w:pPr>
              <w:rPr>
                <w:rFonts w:eastAsia="Times New Roman"/>
                <w:lang w:val="en-US"/>
              </w:rPr>
            </w:pPr>
          </w:p>
        </w:tc>
        <w:tc>
          <w:tcPr>
            <w:tcW w:w="0" w:type="auto"/>
            <w:vAlign w:val="center"/>
            <w:hideMark/>
          </w:tcPr>
          <w:p w14:paraId="51426EFC" w14:textId="77777777" w:rsidR="0095430C"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95430C" w14:paraId="4428274C" w14:textId="77777777">
        <w:trPr>
          <w:divId w:val="510997197"/>
          <w:tblCellSpacing w:w="15" w:type="dxa"/>
        </w:trPr>
        <w:tc>
          <w:tcPr>
            <w:tcW w:w="0" w:type="auto"/>
            <w:vAlign w:val="center"/>
            <w:hideMark/>
          </w:tcPr>
          <w:p w14:paraId="697316E9" w14:textId="77777777" w:rsidR="0095430C" w:rsidRDefault="0095430C">
            <w:pPr>
              <w:rPr>
                <w:rFonts w:eastAsia="Times New Roman"/>
                <w:lang w:val="en-US"/>
              </w:rPr>
            </w:pPr>
          </w:p>
        </w:tc>
        <w:tc>
          <w:tcPr>
            <w:tcW w:w="0" w:type="auto"/>
            <w:vAlign w:val="center"/>
            <w:hideMark/>
          </w:tcPr>
          <w:p w14:paraId="7F42E3C0" w14:textId="77777777" w:rsidR="0095430C"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95430C" w14:paraId="6B17558C" w14:textId="77777777">
        <w:trPr>
          <w:divId w:val="510997197"/>
          <w:tblCellSpacing w:w="15" w:type="dxa"/>
        </w:trPr>
        <w:tc>
          <w:tcPr>
            <w:tcW w:w="0" w:type="auto"/>
            <w:vAlign w:val="center"/>
            <w:hideMark/>
          </w:tcPr>
          <w:p w14:paraId="537873D6" w14:textId="77777777" w:rsidR="0095430C" w:rsidRDefault="0095430C">
            <w:pPr>
              <w:rPr>
                <w:rFonts w:eastAsia="Times New Roman"/>
                <w:lang w:val="en-US"/>
              </w:rPr>
            </w:pPr>
          </w:p>
        </w:tc>
        <w:tc>
          <w:tcPr>
            <w:tcW w:w="0" w:type="auto"/>
            <w:vAlign w:val="center"/>
            <w:hideMark/>
          </w:tcPr>
          <w:p w14:paraId="4F00C1CB" w14:textId="77777777" w:rsidR="0095430C"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95430C" w14:paraId="3E6AD553" w14:textId="77777777">
        <w:trPr>
          <w:divId w:val="510997197"/>
          <w:tblCellSpacing w:w="15" w:type="dxa"/>
        </w:trPr>
        <w:tc>
          <w:tcPr>
            <w:tcW w:w="0" w:type="auto"/>
            <w:vAlign w:val="center"/>
            <w:hideMark/>
          </w:tcPr>
          <w:p w14:paraId="7939BCAA" w14:textId="77777777" w:rsidR="0095430C" w:rsidRDefault="0095430C">
            <w:pPr>
              <w:rPr>
                <w:rFonts w:eastAsia="Times New Roman"/>
                <w:lang w:val="en-US"/>
              </w:rPr>
            </w:pPr>
          </w:p>
        </w:tc>
        <w:tc>
          <w:tcPr>
            <w:tcW w:w="0" w:type="auto"/>
            <w:vAlign w:val="center"/>
            <w:hideMark/>
          </w:tcPr>
          <w:p w14:paraId="3707B9AC" w14:textId="77777777" w:rsidR="0095430C"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95430C" w14:paraId="3C553E39" w14:textId="77777777">
        <w:trPr>
          <w:divId w:val="510997197"/>
          <w:tblCellSpacing w:w="15" w:type="dxa"/>
        </w:trPr>
        <w:tc>
          <w:tcPr>
            <w:tcW w:w="0" w:type="auto"/>
            <w:vAlign w:val="center"/>
            <w:hideMark/>
          </w:tcPr>
          <w:p w14:paraId="2386A2D4" w14:textId="77777777" w:rsidR="0095430C" w:rsidRDefault="0095430C">
            <w:pPr>
              <w:rPr>
                <w:rFonts w:eastAsia="Times New Roman"/>
                <w:lang w:val="en-US"/>
              </w:rPr>
            </w:pPr>
          </w:p>
        </w:tc>
        <w:tc>
          <w:tcPr>
            <w:tcW w:w="0" w:type="auto"/>
            <w:vAlign w:val="center"/>
            <w:hideMark/>
          </w:tcPr>
          <w:p w14:paraId="7F21520A" w14:textId="77777777" w:rsidR="0095430C"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95430C" w14:paraId="09B44D5B" w14:textId="77777777">
        <w:trPr>
          <w:divId w:val="510997197"/>
          <w:tblCellSpacing w:w="15" w:type="dxa"/>
        </w:trPr>
        <w:tc>
          <w:tcPr>
            <w:tcW w:w="0" w:type="auto"/>
            <w:vAlign w:val="center"/>
            <w:hideMark/>
          </w:tcPr>
          <w:p w14:paraId="2D40DC76" w14:textId="77777777" w:rsidR="0095430C" w:rsidRDefault="0095430C">
            <w:pPr>
              <w:rPr>
                <w:rFonts w:eastAsia="Times New Roman"/>
                <w:lang w:val="en-US"/>
              </w:rPr>
            </w:pPr>
          </w:p>
        </w:tc>
        <w:tc>
          <w:tcPr>
            <w:tcW w:w="0" w:type="auto"/>
            <w:vAlign w:val="center"/>
            <w:hideMark/>
          </w:tcPr>
          <w:p w14:paraId="2C5666D9" w14:textId="77777777" w:rsidR="0095430C"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95430C" w14:paraId="3AC2C634" w14:textId="77777777">
        <w:trPr>
          <w:divId w:val="510997197"/>
          <w:tblCellSpacing w:w="15" w:type="dxa"/>
        </w:trPr>
        <w:tc>
          <w:tcPr>
            <w:tcW w:w="0" w:type="auto"/>
            <w:vAlign w:val="center"/>
            <w:hideMark/>
          </w:tcPr>
          <w:p w14:paraId="65084A36" w14:textId="77777777" w:rsidR="0095430C" w:rsidRDefault="0095430C">
            <w:pPr>
              <w:rPr>
                <w:rFonts w:eastAsia="Times New Roman"/>
                <w:lang w:val="en-US"/>
              </w:rPr>
            </w:pPr>
          </w:p>
        </w:tc>
        <w:tc>
          <w:tcPr>
            <w:tcW w:w="0" w:type="auto"/>
            <w:vAlign w:val="center"/>
            <w:hideMark/>
          </w:tcPr>
          <w:p w14:paraId="0A13F5A1" w14:textId="77777777" w:rsidR="0095430C"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95430C" w14:paraId="4437A47B" w14:textId="77777777">
        <w:trPr>
          <w:divId w:val="510997197"/>
          <w:tblCellSpacing w:w="15" w:type="dxa"/>
        </w:trPr>
        <w:tc>
          <w:tcPr>
            <w:tcW w:w="0" w:type="auto"/>
            <w:vAlign w:val="center"/>
            <w:hideMark/>
          </w:tcPr>
          <w:p w14:paraId="5D3A92E1" w14:textId="77777777" w:rsidR="0095430C" w:rsidRDefault="0095430C">
            <w:pPr>
              <w:rPr>
                <w:rFonts w:eastAsia="Times New Roman"/>
                <w:lang w:val="en-US"/>
              </w:rPr>
            </w:pPr>
          </w:p>
        </w:tc>
        <w:tc>
          <w:tcPr>
            <w:tcW w:w="0" w:type="auto"/>
            <w:vAlign w:val="center"/>
            <w:hideMark/>
          </w:tcPr>
          <w:p w14:paraId="2B21A159" w14:textId="77777777" w:rsidR="0095430C"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95430C" w14:paraId="773DA5F0" w14:textId="77777777">
        <w:trPr>
          <w:divId w:val="510997197"/>
          <w:tblCellSpacing w:w="15" w:type="dxa"/>
        </w:trPr>
        <w:tc>
          <w:tcPr>
            <w:tcW w:w="0" w:type="auto"/>
            <w:vAlign w:val="center"/>
            <w:hideMark/>
          </w:tcPr>
          <w:p w14:paraId="25ADD1A9" w14:textId="77777777" w:rsidR="0095430C" w:rsidRDefault="0095430C">
            <w:pPr>
              <w:rPr>
                <w:rFonts w:eastAsia="Times New Roman"/>
                <w:lang w:val="en-US"/>
              </w:rPr>
            </w:pPr>
          </w:p>
        </w:tc>
        <w:tc>
          <w:tcPr>
            <w:tcW w:w="0" w:type="auto"/>
            <w:vAlign w:val="center"/>
            <w:hideMark/>
          </w:tcPr>
          <w:p w14:paraId="1851051B" w14:textId="77777777" w:rsidR="0095430C"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95430C" w14:paraId="546E7F7F" w14:textId="77777777">
        <w:trPr>
          <w:divId w:val="510997197"/>
          <w:tblCellSpacing w:w="15" w:type="dxa"/>
        </w:trPr>
        <w:tc>
          <w:tcPr>
            <w:tcW w:w="0" w:type="auto"/>
            <w:vAlign w:val="center"/>
            <w:hideMark/>
          </w:tcPr>
          <w:p w14:paraId="1313CCD2" w14:textId="77777777" w:rsidR="0095430C" w:rsidRDefault="0095430C">
            <w:pPr>
              <w:rPr>
                <w:rFonts w:eastAsia="Times New Roman"/>
                <w:lang w:val="en-US"/>
              </w:rPr>
            </w:pPr>
          </w:p>
        </w:tc>
        <w:tc>
          <w:tcPr>
            <w:tcW w:w="0" w:type="auto"/>
            <w:vAlign w:val="center"/>
            <w:hideMark/>
          </w:tcPr>
          <w:p w14:paraId="79A545AA" w14:textId="77777777" w:rsidR="0095430C"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95430C" w14:paraId="4D99072A" w14:textId="77777777">
        <w:trPr>
          <w:divId w:val="510997197"/>
          <w:tblCellSpacing w:w="15" w:type="dxa"/>
        </w:trPr>
        <w:tc>
          <w:tcPr>
            <w:tcW w:w="0" w:type="auto"/>
            <w:vAlign w:val="center"/>
            <w:hideMark/>
          </w:tcPr>
          <w:p w14:paraId="2E1E04FA" w14:textId="77777777" w:rsidR="0095430C" w:rsidRDefault="0095430C">
            <w:pPr>
              <w:rPr>
                <w:rFonts w:eastAsia="Times New Roman"/>
                <w:lang w:val="en-US"/>
              </w:rPr>
            </w:pPr>
          </w:p>
        </w:tc>
        <w:tc>
          <w:tcPr>
            <w:tcW w:w="0" w:type="auto"/>
            <w:vAlign w:val="center"/>
            <w:hideMark/>
          </w:tcPr>
          <w:p w14:paraId="50B1BC7E" w14:textId="77777777" w:rsidR="0095430C"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95430C" w14:paraId="76BA2873" w14:textId="77777777">
        <w:trPr>
          <w:divId w:val="510997197"/>
          <w:tblCellSpacing w:w="15" w:type="dxa"/>
        </w:trPr>
        <w:tc>
          <w:tcPr>
            <w:tcW w:w="0" w:type="auto"/>
            <w:vAlign w:val="center"/>
            <w:hideMark/>
          </w:tcPr>
          <w:p w14:paraId="02B4A47D" w14:textId="77777777" w:rsidR="0095430C" w:rsidRDefault="0095430C">
            <w:pPr>
              <w:rPr>
                <w:rFonts w:eastAsia="Times New Roman"/>
                <w:lang w:val="en-US"/>
              </w:rPr>
            </w:pPr>
          </w:p>
        </w:tc>
        <w:tc>
          <w:tcPr>
            <w:tcW w:w="0" w:type="auto"/>
            <w:vAlign w:val="center"/>
            <w:hideMark/>
          </w:tcPr>
          <w:p w14:paraId="6716F4CC" w14:textId="77777777" w:rsidR="0095430C"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95430C" w14:paraId="0279D217" w14:textId="77777777">
        <w:trPr>
          <w:divId w:val="510997197"/>
          <w:tblCellSpacing w:w="15" w:type="dxa"/>
        </w:trPr>
        <w:tc>
          <w:tcPr>
            <w:tcW w:w="0" w:type="auto"/>
            <w:vAlign w:val="center"/>
            <w:hideMark/>
          </w:tcPr>
          <w:p w14:paraId="5EAEBBA9" w14:textId="77777777" w:rsidR="0095430C" w:rsidRDefault="0095430C">
            <w:pPr>
              <w:rPr>
                <w:rFonts w:eastAsia="Times New Roman"/>
                <w:lang w:val="en-US"/>
              </w:rPr>
            </w:pPr>
          </w:p>
        </w:tc>
        <w:tc>
          <w:tcPr>
            <w:tcW w:w="0" w:type="auto"/>
            <w:vAlign w:val="center"/>
            <w:hideMark/>
          </w:tcPr>
          <w:p w14:paraId="70623435" w14:textId="77777777" w:rsidR="0095430C"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95430C" w14:paraId="44E3A08C" w14:textId="77777777">
        <w:trPr>
          <w:divId w:val="510997197"/>
          <w:tblCellSpacing w:w="15" w:type="dxa"/>
        </w:trPr>
        <w:tc>
          <w:tcPr>
            <w:tcW w:w="0" w:type="auto"/>
            <w:vAlign w:val="center"/>
            <w:hideMark/>
          </w:tcPr>
          <w:p w14:paraId="167D6126" w14:textId="77777777" w:rsidR="0095430C" w:rsidRDefault="0095430C">
            <w:pPr>
              <w:rPr>
                <w:rFonts w:eastAsia="Times New Roman"/>
                <w:lang w:val="en-US"/>
              </w:rPr>
            </w:pPr>
          </w:p>
        </w:tc>
        <w:tc>
          <w:tcPr>
            <w:tcW w:w="0" w:type="auto"/>
            <w:vAlign w:val="center"/>
            <w:hideMark/>
          </w:tcPr>
          <w:p w14:paraId="6304A966" w14:textId="77777777" w:rsidR="0095430C"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95430C" w14:paraId="6B9BDDEE" w14:textId="77777777">
        <w:trPr>
          <w:divId w:val="510997197"/>
          <w:tblCellSpacing w:w="15" w:type="dxa"/>
        </w:trPr>
        <w:tc>
          <w:tcPr>
            <w:tcW w:w="0" w:type="auto"/>
            <w:vAlign w:val="center"/>
            <w:hideMark/>
          </w:tcPr>
          <w:p w14:paraId="6B92E350" w14:textId="77777777" w:rsidR="0095430C" w:rsidRDefault="0095430C">
            <w:pPr>
              <w:rPr>
                <w:rFonts w:eastAsia="Times New Roman"/>
                <w:lang w:val="en-US"/>
              </w:rPr>
            </w:pPr>
          </w:p>
        </w:tc>
        <w:tc>
          <w:tcPr>
            <w:tcW w:w="0" w:type="auto"/>
            <w:vAlign w:val="center"/>
            <w:hideMark/>
          </w:tcPr>
          <w:p w14:paraId="7D2766B3" w14:textId="77777777" w:rsidR="0095430C"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95430C" w14:paraId="7CFB3A97" w14:textId="77777777">
        <w:trPr>
          <w:divId w:val="510997197"/>
          <w:tblCellSpacing w:w="15" w:type="dxa"/>
        </w:trPr>
        <w:tc>
          <w:tcPr>
            <w:tcW w:w="0" w:type="auto"/>
            <w:vAlign w:val="center"/>
            <w:hideMark/>
          </w:tcPr>
          <w:p w14:paraId="559DEBDF" w14:textId="77777777" w:rsidR="0095430C" w:rsidRDefault="0095430C">
            <w:pPr>
              <w:rPr>
                <w:rFonts w:eastAsia="Times New Roman"/>
                <w:lang w:val="en-US"/>
              </w:rPr>
            </w:pPr>
          </w:p>
        </w:tc>
        <w:tc>
          <w:tcPr>
            <w:tcW w:w="0" w:type="auto"/>
            <w:vAlign w:val="center"/>
            <w:hideMark/>
          </w:tcPr>
          <w:p w14:paraId="266E9FF5" w14:textId="77777777" w:rsidR="0095430C"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95430C" w14:paraId="042BEA5C" w14:textId="77777777">
        <w:trPr>
          <w:divId w:val="510997197"/>
          <w:tblCellSpacing w:w="15" w:type="dxa"/>
        </w:trPr>
        <w:tc>
          <w:tcPr>
            <w:tcW w:w="0" w:type="auto"/>
            <w:vAlign w:val="center"/>
            <w:hideMark/>
          </w:tcPr>
          <w:p w14:paraId="4D03A2B9" w14:textId="77777777" w:rsidR="0095430C" w:rsidRDefault="0095430C">
            <w:pPr>
              <w:rPr>
                <w:rFonts w:eastAsia="Times New Roman"/>
                <w:lang w:val="en-US"/>
              </w:rPr>
            </w:pPr>
          </w:p>
        </w:tc>
        <w:tc>
          <w:tcPr>
            <w:tcW w:w="0" w:type="auto"/>
            <w:vAlign w:val="center"/>
            <w:hideMark/>
          </w:tcPr>
          <w:p w14:paraId="1F867464" w14:textId="6EA2C153" w:rsidR="0095430C"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w:t>
            </w:r>
            <w:ins w:id="319" w:author="Tom Oniki" w:date="2015-09-09T17:03:00Z">
              <w:r w:rsidR="00417A28">
                <w:rPr>
                  <w:rFonts w:eastAsia="Times New Roman"/>
                  <w:lang w:val="en-US"/>
                </w:rPr>
                <w:t xml:space="preserve">Clinical </w:t>
              </w:r>
            </w:ins>
            <w:r>
              <w:rPr>
                <w:rFonts w:eastAsia="Times New Roman"/>
                <w:lang w:val="en-US"/>
              </w:rPr>
              <w:t xml:space="preserve">Document Architecture (CDA) Document that contains clinical content equivalent to the referencing Instance </w:t>
            </w:r>
          </w:p>
        </w:tc>
      </w:tr>
      <w:tr w:rsidR="0095430C" w14:paraId="44059BA8" w14:textId="77777777">
        <w:trPr>
          <w:divId w:val="510997197"/>
          <w:tblCellSpacing w:w="15" w:type="dxa"/>
        </w:trPr>
        <w:tc>
          <w:tcPr>
            <w:tcW w:w="0" w:type="auto"/>
            <w:vAlign w:val="center"/>
            <w:hideMark/>
          </w:tcPr>
          <w:p w14:paraId="23CA9095" w14:textId="77777777" w:rsidR="0095430C" w:rsidRDefault="0095430C">
            <w:pPr>
              <w:rPr>
                <w:rFonts w:eastAsia="Times New Roman"/>
                <w:lang w:val="en-US"/>
              </w:rPr>
            </w:pPr>
          </w:p>
        </w:tc>
        <w:tc>
          <w:tcPr>
            <w:tcW w:w="0" w:type="auto"/>
            <w:vAlign w:val="center"/>
            <w:hideMark/>
          </w:tcPr>
          <w:p w14:paraId="2D1970B5" w14:textId="77777777" w:rsidR="0095430C"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95430C" w14:paraId="199E05DB" w14:textId="77777777">
        <w:trPr>
          <w:divId w:val="510997197"/>
          <w:tblCellSpacing w:w="15" w:type="dxa"/>
        </w:trPr>
        <w:tc>
          <w:tcPr>
            <w:tcW w:w="0" w:type="auto"/>
            <w:vAlign w:val="center"/>
            <w:hideMark/>
          </w:tcPr>
          <w:p w14:paraId="263155F2" w14:textId="77777777" w:rsidR="0095430C" w:rsidRDefault="0095430C">
            <w:pPr>
              <w:rPr>
                <w:rFonts w:eastAsia="Times New Roman"/>
                <w:lang w:val="en-US"/>
              </w:rPr>
            </w:pPr>
          </w:p>
        </w:tc>
        <w:tc>
          <w:tcPr>
            <w:tcW w:w="0" w:type="auto"/>
            <w:vAlign w:val="center"/>
            <w:hideMark/>
          </w:tcPr>
          <w:p w14:paraId="4DBAFD8E" w14:textId="77777777" w:rsidR="0095430C"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95430C" w14:paraId="39107B5C" w14:textId="77777777">
        <w:trPr>
          <w:divId w:val="510997197"/>
          <w:tblCellSpacing w:w="15" w:type="dxa"/>
        </w:trPr>
        <w:tc>
          <w:tcPr>
            <w:tcW w:w="0" w:type="auto"/>
            <w:vAlign w:val="center"/>
            <w:hideMark/>
          </w:tcPr>
          <w:p w14:paraId="5E537128" w14:textId="77777777" w:rsidR="0095430C" w:rsidRDefault="0095430C">
            <w:pPr>
              <w:rPr>
                <w:rFonts w:eastAsia="Times New Roman"/>
                <w:lang w:val="en-US"/>
              </w:rPr>
            </w:pPr>
          </w:p>
        </w:tc>
        <w:tc>
          <w:tcPr>
            <w:tcW w:w="0" w:type="auto"/>
            <w:vAlign w:val="center"/>
            <w:hideMark/>
          </w:tcPr>
          <w:p w14:paraId="4228FA20" w14:textId="77777777" w:rsidR="0095430C"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95430C" w14:paraId="0769D379" w14:textId="77777777">
        <w:trPr>
          <w:divId w:val="510997197"/>
          <w:tblCellSpacing w:w="15" w:type="dxa"/>
        </w:trPr>
        <w:tc>
          <w:tcPr>
            <w:tcW w:w="0" w:type="auto"/>
            <w:vAlign w:val="center"/>
            <w:hideMark/>
          </w:tcPr>
          <w:p w14:paraId="48595B2D" w14:textId="77777777" w:rsidR="0095430C" w:rsidRDefault="0095430C">
            <w:pPr>
              <w:rPr>
                <w:rFonts w:eastAsia="Times New Roman"/>
                <w:lang w:val="en-US"/>
              </w:rPr>
            </w:pPr>
          </w:p>
        </w:tc>
        <w:tc>
          <w:tcPr>
            <w:tcW w:w="0" w:type="auto"/>
            <w:vAlign w:val="center"/>
            <w:hideMark/>
          </w:tcPr>
          <w:p w14:paraId="270BB6A0" w14:textId="77777777" w:rsidR="0095430C"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95430C" w14:paraId="04896AE8" w14:textId="77777777">
        <w:trPr>
          <w:divId w:val="510997197"/>
          <w:tblCellSpacing w:w="15" w:type="dxa"/>
        </w:trPr>
        <w:tc>
          <w:tcPr>
            <w:tcW w:w="0" w:type="auto"/>
            <w:vAlign w:val="center"/>
            <w:hideMark/>
          </w:tcPr>
          <w:p w14:paraId="01E2770B" w14:textId="77777777" w:rsidR="0095430C" w:rsidRDefault="0095430C">
            <w:pPr>
              <w:rPr>
                <w:rFonts w:eastAsia="Times New Roman"/>
                <w:lang w:val="en-US"/>
              </w:rPr>
            </w:pPr>
          </w:p>
        </w:tc>
        <w:tc>
          <w:tcPr>
            <w:tcW w:w="0" w:type="auto"/>
            <w:vAlign w:val="center"/>
            <w:hideMark/>
          </w:tcPr>
          <w:p w14:paraId="67FD894E" w14:textId="77777777" w:rsidR="0095430C"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95430C" w14:paraId="138AD6F0" w14:textId="77777777">
        <w:trPr>
          <w:divId w:val="510997197"/>
          <w:tblCellSpacing w:w="15" w:type="dxa"/>
        </w:trPr>
        <w:tc>
          <w:tcPr>
            <w:tcW w:w="0" w:type="auto"/>
            <w:vAlign w:val="center"/>
            <w:hideMark/>
          </w:tcPr>
          <w:p w14:paraId="26D6EA2C" w14:textId="77777777" w:rsidR="0095430C" w:rsidRDefault="0095430C">
            <w:pPr>
              <w:rPr>
                <w:rFonts w:eastAsia="Times New Roman"/>
                <w:lang w:val="en-US"/>
              </w:rPr>
            </w:pPr>
          </w:p>
        </w:tc>
        <w:tc>
          <w:tcPr>
            <w:tcW w:w="0" w:type="auto"/>
            <w:vAlign w:val="center"/>
            <w:hideMark/>
          </w:tcPr>
          <w:p w14:paraId="1DE2740D" w14:textId="77777777" w:rsidR="0095430C"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95430C" w14:paraId="62914911" w14:textId="77777777">
        <w:trPr>
          <w:divId w:val="510997197"/>
          <w:tblCellSpacing w:w="15" w:type="dxa"/>
        </w:trPr>
        <w:tc>
          <w:tcPr>
            <w:tcW w:w="0" w:type="auto"/>
            <w:vAlign w:val="center"/>
            <w:hideMark/>
          </w:tcPr>
          <w:p w14:paraId="50648237" w14:textId="77777777" w:rsidR="0095430C" w:rsidRDefault="0095430C">
            <w:pPr>
              <w:rPr>
                <w:rFonts w:eastAsia="Times New Roman"/>
                <w:lang w:val="en-US"/>
              </w:rPr>
            </w:pPr>
          </w:p>
        </w:tc>
        <w:tc>
          <w:tcPr>
            <w:tcW w:w="0" w:type="auto"/>
            <w:vAlign w:val="center"/>
            <w:hideMark/>
          </w:tcPr>
          <w:p w14:paraId="3AE44755" w14:textId="77777777" w:rsidR="0095430C"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95430C" w14:paraId="44F0D17C" w14:textId="77777777">
        <w:trPr>
          <w:divId w:val="510997197"/>
          <w:tblCellSpacing w:w="15" w:type="dxa"/>
        </w:trPr>
        <w:tc>
          <w:tcPr>
            <w:tcW w:w="0" w:type="auto"/>
            <w:vAlign w:val="center"/>
            <w:hideMark/>
          </w:tcPr>
          <w:p w14:paraId="7AACEC0F" w14:textId="77777777" w:rsidR="0095430C" w:rsidRDefault="0095430C">
            <w:pPr>
              <w:rPr>
                <w:rFonts w:eastAsia="Times New Roman"/>
                <w:lang w:val="en-US"/>
              </w:rPr>
            </w:pPr>
          </w:p>
        </w:tc>
        <w:tc>
          <w:tcPr>
            <w:tcW w:w="0" w:type="auto"/>
            <w:vAlign w:val="center"/>
            <w:hideMark/>
          </w:tcPr>
          <w:p w14:paraId="56E90850" w14:textId="77777777" w:rsidR="0095430C"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95430C" w14:paraId="22582066" w14:textId="77777777">
        <w:trPr>
          <w:divId w:val="510997197"/>
          <w:tblCellSpacing w:w="15" w:type="dxa"/>
        </w:trPr>
        <w:tc>
          <w:tcPr>
            <w:tcW w:w="0" w:type="auto"/>
            <w:vAlign w:val="center"/>
            <w:hideMark/>
          </w:tcPr>
          <w:p w14:paraId="65A15584" w14:textId="77777777" w:rsidR="0095430C" w:rsidRDefault="0095430C">
            <w:pPr>
              <w:rPr>
                <w:rFonts w:eastAsia="Times New Roman"/>
                <w:lang w:val="en-US"/>
              </w:rPr>
            </w:pPr>
          </w:p>
        </w:tc>
        <w:tc>
          <w:tcPr>
            <w:tcW w:w="0" w:type="auto"/>
            <w:vAlign w:val="center"/>
            <w:hideMark/>
          </w:tcPr>
          <w:p w14:paraId="795A9020" w14:textId="77777777" w:rsidR="0095430C"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95430C" w14:paraId="008E831D" w14:textId="77777777">
        <w:trPr>
          <w:divId w:val="510997197"/>
          <w:tblCellSpacing w:w="15" w:type="dxa"/>
        </w:trPr>
        <w:tc>
          <w:tcPr>
            <w:tcW w:w="0" w:type="auto"/>
            <w:vAlign w:val="center"/>
            <w:hideMark/>
          </w:tcPr>
          <w:p w14:paraId="29DFBDCD" w14:textId="77777777" w:rsidR="0095430C" w:rsidRDefault="0095430C">
            <w:pPr>
              <w:rPr>
                <w:rFonts w:eastAsia="Times New Roman"/>
                <w:lang w:val="en-US"/>
              </w:rPr>
            </w:pPr>
          </w:p>
        </w:tc>
        <w:tc>
          <w:tcPr>
            <w:tcW w:w="0" w:type="auto"/>
            <w:vAlign w:val="center"/>
            <w:hideMark/>
          </w:tcPr>
          <w:p w14:paraId="078125A9" w14:textId="77777777" w:rsidR="0095430C"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95430C" w14:paraId="561FD4FC" w14:textId="77777777">
        <w:trPr>
          <w:divId w:val="510997197"/>
          <w:tblCellSpacing w:w="15" w:type="dxa"/>
        </w:trPr>
        <w:tc>
          <w:tcPr>
            <w:tcW w:w="0" w:type="auto"/>
            <w:vAlign w:val="center"/>
            <w:hideMark/>
          </w:tcPr>
          <w:p w14:paraId="7648A448" w14:textId="77777777" w:rsidR="0095430C" w:rsidRDefault="0095430C">
            <w:pPr>
              <w:rPr>
                <w:rFonts w:eastAsia="Times New Roman"/>
                <w:lang w:val="en-US"/>
              </w:rPr>
            </w:pPr>
          </w:p>
        </w:tc>
        <w:tc>
          <w:tcPr>
            <w:tcW w:w="0" w:type="auto"/>
            <w:vAlign w:val="center"/>
            <w:hideMark/>
          </w:tcPr>
          <w:p w14:paraId="5BD35990" w14:textId="77777777" w:rsidR="0095430C"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95430C" w14:paraId="135A13A0" w14:textId="77777777">
        <w:trPr>
          <w:divId w:val="510997197"/>
          <w:tblCellSpacing w:w="15" w:type="dxa"/>
        </w:trPr>
        <w:tc>
          <w:tcPr>
            <w:tcW w:w="0" w:type="auto"/>
            <w:vAlign w:val="center"/>
            <w:hideMark/>
          </w:tcPr>
          <w:p w14:paraId="1E3AA210" w14:textId="77777777" w:rsidR="0095430C" w:rsidRDefault="0095430C">
            <w:pPr>
              <w:rPr>
                <w:rFonts w:eastAsia="Times New Roman"/>
                <w:lang w:val="en-US"/>
              </w:rPr>
            </w:pPr>
          </w:p>
        </w:tc>
        <w:tc>
          <w:tcPr>
            <w:tcW w:w="0" w:type="auto"/>
            <w:vAlign w:val="center"/>
            <w:hideMark/>
          </w:tcPr>
          <w:p w14:paraId="4A680379" w14:textId="77777777" w:rsidR="0095430C"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95430C" w14:paraId="480A6BD1" w14:textId="77777777">
        <w:trPr>
          <w:divId w:val="510997197"/>
          <w:tblCellSpacing w:w="15" w:type="dxa"/>
        </w:trPr>
        <w:tc>
          <w:tcPr>
            <w:tcW w:w="0" w:type="auto"/>
            <w:vAlign w:val="center"/>
            <w:hideMark/>
          </w:tcPr>
          <w:p w14:paraId="01AF8C5D" w14:textId="77777777" w:rsidR="0095430C" w:rsidRDefault="0095430C">
            <w:pPr>
              <w:rPr>
                <w:rFonts w:eastAsia="Times New Roman"/>
                <w:lang w:val="en-US"/>
              </w:rPr>
            </w:pPr>
          </w:p>
        </w:tc>
        <w:tc>
          <w:tcPr>
            <w:tcW w:w="0" w:type="auto"/>
            <w:vAlign w:val="center"/>
            <w:hideMark/>
          </w:tcPr>
          <w:p w14:paraId="46A877D8" w14:textId="77777777" w:rsidR="0095430C"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95430C" w14:paraId="1B35DC4D" w14:textId="77777777">
        <w:trPr>
          <w:divId w:val="510997197"/>
          <w:tblCellSpacing w:w="15" w:type="dxa"/>
        </w:trPr>
        <w:tc>
          <w:tcPr>
            <w:tcW w:w="0" w:type="auto"/>
            <w:vAlign w:val="center"/>
            <w:hideMark/>
          </w:tcPr>
          <w:p w14:paraId="52D7134E" w14:textId="77777777" w:rsidR="0095430C" w:rsidRDefault="0095430C">
            <w:pPr>
              <w:rPr>
                <w:rFonts w:eastAsia="Times New Roman"/>
                <w:lang w:val="en-US"/>
              </w:rPr>
            </w:pPr>
          </w:p>
        </w:tc>
        <w:tc>
          <w:tcPr>
            <w:tcW w:w="0" w:type="auto"/>
            <w:vAlign w:val="center"/>
            <w:hideMark/>
          </w:tcPr>
          <w:p w14:paraId="200C8422" w14:textId="77777777" w:rsidR="0095430C"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95430C" w14:paraId="4D1AA7DE" w14:textId="77777777">
        <w:trPr>
          <w:divId w:val="510997197"/>
          <w:tblCellSpacing w:w="15" w:type="dxa"/>
        </w:trPr>
        <w:tc>
          <w:tcPr>
            <w:tcW w:w="0" w:type="auto"/>
            <w:vAlign w:val="center"/>
            <w:hideMark/>
          </w:tcPr>
          <w:p w14:paraId="7C51488A" w14:textId="77777777" w:rsidR="0095430C" w:rsidRDefault="0095430C">
            <w:pPr>
              <w:rPr>
                <w:rFonts w:eastAsia="Times New Roman"/>
                <w:lang w:val="en-US"/>
              </w:rPr>
            </w:pPr>
          </w:p>
        </w:tc>
        <w:tc>
          <w:tcPr>
            <w:tcW w:w="0" w:type="auto"/>
            <w:vAlign w:val="center"/>
            <w:hideMark/>
          </w:tcPr>
          <w:p w14:paraId="5558DCC7" w14:textId="77777777" w:rsidR="0095430C"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95430C" w14:paraId="4F2C8ED8" w14:textId="77777777">
        <w:trPr>
          <w:divId w:val="510997197"/>
          <w:tblCellSpacing w:w="15" w:type="dxa"/>
        </w:trPr>
        <w:tc>
          <w:tcPr>
            <w:tcW w:w="0" w:type="auto"/>
            <w:vAlign w:val="center"/>
            <w:hideMark/>
          </w:tcPr>
          <w:p w14:paraId="12A6C6DE" w14:textId="77777777" w:rsidR="0095430C" w:rsidRDefault="0095430C">
            <w:pPr>
              <w:rPr>
                <w:rFonts w:eastAsia="Times New Roman"/>
                <w:lang w:val="en-US"/>
              </w:rPr>
            </w:pPr>
          </w:p>
        </w:tc>
        <w:tc>
          <w:tcPr>
            <w:tcW w:w="0" w:type="auto"/>
            <w:vAlign w:val="center"/>
            <w:hideMark/>
          </w:tcPr>
          <w:p w14:paraId="2327F69C" w14:textId="77777777" w:rsidR="0095430C"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95430C" w14:paraId="67B72400" w14:textId="77777777">
        <w:trPr>
          <w:divId w:val="510997197"/>
          <w:tblCellSpacing w:w="15" w:type="dxa"/>
        </w:trPr>
        <w:tc>
          <w:tcPr>
            <w:tcW w:w="0" w:type="auto"/>
            <w:vAlign w:val="center"/>
            <w:hideMark/>
          </w:tcPr>
          <w:p w14:paraId="7B70DBF1" w14:textId="77777777" w:rsidR="0095430C" w:rsidRDefault="0095430C">
            <w:pPr>
              <w:rPr>
                <w:rFonts w:eastAsia="Times New Roman"/>
                <w:lang w:val="en-US"/>
              </w:rPr>
            </w:pPr>
          </w:p>
        </w:tc>
        <w:tc>
          <w:tcPr>
            <w:tcW w:w="0" w:type="auto"/>
            <w:vAlign w:val="center"/>
            <w:hideMark/>
          </w:tcPr>
          <w:p w14:paraId="33B2A6D6" w14:textId="77777777" w:rsidR="0095430C"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95430C" w14:paraId="3DB28930" w14:textId="77777777">
        <w:trPr>
          <w:divId w:val="510997197"/>
          <w:tblCellSpacing w:w="15" w:type="dxa"/>
        </w:trPr>
        <w:tc>
          <w:tcPr>
            <w:tcW w:w="0" w:type="auto"/>
            <w:vAlign w:val="center"/>
            <w:hideMark/>
          </w:tcPr>
          <w:p w14:paraId="77ED000B" w14:textId="77777777" w:rsidR="0095430C" w:rsidRDefault="0095430C">
            <w:pPr>
              <w:rPr>
                <w:rFonts w:eastAsia="Times New Roman"/>
                <w:lang w:val="en-US"/>
              </w:rPr>
            </w:pPr>
          </w:p>
        </w:tc>
        <w:tc>
          <w:tcPr>
            <w:tcW w:w="0" w:type="auto"/>
            <w:vAlign w:val="center"/>
            <w:hideMark/>
          </w:tcPr>
          <w:p w14:paraId="5A27A35A" w14:textId="77777777" w:rsidR="0095430C"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95430C" w14:paraId="5DDDDB84" w14:textId="77777777">
        <w:trPr>
          <w:divId w:val="510997197"/>
          <w:tblCellSpacing w:w="15" w:type="dxa"/>
        </w:trPr>
        <w:tc>
          <w:tcPr>
            <w:tcW w:w="0" w:type="auto"/>
            <w:vAlign w:val="center"/>
            <w:hideMark/>
          </w:tcPr>
          <w:p w14:paraId="0545D9F2" w14:textId="77777777" w:rsidR="0095430C" w:rsidRDefault="0095430C">
            <w:pPr>
              <w:rPr>
                <w:rFonts w:eastAsia="Times New Roman"/>
                <w:lang w:val="en-US"/>
              </w:rPr>
            </w:pPr>
          </w:p>
        </w:tc>
        <w:tc>
          <w:tcPr>
            <w:tcW w:w="0" w:type="auto"/>
            <w:vAlign w:val="center"/>
            <w:hideMark/>
          </w:tcPr>
          <w:p w14:paraId="63C6D4C8" w14:textId="77777777" w:rsidR="0095430C"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95430C" w14:paraId="16BBA1AB" w14:textId="77777777">
        <w:trPr>
          <w:divId w:val="510997197"/>
          <w:tblCellSpacing w:w="15" w:type="dxa"/>
        </w:trPr>
        <w:tc>
          <w:tcPr>
            <w:tcW w:w="0" w:type="auto"/>
            <w:vAlign w:val="center"/>
            <w:hideMark/>
          </w:tcPr>
          <w:p w14:paraId="233B2F25" w14:textId="77777777" w:rsidR="0095430C" w:rsidRDefault="0095430C">
            <w:pPr>
              <w:rPr>
                <w:rFonts w:eastAsia="Times New Roman"/>
                <w:lang w:val="en-US"/>
              </w:rPr>
            </w:pPr>
          </w:p>
        </w:tc>
        <w:tc>
          <w:tcPr>
            <w:tcW w:w="0" w:type="auto"/>
            <w:vAlign w:val="center"/>
            <w:hideMark/>
          </w:tcPr>
          <w:p w14:paraId="308C7044" w14:textId="77777777" w:rsidR="0095430C"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95430C" w14:paraId="6F2D74FE" w14:textId="77777777">
        <w:trPr>
          <w:divId w:val="510997197"/>
          <w:tblCellSpacing w:w="15" w:type="dxa"/>
        </w:trPr>
        <w:tc>
          <w:tcPr>
            <w:tcW w:w="0" w:type="auto"/>
            <w:vAlign w:val="center"/>
            <w:hideMark/>
          </w:tcPr>
          <w:p w14:paraId="3735E31B" w14:textId="77777777" w:rsidR="0095430C" w:rsidRDefault="0095430C">
            <w:pPr>
              <w:rPr>
                <w:rFonts w:eastAsia="Times New Roman"/>
                <w:lang w:val="en-US"/>
              </w:rPr>
            </w:pPr>
          </w:p>
        </w:tc>
        <w:tc>
          <w:tcPr>
            <w:tcW w:w="0" w:type="auto"/>
            <w:vAlign w:val="center"/>
            <w:hideMark/>
          </w:tcPr>
          <w:p w14:paraId="29564F50" w14:textId="77777777" w:rsidR="0095430C"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95430C" w14:paraId="7B09DC68" w14:textId="77777777">
        <w:trPr>
          <w:divId w:val="510997197"/>
          <w:tblCellSpacing w:w="15" w:type="dxa"/>
        </w:trPr>
        <w:tc>
          <w:tcPr>
            <w:tcW w:w="0" w:type="auto"/>
            <w:vAlign w:val="center"/>
            <w:hideMark/>
          </w:tcPr>
          <w:p w14:paraId="3DEE38AC" w14:textId="77777777" w:rsidR="0095430C" w:rsidRDefault="0095430C">
            <w:pPr>
              <w:rPr>
                <w:rFonts w:eastAsia="Times New Roman"/>
                <w:lang w:val="en-US"/>
              </w:rPr>
            </w:pPr>
          </w:p>
        </w:tc>
        <w:tc>
          <w:tcPr>
            <w:tcW w:w="0" w:type="auto"/>
            <w:vAlign w:val="center"/>
            <w:hideMark/>
          </w:tcPr>
          <w:p w14:paraId="7700F6D2" w14:textId="77777777" w:rsidR="0095430C"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95430C" w14:paraId="7FE74FBA" w14:textId="77777777">
        <w:trPr>
          <w:divId w:val="510997197"/>
          <w:tblCellSpacing w:w="15" w:type="dxa"/>
        </w:trPr>
        <w:tc>
          <w:tcPr>
            <w:tcW w:w="0" w:type="auto"/>
            <w:vAlign w:val="center"/>
            <w:hideMark/>
          </w:tcPr>
          <w:p w14:paraId="44598761" w14:textId="77777777" w:rsidR="0095430C" w:rsidRDefault="0095430C">
            <w:pPr>
              <w:rPr>
                <w:rFonts w:eastAsia="Times New Roman"/>
                <w:lang w:val="en-US"/>
              </w:rPr>
            </w:pPr>
          </w:p>
        </w:tc>
        <w:tc>
          <w:tcPr>
            <w:tcW w:w="0" w:type="auto"/>
            <w:vAlign w:val="center"/>
            <w:hideMark/>
          </w:tcPr>
          <w:p w14:paraId="39AB68FC" w14:textId="77777777" w:rsidR="0095430C"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95430C" w14:paraId="185CE3CF" w14:textId="77777777">
        <w:trPr>
          <w:divId w:val="510997197"/>
          <w:tblCellSpacing w:w="15" w:type="dxa"/>
        </w:trPr>
        <w:tc>
          <w:tcPr>
            <w:tcW w:w="0" w:type="auto"/>
            <w:vAlign w:val="center"/>
            <w:hideMark/>
          </w:tcPr>
          <w:p w14:paraId="67EA9E02" w14:textId="77777777" w:rsidR="0095430C" w:rsidRDefault="0095430C">
            <w:pPr>
              <w:rPr>
                <w:rFonts w:eastAsia="Times New Roman"/>
                <w:lang w:val="en-US"/>
              </w:rPr>
            </w:pPr>
          </w:p>
        </w:tc>
        <w:tc>
          <w:tcPr>
            <w:tcW w:w="0" w:type="auto"/>
            <w:vAlign w:val="center"/>
            <w:hideMark/>
          </w:tcPr>
          <w:p w14:paraId="2EBCB447" w14:textId="77777777" w:rsidR="0095430C"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95430C" w14:paraId="506F49A5" w14:textId="77777777">
        <w:trPr>
          <w:divId w:val="510997197"/>
          <w:tblCellSpacing w:w="15" w:type="dxa"/>
        </w:trPr>
        <w:tc>
          <w:tcPr>
            <w:tcW w:w="0" w:type="auto"/>
            <w:vAlign w:val="center"/>
            <w:hideMark/>
          </w:tcPr>
          <w:p w14:paraId="3E9C31C6" w14:textId="77777777" w:rsidR="0095430C" w:rsidRDefault="0095430C">
            <w:pPr>
              <w:rPr>
                <w:rFonts w:eastAsia="Times New Roman"/>
                <w:lang w:val="en-US"/>
              </w:rPr>
            </w:pPr>
          </w:p>
        </w:tc>
        <w:tc>
          <w:tcPr>
            <w:tcW w:w="0" w:type="auto"/>
            <w:vAlign w:val="center"/>
            <w:hideMark/>
          </w:tcPr>
          <w:p w14:paraId="092E4DE7" w14:textId="77777777" w:rsidR="0095430C"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95430C" w14:paraId="46BC758C" w14:textId="77777777">
        <w:trPr>
          <w:divId w:val="510997197"/>
          <w:tblCellSpacing w:w="15" w:type="dxa"/>
        </w:trPr>
        <w:tc>
          <w:tcPr>
            <w:tcW w:w="0" w:type="auto"/>
            <w:vAlign w:val="center"/>
            <w:hideMark/>
          </w:tcPr>
          <w:p w14:paraId="586917A8" w14:textId="77777777" w:rsidR="0095430C" w:rsidRDefault="0095430C">
            <w:pPr>
              <w:rPr>
                <w:rFonts w:eastAsia="Times New Roman"/>
                <w:lang w:val="en-US"/>
              </w:rPr>
            </w:pPr>
          </w:p>
        </w:tc>
        <w:tc>
          <w:tcPr>
            <w:tcW w:w="0" w:type="auto"/>
            <w:vAlign w:val="center"/>
            <w:hideMark/>
          </w:tcPr>
          <w:p w14:paraId="52BD6444" w14:textId="77777777" w:rsidR="0095430C"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95430C" w14:paraId="46CCDA90" w14:textId="77777777">
        <w:trPr>
          <w:divId w:val="510997197"/>
          <w:tblCellSpacing w:w="15" w:type="dxa"/>
        </w:trPr>
        <w:tc>
          <w:tcPr>
            <w:tcW w:w="0" w:type="auto"/>
            <w:vAlign w:val="center"/>
            <w:hideMark/>
          </w:tcPr>
          <w:p w14:paraId="46F64477" w14:textId="77777777" w:rsidR="0095430C" w:rsidRDefault="0095430C">
            <w:pPr>
              <w:rPr>
                <w:rFonts w:eastAsia="Times New Roman"/>
                <w:lang w:val="en-US"/>
              </w:rPr>
            </w:pPr>
          </w:p>
        </w:tc>
        <w:tc>
          <w:tcPr>
            <w:tcW w:w="0" w:type="auto"/>
            <w:vAlign w:val="center"/>
            <w:hideMark/>
          </w:tcPr>
          <w:p w14:paraId="70AD6371" w14:textId="77777777" w:rsidR="0095430C"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w:t>
            </w:r>
            <w:r>
              <w:rPr>
                <w:rFonts w:eastAsia="Times New Roman"/>
                <w:lang w:val="en-US"/>
              </w:rPr>
              <w:lastRenderedPageBreak/>
              <w:t xml:space="preserve">product form from the manufacturer, typically in mg/ml </w:t>
            </w:r>
          </w:p>
        </w:tc>
      </w:tr>
      <w:tr w:rsidR="0095430C" w14:paraId="0B690D22" w14:textId="77777777">
        <w:trPr>
          <w:divId w:val="510997197"/>
          <w:tblCellSpacing w:w="15" w:type="dxa"/>
        </w:trPr>
        <w:tc>
          <w:tcPr>
            <w:tcW w:w="0" w:type="auto"/>
            <w:vAlign w:val="center"/>
            <w:hideMark/>
          </w:tcPr>
          <w:p w14:paraId="3BE9B189" w14:textId="77777777" w:rsidR="0095430C" w:rsidRDefault="0095430C">
            <w:pPr>
              <w:rPr>
                <w:rFonts w:eastAsia="Times New Roman"/>
                <w:lang w:val="en-US"/>
              </w:rPr>
            </w:pPr>
          </w:p>
        </w:tc>
        <w:tc>
          <w:tcPr>
            <w:tcW w:w="0" w:type="auto"/>
            <w:vAlign w:val="center"/>
            <w:hideMark/>
          </w:tcPr>
          <w:p w14:paraId="0F4CABD7" w14:textId="77777777" w:rsidR="0095430C"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95430C" w14:paraId="44707F68" w14:textId="77777777">
        <w:trPr>
          <w:divId w:val="510997197"/>
          <w:tblCellSpacing w:w="15" w:type="dxa"/>
        </w:trPr>
        <w:tc>
          <w:tcPr>
            <w:tcW w:w="0" w:type="auto"/>
            <w:vAlign w:val="center"/>
            <w:hideMark/>
          </w:tcPr>
          <w:p w14:paraId="58298367" w14:textId="77777777" w:rsidR="0095430C" w:rsidRDefault="0095430C">
            <w:pPr>
              <w:rPr>
                <w:rFonts w:eastAsia="Times New Roman"/>
                <w:lang w:val="en-US"/>
              </w:rPr>
            </w:pPr>
          </w:p>
        </w:tc>
        <w:tc>
          <w:tcPr>
            <w:tcW w:w="0" w:type="auto"/>
            <w:vAlign w:val="center"/>
            <w:hideMark/>
          </w:tcPr>
          <w:p w14:paraId="4BA2ED25" w14:textId="77777777" w:rsidR="0095430C"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95430C" w14:paraId="35D8A60D" w14:textId="77777777">
        <w:trPr>
          <w:divId w:val="510997197"/>
          <w:tblCellSpacing w:w="15" w:type="dxa"/>
        </w:trPr>
        <w:tc>
          <w:tcPr>
            <w:tcW w:w="0" w:type="auto"/>
            <w:vAlign w:val="center"/>
            <w:hideMark/>
          </w:tcPr>
          <w:p w14:paraId="2AD47FE4" w14:textId="77777777" w:rsidR="0095430C" w:rsidRDefault="0095430C">
            <w:pPr>
              <w:rPr>
                <w:rFonts w:eastAsia="Times New Roman"/>
                <w:lang w:val="en-US"/>
              </w:rPr>
            </w:pPr>
          </w:p>
        </w:tc>
        <w:tc>
          <w:tcPr>
            <w:tcW w:w="0" w:type="auto"/>
            <w:vAlign w:val="center"/>
            <w:hideMark/>
          </w:tcPr>
          <w:p w14:paraId="353B0FC4" w14:textId="77777777" w:rsidR="0095430C"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95430C" w14:paraId="73091F97" w14:textId="77777777">
        <w:trPr>
          <w:divId w:val="510997197"/>
          <w:tblCellSpacing w:w="15" w:type="dxa"/>
        </w:trPr>
        <w:tc>
          <w:tcPr>
            <w:tcW w:w="0" w:type="auto"/>
            <w:vAlign w:val="center"/>
            <w:hideMark/>
          </w:tcPr>
          <w:p w14:paraId="5366FE03" w14:textId="77777777" w:rsidR="0095430C" w:rsidRDefault="0095430C">
            <w:pPr>
              <w:rPr>
                <w:rFonts w:eastAsia="Times New Roman"/>
                <w:lang w:val="en-US"/>
              </w:rPr>
            </w:pPr>
          </w:p>
        </w:tc>
        <w:tc>
          <w:tcPr>
            <w:tcW w:w="0" w:type="auto"/>
            <w:vAlign w:val="center"/>
            <w:hideMark/>
          </w:tcPr>
          <w:p w14:paraId="312BA942" w14:textId="77777777" w:rsidR="0095430C"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95430C" w14:paraId="290298D6" w14:textId="77777777">
        <w:trPr>
          <w:divId w:val="510997197"/>
          <w:tblCellSpacing w:w="15" w:type="dxa"/>
        </w:trPr>
        <w:tc>
          <w:tcPr>
            <w:tcW w:w="0" w:type="auto"/>
            <w:vAlign w:val="center"/>
            <w:hideMark/>
          </w:tcPr>
          <w:p w14:paraId="400DE329" w14:textId="77777777" w:rsidR="0095430C" w:rsidRDefault="0095430C">
            <w:pPr>
              <w:rPr>
                <w:rFonts w:eastAsia="Times New Roman"/>
                <w:lang w:val="en-US"/>
              </w:rPr>
            </w:pPr>
          </w:p>
        </w:tc>
        <w:tc>
          <w:tcPr>
            <w:tcW w:w="0" w:type="auto"/>
            <w:vAlign w:val="center"/>
            <w:hideMark/>
          </w:tcPr>
          <w:p w14:paraId="6FD066BF" w14:textId="77777777" w:rsidR="0095430C"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95430C" w14:paraId="2D47A32A" w14:textId="77777777">
        <w:trPr>
          <w:divId w:val="510997197"/>
          <w:tblCellSpacing w:w="15" w:type="dxa"/>
        </w:trPr>
        <w:tc>
          <w:tcPr>
            <w:tcW w:w="0" w:type="auto"/>
            <w:vAlign w:val="center"/>
            <w:hideMark/>
          </w:tcPr>
          <w:p w14:paraId="63AE0F80" w14:textId="77777777" w:rsidR="0095430C" w:rsidRDefault="0095430C">
            <w:pPr>
              <w:rPr>
                <w:rFonts w:eastAsia="Times New Roman"/>
                <w:lang w:val="en-US"/>
              </w:rPr>
            </w:pPr>
          </w:p>
        </w:tc>
        <w:tc>
          <w:tcPr>
            <w:tcW w:w="0" w:type="auto"/>
            <w:vAlign w:val="center"/>
            <w:hideMark/>
          </w:tcPr>
          <w:p w14:paraId="27957F76" w14:textId="77777777" w:rsidR="0095430C"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95430C" w14:paraId="40EC4705" w14:textId="77777777">
        <w:trPr>
          <w:divId w:val="510997197"/>
          <w:tblCellSpacing w:w="15" w:type="dxa"/>
        </w:trPr>
        <w:tc>
          <w:tcPr>
            <w:tcW w:w="0" w:type="auto"/>
            <w:vAlign w:val="center"/>
            <w:hideMark/>
          </w:tcPr>
          <w:p w14:paraId="304B5F2C" w14:textId="77777777" w:rsidR="0095430C" w:rsidRDefault="0095430C">
            <w:pPr>
              <w:rPr>
                <w:rFonts w:eastAsia="Times New Roman"/>
                <w:lang w:val="en-US"/>
              </w:rPr>
            </w:pPr>
          </w:p>
        </w:tc>
        <w:tc>
          <w:tcPr>
            <w:tcW w:w="0" w:type="auto"/>
            <w:vAlign w:val="center"/>
            <w:hideMark/>
          </w:tcPr>
          <w:p w14:paraId="568ED773" w14:textId="77777777" w:rsidR="0095430C"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95430C" w14:paraId="75214B4F" w14:textId="77777777">
        <w:trPr>
          <w:divId w:val="510997197"/>
          <w:tblCellSpacing w:w="15" w:type="dxa"/>
        </w:trPr>
        <w:tc>
          <w:tcPr>
            <w:tcW w:w="0" w:type="auto"/>
            <w:vAlign w:val="center"/>
            <w:hideMark/>
          </w:tcPr>
          <w:p w14:paraId="436D6867" w14:textId="77777777" w:rsidR="0095430C" w:rsidRDefault="0095430C">
            <w:pPr>
              <w:rPr>
                <w:rFonts w:eastAsia="Times New Roman"/>
                <w:lang w:val="en-US"/>
              </w:rPr>
            </w:pPr>
          </w:p>
        </w:tc>
        <w:tc>
          <w:tcPr>
            <w:tcW w:w="0" w:type="auto"/>
            <w:vAlign w:val="center"/>
            <w:hideMark/>
          </w:tcPr>
          <w:p w14:paraId="574B0C3C" w14:textId="77777777" w:rsidR="0095430C"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95430C" w14:paraId="55BC5599" w14:textId="77777777">
        <w:trPr>
          <w:divId w:val="510997197"/>
          <w:tblCellSpacing w:w="15" w:type="dxa"/>
        </w:trPr>
        <w:tc>
          <w:tcPr>
            <w:tcW w:w="0" w:type="auto"/>
            <w:vAlign w:val="center"/>
            <w:hideMark/>
          </w:tcPr>
          <w:p w14:paraId="19531D06" w14:textId="77777777" w:rsidR="0095430C" w:rsidRDefault="0095430C">
            <w:pPr>
              <w:rPr>
                <w:rFonts w:eastAsia="Times New Roman"/>
                <w:lang w:val="en-US"/>
              </w:rPr>
            </w:pPr>
          </w:p>
        </w:tc>
        <w:tc>
          <w:tcPr>
            <w:tcW w:w="0" w:type="auto"/>
            <w:vAlign w:val="center"/>
            <w:hideMark/>
          </w:tcPr>
          <w:p w14:paraId="248D2475" w14:textId="77777777" w:rsidR="0095430C"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95430C" w14:paraId="489362B6" w14:textId="77777777">
        <w:trPr>
          <w:divId w:val="510997197"/>
          <w:tblCellSpacing w:w="15" w:type="dxa"/>
        </w:trPr>
        <w:tc>
          <w:tcPr>
            <w:tcW w:w="0" w:type="auto"/>
            <w:vAlign w:val="center"/>
            <w:hideMark/>
          </w:tcPr>
          <w:p w14:paraId="352CB828" w14:textId="77777777" w:rsidR="0095430C" w:rsidRDefault="0095430C">
            <w:pPr>
              <w:rPr>
                <w:rFonts w:eastAsia="Times New Roman"/>
                <w:lang w:val="en-US"/>
              </w:rPr>
            </w:pPr>
          </w:p>
        </w:tc>
        <w:tc>
          <w:tcPr>
            <w:tcW w:w="0" w:type="auto"/>
            <w:vAlign w:val="center"/>
            <w:hideMark/>
          </w:tcPr>
          <w:p w14:paraId="0FA1ADC0" w14:textId="77777777" w:rsidR="0095430C"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95430C" w14:paraId="2CAE1358" w14:textId="77777777">
        <w:trPr>
          <w:divId w:val="510997197"/>
          <w:tblCellSpacing w:w="15" w:type="dxa"/>
        </w:trPr>
        <w:tc>
          <w:tcPr>
            <w:tcW w:w="0" w:type="auto"/>
            <w:vAlign w:val="center"/>
            <w:hideMark/>
          </w:tcPr>
          <w:p w14:paraId="593EB04A" w14:textId="77777777" w:rsidR="0095430C" w:rsidRDefault="0095430C">
            <w:pPr>
              <w:rPr>
                <w:rFonts w:eastAsia="Times New Roman"/>
                <w:lang w:val="en-US"/>
              </w:rPr>
            </w:pPr>
          </w:p>
        </w:tc>
        <w:tc>
          <w:tcPr>
            <w:tcW w:w="0" w:type="auto"/>
            <w:vAlign w:val="center"/>
            <w:hideMark/>
          </w:tcPr>
          <w:p w14:paraId="54FDEE5C" w14:textId="77777777" w:rsidR="0095430C"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95430C" w14:paraId="2AFC51E4" w14:textId="77777777">
        <w:trPr>
          <w:divId w:val="510997197"/>
          <w:tblCellSpacing w:w="15" w:type="dxa"/>
        </w:trPr>
        <w:tc>
          <w:tcPr>
            <w:tcW w:w="0" w:type="auto"/>
            <w:vAlign w:val="center"/>
            <w:hideMark/>
          </w:tcPr>
          <w:p w14:paraId="2D28DB3B" w14:textId="77777777" w:rsidR="0095430C" w:rsidRDefault="0095430C">
            <w:pPr>
              <w:rPr>
                <w:rFonts w:eastAsia="Times New Roman"/>
                <w:lang w:val="en-US"/>
              </w:rPr>
            </w:pPr>
          </w:p>
        </w:tc>
        <w:tc>
          <w:tcPr>
            <w:tcW w:w="0" w:type="auto"/>
            <w:vAlign w:val="center"/>
            <w:hideMark/>
          </w:tcPr>
          <w:p w14:paraId="136F2C1F" w14:textId="77777777" w:rsidR="0095430C"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95430C" w14:paraId="05C1A397" w14:textId="77777777">
        <w:trPr>
          <w:divId w:val="510997197"/>
          <w:tblCellSpacing w:w="15" w:type="dxa"/>
        </w:trPr>
        <w:tc>
          <w:tcPr>
            <w:tcW w:w="0" w:type="auto"/>
            <w:vAlign w:val="center"/>
            <w:hideMark/>
          </w:tcPr>
          <w:p w14:paraId="2CDE6D3F" w14:textId="77777777" w:rsidR="0095430C" w:rsidRDefault="0095430C">
            <w:pPr>
              <w:rPr>
                <w:rFonts w:eastAsia="Times New Roman"/>
                <w:lang w:val="en-US"/>
              </w:rPr>
            </w:pPr>
          </w:p>
        </w:tc>
        <w:tc>
          <w:tcPr>
            <w:tcW w:w="0" w:type="auto"/>
            <w:vAlign w:val="center"/>
            <w:hideMark/>
          </w:tcPr>
          <w:p w14:paraId="6C11E66C" w14:textId="77777777" w:rsidR="0095430C"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95430C" w14:paraId="1CFA2CC4" w14:textId="77777777">
        <w:trPr>
          <w:divId w:val="510997197"/>
          <w:tblCellSpacing w:w="15" w:type="dxa"/>
        </w:trPr>
        <w:tc>
          <w:tcPr>
            <w:tcW w:w="0" w:type="auto"/>
            <w:vAlign w:val="center"/>
            <w:hideMark/>
          </w:tcPr>
          <w:p w14:paraId="70AD9020" w14:textId="77777777" w:rsidR="0095430C" w:rsidRDefault="0095430C">
            <w:pPr>
              <w:rPr>
                <w:rFonts w:eastAsia="Times New Roman"/>
                <w:lang w:val="en-US"/>
              </w:rPr>
            </w:pPr>
          </w:p>
        </w:tc>
        <w:tc>
          <w:tcPr>
            <w:tcW w:w="0" w:type="auto"/>
            <w:vAlign w:val="center"/>
            <w:hideMark/>
          </w:tcPr>
          <w:p w14:paraId="4D7F0546" w14:textId="77777777" w:rsidR="0095430C"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95430C" w14:paraId="0947B91E" w14:textId="77777777">
        <w:trPr>
          <w:divId w:val="510997197"/>
          <w:tblCellSpacing w:w="15" w:type="dxa"/>
        </w:trPr>
        <w:tc>
          <w:tcPr>
            <w:tcW w:w="0" w:type="auto"/>
            <w:vAlign w:val="center"/>
            <w:hideMark/>
          </w:tcPr>
          <w:p w14:paraId="449428FB" w14:textId="77777777" w:rsidR="0095430C" w:rsidRDefault="0095430C">
            <w:pPr>
              <w:rPr>
                <w:rFonts w:eastAsia="Times New Roman"/>
                <w:lang w:val="en-US"/>
              </w:rPr>
            </w:pPr>
          </w:p>
        </w:tc>
        <w:tc>
          <w:tcPr>
            <w:tcW w:w="0" w:type="auto"/>
            <w:vAlign w:val="center"/>
            <w:hideMark/>
          </w:tcPr>
          <w:p w14:paraId="02F4ED7E" w14:textId="77777777" w:rsidR="0095430C"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95430C" w14:paraId="05212C94" w14:textId="77777777">
        <w:trPr>
          <w:divId w:val="510997197"/>
          <w:tblCellSpacing w:w="15" w:type="dxa"/>
        </w:trPr>
        <w:tc>
          <w:tcPr>
            <w:tcW w:w="0" w:type="auto"/>
            <w:vAlign w:val="center"/>
            <w:hideMark/>
          </w:tcPr>
          <w:p w14:paraId="1F956C2D" w14:textId="77777777" w:rsidR="0095430C" w:rsidRDefault="0095430C">
            <w:pPr>
              <w:rPr>
                <w:rFonts w:eastAsia="Times New Roman"/>
                <w:lang w:val="en-US"/>
              </w:rPr>
            </w:pPr>
          </w:p>
        </w:tc>
        <w:tc>
          <w:tcPr>
            <w:tcW w:w="0" w:type="auto"/>
            <w:vAlign w:val="center"/>
            <w:hideMark/>
          </w:tcPr>
          <w:p w14:paraId="4263AE44" w14:textId="77777777" w:rsidR="0095430C"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95430C" w14:paraId="2902CD3A" w14:textId="77777777">
        <w:trPr>
          <w:divId w:val="510997197"/>
          <w:tblCellSpacing w:w="15" w:type="dxa"/>
        </w:trPr>
        <w:tc>
          <w:tcPr>
            <w:tcW w:w="0" w:type="auto"/>
            <w:vAlign w:val="center"/>
            <w:hideMark/>
          </w:tcPr>
          <w:p w14:paraId="64B7D8AB" w14:textId="77777777" w:rsidR="0095430C" w:rsidRDefault="0095430C">
            <w:pPr>
              <w:rPr>
                <w:rFonts w:eastAsia="Times New Roman"/>
                <w:lang w:val="en-US"/>
              </w:rPr>
            </w:pPr>
          </w:p>
        </w:tc>
        <w:tc>
          <w:tcPr>
            <w:tcW w:w="0" w:type="auto"/>
            <w:vAlign w:val="center"/>
            <w:hideMark/>
          </w:tcPr>
          <w:p w14:paraId="7C000D15" w14:textId="77777777" w:rsidR="0095430C"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95430C" w14:paraId="7FD35E42" w14:textId="77777777">
        <w:trPr>
          <w:divId w:val="510997197"/>
          <w:tblCellSpacing w:w="15" w:type="dxa"/>
        </w:trPr>
        <w:tc>
          <w:tcPr>
            <w:tcW w:w="0" w:type="auto"/>
            <w:vAlign w:val="center"/>
            <w:hideMark/>
          </w:tcPr>
          <w:p w14:paraId="6B87E171" w14:textId="77777777" w:rsidR="0095430C" w:rsidRDefault="0095430C">
            <w:pPr>
              <w:rPr>
                <w:rFonts w:eastAsia="Times New Roman"/>
                <w:lang w:val="en-US"/>
              </w:rPr>
            </w:pPr>
          </w:p>
        </w:tc>
        <w:tc>
          <w:tcPr>
            <w:tcW w:w="0" w:type="auto"/>
            <w:vAlign w:val="center"/>
            <w:hideMark/>
          </w:tcPr>
          <w:p w14:paraId="56E08ECE" w14:textId="77777777" w:rsidR="0095430C"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95430C" w14:paraId="0D62D6F9" w14:textId="77777777">
        <w:trPr>
          <w:divId w:val="510997197"/>
          <w:tblCellSpacing w:w="15" w:type="dxa"/>
        </w:trPr>
        <w:tc>
          <w:tcPr>
            <w:tcW w:w="0" w:type="auto"/>
            <w:vAlign w:val="center"/>
            <w:hideMark/>
          </w:tcPr>
          <w:p w14:paraId="6AD3F99E" w14:textId="77777777" w:rsidR="0095430C" w:rsidRDefault="0095430C">
            <w:pPr>
              <w:rPr>
                <w:rFonts w:eastAsia="Times New Roman"/>
                <w:lang w:val="en-US"/>
              </w:rPr>
            </w:pPr>
          </w:p>
        </w:tc>
        <w:tc>
          <w:tcPr>
            <w:tcW w:w="0" w:type="auto"/>
            <w:vAlign w:val="center"/>
            <w:hideMark/>
          </w:tcPr>
          <w:p w14:paraId="611C151D" w14:textId="77777777" w:rsidR="0095430C"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95430C" w14:paraId="24AD6636" w14:textId="77777777">
        <w:trPr>
          <w:divId w:val="510997197"/>
          <w:tblCellSpacing w:w="15" w:type="dxa"/>
        </w:trPr>
        <w:tc>
          <w:tcPr>
            <w:tcW w:w="0" w:type="auto"/>
            <w:vAlign w:val="center"/>
            <w:hideMark/>
          </w:tcPr>
          <w:p w14:paraId="23DDD557" w14:textId="77777777" w:rsidR="0095430C" w:rsidRDefault="0095430C">
            <w:pPr>
              <w:rPr>
                <w:rFonts w:eastAsia="Times New Roman"/>
                <w:lang w:val="en-US"/>
              </w:rPr>
            </w:pPr>
          </w:p>
        </w:tc>
        <w:tc>
          <w:tcPr>
            <w:tcW w:w="0" w:type="auto"/>
            <w:vAlign w:val="center"/>
            <w:hideMark/>
          </w:tcPr>
          <w:p w14:paraId="104E3E01" w14:textId="77777777" w:rsidR="0095430C"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95430C" w14:paraId="2AFBB409" w14:textId="77777777">
        <w:trPr>
          <w:divId w:val="510997197"/>
          <w:tblCellSpacing w:w="15" w:type="dxa"/>
        </w:trPr>
        <w:tc>
          <w:tcPr>
            <w:tcW w:w="0" w:type="auto"/>
            <w:vAlign w:val="center"/>
            <w:hideMark/>
          </w:tcPr>
          <w:p w14:paraId="2B36E1C9" w14:textId="77777777" w:rsidR="0095430C" w:rsidRDefault="0095430C">
            <w:pPr>
              <w:rPr>
                <w:rFonts w:eastAsia="Times New Roman"/>
                <w:lang w:val="en-US"/>
              </w:rPr>
            </w:pPr>
          </w:p>
        </w:tc>
        <w:tc>
          <w:tcPr>
            <w:tcW w:w="0" w:type="auto"/>
            <w:vAlign w:val="center"/>
            <w:hideMark/>
          </w:tcPr>
          <w:p w14:paraId="7380B063" w14:textId="77777777" w:rsidR="0095430C"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95430C" w14:paraId="097D4B44" w14:textId="77777777">
        <w:trPr>
          <w:divId w:val="510997197"/>
          <w:tblCellSpacing w:w="15" w:type="dxa"/>
        </w:trPr>
        <w:tc>
          <w:tcPr>
            <w:tcW w:w="0" w:type="auto"/>
            <w:vAlign w:val="center"/>
            <w:hideMark/>
          </w:tcPr>
          <w:p w14:paraId="153690AB" w14:textId="77777777" w:rsidR="0095430C" w:rsidRDefault="0095430C">
            <w:pPr>
              <w:rPr>
                <w:rFonts w:eastAsia="Times New Roman"/>
                <w:lang w:val="en-US"/>
              </w:rPr>
            </w:pPr>
          </w:p>
        </w:tc>
        <w:tc>
          <w:tcPr>
            <w:tcW w:w="0" w:type="auto"/>
            <w:vAlign w:val="center"/>
            <w:hideMark/>
          </w:tcPr>
          <w:p w14:paraId="6958A9F7" w14:textId="77777777" w:rsidR="0095430C"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w:t>
            </w:r>
            <w:r>
              <w:rPr>
                <w:rFonts w:eastAsia="Times New Roman"/>
                <w:lang w:val="en-US"/>
              </w:rPr>
              <w:lastRenderedPageBreak/>
              <w:t xml:space="preserve">measurement </w:t>
            </w:r>
          </w:p>
        </w:tc>
      </w:tr>
      <w:tr w:rsidR="0095430C" w14:paraId="168BEFFA" w14:textId="77777777">
        <w:trPr>
          <w:divId w:val="510997197"/>
          <w:tblCellSpacing w:w="15" w:type="dxa"/>
        </w:trPr>
        <w:tc>
          <w:tcPr>
            <w:tcW w:w="0" w:type="auto"/>
            <w:vAlign w:val="center"/>
            <w:hideMark/>
          </w:tcPr>
          <w:p w14:paraId="26BD1DB6" w14:textId="77777777" w:rsidR="0095430C" w:rsidRDefault="0095430C">
            <w:pPr>
              <w:rPr>
                <w:rFonts w:eastAsia="Times New Roman"/>
                <w:lang w:val="en-US"/>
              </w:rPr>
            </w:pPr>
          </w:p>
        </w:tc>
        <w:tc>
          <w:tcPr>
            <w:tcW w:w="0" w:type="auto"/>
            <w:vAlign w:val="center"/>
            <w:hideMark/>
          </w:tcPr>
          <w:p w14:paraId="402996D3" w14:textId="77777777" w:rsidR="0095430C"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95430C" w14:paraId="12663A6C" w14:textId="77777777">
        <w:trPr>
          <w:divId w:val="510997197"/>
          <w:tblCellSpacing w:w="15" w:type="dxa"/>
        </w:trPr>
        <w:tc>
          <w:tcPr>
            <w:tcW w:w="0" w:type="auto"/>
            <w:vAlign w:val="center"/>
            <w:hideMark/>
          </w:tcPr>
          <w:p w14:paraId="1181FCB3" w14:textId="77777777" w:rsidR="0095430C" w:rsidRDefault="0095430C">
            <w:pPr>
              <w:rPr>
                <w:rFonts w:eastAsia="Times New Roman"/>
                <w:lang w:val="en-US"/>
              </w:rPr>
            </w:pPr>
          </w:p>
        </w:tc>
        <w:tc>
          <w:tcPr>
            <w:tcW w:w="0" w:type="auto"/>
            <w:vAlign w:val="center"/>
            <w:hideMark/>
          </w:tcPr>
          <w:p w14:paraId="42C81F51" w14:textId="77777777" w:rsidR="0095430C"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95430C" w14:paraId="3B2D2D30" w14:textId="77777777">
        <w:trPr>
          <w:divId w:val="510997197"/>
          <w:tblCellSpacing w:w="15" w:type="dxa"/>
        </w:trPr>
        <w:tc>
          <w:tcPr>
            <w:tcW w:w="0" w:type="auto"/>
            <w:vAlign w:val="center"/>
            <w:hideMark/>
          </w:tcPr>
          <w:p w14:paraId="76DC0C76" w14:textId="77777777" w:rsidR="0095430C" w:rsidRDefault="0095430C">
            <w:pPr>
              <w:rPr>
                <w:rFonts w:eastAsia="Times New Roman"/>
                <w:lang w:val="en-US"/>
              </w:rPr>
            </w:pPr>
          </w:p>
        </w:tc>
        <w:tc>
          <w:tcPr>
            <w:tcW w:w="0" w:type="auto"/>
            <w:vAlign w:val="center"/>
            <w:hideMark/>
          </w:tcPr>
          <w:p w14:paraId="72D6F2CA" w14:textId="77777777" w:rsidR="0095430C"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95430C" w14:paraId="109ABCEF" w14:textId="77777777">
        <w:trPr>
          <w:divId w:val="510997197"/>
          <w:tblCellSpacing w:w="15" w:type="dxa"/>
        </w:trPr>
        <w:tc>
          <w:tcPr>
            <w:tcW w:w="0" w:type="auto"/>
            <w:vAlign w:val="center"/>
            <w:hideMark/>
          </w:tcPr>
          <w:p w14:paraId="4F2B6360" w14:textId="77777777" w:rsidR="0095430C" w:rsidRDefault="0095430C">
            <w:pPr>
              <w:rPr>
                <w:rFonts w:eastAsia="Times New Roman"/>
                <w:lang w:val="en-US"/>
              </w:rPr>
            </w:pPr>
          </w:p>
        </w:tc>
        <w:tc>
          <w:tcPr>
            <w:tcW w:w="0" w:type="auto"/>
            <w:vAlign w:val="center"/>
            <w:hideMark/>
          </w:tcPr>
          <w:p w14:paraId="4E904B04" w14:textId="77777777" w:rsidR="0095430C"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95430C" w14:paraId="50A2CBDB" w14:textId="77777777">
        <w:trPr>
          <w:divId w:val="510997197"/>
          <w:tblCellSpacing w:w="15" w:type="dxa"/>
        </w:trPr>
        <w:tc>
          <w:tcPr>
            <w:tcW w:w="0" w:type="auto"/>
            <w:vAlign w:val="center"/>
            <w:hideMark/>
          </w:tcPr>
          <w:p w14:paraId="1B4EE68E" w14:textId="77777777" w:rsidR="0095430C" w:rsidRDefault="0095430C">
            <w:pPr>
              <w:rPr>
                <w:rFonts w:eastAsia="Times New Roman"/>
                <w:lang w:val="en-US"/>
              </w:rPr>
            </w:pPr>
          </w:p>
        </w:tc>
        <w:tc>
          <w:tcPr>
            <w:tcW w:w="0" w:type="auto"/>
            <w:vAlign w:val="center"/>
            <w:hideMark/>
          </w:tcPr>
          <w:p w14:paraId="3CEFA53C" w14:textId="77777777" w:rsidR="0095430C"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95430C" w14:paraId="2644F781" w14:textId="77777777">
        <w:trPr>
          <w:divId w:val="510997197"/>
          <w:tblCellSpacing w:w="15" w:type="dxa"/>
        </w:trPr>
        <w:tc>
          <w:tcPr>
            <w:tcW w:w="0" w:type="auto"/>
            <w:vAlign w:val="center"/>
            <w:hideMark/>
          </w:tcPr>
          <w:p w14:paraId="10738154" w14:textId="77777777" w:rsidR="0095430C" w:rsidRDefault="0095430C">
            <w:pPr>
              <w:rPr>
                <w:rFonts w:eastAsia="Times New Roman"/>
                <w:lang w:val="en-US"/>
              </w:rPr>
            </w:pPr>
          </w:p>
        </w:tc>
        <w:tc>
          <w:tcPr>
            <w:tcW w:w="0" w:type="auto"/>
            <w:vAlign w:val="center"/>
            <w:hideMark/>
          </w:tcPr>
          <w:p w14:paraId="3A353527" w14:textId="77777777" w:rsidR="0095430C"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95430C" w14:paraId="1BE856CF" w14:textId="77777777">
        <w:trPr>
          <w:divId w:val="510997197"/>
          <w:tblCellSpacing w:w="15" w:type="dxa"/>
        </w:trPr>
        <w:tc>
          <w:tcPr>
            <w:tcW w:w="0" w:type="auto"/>
            <w:vAlign w:val="center"/>
            <w:hideMark/>
          </w:tcPr>
          <w:p w14:paraId="3ED7DDA4" w14:textId="77777777" w:rsidR="0095430C" w:rsidRDefault="0095430C">
            <w:pPr>
              <w:rPr>
                <w:rFonts w:eastAsia="Times New Roman"/>
                <w:lang w:val="en-US"/>
              </w:rPr>
            </w:pPr>
          </w:p>
        </w:tc>
        <w:tc>
          <w:tcPr>
            <w:tcW w:w="0" w:type="auto"/>
            <w:vAlign w:val="center"/>
            <w:hideMark/>
          </w:tcPr>
          <w:p w14:paraId="7A5EA4E1" w14:textId="77777777" w:rsidR="0095430C"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95430C" w14:paraId="1EE76CB6" w14:textId="77777777">
        <w:trPr>
          <w:divId w:val="510997197"/>
          <w:tblCellSpacing w:w="15" w:type="dxa"/>
        </w:trPr>
        <w:tc>
          <w:tcPr>
            <w:tcW w:w="0" w:type="auto"/>
            <w:vAlign w:val="center"/>
            <w:hideMark/>
          </w:tcPr>
          <w:p w14:paraId="3B56FB79" w14:textId="77777777" w:rsidR="0095430C" w:rsidRDefault="0095430C">
            <w:pPr>
              <w:rPr>
                <w:rFonts w:eastAsia="Times New Roman"/>
                <w:lang w:val="en-US"/>
              </w:rPr>
            </w:pPr>
          </w:p>
        </w:tc>
        <w:tc>
          <w:tcPr>
            <w:tcW w:w="0" w:type="auto"/>
            <w:vAlign w:val="center"/>
            <w:hideMark/>
          </w:tcPr>
          <w:p w14:paraId="12FA143F" w14:textId="77777777" w:rsidR="0095430C"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95430C" w14:paraId="5A2C192D" w14:textId="77777777">
        <w:trPr>
          <w:divId w:val="510997197"/>
          <w:tblCellSpacing w:w="15" w:type="dxa"/>
        </w:trPr>
        <w:tc>
          <w:tcPr>
            <w:tcW w:w="0" w:type="auto"/>
            <w:vAlign w:val="center"/>
            <w:hideMark/>
          </w:tcPr>
          <w:p w14:paraId="2F4241F5" w14:textId="77777777" w:rsidR="0095430C" w:rsidRDefault="0095430C">
            <w:pPr>
              <w:rPr>
                <w:rFonts w:eastAsia="Times New Roman"/>
                <w:lang w:val="en-US"/>
              </w:rPr>
            </w:pPr>
          </w:p>
        </w:tc>
        <w:tc>
          <w:tcPr>
            <w:tcW w:w="0" w:type="auto"/>
            <w:vAlign w:val="center"/>
            <w:hideMark/>
          </w:tcPr>
          <w:p w14:paraId="1BE9248E" w14:textId="77777777" w:rsidR="0095430C"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95430C" w14:paraId="6C3C5249" w14:textId="77777777">
        <w:trPr>
          <w:divId w:val="510997197"/>
          <w:tblCellSpacing w:w="15" w:type="dxa"/>
        </w:trPr>
        <w:tc>
          <w:tcPr>
            <w:tcW w:w="0" w:type="auto"/>
            <w:vAlign w:val="center"/>
            <w:hideMark/>
          </w:tcPr>
          <w:p w14:paraId="68CEB906" w14:textId="77777777" w:rsidR="0095430C" w:rsidRDefault="0095430C">
            <w:pPr>
              <w:rPr>
                <w:rFonts w:eastAsia="Times New Roman"/>
                <w:lang w:val="en-US"/>
              </w:rPr>
            </w:pPr>
          </w:p>
        </w:tc>
        <w:tc>
          <w:tcPr>
            <w:tcW w:w="0" w:type="auto"/>
            <w:vAlign w:val="center"/>
            <w:hideMark/>
          </w:tcPr>
          <w:p w14:paraId="5D9D07AD" w14:textId="77777777" w:rsidR="0095430C"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95430C" w14:paraId="41A49567" w14:textId="77777777">
        <w:trPr>
          <w:divId w:val="510997197"/>
          <w:tblCellSpacing w:w="15" w:type="dxa"/>
        </w:trPr>
        <w:tc>
          <w:tcPr>
            <w:tcW w:w="0" w:type="auto"/>
            <w:vAlign w:val="center"/>
            <w:hideMark/>
          </w:tcPr>
          <w:p w14:paraId="612D9D93" w14:textId="77777777" w:rsidR="0095430C" w:rsidRDefault="0095430C">
            <w:pPr>
              <w:rPr>
                <w:rFonts w:eastAsia="Times New Roman"/>
                <w:lang w:val="en-US"/>
              </w:rPr>
            </w:pPr>
          </w:p>
        </w:tc>
        <w:tc>
          <w:tcPr>
            <w:tcW w:w="0" w:type="auto"/>
            <w:vAlign w:val="center"/>
            <w:hideMark/>
          </w:tcPr>
          <w:p w14:paraId="2E02EF57" w14:textId="77777777" w:rsidR="0095430C"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95430C" w14:paraId="566DB268" w14:textId="77777777">
        <w:trPr>
          <w:divId w:val="510997197"/>
          <w:tblCellSpacing w:w="15" w:type="dxa"/>
        </w:trPr>
        <w:tc>
          <w:tcPr>
            <w:tcW w:w="0" w:type="auto"/>
            <w:vAlign w:val="center"/>
            <w:hideMark/>
          </w:tcPr>
          <w:p w14:paraId="62045E1E" w14:textId="77777777" w:rsidR="0095430C" w:rsidRDefault="0095430C">
            <w:pPr>
              <w:rPr>
                <w:rFonts w:eastAsia="Times New Roman"/>
                <w:lang w:val="en-US"/>
              </w:rPr>
            </w:pPr>
          </w:p>
        </w:tc>
        <w:tc>
          <w:tcPr>
            <w:tcW w:w="0" w:type="auto"/>
            <w:vAlign w:val="center"/>
            <w:hideMark/>
          </w:tcPr>
          <w:p w14:paraId="5C9B8C99" w14:textId="77777777" w:rsidR="0095430C"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95430C" w14:paraId="03A07544" w14:textId="77777777">
        <w:trPr>
          <w:divId w:val="510997197"/>
          <w:tblCellSpacing w:w="15" w:type="dxa"/>
        </w:trPr>
        <w:tc>
          <w:tcPr>
            <w:tcW w:w="0" w:type="auto"/>
            <w:vAlign w:val="center"/>
            <w:hideMark/>
          </w:tcPr>
          <w:p w14:paraId="49621E0A" w14:textId="77777777" w:rsidR="0095430C" w:rsidRDefault="0095430C">
            <w:pPr>
              <w:rPr>
                <w:rFonts w:eastAsia="Times New Roman"/>
                <w:lang w:val="en-US"/>
              </w:rPr>
            </w:pPr>
          </w:p>
        </w:tc>
        <w:tc>
          <w:tcPr>
            <w:tcW w:w="0" w:type="auto"/>
            <w:vAlign w:val="center"/>
            <w:hideMark/>
          </w:tcPr>
          <w:p w14:paraId="542752CD" w14:textId="77777777" w:rsidR="0095430C"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95430C" w14:paraId="50A1DCAF" w14:textId="77777777">
        <w:trPr>
          <w:divId w:val="510997197"/>
          <w:tblCellSpacing w:w="15" w:type="dxa"/>
        </w:trPr>
        <w:tc>
          <w:tcPr>
            <w:tcW w:w="0" w:type="auto"/>
            <w:vAlign w:val="center"/>
            <w:hideMark/>
          </w:tcPr>
          <w:p w14:paraId="3DBF6FAB" w14:textId="77777777" w:rsidR="0095430C" w:rsidRDefault="0095430C">
            <w:pPr>
              <w:rPr>
                <w:rFonts w:eastAsia="Times New Roman"/>
                <w:lang w:val="en-US"/>
              </w:rPr>
            </w:pPr>
          </w:p>
        </w:tc>
        <w:tc>
          <w:tcPr>
            <w:tcW w:w="0" w:type="auto"/>
            <w:vAlign w:val="center"/>
            <w:hideMark/>
          </w:tcPr>
          <w:p w14:paraId="742BD546" w14:textId="77777777" w:rsidR="0095430C"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95430C" w14:paraId="0F516963" w14:textId="77777777">
        <w:trPr>
          <w:divId w:val="510997197"/>
          <w:tblCellSpacing w:w="15" w:type="dxa"/>
        </w:trPr>
        <w:tc>
          <w:tcPr>
            <w:tcW w:w="0" w:type="auto"/>
            <w:vAlign w:val="center"/>
            <w:hideMark/>
          </w:tcPr>
          <w:p w14:paraId="6C9C01F5" w14:textId="77777777" w:rsidR="0095430C" w:rsidRDefault="0095430C">
            <w:pPr>
              <w:rPr>
                <w:rFonts w:eastAsia="Times New Roman"/>
                <w:lang w:val="en-US"/>
              </w:rPr>
            </w:pPr>
          </w:p>
        </w:tc>
        <w:tc>
          <w:tcPr>
            <w:tcW w:w="0" w:type="auto"/>
            <w:vAlign w:val="center"/>
            <w:hideMark/>
          </w:tcPr>
          <w:p w14:paraId="380412C9" w14:textId="77777777" w:rsidR="0095430C"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95430C" w14:paraId="1AFA24F6" w14:textId="77777777">
        <w:trPr>
          <w:divId w:val="510997197"/>
          <w:tblCellSpacing w:w="15" w:type="dxa"/>
        </w:trPr>
        <w:tc>
          <w:tcPr>
            <w:tcW w:w="0" w:type="auto"/>
            <w:vAlign w:val="center"/>
            <w:hideMark/>
          </w:tcPr>
          <w:p w14:paraId="4144AF91" w14:textId="77777777" w:rsidR="0095430C" w:rsidRDefault="0095430C">
            <w:pPr>
              <w:rPr>
                <w:rFonts w:eastAsia="Times New Roman"/>
                <w:lang w:val="en-US"/>
              </w:rPr>
            </w:pPr>
          </w:p>
        </w:tc>
        <w:tc>
          <w:tcPr>
            <w:tcW w:w="0" w:type="auto"/>
            <w:vAlign w:val="center"/>
            <w:hideMark/>
          </w:tcPr>
          <w:p w14:paraId="031014C9" w14:textId="77777777" w:rsidR="0095430C"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95430C" w14:paraId="3D4AD383" w14:textId="77777777">
        <w:trPr>
          <w:divId w:val="510997197"/>
          <w:tblCellSpacing w:w="15" w:type="dxa"/>
        </w:trPr>
        <w:tc>
          <w:tcPr>
            <w:tcW w:w="0" w:type="auto"/>
            <w:vAlign w:val="center"/>
            <w:hideMark/>
          </w:tcPr>
          <w:p w14:paraId="09689EDB" w14:textId="77777777" w:rsidR="0095430C" w:rsidRDefault="0095430C">
            <w:pPr>
              <w:rPr>
                <w:rFonts w:eastAsia="Times New Roman"/>
                <w:lang w:val="en-US"/>
              </w:rPr>
            </w:pPr>
          </w:p>
        </w:tc>
        <w:tc>
          <w:tcPr>
            <w:tcW w:w="0" w:type="auto"/>
            <w:vAlign w:val="center"/>
            <w:hideMark/>
          </w:tcPr>
          <w:p w14:paraId="0DA2E57E" w14:textId="77777777" w:rsidR="0095430C"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95430C" w14:paraId="22088EE4" w14:textId="77777777">
        <w:trPr>
          <w:divId w:val="510997197"/>
          <w:tblCellSpacing w:w="15" w:type="dxa"/>
        </w:trPr>
        <w:tc>
          <w:tcPr>
            <w:tcW w:w="0" w:type="auto"/>
            <w:vAlign w:val="center"/>
            <w:hideMark/>
          </w:tcPr>
          <w:p w14:paraId="7AA12007" w14:textId="77777777" w:rsidR="0095430C" w:rsidRDefault="0095430C">
            <w:pPr>
              <w:rPr>
                <w:rFonts w:eastAsia="Times New Roman"/>
                <w:lang w:val="en-US"/>
              </w:rPr>
            </w:pPr>
          </w:p>
        </w:tc>
        <w:tc>
          <w:tcPr>
            <w:tcW w:w="0" w:type="auto"/>
            <w:vAlign w:val="center"/>
            <w:hideMark/>
          </w:tcPr>
          <w:p w14:paraId="1256ABC6" w14:textId="77777777" w:rsidR="0095430C"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95430C" w14:paraId="0865E03E" w14:textId="77777777">
        <w:trPr>
          <w:divId w:val="510997197"/>
          <w:tblCellSpacing w:w="15" w:type="dxa"/>
        </w:trPr>
        <w:tc>
          <w:tcPr>
            <w:tcW w:w="0" w:type="auto"/>
            <w:vAlign w:val="center"/>
            <w:hideMark/>
          </w:tcPr>
          <w:p w14:paraId="3D5E9100" w14:textId="77777777" w:rsidR="0095430C" w:rsidRDefault="0095430C">
            <w:pPr>
              <w:rPr>
                <w:rFonts w:eastAsia="Times New Roman"/>
                <w:lang w:val="en-US"/>
              </w:rPr>
            </w:pPr>
          </w:p>
        </w:tc>
        <w:tc>
          <w:tcPr>
            <w:tcW w:w="0" w:type="auto"/>
            <w:vAlign w:val="center"/>
            <w:hideMark/>
          </w:tcPr>
          <w:p w14:paraId="6FED9479" w14:textId="77777777" w:rsidR="0095430C"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95430C" w14:paraId="37390262" w14:textId="77777777">
        <w:trPr>
          <w:divId w:val="510997197"/>
          <w:tblCellSpacing w:w="15" w:type="dxa"/>
        </w:trPr>
        <w:tc>
          <w:tcPr>
            <w:tcW w:w="0" w:type="auto"/>
            <w:vAlign w:val="center"/>
            <w:hideMark/>
          </w:tcPr>
          <w:p w14:paraId="47586EC8" w14:textId="77777777" w:rsidR="0095430C" w:rsidRDefault="0095430C">
            <w:pPr>
              <w:rPr>
                <w:rFonts w:eastAsia="Times New Roman"/>
                <w:lang w:val="en-US"/>
              </w:rPr>
            </w:pPr>
          </w:p>
        </w:tc>
        <w:tc>
          <w:tcPr>
            <w:tcW w:w="0" w:type="auto"/>
            <w:vAlign w:val="center"/>
            <w:hideMark/>
          </w:tcPr>
          <w:p w14:paraId="269EDAB4" w14:textId="77777777" w:rsidR="0095430C"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95430C" w14:paraId="0CAD860D" w14:textId="77777777">
        <w:trPr>
          <w:divId w:val="510997197"/>
          <w:tblCellSpacing w:w="15" w:type="dxa"/>
        </w:trPr>
        <w:tc>
          <w:tcPr>
            <w:tcW w:w="0" w:type="auto"/>
            <w:vAlign w:val="center"/>
            <w:hideMark/>
          </w:tcPr>
          <w:p w14:paraId="211D3F06" w14:textId="77777777" w:rsidR="0095430C" w:rsidRDefault="0095430C">
            <w:pPr>
              <w:rPr>
                <w:rFonts w:eastAsia="Times New Roman"/>
                <w:lang w:val="en-US"/>
              </w:rPr>
            </w:pPr>
          </w:p>
        </w:tc>
        <w:tc>
          <w:tcPr>
            <w:tcW w:w="0" w:type="auto"/>
            <w:vAlign w:val="center"/>
            <w:hideMark/>
          </w:tcPr>
          <w:p w14:paraId="7A077F5A" w14:textId="77777777" w:rsidR="0095430C"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95430C" w14:paraId="37C3C912" w14:textId="77777777">
        <w:trPr>
          <w:divId w:val="510997197"/>
          <w:tblCellSpacing w:w="15" w:type="dxa"/>
        </w:trPr>
        <w:tc>
          <w:tcPr>
            <w:tcW w:w="0" w:type="auto"/>
            <w:vAlign w:val="center"/>
            <w:hideMark/>
          </w:tcPr>
          <w:p w14:paraId="77FC58FE" w14:textId="77777777" w:rsidR="0095430C" w:rsidRDefault="0095430C">
            <w:pPr>
              <w:rPr>
                <w:rFonts w:eastAsia="Times New Roman"/>
                <w:lang w:val="en-US"/>
              </w:rPr>
            </w:pPr>
          </w:p>
        </w:tc>
        <w:tc>
          <w:tcPr>
            <w:tcW w:w="0" w:type="auto"/>
            <w:vAlign w:val="center"/>
            <w:hideMark/>
          </w:tcPr>
          <w:p w14:paraId="26EEF1ED" w14:textId="77777777" w:rsidR="0095430C"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95430C" w14:paraId="0D9EB6B7" w14:textId="77777777">
        <w:trPr>
          <w:divId w:val="510997197"/>
          <w:tblCellSpacing w:w="15" w:type="dxa"/>
        </w:trPr>
        <w:tc>
          <w:tcPr>
            <w:tcW w:w="0" w:type="auto"/>
            <w:vAlign w:val="center"/>
            <w:hideMark/>
          </w:tcPr>
          <w:p w14:paraId="6D058550" w14:textId="77777777" w:rsidR="0095430C" w:rsidRDefault="0095430C">
            <w:pPr>
              <w:rPr>
                <w:rFonts w:eastAsia="Times New Roman"/>
                <w:lang w:val="en-US"/>
              </w:rPr>
            </w:pPr>
          </w:p>
        </w:tc>
        <w:tc>
          <w:tcPr>
            <w:tcW w:w="0" w:type="auto"/>
            <w:vAlign w:val="center"/>
            <w:hideMark/>
          </w:tcPr>
          <w:p w14:paraId="07D83CBC" w14:textId="77777777" w:rsidR="0095430C"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95430C" w14:paraId="4E310412" w14:textId="77777777">
        <w:trPr>
          <w:divId w:val="510997197"/>
          <w:tblCellSpacing w:w="15" w:type="dxa"/>
        </w:trPr>
        <w:tc>
          <w:tcPr>
            <w:tcW w:w="0" w:type="auto"/>
            <w:vAlign w:val="center"/>
            <w:hideMark/>
          </w:tcPr>
          <w:p w14:paraId="1CD449B9" w14:textId="77777777" w:rsidR="0095430C" w:rsidRDefault="0095430C">
            <w:pPr>
              <w:rPr>
                <w:rFonts w:eastAsia="Times New Roman"/>
                <w:lang w:val="en-US"/>
              </w:rPr>
            </w:pPr>
          </w:p>
        </w:tc>
        <w:tc>
          <w:tcPr>
            <w:tcW w:w="0" w:type="auto"/>
            <w:vAlign w:val="center"/>
            <w:hideMark/>
          </w:tcPr>
          <w:p w14:paraId="171CFD60" w14:textId="77777777" w:rsidR="0095430C"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95430C" w14:paraId="23964522" w14:textId="77777777">
        <w:trPr>
          <w:divId w:val="510997197"/>
          <w:tblCellSpacing w:w="15" w:type="dxa"/>
        </w:trPr>
        <w:tc>
          <w:tcPr>
            <w:tcW w:w="0" w:type="auto"/>
            <w:vAlign w:val="center"/>
            <w:hideMark/>
          </w:tcPr>
          <w:p w14:paraId="49760938" w14:textId="77777777" w:rsidR="0095430C" w:rsidRDefault="0095430C">
            <w:pPr>
              <w:rPr>
                <w:rFonts w:eastAsia="Times New Roman"/>
                <w:lang w:val="en-US"/>
              </w:rPr>
            </w:pPr>
          </w:p>
        </w:tc>
        <w:tc>
          <w:tcPr>
            <w:tcW w:w="0" w:type="auto"/>
            <w:vAlign w:val="center"/>
            <w:hideMark/>
          </w:tcPr>
          <w:p w14:paraId="504C8BA6" w14:textId="77777777" w:rsidR="0095430C"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95430C" w14:paraId="49F261C4" w14:textId="77777777">
        <w:trPr>
          <w:divId w:val="510997197"/>
          <w:tblCellSpacing w:w="15" w:type="dxa"/>
        </w:trPr>
        <w:tc>
          <w:tcPr>
            <w:tcW w:w="0" w:type="auto"/>
            <w:vAlign w:val="center"/>
            <w:hideMark/>
          </w:tcPr>
          <w:p w14:paraId="56E6FD6C" w14:textId="77777777" w:rsidR="0095430C" w:rsidRDefault="0095430C">
            <w:pPr>
              <w:rPr>
                <w:rFonts w:eastAsia="Times New Roman"/>
                <w:lang w:val="en-US"/>
              </w:rPr>
            </w:pPr>
          </w:p>
        </w:tc>
        <w:tc>
          <w:tcPr>
            <w:tcW w:w="0" w:type="auto"/>
            <w:vAlign w:val="center"/>
            <w:hideMark/>
          </w:tcPr>
          <w:p w14:paraId="7694EA6D" w14:textId="77777777" w:rsidR="0095430C"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95430C" w14:paraId="4D1DC5B9" w14:textId="77777777">
        <w:trPr>
          <w:divId w:val="510997197"/>
          <w:tblCellSpacing w:w="15" w:type="dxa"/>
        </w:trPr>
        <w:tc>
          <w:tcPr>
            <w:tcW w:w="0" w:type="auto"/>
            <w:vAlign w:val="center"/>
            <w:hideMark/>
          </w:tcPr>
          <w:p w14:paraId="729D73F1" w14:textId="77777777" w:rsidR="0095430C" w:rsidRDefault="0095430C">
            <w:pPr>
              <w:rPr>
                <w:rFonts w:eastAsia="Times New Roman"/>
                <w:lang w:val="en-US"/>
              </w:rPr>
            </w:pPr>
          </w:p>
        </w:tc>
        <w:tc>
          <w:tcPr>
            <w:tcW w:w="0" w:type="auto"/>
            <w:vAlign w:val="center"/>
            <w:hideMark/>
          </w:tcPr>
          <w:p w14:paraId="1D75D94B" w14:textId="77777777" w:rsidR="0095430C"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95430C" w14:paraId="3DB5A037" w14:textId="77777777">
        <w:trPr>
          <w:divId w:val="510997197"/>
          <w:tblCellSpacing w:w="15" w:type="dxa"/>
        </w:trPr>
        <w:tc>
          <w:tcPr>
            <w:tcW w:w="0" w:type="auto"/>
            <w:vAlign w:val="center"/>
            <w:hideMark/>
          </w:tcPr>
          <w:p w14:paraId="0A371BE2" w14:textId="77777777" w:rsidR="0095430C" w:rsidRDefault="0095430C">
            <w:pPr>
              <w:rPr>
                <w:rFonts w:eastAsia="Times New Roman"/>
                <w:lang w:val="en-US"/>
              </w:rPr>
            </w:pPr>
          </w:p>
        </w:tc>
        <w:tc>
          <w:tcPr>
            <w:tcW w:w="0" w:type="auto"/>
            <w:vAlign w:val="center"/>
            <w:hideMark/>
          </w:tcPr>
          <w:p w14:paraId="7F356020" w14:textId="77777777" w:rsidR="0095430C"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95430C" w14:paraId="097EA777" w14:textId="77777777">
        <w:trPr>
          <w:divId w:val="510997197"/>
          <w:tblCellSpacing w:w="15" w:type="dxa"/>
        </w:trPr>
        <w:tc>
          <w:tcPr>
            <w:tcW w:w="0" w:type="auto"/>
            <w:vAlign w:val="center"/>
            <w:hideMark/>
          </w:tcPr>
          <w:p w14:paraId="7BD029BB" w14:textId="77777777" w:rsidR="0095430C" w:rsidRDefault="0095430C">
            <w:pPr>
              <w:rPr>
                <w:rFonts w:eastAsia="Times New Roman"/>
                <w:lang w:val="en-US"/>
              </w:rPr>
            </w:pPr>
          </w:p>
        </w:tc>
        <w:tc>
          <w:tcPr>
            <w:tcW w:w="0" w:type="auto"/>
            <w:vAlign w:val="center"/>
            <w:hideMark/>
          </w:tcPr>
          <w:p w14:paraId="7BDDDD45" w14:textId="77777777" w:rsidR="0095430C"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95430C" w14:paraId="729FC24D" w14:textId="77777777">
        <w:trPr>
          <w:divId w:val="510997197"/>
          <w:tblCellSpacing w:w="15" w:type="dxa"/>
        </w:trPr>
        <w:tc>
          <w:tcPr>
            <w:tcW w:w="0" w:type="auto"/>
            <w:vAlign w:val="center"/>
            <w:hideMark/>
          </w:tcPr>
          <w:p w14:paraId="5AEB3C66" w14:textId="77777777" w:rsidR="0095430C" w:rsidRDefault="0095430C">
            <w:pPr>
              <w:rPr>
                <w:rFonts w:eastAsia="Times New Roman"/>
                <w:lang w:val="en-US"/>
              </w:rPr>
            </w:pPr>
          </w:p>
        </w:tc>
        <w:tc>
          <w:tcPr>
            <w:tcW w:w="0" w:type="auto"/>
            <w:vAlign w:val="center"/>
            <w:hideMark/>
          </w:tcPr>
          <w:p w14:paraId="0D78E96D" w14:textId="77777777" w:rsidR="0095430C"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95430C" w14:paraId="2B7010CB" w14:textId="77777777">
        <w:trPr>
          <w:divId w:val="510997197"/>
          <w:tblCellSpacing w:w="15" w:type="dxa"/>
        </w:trPr>
        <w:tc>
          <w:tcPr>
            <w:tcW w:w="0" w:type="auto"/>
            <w:vAlign w:val="center"/>
            <w:hideMark/>
          </w:tcPr>
          <w:p w14:paraId="75EDFDA7" w14:textId="77777777" w:rsidR="0095430C" w:rsidRDefault="0095430C">
            <w:pPr>
              <w:rPr>
                <w:rFonts w:eastAsia="Times New Roman"/>
                <w:lang w:val="en-US"/>
              </w:rPr>
            </w:pPr>
          </w:p>
        </w:tc>
        <w:tc>
          <w:tcPr>
            <w:tcW w:w="0" w:type="auto"/>
            <w:vAlign w:val="center"/>
            <w:hideMark/>
          </w:tcPr>
          <w:p w14:paraId="4628EF45" w14:textId="77777777" w:rsidR="0095430C"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95430C" w14:paraId="01E87203" w14:textId="77777777">
        <w:trPr>
          <w:divId w:val="510997197"/>
          <w:tblCellSpacing w:w="15" w:type="dxa"/>
        </w:trPr>
        <w:tc>
          <w:tcPr>
            <w:tcW w:w="0" w:type="auto"/>
            <w:vAlign w:val="center"/>
            <w:hideMark/>
          </w:tcPr>
          <w:p w14:paraId="054116B7" w14:textId="77777777" w:rsidR="0095430C" w:rsidRDefault="0095430C">
            <w:pPr>
              <w:rPr>
                <w:rFonts w:eastAsia="Times New Roman"/>
                <w:lang w:val="en-US"/>
              </w:rPr>
            </w:pPr>
          </w:p>
        </w:tc>
        <w:tc>
          <w:tcPr>
            <w:tcW w:w="0" w:type="auto"/>
            <w:vAlign w:val="center"/>
            <w:hideMark/>
          </w:tcPr>
          <w:p w14:paraId="2D110B3A" w14:textId="77777777" w:rsidR="0095430C"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95430C" w14:paraId="06691B7A" w14:textId="77777777">
        <w:trPr>
          <w:divId w:val="510997197"/>
          <w:tblCellSpacing w:w="15" w:type="dxa"/>
        </w:trPr>
        <w:tc>
          <w:tcPr>
            <w:tcW w:w="0" w:type="auto"/>
            <w:vAlign w:val="center"/>
            <w:hideMark/>
          </w:tcPr>
          <w:p w14:paraId="4D6A8A92" w14:textId="77777777" w:rsidR="0095430C" w:rsidRDefault="0095430C">
            <w:pPr>
              <w:rPr>
                <w:rFonts w:eastAsia="Times New Roman"/>
                <w:lang w:val="en-US"/>
              </w:rPr>
            </w:pPr>
          </w:p>
        </w:tc>
        <w:tc>
          <w:tcPr>
            <w:tcW w:w="0" w:type="auto"/>
            <w:vAlign w:val="center"/>
            <w:hideMark/>
          </w:tcPr>
          <w:p w14:paraId="0B52E6B3" w14:textId="77777777" w:rsidR="0095430C"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95430C" w14:paraId="334B8CFA" w14:textId="77777777">
        <w:trPr>
          <w:divId w:val="510997197"/>
          <w:tblCellSpacing w:w="15" w:type="dxa"/>
        </w:trPr>
        <w:tc>
          <w:tcPr>
            <w:tcW w:w="0" w:type="auto"/>
            <w:vAlign w:val="center"/>
            <w:hideMark/>
          </w:tcPr>
          <w:p w14:paraId="094FBE83" w14:textId="77777777" w:rsidR="0095430C" w:rsidRDefault="0095430C">
            <w:pPr>
              <w:rPr>
                <w:rFonts w:eastAsia="Times New Roman"/>
                <w:lang w:val="en-US"/>
              </w:rPr>
            </w:pPr>
          </w:p>
        </w:tc>
        <w:tc>
          <w:tcPr>
            <w:tcW w:w="0" w:type="auto"/>
            <w:vAlign w:val="center"/>
            <w:hideMark/>
          </w:tcPr>
          <w:p w14:paraId="534C5AFD" w14:textId="77777777" w:rsidR="0095430C"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95430C" w14:paraId="564DA748" w14:textId="77777777">
        <w:trPr>
          <w:divId w:val="510997197"/>
          <w:tblCellSpacing w:w="15" w:type="dxa"/>
        </w:trPr>
        <w:tc>
          <w:tcPr>
            <w:tcW w:w="0" w:type="auto"/>
            <w:vAlign w:val="center"/>
            <w:hideMark/>
          </w:tcPr>
          <w:p w14:paraId="746C3054" w14:textId="77777777" w:rsidR="0095430C" w:rsidRDefault="0095430C">
            <w:pPr>
              <w:rPr>
                <w:rFonts w:eastAsia="Times New Roman"/>
                <w:lang w:val="en-US"/>
              </w:rPr>
            </w:pPr>
          </w:p>
        </w:tc>
        <w:tc>
          <w:tcPr>
            <w:tcW w:w="0" w:type="auto"/>
            <w:vAlign w:val="center"/>
            <w:hideMark/>
          </w:tcPr>
          <w:p w14:paraId="7586FABA" w14:textId="77777777" w:rsidR="0095430C"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95430C" w14:paraId="2750F21F" w14:textId="77777777">
        <w:trPr>
          <w:divId w:val="510997197"/>
          <w:tblCellSpacing w:w="15" w:type="dxa"/>
        </w:trPr>
        <w:tc>
          <w:tcPr>
            <w:tcW w:w="0" w:type="auto"/>
            <w:vAlign w:val="center"/>
            <w:hideMark/>
          </w:tcPr>
          <w:p w14:paraId="7C175CC7" w14:textId="77777777" w:rsidR="0095430C" w:rsidRDefault="0095430C">
            <w:pPr>
              <w:rPr>
                <w:rFonts w:eastAsia="Times New Roman"/>
                <w:lang w:val="en-US"/>
              </w:rPr>
            </w:pPr>
          </w:p>
        </w:tc>
        <w:tc>
          <w:tcPr>
            <w:tcW w:w="0" w:type="auto"/>
            <w:vAlign w:val="center"/>
            <w:hideMark/>
          </w:tcPr>
          <w:p w14:paraId="274F4684" w14:textId="77777777" w:rsidR="0095430C"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95430C" w14:paraId="5D5E1245" w14:textId="77777777">
        <w:trPr>
          <w:divId w:val="510997197"/>
          <w:tblCellSpacing w:w="15" w:type="dxa"/>
        </w:trPr>
        <w:tc>
          <w:tcPr>
            <w:tcW w:w="0" w:type="auto"/>
            <w:vAlign w:val="center"/>
            <w:hideMark/>
          </w:tcPr>
          <w:p w14:paraId="676563A1" w14:textId="77777777" w:rsidR="0095430C" w:rsidRDefault="0095430C">
            <w:pPr>
              <w:rPr>
                <w:rFonts w:eastAsia="Times New Roman"/>
                <w:lang w:val="en-US"/>
              </w:rPr>
            </w:pPr>
          </w:p>
        </w:tc>
        <w:tc>
          <w:tcPr>
            <w:tcW w:w="0" w:type="auto"/>
            <w:vAlign w:val="center"/>
            <w:hideMark/>
          </w:tcPr>
          <w:p w14:paraId="37AC058F" w14:textId="77777777" w:rsidR="0095430C"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95430C" w14:paraId="73F0460D" w14:textId="77777777">
        <w:trPr>
          <w:divId w:val="510997197"/>
          <w:tblCellSpacing w:w="15" w:type="dxa"/>
        </w:trPr>
        <w:tc>
          <w:tcPr>
            <w:tcW w:w="0" w:type="auto"/>
            <w:vAlign w:val="center"/>
            <w:hideMark/>
          </w:tcPr>
          <w:p w14:paraId="7CEFBA4D" w14:textId="77777777" w:rsidR="0095430C" w:rsidRDefault="0095430C">
            <w:pPr>
              <w:rPr>
                <w:rFonts w:eastAsia="Times New Roman"/>
                <w:lang w:val="en-US"/>
              </w:rPr>
            </w:pPr>
          </w:p>
        </w:tc>
        <w:tc>
          <w:tcPr>
            <w:tcW w:w="0" w:type="auto"/>
            <w:vAlign w:val="center"/>
            <w:hideMark/>
          </w:tcPr>
          <w:p w14:paraId="13CB28FE" w14:textId="77777777" w:rsidR="0095430C"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95430C" w14:paraId="49AAA6AE" w14:textId="77777777">
        <w:trPr>
          <w:divId w:val="510997197"/>
          <w:tblCellSpacing w:w="15" w:type="dxa"/>
        </w:trPr>
        <w:tc>
          <w:tcPr>
            <w:tcW w:w="0" w:type="auto"/>
            <w:vAlign w:val="center"/>
            <w:hideMark/>
          </w:tcPr>
          <w:p w14:paraId="63BC6040" w14:textId="77777777" w:rsidR="0095430C" w:rsidRDefault="0095430C">
            <w:pPr>
              <w:rPr>
                <w:rFonts w:eastAsia="Times New Roman"/>
                <w:lang w:val="en-US"/>
              </w:rPr>
            </w:pPr>
          </w:p>
        </w:tc>
        <w:tc>
          <w:tcPr>
            <w:tcW w:w="0" w:type="auto"/>
            <w:vAlign w:val="center"/>
            <w:hideMark/>
          </w:tcPr>
          <w:p w14:paraId="4CC55715" w14:textId="77777777" w:rsidR="0095430C"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w:t>
            </w:r>
            <w:r>
              <w:rPr>
                <w:rFonts w:eastAsia="Times New Roman"/>
                <w:lang w:val="en-US"/>
              </w:rPr>
              <w:lastRenderedPageBreak/>
              <w:t xml:space="preserve">treatment delivery using verification by a external Machine Parameter Verifier </w:t>
            </w:r>
          </w:p>
        </w:tc>
      </w:tr>
      <w:tr w:rsidR="0095430C" w14:paraId="19AF10FF" w14:textId="77777777">
        <w:trPr>
          <w:divId w:val="510997197"/>
          <w:tblCellSpacing w:w="15" w:type="dxa"/>
        </w:trPr>
        <w:tc>
          <w:tcPr>
            <w:tcW w:w="0" w:type="auto"/>
            <w:vAlign w:val="center"/>
            <w:hideMark/>
          </w:tcPr>
          <w:p w14:paraId="32C94A30" w14:textId="77777777" w:rsidR="0095430C" w:rsidRDefault="0095430C">
            <w:pPr>
              <w:rPr>
                <w:rFonts w:eastAsia="Times New Roman"/>
                <w:lang w:val="en-US"/>
              </w:rPr>
            </w:pPr>
          </w:p>
        </w:tc>
        <w:tc>
          <w:tcPr>
            <w:tcW w:w="0" w:type="auto"/>
            <w:vAlign w:val="center"/>
            <w:hideMark/>
          </w:tcPr>
          <w:p w14:paraId="6F2FD945" w14:textId="77777777" w:rsidR="0095430C"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95430C" w14:paraId="27D2612F" w14:textId="77777777">
        <w:trPr>
          <w:divId w:val="510997197"/>
          <w:tblCellSpacing w:w="15" w:type="dxa"/>
        </w:trPr>
        <w:tc>
          <w:tcPr>
            <w:tcW w:w="0" w:type="auto"/>
            <w:vAlign w:val="center"/>
            <w:hideMark/>
          </w:tcPr>
          <w:p w14:paraId="6C2BD3E3" w14:textId="77777777" w:rsidR="0095430C" w:rsidRDefault="0095430C">
            <w:pPr>
              <w:rPr>
                <w:rFonts w:eastAsia="Times New Roman"/>
                <w:lang w:val="en-US"/>
              </w:rPr>
            </w:pPr>
          </w:p>
        </w:tc>
        <w:tc>
          <w:tcPr>
            <w:tcW w:w="0" w:type="auto"/>
            <w:vAlign w:val="center"/>
            <w:hideMark/>
          </w:tcPr>
          <w:p w14:paraId="686C8FB7" w14:textId="08255EAF" w:rsidR="0095430C"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Radiotherapy treatment delivery using verification by a</w:t>
            </w:r>
            <w:ins w:id="320" w:author="Tom Oniki" w:date="2015-09-09T17:16:00Z">
              <w:r w:rsidR="009C19EA">
                <w:rPr>
                  <w:rFonts w:eastAsia="Times New Roman"/>
                  <w:lang w:val="en-US"/>
                </w:rPr>
                <w:t>n</w:t>
              </w:r>
            </w:ins>
            <w:r>
              <w:rPr>
                <w:rFonts w:eastAsia="Times New Roman"/>
                <w:lang w:val="en-US"/>
              </w:rPr>
              <w:t xml:space="preserve"> external Machine Parameter Verifier </w:t>
            </w:r>
          </w:p>
        </w:tc>
      </w:tr>
      <w:tr w:rsidR="0095430C" w14:paraId="4B3D1613" w14:textId="77777777">
        <w:trPr>
          <w:divId w:val="510997197"/>
          <w:tblCellSpacing w:w="15" w:type="dxa"/>
        </w:trPr>
        <w:tc>
          <w:tcPr>
            <w:tcW w:w="0" w:type="auto"/>
            <w:vAlign w:val="center"/>
            <w:hideMark/>
          </w:tcPr>
          <w:p w14:paraId="4CE70BA9" w14:textId="77777777" w:rsidR="0095430C" w:rsidRDefault="0095430C">
            <w:pPr>
              <w:rPr>
                <w:rFonts w:eastAsia="Times New Roman"/>
                <w:lang w:val="en-US"/>
              </w:rPr>
            </w:pPr>
          </w:p>
        </w:tc>
        <w:tc>
          <w:tcPr>
            <w:tcW w:w="0" w:type="auto"/>
            <w:vAlign w:val="center"/>
            <w:hideMark/>
          </w:tcPr>
          <w:p w14:paraId="56B72617" w14:textId="77777777" w:rsidR="0095430C"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95430C" w14:paraId="44A6936D" w14:textId="77777777">
        <w:trPr>
          <w:divId w:val="510997197"/>
          <w:tblCellSpacing w:w="15" w:type="dxa"/>
        </w:trPr>
        <w:tc>
          <w:tcPr>
            <w:tcW w:w="0" w:type="auto"/>
            <w:vAlign w:val="center"/>
            <w:hideMark/>
          </w:tcPr>
          <w:p w14:paraId="0184A8F4" w14:textId="77777777" w:rsidR="0095430C" w:rsidRDefault="0095430C">
            <w:pPr>
              <w:rPr>
                <w:rFonts w:eastAsia="Times New Roman"/>
                <w:lang w:val="en-US"/>
              </w:rPr>
            </w:pPr>
          </w:p>
        </w:tc>
        <w:tc>
          <w:tcPr>
            <w:tcW w:w="0" w:type="auto"/>
            <w:vAlign w:val="center"/>
            <w:hideMark/>
          </w:tcPr>
          <w:p w14:paraId="59524825" w14:textId="1CAE0318" w:rsidR="0095430C"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Quality assurance of a radiotherapy treatment delivery using verification by a</w:t>
            </w:r>
            <w:ins w:id="321" w:author="Tom Oniki" w:date="2015-09-09T17:16:00Z">
              <w:r w:rsidR="009C19EA">
                <w:rPr>
                  <w:rFonts w:eastAsia="Times New Roman"/>
                  <w:lang w:val="en-US"/>
                </w:rPr>
                <w:t>n</w:t>
              </w:r>
            </w:ins>
            <w:r>
              <w:rPr>
                <w:rFonts w:eastAsia="Times New Roman"/>
                <w:lang w:val="en-US"/>
              </w:rPr>
              <w:t xml:space="preserve"> external Machine Parameter Verifier </w:t>
            </w:r>
          </w:p>
        </w:tc>
      </w:tr>
      <w:tr w:rsidR="0095430C" w14:paraId="14AD37E8" w14:textId="77777777">
        <w:trPr>
          <w:divId w:val="510997197"/>
          <w:tblCellSpacing w:w="15" w:type="dxa"/>
        </w:trPr>
        <w:tc>
          <w:tcPr>
            <w:tcW w:w="0" w:type="auto"/>
            <w:vAlign w:val="center"/>
            <w:hideMark/>
          </w:tcPr>
          <w:p w14:paraId="457295B0" w14:textId="77777777" w:rsidR="0095430C" w:rsidRDefault="0095430C">
            <w:pPr>
              <w:rPr>
                <w:rFonts w:eastAsia="Times New Roman"/>
                <w:lang w:val="en-US"/>
              </w:rPr>
            </w:pPr>
          </w:p>
        </w:tc>
        <w:tc>
          <w:tcPr>
            <w:tcW w:w="0" w:type="auto"/>
            <w:vAlign w:val="center"/>
            <w:hideMark/>
          </w:tcPr>
          <w:p w14:paraId="57E559A7" w14:textId="77777777" w:rsidR="0095430C"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95430C" w14:paraId="2B0CDDA1" w14:textId="77777777">
        <w:trPr>
          <w:divId w:val="510997197"/>
          <w:tblCellSpacing w:w="15" w:type="dxa"/>
        </w:trPr>
        <w:tc>
          <w:tcPr>
            <w:tcW w:w="0" w:type="auto"/>
            <w:vAlign w:val="center"/>
            <w:hideMark/>
          </w:tcPr>
          <w:p w14:paraId="544689C2" w14:textId="77777777" w:rsidR="0095430C" w:rsidRDefault="0095430C">
            <w:pPr>
              <w:rPr>
                <w:rFonts w:eastAsia="Times New Roman"/>
                <w:lang w:val="en-US"/>
              </w:rPr>
            </w:pPr>
          </w:p>
        </w:tc>
        <w:tc>
          <w:tcPr>
            <w:tcW w:w="0" w:type="auto"/>
            <w:vAlign w:val="center"/>
            <w:hideMark/>
          </w:tcPr>
          <w:p w14:paraId="311FC672" w14:textId="77777777" w:rsidR="0095430C"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95430C" w14:paraId="3358E6E2" w14:textId="77777777">
        <w:trPr>
          <w:divId w:val="510997197"/>
          <w:tblCellSpacing w:w="15" w:type="dxa"/>
        </w:trPr>
        <w:tc>
          <w:tcPr>
            <w:tcW w:w="0" w:type="auto"/>
            <w:vAlign w:val="center"/>
            <w:hideMark/>
          </w:tcPr>
          <w:p w14:paraId="279F37A4" w14:textId="77777777" w:rsidR="0095430C" w:rsidRDefault="0095430C">
            <w:pPr>
              <w:rPr>
                <w:rFonts w:eastAsia="Times New Roman"/>
                <w:lang w:val="en-US"/>
              </w:rPr>
            </w:pPr>
          </w:p>
        </w:tc>
        <w:tc>
          <w:tcPr>
            <w:tcW w:w="0" w:type="auto"/>
            <w:vAlign w:val="center"/>
            <w:hideMark/>
          </w:tcPr>
          <w:p w14:paraId="2226535D" w14:textId="77777777" w:rsidR="0095430C"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95430C" w14:paraId="7A063470" w14:textId="77777777">
        <w:trPr>
          <w:divId w:val="510997197"/>
          <w:tblCellSpacing w:w="15" w:type="dxa"/>
        </w:trPr>
        <w:tc>
          <w:tcPr>
            <w:tcW w:w="0" w:type="auto"/>
            <w:vAlign w:val="center"/>
            <w:hideMark/>
          </w:tcPr>
          <w:p w14:paraId="749E4C9B" w14:textId="77777777" w:rsidR="0095430C" w:rsidRDefault="0095430C">
            <w:pPr>
              <w:rPr>
                <w:rFonts w:eastAsia="Times New Roman"/>
                <w:lang w:val="en-US"/>
              </w:rPr>
            </w:pPr>
          </w:p>
        </w:tc>
        <w:tc>
          <w:tcPr>
            <w:tcW w:w="0" w:type="auto"/>
            <w:vAlign w:val="center"/>
            <w:hideMark/>
          </w:tcPr>
          <w:p w14:paraId="77EDD4B6" w14:textId="77777777" w:rsidR="0095430C"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95430C" w14:paraId="67308DC1" w14:textId="77777777">
        <w:trPr>
          <w:divId w:val="510997197"/>
          <w:tblCellSpacing w:w="15" w:type="dxa"/>
        </w:trPr>
        <w:tc>
          <w:tcPr>
            <w:tcW w:w="0" w:type="auto"/>
            <w:vAlign w:val="center"/>
            <w:hideMark/>
          </w:tcPr>
          <w:p w14:paraId="5B16A34C" w14:textId="77777777" w:rsidR="0095430C" w:rsidRDefault="0095430C">
            <w:pPr>
              <w:rPr>
                <w:rFonts w:eastAsia="Times New Roman"/>
                <w:lang w:val="en-US"/>
              </w:rPr>
            </w:pPr>
          </w:p>
        </w:tc>
        <w:tc>
          <w:tcPr>
            <w:tcW w:w="0" w:type="auto"/>
            <w:vAlign w:val="center"/>
            <w:hideMark/>
          </w:tcPr>
          <w:p w14:paraId="0E838922" w14:textId="5AB966F1" w:rsidR="0095430C"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w:t>
            </w:r>
            <w:ins w:id="322" w:author="Tom Oniki" w:date="2015-09-09T17:17:00Z">
              <w:r w:rsidR="009C19EA">
                <w:rPr>
                  <w:rFonts w:eastAsia="Times New Roman"/>
                  <w:lang w:val="en-US"/>
                </w:rPr>
                <w:t>with</w:t>
              </w:r>
            </w:ins>
            <w:del w:id="323" w:author="Tom Oniki" w:date="2015-09-09T17:17:00Z">
              <w:r w:rsidDel="009C19EA">
                <w:rPr>
                  <w:rFonts w:eastAsia="Times New Roman"/>
                  <w:lang w:val="en-US"/>
                </w:rPr>
                <w:delText>by</w:delText>
              </w:r>
            </w:del>
            <w:r>
              <w:rPr>
                <w:rFonts w:eastAsia="Times New Roman"/>
                <w:lang w:val="en-US"/>
              </w:rPr>
              <w:t xml:space="preserve"> the current RT Ion Plan </w:t>
            </w:r>
          </w:p>
        </w:tc>
      </w:tr>
      <w:tr w:rsidR="0095430C" w14:paraId="12C8D76E" w14:textId="77777777">
        <w:trPr>
          <w:divId w:val="510997197"/>
          <w:tblCellSpacing w:w="15" w:type="dxa"/>
        </w:trPr>
        <w:tc>
          <w:tcPr>
            <w:tcW w:w="0" w:type="auto"/>
            <w:vAlign w:val="center"/>
            <w:hideMark/>
          </w:tcPr>
          <w:p w14:paraId="4CBB0BFD" w14:textId="77777777" w:rsidR="0095430C" w:rsidRDefault="0095430C">
            <w:pPr>
              <w:rPr>
                <w:rFonts w:eastAsia="Times New Roman"/>
                <w:lang w:val="en-US"/>
              </w:rPr>
            </w:pPr>
          </w:p>
        </w:tc>
        <w:tc>
          <w:tcPr>
            <w:tcW w:w="0" w:type="auto"/>
            <w:vAlign w:val="center"/>
            <w:hideMark/>
          </w:tcPr>
          <w:p w14:paraId="3EC7D1CF" w14:textId="77777777" w:rsidR="0095430C"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95430C" w14:paraId="2D0EA69E" w14:textId="77777777">
        <w:trPr>
          <w:divId w:val="510997197"/>
          <w:tblCellSpacing w:w="15" w:type="dxa"/>
        </w:trPr>
        <w:tc>
          <w:tcPr>
            <w:tcW w:w="0" w:type="auto"/>
            <w:vAlign w:val="center"/>
            <w:hideMark/>
          </w:tcPr>
          <w:p w14:paraId="3DFD59A6" w14:textId="77777777" w:rsidR="0095430C" w:rsidRDefault="0095430C">
            <w:pPr>
              <w:rPr>
                <w:rFonts w:eastAsia="Times New Roman"/>
                <w:lang w:val="en-US"/>
              </w:rPr>
            </w:pPr>
          </w:p>
        </w:tc>
        <w:tc>
          <w:tcPr>
            <w:tcW w:w="0" w:type="auto"/>
            <w:vAlign w:val="center"/>
            <w:hideMark/>
          </w:tcPr>
          <w:p w14:paraId="3B65021B" w14:textId="77777777" w:rsidR="0095430C"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95430C" w14:paraId="34BB2CB3" w14:textId="77777777">
        <w:trPr>
          <w:divId w:val="510997197"/>
          <w:tblCellSpacing w:w="15" w:type="dxa"/>
        </w:trPr>
        <w:tc>
          <w:tcPr>
            <w:tcW w:w="0" w:type="auto"/>
            <w:vAlign w:val="center"/>
            <w:hideMark/>
          </w:tcPr>
          <w:p w14:paraId="261AC8F3" w14:textId="77777777" w:rsidR="0095430C" w:rsidRDefault="0095430C">
            <w:pPr>
              <w:rPr>
                <w:rFonts w:eastAsia="Times New Roman"/>
                <w:lang w:val="en-US"/>
              </w:rPr>
            </w:pPr>
          </w:p>
        </w:tc>
        <w:tc>
          <w:tcPr>
            <w:tcW w:w="0" w:type="auto"/>
            <w:vAlign w:val="center"/>
            <w:hideMark/>
          </w:tcPr>
          <w:p w14:paraId="6C9BEC0A" w14:textId="77777777" w:rsidR="0095430C"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95430C" w14:paraId="5205B7B6" w14:textId="77777777">
        <w:trPr>
          <w:divId w:val="510997197"/>
          <w:tblCellSpacing w:w="15" w:type="dxa"/>
        </w:trPr>
        <w:tc>
          <w:tcPr>
            <w:tcW w:w="0" w:type="auto"/>
            <w:vAlign w:val="center"/>
            <w:hideMark/>
          </w:tcPr>
          <w:p w14:paraId="0BAEAC9E" w14:textId="77777777" w:rsidR="0095430C" w:rsidRDefault="0095430C">
            <w:pPr>
              <w:rPr>
                <w:rFonts w:eastAsia="Times New Roman"/>
                <w:lang w:val="en-US"/>
              </w:rPr>
            </w:pPr>
          </w:p>
        </w:tc>
        <w:tc>
          <w:tcPr>
            <w:tcW w:w="0" w:type="auto"/>
            <w:vAlign w:val="center"/>
            <w:hideMark/>
          </w:tcPr>
          <w:p w14:paraId="4720D7DB" w14:textId="77777777" w:rsidR="0095430C"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95430C" w14:paraId="3AEE63DA" w14:textId="77777777">
        <w:trPr>
          <w:divId w:val="510997197"/>
          <w:tblCellSpacing w:w="15" w:type="dxa"/>
        </w:trPr>
        <w:tc>
          <w:tcPr>
            <w:tcW w:w="0" w:type="auto"/>
            <w:vAlign w:val="center"/>
            <w:hideMark/>
          </w:tcPr>
          <w:p w14:paraId="4065A213" w14:textId="77777777" w:rsidR="0095430C" w:rsidRDefault="0095430C">
            <w:pPr>
              <w:rPr>
                <w:rFonts w:eastAsia="Times New Roman"/>
                <w:lang w:val="en-US"/>
              </w:rPr>
            </w:pPr>
          </w:p>
        </w:tc>
        <w:tc>
          <w:tcPr>
            <w:tcW w:w="0" w:type="auto"/>
            <w:vAlign w:val="center"/>
            <w:hideMark/>
          </w:tcPr>
          <w:p w14:paraId="16078E65" w14:textId="77777777" w:rsidR="0095430C"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95430C" w14:paraId="7EB129EE" w14:textId="77777777">
        <w:trPr>
          <w:divId w:val="510997197"/>
          <w:tblCellSpacing w:w="15" w:type="dxa"/>
        </w:trPr>
        <w:tc>
          <w:tcPr>
            <w:tcW w:w="0" w:type="auto"/>
            <w:vAlign w:val="center"/>
            <w:hideMark/>
          </w:tcPr>
          <w:p w14:paraId="66796DA5" w14:textId="77777777" w:rsidR="0095430C" w:rsidRDefault="0095430C">
            <w:pPr>
              <w:rPr>
                <w:rFonts w:eastAsia="Times New Roman"/>
                <w:lang w:val="en-US"/>
              </w:rPr>
            </w:pPr>
          </w:p>
        </w:tc>
        <w:tc>
          <w:tcPr>
            <w:tcW w:w="0" w:type="auto"/>
            <w:vAlign w:val="center"/>
            <w:hideMark/>
          </w:tcPr>
          <w:p w14:paraId="5B704FC5" w14:textId="77777777" w:rsidR="0095430C"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95430C" w14:paraId="3D563760" w14:textId="77777777">
        <w:trPr>
          <w:divId w:val="510997197"/>
          <w:tblCellSpacing w:w="15" w:type="dxa"/>
        </w:trPr>
        <w:tc>
          <w:tcPr>
            <w:tcW w:w="0" w:type="auto"/>
            <w:vAlign w:val="center"/>
            <w:hideMark/>
          </w:tcPr>
          <w:p w14:paraId="6DA288D8" w14:textId="77777777" w:rsidR="0095430C" w:rsidRDefault="0095430C">
            <w:pPr>
              <w:rPr>
                <w:rFonts w:eastAsia="Times New Roman"/>
                <w:lang w:val="en-US"/>
              </w:rPr>
            </w:pPr>
          </w:p>
        </w:tc>
        <w:tc>
          <w:tcPr>
            <w:tcW w:w="0" w:type="auto"/>
            <w:vAlign w:val="center"/>
            <w:hideMark/>
          </w:tcPr>
          <w:p w14:paraId="0F68AA34" w14:textId="77777777" w:rsidR="0095430C"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95430C" w14:paraId="54DA551A" w14:textId="77777777">
        <w:trPr>
          <w:divId w:val="510997197"/>
          <w:tblCellSpacing w:w="15" w:type="dxa"/>
        </w:trPr>
        <w:tc>
          <w:tcPr>
            <w:tcW w:w="0" w:type="auto"/>
            <w:vAlign w:val="center"/>
            <w:hideMark/>
          </w:tcPr>
          <w:p w14:paraId="2F973757" w14:textId="77777777" w:rsidR="0095430C" w:rsidRDefault="0095430C">
            <w:pPr>
              <w:rPr>
                <w:rFonts w:eastAsia="Times New Roman"/>
                <w:lang w:val="en-US"/>
              </w:rPr>
            </w:pPr>
          </w:p>
        </w:tc>
        <w:tc>
          <w:tcPr>
            <w:tcW w:w="0" w:type="auto"/>
            <w:vAlign w:val="center"/>
            <w:hideMark/>
          </w:tcPr>
          <w:p w14:paraId="5732D9CC" w14:textId="77777777" w:rsidR="0095430C"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95430C" w14:paraId="64A79EE3" w14:textId="77777777">
        <w:trPr>
          <w:divId w:val="510997197"/>
          <w:tblCellSpacing w:w="15" w:type="dxa"/>
        </w:trPr>
        <w:tc>
          <w:tcPr>
            <w:tcW w:w="0" w:type="auto"/>
            <w:vAlign w:val="center"/>
            <w:hideMark/>
          </w:tcPr>
          <w:p w14:paraId="56FFB929" w14:textId="77777777" w:rsidR="0095430C" w:rsidRDefault="0095430C">
            <w:pPr>
              <w:rPr>
                <w:rFonts w:eastAsia="Times New Roman"/>
                <w:lang w:val="en-US"/>
              </w:rPr>
            </w:pPr>
          </w:p>
        </w:tc>
        <w:tc>
          <w:tcPr>
            <w:tcW w:w="0" w:type="auto"/>
            <w:vAlign w:val="center"/>
            <w:hideMark/>
          </w:tcPr>
          <w:p w14:paraId="2B6F3742" w14:textId="77777777" w:rsidR="0095430C"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95430C" w14:paraId="00F5B987" w14:textId="77777777">
        <w:trPr>
          <w:divId w:val="510997197"/>
          <w:tblCellSpacing w:w="15" w:type="dxa"/>
        </w:trPr>
        <w:tc>
          <w:tcPr>
            <w:tcW w:w="0" w:type="auto"/>
            <w:vAlign w:val="center"/>
            <w:hideMark/>
          </w:tcPr>
          <w:p w14:paraId="0D876859" w14:textId="77777777" w:rsidR="0095430C" w:rsidRDefault="0095430C">
            <w:pPr>
              <w:rPr>
                <w:rFonts w:eastAsia="Times New Roman"/>
                <w:lang w:val="en-US"/>
              </w:rPr>
            </w:pPr>
          </w:p>
        </w:tc>
        <w:tc>
          <w:tcPr>
            <w:tcW w:w="0" w:type="auto"/>
            <w:vAlign w:val="center"/>
            <w:hideMark/>
          </w:tcPr>
          <w:p w14:paraId="1EBAD7CE" w14:textId="77777777" w:rsidR="0095430C"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95430C" w14:paraId="7CE73AC0" w14:textId="77777777">
        <w:trPr>
          <w:divId w:val="510997197"/>
          <w:tblCellSpacing w:w="15" w:type="dxa"/>
        </w:trPr>
        <w:tc>
          <w:tcPr>
            <w:tcW w:w="0" w:type="auto"/>
            <w:vAlign w:val="center"/>
            <w:hideMark/>
          </w:tcPr>
          <w:p w14:paraId="6DDB32A7" w14:textId="77777777" w:rsidR="0095430C" w:rsidRDefault="0095430C">
            <w:pPr>
              <w:rPr>
                <w:rFonts w:eastAsia="Times New Roman"/>
                <w:lang w:val="en-US"/>
              </w:rPr>
            </w:pPr>
          </w:p>
        </w:tc>
        <w:tc>
          <w:tcPr>
            <w:tcW w:w="0" w:type="auto"/>
            <w:vAlign w:val="center"/>
            <w:hideMark/>
          </w:tcPr>
          <w:p w14:paraId="0D331CDE" w14:textId="77777777" w:rsidR="0095430C"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95430C" w14:paraId="05508D77" w14:textId="77777777">
        <w:trPr>
          <w:divId w:val="510997197"/>
          <w:tblCellSpacing w:w="15" w:type="dxa"/>
        </w:trPr>
        <w:tc>
          <w:tcPr>
            <w:tcW w:w="0" w:type="auto"/>
            <w:vAlign w:val="center"/>
            <w:hideMark/>
          </w:tcPr>
          <w:p w14:paraId="4DC5CA3D" w14:textId="77777777" w:rsidR="0095430C" w:rsidRDefault="0095430C">
            <w:pPr>
              <w:rPr>
                <w:rFonts w:eastAsia="Times New Roman"/>
                <w:lang w:val="en-US"/>
              </w:rPr>
            </w:pPr>
          </w:p>
        </w:tc>
        <w:tc>
          <w:tcPr>
            <w:tcW w:w="0" w:type="auto"/>
            <w:vAlign w:val="center"/>
            <w:hideMark/>
          </w:tcPr>
          <w:p w14:paraId="37EC74FB" w14:textId="77777777" w:rsidR="0095430C"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95430C" w14:paraId="22DA3E05" w14:textId="77777777">
        <w:trPr>
          <w:divId w:val="510997197"/>
          <w:tblCellSpacing w:w="15" w:type="dxa"/>
        </w:trPr>
        <w:tc>
          <w:tcPr>
            <w:tcW w:w="0" w:type="auto"/>
            <w:vAlign w:val="center"/>
            <w:hideMark/>
          </w:tcPr>
          <w:p w14:paraId="7E4FBE42" w14:textId="77777777" w:rsidR="0095430C" w:rsidRDefault="0095430C">
            <w:pPr>
              <w:rPr>
                <w:rFonts w:eastAsia="Times New Roman"/>
                <w:lang w:val="en-US"/>
              </w:rPr>
            </w:pPr>
          </w:p>
        </w:tc>
        <w:tc>
          <w:tcPr>
            <w:tcW w:w="0" w:type="auto"/>
            <w:vAlign w:val="center"/>
            <w:hideMark/>
          </w:tcPr>
          <w:p w14:paraId="5442D460" w14:textId="77777777" w:rsidR="0095430C"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95430C" w14:paraId="7B192FDF" w14:textId="77777777">
        <w:trPr>
          <w:divId w:val="510997197"/>
          <w:tblCellSpacing w:w="15" w:type="dxa"/>
        </w:trPr>
        <w:tc>
          <w:tcPr>
            <w:tcW w:w="0" w:type="auto"/>
            <w:vAlign w:val="center"/>
            <w:hideMark/>
          </w:tcPr>
          <w:p w14:paraId="298A02CF" w14:textId="77777777" w:rsidR="0095430C" w:rsidRDefault="0095430C">
            <w:pPr>
              <w:rPr>
                <w:rFonts w:eastAsia="Times New Roman"/>
                <w:lang w:val="en-US"/>
              </w:rPr>
            </w:pPr>
          </w:p>
        </w:tc>
        <w:tc>
          <w:tcPr>
            <w:tcW w:w="0" w:type="auto"/>
            <w:vAlign w:val="center"/>
            <w:hideMark/>
          </w:tcPr>
          <w:p w14:paraId="2E9A937F" w14:textId="77777777" w:rsidR="0095430C"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95430C" w14:paraId="0BE2E46E" w14:textId="77777777">
        <w:trPr>
          <w:divId w:val="510997197"/>
          <w:tblCellSpacing w:w="15" w:type="dxa"/>
        </w:trPr>
        <w:tc>
          <w:tcPr>
            <w:tcW w:w="0" w:type="auto"/>
            <w:vAlign w:val="center"/>
            <w:hideMark/>
          </w:tcPr>
          <w:p w14:paraId="104E7BD2" w14:textId="77777777" w:rsidR="0095430C" w:rsidRDefault="0095430C">
            <w:pPr>
              <w:rPr>
                <w:rFonts w:eastAsia="Times New Roman"/>
                <w:lang w:val="en-US"/>
              </w:rPr>
            </w:pPr>
          </w:p>
        </w:tc>
        <w:tc>
          <w:tcPr>
            <w:tcW w:w="0" w:type="auto"/>
            <w:vAlign w:val="center"/>
            <w:hideMark/>
          </w:tcPr>
          <w:p w14:paraId="2DF0D9DE" w14:textId="77777777" w:rsidR="0095430C"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95430C" w14:paraId="54F1AC49" w14:textId="77777777">
        <w:trPr>
          <w:divId w:val="510997197"/>
          <w:tblCellSpacing w:w="15" w:type="dxa"/>
        </w:trPr>
        <w:tc>
          <w:tcPr>
            <w:tcW w:w="0" w:type="auto"/>
            <w:vAlign w:val="center"/>
            <w:hideMark/>
          </w:tcPr>
          <w:p w14:paraId="1A620E14" w14:textId="77777777" w:rsidR="0095430C" w:rsidRDefault="0095430C">
            <w:pPr>
              <w:rPr>
                <w:rFonts w:eastAsia="Times New Roman"/>
                <w:lang w:val="en-US"/>
              </w:rPr>
            </w:pPr>
          </w:p>
        </w:tc>
        <w:tc>
          <w:tcPr>
            <w:tcW w:w="0" w:type="auto"/>
            <w:vAlign w:val="center"/>
            <w:hideMark/>
          </w:tcPr>
          <w:p w14:paraId="3EC2DEFF" w14:textId="77777777" w:rsidR="0095430C"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95430C" w14:paraId="33788068" w14:textId="77777777">
        <w:trPr>
          <w:divId w:val="510997197"/>
          <w:tblCellSpacing w:w="15" w:type="dxa"/>
        </w:trPr>
        <w:tc>
          <w:tcPr>
            <w:tcW w:w="0" w:type="auto"/>
            <w:vAlign w:val="center"/>
            <w:hideMark/>
          </w:tcPr>
          <w:p w14:paraId="566B4994" w14:textId="77777777" w:rsidR="0095430C" w:rsidRDefault="0095430C">
            <w:pPr>
              <w:rPr>
                <w:rFonts w:eastAsia="Times New Roman"/>
                <w:lang w:val="en-US"/>
              </w:rPr>
            </w:pPr>
          </w:p>
        </w:tc>
        <w:tc>
          <w:tcPr>
            <w:tcW w:w="0" w:type="auto"/>
            <w:vAlign w:val="center"/>
            <w:hideMark/>
          </w:tcPr>
          <w:p w14:paraId="6CF2A388" w14:textId="77777777" w:rsidR="0095430C"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95430C" w14:paraId="7E0CE526" w14:textId="77777777">
        <w:trPr>
          <w:divId w:val="510997197"/>
          <w:tblCellSpacing w:w="15" w:type="dxa"/>
        </w:trPr>
        <w:tc>
          <w:tcPr>
            <w:tcW w:w="0" w:type="auto"/>
            <w:vAlign w:val="center"/>
            <w:hideMark/>
          </w:tcPr>
          <w:p w14:paraId="30E2F41E" w14:textId="77777777" w:rsidR="0095430C" w:rsidRDefault="0095430C">
            <w:pPr>
              <w:rPr>
                <w:rFonts w:eastAsia="Times New Roman"/>
                <w:lang w:val="en-US"/>
              </w:rPr>
            </w:pPr>
          </w:p>
        </w:tc>
        <w:tc>
          <w:tcPr>
            <w:tcW w:w="0" w:type="auto"/>
            <w:vAlign w:val="center"/>
            <w:hideMark/>
          </w:tcPr>
          <w:p w14:paraId="0DBBF0AD" w14:textId="77777777" w:rsidR="0095430C"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95430C" w14:paraId="7C763D96" w14:textId="77777777">
        <w:trPr>
          <w:divId w:val="510997197"/>
          <w:tblCellSpacing w:w="15" w:type="dxa"/>
        </w:trPr>
        <w:tc>
          <w:tcPr>
            <w:tcW w:w="0" w:type="auto"/>
            <w:vAlign w:val="center"/>
            <w:hideMark/>
          </w:tcPr>
          <w:p w14:paraId="4FBFEDDF" w14:textId="77777777" w:rsidR="0095430C" w:rsidRDefault="0095430C">
            <w:pPr>
              <w:rPr>
                <w:rFonts w:eastAsia="Times New Roman"/>
                <w:lang w:val="en-US"/>
              </w:rPr>
            </w:pPr>
          </w:p>
        </w:tc>
        <w:tc>
          <w:tcPr>
            <w:tcW w:w="0" w:type="auto"/>
            <w:vAlign w:val="center"/>
            <w:hideMark/>
          </w:tcPr>
          <w:p w14:paraId="111562A6" w14:textId="77777777" w:rsidR="0095430C"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95430C" w14:paraId="6C015B29" w14:textId="77777777">
        <w:trPr>
          <w:divId w:val="510997197"/>
          <w:tblCellSpacing w:w="15" w:type="dxa"/>
        </w:trPr>
        <w:tc>
          <w:tcPr>
            <w:tcW w:w="0" w:type="auto"/>
            <w:vAlign w:val="center"/>
            <w:hideMark/>
          </w:tcPr>
          <w:p w14:paraId="5F25A80A" w14:textId="77777777" w:rsidR="0095430C" w:rsidRDefault="0095430C">
            <w:pPr>
              <w:rPr>
                <w:rFonts w:eastAsia="Times New Roman"/>
                <w:lang w:val="en-US"/>
              </w:rPr>
            </w:pPr>
          </w:p>
        </w:tc>
        <w:tc>
          <w:tcPr>
            <w:tcW w:w="0" w:type="auto"/>
            <w:vAlign w:val="center"/>
            <w:hideMark/>
          </w:tcPr>
          <w:p w14:paraId="42AC6DE9" w14:textId="77777777" w:rsidR="0095430C"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95430C" w14:paraId="7A36189B" w14:textId="77777777">
        <w:trPr>
          <w:divId w:val="510997197"/>
          <w:tblCellSpacing w:w="15" w:type="dxa"/>
        </w:trPr>
        <w:tc>
          <w:tcPr>
            <w:tcW w:w="0" w:type="auto"/>
            <w:vAlign w:val="center"/>
            <w:hideMark/>
          </w:tcPr>
          <w:p w14:paraId="0B1313BB" w14:textId="77777777" w:rsidR="0095430C" w:rsidRDefault="0095430C">
            <w:pPr>
              <w:rPr>
                <w:rFonts w:eastAsia="Times New Roman"/>
                <w:lang w:val="en-US"/>
              </w:rPr>
            </w:pPr>
          </w:p>
        </w:tc>
        <w:tc>
          <w:tcPr>
            <w:tcW w:w="0" w:type="auto"/>
            <w:vAlign w:val="center"/>
            <w:hideMark/>
          </w:tcPr>
          <w:p w14:paraId="75E8ACB2" w14:textId="77777777" w:rsidR="0095430C"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95430C" w14:paraId="31032F97" w14:textId="77777777">
        <w:trPr>
          <w:divId w:val="510997197"/>
          <w:tblCellSpacing w:w="15" w:type="dxa"/>
        </w:trPr>
        <w:tc>
          <w:tcPr>
            <w:tcW w:w="0" w:type="auto"/>
            <w:vAlign w:val="center"/>
            <w:hideMark/>
          </w:tcPr>
          <w:p w14:paraId="085ADA8A" w14:textId="77777777" w:rsidR="0095430C" w:rsidRDefault="0095430C">
            <w:pPr>
              <w:rPr>
                <w:rFonts w:eastAsia="Times New Roman"/>
                <w:lang w:val="en-US"/>
              </w:rPr>
            </w:pPr>
          </w:p>
        </w:tc>
        <w:tc>
          <w:tcPr>
            <w:tcW w:w="0" w:type="auto"/>
            <w:vAlign w:val="center"/>
            <w:hideMark/>
          </w:tcPr>
          <w:p w14:paraId="207E86B9" w14:textId="77777777" w:rsidR="0095430C"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95430C" w14:paraId="027DE198" w14:textId="77777777">
        <w:trPr>
          <w:divId w:val="510997197"/>
          <w:tblCellSpacing w:w="15" w:type="dxa"/>
        </w:trPr>
        <w:tc>
          <w:tcPr>
            <w:tcW w:w="0" w:type="auto"/>
            <w:vAlign w:val="center"/>
            <w:hideMark/>
          </w:tcPr>
          <w:p w14:paraId="6245792A" w14:textId="77777777" w:rsidR="0095430C" w:rsidRDefault="0095430C">
            <w:pPr>
              <w:rPr>
                <w:rFonts w:eastAsia="Times New Roman"/>
                <w:lang w:val="en-US"/>
              </w:rPr>
            </w:pPr>
          </w:p>
        </w:tc>
        <w:tc>
          <w:tcPr>
            <w:tcW w:w="0" w:type="auto"/>
            <w:vAlign w:val="center"/>
            <w:hideMark/>
          </w:tcPr>
          <w:p w14:paraId="1E461AC6" w14:textId="77777777" w:rsidR="0095430C"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95430C" w14:paraId="6F57556E" w14:textId="77777777">
        <w:trPr>
          <w:divId w:val="510997197"/>
          <w:tblCellSpacing w:w="15" w:type="dxa"/>
        </w:trPr>
        <w:tc>
          <w:tcPr>
            <w:tcW w:w="0" w:type="auto"/>
            <w:vAlign w:val="center"/>
            <w:hideMark/>
          </w:tcPr>
          <w:p w14:paraId="32443885" w14:textId="77777777" w:rsidR="0095430C" w:rsidRDefault="0095430C">
            <w:pPr>
              <w:rPr>
                <w:rFonts w:eastAsia="Times New Roman"/>
                <w:lang w:val="en-US"/>
              </w:rPr>
            </w:pPr>
          </w:p>
        </w:tc>
        <w:tc>
          <w:tcPr>
            <w:tcW w:w="0" w:type="auto"/>
            <w:vAlign w:val="center"/>
            <w:hideMark/>
          </w:tcPr>
          <w:p w14:paraId="7E3917EA" w14:textId="77777777" w:rsidR="0095430C"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95430C" w14:paraId="0B9894C7" w14:textId="77777777">
        <w:trPr>
          <w:divId w:val="510997197"/>
          <w:tblCellSpacing w:w="15" w:type="dxa"/>
        </w:trPr>
        <w:tc>
          <w:tcPr>
            <w:tcW w:w="0" w:type="auto"/>
            <w:vAlign w:val="center"/>
            <w:hideMark/>
          </w:tcPr>
          <w:p w14:paraId="04754CAF" w14:textId="77777777" w:rsidR="0095430C" w:rsidRDefault="0095430C">
            <w:pPr>
              <w:rPr>
                <w:rFonts w:eastAsia="Times New Roman"/>
                <w:lang w:val="en-US"/>
              </w:rPr>
            </w:pPr>
          </w:p>
        </w:tc>
        <w:tc>
          <w:tcPr>
            <w:tcW w:w="0" w:type="auto"/>
            <w:vAlign w:val="center"/>
            <w:hideMark/>
          </w:tcPr>
          <w:p w14:paraId="230B8275" w14:textId="77777777" w:rsidR="0095430C"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95430C" w14:paraId="79B964D6" w14:textId="77777777">
        <w:trPr>
          <w:divId w:val="510997197"/>
          <w:tblCellSpacing w:w="15" w:type="dxa"/>
        </w:trPr>
        <w:tc>
          <w:tcPr>
            <w:tcW w:w="0" w:type="auto"/>
            <w:vAlign w:val="center"/>
            <w:hideMark/>
          </w:tcPr>
          <w:p w14:paraId="77905AB3" w14:textId="77777777" w:rsidR="0095430C" w:rsidRDefault="0095430C">
            <w:pPr>
              <w:rPr>
                <w:rFonts w:eastAsia="Times New Roman"/>
                <w:lang w:val="en-US"/>
              </w:rPr>
            </w:pPr>
          </w:p>
        </w:tc>
        <w:tc>
          <w:tcPr>
            <w:tcW w:w="0" w:type="auto"/>
            <w:vAlign w:val="center"/>
            <w:hideMark/>
          </w:tcPr>
          <w:p w14:paraId="77F47F02" w14:textId="77777777" w:rsidR="0095430C"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95430C" w14:paraId="05934701" w14:textId="77777777">
        <w:trPr>
          <w:divId w:val="510997197"/>
          <w:tblCellSpacing w:w="15" w:type="dxa"/>
        </w:trPr>
        <w:tc>
          <w:tcPr>
            <w:tcW w:w="0" w:type="auto"/>
            <w:vAlign w:val="center"/>
            <w:hideMark/>
          </w:tcPr>
          <w:p w14:paraId="585E6259" w14:textId="77777777" w:rsidR="0095430C" w:rsidRDefault="0095430C">
            <w:pPr>
              <w:rPr>
                <w:rFonts w:eastAsia="Times New Roman"/>
                <w:lang w:val="en-US"/>
              </w:rPr>
            </w:pPr>
          </w:p>
        </w:tc>
        <w:tc>
          <w:tcPr>
            <w:tcW w:w="0" w:type="auto"/>
            <w:vAlign w:val="center"/>
            <w:hideMark/>
          </w:tcPr>
          <w:p w14:paraId="37EFCCDF" w14:textId="77777777" w:rsidR="0095430C"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95430C" w14:paraId="2F8E59E8" w14:textId="77777777">
        <w:trPr>
          <w:divId w:val="510997197"/>
          <w:tblCellSpacing w:w="15" w:type="dxa"/>
        </w:trPr>
        <w:tc>
          <w:tcPr>
            <w:tcW w:w="0" w:type="auto"/>
            <w:vAlign w:val="center"/>
            <w:hideMark/>
          </w:tcPr>
          <w:p w14:paraId="7E17A97B" w14:textId="77777777" w:rsidR="0095430C" w:rsidRDefault="0095430C">
            <w:pPr>
              <w:rPr>
                <w:rFonts w:eastAsia="Times New Roman"/>
                <w:lang w:val="en-US"/>
              </w:rPr>
            </w:pPr>
          </w:p>
        </w:tc>
        <w:tc>
          <w:tcPr>
            <w:tcW w:w="0" w:type="auto"/>
            <w:vAlign w:val="center"/>
            <w:hideMark/>
          </w:tcPr>
          <w:p w14:paraId="6CCDD5C2" w14:textId="77777777" w:rsidR="0095430C"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95430C" w14:paraId="0E7A1225" w14:textId="77777777">
        <w:trPr>
          <w:divId w:val="510997197"/>
          <w:tblCellSpacing w:w="15" w:type="dxa"/>
        </w:trPr>
        <w:tc>
          <w:tcPr>
            <w:tcW w:w="0" w:type="auto"/>
            <w:vAlign w:val="center"/>
            <w:hideMark/>
          </w:tcPr>
          <w:p w14:paraId="031BD873" w14:textId="77777777" w:rsidR="0095430C" w:rsidRDefault="0095430C">
            <w:pPr>
              <w:rPr>
                <w:rFonts w:eastAsia="Times New Roman"/>
                <w:lang w:val="en-US"/>
              </w:rPr>
            </w:pPr>
          </w:p>
        </w:tc>
        <w:tc>
          <w:tcPr>
            <w:tcW w:w="0" w:type="auto"/>
            <w:vAlign w:val="center"/>
            <w:hideMark/>
          </w:tcPr>
          <w:p w14:paraId="5E4B6BF9" w14:textId="77777777" w:rsidR="0095430C"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95430C" w14:paraId="7314BE97" w14:textId="77777777">
        <w:trPr>
          <w:divId w:val="510997197"/>
          <w:tblCellSpacing w:w="15" w:type="dxa"/>
        </w:trPr>
        <w:tc>
          <w:tcPr>
            <w:tcW w:w="0" w:type="auto"/>
            <w:vAlign w:val="center"/>
            <w:hideMark/>
          </w:tcPr>
          <w:p w14:paraId="7C16C205" w14:textId="77777777" w:rsidR="0095430C" w:rsidRDefault="0095430C">
            <w:pPr>
              <w:rPr>
                <w:rFonts w:eastAsia="Times New Roman"/>
                <w:lang w:val="en-US"/>
              </w:rPr>
            </w:pPr>
          </w:p>
        </w:tc>
        <w:tc>
          <w:tcPr>
            <w:tcW w:w="0" w:type="auto"/>
            <w:vAlign w:val="center"/>
            <w:hideMark/>
          </w:tcPr>
          <w:p w14:paraId="101E3CF2" w14:textId="77777777" w:rsidR="0095430C"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95430C" w14:paraId="3698DF65" w14:textId="77777777">
        <w:trPr>
          <w:divId w:val="510997197"/>
          <w:tblCellSpacing w:w="15" w:type="dxa"/>
        </w:trPr>
        <w:tc>
          <w:tcPr>
            <w:tcW w:w="0" w:type="auto"/>
            <w:vAlign w:val="center"/>
            <w:hideMark/>
          </w:tcPr>
          <w:p w14:paraId="7DE0AD46" w14:textId="77777777" w:rsidR="0095430C" w:rsidRDefault="0095430C">
            <w:pPr>
              <w:rPr>
                <w:rFonts w:eastAsia="Times New Roman"/>
                <w:lang w:val="en-US"/>
              </w:rPr>
            </w:pPr>
          </w:p>
        </w:tc>
        <w:tc>
          <w:tcPr>
            <w:tcW w:w="0" w:type="auto"/>
            <w:vAlign w:val="center"/>
            <w:hideMark/>
          </w:tcPr>
          <w:p w14:paraId="2F64518A" w14:textId="77777777" w:rsidR="0095430C"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95430C" w14:paraId="45ED5211" w14:textId="77777777">
        <w:trPr>
          <w:divId w:val="510997197"/>
          <w:tblCellSpacing w:w="15" w:type="dxa"/>
        </w:trPr>
        <w:tc>
          <w:tcPr>
            <w:tcW w:w="0" w:type="auto"/>
            <w:vAlign w:val="center"/>
            <w:hideMark/>
          </w:tcPr>
          <w:p w14:paraId="21BEEB60" w14:textId="77777777" w:rsidR="0095430C" w:rsidRDefault="0095430C">
            <w:pPr>
              <w:rPr>
                <w:rFonts w:eastAsia="Times New Roman"/>
                <w:lang w:val="en-US"/>
              </w:rPr>
            </w:pPr>
          </w:p>
        </w:tc>
        <w:tc>
          <w:tcPr>
            <w:tcW w:w="0" w:type="auto"/>
            <w:vAlign w:val="center"/>
            <w:hideMark/>
          </w:tcPr>
          <w:p w14:paraId="345898DE" w14:textId="77777777" w:rsidR="0095430C"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95430C" w14:paraId="01D21815" w14:textId="77777777">
        <w:trPr>
          <w:divId w:val="510997197"/>
          <w:tblCellSpacing w:w="15" w:type="dxa"/>
        </w:trPr>
        <w:tc>
          <w:tcPr>
            <w:tcW w:w="0" w:type="auto"/>
            <w:vAlign w:val="center"/>
            <w:hideMark/>
          </w:tcPr>
          <w:p w14:paraId="3C7232B6" w14:textId="77777777" w:rsidR="0095430C" w:rsidRDefault="0095430C">
            <w:pPr>
              <w:rPr>
                <w:rFonts w:eastAsia="Times New Roman"/>
                <w:lang w:val="en-US"/>
              </w:rPr>
            </w:pPr>
          </w:p>
        </w:tc>
        <w:tc>
          <w:tcPr>
            <w:tcW w:w="0" w:type="auto"/>
            <w:vAlign w:val="center"/>
            <w:hideMark/>
          </w:tcPr>
          <w:p w14:paraId="04105679" w14:textId="77777777" w:rsidR="0095430C"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95430C" w14:paraId="036ED859" w14:textId="77777777">
        <w:trPr>
          <w:divId w:val="510997197"/>
          <w:tblCellSpacing w:w="15" w:type="dxa"/>
        </w:trPr>
        <w:tc>
          <w:tcPr>
            <w:tcW w:w="0" w:type="auto"/>
            <w:vAlign w:val="center"/>
            <w:hideMark/>
          </w:tcPr>
          <w:p w14:paraId="73F292FA" w14:textId="77777777" w:rsidR="0095430C" w:rsidRDefault="0095430C">
            <w:pPr>
              <w:rPr>
                <w:rFonts w:eastAsia="Times New Roman"/>
                <w:lang w:val="en-US"/>
              </w:rPr>
            </w:pPr>
          </w:p>
        </w:tc>
        <w:tc>
          <w:tcPr>
            <w:tcW w:w="0" w:type="auto"/>
            <w:vAlign w:val="center"/>
            <w:hideMark/>
          </w:tcPr>
          <w:p w14:paraId="3BFD6740" w14:textId="77777777" w:rsidR="0095430C"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95430C" w14:paraId="5956D5E9" w14:textId="77777777">
        <w:trPr>
          <w:divId w:val="510997197"/>
          <w:tblCellSpacing w:w="15" w:type="dxa"/>
        </w:trPr>
        <w:tc>
          <w:tcPr>
            <w:tcW w:w="0" w:type="auto"/>
            <w:vAlign w:val="center"/>
            <w:hideMark/>
          </w:tcPr>
          <w:p w14:paraId="4E6E767E" w14:textId="77777777" w:rsidR="0095430C" w:rsidRDefault="0095430C">
            <w:pPr>
              <w:rPr>
                <w:rFonts w:eastAsia="Times New Roman"/>
                <w:lang w:val="en-US"/>
              </w:rPr>
            </w:pPr>
          </w:p>
        </w:tc>
        <w:tc>
          <w:tcPr>
            <w:tcW w:w="0" w:type="auto"/>
            <w:vAlign w:val="center"/>
            <w:hideMark/>
          </w:tcPr>
          <w:p w14:paraId="7EC4A765" w14:textId="77777777" w:rsidR="0095430C"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95430C" w14:paraId="12EB82B4" w14:textId="77777777">
        <w:trPr>
          <w:divId w:val="510997197"/>
          <w:tblCellSpacing w:w="15" w:type="dxa"/>
        </w:trPr>
        <w:tc>
          <w:tcPr>
            <w:tcW w:w="0" w:type="auto"/>
            <w:vAlign w:val="center"/>
            <w:hideMark/>
          </w:tcPr>
          <w:p w14:paraId="73592E2C" w14:textId="77777777" w:rsidR="0095430C" w:rsidRDefault="0095430C">
            <w:pPr>
              <w:rPr>
                <w:rFonts w:eastAsia="Times New Roman"/>
                <w:lang w:val="en-US"/>
              </w:rPr>
            </w:pPr>
          </w:p>
        </w:tc>
        <w:tc>
          <w:tcPr>
            <w:tcW w:w="0" w:type="auto"/>
            <w:vAlign w:val="center"/>
            <w:hideMark/>
          </w:tcPr>
          <w:p w14:paraId="3F4D48B8" w14:textId="77777777" w:rsidR="0095430C"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95430C" w14:paraId="69A1AA6D" w14:textId="77777777">
        <w:trPr>
          <w:divId w:val="510997197"/>
          <w:tblCellSpacing w:w="15" w:type="dxa"/>
        </w:trPr>
        <w:tc>
          <w:tcPr>
            <w:tcW w:w="0" w:type="auto"/>
            <w:vAlign w:val="center"/>
            <w:hideMark/>
          </w:tcPr>
          <w:p w14:paraId="7001EE48" w14:textId="77777777" w:rsidR="0095430C" w:rsidRDefault="0095430C">
            <w:pPr>
              <w:rPr>
                <w:rFonts w:eastAsia="Times New Roman"/>
                <w:lang w:val="en-US"/>
              </w:rPr>
            </w:pPr>
          </w:p>
        </w:tc>
        <w:tc>
          <w:tcPr>
            <w:tcW w:w="0" w:type="auto"/>
            <w:vAlign w:val="center"/>
            <w:hideMark/>
          </w:tcPr>
          <w:p w14:paraId="151F3785" w14:textId="77777777" w:rsidR="0095430C"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95430C" w14:paraId="4065E88B" w14:textId="77777777">
        <w:trPr>
          <w:divId w:val="510997197"/>
          <w:tblCellSpacing w:w="15" w:type="dxa"/>
        </w:trPr>
        <w:tc>
          <w:tcPr>
            <w:tcW w:w="0" w:type="auto"/>
            <w:vAlign w:val="center"/>
            <w:hideMark/>
          </w:tcPr>
          <w:p w14:paraId="7A1411E1" w14:textId="77777777" w:rsidR="0095430C" w:rsidRDefault="0095430C">
            <w:pPr>
              <w:rPr>
                <w:rFonts w:eastAsia="Times New Roman"/>
                <w:lang w:val="en-US"/>
              </w:rPr>
            </w:pPr>
          </w:p>
        </w:tc>
        <w:tc>
          <w:tcPr>
            <w:tcW w:w="0" w:type="auto"/>
            <w:vAlign w:val="center"/>
            <w:hideMark/>
          </w:tcPr>
          <w:p w14:paraId="6EFECF5C" w14:textId="77777777" w:rsidR="0095430C"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95430C" w14:paraId="77CA9E45" w14:textId="77777777">
        <w:trPr>
          <w:divId w:val="510997197"/>
          <w:tblCellSpacing w:w="15" w:type="dxa"/>
        </w:trPr>
        <w:tc>
          <w:tcPr>
            <w:tcW w:w="0" w:type="auto"/>
            <w:vAlign w:val="center"/>
            <w:hideMark/>
          </w:tcPr>
          <w:p w14:paraId="2096FA89" w14:textId="77777777" w:rsidR="0095430C" w:rsidRDefault="0095430C">
            <w:pPr>
              <w:rPr>
                <w:rFonts w:eastAsia="Times New Roman"/>
                <w:lang w:val="en-US"/>
              </w:rPr>
            </w:pPr>
          </w:p>
        </w:tc>
        <w:tc>
          <w:tcPr>
            <w:tcW w:w="0" w:type="auto"/>
            <w:vAlign w:val="center"/>
            <w:hideMark/>
          </w:tcPr>
          <w:p w14:paraId="5B160BAC" w14:textId="77777777" w:rsidR="0095430C"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95430C" w14:paraId="00D7CD63" w14:textId="77777777">
        <w:trPr>
          <w:divId w:val="510997197"/>
          <w:tblCellSpacing w:w="15" w:type="dxa"/>
        </w:trPr>
        <w:tc>
          <w:tcPr>
            <w:tcW w:w="0" w:type="auto"/>
            <w:vAlign w:val="center"/>
            <w:hideMark/>
          </w:tcPr>
          <w:p w14:paraId="3326C6A3" w14:textId="77777777" w:rsidR="0095430C" w:rsidRDefault="0095430C">
            <w:pPr>
              <w:rPr>
                <w:rFonts w:eastAsia="Times New Roman"/>
                <w:lang w:val="en-US"/>
              </w:rPr>
            </w:pPr>
          </w:p>
        </w:tc>
        <w:tc>
          <w:tcPr>
            <w:tcW w:w="0" w:type="auto"/>
            <w:vAlign w:val="center"/>
            <w:hideMark/>
          </w:tcPr>
          <w:p w14:paraId="719F2192" w14:textId="77777777" w:rsidR="0095430C"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95430C" w14:paraId="0B996483" w14:textId="77777777">
        <w:trPr>
          <w:divId w:val="510997197"/>
          <w:tblCellSpacing w:w="15" w:type="dxa"/>
        </w:trPr>
        <w:tc>
          <w:tcPr>
            <w:tcW w:w="0" w:type="auto"/>
            <w:vAlign w:val="center"/>
            <w:hideMark/>
          </w:tcPr>
          <w:p w14:paraId="71EEFF71" w14:textId="77777777" w:rsidR="0095430C" w:rsidRDefault="0095430C">
            <w:pPr>
              <w:rPr>
                <w:rFonts w:eastAsia="Times New Roman"/>
                <w:lang w:val="en-US"/>
              </w:rPr>
            </w:pPr>
          </w:p>
        </w:tc>
        <w:tc>
          <w:tcPr>
            <w:tcW w:w="0" w:type="auto"/>
            <w:vAlign w:val="center"/>
            <w:hideMark/>
          </w:tcPr>
          <w:p w14:paraId="78CA7FE5" w14:textId="77777777" w:rsidR="0095430C"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95430C" w14:paraId="516E687A" w14:textId="77777777">
        <w:trPr>
          <w:divId w:val="510997197"/>
          <w:tblCellSpacing w:w="15" w:type="dxa"/>
        </w:trPr>
        <w:tc>
          <w:tcPr>
            <w:tcW w:w="0" w:type="auto"/>
            <w:vAlign w:val="center"/>
            <w:hideMark/>
          </w:tcPr>
          <w:p w14:paraId="16B1B3DC" w14:textId="77777777" w:rsidR="0095430C" w:rsidRDefault="0095430C">
            <w:pPr>
              <w:rPr>
                <w:rFonts w:eastAsia="Times New Roman"/>
                <w:lang w:val="en-US"/>
              </w:rPr>
            </w:pPr>
          </w:p>
        </w:tc>
        <w:tc>
          <w:tcPr>
            <w:tcW w:w="0" w:type="auto"/>
            <w:vAlign w:val="center"/>
            <w:hideMark/>
          </w:tcPr>
          <w:p w14:paraId="3A4DB03A" w14:textId="77777777" w:rsidR="0095430C"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95430C" w14:paraId="4C119845" w14:textId="77777777">
        <w:trPr>
          <w:divId w:val="510997197"/>
          <w:tblCellSpacing w:w="15" w:type="dxa"/>
        </w:trPr>
        <w:tc>
          <w:tcPr>
            <w:tcW w:w="0" w:type="auto"/>
            <w:vAlign w:val="center"/>
            <w:hideMark/>
          </w:tcPr>
          <w:p w14:paraId="13AAEE22" w14:textId="77777777" w:rsidR="0095430C" w:rsidRDefault="0095430C">
            <w:pPr>
              <w:rPr>
                <w:rFonts w:eastAsia="Times New Roman"/>
                <w:lang w:val="en-US"/>
              </w:rPr>
            </w:pPr>
          </w:p>
        </w:tc>
        <w:tc>
          <w:tcPr>
            <w:tcW w:w="0" w:type="auto"/>
            <w:vAlign w:val="center"/>
            <w:hideMark/>
          </w:tcPr>
          <w:p w14:paraId="1F7E51B7" w14:textId="77777777" w:rsidR="0095430C"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95430C" w14:paraId="2496B301" w14:textId="77777777">
        <w:trPr>
          <w:divId w:val="510997197"/>
          <w:tblCellSpacing w:w="15" w:type="dxa"/>
        </w:trPr>
        <w:tc>
          <w:tcPr>
            <w:tcW w:w="0" w:type="auto"/>
            <w:vAlign w:val="center"/>
            <w:hideMark/>
          </w:tcPr>
          <w:p w14:paraId="5A0B7125" w14:textId="77777777" w:rsidR="0095430C" w:rsidRDefault="0095430C">
            <w:pPr>
              <w:rPr>
                <w:rFonts w:eastAsia="Times New Roman"/>
                <w:lang w:val="en-US"/>
              </w:rPr>
            </w:pPr>
          </w:p>
        </w:tc>
        <w:tc>
          <w:tcPr>
            <w:tcW w:w="0" w:type="auto"/>
            <w:vAlign w:val="center"/>
            <w:hideMark/>
          </w:tcPr>
          <w:p w14:paraId="04008FBB" w14:textId="77777777" w:rsidR="0095430C"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95430C" w14:paraId="6C97337E" w14:textId="77777777">
        <w:trPr>
          <w:divId w:val="510997197"/>
          <w:tblCellSpacing w:w="15" w:type="dxa"/>
        </w:trPr>
        <w:tc>
          <w:tcPr>
            <w:tcW w:w="0" w:type="auto"/>
            <w:vAlign w:val="center"/>
            <w:hideMark/>
          </w:tcPr>
          <w:p w14:paraId="445DFE70" w14:textId="77777777" w:rsidR="0095430C" w:rsidRDefault="0095430C">
            <w:pPr>
              <w:rPr>
                <w:rFonts w:eastAsia="Times New Roman"/>
                <w:lang w:val="en-US"/>
              </w:rPr>
            </w:pPr>
          </w:p>
        </w:tc>
        <w:tc>
          <w:tcPr>
            <w:tcW w:w="0" w:type="auto"/>
            <w:vAlign w:val="center"/>
            <w:hideMark/>
          </w:tcPr>
          <w:p w14:paraId="64F6D6B1" w14:textId="77777777" w:rsidR="0095430C"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95430C" w14:paraId="38511C0A" w14:textId="77777777">
        <w:trPr>
          <w:divId w:val="510997197"/>
          <w:tblCellSpacing w:w="15" w:type="dxa"/>
        </w:trPr>
        <w:tc>
          <w:tcPr>
            <w:tcW w:w="0" w:type="auto"/>
            <w:vAlign w:val="center"/>
            <w:hideMark/>
          </w:tcPr>
          <w:p w14:paraId="7F9F57E3" w14:textId="77777777" w:rsidR="0095430C" w:rsidRDefault="0095430C">
            <w:pPr>
              <w:rPr>
                <w:rFonts w:eastAsia="Times New Roman"/>
                <w:lang w:val="en-US"/>
              </w:rPr>
            </w:pPr>
          </w:p>
        </w:tc>
        <w:tc>
          <w:tcPr>
            <w:tcW w:w="0" w:type="auto"/>
            <w:vAlign w:val="center"/>
            <w:hideMark/>
          </w:tcPr>
          <w:p w14:paraId="1EFBAE0E" w14:textId="77777777" w:rsidR="0095430C"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95430C" w14:paraId="77CD4D5A" w14:textId="77777777">
        <w:trPr>
          <w:divId w:val="510997197"/>
          <w:tblCellSpacing w:w="15" w:type="dxa"/>
        </w:trPr>
        <w:tc>
          <w:tcPr>
            <w:tcW w:w="0" w:type="auto"/>
            <w:vAlign w:val="center"/>
            <w:hideMark/>
          </w:tcPr>
          <w:p w14:paraId="1AAD7404" w14:textId="77777777" w:rsidR="0095430C" w:rsidRDefault="0095430C">
            <w:pPr>
              <w:rPr>
                <w:rFonts w:eastAsia="Times New Roman"/>
                <w:lang w:val="en-US"/>
              </w:rPr>
            </w:pPr>
          </w:p>
        </w:tc>
        <w:tc>
          <w:tcPr>
            <w:tcW w:w="0" w:type="auto"/>
            <w:vAlign w:val="center"/>
            <w:hideMark/>
          </w:tcPr>
          <w:p w14:paraId="0B4882C4" w14:textId="77777777" w:rsidR="0095430C"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95430C" w14:paraId="0A335CB3" w14:textId="77777777">
        <w:trPr>
          <w:divId w:val="510997197"/>
          <w:tblCellSpacing w:w="15" w:type="dxa"/>
        </w:trPr>
        <w:tc>
          <w:tcPr>
            <w:tcW w:w="0" w:type="auto"/>
            <w:vAlign w:val="center"/>
            <w:hideMark/>
          </w:tcPr>
          <w:p w14:paraId="1A1D5FB9" w14:textId="77777777" w:rsidR="0095430C" w:rsidRDefault="0095430C">
            <w:pPr>
              <w:rPr>
                <w:rFonts w:eastAsia="Times New Roman"/>
                <w:lang w:val="en-US"/>
              </w:rPr>
            </w:pPr>
          </w:p>
        </w:tc>
        <w:tc>
          <w:tcPr>
            <w:tcW w:w="0" w:type="auto"/>
            <w:vAlign w:val="center"/>
            <w:hideMark/>
          </w:tcPr>
          <w:p w14:paraId="73EDF094" w14:textId="77777777" w:rsidR="0095430C"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95430C" w14:paraId="627B51ED" w14:textId="77777777">
        <w:trPr>
          <w:divId w:val="510997197"/>
          <w:tblCellSpacing w:w="15" w:type="dxa"/>
        </w:trPr>
        <w:tc>
          <w:tcPr>
            <w:tcW w:w="0" w:type="auto"/>
            <w:vAlign w:val="center"/>
            <w:hideMark/>
          </w:tcPr>
          <w:p w14:paraId="6F77E71D" w14:textId="77777777" w:rsidR="0095430C" w:rsidRDefault="0095430C">
            <w:pPr>
              <w:rPr>
                <w:rFonts w:eastAsia="Times New Roman"/>
                <w:lang w:val="en-US"/>
              </w:rPr>
            </w:pPr>
          </w:p>
        </w:tc>
        <w:tc>
          <w:tcPr>
            <w:tcW w:w="0" w:type="auto"/>
            <w:vAlign w:val="center"/>
            <w:hideMark/>
          </w:tcPr>
          <w:p w14:paraId="65EA2431" w14:textId="77777777" w:rsidR="0095430C"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95430C" w14:paraId="440D190F" w14:textId="77777777">
        <w:trPr>
          <w:divId w:val="510997197"/>
          <w:tblCellSpacing w:w="15" w:type="dxa"/>
        </w:trPr>
        <w:tc>
          <w:tcPr>
            <w:tcW w:w="0" w:type="auto"/>
            <w:vAlign w:val="center"/>
            <w:hideMark/>
          </w:tcPr>
          <w:p w14:paraId="3002E10B" w14:textId="77777777" w:rsidR="0095430C" w:rsidRDefault="0095430C">
            <w:pPr>
              <w:rPr>
                <w:rFonts w:eastAsia="Times New Roman"/>
                <w:lang w:val="en-US"/>
              </w:rPr>
            </w:pPr>
          </w:p>
        </w:tc>
        <w:tc>
          <w:tcPr>
            <w:tcW w:w="0" w:type="auto"/>
            <w:vAlign w:val="center"/>
            <w:hideMark/>
          </w:tcPr>
          <w:p w14:paraId="798024B4" w14:textId="77777777" w:rsidR="0095430C"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95430C" w14:paraId="29F12E98" w14:textId="77777777">
        <w:trPr>
          <w:divId w:val="510997197"/>
          <w:tblCellSpacing w:w="15" w:type="dxa"/>
        </w:trPr>
        <w:tc>
          <w:tcPr>
            <w:tcW w:w="0" w:type="auto"/>
            <w:vAlign w:val="center"/>
            <w:hideMark/>
          </w:tcPr>
          <w:p w14:paraId="45871E1B" w14:textId="77777777" w:rsidR="0095430C" w:rsidRDefault="0095430C">
            <w:pPr>
              <w:rPr>
                <w:rFonts w:eastAsia="Times New Roman"/>
                <w:lang w:val="en-US"/>
              </w:rPr>
            </w:pPr>
          </w:p>
        </w:tc>
        <w:tc>
          <w:tcPr>
            <w:tcW w:w="0" w:type="auto"/>
            <w:vAlign w:val="center"/>
            <w:hideMark/>
          </w:tcPr>
          <w:p w14:paraId="6B9ABA7D" w14:textId="77777777" w:rsidR="0095430C"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95430C" w14:paraId="19CA1D9D" w14:textId="77777777">
        <w:trPr>
          <w:divId w:val="510997197"/>
          <w:tblCellSpacing w:w="15" w:type="dxa"/>
        </w:trPr>
        <w:tc>
          <w:tcPr>
            <w:tcW w:w="0" w:type="auto"/>
            <w:vAlign w:val="center"/>
            <w:hideMark/>
          </w:tcPr>
          <w:p w14:paraId="24954753" w14:textId="77777777" w:rsidR="0095430C" w:rsidRDefault="0095430C">
            <w:pPr>
              <w:rPr>
                <w:rFonts w:eastAsia="Times New Roman"/>
                <w:lang w:val="en-US"/>
              </w:rPr>
            </w:pPr>
          </w:p>
        </w:tc>
        <w:tc>
          <w:tcPr>
            <w:tcW w:w="0" w:type="auto"/>
            <w:vAlign w:val="center"/>
            <w:hideMark/>
          </w:tcPr>
          <w:p w14:paraId="0DDE0748" w14:textId="77777777" w:rsidR="0095430C"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95430C" w14:paraId="7EDBAF9C" w14:textId="77777777">
        <w:trPr>
          <w:divId w:val="510997197"/>
          <w:tblCellSpacing w:w="15" w:type="dxa"/>
        </w:trPr>
        <w:tc>
          <w:tcPr>
            <w:tcW w:w="0" w:type="auto"/>
            <w:vAlign w:val="center"/>
            <w:hideMark/>
          </w:tcPr>
          <w:p w14:paraId="79DEDC4F" w14:textId="77777777" w:rsidR="0095430C" w:rsidRDefault="0095430C">
            <w:pPr>
              <w:rPr>
                <w:rFonts w:eastAsia="Times New Roman"/>
                <w:lang w:val="en-US"/>
              </w:rPr>
            </w:pPr>
          </w:p>
        </w:tc>
        <w:tc>
          <w:tcPr>
            <w:tcW w:w="0" w:type="auto"/>
            <w:vAlign w:val="center"/>
            <w:hideMark/>
          </w:tcPr>
          <w:p w14:paraId="75B6BF74" w14:textId="77777777" w:rsidR="0095430C"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95430C" w14:paraId="7C034546" w14:textId="77777777">
        <w:trPr>
          <w:divId w:val="510997197"/>
          <w:tblCellSpacing w:w="15" w:type="dxa"/>
        </w:trPr>
        <w:tc>
          <w:tcPr>
            <w:tcW w:w="0" w:type="auto"/>
            <w:vAlign w:val="center"/>
            <w:hideMark/>
          </w:tcPr>
          <w:p w14:paraId="4CECF838" w14:textId="77777777" w:rsidR="0095430C" w:rsidRDefault="0095430C">
            <w:pPr>
              <w:rPr>
                <w:rFonts w:eastAsia="Times New Roman"/>
                <w:lang w:val="en-US"/>
              </w:rPr>
            </w:pPr>
          </w:p>
        </w:tc>
        <w:tc>
          <w:tcPr>
            <w:tcW w:w="0" w:type="auto"/>
            <w:vAlign w:val="center"/>
            <w:hideMark/>
          </w:tcPr>
          <w:p w14:paraId="39FB629F" w14:textId="77777777" w:rsidR="0095430C"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95430C" w14:paraId="27E11B32" w14:textId="77777777">
        <w:trPr>
          <w:divId w:val="510997197"/>
          <w:tblCellSpacing w:w="15" w:type="dxa"/>
        </w:trPr>
        <w:tc>
          <w:tcPr>
            <w:tcW w:w="0" w:type="auto"/>
            <w:vAlign w:val="center"/>
            <w:hideMark/>
          </w:tcPr>
          <w:p w14:paraId="248594A1" w14:textId="77777777" w:rsidR="0095430C" w:rsidRDefault="0095430C">
            <w:pPr>
              <w:rPr>
                <w:rFonts w:eastAsia="Times New Roman"/>
                <w:lang w:val="en-US"/>
              </w:rPr>
            </w:pPr>
          </w:p>
        </w:tc>
        <w:tc>
          <w:tcPr>
            <w:tcW w:w="0" w:type="auto"/>
            <w:vAlign w:val="center"/>
            <w:hideMark/>
          </w:tcPr>
          <w:p w14:paraId="33A3A441" w14:textId="77777777" w:rsidR="0095430C"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95430C" w14:paraId="7C71B8DD" w14:textId="77777777">
        <w:trPr>
          <w:divId w:val="510997197"/>
          <w:tblCellSpacing w:w="15" w:type="dxa"/>
        </w:trPr>
        <w:tc>
          <w:tcPr>
            <w:tcW w:w="0" w:type="auto"/>
            <w:vAlign w:val="center"/>
            <w:hideMark/>
          </w:tcPr>
          <w:p w14:paraId="01DD0EE1" w14:textId="77777777" w:rsidR="0095430C" w:rsidRDefault="0095430C">
            <w:pPr>
              <w:rPr>
                <w:rFonts w:eastAsia="Times New Roman"/>
                <w:lang w:val="en-US"/>
              </w:rPr>
            </w:pPr>
          </w:p>
        </w:tc>
        <w:tc>
          <w:tcPr>
            <w:tcW w:w="0" w:type="auto"/>
            <w:vAlign w:val="center"/>
            <w:hideMark/>
          </w:tcPr>
          <w:p w14:paraId="18908CAE" w14:textId="77777777" w:rsidR="0095430C"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95430C" w14:paraId="713F815C" w14:textId="77777777">
        <w:trPr>
          <w:divId w:val="510997197"/>
          <w:tblCellSpacing w:w="15" w:type="dxa"/>
        </w:trPr>
        <w:tc>
          <w:tcPr>
            <w:tcW w:w="0" w:type="auto"/>
            <w:vAlign w:val="center"/>
            <w:hideMark/>
          </w:tcPr>
          <w:p w14:paraId="31CDFC55" w14:textId="77777777" w:rsidR="0095430C" w:rsidRDefault="0095430C">
            <w:pPr>
              <w:rPr>
                <w:rFonts w:eastAsia="Times New Roman"/>
                <w:lang w:val="en-US"/>
              </w:rPr>
            </w:pPr>
          </w:p>
        </w:tc>
        <w:tc>
          <w:tcPr>
            <w:tcW w:w="0" w:type="auto"/>
            <w:vAlign w:val="center"/>
            <w:hideMark/>
          </w:tcPr>
          <w:p w14:paraId="46562112" w14:textId="77777777" w:rsidR="0095430C"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95430C" w14:paraId="15CF0CAC" w14:textId="77777777">
        <w:trPr>
          <w:divId w:val="510997197"/>
          <w:tblCellSpacing w:w="15" w:type="dxa"/>
        </w:trPr>
        <w:tc>
          <w:tcPr>
            <w:tcW w:w="0" w:type="auto"/>
            <w:vAlign w:val="center"/>
            <w:hideMark/>
          </w:tcPr>
          <w:p w14:paraId="2C528DC0" w14:textId="77777777" w:rsidR="0095430C" w:rsidRDefault="0095430C">
            <w:pPr>
              <w:rPr>
                <w:rFonts w:eastAsia="Times New Roman"/>
                <w:lang w:val="en-US"/>
              </w:rPr>
            </w:pPr>
          </w:p>
        </w:tc>
        <w:tc>
          <w:tcPr>
            <w:tcW w:w="0" w:type="auto"/>
            <w:vAlign w:val="center"/>
            <w:hideMark/>
          </w:tcPr>
          <w:p w14:paraId="7614C4CE" w14:textId="77777777" w:rsidR="0095430C"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95430C" w14:paraId="778C9D57" w14:textId="77777777">
        <w:trPr>
          <w:divId w:val="510997197"/>
          <w:tblCellSpacing w:w="15" w:type="dxa"/>
        </w:trPr>
        <w:tc>
          <w:tcPr>
            <w:tcW w:w="0" w:type="auto"/>
            <w:vAlign w:val="center"/>
            <w:hideMark/>
          </w:tcPr>
          <w:p w14:paraId="4325E373" w14:textId="77777777" w:rsidR="0095430C" w:rsidRDefault="0095430C">
            <w:pPr>
              <w:rPr>
                <w:rFonts w:eastAsia="Times New Roman"/>
                <w:lang w:val="en-US"/>
              </w:rPr>
            </w:pPr>
          </w:p>
        </w:tc>
        <w:tc>
          <w:tcPr>
            <w:tcW w:w="0" w:type="auto"/>
            <w:vAlign w:val="center"/>
            <w:hideMark/>
          </w:tcPr>
          <w:p w14:paraId="1F9378C3" w14:textId="77777777" w:rsidR="0095430C"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95430C" w14:paraId="1B9EBCE9" w14:textId="77777777">
        <w:trPr>
          <w:divId w:val="510997197"/>
          <w:tblCellSpacing w:w="15" w:type="dxa"/>
        </w:trPr>
        <w:tc>
          <w:tcPr>
            <w:tcW w:w="0" w:type="auto"/>
            <w:vAlign w:val="center"/>
            <w:hideMark/>
          </w:tcPr>
          <w:p w14:paraId="687CFDE7" w14:textId="77777777" w:rsidR="0095430C" w:rsidRDefault="0095430C">
            <w:pPr>
              <w:rPr>
                <w:rFonts w:eastAsia="Times New Roman"/>
                <w:lang w:val="en-US"/>
              </w:rPr>
            </w:pPr>
          </w:p>
        </w:tc>
        <w:tc>
          <w:tcPr>
            <w:tcW w:w="0" w:type="auto"/>
            <w:vAlign w:val="center"/>
            <w:hideMark/>
          </w:tcPr>
          <w:p w14:paraId="1E2564F5" w14:textId="77777777" w:rsidR="0095430C"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95430C" w14:paraId="633577BE" w14:textId="77777777">
        <w:trPr>
          <w:divId w:val="510997197"/>
          <w:tblCellSpacing w:w="15" w:type="dxa"/>
        </w:trPr>
        <w:tc>
          <w:tcPr>
            <w:tcW w:w="0" w:type="auto"/>
            <w:vAlign w:val="center"/>
            <w:hideMark/>
          </w:tcPr>
          <w:p w14:paraId="33C1E913" w14:textId="77777777" w:rsidR="0095430C" w:rsidRDefault="0095430C">
            <w:pPr>
              <w:rPr>
                <w:rFonts w:eastAsia="Times New Roman"/>
                <w:lang w:val="en-US"/>
              </w:rPr>
            </w:pPr>
          </w:p>
        </w:tc>
        <w:tc>
          <w:tcPr>
            <w:tcW w:w="0" w:type="auto"/>
            <w:vAlign w:val="center"/>
            <w:hideMark/>
          </w:tcPr>
          <w:p w14:paraId="31173ABF" w14:textId="77777777" w:rsidR="0095430C"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95430C" w14:paraId="3A4ACF04" w14:textId="77777777">
        <w:trPr>
          <w:divId w:val="510997197"/>
          <w:tblCellSpacing w:w="15" w:type="dxa"/>
        </w:trPr>
        <w:tc>
          <w:tcPr>
            <w:tcW w:w="0" w:type="auto"/>
            <w:vAlign w:val="center"/>
            <w:hideMark/>
          </w:tcPr>
          <w:p w14:paraId="153FA35F" w14:textId="77777777" w:rsidR="0095430C" w:rsidRDefault="0095430C">
            <w:pPr>
              <w:rPr>
                <w:rFonts w:eastAsia="Times New Roman"/>
                <w:lang w:val="en-US"/>
              </w:rPr>
            </w:pPr>
          </w:p>
        </w:tc>
        <w:tc>
          <w:tcPr>
            <w:tcW w:w="0" w:type="auto"/>
            <w:vAlign w:val="center"/>
            <w:hideMark/>
          </w:tcPr>
          <w:p w14:paraId="456B23D7" w14:textId="77777777" w:rsidR="0095430C"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95430C" w14:paraId="693B98C0" w14:textId="77777777">
        <w:trPr>
          <w:divId w:val="510997197"/>
          <w:tblCellSpacing w:w="15" w:type="dxa"/>
        </w:trPr>
        <w:tc>
          <w:tcPr>
            <w:tcW w:w="0" w:type="auto"/>
            <w:vAlign w:val="center"/>
            <w:hideMark/>
          </w:tcPr>
          <w:p w14:paraId="62F4931C" w14:textId="77777777" w:rsidR="0095430C" w:rsidRDefault="0095430C">
            <w:pPr>
              <w:rPr>
                <w:rFonts w:eastAsia="Times New Roman"/>
                <w:lang w:val="en-US"/>
              </w:rPr>
            </w:pPr>
          </w:p>
        </w:tc>
        <w:tc>
          <w:tcPr>
            <w:tcW w:w="0" w:type="auto"/>
            <w:vAlign w:val="center"/>
            <w:hideMark/>
          </w:tcPr>
          <w:p w14:paraId="5BBC7E06" w14:textId="77777777" w:rsidR="0095430C"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95430C" w14:paraId="4FB01464" w14:textId="77777777">
        <w:trPr>
          <w:divId w:val="510997197"/>
          <w:tblCellSpacing w:w="15" w:type="dxa"/>
        </w:trPr>
        <w:tc>
          <w:tcPr>
            <w:tcW w:w="0" w:type="auto"/>
            <w:vAlign w:val="center"/>
            <w:hideMark/>
          </w:tcPr>
          <w:p w14:paraId="2E5FDF28" w14:textId="77777777" w:rsidR="0095430C" w:rsidRDefault="0095430C">
            <w:pPr>
              <w:rPr>
                <w:rFonts w:eastAsia="Times New Roman"/>
                <w:lang w:val="en-US"/>
              </w:rPr>
            </w:pPr>
          </w:p>
        </w:tc>
        <w:tc>
          <w:tcPr>
            <w:tcW w:w="0" w:type="auto"/>
            <w:vAlign w:val="center"/>
            <w:hideMark/>
          </w:tcPr>
          <w:p w14:paraId="2F00E077" w14:textId="77777777" w:rsidR="0095430C"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95430C" w14:paraId="1E63D55A" w14:textId="77777777">
        <w:trPr>
          <w:divId w:val="510997197"/>
          <w:tblCellSpacing w:w="15" w:type="dxa"/>
        </w:trPr>
        <w:tc>
          <w:tcPr>
            <w:tcW w:w="0" w:type="auto"/>
            <w:vAlign w:val="center"/>
            <w:hideMark/>
          </w:tcPr>
          <w:p w14:paraId="310B0E08" w14:textId="77777777" w:rsidR="0095430C" w:rsidRDefault="0095430C">
            <w:pPr>
              <w:rPr>
                <w:rFonts w:eastAsia="Times New Roman"/>
                <w:lang w:val="en-US"/>
              </w:rPr>
            </w:pPr>
          </w:p>
        </w:tc>
        <w:tc>
          <w:tcPr>
            <w:tcW w:w="0" w:type="auto"/>
            <w:vAlign w:val="center"/>
            <w:hideMark/>
          </w:tcPr>
          <w:p w14:paraId="10260A3F" w14:textId="77777777" w:rsidR="0095430C"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95430C" w14:paraId="4F5E6C0B" w14:textId="77777777">
        <w:trPr>
          <w:divId w:val="510997197"/>
          <w:tblCellSpacing w:w="15" w:type="dxa"/>
        </w:trPr>
        <w:tc>
          <w:tcPr>
            <w:tcW w:w="0" w:type="auto"/>
            <w:vAlign w:val="center"/>
            <w:hideMark/>
          </w:tcPr>
          <w:p w14:paraId="76FC9597" w14:textId="77777777" w:rsidR="0095430C" w:rsidRDefault="0095430C">
            <w:pPr>
              <w:rPr>
                <w:rFonts w:eastAsia="Times New Roman"/>
                <w:lang w:val="en-US"/>
              </w:rPr>
            </w:pPr>
          </w:p>
        </w:tc>
        <w:tc>
          <w:tcPr>
            <w:tcW w:w="0" w:type="auto"/>
            <w:vAlign w:val="center"/>
            <w:hideMark/>
          </w:tcPr>
          <w:p w14:paraId="5303AF06" w14:textId="77777777" w:rsidR="0095430C"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95430C" w14:paraId="0A906680" w14:textId="77777777">
        <w:trPr>
          <w:divId w:val="510997197"/>
          <w:tblCellSpacing w:w="15" w:type="dxa"/>
        </w:trPr>
        <w:tc>
          <w:tcPr>
            <w:tcW w:w="0" w:type="auto"/>
            <w:vAlign w:val="center"/>
            <w:hideMark/>
          </w:tcPr>
          <w:p w14:paraId="7463CD4A" w14:textId="77777777" w:rsidR="0095430C" w:rsidRDefault="0095430C">
            <w:pPr>
              <w:rPr>
                <w:rFonts w:eastAsia="Times New Roman"/>
                <w:lang w:val="en-US"/>
              </w:rPr>
            </w:pPr>
          </w:p>
        </w:tc>
        <w:tc>
          <w:tcPr>
            <w:tcW w:w="0" w:type="auto"/>
            <w:vAlign w:val="center"/>
            <w:hideMark/>
          </w:tcPr>
          <w:p w14:paraId="33C79448" w14:textId="77777777" w:rsidR="0095430C"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95430C" w14:paraId="45753786" w14:textId="77777777">
        <w:trPr>
          <w:divId w:val="510997197"/>
          <w:tblCellSpacing w:w="15" w:type="dxa"/>
        </w:trPr>
        <w:tc>
          <w:tcPr>
            <w:tcW w:w="0" w:type="auto"/>
            <w:vAlign w:val="center"/>
            <w:hideMark/>
          </w:tcPr>
          <w:p w14:paraId="60B8F5E5" w14:textId="77777777" w:rsidR="0095430C" w:rsidRDefault="0095430C">
            <w:pPr>
              <w:rPr>
                <w:rFonts w:eastAsia="Times New Roman"/>
                <w:lang w:val="en-US"/>
              </w:rPr>
            </w:pPr>
          </w:p>
        </w:tc>
        <w:tc>
          <w:tcPr>
            <w:tcW w:w="0" w:type="auto"/>
            <w:vAlign w:val="center"/>
            <w:hideMark/>
          </w:tcPr>
          <w:p w14:paraId="32BE3147" w14:textId="77777777" w:rsidR="0095430C"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95430C" w14:paraId="26485D10" w14:textId="77777777">
        <w:trPr>
          <w:divId w:val="510997197"/>
          <w:tblCellSpacing w:w="15" w:type="dxa"/>
        </w:trPr>
        <w:tc>
          <w:tcPr>
            <w:tcW w:w="0" w:type="auto"/>
            <w:vAlign w:val="center"/>
            <w:hideMark/>
          </w:tcPr>
          <w:p w14:paraId="3CDFFB81" w14:textId="77777777" w:rsidR="0095430C" w:rsidRDefault="0095430C">
            <w:pPr>
              <w:rPr>
                <w:rFonts w:eastAsia="Times New Roman"/>
                <w:lang w:val="en-US"/>
              </w:rPr>
            </w:pPr>
          </w:p>
        </w:tc>
        <w:tc>
          <w:tcPr>
            <w:tcW w:w="0" w:type="auto"/>
            <w:vAlign w:val="center"/>
            <w:hideMark/>
          </w:tcPr>
          <w:p w14:paraId="77C045F2" w14:textId="77777777" w:rsidR="0095430C"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95430C" w14:paraId="73AFF491" w14:textId="77777777">
        <w:trPr>
          <w:divId w:val="510997197"/>
          <w:tblCellSpacing w:w="15" w:type="dxa"/>
        </w:trPr>
        <w:tc>
          <w:tcPr>
            <w:tcW w:w="0" w:type="auto"/>
            <w:vAlign w:val="center"/>
            <w:hideMark/>
          </w:tcPr>
          <w:p w14:paraId="4126E3F0" w14:textId="77777777" w:rsidR="0095430C" w:rsidRDefault="0095430C">
            <w:pPr>
              <w:rPr>
                <w:rFonts w:eastAsia="Times New Roman"/>
                <w:lang w:val="en-US"/>
              </w:rPr>
            </w:pPr>
          </w:p>
        </w:tc>
        <w:tc>
          <w:tcPr>
            <w:tcW w:w="0" w:type="auto"/>
            <w:vAlign w:val="center"/>
            <w:hideMark/>
          </w:tcPr>
          <w:p w14:paraId="0C033FB7" w14:textId="77777777" w:rsidR="0095430C"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95430C" w14:paraId="0DA54B33" w14:textId="77777777">
        <w:trPr>
          <w:divId w:val="510997197"/>
          <w:tblCellSpacing w:w="15" w:type="dxa"/>
        </w:trPr>
        <w:tc>
          <w:tcPr>
            <w:tcW w:w="0" w:type="auto"/>
            <w:vAlign w:val="center"/>
            <w:hideMark/>
          </w:tcPr>
          <w:p w14:paraId="40465B82" w14:textId="77777777" w:rsidR="0095430C" w:rsidRDefault="0095430C">
            <w:pPr>
              <w:rPr>
                <w:rFonts w:eastAsia="Times New Roman"/>
                <w:lang w:val="en-US"/>
              </w:rPr>
            </w:pPr>
          </w:p>
        </w:tc>
        <w:tc>
          <w:tcPr>
            <w:tcW w:w="0" w:type="auto"/>
            <w:vAlign w:val="center"/>
            <w:hideMark/>
          </w:tcPr>
          <w:p w14:paraId="66315561" w14:textId="77777777" w:rsidR="0095430C"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95430C" w14:paraId="7D64F340" w14:textId="77777777">
        <w:trPr>
          <w:divId w:val="510997197"/>
          <w:tblCellSpacing w:w="15" w:type="dxa"/>
        </w:trPr>
        <w:tc>
          <w:tcPr>
            <w:tcW w:w="0" w:type="auto"/>
            <w:vAlign w:val="center"/>
            <w:hideMark/>
          </w:tcPr>
          <w:p w14:paraId="194298A7" w14:textId="77777777" w:rsidR="0095430C" w:rsidRDefault="0095430C">
            <w:pPr>
              <w:rPr>
                <w:rFonts w:eastAsia="Times New Roman"/>
                <w:lang w:val="en-US"/>
              </w:rPr>
            </w:pPr>
          </w:p>
        </w:tc>
        <w:tc>
          <w:tcPr>
            <w:tcW w:w="0" w:type="auto"/>
            <w:vAlign w:val="center"/>
            <w:hideMark/>
          </w:tcPr>
          <w:p w14:paraId="2AE71031" w14:textId="77777777" w:rsidR="0095430C"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95430C" w14:paraId="4363FC9D" w14:textId="77777777">
        <w:trPr>
          <w:divId w:val="510997197"/>
          <w:tblCellSpacing w:w="15" w:type="dxa"/>
        </w:trPr>
        <w:tc>
          <w:tcPr>
            <w:tcW w:w="0" w:type="auto"/>
            <w:vAlign w:val="center"/>
            <w:hideMark/>
          </w:tcPr>
          <w:p w14:paraId="24D4DB15" w14:textId="77777777" w:rsidR="0095430C" w:rsidRDefault="0095430C">
            <w:pPr>
              <w:rPr>
                <w:rFonts w:eastAsia="Times New Roman"/>
                <w:lang w:val="en-US"/>
              </w:rPr>
            </w:pPr>
          </w:p>
        </w:tc>
        <w:tc>
          <w:tcPr>
            <w:tcW w:w="0" w:type="auto"/>
            <w:vAlign w:val="center"/>
            <w:hideMark/>
          </w:tcPr>
          <w:p w14:paraId="14E57FC9" w14:textId="77777777" w:rsidR="0095430C"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95430C" w14:paraId="43EB0258" w14:textId="77777777">
        <w:trPr>
          <w:divId w:val="510997197"/>
          <w:tblCellSpacing w:w="15" w:type="dxa"/>
        </w:trPr>
        <w:tc>
          <w:tcPr>
            <w:tcW w:w="0" w:type="auto"/>
            <w:vAlign w:val="center"/>
            <w:hideMark/>
          </w:tcPr>
          <w:p w14:paraId="6DDEEE85" w14:textId="77777777" w:rsidR="0095430C" w:rsidRDefault="0095430C">
            <w:pPr>
              <w:rPr>
                <w:rFonts w:eastAsia="Times New Roman"/>
                <w:lang w:val="en-US"/>
              </w:rPr>
            </w:pPr>
          </w:p>
        </w:tc>
        <w:tc>
          <w:tcPr>
            <w:tcW w:w="0" w:type="auto"/>
            <w:vAlign w:val="center"/>
            <w:hideMark/>
          </w:tcPr>
          <w:p w14:paraId="1C715C34" w14:textId="77777777" w:rsidR="0095430C"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95430C" w14:paraId="63BB8052" w14:textId="77777777">
        <w:trPr>
          <w:divId w:val="510997197"/>
          <w:tblCellSpacing w:w="15" w:type="dxa"/>
        </w:trPr>
        <w:tc>
          <w:tcPr>
            <w:tcW w:w="0" w:type="auto"/>
            <w:vAlign w:val="center"/>
            <w:hideMark/>
          </w:tcPr>
          <w:p w14:paraId="29C5C070" w14:textId="77777777" w:rsidR="0095430C" w:rsidRDefault="0095430C">
            <w:pPr>
              <w:rPr>
                <w:rFonts w:eastAsia="Times New Roman"/>
                <w:lang w:val="en-US"/>
              </w:rPr>
            </w:pPr>
          </w:p>
        </w:tc>
        <w:tc>
          <w:tcPr>
            <w:tcW w:w="0" w:type="auto"/>
            <w:vAlign w:val="center"/>
            <w:hideMark/>
          </w:tcPr>
          <w:p w14:paraId="227453B1" w14:textId="77777777" w:rsidR="0095430C"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95430C" w14:paraId="30F67CDA" w14:textId="77777777">
        <w:trPr>
          <w:divId w:val="510997197"/>
          <w:tblCellSpacing w:w="15" w:type="dxa"/>
        </w:trPr>
        <w:tc>
          <w:tcPr>
            <w:tcW w:w="0" w:type="auto"/>
            <w:vAlign w:val="center"/>
            <w:hideMark/>
          </w:tcPr>
          <w:p w14:paraId="2B36AD85" w14:textId="77777777" w:rsidR="0095430C" w:rsidRDefault="0095430C">
            <w:pPr>
              <w:rPr>
                <w:rFonts w:eastAsia="Times New Roman"/>
                <w:lang w:val="en-US"/>
              </w:rPr>
            </w:pPr>
          </w:p>
        </w:tc>
        <w:tc>
          <w:tcPr>
            <w:tcW w:w="0" w:type="auto"/>
            <w:vAlign w:val="center"/>
            <w:hideMark/>
          </w:tcPr>
          <w:p w14:paraId="6BAB9816" w14:textId="77777777" w:rsidR="0095430C"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95430C" w14:paraId="5A8A9698" w14:textId="77777777">
        <w:trPr>
          <w:divId w:val="510997197"/>
          <w:tblCellSpacing w:w="15" w:type="dxa"/>
        </w:trPr>
        <w:tc>
          <w:tcPr>
            <w:tcW w:w="0" w:type="auto"/>
            <w:vAlign w:val="center"/>
            <w:hideMark/>
          </w:tcPr>
          <w:p w14:paraId="7B209095" w14:textId="77777777" w:rsidR="0095430C" w:rsidRDefault="0095430C">
            <w:pPr>
              <w:rPr>
                <w:rFonts w:eastAsia="Times New Roman"/>
                <w:lang w:val="en-US"/>
              </w:rPr>
            </w:pPr>
          </w:p>
        </w:tc>
        <w:tc>
          <w:tcPr>
            <w:tcW w:w="0" w:type="auto"/>
            <w:vAlign w:val="center"/>
            <w:hideMark/>
          </w:tcPr>
          <w:p w14:paraId="2B5798B8" w14:textId="77777777" w:rsidR="0095430C"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95430C" w14:paraId="6FBD44E5" w14:textId="77777777">
        <w:trPr>
          <w:divId w:val="510997197"/>
          <w:tblCellSpacing w:w="15" w:type="dxa"/>
        </w:trPr>
        <w:tc>
          <w:tcPr>
            <w:tcW w:w="0" w:type="auto"/>
            <w:vAlign w:val="center"/>
            <w:hideMark/>
          </w:tcPr>
          <w:p w14:paraId="11C03790" w14:textId="77777777" w:rsidR="0095430C" w:rsidRDefault="0095430C">
            <w:pPr>
              <w:rPr>
                <w:rFonts w:eastAsia="Times New Roman"/>
                <w:lang w:val="en-US"/>
              </w:rPr>
            </w:pPr>
          </w:p>
        </w:tc>
        <w:tc>
          <w:tcPr>
            <w:tcW w:w="0" w:type="auto"/>
            <w:vAlign w:val="center"/>
            <w:hideMark/>
          </w:tcPr>
          <w:p w14:paraId="162049D6" w14:textId="77777777" w:rsidR="0095430C"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95430C" w14:paraId="48DC102B" w14:textId="77777777">
        <w:trPr>
          <w:divId w:val="510997197"/>
          <w:tblCellSpacing w:w="15" w:type="dxa"/>
        </w:trPr>
        <w:tc>
          <w:tcPr>
            <w:tcW w:w="0" w:type="auto"/>
            <w:vAlign w:val="center"/>
            <w:hideMark/>
          </w:tcPr>
          <w:p w14:paraId="4B090133" w14:textId="77777777" w:rsidR="0095430C" w:rsidRDefault="0095430C">
            <w:pPr>
              <w:rPr>
                <w:rFonts w:eastAsia="Times New Roman"/>
                <w:lang w:val="en-US"/>
              </w:rPr>
            </w:pPr>
          </w:p>
        </w:tc>
        <w:tc>
          <w:tcPr>
            <w:tcW w:w="0" w:type="auto"/>
            <w:vAlign w:val="center"/>
            <w:hideMark/>
          </w:tcPr>
          <w:p w14:paraId="337FCCAE" w14:textId="77777777" w:rsidR="0095430C"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95430C" w14:paraId="7494541D" w14:textId="77777777">
        <w:trPr>
          <w:divId w:val="510997197"/>
          <w:tblCellSpacing w:w="15" w:type="dxa"/>
        </w:trPr>
        <w:tc>
          <w:tcPr>
            <w:tcW w:w="0" w:type="auto"/>
            <w:vAlign w:val="center"/>
            <w:hideMark/>
          </w:tcPr>
          <w:p w14:paraId="3D651D1C" w14:textId="77777777" w:rsidR="0095430C" w:rsidRDefault="0095430C">
            <w:pPr>
              <w:rPr>
                <w:rFonts w:eastAsia="Times New Roman"/>
                <w:lang w:val="en-US"/>
              </w:rPr>
            </w:pPr>
          </w:p>
        </w:tc>
        <w:tc>
          <w:tcPr>
            <w:tcW w:w="0" w:type="auto"/>
            <w:vAlign w:val="center"/>
            <w:hideMark/>
          </w:tcPr>
          <w:p w14:paraId="6B1A8CB1" w14:textId="77777777" w:rsidR="0095430C"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vessel is the subject of the finding </w:t>
            </w:r>
          </w:p>
        </w:tc>
      </w:tr>
      <w:tr w:rsidR="0095430C" w14:paraId="3B681306" w14:textId="77777777">
        <w:trPr>
          <w:divId w:val="510997197"/>
          <w:tblCellSpacing w:w="15" w:type="dxa"/>
        </w:trPr>
        <w:tc>
          <w:tcPr>
            <w:tcW w:w="0" w:type="auto"/>
            <w:vAlign w:val="center"/>
            <w:hideMark/>
          </w:tcPr>
          <w:p w14:paraId="796BD970" w14:textId="77777777" w:rsidR="0095430C" w:rsidRDefault="0095430C">
            <w:pPr>
              <w:rPr>
                <w:rFonts w:eastAsia="Times New Roman"/>
                <w:lang w:val="en-US"/>
              </w:rPr>
            </w:pPr>
          </w:p>
        </w:tc>
        <w:tc>
          <w:tcPr>
            <w:tcW w:w="0" w:type="auto"/>
            <w:vAlign w:val="center"/>
            <w:hideMark/>
          </w:tcPr>
          <w:p w14:paraId="39819619" w14:textId="77777777" w:rsidR="0095430C"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95430C" w14:paraId="1A21C3AB" w14:textId="77777777">
        <w:trPr>
          <w:divId w:val="510997197"/>
          <w:tblCellSpacing w:w="15" w:type="dxa"/>
        </w:trPr>
        <w:tc>
          <w:tcPr>
            <w:tcW w:w="0" w:type="auto"/>
            <w:vAlign w:val="center"/>
            <w:hideMark/>
          </w:tcPr>
          <w:p w14:paraId="22AEB422" w14:textId="77777777" w:rsidR="0095430C" w:rsidRDefault="0095430C">
            <w:pPr>
              <w:rPr>
                <w:rFonts w:eastAsia="Times New Roman"/>
                <w:lang w:val="en-US"/>
              </w:rPr>
            </w:pPr>
          </w:p>
        </w:tc>
        <w:tc>
          <w:tcPr>
            <w:tcW w:w="0" w:type="auto"/>
            <w:vAlign w:val="center"/>
            <w:hideMark/>
          </w:tcPr>
          <w:p w14:paraId="234145DC" w14:textId="77777777" w:rsidR="0095430C"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95430C" w14:paraId="0401FD44" w14:textId="77777777">
        <w:trPr>
          <w:divId w:val="510997197"/>
          <w:tblCellSpacing w:w="15" w:type="dxa"/>
        </w:trPr>
        <w:tc>
          <w:tcPr>
            <w:tcW w:w="0" w:type="auto"/>
            <w:vAlign w:val="center"/>
            <w:hideMark/>
          </w:tcPr>
          <w:p w14:paraId="1C5C3A2F" w14:textId="77777777" w:rsidR="0095430C" w:rsidRDefault="0095430C">
            <w:pPr>
              <w:rPr>
                <w:rFonts w:eastAsia="Times New Roman"/>
                <w:lang w:val="en-US"/>
              </w:rPr>
            </w:pPr>
          </w:p>
        </w:tc>
        <w:tc>
          <w:tcPr>
            <w:tcW w:w="0" w:type="auto"/>
            <w:vAlign w:val="center"/>
            <w:hideMark/>
          </w:tcPr>
          <w:p w14:paraId="1930E65B" w14:textId="77777777" w:rsidR="0095430C"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95430C" w14:paraId="6E0C1D30" w14:textId="77777777">
        <w:trPr>
          <w:divId w:val="510997197"/>
          <w:tblCellSpacing w:w="15" w:type="dxa"/>
        </w:trPr>
        <w:tc>
          <w:tcPr>
            <w:tcW w:w="0" w:type="auto"/>
            <w:vAlign w:val="center"/>
            <w:hideMark/>
          </w:tcPr>
          <w:p w14:paraId="5B5DC2C3" w14:textId="77777777" w:rsidR="0095430C" w:rsidRDefault="0095430C">
            <w:pPr>
              <w:rPr>
                <w:rFonts w:eastAsia="Times New Roman"/>
                <w:lang w:val="en-US"/>
              </w:rPr>
            </w:pPr>
          </w:p>
        </w:tc>
        <w:tc>
          <w:tcPr>
            <w:tcW w:w="0" w:type="auto"/>
            <w:vAlign w:val="center"/>
            <w:hideMark/>
          </w:tcPr>
          <w:p w14:paraId="3705A15C" w14:textId="77777777" w:rsidR="0095430C"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95430C" w14:paraId="29A13C78" w14:textId="77777777">
        <w:trPr>
          <w:divId w:val="510997197"/>
          <w:tblCellSpacing w:w="15" w:type="dxa"/>
        </w:trPr>
        <w:tc>
          <w:tcPr>
            <w:tcW w:w="0" w:type="auto"/>
            <w:vAlign w:val="center"/>
            <w:hideMark/>
          </w:tcPr>
          <w:p w14:paraId="61C8A150" w14:textId="77777777" w:rsidR="0095430C" w:rsidRDefault="0095430C">
            <w:pPr>
              <w:rPr>
                <w:rFonts w:eastAsia="Times New Roman"/>
                <w:lang w:val="en-US"/>
              </w:rPr>
            </w:pPr>
          </w:p>
        </w:tc>
        <w:tc>
          <w:tcPr>
            <w:tcW w:w="0" w:type="auto"/>
            <w:vAlign w:val="center"/>
            <w:hideMark/>
          </w:tcPr>
          <w:p w14:paraId="68E16309" w14:textId="77777777" w:rsidR="0095430C"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95430C" w14:paraId="3C55AFD3" w14:textId="77777777">
        <w:trPr>
          <w:divId w:val="510997197"/>
          <w:tblCellSpacing w:w="15" w:type="dxa"/>
        </w:trPr>
        <w:tc>
          <w:tcPr>
            <w:tcW w:w="0" w:type="auto"/>
            <w:vAlign w:val="center"/>
            <w:hideMark/>
          </w:tcPr>
          <w:p w14:paraId="29998629" w14:textId="77777777" w:rsidR="0095430C" w:rsidRDefault="0095430C">
            <w:pPr>
              <w:rPr>
                <w:rFonts w:eastAsia="Times New Roman"/>
                <w:lang w:val="en-US"/>
              </w:rPr>
            </w:pPr>
          </w:p>
        </w:tc>
        <w:tc>
          <w:tcPr>
            <w:tcW w:w="0" w:type="auto"/>
            <w:vAlign w:val="center"/>
            <w:hideMark/>
          </w:tcPr>
          <w:p w14:paraId="01BCA013" w14:textId="77777777" w:rsidR="0095430C"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95430C" w14:paraId="2DA1431F" w14:textId="77777777">
        <w:trPr>
          <w:divId w:val="510997197"/>
          <w:tblCellSpacing w:w="15" w:type="dxa"/>
        </w:trPr>
        <w:tc>
          <w:tcPr>
            <w:tcW w:w="0" w:type="auto"/>
            <w:vAlign w:val="center"/>
            <w:hideMark/>
          </w:tcPr>
          <w:p w14:paraId="3E4710F7" w14:textId="77777777" w:rsidR="0095430C" w:rsidRDefault="0095430C">
            <w:pPr>
              <w:rPr>
                <w:rFonts w:eastAsia="Times New Roman"/>
                <w:lang w:val="en-US"/>
              </w:rPr>
            </w:pPr>
          </w:p>
        </w:tc>
        <w:tc>
          <w:tcPr>
            <w:tcW w:w="0" w:type="auto"/>
            <w:vAlign w:val="center"/>
            <w:hideMark/>
          </w:tcPr>
          <w:p w14:paraId="4762A002" w14:textId="77777777" w:rsidR="0095430C"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95430C" w14:paraId="17417B1C" w14:textId="77777777">
        <w:trPr>
          <w:divId w:val="510997197"/>
          <w:tblCellSpacing w:w="15" w:type="dxa"/>
        </w:trPr>
        <w:tc>
          <w:tcPr>
            <w:tcW w:w="0" w:type="auto"/>
            <w:vAlign w:val="center"/>
            <w:hideMark/>
          </w:tcPr>
          <w:p w14:paraId="1E98C04D" w14:textId="77777777" w:rsidR="0095430C" w:rsidRDefault="0095430C">
            <w:pPr>
              <w:rPr>
                <w:rFonts w:eastAsia="Times New Roman"/>
                <w:lang w:val="en-US"/>
              </w:rPr>
            </w:pPr>
          </w:p>
        </w:tc>
        <w:tc>
          <w:tcPr>
            <w:tcW w:w="0" w:type="auto"/>
            <w:vAlign w:val="center"/>
            <w:hideMark/>
          </w:tcPr>
          <w:p w14:paraId="6515FAC0" w14:textId="77777777" w:rsidR="0095430C"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95430C" w14:paraId="4183354D" w14:textId="77777777">
        <w:trPr>
          <w:divId w:val="510997197"/>
          <w:tblCellSpacing w:w="15" w:type="dxa"/>
        </w:trPr>
        <w:tc>
          <w:tcPr>
            <w:tcW w:w="0" w:type="auto"/>
            <w:vAlign w:val="center"/>
            <w:hideMark/>
          </w:tcPr>
          <w:p w14:paraId="461C8F1A" w14:textId="77777777" w:rsidR="0095430C" w:rsidRDefault="0095430C">
            <w:pPr>
              <w:rPr>
                <w:rFonts w:eastAsia="Times New Roman"/>
                <w:lang w:val="en-US"/>
              </w:rPr>
            </w:pPr>
          </w:p>
        </w:tc>
        <w:tc>
          <w:tcPr>
            <w:tcW w:w="0" w:type="auto"/>
            <w:vAlign w:val="center"/>
            <w:hideMark/>
          </w:tcPr>
          <w:p w14:paraId="50AABF8C" w14:textId="77777777" w:rsidR="0095430C"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95430C" w14:paraId="0440239D" w14:textId="77777777">
        <w:trPr>
          <w:divId w:val="510997197"/>
          <w:tblCellSpacing w:w="15" w:type="dxa"/>
        </w:trPr>
        <w:tc>
          <w:tcPr>
            <w:tcW w:w="0" w:type="auto"/>
            <w:vAlign w:val="center"/>
            <w:hideMark/>
          </w:tcPr>
          <w:p w14:paraId="61A0A3D6" w14:textId="77777777" w:rsidR="0095430C" w:rsidRDefault="0095430C">
            <w:pPr>
              <w:rPr>
                <w:rFonts w:eastAsia="Times New Roman"/>
                <w:lang w:val="en-US"/>
              </w:rPr>
            </w:pPr>
          </w:p>
        </w:tc>
        <w:tc>
          <w:tcPr>
            <w:tcW w:w="0" w:type="auto"/>
            <w:vAlign w:val="center"/>
            <w:hideMark/>
          </w:tcPr>
          <w:p w14:paraId="6ABA32EA" w14:textId="77777777" w:rsidR="0095430C"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95430C" w14:paraId="604BE3C8" w14:textId="77777777">
        <w:trPr>
          <w:divId w:val="510997197"/>
          <w:tblCellSpacing w:w="15" w:type="dxa"/>
        </w:trPr>
        <w:tc>
          <w:tcPr>
            <w:tcW w:w="0" w:type="auto"/>
            <w:vAlign w:val="center"/>
            <w:hideMark/>
          </w:tcPr>
          <w:p w14:paraId="2BA2E107" w14:textId="77777777" w:rsidR="0095430C" w:rsidRDefault="0095430C">
            <w:pPr>
              <w:rPr>
                <w:rFonts w:eastAsia="Times New Roman"/>
                <w:lang w:val="en-US"/>
              </w:rPr>
            </w:pPr>
          </w:p>
        </w:tc>
        <w:tc>
          <w:tcPr>
            <w:tcW w:w="0" w:type="auto"/>
            <w:vAlign w:val="center"/>
            <w:hideMark/>
          </w:tcPr>
          <w:p w14:paraId="229F9CB7" w14:textId="77777777" w:rsidR="0095430C"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95430C" w14:paraId="1EBA3FDE" w14:textId="77777777">
        <w:trPr>
          <w:divId w:val="510997197"/>
          <w:tblCellSpacing w:w="15" w:type="dxa"/>
        </w:trPr>
        <w:tc>
          <w:tcPr>
            <w:tcW w:w="0" w:type="auto"/>
            <w:vAlign w:val="center"/>
            <w:hideMark/>
          </w:tcPr>
          <w:p w14:paraId="5A6E5E8D" w14:textId="77777777" w:rsidR="0095430C" w:rsidRDefault="0095430C">
            <w:pPr>
              <w:rPr>
                <w:rFonts w:eastAsia="Times New Roman"/>
                <w:lang w:val="en-US"/>
              </w:rPr>
            </w:pPr>
          </w:p>
        </w:tc>
        <w:tc>
          <w:tcPr>
            <w:tcW w:w="0" w:type="auto"/>
            <w:vAlign w:val="center"/>
            <w:hideMark/>
          </w:tcPr>
          <w:p w14:paraId="572E1A78" w14:textId="77777777" w:rsidR="0095430C"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95430C" w14:paraId="3F00B44A" w14:textId="77777777">
        <w:trPr>
          <w:divId w:val="510997197"/>
          <w:tblCellSpacing w:w="15" w:type="dxa"/>
        </w:trPr>
        <w:tc>
          <w:tcPr>
            <w:tcW w:w="0" w:type="auto"/>
            <w:vAlign w:val="center"/>
            <w:hideMark/>
          </w:tcPr>
          <w:p w14:paraId="6A30EC0E" w14:textId="77777777" w:rsidR="0095430C" w:rsidRDefault="0095430C">
            <w:pPr>
              <w:rPr>
                <w:rFonts w:eastAsia="Times New Roman"/>
                <w:lang w:val="en-US"/>
              </w:rPr>
            </w:pPr>
          </w:p>
        </w:tc>
        <w:tc>
          <w:tcPr>
            <w:tcW w:w="0" w:type="auto"/>
            <w:vAlign w:val="center"/>
            <w:hideMark/>
          </w:tcPr>
          <w:p w14:paraId="71DCCF11" w14:textId="77777777" w:rsidR="0095430C"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95430C" w14:paraId="75CFCC5F" w14:textId="77777777">
        <w:trPr>
          <w:divId w:val="510997197"/>
          <w:tblCellSpacing w:w="15" w:type="dxa"/>
        </w:trPr>
        <w:tc>
          <w:tcPr>
            <w:tcW w:w="0" w:type="auto"/>
            <w:vAlign w:val="center"/>
            <w:hideMark/>
          </w:tcPr>
          <w:p w14:paraId="19115121" w14:textId="77777777" w:rsidR="0095430C" w:rsidRDefault="0095430C">
            <w:pPr>
              <w:rPr>
                <w:rFonts w:eastAsia="Times New Roman"/>
                <w:lang w:val="en-US"/>
              </w:rPr>
            </w:pPr>
          </w:p>
        </w:tc>
        <w:tc>
          <w:tcPr>
            <w:tcW w:w="0" w:type="auto"/>
            <w:vAlign w:val="center"/>
            <w:hideMark/>
          </w:tcPr>
          <w:p w14:paraId="48621516" w14:textId="77777777" w:rsidR="0095430C"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95430C" w14:paraId="4830B4C4" w14:textId="77777777">
        <w:trPr>
          <w:divId w:val="510997197"/>
          <w:tblCellSpacing w:w="15" w:type="dxa"/>
        </w:trPr>
        <w:tc>
          <w:tcPr>
            <w:tcW w:w="0" w:type="auto"/>
            <w:vAlign w:val="center"/>
            <w:hideMark/>
          </w:tcPr>
          <w:p w14:paraId="3FE0617B" w14:textId="77777777" w:rsidR="0095430C" w:rsidRDefault="0095430C">
            <w:pPr>
              <w:rPr>
                <w:rFonts w:eastAsia="Times New Roman"/>
                <w:lang w:val="en-US"/>
              </w:rPr>
            </w:pPr>
          </w:p>
        </w:tc>
        <w:tc>
          <w:tcPr>
            <w:tcW w:w="0" w:type="auto"/>
            <w:vAlign w:val="center"/>
            <w:hideMark/>
          </w:tcPr>
          <w:p w14:paraId="1E088706" w14:textId="77777777" w:rsidR="0095430C"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95430C" w14:paraId="1B530E7B" w14:textId="77777777">
        <w:trPr>
          <w:divId w:val="510997197"/>
          <w:tblCellSpacing w:w="15" w:type="dxa"/>
        </w:trPr>
        <w:tc>
          <w:tcPr>
            <w:tcW w:w="0" w:type="auto"/>
            <w:vAlign w:val="center"/>
            <w:hideMark/>
          </w:tcPr>
          <w:p w14:paraId="0F9396E7" w14:textId="77777777" w:rsidR="0095430C" w:rsidRDefault="0095430C">
            <w:pPr>
              <w:rPr>
                <w:rFonts w:eastAsia="Times New Roman"/>
                <w:lang w:val="en-US"/>
              </w:rPr>
            </w:pPr>
          </w:p>
        </w:tc>
        <w:tc>
          <w:tcPr>
            <w:tcW w:w="0" w:type="auto"/>
            <w:vAlign w:val="center"/>
            <w:hideMark/>
          </w:tcPr>
          <w:p w14:paraId="2C10CB46" w14:textId="77777777" w:rsidR="0095430C"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95430C" w14:paraId="0810FDDD" w14:textId="77777777">
        <w:trPr>
          <w:divId w:val="510997197"/>
          <w:tblCellSpacing w:w="15" w:type="dxa"/>
        </w:trPr>
        <w:tc>
          <w:tcPr>
            <w:tcW w:w="0" w:type="auto"/>
            <w:vAlign w:val="center"/>
            <w:hideMark/>
          </w:tcPr>
          <w:p w14:paraId="5C5F3430" w14:textId="77777777" w:rsidR="0095430C" w:rsidRDefault="0095430C">
            <w:pPr>
              <w:rPr>
                <w:rFonts w:eastAsia="Times New Roman"/>
                <w:lang w:val="en-US"/>
              </w:rPr>
            </w:pPr>
          </w:p>
        </w:tc>
        <w:tc>
          <w:tcPr>
            <w:tcW w:w="0" w:type="auto"/>
            <w:vAlign w:val="center"/>
            <w:hideMark/>
          </w:tcPr>
          <w:p w14:paraId="4B61F56C" w14:textId="77777777" w:rsidR="0095430C"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95430C" w14:paraId="667334EB" w14:textId="77777777">
        <w:trPr>
          <w:divId w:val="510997197"/>
          <w:tblCellSpacing w:w="15" w:type="dxa"/>
        </w:trPr>
        <w:tc>
          <w:tcPr>
            <w:tcW w:w="0" w:type="auto"/>
            <w:vAlign w:val="center"/>
            <w:hideMark/>
          </w:tcPr>
          <w:p w14:paraId="0EE7C1A8" w14:textId="77777777" w:rsidR="0095430C" w:rsidRDefault="0095430C">
            <w:pPr>
              <w:rPr>
                <w:rFonts w:eastAsia="Times New Roman"/>
                <w:lang w:val="en-US"/>
              </w:rPr>
            </w:pPr>
          </w:p>
        </w:tc>
        <w:tc>
          <w:tcPr>
            <w:tcW w:w="0" w:type="auto"/>
            <w:vAlign w:val="center"/>
            <w:hideMark/>
          </w:tcPr>
          <w:p w14:paraId="6BFD109D" w14:textId="77777777" w:rsidR="0095430C"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95430C" w14:paraId="3D9B84D1" w14:textId="77777777">
        <w:trPr>
          <w:divId w:val="510997197"/>
          <w:tblCellSpacing w:w="15" w:type="dxa"/>
        </w:trPr>
        <w:tc>
          <w:tcPr>
            <w:tcW w:w="0" w:type="auto"/>
            <w:vAlign w:val="center"/>
            <w:hideMark/>
          </w:tcPr>
          <w:p w14:paraId="6CC20C23" w14:textId="77777777" w:rsidR="0095430C" w:rsidRDefault="0095430C">
            <w:pPr>
              <w:rPr>
                <w:rFonts w:eastAsia="Times New Roman"/>
                <w:lang w:val="en-US"/>
              </w:rPr>
            </w:pPr>
          </w:p>
        </w:tc>
        <w:tc>
          <w:tcPr>
            <w:tcW w:w="0" w:type="auto"/>
            <w:vAlign w:val="center"/>
            <w:hideMark/>
          </w:tcPr>
          <w:p w14:paraId="6B5882B7" w14:textId="77777777" w:rsidR="0095430C"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95430C" w14:paraId="56360342" w14:textId="77777777">
        <w:trPr>
          <w:divId w:val="510997197"/>
          <w:tblCellSpacing w:w="15" w:type="dxa"/>
        </w:trPr>
        <w:tc>
          <w:tcPr>
            <w:tcW w:w="0" w:type="auto"/>
            <w:vAlign w:val="center"/>
            <w:hideMark/>
          </w:tcPr>
          <w:p w14:paraId="124313C8" w14:textId="77777777" w:rsidR="0095430C" w:rsidRDefault="0095430C">
            <w:pPr>
              <w:rPr>
                <w:rFonts w:eastAsia="Times New Roman"/>
                <w:lang w:val="en-US"/>
              </w:rPr>
            </w:pPr>
          </w:p>
        </w:tc>
        <w:tc>
          <w:tcPr>
            <w:tcW w:w="0" w:type="auto"/>
            <w:vAlign w:val="center"/>
            <w:hideMark/>
          </w:tcPr>
          <w:p w14:paraId="325A8891" w14:textId="77777777" w:rsidR="0095430C"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95430C" w14:paraId="2C227C81" w14:textId="77777777">
        <w:trPr>
          <w:divId w:val="510997197"/>
          <w:tblCellSpacing w:w="15" w:type="dxa"/>
        </w:trPr>
        <w:tc>
          <w:tcPr>
            <w:tcW w:w="0" w:type="auto"/>
            <w:vAlign w:val="center"/>
            <w:hideMark/>
          </w:tcPr>
          <w:p w14:paraId="7127D9FC" w14:textId="77777777" w:rsidR="0095430C" w:rsidRDefault="0095430C">
            <w:pPr>
              <w:rPr>
                <w:rFonts w:eastAsia="Times New Roman"/>
                <w:lang w:val="en-US"/>
              </w:rPr>
            </w:pPr>
          </w:p>
        </w:tc>
        <w:tc>
          <w:tcPr>
            <w:tcW w:w="0" w:type="auto"/>
            <w:vAlign w:val="center"/>
            <w:hideMark/>
          </w:tcPr>
          <w:p w14:paraId="20E27EAD" w14:textId="77777777" w:rsidR="0095430C"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95430C" w14:paraId="1D6FCF3E" w14:textId="77777777">
        <w:trPr>
          <w:divId w:val="510997197"/>
          <w:tblCellSpacing w:w="15" w:type="dxa"/>
        </w:trPr>
        <w:tc>
          <w:tcPr>
            <w:tcW w:w="0" w:type="auto"/>
            <w:vAlign w:val="center"/>
            <w:hideMark/>
          </w:tcPr>
          <w:p w14:paraId="420F298B" w14:textId="77777777" w:rsidR="0095430C" w:rsidRDefault="0095430C">
            <w:pPr>
              <w:rPr>
                <w:rFonts w:eastAsia="Times New Roman"/>
                <w:lang w:val="en-US"/>
              </w:rPr>
            </w:pPr>
          </w:p>
        </w:tc>
        <w:tc>
          <w:tcPr>
            <w:tcW w:w="0" w:type="auto"/>
            <w:vAlign w:val="center"/>
            <w:hideMark/>
          </w:tcPr>
          <w:p w14:paraId="5AB99AAD" w14:textId="77777777" w:rsidR="0095430C"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95430C" w14:paraId="0B6FA413" w14:textId="77777777">
        <w:trPr>
          <w:divId w:val="510997197"/>
          <w:tblCellSpacing w:w="15" w:type="dxa"/>
        </w:trPr>
        <w:tc>
          <w:tcPr>
            <w:tcW w:w="0" w:type="auto"/>
            <w:vAlign w:val="center"/>
            <w:hideMark/>
          </w:tcPr>
          <w:p w14:paraId="656E42AE" w14:textId="77777777" w:rsidR="0095430C" w:rsidRDefault="0095430C">
            <w:pPr>
              <w:rPr>
                <w:rFonts w:eastAsia="Times New Roman"/>
                <w:lang w:val="en-US"/>
              </w:rPr>
            </w:pPr>
          </w:p>
        </w:tc>
        <w:tc>
          <w:tcPr>
            <w:tcW w:w="0" w:type="auto"/>
            <w:vAlign w:val="center"/>
            <w:hideMark/>
          </w:tcPr>
          <w:p w14:paraId="52010026" w14:textId="77777777" w:rsidR="0095430C"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95430C" w14:paraId="3CA0FFED" w14:textId="77777777">
        <w:trPr>
          <w:divId w:val="510997197"/>
          <w:tblCellSpacing w:w="15" w:type="dxa"/>
        </w:trPr>
        <w:tc>
          <w:tcPr>
            <w:tcW w:w="0" w:type="auto"/>
            <w:vAlign w:val="center"/>
            <w:hideMark/>
          </w:tcPr>
          <w:p w14:paraId="54F62074" w14:textId="77777777" w:rsidR="0095430C" w:rsidRDefault="0095430C">
            <w:pPr>
              <w:rPr>
                <w:rFonts w:eastAsia="Times New Roman"/>
                <w:lang w:val="en-US"/>
              </w:rPr>
            </w:pPr>
          </w:p>
        </w:tc>
        <w:tc>
          <w:tcPr>
            <w:tcW w:w="0" w:type="auto"/>
            <w:vAlign w:val="center"/>
            <w:hideMark/>
          </w:tcPr>
          <w:p w14:paraId="0147DAC9" w14:textId="77777777" w:rsidR="0095430C"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95430C" w14:paraId="320B39ED" w14:textId="77777777">
        <w:trPr>
          <w:divId w:val="510997197"/>
          <w:tblCellSpacing w:w="15" w:type="dxa"/>
        </w:trPr>
        <w:tc>
          <w:tcPr>
            <w:tcW w:w="0" w:type="auto"/>
            <w:vAlign w:val="center"/>
            <w:hideMark/>
          </w:tcPr>
          <w:p w14:paraId="0786F5B4" w14:textId="77777777" w:rsidR="0095430C" w:rsidRDefault="0095430C">
            <w:pPr>
              <w:rPr>
                <w:rFonts w:eastAsia="Times New Roman"/>
                <w:lang w:val="en-US"/>
              </w:rPr>
            </w:pPr>
          </w:p>
        </w:tc>
        <w:tc>
          <w:tcPr>
            <w:tcW w:w="0" w:type="auto"/>
            <w:vAlign w:val="center"/>
            <w:hideMark/>
          </w:tcPr>
          <w:p w14:paraId="5F8CA7B8" w14:textId="77777777" w:rsidR="0095430C"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95430C" w14:paraId="175D96D6" w14:textId="77777777">
        <w:trPr>
          <w:divId w:val="510997197"/>
          <w:tblCellSpacing w:w="15" w:type="dxa"/>
        </w:trPr>
        <w:tc>
          <w:tcPr>
            <w:tcW w:w="0" w:type="auto"/>
            <w:vAlign w:val="center"/>
            <w:hideMark/>
          </w:tcPr>
          <w:p w14:paraId="73BA0B24" w14:textId="77777777" w:rsidR="0095430C" w:rsidRDefault="0095430C">
            <w:pPr>
              <w:rPr>
                <w:rFonts w:eastAsia="Times New Roman"/>
                <w:lang w:val="en-US"/>
              </w:rPr>
            </w:pPr>
          </w:p>
        </w:tc>
        <w:tc>
          <w:tcPr>
            <w:tcW w:w="0" w:type="auto"/>
            <w:vAlign w:val="center"/>
            <w:hideMark/>
          </w:tcPr>
          <w:p w14:paraId="434A604F" w14:textId="77777777" w:rsidR="0095430C"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95430C" w14:paraId="12B52F68" w14:textId="77777777">
        <w:trPr>
          <w:divId w:val="510997197"/>
          <w:tblCellSpacing w:w="15" w:type="dxa"/>
        </w:trPr>
        <w:tc>
          <w:tcPr>
            <w:tcW w:w="0" w:type="auto"/>
            <w:vAlign w:val="center"/>
            <w:hideMark/>
          </w:tcPr>
          <w:p w14:paraId="7C7044F0" w14:textId="77777777" w:rsidR="0095430C" w:rsidRDefault="0095430C">
            <w:pPr>
              <w:rPr>
                <w:rFonts w:eastAsia="Times New Roman"/>
                <w:lang w:val="en-US"/>
              </w:rPr>
            </w:pPr>
          </w:p>
        </w:tc>
        <w:tc>
          <w:tcPr>
            <w:tcW w:w="0" w:type="auto"/>
            <w:vAlign w:val="center"/>
            <w:hideMark/>
          </w:tcPr>
          <w:p w14:paraId="7A11AA0A" w14:textId="77777777" w:rsidR="0095430C"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lesion </w:t>
            </w:r>
          </w:p>
        </w:tc>
      </w:tr>
      <w:tr w:rsidR="0095430C" w14:paraId="5D7A0CCA" w14:textId="77777777">
        <w:trPr>
          <w:divId w:val="510997197"/>
          <w:tblCellSpacing w:w="15" w:type="dxa"/>
        </w:trPr>
        <w:tc>
          <w:tcPr>
            <w:tcW w:w="0" w:type="auto"/>
            <w:vAlign w:val="center"/>
            <w:hideMark/>
          </w:tcPr>
          <w:p w14:paraId="4BE8604D" w14:textId="77777777" w:rsidR="0095430C" w:rsidRDefault="0095430C">
            <w:pPr>
              <w:rPr>
                <w:rFonts w:eastAsia="Times New Roman"/>
                <w:lang w:val="en-US"/>
              </w:rPr>
            </w:pPr>
          </w:p>
        </w:tc>
        <w:tc>
          <w:tcPr>
            <w:tcW w:w="0" w:type="auto"/>
            <w:vAlign w:val="center"/>
            <w:hideMark/>
          </w:tcPr>
          <w:p w14:paraId="2CC35AAB" w14:textId="77777777" w:rsidR="0095430C"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95430C" w14:paraId="03A7F30F" w14:textId="77777777">
        <w:trPr>
          <w:divId w:val="510997197"/>
          <w:tblCellSpacing w:w="15" w:type="dxa"/>
        </w:trPr>
        <w:tc>
          <w:tcPr>
            <w:tcW w:w="0" w:type="auto"/>
            <w:vAlign w:val="center"/>
            <w:hideMark/>
          </w:tcPr>
          <w:p w14:paraId="2E4983D7" w14:textId="77777777" w:rsidR="0095430C" w:rsidRDefault="0095430C">
            <w:pPr>
              <w:rPr>
                <w:rFonts w:eastAsia="Times New Roman"/>
                <w:lang w:val="en-US"/>
              </w:rPr>
            </w:pPr>
          </w:p>
        </w:tc>
        <w:tc>
          <w:tcPr>
            <w:tcW w:w="0" w:type="auto"/>
            <w:vAlign w:val="center"/>
            <w:hideMark/>
          </w:tcPr>
          <w:p w14:paraId="55539C81" w14:textId="77777777" w:rsidR="0095430C"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95430C" w14:paraId="6D8EF303" w14:textId="77777777">
        <w:trPr>
          <w:divId w:val="510997197"/>
          <w:tblCellSpacing w:w="15" w:type="dxa"/>
        </w:trPr>
        <w:tc>
          <w:tcPr>
            <w:tcW w:w="0" w:type="auto"/>
            <w:vAlign w:val="center"/>
            <w:hideMark/>
          </w:tcPr>
          <w:p w14:paraId="5D243308" w14:textId="77777777" w:rsidR="0095430C" w:rsidRDefault="0095430C">
            <w:pPr>
              <w:rPr>
                <w:rFonts w:eastAsia="Times New Roman"/>
                <w:lang w:val="en-US"/>
              </w:rPr>
            </w:pPr>
          </w:p>
        </w:tc>
        <w:tc>
          <w:tcPr>
            <w:tcW w:w="0" w:type="auto"/>
            <w:vAlign w:val="center"/>
            <w:hideMark/>
          </w:tcPr>
          <w:p w14:paraId="50C696AB" w14:textId="77777777" w:rsidR="0095430C"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95430C" w14:paraId="39C59606" w14:textId="77777777">
        <w:trPr>
          <w:divId w:val="510997197"/>
          <w:tblCellSpacing w:w="15" w:type="dxa"/>
        </w:trPr>
        <w:tc>
          <w:tcPr>
            <w:tcW w:w="0" w:type="auto"/>
            <w:vAlign w:val="center"/>
            <w:hideMark/>
          </w:tcPr>
          <w:p w14:paraId="200DB294" w14:textId="77777777" w:rsidR="0095430C" w:rsidRDefault="0095430C">
            <w:pPr>
              <w:rPr>
                <w:rFonts w:eastAsia="Times New Roman"/>
                <w:lang w:val="en-US"/>
              </w:rPr>
            </w:pPr>
          </w:p>
        </w:tc>
        <w:tc>
          <w:tcPr>
            <w:tcW w:w="0" w:type="auto"/>
            <w:vAlign w:val="center"/>
            <w:hideMark/>
          </w:tcPr>
          <w:p w14:paraId="48888E3D" w14:textId="77777777" w:rsidR="0095430C"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95430C" w14:paraId="27B59514" w14:textId="77777777">
        <w:trPr>
          <w:divId w:val="510997197"/>
          <w:tblCellSpacing w:w="15" w:type="dxa"/>
        </w:trPr>
        <w:tc>
          <w:tcPr>
            <w:tcW w:w="0" w:type="auto"/>
            <w:vAlign w:val="center"/>
            <w:hideMark/>
          </w:tcPr>
          <w:p w14:paraId="6C19322D" w14:textId="77777777" w:rsidR="0095430C" w:rsidRDefault="0095430C">
            <w:pPr>
              <w:rPr>
                <w:rFonts w:eastAsia="Times New Roman"/>
                <w:lang w:val="en-US"/>
              </w:rPr>
            </w:pPr>
          </w:p>
        </w:tc>
        <w:tc>
          <w:tcPr>
            <w:tcW w:w="0" w:type="auto"/>
            <w:vAlign w:val="center"/>
            <w:hideMark/>
          </w:tcPr>
          <w:p w14:paraId="1DA6EBED" w14:textId="77777777" w:rsidR="0095430C"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95430C" w14:paraId="378EC07E" w14:textId="77777777">
        <w:trPr>
          <w:divId w:val="510997197"/>
          <w:tblCellSpacing w:w="15" w:type="dxa"/>
        </w:trPr>
        <w:tc>
          <w:tcPr>
            <w:tcW w:w="0" w:type="auto"/>
            <w:vAlign w:val="center"/>
            <w:hideMark/>
          </w:tcPr>
          <w:p w14:paraId="7C24D9A8" w14:textId="77777777" w:rsidR="0095430C" w:rsidRDefault="0095430C">
            <w:pPr>
              <w:rPr>
                <w:rFonts w:eastAsia="Times New Roman"/>
                <w:lang w:val="en-US"/>
              </w:rPr>
            </w:pPr>
          </w:p>
        </w:tc>
        <w:tc>
          <w:tcPr>
            <w:tcW w:w="0" w:type="auto"/>
            <w:vAlign w:val="center"/>
            <w:hideMark/>
          </w:tcPr>
          <w:p w14:paraId="2CBF077B" w14:textId="77777777" w:rsidR="0095430C"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95430C" w14:paraId="5AF279CA" w14:textId="77777777">
        <w:trPr>
          <w:divId w:val="510997197"/>
          <w:tblCellSpacing w:w="15" w:type="dxa"/>
        </w:trPr>
        <w:tc>
          <w:tcPr>
            <w:tcW w:w="0" w:type="auto"/>
            <w:vAlign w:val="center"/>
            <w:hideMark/>
          </w:tcPr>
          <w:p w14:paraId="7A7B6E32" w14:textId="77777777" w:rsidR="0095430C" w:rsidRDefault="0095430C">
            <w:pPr>
              <w:rPr>
                <w:rFonts w:eastAsia="Times New Roman"/>
                <w:lang w:val="en-US"/>
              </w:rPr>
            </w:pPr>
          </w:p>
        </w:tc>
        <w:tc>
          <w:tcPr>
            <w:tcW w:w="0" w:type="auto"/>
            <w:vAlign w:val="center"/>
            <w:hideMark/>
          </w:tcPr>
          <w:p w14:paraId="6C3F7EDB" w14:textId="77777777" w:rsidR="0095430C"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95430C" w14:paraId="243CA332" w14:textId="77777777">
        <w:trPr>
          <w:divId w:val="510997197"/>
          <w:tblCellSpacing w:w="15" w:type="dxa"/>
        </w:trPr>
        <w:tc>
          <w:tcPr>
            <w:tcW w:w="0" w:type="auto"/>
            <w:vAlign w:val="center"/>
            <w:hideMark/>
          </w:tcPr>
          <w:p w14:paraId="23371952" w14:textId="77777777" w:rsidR="0095430C" w:rsidRDefault="0095430C">
            <w:pPr>
              <w:rPr>
                <w:rFonts w:eastAsia="Times New Roman"/>
                <w:lang w:val="en-US"/>
              </w:rPr>
            </w:pPr>
          </w:p>
        </w:tc>
        <w:tc>
          <w:tcPr>
            <w:tcW w:w="0" w:type="auto"/>
            <w:vAlign w:val="center"/>
            <w:hideMark/>
          </w:tcPr>
          <w:p w14:paraId="13D31796" w14:textId="77777777" w:rsidR="0095430C"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95430C" w14:paraId="5D1B4F69" w14:textId="77777777">
        <w:trPr>
          <w:divId w:val="510997197"/>
          <w:tblCellSpacing w:w="15" w:type="dxa"/>
        </w:trPr>
        <w:tc>
          <w:tcPr>
            <w:tcW w:w="0" w:type="auto"/>
            <w:vAlign w:val="center"/>
            <w:hideMark/>
          </w:tcPr>
          <w:p w14:paraId="454D7680" w14:textId="77777777" w:rsidR="0095430C" w:rsidRDefault="0095430C">
            <w:pPr>
              <w:rPr>
                <w:rFonts w:eastAsia="Times New Roman"/>
                <w:lang w:val="en-US"/>
              </w:rPr>
            </w:pPr>
          </w:p>
        </w:tc>
        <w:tc>
          <w:tcPr>
            <w:tcW w:w="0" w:type="auto"/>
            <w:vAlign w:val="center"/>
            <w:hideMark/>
          </w:tcPr>
          <w:p w14:paraId="47C7F553" w14:textId="77777777" w:rsidR="0095430C"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95430C" w14:paraId="743C9E85" w14:textId="77777777">
        <w:trPr>
          <w:divId w:val="510997197"/>
          <w:tblCellSpacing w:w="15" w:type="dxa"/>
        </w:trPr>
        <w:tc>
          <w:tcPr>
            <w:tcW w:w="0" w:type="auto"/>
            <w:vAlign w:val="center"/>
            <w:hideMark/>
          </w:tcPr>
          <w:p w14:paraId="7BC25C50" w14:textId="77777777" w:rsidR="0095430C" w:rsidRDefault="0095430C">
            <w:pPr>
              <w:rPr>
                <w:rFonts w:eastAsia="Times New Roman"/>
                <w:lang w:val="en-US"/>
              </w:rPr>
            </w:pPr>
          </w:p>
        </w:tc>
        <w:tc>
          <w:tcPr>
            <w:tcW w:w="0" w:type="auto"/>
            <w:vAlign w:val="center"/>
            <w:hideMark/>
          </w:tcPr>
          <w:p w14:paraId="6A5C5BDA" w14:textId="77777777" w:rsidR="0095430C"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95430C" w14:paraId="2C2FC3E8" w14:textId="77777777">
        <w:trPr>
          <w:divId w:val="510997197"/>
          <w:tblCellSpacing w:w="15" w:type="dxa"/>
        </w:trPr>
        <w:tc>
          <w:tcPr>
            <w:tcW w:w="0" w:type="auto"/>
            <w:vAlign w:val="center"/>
            <w:hideMark/>
          </w:tcPr>
          <w:p w14:paraId="549A5CD6" w14:textId="77777777" w:rsidR="0095430C" w:rsidRDefault="0095430C">
            <w:pPr>
              <w:rPr>
                <w:rFonts w:eastAsia="Times New Roman"/>
                <w:lang w:val="en-US"/>
              </w:rPr>
            </w:pPr>
          </w:p>
        </w:tc>
        <w:tc>
          <w:tcPr>
            <w:tcW w:w="0" w:type="auto"/>
            <w:vAlign w:val="center"/>
            <w:hideMark/>
          </w:tcPr>
          <w:p w14:paraId="40E855C8" w14:textId="77777777" w:rsidR="0095430C"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95430C" w14:paraId="2F4C917D" w14:textId="77777777">
        <w:trPr>
          <w:divId w:val="510997197"/>
          <w:tblCellSpacing w:w="15" w:type="dxa"/>
        </w:trPr>
        <w:tc>
          <w:tcPr>
            <w:tcW w:w="0" w:type="auto"/>
            <w:vAlign w:val="center"/>
            <w:hideMark/>
          </w:tcPr>
          <w:p w14:paraId="3F7B647D" w14:textId="77777777" w:rsidR="0095430C" w:rsidRDefault="0095430C">
            <w:pPr>
              <w:rPr>
                <w:rFonts w:eastAsia="Times New Roman"/>
                <w:lang w:val="en-US"/>
              </w:rPr>
            </w:pPr>
          </w:p>
        </w:tc>
        <w:tc>
          <w:tcPr>
            <w:tcW w:w="0" w:type="auto"/>
            <w:vAlign w:val="center"/>
            <w:hideMark/>
          </w:tcPr>
          <w:p w14:paraId="7BCAD4A4" w14:textId="77777777" w:rsidR="0095430C"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95430C" w14:paraId="6C548B5D" w14:textId="77777777">
        <w:trPr>
          <w:divId w:val="510997197"/>
          <w:tblCellSpacing w:w="15" w:type="dxa"/>
        </w:trPr>
        <w:tc>
          <w:tcPr>
            <w:tcW w:w="0" w:type="auto"/>
            <w:vAlign w:val="center"/>
            <w:hideMark/>
          </w:tcPr>
          <w:p w14:paraId="27763045" w14:textId="77777777" w:rsidR="0095430C" w:rsidRDefault="0095430C">
            <w:pPr>
              <w:rPr>
                <w:rFonts w:eastAsia="Times New Roman"/>
                <w:lang w:val="en-US"/>
              </w:rPr>
            </w:pPr>
          </w:p>
        </w:tc>
        <w:tc>
          <w:tcPr>
            <w:tcW w:w="0" w:type="auto"/>
            <w:vAlign w:val="center"/>
            <w:hideMark/>
          </w:tcPr>
          <w:p w14:paraId="7C2681F5" w14:textId="77777777" w:rsidR="0095430C"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95430C" w14:paraId="1468DA7A" w14:textId="77777777">
        <w:trPr>
          <w:divId w:val="510997197"/>
          <w:tblCellSpacing w:w="15" w:type="dxa"/>
        </w:trPr>
        <w:tc>
          <w:tcPr>
            <w:tcW w:w="0" w:type="auto"/>
            <w:vAlign w:val="center"/>
            <w:hideMark/>
          </w:tcPr>
          <w:p w14:paraId="02735644" w14:textId="77777777" w:rsidR="0095430C" w:rsidRDefault="0095430C">
            <w:pPr>
              <w:rPr>
                <w:rFonts w:eastAsia="Times New Roman"/>
                <w:lang w:val="en-US"/>
              </w:rPr>
            </w:pPr>
          </w:p>
        </w:tc>
        <w:tc>
          <w:tcPr>
            <w:tcW w:w="0" w:type="auto"/>
            <w:vAlign w:val="center"/>
            <w:hideMark/>
          </w:tcPr>
          <w:p w14:paraId="1DC11C56" w14:textId="77777777" w:rsidR="0095430C"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95430C" w14:paraId="05F115E9" w14:textId="77777777">
        <w:trPr>
          <w:divId w:val="510997197"/>
          <w:tblCellSpacing w:w="15" w:type="dxa"/>
        </w:trPr>
        <w:tc>
          <w:tcPr>
            <w:tcW w:w="0" w:type="auto"/>
            <w:vAlign w:val="center"/>
            <w:hideMark/>
          </w:tcPr>
          <w:p w14:paraId="15922C86" w14:textId="77777777" w:rsidR="0095430C" w:rsidRDefault="0095430C">
            <w:pPr>
              <w:rPr>
                <w:rFonts w:eastAsia="Times New Roman"/>
                <w:lang w:val="en-US"/>
              </w:rPr>
            </w:pPr>
          </w:p>
        </w:tc>
        <w:tc>
          <w:tcPr>
            <w:tcW w:w="0" w:type="auto"/>
            <w:vAlign w:val="center"/>
            <w:hideMark/>
          </w:tcPr>
          <w:p w14:paraId="23C2DEFB" w14:textId="77777777" w:rsidR="0095430C"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95430C" w14:paraId="4D2FB974" w14:textId="77777777">
        <w:trPr>
          <w:divId w:val="510997197"/>
          <w:tblCellSpacing w:w="15" w:type="dxa"/>
        </w:trPr>
        <w:tc>
          <w:tcPr>
            <w:tcW w:w="0" w:type="auto"/>
            <w:vAlign w:val="center"/>
            <w:hideMark/>
          </w:tcPr>
          <w:p w14:paraId="0CE22D24" w14:textId="77777777" w:rsidR="0095430C" w:rsidRDefault="0095430C">
            <w:pPr>
              <w:rPr>
                <w:rFonts w:eastAsia="Times New Roman"/>
                <w:lang w:val="en-US"/>
              </w:rPr>
            </w:pPr>
          </w:p>
        </w:tc>
        <w:tc>
          <w:tcPr>
            <w:tcW w:w="0" w:type="auto"/>
            <w:vAlign w:val="center"/>
            <w:hideMark/>
          </w:tcPr>
          <w:p w14:paraId="5BEA78F8" w14:textId="77777777" w:rsidR="0095430C"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95430C" w14:paraId="575E6F28" w14:textId="77777777">
        <w:trPr>
          <w:divId w:val="510997197"/>
          <w:tblCellSpacing w:w="15" w:type="dxa"/>
        </w:trPr>
        <w:tc>
          <w:tcPr>
            <w:tcW w:w="0" w:type="auto"/>
            <w:vAlign w:val="center"/>
            <w:hideMark/>
          </w:tcPr>
          <w:p w14:paraId="3AEA7E8B" w14:textId="77777777" w:rsidR="0095430C" w:rsidRDefault="0095430C">
            <w:pPr>
              <w:rPr>
                <w:rFonts w:eastAsia="Times New Roman"/>
                <w:lang w:val="en-US"/>
              </w:rPr>
            </w:pPr>
          </w:p>
        </w:tc>
        <w:tc>
          <w:tcPr>
            <w:tcW w:w="0" w:type="auto"/>
            <w:vAlign w:val="center"/>
            <w:hideMark/>
          </w:tcPr>
          <w:p w14:paraId="51056772" w14:textId="77777777" w:rsidR="0095430C"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95430C" w14:paraId="49462F71" w14:textId="77777777">
        <w:trPr>
          <w:divId w:val="510997197"/>
          <w:tblCellSpacing w:w="15" w:type="dxa"/>
        </w:trPr>
        <w:tc>
          <w:tcPr>
            <w:tcW w:w="0" w:type="auto"/>
            <w:vAlign w:val="center"/>
            <w:hideMark/>
          </w:tcPr>
          <w:p w14:paraId="5CDB3D34" w14:textId="77777777" w:rsidR="0095430C" w:rsidRDefault="0095430C">
            <w:pPr>
              <w:rPr>
                <w:rFonts w:eastAsia="Times New Roman"/>
                <w:lang w:val="en-US"/>
              </w:rPr>
            </w:pPr>
          </w:p>
        </w:tc>
        <w:tc>
          <w:tcPr>
            <w:tcW w:w="0" w:type="auto"/>
            <w:vAlign w:val="center"/>
            <w:hideMark/>
          </w:tcPr>
          <w:p w14:paraId="61C7CE67" w14:textId="77777777" w:rsidR="0095430C"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95430C" w14:paraId="30C113B0" w14:textId="77777777">
        <w:trPr>
          <w:divId w:val="510997197"/>
          <w:tblCellSpacing w:w="15" w:type="dxa"/>
        </w:trPr>
        <w:tc>
          <w:tcPr>
            <w:tcW w:w="0" w:type="auto"/>
            <w:vAlign w:val="center"/>
            <w:hideMark/>
          </w:tcPr>
          <w:p w14:paraId="2496DCB7" w14:textId="77777777" w:rsidR="0095430C" w:rsidRDefault="0095430C">
            <w:pPr>
              <w:rPr>
                <w:rFonts w:eastAsia="Times New Roman"/>
                <w:lang w:val="en-US"/>
              </w:rPr>
            </w:pPr>
          </w:p>
        </w:tc>
        <w:tc>
          <w:tcPr>
            <w:tcW w:w="0" w:type="auto"/>
            <w:vAlign w:val="center"/>
            <w:hideMark/>
          </w:tcPr>
          <w:p w14:paraId="4A9E2A14" w14:textId="77777777" w:rsidR="0095430C"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95430C" w14:paraId="7BDDD733" w14:textId="77777777">
        <w:trPr>
          <w:divId w:val="510997197"/>
          <w:tblCellSpacing w:w="15" w:type="dxa"/>
        </w:trPr>
        <w:tc>
          <w:tcPr>
            <w:tcW w:w="0" w:type="auto"/>
            <w:vAlign w:val="center"/>
            <w:hideMark/>
          </w:tcPr>
          <w:p w14:paraId="7A1D1948" w14:textId="77777777" w:rsidR="0095430C" w:rsidRDefault="0095430C">
            <w:pPr>
              <w:rPr>
                <w:rFonts w:eastAsia="Times New Roman"/>
                <w:lang w:val="en-US"/>
              </w:rPr>
            </w:pPr>
          </w:p>
        </w:tc>
        <w:tc>
          <w:tcPr>
            <w:tcW w:w="0" w:type="auto"/>
            <w:vAlign w:val="center"/>
            <w:hideMark/>
          </w:tcPr>
          <w:p w14:paraId="495FD0E6" w14:textId="77777777" w:rsidR="0095430C"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95430C" w14:paraId="5B53AEBD" w14:textId="77777777">
        <w:trPr>
          <w:divId w:val="510997197"/>
          <w:tblCellSpacing w:w="15" w:type="dxa"/>
        </w:trPr>
        <w:tc>
          <w:tcPr>
            <w:tcW w:w="0" w:type="auto"/>
            <w:vAlign w:val="center"/>
            <w:hideMark/>
          </w:tcPr>
          <w:p w14:paraId="0895C2F5" w14:textId="77777777" w:rsidR="0095430C" w:rsidRDefault="0095430C">
            <w:pPr>
              <w:rPr>
                <w:rFonts w:eastAsia="Times New Roman"/>
                <w:lang w:val="en-US"/>
              </w:rPr>
            </w:pPr>
          </w:p>
        </w:tc>
        <w:tc>
          <w:tcPr>
            <w:tcW w:w="0" w:type="auto"/>
            <w:vAlign w:val="center"/>
            <w:hideMark/>
          </w:tcPr>
          <w:p w14:paraId="7464D531" w14:textId="77777777" w:rsidR="0095430C"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95430C" w14:paraId="27E188A0" w14:textId="77777777">
        <w:trPr>
          <w:divId w:val="510997197"/>
          <w:tblCellSpacing w:w="15" w:type="dxa"/>
        </w:trPr>
        <w:tc>
          <w:tcPr>
            <w:tcW w:w="0" w:type="auto"/>
            <w:vAlign w:val="center"/>
            <w:hideMark/>
          </w:tcPr>
          <w:p w14:paraId="34635EE7" w14:textId="77777777" w:rsidR="0095430C" w:rsidRDefault="0095430C">
            <w:pPr>
              <w:rPr>
                <w:rFonts w:eastAsia="Times New Roman"/>
                <w:lang w:val="en-US"/>
              </w:rPr>
            </w:pPr>
          </w:p>
        </w:tc>
        <w:tc>
          <w:tcPr>
            <w:tcW w:w="0" w:type="auto"/>
            <w:vAlign w:val="center"/>
            <w:hideMark/>
          </w:tcPr>
          <w:p w14:paraId="633CA061" w14:textId="77777777" w:rsidR="0095430C"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95430C" w14:paraId="398799FF" w14:textId="77777777">
        <w:trPr>
          <w:divId w:val="510997197"/>
          <w:tblCellSpacing w:w="15" w:type="dxa"/>
        </w:trPr>
        <w:tc>
          <w:tcPr>
            <w:tcW w:w="0" w:type="auto"/>
            <w:vAlign w:val="center"/>
            <w:hideMark/>
          </w:tcPr>
          <w:p w14:paraId="12431E5F" w14:textId="77777777" w:rsidR="0095430C" w:rsidRDefault="0095430C">
            <w:pPr>
              <w:rPr>
                <w:rFonts w:eastAsia="Times New Roman"/>
                <w:lang w:val="en-US"/>
              </w:rPr>
            </w:pPr>
          </w:p>
        </w:tc>
        <w:tc>
          <w:tcPr>
            <w:tcW w:w="0" w:type="auto"/>
            <w:vAlign w:val="center"/>
            <w:hideMark/>
          </w:tcPr>
          <w:p w14:paraId="33F0D77D" w14:textId="77777777" w:rsidR="0095430C"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95430C" w14:paraId="68BCA0A0" w14:textId="77777777">
        <w:trPr>
          <w:divId w:val="510997197"/>
          <w:tblCellSpacing w:w="15" w:type="dxa"/>
        </w:trPr>
        <w:tc>
          <w:tcPr>
            <w:tcW w:w="0" w:type="auto"/>
            <w:vAlign w:val="center"/>
            <w:hideMark/>
          </w:tcPr>
          <w:p w14:paraId="222B9F55" w14:textId="77777777" w:rsidR="0095430C" w:rsidRDefault="0095430C">
            <w:pPr>
              <w:rPr>
                <w:rFonts w:eastAsia="Times New Roman"/>
                <w:lang w:val="en-US"/>
              </w:rPr>
            </w:pPr>
          </w:p>
        </w:tc>
        <w:tc>
          <w:tcPr>
            <w:tcW w:w="0" w:type="auto"/>
            <w:vAlign w:val="center"/>
            <w:hideMark/>
          </w:tcPr>
          <w:p w14:paraId="7E8C5598" w14:textId="77777777" w:rsidR="0095430C"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95430C" w14:paraId="3DBABA83" w14:textId="77777777">
        <w:trPr>
          <w:divId w:val="510997197"/>
          <w:tblCellSpacing w:w="15" w:type="dxa"/>
        </w:trPr>
        <w:tc>
          <w:tcPr>
            <w:tcW w:w="0" w:type="auto"/>
            <w:vAlign w:val="center"/>
            <w:hideMark/>
          </w:tcPr>
          <w:p w14:paraId="276B166F" w14:textId="77777777" w:rsidR="0095430C" w:rsidRDefault="0095430C">
            <w:pPr>
              <w:rPr>
                <w:rFonts w:eastAsia="Times New Roman"/>
                <w:lang w:val="en-US"/>
              </w:rPr>
            </w:pPr>
          </w:p>
        </w:tc>
        <w:tc>
          <w:tcPr>
            <w:tcW w:w="0" w:type="auto"/>
            <w:vAlign w:val="center"/>
            <w:hideMark/>
          </w:tcPr>
          <w:p w14:paraId="524860E9" w14:textId="77777777" w:rsidR="0095430C"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95430C" w14:paraId="072B6DA4" w14:textId="77777777">
        <w:trPr>
          <w:divId w:val="510997197"/>
          <w:tblCellSpacing w:w="15" w:type="dxa"/>
        </w:trPr>
        <w:tc>
          <w:tcPr>
            <w:tcW w:w="0" w:type="auto"/>
            <w:vAlign w:val="center"/>
            <w:hideMark/>
          </w:tcPr>
          <w:p w14:paraId="3F9214B2" w14:textId="77777777" w:rsidR="0095430C" w:rsidRDefault="0095430C">
            <w:pPr>
              <w:rPr>
                <w:rFonts w:eastAsia="Times New Roman"/>
                <w:lang w:val="en-US"/>
              </w:rPr>
            </w:pPr>
          </w:p>
        </w:tc>
        <w:tc>
          <w:tcPr>
            <w:tcW w:w="0" w:type="auto"/>
            <w:vAlign w:val="center"/>
            <w:hideMark/>
          </w:tcPr>
          <w:p w14:paraId="6230DA16" w14:textId="77777777" w:rsidR="0095430C"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95430C" w14:paraId="76F285C3" w14:textId="77777777">
        <w:trPr>
          <w:divId w:val="510997197"/>
          <w:tblCellSpacing w:w="15" w:type="dxa"/>
        </w:trPr>
        <w:tc>
          <w:tcPr>
            <w:tcW w:w="0" w:type="auto"/>
            <w:vAlign w:val="center"/>
            <w:hideMark/>
          </w:tcPr>
          <w:p w14:paraId="2819D26B" w14:textId="77777777" w:rsidR="0095430C" w:rsidRDefault="0095430C">
            <w:pPr>
              <w:rPr>
                <w:rFonts w:eastAsia="Times New Roman"/>
                <w:lang w:val="en-US"/>
              </w:rPr>
            </w:pPr>
          </w:p>
        </w:tc>
        <w:tc>
          <w:tcPr>
            <w:tcW w:w="0" w:type="auto"/>
            <w:vAlign w:val="center"/>
            <w:hideMark/>
          </w:tcPr>
          <w:p w14:paraId="01AA224D" w14:textId="77777777" w:rsidR="0095430C"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95430C" w14:paraId="5E65C513" w14:textId="77777777">
        <w:trPr>
          <w:divId w:val="510997197"/>
          <w:tblCellSpacing w:w="15" w:type="dxa"/>
        </w:trPr>
        <w:tc>
          <w:tcPr>
            <w:tcW w:w="0" w:type="auto"/>
            <w:vAlign w:val="center"/>
            <w:hideMark/>
          </w:tcPr>
          <w:p w14:paraId="510286F8" w14:textId="77777777" w:rsidR="0095430C" w:rsidRDefault="0095430C">
            <w:pPr>
              <w:rPr>
                <w:rFonts w:eastAsia="Times New Roman"/>
                <w:lang w:val="en-US"/>
              </w:rPr>
            </w:pPr>
          </w:p>
        </w:tc>
        <w:tc>
          <w:tcPr>
            <w:tcW w:w="0" w:type="auto"/>
            <w:vAlign w:val="center"/>
            <w:hideMark/>
          </w:tcPr>
          <w:p w14:paraId="6900CA82" w14:textId="77777777" w:rsidR="0095430C"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95430C" w14:paraId="3CF0ACDA" w14:textId="77777777">
        <w:trPr>
          <w:divId w:val="510997197"/>
          <w:tblCellSpacing w:w="15" w:type="dxa"/>
        </w:trPr>
        <w:tc>
          <w:tcPr>
            <w:tcW w:w="0" w:type="auto"/>
            <w:vAlign w:val="center"/>
            <w:hideMark/>
          </w:tcPr>
          <w:p w14:paraId="014660AB" w14:textId="77777777" w:rsidR="0095430C" w:rsidRDefault="0095430C">
            <w:pPr>
              <w:rPr>
                <w:rFonts w:eastAsia="Times New Roman"/>
                <w:lang w:val="en-US"/>
              </w:rPr>
            </w:pPr>
          </w:p>
        </w:tc>
        <w:tc>
          <w:tcPr>
            <w:tcW w:w="0" w:type="auto"/>
            <w:vAlign w:val="center"/>
            <w:hideMark/>
          </w:tcPr>
          <w:p w14:paraId="03F72FC8" w14:textId="77777777" w:rsidR="0095430C"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95430C" w14:paraId="30D2136C" w14:textId="77777777">
        <w:trPr>
          <w:divId w:val="510997197"/>
          <w:tblCellSpacing w:w="15" w:type="dxa"/>
        </w:trPr>
        <w:tc>
          <w:tcPr>
            <w:tcW w:w="0" w:type="auto"/>
            <w:vAlign w:val="center"/>
            <w:hideMark/>
          </w:tcPr>
          <w:p w14:paraId="7823F813" w14:textId="77777777" w:rsidR="0095430C" w:rsidRDefault="0095430C">
            <w:pPr>
              <w:rPr>
                <w:rFonts w:eastAsia="Times New Roman"/>
                <w:lang w:val="en-US"/>
              </w:rPr>
            </w:pPr>
          </w:p>
        </w:tc>
        <w:tc>
          <w:tcPr>
            <w:tcW w:w="0" w:type="auto"/>
            <w:vAlign w:val="center"/>
            <w:hideMark/>
          </w:tcPr>
          <w:p w14:paraId="16F0D96E" w14:textId="77777777" w:rsidR="0095430C"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95430C" w14:paraId="59AD7A57" w14:textId="77777777">
        <w:trPr>
          <w:divId w:val="510997197"/>
          <w:tblCellSpacing w:w="15" w:type="dxa"/>
        </w:trPr>
        <w:tc>
          <w:tcPr>
            <w:tcW w:w="0" w:type="auto"/>
            <w:vAlign w:val="center"/>
            <w:hideMark/>
          </w:tcPr>
          <w:p w14:paraId="063FF47F" w14:textId="77777777" w:rsidR="0095430C" w:rsidRDefault="0095430C">
            <w:pPr>
              <w:rPr>
                <w:rFonts w:eastAsia="Times New Roman"/>
                <w:lang w:val="en-US"/>
              </w:rPr>
            </w:pPr>
          </w:p>
        </w:tc>
        <w:tc>
          <w:tcPr>
            <w:tcW w:w="0" w:type="auto"/>
            <w:vAlign w:val="center"/>
            <w:hideMark/>
          </w:tcPr>
          <w:p w14:paraId="5E9372F1" w14:textId="77777777" w:rsidR="0095430C"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95430C" w14:paraId="4A569639" w14:textId="77777777">
        <w:trPr>
          <w:divId w:val="510997197"/>
          <w:tblCellSpacing w:w="15" w:type="dxa"/>
        </w:trPr>
        <w:tc>
          <w:tcPr>
            <w:tcW w:w="0" w:type="auto"/>
            <w:vAlign w:val="center"/>
            <w:hideMark/>
          </w:tcPr>
          <w:p w14:paraId="6F3B3FEF" w14:textId="77777777" w:rsidR="0095430C" w:rsidRDefault="0095430C">
            <w:pPr>
              <w:rPr>
                <w:rFonts w:eastAsia="Times New Roman"/>
                <w:lang w:val="en-US"/>
              </w:rPr>
            </w:pPr>
          </w:p>
        </w:tc>
        <w:tc>
          <w:tcPr>
            <w:tcW w:w="0" w:type="auto"/>
            <w:vAlign w:val="center"/>
            <w:hideMark/>
          </w:tcPr>
          <w:p w14:paraId="4F1095FB" w14:textId="77777777" w:rsidR="0095430C"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w:t>
            </w:r>
            <w:r>
              <w:rPr>
                <w:rFonts w:eastAsia="Times New Roman"/>
                <w:lang w:val="en-US"/>
              </w:rPr>
              <w:lastRenderedPageBreak/>
              <w:t xml:space="preserve">for interventional procedure </w:t>
            </w:r>
          </w:p>
        </w:tc>
      </w:tr>
      <w:tr w:rsidR="0095430C" w14:paraId="366D5EED" w14:textId="77777777">
        <w:trPr>
          <w:divId w:val="510997197"/>
          <w:tblCellSpacing w:w="15" w:type="dxa"/>
        </w:trPr>
        <w:tc>
          <w:tcPr>
            <w:tcW w:w="0" w:type="auto"/>
            <w:vAlign w:val="center"/>
            <w:hideMark/>
          </w:tcPr>
          <w:p w14:paraId="76CDF2F4" w14:textId="77777777" w:rsidR="0095430C" w:rsidRDefault="0095430C">
            <w:pPr>
              <w:rPr>
                <w:rFonts w:eastAsia="Times New Roman"/>
                <w:lang w:val="en-US"/>
              </w:rPr>
            </w:pPr>
          </w:p>
        </w:tc>
        <w:tc>
          <w:tcPr>
            <w:tcW w:w="0" w:type="auto"/>
            <w:vAlign w:val="center"/>
            <w:hideMark/>
          </w:tcPr>
          <w:p w14:paraId="55EE6A35" w14:textId="77777777" w:rsidR="0095430C"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95430C" w14:paraId="06450D55" w14:textId="77777777">
        <w:trPr>
          <w:divId w:val="510997197"/>
          <w:tblCellSpacing w:w="15" w:type="dxa"/>
        </w:trPr>
        <w:tc>
          <w:tcPr>
            <w:tcW w:w="0" w:type="auto"/>
            <w:vAlign w:val="center"/>
            <w:hideMark/>
          </w:tcPr>
          <w:p w14:paraId="1CDF849D" w14:textId="77777777" w:rsidR="0095430C" w:rsidRDefault="0095430C">
            <w:pPr>
              <w:rPr>
                <w:rFonts w:eastAsia="Times New Roman"/>
                <w:lang w:val="en-US"/>
              </w:rPr>
            </w:pPr>
          </w:p>
        </w:tc>
        <w:tc>
          <w:tcPr>
            <w:tcW w:w="0" w:type="auto"/>
            <w:vAlign w:val="center"/>
            <w:hideMark/>
          </w:tcPr>
          <w:p w14:paraId="45EF3EB2" w14:textId="77777777" w:rsidR="0095430C"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95430C" w14:paraId="65E5B459" w14:textId="77777777">
        <w:trPr>
          <w:divId w:val="510997197"/>
          <w:tblCellSpacing w:w="15" w:type="dxa"/>
        </w:trPr>
        <w:tc>
          <w:tcPr>
            <w:tcW w:w="0" w:type="auto"/>
            <w:vAlign w:val="center"/>
            <w:hideMark/>
          </w:tcPr>
          <w:p w14:paraId="221D211D" w14:textId="77777777" w:rsidR="0095430C" w:rsidRDefault="0095430C">
            <w:pPr>
              <w:rPr>
                <w:rFonts w:eastAsia="Times New Roman"/>
                <w:lang w:val="en-US"/>
              </w:rPr>
            </w:pPr>
          </w:p>
        </w:tc>
        <w:tc>
          <w:tcPr>
            <w:tcW w:w="0" w:type="auto"/>
            <w:vAlign w:val="center"/>
            <w:hideMark/>
          </w:tcPr>
          <w:p w14:paraId="528C27F5" w14:textId="77777777" w:rsidR="0095430C"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95430C" w14:paraId="77A3528A" w14:textId="77777777">
        <w:trPr>
          <w:divId w:val="510997197"/>
          <w:tblCellSpacing w:w="15" w:type="dxa"/>
        </w:trPr>
        <w:tc>
          <w:tcPr>
            <w:tcW w:w="0" w:type="auto"/>
            <w:vAlign w:val="center"/>
            <w:hideMark/>
          </w:tcPr>
          <w:p w14:paraId="3844AC13" w14:textId="77777777" w:rsidR="0095430C" w:rsidRDefault="0095430C">
            <w:pPr>
              <w:rPr>
                <w:rFonts w:eastAsia="Times New Roman"/>
                <w:lang w:val="en-US"/>
              </w:rPr>
            </w:pPr>
          </w:p>
        </w:tc>
        <w:tc>
          <w:tcPr>
            <w:tcW w:w="0" w:type="auto"/>
            <w:vAlign w:val="center"/>
            <w:hideMark/>
          </w:tcPr>
          <w:p w14:paraId="3D8A2467" w14:textId="77777777" w:rsidR="0095430C"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95430C" w14:paraId="6B01B0C3" w14:textId="77777777">
        <w:trPr>
          <w:divId w:val="510997197"/>
          <w:tblCellSpacing w:w="15" w:type="dxa"/>
        </w:trPr>
        <w:tc>
          <w:tcPr>
            <w:tcW w:w="0" w:type="auto"/>
            <w:vAlign w:val="center"/>
            <w:hideMark/>
          </w:tcPr>
          <w:p w14:paraId="4FA27124" w14:textId="77777777" w:rsidR="0095430C" w:rsidRDefault="0095430C">
            <w:pPr>
              <w:rPr>
                <w:rFonts w:eastAsia="Times New Roman"/>
                <w:lang w:val="en-US"/>
              </w:rPr>
            </w:pPr>
          </w:p>
        </w:tc>
        <w:tc>
          <w:tcPr>
            <w:tcW w:w="0" w:type="auto"/>
            <w:vAlign w:val="center"/>
            <w:hideMark/>
          </w:tcPr>
          <w:p w14:paraId="25DB5968" w14:textId="77777777" w:rsidR="0095430C"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95430C" w14:paraId="67E324D7" w14:textId="77777777">
        <w:trPr>
          <w:divId w:val="510997197"/>
          <w:tblCellSpacing w:w="15" w:type="dxa"/>
        </w:trPr>
        <w:tc>
          <w:tcPr>
            <w:tcW w:w="0" w:type="auto"/>
            <w:vAlign w:val="center"/>
            <w:hideMark/>
          </w:tcPr>
          <w:p w14:paraId="3AE71BB5" w14:textId="77777777" w:rsidR="0095430C" w:rsidRDefault="0095430C">
            <w:pPr>
              <w:rPr>
                <w:rFonts w:eastAsia="Times New Roman"/>
                <w:lang w:val="en-US"/>
              </w:rPr>
            </w:pPr>
          </w:p>
        </w:tc>
        <w:tc>
          <w:tcPr>
            <w:tcW w:w="0" w:type="auto"/>
            <w:vAlign w:val="center"/>
            <w:hideMark/>
          </w:tcPr>
          <w:p w14:paraId="4F1EB3C3" w14:textId="77777777" w:rsidR="0095430C"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95430C" w14:paraId="07815A37" w14:textId="77777777">
        <w:trPr>
          <w:divId w:val="510997197"/>
          <w:tblCellSpacing w:w="15" w:type="dxa"/>
        </w:trPr>
        <w:tc>
          <w:tcPr>
            <w:tcW w:w="0" w:type="auto"/>
            <w:vAlign w:val="center"/>
            <w:hideMark/>
          </w:tcPr>
          <w:p w14:paraId="1009469E" w14:textId="77777777" w:rsidR="0095430C" w:rsidRDefault="0095430C">
            <w:pPr>
              <w:rPr>
                <w:rFonts w:eastAsia="Times New Roman"/>
                <w:lang w:val="en-US"/>
              </w:rPr>
            </w:pPr>
          </w:p>
        </w:tc>
        <w:tc>
          <w:tcPr>
            <w:tcW w:w="0" w:type="auto"/>
            <w:vAlign w:val="center"/>
            <w:hideMark/>
          </w:tcPr>
          <w:p w14:paraId="4EE6CE33" w14:textId="77777777" w:rsidR="0095430C"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95430C" w14:paraId="7857C140" w14:textId="77777777">
        <w:trPr>
          <w:divId w:val="510997197"/>
          <w:tblCellSpacing w:w="15" w:type="dxa"/>
        </w:trPr>
        <w:tc>
          <w:tcPr>
            <w:tcW w:w="0" w:type="auto"/>
            <w:vAlign w:val="center"/>
            <w:hideMark/>
          </w:tcPr>
          <w:p w14:paraId="086EA1BD" w14:textId="77777777" w:rsidR="0095430C" w:rsidRDefault="0095430C">
            <w:pPr>
              <w:rPr>
                <w:rFonts w:eastAsia="Times New Roman"/>
                <w:lang w:val="en-US"/>
              </w:rPr>
            </w:pPr>
          </w:p>
        </w:tc>
        <w:tc>
          <w:tcPr>
            <w:tcW w:w="0" w:type="auto"/>
            <w:vAlign w:val="center"/>
            <w:hideMark/>
          </w:tcPr>
          <w:p w14:paraId="173F7427" w14:textId="77777777" w:rsidR="0095430C"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95430C" w14:paraId="392C1158" w14:textId="77777777">
        <w:trPr>
          <w:divId w:val="510997197"/>
          <w:tblCellSpacing w:w="15" w:type="dxa"/>
        </w:trPr>
        <w:tc>
          <w:tcPr>
            <w:tcW w:w="0" w:type="auto"/>
            <w:vAlign w:val="center"/>
            <w:hideMark/>
          </w:tcPr>
          <w:p w14:paraId="599DA038" w14:textId="77777777" w:rsidR="0095430C" w:rsidRDefault="0095430C">
            <w:pPr>
              <w:rPr>
                <w:rFonts w:eastAsia="Times New Roman"/>
                <w:lang w:val="en-US"/>
              </w:rPr>
            </w:pPr>
          </w:p>
        </w:tc>
        <w:tc>
          <w:tcPr>
            <w:tcW w:w="0" w:type="auto"/>
            <w:vAlign w:val="center"/>
            <w:hideMark/>
          </w:tcPr>
          <w:p w14:paraId="0F187ACF" w14:textId="77777777" w:rsidR="0095430C"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95430C" w14:paraId="6A7F7B06" w14:textId="77777777">
        <w:trPr>
          <w:divId w:val="510997197"/>
          <w:tblCellSpacing w:w="15" w:type="dxa"/>
        </w:trPr>
        <w:tc>
          <w:tcPr>
            <w:tcW w:w="0" w:type="auto"/>
            <w:vAlign w:val="center"/>
            <w:hideMark/>
          </w:tcPr>
          <w:p w14:paraId="6AA23502" w14:textId="77777777" w:rsidR="0095430C" w:rsidRDefault="0095430C">
            <w:pPr>
              <w:rPr>
                <w:rFonts w:eastAsia="Times New Roman"/>
                <w:lang w:val="en-US"/>
              </w:rPr>
            </w:pPr>
          </w:p>
        </w:tc>
        <w:tc>
          <w:tcPr>
            <w:tcW w:w="0" w:type="auto"/>
            <w:vAlign w:val="center"/>
            <w:hideMark/>
          </w:tcPr>
          <w:p w14:paraId="6BD877F9" w14:textId="77777777" w:rsidR="0095430C"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95430C" w14:paraId="2A2ADAC7" w14:textId="77777777">
        <w:trPr>
          <w:divId w:val="510997197"/>
          <w:tblCellSpacing w:w="15" w:type="dxa"/>
        </w:trPr>
        <w:tc>
          <w:tcPr>
            <w:tcW w:w="0" w:type="auto"/>
            <w:vAlign w:val="center"/>
            <w:hideMark/>
          </w:tcPr>
          <w:p w14:paraId="379F80DA" w14:textId="77777777" w:rsidR="0095430C" w:rsidRDefault="0095430C">
            <w:pPr>
              <w:rPr>
                <w:rFonts w:eastAsia="Times New Roman"/>
                <w:lang w:val="en-US"/>
              </w:rPr>
            </w:pPr>
          </w:p>
        </w:tc>
        <w:tc>
          <w:tcPr>
            <w:tcW w:w="0" w:type="auto"/>
            <w:vAlign w:val="center"/>
            <w:hideMark/>
          </w:tcPr>
          <w:p w14:paraId="7D1F05B5" w14:textId="77777777" w:rsidR="0095430C"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95430C" w14:paraId="693C0641" w14:textId="77777777">
        <w:trPr>
          <w:divId w:val="510997197"/>
          <w:tblCellSpacing w:w="15" w:type="dxa"/>
        </w:trPr>
        <w:tc>
          <w:tcPr>
            <w:tcW w:w="0" w:type="auto"/>
            <w:vAlign w:val="center"/>
            <w:hideMark/>
          </w:tcPr>
          <w:p w14:paraId="4917DF08" w14:textId="77777777" w:rsidR="0095430C" w:rsidRDefault="0095430C">
            <w:pPr>
              <w:rPr>
                <w:rFonts w:eastAsia="Times New Roman"/>
                <w:lang w:val="en-US"/>
              </w:rPr>
            </w:pPr>
          </w:p>
        </w:tc>
        <w:tc>
          <w:tcPr>
            <w:tcW w:w="0" w:type="auto"/>
            <w:vAlign w:val="center"/>
            <w:hideMark/>
          </w:tcPr>
          <w:p w14:paraId="33D40E79" w14:textId="77777777" w:rsidR="0095430C"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95430C" w14:paraId="117CB55D" w14:textId="77777777">
        <w:trPr>
          <w:divId w:val="510997197"/>
          <w:tblCellSpacing w:w="15" w:type="dxa"/>
        </w:trPr>
        <w:tc>
          <w:tcPr>
            <w:tcW w:w="0" w:type="auto"/>
            <w:vAlign w:val="center"/>
            <w:hideMark/>
          </w:tcPr>
          <w:p w14:paraId="3EC8E4B3" w14:textId="77777777" w:rsidR="0095430C" w:rsidRDefault="0095430C">
            <w:pPr>
              <w:rPr>
                <w:rFonts w:eastAsia="Times New Roman"/>
                <w:lang w:val="en-US"/>
              </w:rPr>
            </w:pPr>
          </w:p>
        </w:tc>
        <w:tc>
          <w:tcPr>
            <w:tcW w:w="0" w:type="auto"/>
            <w:vAlign w:val="center"/>
            <w:hideMark/>
          </w:tcPr>
          <w:p w14:paraId="3BFA6EE2" w14:textId="77777777" w:rsidR="0095430C"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95430C" w14:paraId="05A6ED63" w14:textId="77777777">
        <w:trPr>
          <w:divId w:val="510997197"/>
          <w:tblCellSpacing w:w="15" w:type="dxa"/>
        </w:trPr>
        <w:tc>
          <w:tcPr>
            <w:tcW w:w="0" w:type="auto"/>
            <w:vAlign w:val="center"/>
            <w:hideMark/>
          </w:tcPr>
          <w:p w14:paraId="78465B6B" w14:textId="77777777" w:rsidR="0095430C" w:rsidRDefault="0095430C">
            <w:pPr>
              <w:rPr>
                <w:rFonts w:eastAsia="Times New Roman"/>
                <w:lang w:val="en-US"/>
              </w:rPr>
            </w:pPr>
          </w:p>
        </w:tc>
        <w:tc>
          <w:tcPr>
            <w:tcW w:w="0" w:type="auto"/>
            <w:vAlign w:val="center"/>
            <w:hideMark/>
          </w:tcPr>
          <w:p w14:paraId="3E2DFF46" w14:textId="77777777" w:rsidR="0095430C"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95430C" w14:paraId="318F2426" w14:textId="77777777">
        <w:trPr>
          <w:divId w:val="510997197"/>
          <w:tblCellSpacing w:w="15" w:type="dxa"/>
        </w:trPr>
        <w:tc>
          <w:tcPr>
            <w:tcW w:w="0" w:type="auto"/>
            <w:vAlign w:val="center"/>
            <w:hideMark/>
          </w:tcPr>
          <w:p w14:paraId="6FED90FB" w14:textId="77777777" w:rsidR="0095430C" w:rsidRDefault="0095430C">
            <w:pPr>
              <w:rPr>
                <w:rFonts w:eastAsia="Times New Roman"/>
                <w:lang w:val="en-US"/>
              </w:rPr>
            </w:pPr>
          </w:p>
        </w:tc>
        <w:tc>
          <w:tcPr>
            <w:tcW w:w="0" w:type="auto"/>
            <w:vAlign w:val="center"/>
            <w:hideMark/>
          </w:tcPr>
          <w:p w14:paraId="07DFD8DC" w14:textId="77777777" w:rsidR="0095430C"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95430C" w14:paraId="37ADBE9F" w14:textId="77777777">
        <w:trPr>
          <w:divId w:val="510997197"/>
          <w:tblCellSpacing w:w="15" w:type="dxa"/>
        </w:trPr>
        <w:tc>
          <w:tcPr>
            <w:tcW w:w="0" w:type="auto"/>
            <w:vAlign w:val="center"/>
            <w:hideMark/>
          </w:tcPr>
          <w:p w14:paraId="5B6A906F" w14:textId="77777777" w:rsidR="0095430C" w:rsidRDefault="0095430C">
            <w:pPr>
              <w:rPr>
                <w:rFonts w:eastAsia="Times New Roman"/>
                <w:lang w:val="en-US"/>
              </w:rPr>
            </w:pPr>
          </w:p>
        </w:tc>
        <w:tc>
          <w:tcPr>
            <w:tcW w:w="0" w:type="auto"/>
            <w:vAlign w:val="center"/>
            <w:hideMark/>
          </w:tcPr>
          <w:p w14:paraId="2233C8DE" w14:textId="77777777" w:rsidR="0095430C"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95430C" w14:paraId="4A5DDEC0" w14:textId="77777777">
        <w:trPr>
          <w:divId w:val="510997197"/>
          <w:tblCellSpacing w:w="15" w:type="dxa"/>
        </w:trPr>
        <w:tc>
          <w:tcPr>
            <w:tcW w:w="0" w:type="auto"/>
            <w:vAlign w:val="center"/>
            <w:hideMark/>
          </w:tcPr>
          <w:p w14:paraId="1F76A8AA" w14:textId="77777777" w:rsidR="0095430C" w:rsidRDefault="0095430C">
            <w:pPr>
              <w:rPr>
                <w:rFonts w:eastAsia="Times New Roman"/>
                <w:lang w:val="en-US"/>
              </w:rPr>
            </w:pPr>
          </w:p>
        </w:tc>
        <w:tc>
          <w:tcPr>
            <w:tcW w:w="0" w:type="auto"/>
            <w:vAlign w:val="center"/>
            <w:hideMark/>
          </w:tcPr>
          <w:p w14:paraId="26313F80" w14:textId="77777777" w:rsidR="0095430C"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95430C" w14:paraId="0C7F2A3D" w14:textId="77777777">
        <w:trPr>
          <w:divId w:val="510997197"/>
          <w:tblCellSpacing w:w="15" w:type="dxa"/>
        </w:trPr>
        <w:tc>
          <w:tcPr>
            <w:tcW w:w="0" w:type="auto"/>
            <w:vAlign w:val="center"/>
            <w:hideMark/>
          </w:tcPr>
          <w:p w14:paraId="0E375002" w14:textId="77777777" w:rsidR="0095430C" w:rsidRDefault="0095430C">
            <w:pPr>
              <w:rPr>
                <w:rFonts w:eastAsia="Times New Roman"/>
                <w:lang w:val="en-US"/>
              </w:rPr>
            </w:pPr>
          </w:p>
        </w:tc>
        <w:tc>
          <w:tcPr>
            <w:tcW w:w="0" w:type="auto"/>
            <w:vAlign w:val="center"/>
            <w:hideMark/>
          </w:tcPr>
          <w:p w14:paraId="7B05118C" w14:textId="77777777" w:rsidR="0095430C"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95430C" w14:paraId="10CA99CC" w14:textId="77777777">
        <w:trPr>
          <w:divId w:val="510997197"/>
          <w:tblCellSpacing w:w="15" w:type="dxa"/>
        </w:trPr>
        <w:tc>
          <w:tcPr>
            <w:tcW w:w="0" w:type="auto"/>
            <w:vAlign w:val="center"/>
            <w:hideMark/>
          </w:tcPr>
          <w:p w14:paraId="05841BBD" w14:textId="77777777" w:rsidR="0095430C" w:rsidRDefault="0095430C">
            <w:pPr>
              <w:rPr>
                <w:rFonts w:eastAsia="Times New Roman"/>
                <w:lang w:val="en-US"/>
              </w:rPr>
            </w:pPr>
          </w:p>
        </w:tc>
        <w:tc>
          <w:tcPr>
            <w:tcW w:w="0" w:type="auto"/>
            <w:vAlign w:val="center"/>
            <w:hideMark/>
          </w:tcPr>
          <w:p w14:paraId="3828D044" w14:textId="77777777" w:rsidR="0095430C"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95430C" w14:paraId="3674B64A" w14:textId="77777777">
        <w:trPr>
          <w:divId w:val="510997197"/>
          <w:tblCellSpacing w:w="15" w:type="dxa"/>
        </w:trPr>
        <w:tc>
          <w:tcPr>
            <w:tcW w:w="0" w:type="auto"/>
            <w:vAlign w:val="center"/>
            <w:hideMark/>
          </w:tcPr>
          <w:p w14:paraId="477AD976" w14:textId="77777777" w:rsidR="0095430C" w:rsidRDefault="0095430C">
            <w:pPr>
              <w:rPr>
                <w:rFonts w:eastAsia="Times New Roman"/>
                <w:lang w:val="en-US"/>
              </w:rPr>
            </w:pPr>
          </w:p>
        </w:tc>
        <w:tc>
          <w:tcPr>
            <w:tcW w:w="0" w:type="auto"/>
            <w:vAlign w:val="center"/>
            <w:hideMark/>
          </w:tcPr>
          <w:p w14:paraId="4EF5601A" w14:textId="77777777" w:rsidR="0095430C"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95430C" w14:paraId="2C948E47" w14:textId="77777777">
        <w:trPr>
          <w:divId w:val="510997197"/>
          <w:tblCellSpacing w:w="15" w:type="dxa"/>
        </w:trPr>
        <w:tc>
          <w:tcPr>
            <w:tcW w:w="0" w:type="auto"/>
            <w:vAlign w:val="center"/>
            <w:hideMark/>
          </w:tcPr>
          <w:p w14:paraId="3681FD7D" w14:textId="77777777" w:rsidR="0095430C" w:rsidRDefault="0095430C">
            <w:pPr>
              <w:rPr>
                <w:rFonts w:eastAsia="Times New Roman"/>
                <w:lang w:val="en-US"/>
              </w:rPr>
            </w:pPr>
          </w:p>
        </w:tc>
        <w:tc>
          <w:tcPr>
            <w:tcW w:w="0" w:type="auto"/>
            <w:vAlign w:val="center"/>
            <w:hideMark/>
          </w:tcPr>
          <w:p w14:paraId="33E67EA0" w14:textId="77777777" w:rsidR="0095430C"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95430C" w14:paraId="457155CB" w14:textId="77777777">
        <w:trPr>
          <w:divId w:val="510997197"/>
          <w:tblCellSpacing w:w="15" w:type="dxa"/>
        </w:trPr>
        <w:tc>
          <w:tcPr>
            <w:tcW w:w="0" w:type="auto"/>
            <w:vAlign w:val="center"/>
            <w:hideMark/>
          </w:tcPr>
          <w:p w14:paraId="5A22FE93" w14:textId="77777777" w:rsidR="0095430C" w:rsidRDefault="0095430C">
            <w:pPr>
              <w:rPr>
                <w:rFonts w:eastAsia="Times New Roman"/>
                <w:lang w:val="en-US"/>
              </w:rPr>
            </w:pPr>
          </w:p>
        </w:tc>
        <w:tc>
          <w:tcPr>
            <w:tcW w:w="0" w:type="auto"/>
            <w:vAlign w:val="center"/>
            <w:hideMark/>
          </w:tcPr>
          <w:p w14:paraId="0B8D43DE" w14:textId="77777777" w:rsidR="0095430C"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95430C" w14:paraId="141CA946" w14:textId="77777777">
        <w:trPr>
          <w:divId w:val="510997197"/>
          <w:tblCellSpacing w:w="15" w:type="dxa"/>
        </w:trPr>
        <w:tc>
          <w:tcPr>
            <w:tcW w:w="0" w:type="auto"/>
            <w:vAlign w:val="center"/>
            <w:hideMark/>
          </w:tcPr>
          <w:p w14:paraId="27F524CA" w14:textId="77777777" w:rsidR="0095430C" w:rsidRDefault="0095430C">
            <w:pPr>
              <w:rPr>
                <w:rFonts w:eastAsia="Times New Roman"/>
                <w:lang w:val="en-US"/>
              </w:rPr>
            </w:pPr>
          </w:p>
        </w:tc>
        <w:tc>
          <w:tcPr>
            <w:tcW w:w="0" w:type="auto"/>
            <w:vAlign w:val="center"/>
            <w:hideMark/>
          </w:tcPr>
          <w:p w14:paraId="02911D46" w14:textId="77777777" w:rsidR="0095430C"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95430C" w14:paraId="6D770869" w14:textId="77777777">
        <w:trPr>
          <w:divId w:val="510997197"/>
          <w:tblCellSpacing w:w="15" w:type="dxa"/>
        </w:trPr>
        <w:tc>
          <w:tcPr>
            <w:tcW w:w="0" w:type="auto"/>
            <w:vAlign w:val="center"/>
            <w:hideMark/>
          </w:tcPr>
          <w:p w14:paraId="2A96A7AB" w14:textId="77777777" w:rsidR="0095430C" w:rsidRDefault="0095430C">
            <w:pPr>
              <w:rPr>
                <w:rFonts w:eastAsia="Times New Roman"/>
                <w:lang w:val="en-US"/>
              </w:rPr>
            </w:pPr>
          </w:p>
        </w:tc>
        <w:tc>
          <w:tcPr>
            <w:tcW w:w="0" w:type="auto"/>
            <w:vAlign w:val="center"/>
            <w:hideMark/>
          </w:tcPr>
          <w:p w14:paraId="70AB0F4E" w14:textId="77777777" w:rsidR="0095430C"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95430C" w14:paraId="14629DA9" w14:textId="77777777">
        <w:trPr>
          <w:divId w:val="510997197"/>
          <w:tblCellSpacing w:w="15" w:type="dxa"/>
        </w:trPr>
        <w:tc>
          <w:tcPr>
            <w:tcW w:w="0" w:type="auto"/>
            <w:vAlign w:val="center"/>
            <w:hideMark/>
          </w:tcPr>
          <w:p w14:paraId="0A8AA5B3" w14:textId="77777777" w:rsidR="0095430C" w:rsidRDefault="0095430C">
            <w:pPr>
              <w:rPr>
                <w:rFonts w:eastAsia="Times New Roman"/>
                <w:lang w:val="en-US"/>
              </w:rPr>
            </w:pPr>
          </w:p>
        </w:tc>
        <w:tc>
          <w:tcPr>
            <w:tcW w:w="0" w:type="auto"/>
            <w:vAlign w:val="center"/>
            <w:hideMark/>
          </w:tcPr>
          <w:p w14:paraId="040379C1" w14:textId="77777777" w:rsidR="0095430C"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95430C" w14:paraId="5BB70315" w14:textId="77777777">
        <w:trPr>
          <w:divId w:val="510997197"/>
          <w:tblCellSpacing w:w="15" w:type="dxa"/>
        </w:trPr>
        <w:tc>
          <w:tcPr>
            <w:tcW w:w="0" w:type="auto"/>
            <w:vAlign w:val="center"/>
            <w:hideMark/>
          </w:tcPr>
          <w:p w14:paraId="264706E1" w14:textId="77777777" w:rsidR="0095430C" w:rsidRDefault="0095430C">
            <w:pPr>
              <w:rPr>
                <w:rFonts w:eastAsia="Times New Roman"/>
                <w:lang w:val="en-US"/>
              </w:rPr>
            </w:pPr>
          </w:p>
        </w:tc>
        <w:tc>
          <w:tcPr>
            <w:tcW w:w="0" w:type="auto"/>
            <w:vAlign w:val="center"/>
            <w:hideMark/>
          </w:tcPr>
          <w:p w14:paraId="0DDFBF35" w14:textId="77777777" w:rsidR="0095430C"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95430C" w14:paraId="75700DAE" w14:textId="77777777">
        <w:trPr>
          <w:divId w:val="510997197"/>
          <w:tblCellSpacing w:w="15" w:type="dxa"/>
        </w:trPr>
        <w:tc>
          <w:tcPr>
            <w:tcW w:w="0" w:type="auto"/>
            <w:vAlign w:val="center"/>
            <w:hideMark/>
          </w:tcPr>
          <w:p w14:paraId="16FE2AA0" w14:textId="77777777" w:rsidR="0095430C" w:rsidRDefault="0095430C">
            <w:pPr>
              <w:rPr>
                <w:rFonts w:eastAsia="Times New Roman"/>
                <w:lang w:val="en-US"/>
              </w:rPr>
            </w:pPr>
          </w:p>
        </w:tc>
        <w:tc>
          <w:tcPr>
            <w:tcW w:w="0" w:type="auto"/>
            <w:vAlign w:val="center"/>
            <w:hideMark/>
          </w:tcPr>
          <w:p w14:paraId="2FB6087A" w14:textId="77777777" w:rsidR="0095430C"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95430C" w14:paraId="101E0FCE" w14:textId="77777777">
        <w:trPr>
          <w:divId w:val="510997197"/>
          <w:tblCellSpacing w:w="15" w:type="dxa"/>
        </w:trPr>
        <w:tc>
          <w:tcPr>
            <w:tcW w:w="0" w:type="auto"/>
            <w:vAlign w:val="center"/>
            <w:hideMark/>
          </w:tcPr>
          <w:p w14:paraId="66C9B27C" w14:textId="77777777" w:rsidR="0095430C" w:rsidRDefault="0095430C">
            <w:pPr>
              <w:rPr>
                <w:rFonts w:eastAsia="Times New Roman"/>
                <w:lang w:val="en-US"/>
              </w:rPr>
            </w:pPr>
          </w:p>
        </w:tc>
        <w:tc>
          <w:tcPr>
            <w:tcW w:w="0" w:type="auto"/>
            <w:vAlign w:val="center"/>
            <w:hideMark/>
          </w:tcPr>
          <w:p w14:paraId="62D13D00" w14:textId="77777777" w:rsidR="0095430C"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95430C" w14:paraId="3EC27507" w14:textId="77777777">
        <w:trPr>
          <w:divId w:val="510997197"/>
          <w:tblCellSpacing w:w="15" w:type="dxa"/>
        </w:trPr>
        <w:tc>
          <w:tcPr>
            <w:tcW w:w="0" w:type="auto"/>
            <w:vAlign w:val="center"/>
            <w:hideMark/>
          </w:tcPr>
          <w:p w14:paraId="6C510D67" w14:textId="77777777" w:rsidR="0095430C" w:rsidRDefault="0095430C">
            <w:pPr>
              <w:rPr>
                <w:rFonts w:eastAsia="Times New Roman"/>
                <w:lang w:val="en-US"/>
              </w:rPr>
            </w:pPr>
          </w:p>
        </w:tc>
        <w:tc>
          <w:tcPr>
            <w:tcW w:w="0" w:type="auto"/>
            <w:vAlign w:val="center"/>
            <w:hideMark/>
          </w:tcPr>
          <w:p w14:paraId="7C7C11C4" w14:textId="77777777" w:rsidR="0095430C"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95430C" w14:paraId="10A7E443" w14:textId="77777777">
        <w:trPr>
          <w:divId w:val="510997197"/>
          <w:tblCellSpacing w:w="15" w:type="dxa"/>
        </w:trPr>
        <w:tc>
          <w:tcPr>
            <w:tcW w:w="0" w:type="auto"/>
            <w:vAlign w:val="center"/>
            <w:hideMark/>
          </w:tcPr>
          <w:p w14:paraId="45106BE1" w14:textId="77777777" w:rsidR="0095430C" w:rsidRDefault="0095430C">
            <w:pPr>
              <w:rPr>
                <w:rFonts w:eastAsia="Times New Roman"/>
                <w:lang w:val="en-US"/>
              </w:rPr>
            </w:pPr>
          </w:p>
        </w:tc>
        <w:tc>
          <w:tcPr>
            <w:tcW w:w="0" w:type="auto"/>
            <w:vAlign w:val="center"/>
            <w:hideMark/>
          </w:tcPr>
          <w:p w14:paraId="22076484" w14:textId="77777777" w:rsidR="0095430C"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95430C" w14:paraId="780B511D" w14:textId="77777777">
        <w:trPr>
          <w:divId w:val="510997197"/>
          <w:tblCellSpacing w:w="15" w:type="dxa"/>
        </w:trPr>
        <w:tc>
          <w:tcPr>
            <w:tcW w:w="0" w:type="auto"/>
            <w:vAlign w:val="center"/>
            <w:hideMark/>
          </w:tcPr>
          <w:p w14:paraId="13EC9CAF" w14:textId="77777777" w:rsidR="0095430C" w:rsidRDefault="0095430C">
            <w:pPr>
              <w:rPr>
                <w:rFonts w:eastAsia="Times New Roman"/>
                <w:lang w:val="en-US"/>
              </w:rPr>
            </w:pPr>
          </w:p>
        </w:tc>
        <w:tc>
          <w:tcPr>
            <w:tcW w:w="0" w:type="auto"/>
            <w:vAlign w:val="center"/>
            <w:hideMark/>
          </w:tcPr>
          <w:p w14:paraId="77439DD8" w14:textId="77777777" w:rsidR="0095430C"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95430C" w14:paraId="15FE0895" w14:textId="77777777">
        <w:trPr>
          <w:divId w:val="510997197"/>
          <w:tblCellSpacing w:w="15" w:type="dxa"/>
        </w:trPr>
        <w:tc>
          <w:tcPr>
            <w:tcW w:w="0" w:type="auto"/>
            <w:vAlign w:val="center"/>
            <w:hideMark/>
          </w:tcPr>
          <w:p w14:paraId="6533CA3B" w14:textId="77777777" w:rsidR="0095430C" w:rsidRDefault="0095430C">
            <w:pPr>
              <w:rPr>
                <w:rFonts w:eastAsia="Times New Roman"/>
                <w:lang w:val="en-US"/>
              </w:rPr>
            </w:pPr>
          </w:p>
        </w:tc>
        <w:tc>
          <w:tcPr>
            <w:tcW w:w="0" w:type="auto"/>
            <w:vAlign w:val="center"/>
            <w:hideMark/>
          </w:tcPr>
          <w:p w14:paraId="0EE22DA7" w14:textId="77777777" w:rsidR="0095430C"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95430C" w14:paraId="758F56BB" w14:textId="77777777">
        <w:trPr>
          <w:divId w:val="510997197"/>
          <w:tblCellSpacing w:w="15" w:type="dxa"/>
        </w:trPr>
        <w:tc>
          <w:tcPr>
            <w:tcW w:w="0" w:type="auto"/>
            <w:vAlign w:val="center"/>
            <w:hideMark/>
          </w:tcPr>
          <w:p w14:paraId="4D9BF659" w14:textId="77777777" w:rsidR="0095430C" w:rsidRDefault="0095430C">
            <w:pPr>
              <w:rPr>
                <w:rFonts w:eastAsia="Times New Roman"/>
                <w:lang w:val="en-US"/>
              </w:rPr>
            </w:pPr>
          </w:p>
        </w:tc>
        <w:tc>
          <w:tcPr>
            <w:tcW w:w="0" w:type="auto"/>
            <w:vAlign w:val="center"/>
            <w:hideMark/>
          </w:tcPr>
          <w:p w14:paraId="73469357" w14:textId="77777777" w:rsidR="0095430C"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95430C" w14:paraId="53456AD7" w14:textId="77777777">
        <w:trPr>
          <w:divId w:val="510997197"/>
          <w:tblCellSpacing w:w="15" w:type="dxa"/>
        </w:trPr>
        <w:tc>
          <w:tcPr>
            <w:tcW w:w="0" w:type="auto"/>
            <w:vAlign w:val="center"/>
            <w:hideMark/>
          </w:tcPr>
          <w:p w14:paraId="16FF33F4" w14:textId="77777777" w:rsidR="0095430C" w:rsidRDefault="0095430C">
            <w:pPr>
              <w:rPr>
                <w:rFonts w:eastAsia="Times New Roman"/>
                <w:lang w:val="en-US"/>
              </w:rPr>
            </w:pPr>
          </w:p>
        </w:tc>
        <w:tc>
          <w:tcPr>
            <w:tcW w:w="0" w:type="auto"/>
            <w:vAlign w:val="center"/>
            <w:hideMark/>
          </w:tcPr>
          <w:p w14:paraId="5778E065" w14:textId="77777777" w:rsidR="0095430C"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95430C" w14:paraId="40DA20FC" w14:textId="77777777">
        <w:trPr>
          <w:divId w:val="510997197"/>
          <w:tblCellSpacing w:w="15" w:type="dxa"/>
        </w:trPr>
        <w:tc>
          <w:tcPr>
            <w:tcW w:w="0" w:type="auto"/>
            <w:vAlign w:val="center"/>
            <w:hideMark/>
          </w:tcPr>
          <w:p w14:paraId="2920A661" w14:textId="77777777" w:rsidR="0095430C" w:rsidRDefault="0095430C">
            <w:pPr>
              <w:rPr>
                <w:rFonts w:eastAsia="Times New Roman"/>
                <w:lang w:val="en-US"/>
              </w:rPr>
            </w:pPr>
          </w:p>
        </w:tc>
        <w:tc>
          <w:tcPr>
            <w:tcW w:w="0" w:type="auto"/>
            <w:vAlign w:val="center"/>
            <w:hideMark/>
          </w:tcPr>
          <w:p w14:paraId="649B9CC5" w14:textId="77777777" w:rsidR="0095430C"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95430C" w14:paraId="6FEAEF07" w14:textId="77777777">
        <w:trPr>
          <w:divId w:val="510997197"/>
          <w:tblCellSpacing w:w="15" w:type="dxa"/>
        </w:trPr>
        <w:tc>
          <w:tcPr>
            <w:tcW w:w="0" w:type="auto"/>
            <w:vAlign w:val="center"/>
            <w:hideMark/>
          </w:tcPr>
          <w:p w14:paraId="0B304136" w14:textId="77777777" w:rsidR="0095430C" w:rsidRDefault="0095430C">
            <w:pPr>
              <w:rPr>
                <w:rFonts w:eastAsia="Times New Roman"/>
                <w:lang w:val="en-US"/>
              </w:rPr>
            </w:pPr>
          </w:p>
        </w:tc>
        <w:tc>
          <w:tcPr>
            <w:tcW w:w="0" w:type="auto"/>
            <w:vAlign w:val="center"/>
            <w:hideMark/>
          </w:tcPr>
          <w:p w14:paraId="55426A0A" w14:textId="77777777" w:rsidR="0095430C"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95430C" w14:paraId="6EC5B1C1" w14:textId="77777777">
        <w:trPr>
          <w:divId w:val="510997197"/>
          <w:tblCellSpacing w:w="15" w:type="dxa"/>
        </w:trPr>
        <w:tc>
          <w:tcPr>
            <w:tcW w:w="0" w:type="auto"/>
            <w:vAlign w:val="center"/>
            <w:hideMark/>
          </w:tcPr>
          <w:p w14:paraId="22E0C0E0" w14:textId="77777777" w:rsidR="0095430C" w:rsidRDefault="0095430C">
            <w:pPr>
              <w:rPr>
                <w:rFonts w:eastAsia="Times New Roman"/>
                <w:lang w:val="en-US"/>
              </w:rPr>
            </w:pPr>
          </w:p>
        </w:tc>
        <w:tc>
          <w:tcPr>
            <w:tcW w:w="0" w:type="auto"/>
            <w:vAlign w:val="center"/>
            <w:hideMark/>
          </w:tcPr>
          <w:p w14:paraId="2354296B" w14:textId="77777777" w:rsidR="0095430C"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95430C" w14:paraId="60BD669D" w14:textId="77777777">
        <w:trPr>
          <w:divId w:val="510997197"/>
          <w:tblCellSpacing w:w="15" w:type="dxa"/>
        </w:trPr>
        <w:tc>
          <w:tcPr>
            <w:tcW w:w="0" w:type="auto"/>
            <w:vAlign w:val="center"/>
            <w:hideMark/>
          </w:tcPr>
          <w:p w14:paraId="314128AF" w14:textId="77777777" w:rsidR="0095430C" w:rsidRDefault="0095430C">
            <w:pPr>
              <w:rPr>
                <w:rFonts w:eastAsia="Times New Roman"/>
                <w:lang w:val="en-US"/>
              </w:rPr>
            </w:pPr>
          </w:p>
        </w:tc>
        <w:tc>
          <w:tcPr>
            <w:tcW w:w="0" w:type="auto"/>
            <w:vAlign w:val="center"/>
            <w:hideMark/>
          </w:tcPr>
          <w:p w14:paraId="2BC286E2" w14:textId="77777777" w:rsidR="0095430C"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95430C" w14:paraId="20D65322" w14:textId="77777777">
        <w:trPr>
          <w:divId w:val="510997197"/>
          <w:tblCellSpacing w:w="15" w:type="dxa"/>
        </w:trPr>
        <w:tc>
          <w:tcPr>
            <w:tcW w:w="0" w:type="auto"/>
            <w:vAlign w:val="center"/>
            <w:hideMark/>
          </w:tcPr>
          <w:p w14:paraId="5D167F0F" w14:textId="77777777" w:rsidR="0095430C" w:rsidRDefault="0095430C">
            <w:pPr>
              <w:rPr>
                <w:rFonts w:eastAsia="Times New Roman"/>
                <w:lang w:val="en-US"/>
              </w:rPr>
            </w:pPr>
          </w:p>
        </w:tc>
        <w:tc>
          <w:tcPr>
            <w:tcW w:w="0" w:type="auto"/>
            <w:vAlign w:val="center"/>
            <w:hideMark/>
          </w:tcPr>
          <w:p w14:paraId="43153D1D" w14:textId="77777777" w:rsidR="0095430C"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95430C" w14:paraId="57158E2B" w14:textId="77777777">
        <w:trPr>
          <w:divId w:val="510997197"/>
          <w:tblCellSpacing w:w="15" w:type="dxa"/>
        </w:trPr>
        <w:tc>
          <w:tcPr>
            <w:tcW w:w="0" w:type="auto"/>
            <w:vAlign w:val="center"/>
            <w:hideMark/>
          </w:tcPr>
          <w:p w14:paraId="594011C5" w14:textId="77777777" w:rsidR="0095430C" w:rsidRDefault="0095430C">
            <w:pPr>
              <w:rPr>
                <w:rFonts w:eastAsia="Times New Roman"/>
                <w:lang w:val="en-US"/>
              </w:rPr>
            </w:pPr>
          </w:p>
        </w:tc>
        <w:tc>
          <w:tcPr>
            <w:tcW w:w="0" w:type="auto"/>
            <w:vAlign w:val="center"/>
            <w:hideMark/>
          </w:tcPr>
          <w:p w14:paraId="09F6AB48" w14:textId="77777777" w:rsidR="0095430C"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95430C" w14:paraId="20F563A2" w14:textId="77777777">
        <w:trPr>
          <w:divId w:val="510997197"/>
          <w:tblCellSpacing w:w="15" w:type="dxa"/>
        </w:trPr>
        <w:tc>
          <w:tcPr>
            <w:tcW w:w="0" w:type="auto"/>
            <w:vAlign w:val="center"/>
            <w:hideMark/>
          </w:tcPr>
          <w:p w14:paraId="70FBFD7B" w14:textId="77777777" w:rsidR="0095430C" w:rsidRDefault="0095430C">
            <w:pPr>
              <w:rPr>
                <w:rFonts w:eastAsia="Times New Roman"/>
                <w:lang w:val="en-US"/>
              </w:rPr>
            </w:pPr>
          </w:p>
        </w:tc>
        <w:tc>
          <w:tcPr>
            <w:tcW w:w="0" w:type="auto"/>
            <w:vAlign w:val="center"/>
            <w:hideMark/>
          </w:tcPr>
          <w:p w14:paraId="0E384D2D" w14:textId="77777777" w:rsidR="0095430C"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95430C" w14:paraId="69B81641" w14:textId="77777777">
        <w:trPr>
          <w:divId w:val="510997197"/>
          <w:tblCellSpacing w:w="15" w:type="dxa"/>
        </w:trPr>
        <w:tc>
          <w:tcPr>
            <w:tcW w:w="0" w:type="auto"/>
            <w:vAlign w:val="center"/>
            <w:hideMark/>
          </w:tcPr>
          <w:p w14:paraId="00FBFEBE" w14:textId="77777777" w:rsidR="0095430C" w:rsidRDefault="0095430C">
            <w:pPr>
              <w:rPr>
                <w:rFonts w:eastAsia="Times New Roman"/>
                <w:lang w:val="en-US"/>
              </w:rPr>
            </w:pPr>
          </w:p>
        </w:tc>
        <w:tc>
          <w:tcPr>
            <w:tcW w:w="0" w:type="auto"/>
            <w:vAlign w:val="center"/>
            <w:hideMark/>
          </w:tcPr>
          <w:p w14:paraId="5E687E09" w14:textId="77777777" w:rsidR="0095430C"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95430C" w14:paraId="2E82214C" w14:textId="77777777">
        <w:trPr>
          <w:divId w:val="510997197"/>
          <w:tblCellSpacing w:w="15" w:type="dxa"/>
        </w:trPr>
        <w:tc>
          <w:tcPr>
            <w:tcW w:w="0" w:type="auto"/>
            <w:vAlign w:val="center"/>
            <w:hideMark/>
          </w:tcPr>
          <w:p w14:paraId="563AB200" w14:textId="77777777" w:rsidR="0095430C" w:rsidRDefault="0095430C">
            <w:pPr>
              <w:rPr>
                <w:rFonts w:eastAsia="Times New Roman"/>
                <w:lang w:val="en-US"/>
              </w:rPr>
            </w:pPr>
          </w:p>
        </w:tc>
        <w:tc>
          <w:tcPr>
            <w:tcW w:w="0" w:type="auto"/>
            <w:vAlign w:val="center"/>
            <w:hideMark/>
          </w:tcPr>
          <w:p w14:paraId="24CB838B" w14:textId="77777777" w:rsidR="0095430C"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95430C" w14:paraId="006314C1" w14:textId="77777777">
        <w:trPr>
          <w:divId w:val="510997197"/>
          <w:tblCellSpacing w:w="15" w:type="dxa"/>
        </w:trPr>
        <w:tc>
          <w:tcPr>
            <w:tcW w:w="0" w:type="auto"/>
            <w:vAlign w:val="center"/>
            <w:hideMark/>
          </w:tcPr>
          <w:p w14:paraId="5144241E" w14:textId="77777777" w:rsidR="0095430C" w:rsidRDefault="0095430C">
            <w:pPr>
              <w:rPr>
                <w:rFonts w:eastAsia="Times New Roman"/>
                <w:lang w:val="en-US"/>
              </w:rPr>
            </w:pPr>
          </w:p>
        </w:tc>
        <w:tc>
          <w:tcPr>
            <w:tcW w:w="0" w:type="auto"/>
            <w:vAlign w:val="center"/>
            <w:hideMark/>
          </w:tcPr>
          <w:p w14:paraId="3E2A85FD" w14:textId="77777777" w:rsidR="0095430C"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95430C" w14:paraId="5A92B1CF" w14:textId="77777777">
        <w:trPr>
          <w:divId w:val="510997197"/>
          <w:tblCellSpacing w:w="15" w:type="dxa"/>
        </w:trPr>
        <w:tc>
          <w:tcPr>
            <w:tcW w:w="0" w:type="auto"/>
            <w:vAlign w:val="center"/>
            <w:hideMark/>
          </w:tcPr>
          <w:p w14:paraId="741FDB6B" w14:textId="77777777" w:rsidR="0095430C" w:rsidRDefault="0095430C">
            <w:pPr>
              <w:rPr>
                <w:rFonts w:eastAsia="Times New Roman"/>
                <w:lang w:val="en-US"/>
              </w:rPr>
            </w:pPr>
          </w:p>
        </w:tc>
        <w:tc>
          <w:tcPr>
            <w:tcW w:w="0" w:type="auto"/>
            <w:vAlign w:val="center"/>
            <w:hideMark/>
          </w:tcPr>
          <w:p w14:paraId="053197A1" w14:textId="77777777" w:rsidR="0095430C"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95430C" w14:paraId="7AA48620" w14:textId="77777777">
        <w:trPr>
          <w:divId w:val="510997197"/>
          <w:tblCellSpacing w:w="15" w:type="dxa"/>
        </w:trPr>
        <w:tc>
          <w:tcPr>
            <w:tcW w:w="0" w:type="auto"/>
            <w:vAlign w:val="center"/>
            <w:hideMark/>
          </w:tcPr>
          <w:p w14:paraId="48BC467D" w14:textId="77777777" w:rsidR="0095430C" w:rsidRDefault="0095430C">
            <w:pPr>
              <w:rPr>
                <w:rFonts w:eastAsia="Times New Roman"/>
                <w:lang w:val="en-US"/>
              </w:rPr>
            </w:pPr>
          </w:p>
        </w:tc>
        <w:tc>
          <w:tcPr>
            <w:tcW w:w="0" w:type="auto"/>
            <w:vAlign w:val="center"/>
            <w:hideMark/>
          </w:tcPr>
          <w:p w14:paraId="79E8FFA6" w14:textId="77777777" w:rsidR="0095430C"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95430C" w14:paraId="0E4607E4" w14:textId="77777777">
        <w:trPr>
          <w:divId w:val="510997197"/>
          <w:tblCellSpacing w:w="15" w:type="dxa"/>
        </w:trPr>
        <w:tc>
          <w:tcPr>
            <w:tcW w:w="0" w:type="auto"/>
            <w:vAlign w:val="center"/>
            <w:hideMark/>
          </w:tcPr>
          <w:p w14:paraId="14BA7F86" w14:textId="77777777" w:rsidR="0095430C" w:rsidRDefault="0095430C">
            <w:pPr>
              <w:rPr>
                <w:rFonts w:eastAsia="Times New Roman"/>
                <w:lang w:val="en-US"/>
              </w:rPr>
            </w:pPr>
          </w:p>
        </w:tc>
        <w:tc>
          <w:tcPr>
            <w:tcW w:w="0" w:type="auto"/>
            <w:vAlign w:val="center"/>
            <w:hideMark/>
          </w:tcPr>
          <w:p w14:paraId="51BB01EF" w14:textId="77777777" w:rsidR="0095430C"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95430C" w14:paraId="268B2288" w14:textId="77777777">
        <w:trPr>
          <w:divId w:val="510997197"/>
          <w:tblCellSpacing w:w="15" w:type="dxa"/>
        </w:trPr>
        <w:tc>
          <w:tcPr>
            <w:tcW w:w="0" w:type="auto"/>
            <w:vAlign w:val="center"/>
            <w:hideMark/>
          </w:tcPr>
          <w:p w14:paraId="2FA9760B" w14:textId="77777777" w:rsidR="0095430C" w:rsidRDefault="0095430C">
            <w:pPr>
              <w:rPr>
                <w:rFonts w:eastAsia="Times New Roman"/>
                <w:lang w:val="en-US"/>
              </w:rPr>
            </w:pPr>
          </w:p>
        </w:tc>
        <w:tc>
          <w:tcPr>
            <w:tcW w:w="0" w:type="auto"/>
            <w:vAlign w:val="center"/>
            <w:hideMark/>
          </w:tcPr>
          <w:p w14:paraId="13225107" w14:textId="77777777" w:rsidR="0095430C"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95430C" w14:paraId="5B74284F" w14:textId="77777777">
        <w:trPr>
          <w:divId w:val="510997197"/>
          <w:tblCellSpacing w:w="15" w:type="dxa"/>
        </w:trPr>
        <w:tc>
          <w:tcPr>
            <w:tcW w:w="0" w:type="auto"/>
            <w:vAlign w:val="center"/>
            <w:hideMark/>
          </w:tcPr>
          <w:p w14:paraId="42B87C98" w14:textId="77777777" w:rsidR="0095430C" w:rsidRDefault="0095430C">
            <w:pPr>
              <w:rPr>
                <w:rFonts w:eastAsia="Times New Roman"/>
                <w:lang w:val="en-US"/>
              </w:rPr>
            </w:pPr>
          </w:p>
        </w:tc>
        <w:tc>
          <w:tcPr>
            <w:tcW w:w="0" w:type="auto"/>
            <w:vAlign w:val="center"/>
            <w:hideMark/>
          </w:tcPr>
          <w:p w14:paraId="3A90AE1C" w14:textId="77777777" w:rsidR="0095430C"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95430C" w14:paraId="143E681D" w14:textId="77777777">
        <w:trPr>
          <w:divId w:val="510997197"/>
          <w:tblCellSpacing w:w="15" w:type="dxa"/>
        </w:trPr>
        <w:tc>
          <w:tcPr>
            <w:tcW w:w="0" w:type="auto"/>
            <w:vAlign w:val="center"/>
            <w:hideMark/>
          </w:tcPr>
          <w:p w14:paraId="123B4B20" w14:textId="77777777" w:rsidR="0095430C" w:rsidRDefault="0095430C">
            <w:pPr>
              <w:rPr>
                <w:rFonts w:eastAsia="Times New Roman"/>
                <w:lang w:val="en-US"/>
              </w:rPr>
            </w:pPr>
          </w:p>
        </w:tc>
        <w:tc>
          <w:tcPr>
            <w:tcW w:w="0" w:type="auto"/>
            <w:vAlign w:val="center"/>
            <w:hideMark/>
          </w:tcPr>
          <w:p w14:paraId="07BDB7BC" w14:textId="77777777" w:rsidR="0095430C"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95430C" w14:paraId="5691758F" w14:textId="77777777">
        <w:trPr>
          <w:divId w:val="510997197"/>
          <w:tblCellSpacing w:w="15" w:type="dxa"/>
        </w:trPr>
        <w:tc>
          <w:tcPr>
            <w:tcW w:w="0" w:type="auto"/>
            <w:vAlign w:val="center"/>
            <w:hideMark/>
          </w:tcPr>
          <w:p w14:paraId="392CD895" w14:textId="77777777" w:rsidR="0095430C" w:rsidRDefault="0095430C">
            <w:pPr>
              <w:rPr>
                <w:rFonts w:eastAsia="Times New Roman"/>
                <w:lang w:val="en-US"/>
              </w:rPr>
            </w:pPr>
          </w:p>
        </w:tc>
        <w:tc>
          <w:tcPr>
            <w:tcW w:w="0" w:type="auto"/>
            <w:vAlign w:val="center"/>
            <w:hideMark/>
          </w:tcPr>
          <w:p w14:paraId="087DA0E0" w14:textId="77777777" w:rsidR="0095430C"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95430C" w14:paraId="54F66113" w14:textId="77777777">
        <w:trPr>
          <w:divId w:val="510997197"/>
          <w:tblCellSpacing w:w="15" w:type="dxa"/>
        </w:trPr>
        <w:tc>
          <w:tcPr>
            <w:tcW w:w="0" w:type="auto"/>
            <w:vAlign w:val="center"/>
            <w:hideMark/>
          </w:tcPr>
          <w:p w14:paraId="2557D408" w14:textId="77777777" w:rsidR="0095430C" w:rsidRDefault="0095430C">
            <w:pPr>
              <w:rPr>
                <w:rFonts w:eastAsia="Times New Roman"/>
                <w:lang w:val="en-US"/>
              </w:rPr>
            </w:pPr>
          </w:p>
        </w:tc>
        <w:tc>
          <w:tcPr>
            <w:tcW w:w="0" w:type="auto"/>
            <w:vAlign w:val="center"/>
            <w:hideMark/>
          </w:tcPr>
          <w:p w14:paraId="356DEBA8" w14:textId="77777777" w:rsidR="0095430C"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95430C" w14:paraId="164C63FB" w14:textId="77777777">
        <w:trPr>
          <w:divId w:val="510997197"/>
          <w:tblCellSpacing w:w="15" w:type="dxa"/>
        </w:trPr>
        <w:tc>
          <w:tcPr>
            <w:tcW w:w="0" w:type="auto"/>
            <w:vAlign w:val="center"/>
            <w:hideMark/>
          </w:tcPr>
          <w:p w14:paraId="0AF6F5F7" w14:textId="77777777" w:rsidR="0095430C" w:rsidRDefault="0095430C">
            <w:pPr>
              <w:rPr>
                <w:rFonts w:eastAsia="Times New Roman"/>
                <w:lang w:val="en-US"/>
              </w:rPr>
            </w:pPr>
          </w:p>
        </w:tc>
        <w:tc>
          <w:tcPr>
            <w:tcW w:w="0" w:type="auto"/>
            <w:vAlign w:val="center"/>
            <w:hideMark/>
          </w:tcPr>
          <w:p w14:paraId="3F46B2F6" w14:textId="77777777" w:rsidR="0095430C"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95430C" w14:paraId="06532124" w14:textId="77777777">
        <w:trPr>
          <w:divId w:val="510997197"/>
          <w:tblCellSpacing w:w="15" w:type="dxa"/>
        </w:trPr>
        <w:tc>
          <w:tcPr>
            <w:tcW w:w="0" w:type="auto"/>
            <w:vAlign w:val="center"/>
            <w:hideMark/>
          </w:tcPr>
          <w:p w14:paraId="0BA45B25" w14:textId="77777777" w:rsidR="0095430C" w:rsidRDefault="0095430C">
            <w:pPr>
              <w:rPr>
                <w:rFonts w:eastAsia="Times New Roman"/>
                <w:lang w:val="en-US"/>
              </w:rPr>
            </w:pPr>
          </w:p>
        </w:tc>
        <w:tc>
          <w:tcPr>
            <w:tcW w:w="0" w:type="auto"/>
            <w:vAlign w:val="center"/>
            <w:hideMark/>
          </w:tcPr>
          <w:p w14:paraId="3B494E71" w14:textId="77777777" w:rsidR="0095430C"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95430C" w14:paraId="6ECC5C22" w14:textId="77777777">
        <w:trPr>
          <w:divId w:val="510997197"/>
          <w:tblCellSpacing w:w="15" w:type="dxa"/>
        </w:trPr>
        <w:tc>
          <w:tcPr>
            <w:tcW w:w="0" w:type="auto"/>
            <w:vAlign w:val="center"/>
            <w:hideMark/>
          </w:tcPr>
          <w:p w14:paraId="3E2B1E9F" w14:textId="77777777" w:rsidR="0095430C" w:rsidRDefault="0095430C">
            <w:pPr>
              <w:rPr>
                <w:rFonts w:eastAsia="Times New Roman"/>
                <w:lang w:val="en-US"/>
              </w:rPr>
            </w:pPr>
          </w:p>
        </w:tc>
        <w:tc>
          <w:tcPr>
            <w:tcW w:w="0" w:type="auto"/>
            <w:vAlign w:val="center"/>
            <w:hideMark/>
          </w:tcPr>
          <w:p w14:paraId="17428A9D" w14:textId="77777777" w:rsidR="0095430C"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95430C" w14:paraId="7BEFB103" w14:textId="77777777">
        <w:trPr>
          <w:divId w:val="510997197"/>
          <w:tblCellSpacing w:w="15" w:type="dxa"/>
        </w:trPr>
        <w:tc>
          <w:tcPr>
            <w:tcW w:w="0" w:type="auto"/>
            <w:vAlign w:val="center"/>
            <w:hideMark/>
          </w:tcPr>
          <w:p w14:paraId="30F77FE9" w14:textId="77777777" w:rsidR="0095430C" w:rsidRDefault="0095430C">
            <w:pPr>
              <w:rPr>
                <w:rFonts w:eastAsia="Times New Roman"/>
                <w:lang w:val="en-US"/>
              </w:rPr>
            </w:pPr>
          </w:p>
        </w:tc>
        <w:tc>
          <w:tcPr>
            <w:tcW w:w="0" w:type="auto"/>
            <w:vAlign w:val="center"/>
            <w:hideMark/>
          </w:tcPr>
          <w:p w14:paraId="21F2D55A" w14:textId="77777777" w:rsidR="0095430C"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95430C" w14:paraId="1C3D7782" w14:textId="77777777">
        <w:trPr>
          <w:divId w:val="510997197"/>
          <w:tblCellSpacing w:w="15" w:type="dxa"/>
        </w:trPr>
        <w:tc>
          <w:tcPr>
            <w:tcW w:w="0" w:type="auto"/>
            <w:vAlign w:val="center"/>
            <w:hideMark/>
          </w:tcPr>
          <w:p w14:paraId="3566BFB2" w14:textId="77777777" w:rsidR="0095430C" w:rsidRDefault="0095430C">
            <w:pPr>
              <w:rPr>
                <w:rFonts w:eastAsia="Times New Roman"/>
                <w:lang w:val="en-US"/>
              </w:rPr>
            </w:pPr>
          </w:p>
        </w:tc>
        <w:tc>
          <w:tcPr>
            <w:tcW w:w="0" w:type="auto"/>
            <w:vAlign w:val="center"/>
            <w:hideMark/>
          </w:tcPr>
          <w:p w14:paraId="41D4D007" w14:textId="77777777" w:rsidR="0095430C"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95430C" w14:paraId="441BCE8E" w14:textId="77777777">
        <w:trPr>
          <w:divId w:val="510997197"/>
          <w:tblCellSpacing w:w="15" w:type="dxa"/>
        </w:trPr>
        <w:tc>
          <w:tcPr>
            <w:tcW w:w="0" w:type="auto"/>
            <w:vAlign w:val="center"/>
            <w:hideMark/>
          </w:tcPr>
          <w:p w14:paraId="7D1E7D55" w14:textId="77777777" w:rsidR="0095430C" w:rsidRDefault="0095430C">
            <w:pPr>
              <w:rPr>
                <w:rFonts w:eastAsia="Times New Roman"/>
                <w:lang w:val="en-US"/>
              </w:rPr>
            </w:pPr>
          </w:p>
        </w:tc>
        <w:tc>
          <w:tcPr>
            <w:tcW w:w="0" w:type="auto"/>
            <w:vAlign w:val="center"/>
            <w:hideMark/>
          </w:tcPr>
          <w:p w14:paraId="15BB0E2F" w14:textId="77777777" w:rsidR="0095430C"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95430C" w14:paraId="2D247A36" w14:textId="77777777">
        <w:trPr>
          <w:divId w:val="510997197"/>
          <w:tblCellSpacing w:w="15" w:type="dxa"/>
        </w:trPr>
        <w:tc>
          <w:tcPr>
            <w:tcW w:w="0" w:type="auto"/>
            <w:vAlign w:val="center"/>
            <w:hideMark/>
          </w:tcPr>
          <w:p w14:paraId="79D0013D" w14:textId="77777777" w:rsidR="0095430C" w:rsidRDefault="0095430C">
            <w:pPr>
              <w:rPr>
                <w:rFonts w:eastAsia="Times New Roman"/>
                <w:lang w:val="en-US"/>
              </w:rPr>
            </w:pPr>
          </w:p>
        </w:tc>
        <w:tc>
          <w:tcPr>
            <w:tcW w:w="0" w:type="auto"/>
            <w:vAlign w:val="center"/>
            <w:hideMark/>
          </w:tcPr>
          <w:p w14:paraId="3BCC7154" w14:textId="77777777" w:rsidR="0095430C"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Score Sheet for Women </w:t>
            </w:r>
          </w:p>
        </w:tc>
      </w:tr>
      <w:tr w:rsidR="0095430C" w14:paraId="454E9DF0" w14:textId="77777777">
        <w:trPr>
          <w:divId w:val="510997197"/>
          <w:tblCellSpacing w:w="15" w:type="dxa"/>
        </w:trPr>
        <w:tc>
          <w:tcPr>
            <w:tcW w:w="0" w:type="auto"/>
            <w:vAlign w:val="center"/>
            <w:hideMark/>
          </w:tcPr>
          <w:p w14:paraId="6B712329" w14:textId="77777777" w:rsidR="0095430C" w:rsidRDefault="0095430C">
            <w:pPr>
              <w:rPr>
                <w:rFonts w:eastAsia="Times New Roman"/>
                <w:lang w:val="en-US"/>
              </w:rPr>
            </w:pPr>
          </w:p>
        </w:tc>
        <w:tc>
          <w:tcPr>
            <w:tcW w:w="0" w:type="auto"/>
            <w:vAlign w:val="center"/>
            <w:hideMark/>
          </w:tcPr>
          <w:p w14:paraId="6E5EC8EA" w14:textId="77777777" w:rsidR="0095430C"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95430C" w14:paraId="1EAF69E4" w14:textId="77777777">
        <w:trPr>
          <w:divId w:val="510997197"/>
          <w:tblCellSpacing w:w="15" w:type="dxa"/>
        </w:trPr>
        <w:tc>
          <w:tcPr>
            <w:tcW w:w="0" w:type="auto"/>
            <w:vAlign w:val="center"/>
            <w:hideMark/>
          </w:tcPr>
          <w:p w14:paraId="740DCD70" w14:textId="77777777" w:rsidR="0095430C" w:rsidRDefault="0095430C">
            <w:pPr>
              <w:rPr>
                <w:rFonts w:eastAsia="Times New Roman"/>
                <w:lang w:val="en-US"/>
              </w:rPr>
            </w:pPr>
          </w:p>
        </w:tc>
        <w:tc>
          <w:tcPr>
            <w:tcW w:w="0" w:type="auto"/>
            <w:vAlign w:val="center"/>
            <w:hideMark/>
          </w:tcPr>
          <w:p w14:paraId="508F25F1" w14:textId="77777777" w:rsidR="0095430C"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w:t>
            </w:r>
            <w:r>
              <w:rPr>
                <w:rFonts w:eastAsia="Times New Roman"/>
                <w:lang w:val="en-US"/>
              </w:rPr>
              <w:lastRenderedPageBreak/>
              <w:t xml:space="preserve">50mmHg pulse pressure </w:t>
            </w:r>
          </w:p>
        </w:tc>
      </w:tr>
      <w:tr w:rsidR="0095430C" w14:paraId="758AA99B" w14:textId="77777777">
        <w:trPr>
          <w:divId w:val="510997197"/>
          <w:tblCellSpacing w:w="15" w:type="dxa"/>
        </w:trPr>
        <w:tc>
          <w:tcPr>
            <w:tcW w:w="0" w:type="auto"/>
            <w:vAlign w:val="center"/>
            <w:hideMark/>
          </w:tcPr>
          <w:p w14:paraId="4A7E136A" w14:textId="77777777" w:rsidR="0095430C" w:rsidRDefault="0095430C">
            <w:pPr>
              <w:rPr>
                <w:rFonts w:eastAsia="Times New Roman"/>
                <w:lang w:val="en-US"/>
              </w:rPr>
            </w:pPr>
          </w:p>
        </w:tc>
        <w:tc>
          <w:tcPr>
            <w:tcW w:w="0" w:type="auto"/>
            <w:vAlign w:val="center"/>
            <w:hideMark/>
          </w:tcPr>
          <w:p w14:paraId="61BB9D33" w14:textId="77777777" w:rsidR="0095430C"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95430C" w14:paraId="395B5CF9" w14:textId="77777777">
        <w:trPr>
          <w:divId w:val="510997197"/>
          <w:tblCellSpacing w:w="15" w:type="dxa"/>
        </w:trPr>
        <w:tc>
          <w:tcPr>
            <w:tcW w:w="0" w:type="auto"/>
            <w:vAlign w:val="center"/>
            <w:hideMark/>
          </w:tcPr>
          <w:p w14:paraId="639997B7" w14:textId="77777777" w:rsidR="0095430C" w:rsidRDefault="0095430C">
            <w:pPr>
              <w:rPr>
                <w:rFonts w:eastAsia="Times New Roman"/>
                <w:lang w:val="en-US"/>
              </w:rPr>
            </w:pPr>
          </w:p>
        </w:tc>
        <w:tc>
          <w:tcPr>
            <w:tcW w:w="0" w:type="auto"/>
            <w:vAlign w:val="center"/>
            <w:hideMark/>
          </w:tcPr>
          <w:p w14:paraId="165E43CA" w14:textId="77777777" w:rsidR="0095430C"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95430C" w14:paraId="2ED87E62" w14:textId="77777777">
        <w:trPr>
          <w:divId w:val="510997197"/>
          <w:tblCellSpacing w:w="15" w:type="dxa"/>
        </w:trPr>
        <w:tc>
          <w:tcPr>
            <w:tcW w:w="0" w:type="auto"/>
            <w:vAlign w:val="center"/>
            <w:hideMark/>
          </w:tcPr>
          <w:p w14:paraId="010A85F7" w14:textId="77777777" w:rsidR="0095430C" w:rsidRDefault="0095430C">
            <w:pPr>
              <w:rPr>
                <w:rFonts w:eastAsia="Times New Roman"/>
                <w:lang w:val="en-US"/>
              </w:rPr>
            </w:pPr>
          </w:p>
        </w:tc>
        <w:tc>
          <w:tcPr>
            <w:tcW w:w="0" w:type="auto"/>
            <w:vAlign w:val="center"/>
            <w:hideMark/>
          </w:tcPr>
          <w:p w14:paraId="0BC20F7A" w14:textId="77777777" w:rsidR="0095430C"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95430C" w14:paraId="06546E05" w14:textId="77777777">
        <w:trPr>
          <w:divId w:val="510997197"/>
          <w:tblCellSpacing w:w="15" w:type="dxa"/>
        </w:trPr>
        <w:tc>
          <w:tcPr>
            <w:tcW w:w="0" w:type="auto"/>
            <w:vAlign w:val="center"/>
            <w:hideMark/>
          </w:tcPr>
          <w:p w14:paraId="42754A62" w14:textId="77777777" w:rsidR="0095430C" w:rsidRDefault="0095430C">
            <w:pPr>
              <w:rPr>
                <w:rFonts w:eastAsia="Times New Roman"/>
                <w:lang w:val="en-US"/>
              </w:rPr>
            </w:pPr>
          </w:p>
        </w:tc>
        <w:tc>
          <w:tcPr>
            <w:tcW w:w="0" w:type="auto"/>
            <w:vAlign w:val="center"/>
            <w:hideMark/>
          </w:tcPr>
          <w:p w14:paraId="28B36C74" w14:textId="77777777" w:rsidR="0095430C"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95430C" w14:paraId="64CB0088" w14:textId="77777777">
        <w:trPr>
          <w:divId w:val="510997197"/>
          <w:tblCellSpacing w:w="15" w:type="dxa"/>
        </w:trPr>
        <w:tc>
          <w:tcPr>
            <w:tcW w:w="0" w:type="auto"/>
            <w:vAlign w:val="center"/>
            <w:hideMark/>
          </w:tcPr>
          <w:p w14:paraId="700D5B0E" w14:textId="77777777" w:rsidR="0095430C" w:rsidRDefault="0095430C">
            <w:pPr>
              <w:rPr>
                <w:rFonts w:eastAsia="Times New Roman"/>
                <w:lang w:val="en-US"/>
              </w:rPr>
            </w:pPr>
          </w:p>
        </w:tc>
        <w:tc>
          <w:tcPr>
            <w:tcW w:w="0" w:type="auto"/>
            <w:vAlign w:val="center"/>
            <w:hideMark/>
          </w:tcPr>
          <w:p w14:paraId="4B6B0C7D" w14:textId="77777777" w:rsidR="0095430C"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WT[kg] ^ 0.5378 * HT[cm] ^ 0.3964 [Haycock G.B., Schwartz G.J., Wisotsky D.H. 'Geometric method for measuring body surface area: A height weight formula validated in infants, children and adults.' The Journal of Pediatrics 1978 93:1:62-66] </w:t>
            </w:r>
          </w:p>
        </w:tc>
      </w:tr>
      <w:tr w:rsidR="0095430C" w14:paraId="532DDB37" w14:textId="77777777">
        <w:trPr>
          <w:divId w:val="510997197"/>
          <w:tblCellSpacing w:w="15" w:type="dxa"/>
        </w:trPr>
        <w:tc>
          <w:tcPr>
            <w:tcW w:w="0" w:type="auto"/>
            <w:vAlign w:val="center"/>
            <w:hideMark/>
          </w:tcPr>
          <w:p w14:paraId="5AE05B8A" w14:textId="77777777" w:rsidR="0095430C" w:rsidRDefault="0095430C">
            <w:pPr>
              <w:rPr>
                <w:rFonts w:eastAsia="Times New Roman"/>
                <w:lang w:val="en-US"/>
              </w:rPr>
            </w:pPr>
          </w:p>
        </w:tc>
        <w:tc>
          <w:tcPr>
            <w:tcW w:w="0" w:type="auto"/>
            <w:vAlign w:val="center"/>
            <w:hideMark/>
          </w:tcPr>
          <w:p w14:paraId="6C2499D1" w14:textId="77777777" w:rsidR="0095430C"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WT[kg] / 36) ^ 0.5 [Mosteller, R.D. 'Simplified Calculation of Body Surface Area.' N Engl J Med 1987 Oct 22;317(17):1098] </w:t>
            </w:r>
          </w:p>
        </w:tc>
      </w:tr>
      <w:tr w:rsidR="0095430C" w14:paraId="5271B701" w14:textId="77777777">
        <w:trPr>
          <w:divId w:val="510997197"/>
          <w:tblCellSpacing w:w="15" w:type="dxa"/>
        </w:trPr>
        <w:tc>
          <w:tcPr>
            <w:tcW w:w="0" w:type="auto"/>
            <w:vAlign w:val="center"/>
            <w:hideMark/>
          </w:tcPr>
          <w:p w14:paraId="213FA33A" w14:textId="77777777" w:rsidR="0095430C" w:rsidRDefault="0095430C">
            <w:pPr>
              <w:rPr>
                <w:rFonts w:eastAsia="Times New Roman"/>
                <w:lang w:val="en-US"/>
              </w:rPr>
            </w:pPr>
          </w:p>
        </w:tc>
        <w:tc>
          <w:tcPr>
            <w:tcW w:w="0" w:type="auto"/>
            <w:vAlign w:val="center"/>
            <w:hideMark/>
          </w:tcPr>
          <w:p w14:paraId="21659E2C" w14:textId="77777777" w:rsidR="0095430C" w:rsidRDefault="005B11EB">
            <w:pPr>
              <w:rPr>
                <w:rFonts w:eastAsia="Times New Roman"/>
                <w:lang w:val="en-US"/>
              </w:rPr>
            </w:pPr>
            <w:r>
              <w:rPr>
                <w:rFonts w:eastAsia="Times New Roman"/>
                <w:b/>
                <w:bCs/>
                <w:lang w:val="en-US"/>
              </w:rPr>
              <w:t xml:space="preserve">BSA = 1321+0.3433*WT: </w:t>
            </w:r>
            <w:r>
              <w:rPr>
                <w:rFonts w:eastAsia="Times New Roman"/>
                <w:lang w:val="en-US"/>
              </w:rPr>
              <w:t xml:space="preserve">Body Surface Area computed from patient weight:BSA = 1321 + 0.3433 * WT[kg] (for pediatrics 3-30 kg) [Current, J.D. 'A Linear Equation For Estimating The Body Surface Area In Infants And Children', The Internet Journal of Anesthesiology. 1998. 2:2] </w:t>
            </w:r>
          </w:p>
        </w:tc>
      </w:tr>
      <w:tr w:rsidR="0095430C" w14:paraId="055B11FD" w14:textId="77777777">
        <w:trPr>
          <w:divId w:val="510997197"/>
          <w:tblCellSpacing w:w="15" w:type="dxa"/>
        </w:trPr>
        <w:tc>
          <w:tcPr>
            <w:tcW w:w="0" w:type="auto"/>
            <w:vAlign w:val="center"/>
            <w:hideMark/>
          </w:tcPr>
          <w:p w14:paraId="6F8683F7" w14:textId="77777777" w:rsidR="0095430C" w:rsidRDefault="0095430C">
            <w:pPr>
              <w:rPr>
                <w:rFonts w:eastAsia="Times New Roman"/>
                <w:lang w:val="en-US"/>
              </w:rPr>
            </w:pPr>
          </w:p>
        </w:tc>
        <w:tc>
          <w:tcPr>
            <w:tcW w:w="0" w:type="auto"/>
            <w:vAlign w:val="center"/>
            <w:hideMark/>
          </w:tcPr>
          <w:p w14:paraId="16819C6F" w14:textId="77777777" w:rsidR="0095430C" w:rsidRDefault="005B11EB">
            <w:pPr>
              <w:rPr>
                <w:rFonts w:eastAsia="Times New Roman"/>
                <w:lang w:val="en-US"/>
              </w:rPr>
            </w:pPr>
            <w:r>
              <w:rPr>
                <w:rFonts w:eastAsia="Times New Roman"/>
                <w:b/>
                <w:bCs/>
                <w:lang w:val="en-US"/>
              </w:rPr>
              <w:t xml:space="preserve">BSA = 0.0004688 * WT ^ (0.8168 - 0.0154 * log(WT)):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95430C" w14:paraId="6AB71866" w14:textId="77777777">
        <w:trPr>
          <w:divId w:val="510997197"/>
          <w:tblCellSpacing w:w="15" w:type="dxa"/>
        </w:trPr>
        <w:tc>
          <w:tcPr>
            <w:tcW w:w="0" w:type="auto"/>
            <w:vAlign w:val="center"/>
            <w:hideMark/>
          </w:tcPr>
          <w:p w14:paraId="11CDCB37" w14:textId="77777777" w:rsidR="0095430C" w:rsidRDefault="0095430C">
            <w:pPr>
              <w:rPr>
                <w:rFonts w:eastAsia="Times New Roman"/>
                <w:lang w:val="en-US"/>
              </w:rPr>
            </w:pPr>
          </w:p>
        </w:tc>
        <w:tc>
          <w:tcPr>
            <w:tcW w:w="0" w:type="auto"/>
            <w:vAlign w:val="center"/>
            <w:hideMark/>
          </w:tcPr>
          <w:p w14:paraId="1EF9A837" w14:textId="77777777" w:rsidR="0095430C"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95430C" w14:paraId="482FE6A1" w14:textId="77777777">
        <w:trPr>
          <w:divId w:val="510997197"/>
          <w:tblCellSpacing w:w="15" w:type="dxa"/>
        </w:trPr>
        <w:tc>
          <w:tcPr>
            <w:tcW w:w="0" w:type="auto"/>
            <w:vAlign w:val="center"/>
            <w:hideMark/>
          </w:tcPr>
          <w:p w14:paraId="0D2FF9C5" w14:textId="77777777" w:rsidR="0095430C" w:rsidRDefault="0095430C">
            <w:pPr>
              <w:rPr>
                <w:rFonts w:eastAsia="Times New Roman"/>
                <w:lang w:val="en-US"/>
              </w:rPr>
            </w:pPr>
          </w:p>
        </w:tc>
        <w:tc>
          <w:tcPr>
            <w:tcW w:w="0" w:type="auto"/>
            <w:vAlign w:val="center"/>
            <w:hideMark/>
          </w:tcPr>
          <w:p w14:paraId="048D9F96" w14:textId="77777777" w:rsidR="0095430C"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95430C" w14:paraId="28A3748A" w14:textId="77777777">
        <w:trPr>
          <w:divId w:val="510997197"/>
          <w:tblCellSpacing w:w="15" w:type="dxa"/>
        </w:trPr>
        <w:tc>
          <w:tcPr>
            <w:tcW w:w="0" w:type="auto"/>
            <w:vAlign w:val="center"/>
            <w:hideMark/>
          </w:tcPr>
          <w:p w14:paraId="70AF7D9C" w14:textId="77777777" w:rsidR="0095430C" w:rsidRDefault="0095430C">
            <w:pPr>
              <w:rPr>
                <w:rFonts w:eastAsia="Times New Roman"/>
                <w:lang w:val="en-US"/>
              </w:rPr>
            </w:pPr>
          </w:p>
        </w:tc>
        <w:tc>
          <w:tcPr>
            <w:tcW w:w="0" w:type="auto"/>
            <w:vAlign w:val="center"/>
            <w:hideMark/>
          </w:tcPr>
          <w:p w14:paraId="1772C2AF" w14:textId="77777777" w:rsidR="0095430C"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95430C" w14:paraId="273FCB5B" w14:textId="77777777">
        <w:trPr>
          <w:divId w:val="510997197"/>
          <w:tblCellSpacing w:w="15" w:type="dxa"/>
        </w:trPr>
        <w:tc>
          <w:tcPr>
            <w:tcW w:w="0" w:type="auto"/>
            <w:vAlign w:val="center"/>
            <w:hideMark/>
          </w:tcPr>
          <w:p w14:paraId="21BA981E" w14:textId="77777777" w:rsidR="0095430C" w:rsidRDefault="0095430C">
            <w:pPr>
              <w:rPr>
                <w:rFonts w:eastAsia="Times New Roman"/>
                <w:lang w:val="en-US"/>
              </w:rPr>
            </w:pPr>
          </w:p>
        </w:tc>
        <w:tc>
          <w:tcPr>
            <w:tcW w:w="0" w:type="auto"/>
            <w:vAlign w:val="center"/>
            <w:hideMark/>
          </w:tcPr>
          <w:p w14:paraId="0E6A8367" w14:textId="77777777" w:rsidR="0095430C"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95430C" w14:paraId="57DAC451" w14:textId="77777777">
        <w:trPr>
          <w:divId w:val="510997197"/>
          <w:tblCellSpacing w:w="15" w:type="dxa"/>
        </w:trPr>
        <w:tc>
          <w:tcPr>
            <w:tcW w:w="0" w:type="auto"/>
            <w:vAlign w:val="center"/>
            <w:hideMark/>
          </w:tcPr>
          <w:p w14:paraId="556919BB" w14:textId="77777777" w:rsidR="0095430C" w:rsidRDefault="0095430C">
            <w:pPr>
              <w:rPr>
                <w:rFonts w:eastAsia="Times New Roman"/>
                <w:lang w:val="en-US"/>
              </w:rPr>
            </w:pPr>
          </w:p>
        </w:tc>
        <w:tc>
          <w:tcPr>
            <w:tcW w:w="0" w:type="auto"/>
            <w:vAlign w:val="center"/>
            <w:hideMark/>
          </w:tcPr>
          <w:p w14:paraId="3C0CF333" w14:textId="77777777" w:rsidR="0095430C"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95430C" w14:paraId="5DF223AC" w14:textId="77777777">
        <w:trPr>
          <w:divId w:val="510997197"/>
          <w:tblCellSpacing w:w="15" w:type="dxa"/>
        </w:trPr>
        <w:tc>
          <w:tcPr>
            <w:tcW w:w="0" w:type="auto"/>
            <w:vAlign w:val="center"/>
            <w:hideMark/>
          </w:tcPr>
          <w:p w14:paraId="7EAA3AA1" w14:textId="77777777" w:rsidR="0095430C" w:rsidRDefault="0095430C">
            <w:pPr>
              <w:rPr>
                <w:rFonts w:eastAsia="Times New Roman"/>
                <w:lang w:val="en-US"/>
              </w:rPr>
            </w:pPr>
          </w:p>
        </w:tc>
        <w:tc>
          <w:tcPr>
            <w:tcW w:w="0" w:type="auto"/>
            <w:vAlign w:val="center"/>
            <w:hideMark/>
          </w:tcPr>
          <w:p w14:paraId="63981F35" w14:textId="77777777" w:rsidR="0095430C"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w:t>
            </w:r>
            <w:r>
              <w:rPr>
                <w:rFonts w:eastAsia="Times New Roman"/>
                <w:lang w:val="en-US"/>
              </w:rPr>
              <w:lastRenderedPageBreak/>
              <w:t xml:space="preserve">BSA </w:t>
            </w:r>
          </w:p>
        </w:tc>
      </w:tr>
      <w:tr w:rsidR="0095430C" w14:paraId="3A8C7C77" w14:textId="77777777">
        <w:trPr>
          <w:divId w:val="510997197"/>
          <w:tblCellSpacing w:w="15" w:type="dxa"/>
        </w:trPr>
        <w:tc>
          <w:tcPr>
            <w:tcW w:w="0" w:type="auto"/>
            <w:vAlign w:val="center"/>
            <w:hideMark/>
          </w:tcPr>
          <w:p w14:paraId="2D4F5B25" w14:textId="77777777" w:rsidR="0095430C" w:rsidRDefault="0095430C">
            <w:pPr>
              <w:rPr>
                <w:rFonts w:eastAsia="Times New Roman"/>
                <w:lang w:val="en-US"/>
              </w:rPr>
            </w:pPr>
          </w:p>
        </w:tc>
        <w:tc>
          <w:tcPr>
            <w:tcW w:w="0" w:type="auto"/>
            <w:vAlign w:val="center"/>
            <w:hideMark/>
          </w:tcPr>
          <w:p w14:paraId="5868763A" w14:textId="77777777" w:rsidR="0095430C"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95430C" w14:paraId="6DBA1512" w14:textId="77777777">
        <w:trPr>
          <w:divId w:val="510997197"/>
          <w:tblCellSpacing w:w="15" w:type="dxa"/>
        </w:trPr>
        <w:tc>
          <w:tcPr>
            <w:tcW w:w="0" w:type="auto"/>
            <w:vAlign w:val="center"/>
            <w:hideMark/>
          </w:tcPr>
          <w:p w14:paraId="3A8FC290" w14:textId="77777777" w:rsidR="0095430C" w:rsidRDefault="0095430C">
            <w:pPr>
              <w:rPr>
                <w:rFonts w:eastAsia="Times New Roman"/>
                <w:lang w:val="en-US"/>
              </w:rPr>
            </w:pPr>
          </w:p>
        </w:tc>
        <w:tc>
          <w:tcPr>
            <w:tcW w:w="0" w:type="auto"/>
            <w:vAlign w:val="center"/>
            <w:hideMark/>
          </w:tcPr>
          <w:p w14:paraId="3827E647" w14:textId="77777777" w:rsidR="0095430C"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95430C" w14:paraId="21FB7F51" w14:textId="77777777">
        <w:trPr>
          <w:divId w:val="510997197"/>
          <w:tblCellSpacing w:w="15" w:type="dxa"/>
        </w:trPr>
        <w:tc>
          <w:tcPr>
            <w:tcW w:w="0" w:type="auto"/>
            <w:vAlign w:val="center"/>
            <w:hideMark/>
          </w:tcPr>
          <w:p w14:paraId="16C7473B" w14:textId="77777777" w:rsidR="0095430C" w:rsidRDefault="0095430C">
            <w:pPr>
              <w:rPr>
                <w:rFonts w:eastAsia="Times New Roman"/>
                <w:lang w:val="en-US"/>
              </w:rPr>
            </w:pPr>
          </w:p>
        </w:tc>
        <w:tc>
          <w:tcPr>
            <w:tcW w:w="0" w:type="auto"/>
            <w:vAlign w:val="center"/>
            <w:hideMark/>
          </w:tcPr>
          <w:p w14:paraId="7604674A" w14:textId="77777777" w:rsidR="0095430C"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95430C" w14:paraId="205F3250" w14:textId="77777777">
        <w:trPr>
          <w:divId w:val="510997197"/>
          <w:tblCellSpacing w:w="15" w:type="dxa"/>
        </w:trPr>
        <w:tc>
          <w:tcPr>
            <w:tcW w:w="0" w:type="auto"/>
            <w:vAlign w:val="center"/>
            <w:hideMark/>
          </w:tcPr>
          <w:p w14:paraId="484FFC99" w14:textId="77777777" w:rsidR="0095430C" w:rsidRDefault="0095430C">
            <w:pPr>
              <w:rPr>
                <w:rFonts w:eastAsia="Times New Roman"/>
                <w:lang w:val="en-US"/>
              </w:rPr>
            </w:pPr>
          </w:p>
        </w:tc>
        <w:tc>
          <w:tcPr>
            <w:tcW w:w="0" w:type="auto"/>
            <w:vAlign w:val="center"/>
            <w:hideMark/>
          </w:tcPr>
          <w:p w14:paraId="3F9A5FEF" w14:textId="77777777" w:rsidR="0095430C"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95430C" w14:paraId="3B4F5C91" w14:textId="77777777">
        <w:trPr>
          <w:divId w:val="510997197"/>
          <w:tblCellSpacing w:w="15" w:type="dxa"/>
        </w:trPr>
        <w:tc>
          <w:tcPr>
            <w:tcW w:w="0" w:type="auto"/>
            <w:vAlign w:val="center"/>
            <w:hideMark/>
          </w:tcPr>
          <w:p w14:paraId="7F19DC68" w14:textId="77777777" w:rsidR="0095430C" w:rsidRDefault="0095430C">
            <w:pPr>
              <w:rPr>
                <w:rFonts w:eastAsia="Times New Roman"/>
                <w:lang w:val="en-US"/>
              </w:rPr>
            </w:pPr>
          </w:p>
        </w:tc>
        <w:tc>
          <w:tcPr>
            <w:tcW w:w="0" w:type="auto"/>
            <w:vAlign w:val="center"/>
            <w:hideMark/>
          </w:tcPr>
          <w:p w14:paraId="1E298E93" w14:textId="77777777" w:rsidR="0095430C"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95430C" w14:paraId="2DDD77B4" w14:textId="77777777">
        <w:trPr>
          <w:divId w:val="510997197"/>
          <w:tblCellSpacing w:w="15" w:type="dxa"/>
        </w:trPr>
        <w:tc>
          <w:tcPr>
            <w:tcW w:w="0" w:type="auto"/>
            <w:vAlign w:val="center"/>
            <w:hideMark/>
          </w:tcPr>
          <w:p w14:paraId="6E9F053C" w14:textId="77777777" w:rsidR="0095430C" w:rsidRDefault="0095430C">
            <w:pPr>
              <w:rPr>
                <w:rFonts w:eastAsia="Times New Roman"/>
                <w:lang w:val="en-US"/>
              </w:rPr>
            </w:pPr>
          </w:p>
        </w:tc>
        <w:tc>
          <w:tcPr>
            <w:tcW w:w="0" w:type="auto"/>
            <w:vAlign w:val="center"/>
            <w:hideMark/>
          </w:tcPr>
          <w:p w14:paraId="6598B17A" w14:textId="77777777" w:rsidR="0095430C"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95430C" w14:paraId="3D1F2684" w14:textId="77777777">
        <w:trPr>
          <w:divId w:val="510997197"/>
          <w:tblCellSpacing w:w="15" w:type="dxa"/>
        </w:trPr>
        <w:tc>
          <w:tcPr>
            <w:tcW w:w="0" w:type="auto"/>
            <w:vAlign w:val="center"/>
            <w:hideMark/>
          </w:tcPr>
          <w:p w14:paraId="2445FAD3" w14:textId="77777777" w:rsidR="0095430C" w:rsidRDefault="0095430C">
            <w:pPr>
              <w:rPr>
                <w:rFonts w:eastAsia="Times New Roman"/>
                <w:lang w:val="en-US"/>
              </w:rPr>
            </w:pPr>
          </w:p>
        </w:tc>
        <w:tc>
          <w:tcPr>
            <w:tcW w:w="0" w:type="auto"/>
            <w:vAlign w:val="center"/>
            <w:hideMark/>
          </w:tcPr>
          <w:p w14:paraId="2BB4409A" w14:textId="77777777" w:rsidR="0095430C"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95430C" w14:paraId="4C4EC4DB" w14:textId="77777777">
        <w:trPr>
          <w:divId w:val="510997197"/>
          <w:tblCellSpacing w:w="15" w:type="dxa"/>
        </w:trPr>
        <w:tc>
          <w:tcPr>
            <w:tcW w:w="0" w:type="auto"/>
            <w:vAlign w:val="center"/>
            <w:hideMark/>
          </w:tcPr>
          <w:p w14:paraId="6F15763C" w14:textId="77777777" w:rsidR="0095430C" w:rsidRDefault="0095430C">
            <w:pPr>
              <w:rPr>
                <w:rFonts w:eastAsia="Times New Roman"/>
                <w:lang w:val="en-US"/>
              </w:rPr>
            </w:pPr>
          </w:p>
        </w:tc>
        <w:tc>
          <w:tcPr>
            <w:tcW w:w="0" w:type="auto"/>
            <w:vAlign w:val="center"/>
            <w:hideMark/>
          </w:tcPr>
          <w:p w14:paraId="2565C54C" w14:textId="77777777" w:rsidR="0095430C"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95430C" w14:paraId="4BA201E4" w14:textId="77777777">
        <w:trPr>
          <w:divId w:val="510997197"/>
          <w:tblCellSpacing w:w="15" w:type="dxa"/>
        </w:trPr>
        <w:tc>
          <w:tcPr>
            <w:tcW w:w="0" w:type="auto"/>
            <w:vAlign w:val="center"/>
            <w:hideMark/>
          </w:tcPr>
          <w:p w14:paraId="04E2F402" w14:textId="77777777" w:rsidR="0095430C" w:rsidRDefault="0095430C">
            <w:pPr>
              <w:rPr>
                <w:rFonts w:eastAsia="Times New Roman"/>
                <w:lang w:val="en-US"/>
              </w:rPr>
            </w:pPr>
          </w:p>
        </w:tc>
        <w:tc>
          <w:tcPr>
            <w:tcW w:w="0" w:type="auto"/>
            <w:vAlign w:val="center"/>
            <w:hideMark/>
          </w:tcPr>
          <w:p w14:paraId="11B79A2A" w14:textId="77777777" w:rsidR="0095430C"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95430C" w14:paraId="02A18DB6" w14:textId="77777777">
        <w:trPr>
          <w:divId w:val="510997197"/>
          <w:tblCellSpacing w:w="15" w:type="dxa"/>
        </w:trPr>
        <w:tc>
          <w:tcPr>
            <w:tcW w:w="0" w:type="auto"/>
            <w:vAlign w:val="center"/>
            <w:hideMark/>
          </w:tcPr>
          <w:p w14:paraId="212F705B" w14:textId="77777777" w:rsidR="0095430C" w:rsidRDefault="0095430C">
            <w:pPr>
              <w:rPr>
                <w:rFonts w:eastAsia="Times New Roman"/>
                <w:lang w:val="en-US"/>
              </w:rPr>
            </w:pPr>
          </w:p>
        </w:tc>
        <w:tc>
          <w:tcPr>
            <w:tcW w:w="0" w:type="auto"/>
            <w:vAlign w:val="center"/>
            <w:hideMark/>
          </w:tcPr>
          <w:p w14:paraId="33F61572" w14:textId="77777777" w:rsidR="0095430C"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95430C" w14:paraId="1D7844F9" w14:textId="77777777">
        <w:trPr>
          <w:divId w:val="510997197"/>
          <w:tblCellSpacing w:w="15" w:type="dxa"/>
        </w:trPr>
        <w:tc>
          <w:tcPr>
            <w:tcW w:w="0" w:type="auto"/>
            <w:vAlign w:val="center"/>
            <w:hideMark/>
          </w:tcPr>
          <w:p w14:paraId="0AC623B0" w14:textId="77777777" w:rsidR="0095430C" w:rsidRDefault="0095430C">
            <w:pPr>
              <w:rPr>
                <w:rFonts w:eastAsia="Times New Roman"/>
                <w:lang w:val="en-US"/>
              </w:rPr>
            </w:pPr>
          </w:p>
        </w:tc>
        <w:tc>
          <w:tcPr>
            <w:tcW w:w="0" w:type="auto"/>
            <w:vAlign w:val="center"/>
            <w:hideMark/>
          </w:tcPr>
          <w:p w14:paraId="6E53BCA0" w14:textId="77777777" w:rsidR="0095430C"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95430C" w14:paraId="00D90FC0" w14:textId="77777777">
        <w:trPr>
          <w:divId w:val="510997197"/>
          <w:tblCellSpacing w:w="15" w:type="dxa"/>
        </w:trPr>
        <w:tc>
          <w:tcPr>
            <w:tcW w:w="0" w:type="auto"/>
            <w:vAlign w:val="center"/>
            <w:hideMark/>
          </w:tcPr>
          <w:p w14:paraId="29FABC94" w14:textId="77777777" w:rsidR="0095430C" w:rsidRDefault="0095430C">
            <w:pPr>
              <w:rPr>
                <w:rFonts w:eastAsia="Times New Roman"/>
                <w:lang w:val="en-US"/>
              </w:rPr>
            </w:pPr>
          </w:p>
        </w:tc>
        <w:tc>
          <w:tcPr>
            <w:tcW w:w="0" w:type="auto"/>
            <w:vAlign w:val="center"/>
            <w:hideMark/>
          </w:tcPr>
          <w:p w14:paraId="1321557B" w14:textId="77777777" w:rsidR="0095430C"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95430C" w14:paraId="15C200F8" w14:textId="77777777">
        <w:trPr>
          <w:divId w:val="510997197"/>
          <w:tblCellSpacing w:w="15" w:type="dxa"/>
        </w:trPr>
        <w:tc>
          <w:tcPr>
            <w:tcW w:w="0" w:type="auto"/>
            <w:vAlign w:val="center"/>
            <w:hideMark/>
          </w:tcPr>
          <w:p w14:paraId="223DF7D7" w14:textId="77777777" w:rsidR="0095430C" w:rsidRDefault="0095430C">
            <w:pPr>
              <w:rPr>
                <w:rFonts w:eastAsia="Times New Roman"/>
                <w:lang w:val="en-US"/>
              </w:rPr>
            </w:pPr>
          </w:p>
        </w:tc>
        <w:tc>
          <w:tcPr>
            <w:tcW w:w="0" w:type="auto"/>
            <w:vAlign w:val="center"/>
            <w:hideMark/>
          </w:tcPr>
          <w:p w14:paraId="3E59CAB3" w14:textId="77777777" w:rsidR="0095430C"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95430C" w14:paraId="2C9FA361" w14:textId="77777777">
        <w:trPr>
          <w:divId w:val="510997197"/>
          <w:tblCellSpacing w:w="15" w:type="dxa"/>
        </w:trPr>
        <w:tc>
          <w:tcPr>
            <w:tcW w:w="0" w:type="auto"/>
            <w:vAlign w:val="center"/>
            <w:hideMark/>
          </w:tcPr>
          <w:p w14:paraId="4EABF446" w14:textId="77777777" w:rsidR="0095430C" w:rsidRDefault="0095430C">
            <w:pPr>
              <w:rPr>
                <w:rFonts w:eastAsia="Times New Roman"/>
                <w:lang w:val="en-US"/>
              </w:rPr>
            </w:pPr>
          </w:p>
        </w:tc>
        <w:tc>
          <w:tcPr>
            <w:tcW w:w="0" w:type="auto"/>
            <w:vAlign w:val="center"/>
            <w:hideMark/>
          </w:tcPr>
          <w:p w14:paraId="35C6F487" w14:textId="77777777" w:rsidR="0095430C"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95430C" w14:paraId="45747DD3" w14:textId="77777777">
        <w:trPr>
          <w:divId w:val="510997197"/>
          <w:tblCellSpacing w:w="15" w:type="dxa"/>
        </w:trPr>
        <w:tc>
          <w:tcPr>
            <w:tcW w:w="0" w:type="auto"/>
            <w:vAlign w:val="center"/>
            <w:hideMark/>
          </w:tcPr>
          <w:p w14:paraId="034B8CE5" w14:textId="77777777" w:rsidR="0095430C" w:rsidRDefault="0095430C">
            <w:pPr>
              <w:rPr>
                <w:rFonts w:eastAsia="Times New Roman"/>
                <w:lang w:val="en-US"/>
              </w:rPr>
            </w:pPr>
          </w:p>
        </w:tc>
        <w:tc>
          <w:tcPr>
            <w:tcW w:w="0" w:type="auto"/>
            <w:vAlign w:val="center"/>
            <w:hideMark/>
          </w:tcPr>
          <w:p w14:paraId="0468D9B4" w14:textId="77777777" w:rsidR="0095430C"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95430C" w14:paraId="2771653C" w14:textId="77777777">
        <w:trPr>
          <w:divId w:val="510997197"/>
          <w:tblCellSpacing w:w="15" w:type="dxa"/>
        </w:trPr>
        <w:tc>
          <w:tcPr>
            <w:tcW w:w="0" w:type="auto"/>
            <w:vAlign w:val="center"/>
            <w:hideMark/>
          </w:tcPr>
          <w:p w14:paraId="210BD14D" w14:textId="77777777" w:rsidR="0095430C" w:rsidRDefault="0095430C">
            <w:pPr>
              <w:rPr>
                <w:rFonts w:eastAsia="Times New Roman"/>
                <w:lang w:val="en-US"/>
              </w:rPr>
            </w:pPr>
          </w:p>
        </w:tc>
        <w:tc>
          <w:tcPr>
            <w:tcW w:w="0" w:type="auto"/>
            <w:vAlign w:val="center"/>
            <w:hideMark/>
          </w:tcPr>
          <w:p w14:paraId="5D69305E" w14:textId="77777777" w:rsidR="0095430C"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95430C" w14:paraId="0EC6B1BD" w14:textId="77777777">
        <w:trPr>
          <w:divId w:val="510997197"/>
          <w:tblCellSpacing w:w="15" w:type="dxa"/>
        </w:trPr>
        <w:tc>
          <w:tcPr>
            <w:tcW w:w="0" w:type="auto"/>
            <w:vAlign w:val="center"/>
            <w:hideMark/>
          </w:tcPr>
          <w:p w14:paraId="44457587" w14:textId="77777777" w:rsidR="0095430C" w:rsidRDefault="0095430C">
            <w:pPr>
              <w:rPr>
                <w:rFonts w:eastAsia="Times New Roman"/>
                <w:lang w:val="en-US"/>
              </w:rPr>
            </w:pPr>
          </w:p>
        </w:tc>
        <w:tc>
          <w:tcPr>
            <w:tcW w:w="0" w:type="auto"/>
            <w:vAlign w:val="center"/>
            <w:hideMark/>
          </w:tcPr>
          <w:p w14:paraId="37BAA7DE" w14:textId="77777777" w:rsidR="0095430C"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patient height and weight: BSA = 0.009568* WT[kg] ^ 0.473 * HT[cm] ^ 0.655 (For East Asian child aged 0-12 months) </w:t>
            </w:r>
          </w:p>
        </w:tc>
      </w:tr>
      <w:tr w:rsidR="0095430C" w14:paraId="460082C4" w14:textId="77777777">
        <w:trPr>
          <w:divId w:val="510997197"/>
          <w:tblCellSpacing w:w="15" w:type="dxa"/>
        </w:trPr>
        <w:tc>
          <w:tcPr>
            <w:tcW w:w="0" w:type="auto"/>
            <w:vAlign w:val="center"/>
            <w:hideMark/>
          </w:tcPr>
          <w:p w14:paraId="779D5B13" w14:textId="77777777" w:rsidR="0095430C" w:rsidRDefault="0095430C">
            <w:pPr>
              <w:rPr>
                <w:rFonts w:eastAsia="Times New Roman"/>
                <w:lang w:val="en-US"/>
              </w:rPr>
            </w:pPr>
          </w:p>
        </w:tc>
        <w:tc>
          <w:tcPr>
            <w:tcW w:w="0" w:type="auto"/>
            <w:vAlign w:val="center"/>
            <w:hideMark/>
          </w:tcPr>
          <w:p w14:paraId="6ABBE9AD" w14:textId="77777777" w:rsidR="0095430C"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95430C" w14:paraId="0231547E" w14:textId="77777777">
        <w:trPr>
          <w:divId w:val="510997197"/>
          <w:tblCellSpacing w:w="15" w:type="dxa"/>
        </w:trPr>
        <w:tc>
          <w:tcPr>
            <w:tcW w:w="0" w:type="auto"/>
            <w:vAlign w:val="center"/>
            <w:hideMark/>
          </w:tcPr>
          <w:p w14:paraId="1CA568C8" w14:textId="77777777" w:rsidR="0095430C" w:rsidRDefault="0095430C">
            <w:pPr>
              <w:rPr>
                <w:rFonts w:eastAsia="Times New Roman"/>
                <w:lang w:val="en-US"/>
              </w:rPr>
            </w:pPr>
          </w:p>
        </w:tc>
        <w:tc>
          <w:tcPr>
            <w:tcW w:w="0" w:type="auto"/>
            <w:vAlign w:val="center"/>
            <w:hideMark/>
          </w:tcPr>
          <w:p w14:paraId="10B17064" w14:textId="77777777" w:rsidR="0095430C"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95430C" w14:paraId="20C3D303" w14:textId="77777777">
        <w:trPr>
          <w:divId w:val="510997197"/>
          <w:tblCellSpacing w:w="15" w:type="dxa"/>
        </w:trPr>
        <w:tc>
          <w:tcPr>
            <w:tcW w:w="0" w:type="auto"/>
            <w:vAlign w:val="center"/>
            <w:hideMark/>
          </w:tcPr>
          <w:p w14:paraId="39832709" w14:textId="77777777" w:rsidR="0095430C" w:rsidRDefault="0095430C">
            <w:pPr>
              <w:rPr>
                <w:rFonts w:eastAsia="Times New Roman"/>
                <w:lang w:val="en-US"/>
              </w:rPr>
            </w:pPr>
          </w:p>
        </w:tc>
        <w:tc>
          <w:tcPr>
            <w:tcW w:w="0" w:type="auto"/>
            <w:vAlign w:val="center"/>
            <w:hideMark/>
          </w:tcPr>
          <w:p w14:paraId="777D6620" w14:textId="77777777" w:rsidR="0095430C"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95430C" w14:paraId="49C99A4A" w14:textId="77777777">
        <w:trPr>
          <w:divId w:val="510997197"/>
          <w:tblCellSpacing w:w="15" w:type="dxa"/>
        </w:trPr>
        <w:tc>
          <w:tcPr>
            <w:tcW w:w="0" w:type="auto"/>
            <w:vAlign w:val="center"/>
            <w:hideMark/>
          </w:tcPr>
          <w:p w14:paraId="1382D776" w14:textId="77777777" w:rsidR="0095430C" w:rsidRDefault="0095430C">
            <w:pPr>
              <w:rPr>
                <w:rFonts w:eastAsia="Times New Roman"/>
                <w:lang w:val="en-US"/>
              </w:rPr>
            </w:pPr>
          </w:p>
        </w:tc>
        <w:tc>
          <w:tcPr>
            <w:tcW w:w="0" w:type="auto"/>
            <w:vAlign w:val="center"/>
            <w:hideMark/>
          </w:tcPr>
          <w:p w14:paraId="1D907447" w14:textId="77777777" w:rsidR="0095430C"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95430C" w14:paraId="5AB33FE4" w14:textId="77777777">
        <w:trPr>
          <w:divId w:val="510997197"/>
          <w:tblCellSpacing w:w="15" w:type="dxa"/>
        </w:trPr>
        <w:tc>
          <w:tcPr>
            <w:tcW w:w="0" w:type="auto"/>
            <w:vAlign w:val="center"/>
            <w:hideMark/>
          </w:tcPr>
          <w:p w14:paraId="5630E232" w14:textId="77777777" w:rsidR="0095430C" w:rsidRDefault="0095430C">
            <w:pPr>
              <w:rPr>
                <w:rFonts w:eastAsia="Times New Roman"/>
                <w:lang w:val="en-US"/>
              </w:rPr>
            </w:pPr>
          </w:p>
        </w:tc>
        <w:tc>
          <w:tcPr>
            <w:tcW w:w="0" w:type="auto"/>
            <w:vAlign w:val="center"/>
            <w:hideMark/>
          </w:tcPr>
          <w:p w14:paraId="2C6285C9" w14:textId="77777777" w:rsidR="0095430C"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95430C" w14:paraId="270FE1EE" w14:textId="77777777">
        <w:trPr>
          <w:divId w:val="510997197"/>
          <w:tblCellSpacing w:w="15" w:type="dxa"/>
        </w:trPr>
        <w:tc>
          <w:tcPr>
            <w:tcW w:w="0" w:type="auto"/>
            <w:vAlign w:val="center"/>
            <w:hideMark/>
          </w:tcPr>
          <w:p w14:paraId="29A6FFCC" w14:textId="77777777" w:rsidR="0095430C" w:rsidRDefault="0095430C">
            <w:pPr>
              <w:rPr>
                <w:rFonts w:eastAsia="Times New Roman"/>
                <w:lang w:val="en-US"/>
              </w:rPr>
            </w:pPr>
          </w:p>
        </w:tc>
        <w:tc>
          <w:tcPr>
            <w:tcW w:w="0" w:type="auto"/>
            <w:vAlign w:val="center"/>
            <w:hideMark/>
          </w:tcPr>
          <w:p w14:paraId="06AFF327" w14:textId="77777777" w:rsidR="0095430C"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95430C" w14:paraId="70DC2A2F" w14:textId="77777777">
        <w:trPr>
          <w:divId w:val="510997197"/>
          <w:tblCellSpacing w:w="15" w:type="dxa"/>
        </w:trPr>
        <w:tc>
          <w:tcPr>
            <w:tcW w:w="0" w:type="auto"/>
            <w:vAlign w:val="center"/>
            <w:hideMark/>
          </w:tcPr>
          <w:p w14:paraId="275B3B3C" w14:textId="77777777" w:rsidR="0095430C" w:rsidRDefault="0095430C">
            <w:pPr>
              <w:rPr>
                <w:rFonts w:eastAsia="Times New Roman"/>
                <w:lang w:val="en-US"/>
              </w:rPr>
            </w:pPr>
          </w:p>
        </w:tc>
        <w:tc>
          <w:tcPr>
            <w:tcW w:w="0" w:type="auto"/>
            <w:vAlign w:val="center"/>
            <w:hideMark/>
          </w:tcPr>
          <w:p w14:paraId="71FC231E" w14:textId="77777777" w:rsidR="0095430C"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95430C" w14:paraId="57C9A9BD" w14:textId="77777777">
        <w:trPr>
          <w:divId w:val="510997197"/>
          <w:tblCellSpacing w:w="15" w:type="dxa"/>
        </w:trPr>
        <w:tc>
          <w:tcPr>
            <w:tcW w:w="0" w:type="auto"/>
            <w:vAlign w:val="center"/>
            <w:hideMark/>
          </w:tcPr>
          <w:p w14:paraId="494B49AE" w14:textId="77777777" w:rsidR="0095430C" w:rsidRDefault="0095430C">
            <w:pPr>
              <w:rPr>
                <w:rFonts w:eastAsia="Times New Roman"/>
                <w:lang w:val="en-US"/>
              </w:rPr>
            </w:pPr>
          </w:p>
        </w:tc>
        <w:tc>
          <w:tcPr>
            <w:tcW w:w="0" w:type="auto"/>
            <w:vAlign w:val="center"/>
            <w:hideMark/>
          </w:tcPr>
          <w:p w14:paraId="685674BF" w14:textId="77777777" w:rsidR="0095430C"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95430C" w14:paraId="0588EF99" w14:textId="77777777">
        <w:trPr>
          <w:divId w:val="510997197"/>
          <w:tblCellSpacing w:w="15" w:type="dxa"/>
        </w:trPr>
        <w:tc>
          <w:tcPr>
            <w:tcW w:w="0" w:type="auto"/>
            <w:vAlign w:val="center"/>
            <w:hideMark/>
          </w:tcPr>
          <w:p w14:paraId="6E819624" w14:textId="77777777" w:rsidR="0095430C" w:rsidRDefault="0095430C">
            <w:pPr>
              <w:rPr>
                <w:rFonts w:eastAsia="Times New Roman"/>
                <w:lang w:val="en-US"/>
              </w:rPr>
            </w:pPr>
          </w:p>
        </w:tc>
        <w:tc>
          <w:tcPr>
            <w:tcW w:w="0" w:type="auto"/>
            <w:vAlign w:val="center"/>
            <w:hideMark/>
          </w:tcPr>
          <w:p w14:paraId="7C69E526" w14:textId="77777777" w:rsidR="0095430C"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95430C" w14:paraId="2E3446BF" w14:textId="77777777">
        <w:trPr>
          <w:divId w:val="510997197"/>
          <w:tblCellSpacing w:w="15" w:type="dxa"/>
        </w:trPr>
        <w:tc>
          <w:tcPr>
            <w:tcW w:w="0" w:type="auto"/>
            <w:vAlign w:val="center"/>
            <w:hideMark/>
          </w:tcPr>
          <w:p w14:paraId="715C7FBE" w14:textId="77777777" w:rsidR="0095430C" w:rsidRDefault="0095430C">
            <w:pPr>
              <w:rPr>
                <w:rFonts w:eastAsia="Times New Roman"/>
                <w:lang w:val="en-US"/>
              </w:rPr>
            </w:pPr>
          </w:p>
        </w:tc>
        <w:tc>
          <w:tcPr>
            <w:tcW w:w="0" w:type="auto"/>
            <w:vAlign w:val="center"/>
            <w:hideMark/>
          </w:tcPr>
          <w:p w14:paraId="049DA0F3" w14:textId="77777777" w:rsidR="0095430C"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95430C" w14:paraId="0B49D0B5" w14:textId="77777777">
        <w:trPr>
          <w:divId w:val="510997197"/>
          <w:tblCellSpacing w:w="15" w:type="dxa"/>
        </w:trPr>
        <w:tc>
          <w:tcPr>
            <w:tcW w:w="0" w:type="auto"/>
            <w:vAlign w:val="center"/>
            <w:hideMark/>
          </w:tcPr>
          <w:p w14:paraId="268AD745" w14:textId="77777777" w:rsidR="0095430C" w:rsidRDefault="0095430C">
            <w:pPr>
              <w:rPr>
                <w:rFonts w:eastAsia="Times New Roman"/>
                <w:lang w:val="en-US"/>
              </w:rPr>
            </w:pPr>
          </w:p>
        </w:tc>
        <w:tc>
          <w:tcPr>
            <w:tcW w:w="0" w:type="auto"/>
            <w:vAlign w:val="center"/>
            <w:hideMark/>
          </w:tcPr>
          <w:p w14:paraId="3771294A" w14:textId="77777777" w:rsidR="0095430C"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95430C" w14:paraId="3418F2A1" w14:textId="77777777">
        <w:trPr>
          <w:divId w:val="510997197"/>
          <w:tblCellSpacing w:w="15" w:type="dxa"/>
        </w:trPr>
        <w:tc>
          <w:tcPr>
            <w:tcW w:w="0" w:type="auto"/>
            <w:vAlign w:val="center"/>
            <w:hideMark/>
          </w:tcPr>
          <w:p w14:paraId="29D8548C" w14:textId="77777777" w:rsidR="0095430C" w:rsidRDefault="0095430C">
            <w:pPr>
              <w:rPr>
                <w:rFonts w:eastAsia="Times New Roman"/>
                <w:lang w:val="en-US"/>
              </w:rPr>
            </w:pPr>
          </w:p>
        </w:tc>
        <w:tc>
          <w:tcPr>
            <w:tcW w:w="0" w:type="auto"/>
            <w:vAlign w:val="center"/>
            <w:hideMark/>
          </w:tcPr>
          <w:p w14:paraId="6B303973" w14:textId="77777777" w:rsidR="0095430C"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95430C" w14:paraId="70A456DA" w14:textId="77777777">
        <w:trPr>
          <w:divId w:val="510997197"/>
          <w:tblCellSpacing w:w="15" w:type="dxa"/>
        </w:trPr>
        <w:tc>
          <w:tcPr>
            <w:tcW w:w="0" w:type="auto"/>
            <w:vAlign w:val="center"/>
            <w:hideMark/>
          </w:tcPr>
          <w:p w14:paraId="3C20DC16" w14:textId="77777777" w:rsidR="0095430C" w:rsidRDefault="0095430C">
            <w:pPr>
              <w:rPr>
                <w:rFonts w:eastAsia="Times New Roman"/>
                <w:lang w:val="en-US"/>
              </w:rPr>
            </w:pPr>
          </w:p>
        </w:tc>
        <w:tc>
          <w:tcPr>
            <w:tcW w:w="0" w:type="auto"/>
            <w:vAlign w:val="center"/>
            <w:hideMark/>
          </w:tcPr>
          <w:p w14:paraId="53A80A6A" w14:textId="77777777" w:rsidR="0095430C"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95430C" w14:paraId="18AA06E1" w14:textId="77777777">
        <w:trPr>
          <w:divId w:val="510997197"/>
          <w:tblCellSpacing w:w="15" w:type="dxa"/>
        </w:trPr>
        <w:tc>
          <w:tcPr>
            <w:tcW w:w="0" w:type="auto"/>
            <w:vAlign w:val="center"/>
            <w:hideMark/>
          </w:tcPr>
          <w:p w14:paraId="6BA4DAEF" w14:textId="77777777" w:rsidR="0095430C" w:rsidRDefault="0095430C">
            <w:pPr>
              <w:rPr>
                <w:rFonts w:eastAsia="Times New Roman"/>
                <w:lang w:val="en-US"/>
              </w:rPr>
            </w:pPr>
          </w:p>
        </w:tc>
        <w:tc>
          <w:tcPr>
            <w:tcW w:w="0" w:type="auto"/>
            <w:vAlign w:val="center"/>
            <w:hideMark/>
          </w:tcPr>
          <w:p w14:paraId="2E6FF8D6" w14:textId="77777777" w:rsidR="0095430C"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95430C" w14:paraId="25387E6F" w14:textId="77777777">
        <w:trPr>
          <w:divId w:val="510997197"/>
          <w:tblCellSpacing w:w="15" w:type="dxa"/>
        </w:trPr>
        <w:tc>
          <w:tcPr>
            <w:tcW w:w="0" w:type="auto"/>
            <w:vAlign w:val="center"/>
            <w:hideMark/>
          </w:tcPr>
          <w:p w14:paraId="4DD6B71C" w14:textId="77777777" w:rsidR="0095430C" w:rsidRDefault="0095430C">
            <w:pPr>
              <w:rPr>
                <w:rFonts w:eastAsia="Times New Roman"/>
                <w:lang w:val="en-US"/>
              </w:rPr>
            </w:pPr>
          </w:p>
        </w:tc>
        <w:tc>
          <w:tcPr>
            <w:tcW w:w="0" w:type="auto"/>
            <w:vAlign w:val="center"/>
            <w:hideMark/>
          </w:tcPr>
          <w:p w14:paraId="413B910D" w14:textId="77777777" w:rsidR="0095430C"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95430C" w14:paraId="77507897" w14:textId="77777777">
        <w:trPr>
          <w:divId w:val="510997197"/>
          <w:tblCellSpacing w:w="15" w:type="dxa"/>
        </w:trPr>
        <w:tc>
          <w:tcPr>
            <w:tcW w:w="0" w:type="auto"/>
            <w:vAlign w:val="center"/>
            <w:hideMark/>
          </w:tcPr>
          <w:p w14:paraId="03573295" w14:textId="77777777" w:rsidR="0095430C" w:rsidRDefault="0095430C">
            <w:pPr>
              <w:rPr>
                <w:rFonts w:eastAsia="Times New Roman"/>
                <w:lang w:val="en-US"/>
              </w:rPr>
            </w:pPr>
          </w:p>
        </w:tc>
        <w:tc>
          <w:tcPr>
            <w:tcW w:w="0" w:type="auto"/>
            <w:vAlign w:val="center"/>
            <w:hideMark/>
          </w:tcPr>
          <w:p w14:paraId="433C31D4" w14:textId="77777777" w:rsidR="0095430C"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95430C" w14:paraId="5930B159" w14:textId="77777777">
        <w:trPr>
          <w:divId w:val="510997197"/>
          <w:tblCellSpacing w:w="15" w:type="dxa"/>
        </w:trPr>
        <w:tc>
          <w:tcPr>
            <w:tcW w:w="0" w:type="auto"/>
            <w:vAlign w:val="center"/>
            <w:hideMark/>
          </w:tcPr>
          <w:p w14:paraId="652F2C3E" w14:textId="77777777" w:rsidR="0095430C" w:rsidRDefault="0095430C">
            <w:pPr>
              <w:rPr>
                <w:rFonts w:eastAsia="Times New Roman"/>
                <w:lang w:val="en-US"/>
              </w:rPr>
            </w:pPr>
          </w:p>
        </w:tc>
        <w:tc>
          <w:tcPr>
            <w:tcW w:w="0" w:type="auto"/>
            <w:vAlign w:val="center"/>
            <w:hideMark/>
          </w:tcPr>
          <w:p w14:paraId="5DC13C3C" w14:textId="77777777" w:rsidR="0095430C"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95430C" w14:paraId="72DE1AE3" w14:textId="77777777">
        <w:trPr>
          <w:divId w:val="510997197"/>
          <w:tblCellSpacing w:w="15" w:type="dxa"/>
        </w:trPr>
        <w:tc>
          <w:tcPr>
            <w:tcW w:w="0" w:type="auto"/>
            <w:vAlign w:val="center"/>
            <w:hideMark/>
          </w:tcPr>
          <w:p w14:paraId="3C107E38" w14:textId="77777777" w:rsidR="0095430C" w:rsidRDefault="0095430C">
            <w:pPr>
              <w:rPr>
                <w:rFonts w:eastAsia="Times New Roman"/>
                <w:lang w:val="en-US"/>
              </w:rPr>
            </w:pPr>
          </w:p>
        </w:tc>
        <w:tc>
          <w:tcPr>
            <w:tcW w:w="0" w:type="auto"/>
            <w:vAlign w:val="center"/>
            <w:hideMark/>
          </w:tcPr>
          <w:p w14:paraId="5FC710D8" w14:textId="77777777" w:rsidR="0095430C"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95430C" w14:paraId="4A118F2C" w14:textId="77777777">
        <w:trPr>
          <w:divId w:val="510997197"/>
          <w:tblCellSpacing w:w="15" w:type="dxa"/>
        </w:trPr>
        <w:tc>
          <w:tcPr>
            <w:tcW w:w="0" w:type="auto"/>
            <w:vAlign w:val="center"/>
            <w:hideMark/>
          </w:tcPr>
          <w:p w14:paraId="4DBA704C" w14:textId="77777777" w:rsidR="0095430C" w:rsidRDefault="0095430C">
            <w:pPr>
              <w:rPr>
                <w:rFonts w:eastAsia="Times New Roman"/>
                <w:lang w:val="en-US"/>
              </w:rPr>
            </w:pPr>
          </w:p>
        </w:tc>
        <w:tc>
          <w:tcPr>
            <w:tcW w:w="0" w:type="auto"/>
            <w:vAlign w:val="center"/>
            <w:hideMark/>
          </w:tcPr>
          <w:p w14:paraId="0472FAF0" w14:textId="77777777" w:rsidR="0095430C"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95430C" w14:paraId="58A8DD01" w14:textId="77777777">
        <w:trPr>
          <w:divId w:val="510997197"/>
          <w:tblCellSpacing w:w="15" w:type="dxa"/>
        </w:trPr>
        <w:tc>
          <w:tcPr>
            <w:tcW w:w="0" w:type="auto"/>
            <w:vAlign w:val="center"/>
            <w:hideMark/>
          </w:tcPr>
          <w:p w14:paraId="1EAE577D" w14:textId="77777777" w:rsidR="0095430C" w:rsidRDefault="0095430C">
            <w:pPr>
              <w:rPr>
                <w:rFonts w:eastAsia="Times New Roman"/>
                <w:lang w:val="en-US"/>
              </w:rPr>
            </w:pPr>
          </w:p>
        </w:tc>
        <w:tc>
          <w:tcPr>
            <w:tcW w:w="0" w:type="auto"/>
            <w:vAlign w:val="center"/>
            <w:hideMark/>
          </w:tcPr>
          <w:p w14:paraId="215F1B59" w14:textId="77777777" w:rsidR="0095430C"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95430C" w14:paraId="1A29BB00" w14:textId="77777777">
        <w:trPr>
          <w:divId w:val="510997197"/>
          <w:tblCellSpacing w:w="15" w:type="dxa"/>
        </w:trPr>
        <w:tc>
          <w:tcPr>
            <w:tcW w:w="0" w:type="auto"/>
            <w:vAlign w:val="center"/>
            <w:hideMark/>
          </w:tcPr>
          <w:p w14:paraId="613347A1" w14:textId="77777777" w:rsidR="0095430C" w:rsidRDefault="0095430C">
            <w:pPr>
              <w:rPr>
                <w:rFonts w:eastAsia="Times New Roman"/>
                <w:lang w:val="en-US"/>
              </w:rPr>
            </w:pPr>
          </w:p>
        </w:tc>
        <w:tc>
          <w:tcPr>
            <w:tcW w:w="0" w:type="auto"/>
            <w:vAlign w:val="center"/>
            <w:hideMark/>
          </w:tcPr>
          <w:p w14:paraId="074FC448" w14:textId="77777777" w:rsidR="0095430C"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95430C" w14:paraId="088D6D1D" w14:textId="77777777">
        <w:trPr>
          <w:divId w:val="510997197"/>
          <w:tblCellSpacing w:w="15" w:type="dxa"/>
        </w:trPr>
        <w:tc>
          <w:tcPr>
            <w:tcW w:w="0" w:type="auto"/>
            <w:vAlign w:val="center"/>
            <w:hideMark/>
          </w:tcPr>
          <w:p w14:paraId="4DF7B55B" w14:textId="77777777" w:rsidR="0095430C" w:rsidRDefault="0095430C">
            <w:pPr>
              <w:rPr>
                <w:rFonts w:eastAsia="Times New Roman"/>
                <w:lang w:val="en-US"/>
              </w:rPr>
            </w:pPr>
          </w:p>
        </w:tc>
        <w:tc>
          <w:tcPr>
            <w:tcW w:w="0" w:type="auto"/>
            <w:vAlign w:val="center"/>
            <w:hideMark/>
          </w:tcPr>
          <w:p w14:paraId="32F55367" w14:textId="77777777" w:rsidR="0095430C"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95430C" w14:paraId="1484D460" w14:textId="77777777">
        <w:trPr>
          <w:divId w:val="510997197"/>
          <w:tblCellSpacing w:w="15" w:type="dxa"/>
        </w:trPr>
        <w:tc>
          <w:tcPr>
            <w:tcW w:w="0" w:type="auto"/>
            <w:vAlign w:val="center"/>
            <w:hideMark/>
          </w:tcPr>
          <w:p w14:paraId="349FAB15" w14:textId="77777777" w:rsidR="0095430C" w:rsidRDefault="0095430C">
            <w:pPr>
              <w:rPr>
                <w:rFonts w:eastAsia="Times New Roman"/>
                <w:lang w:val="en-US"/>
              </w:rPr>
            </w:pPr>
          </w:p>
        </w:tc>
        <w:tc>
          <w:tcPr>
            <w:tcW w:w="0" w:type="auto"/>
            <w:vAlign w:val="center"/>
            <w:hideMark/>
          </w:tcPr>
          <w:p w14:paraId="6C730B49" w14:textId="77777777" w:rsidR="0095430C"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95430C" w14:paraId="0247EBFD" w14:textId="77777777">
        <w:trPr>
          <w:divId w:val="510997197"/>
          <w:tblCellSpacing w:w="15" w:type="dxa"/>
        </w:trPr>
        <w:tc>
          <w:tcPr>
            <w:tcW w:w="0" w:type="auto"/>
            <w:vAlign w:val="center"/>
            <w:hideMark/>
          </w:tcPr>
          <w:p w14:paraId="46D42D3C" w14:textId="77777777" w:rsidR="0095430C" w:rsidRDefault="0095430C">
            <w:pPr>
              <w:rPr>
                <w:rFonts w:eastAsia="Times New Roman"/>
                <w:lang w:val="en-US"/>
              </w:rPr>
            </w:pPr>
          </w:p>
        </w:tc>
        <w:tc>
          <w:tcPr>
            <w:tcW w:w="0" w:type="auto"/>
            <w:vAlign w:val="center"/>
            <w:hideMark/>
          </w:tcPr>
          <w:p w14:paraId="54D81FC7" w14:textId="77777777" w:rsidR="0095430C"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95430C" w14:paraId="3AE865C0" w14:textId="77777777">
        <w:trPr>
          <w:divId w:val="510997197"/>
          <w:tblCellSpacing w:w="15" w:type="dxa"/>
        </w:trPr>
        <w:tc>
          <w:tcPr>
            <w:tcW w:w="0" w:type="auto"/>
            <w:vAlign w:val="center"/>
            <w:hideMark/>
          </w:tcPr>
          <w:p w14:paraId="1C350275" w14:textId="77777777" w:rsidR="0095430C" w:rsidRDefault="0095430C">
            <w:pPr>
              <w:rPr>
                <w:rFonts w:eastAsia="Times New Roman"/>
                <w:lang w:val="en-US"/>
              </w:rPr>
            </w:pPr>
          </w:p>
        </w:tc>
        <w:tc>
          <w:tcPr>
            <w:tcW w:w="0" w:type="auto"/>
            <w:vAlign w:val="center"/>
            <w:hideMark/>
          </w:tcPr>
          <w:p w14:paraId="38AC092A" w14:textId="77777777" w:rsidR="0095430C"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95430C" w14:paraId="6EEBAA54" w14:textId="77777777">
        <w:trPr>
          <w:divId w:val="510997197"/>
          <w:tblCellSpacing w:w="15" w:type="dxa"/>
        </w:trPr>
        <w:tc>
          <w:tcPr>
            <w:tcW w:w="0" w:type="auto"/>
            <w:vAlign w:val="center"/>
            <w:hideMark/>
          </w:tcPr>
          <w:p w14:paraId="00945A42" w14:textId="77777777" w:rsidR="0095430C" w:rsidRDefault="0095430C">
            <w:pPr>
              <w:rPr>
                <w:rFonts w:eastAsia="Times New Roman"/>
                <w:lang w:val="en-US"/>
              </w:rPr>
            </w:pPr>
          </w:p>
        </w:tc>
        <w:tc>
          <w:tcPr>
            <w:tcW w:w="0" w:type="auto"/>
            <w:vAlign w:val="center"/>
            <w:hideMark/>
          </w:tcPr>
          <w:p w14:paraId="565751D8" w14:textId="77777777" w:rsidR="0095430C"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95430C" w14:paraId="531E34BE" w14:textId="77777777">
        <w:trPr>
          <w:divId w:val="510997197"/>
          <w:tblCellSpacing w:w="15" w:type="dxa"/>
        </w:trPr>
        <w:tc>
          <w:tcPr>
            <w:tcW w:w="0" w:type="auto"/>
            <w:vAlign w:val="center"/>
            <w:hideMark/>
          </w:tcPr>
          <w:p w14:paraId="61F23C2B" w14:textId="77777777" w:rsidR="0095430C" w:rsidRDefault="0095430C">
            <w:pPr>
              <w:rPr>
                <w:rFonts w:eastAsia="Times New Roman"/>
                <w:lang w:val="en-US"/>
              </w:rPr>
            </w:pPr>
          </w:p>
        </w:tc>
        <w:tc>
          <w:tcPr>
            <w:tcW w:w="0" w:type="auto"/>
            <w:vAlign w:val="center"/>
            <w:hideMark/>
          </w:tcPr>
          <w:p w14:paraId="24FB2DF1" w14:textId="77777777" w:rsidR="0095430C"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95430C" w14:paraId="55FF52BB" w14:textId="77777777">
        <w:trPr>
          <w:divId w:val="510997197"/>
          <w:tblCellSpacing w:w="15" w:type="dxa"/>
        </w:trPr>
        <w:tc>
          <w:tcPr>
            <w:tcW w:w="0" w:type="auto"/>
            <w:vAlign w:val="center"/>
            <w:hideMark/>
          </w:tcPr>
          <w:p w14:paraId="48DA2DB9" w14:textId="77777777" w:rsidR="0095430C" w:rsidRDefault="0095430C">
            <w:pPr>
              <w:rPr>
                <w:rFonts w:eastAsia="Times New Roman"/>
                <w:lang w:val="en-US"/>
              </w:rPr>
            </w:pPr>
          </w:p>
        </w:tc>
        <w:tc>
          <w:tcPr>
            <w:tcW w:w="0" w:type="auto"/>
            <w:vAlign w:val="center"/>
            <w:hideMark/>
          </w:tcPr>
          <w:p w14:paraId="7518DDBB" w14:textId="77777777" w:rsidR="0095430C"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95430C" w14:paraId="646B92E8" w14:textId="77777777">
        <w:trPr>
          <w:divId w:val="510997197"/>
          <w:tblCellSpacing w:w="15" w:type="dxa"/>
        </w:trPr>
        <w:tc>
          <w:tcPr>
            <w:tcW w:w="0" w:type="auto"/>
            <w:vAlign w:val="center"/>
            <w:hideMark/>
          </w:tcPr>
          <w:p w14:paraId="3F15BD41" w14:textId="77777777" w:rsidR="0095430C" w:rsidRDefault="0095430C">
            <w:pPr>
              <w:rPr>
                <w:rFonts w:eastAsia="Times New Roman"/>
                <w:lang w:val="en-US"/>
              </w:rPr>
            </w:pPr>
          </w:p>
        </w:tc>
        <w:tc>
          <w:tcPr>
            <w:tcW w:w="0" w:type="auto"/>
            <w:vAlign w:val="center"/>
            <w:hideMark/>
          </w:tcPr>
          <w:p w14:paraId="400A40FA" w14:textId="77777777" w:rsidR="0095430C"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95430C" w14:paraId="5F877CFB" w14:textId="77777777">
        <w:trPr>
          <w:divId w:val="510997197"/>
          <w:tblCellSpacing w:w="15" w:type="dxa"/>
        </w:trPr>
        <w:tc>
          <w:tcPr>
            <w:tcW w:w="0" w:type="auto"/>
            <w:vAlign w:val="center"/>
            <w:hideMark/>
          </w:tcPr>
          <w:p w14:paraId="0DEFB131" w14:textId="77777777" w:rsidR="0095430C" w:rsidRDefault="0095430C">
            <w:pPr>
              <w:rPr>
                <w:rFonts w:eastAsia="Times New Roman"/>
                <w:lang w:val="en-US"/>
              </w:rPr>
            </w:pPr>
          </w:p>
        </w:tc>
        <w:tc>
          <w:tcPr>
            <w:tcW w:w="0" w:type="auto"/>
            <w:vAlign w:val="center"/>
            <w:hideMark/>
          </w:tcPr>
          <w:p w14:paraId="3F6D4F49" w14:textId="77777777" w:rsidR="0095430C"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95430C" w14:paraId="2018FD63" w14:textId="77777777">
        <w:trPr>
          <w:divId w:val="510997197"/>
          <w:tblCellSpacing w:w="15" w:type="dxa"/>
        </w:trPr>
        <w:tc>
          <w:tcPr>
            <w:tcW w:w="0" w:type="auto"/>
            <w:vAlign w:val="center"/>
            <w:hideMark/>
          </w:tcPr>
          <w:p w14:paraId="6BD2A4BD" w14:textId="77777777" w:rsidR="0095430C" w:rsidRDefault="0095430C">
            <w:pPr>
              <w:rPr>
                <w:rFonts w:eastAsia="Times New Roman"/>
                <w:lang w:val="en-US"/>
              </w:rPr>
            </w:pPr>
          </w:p>
        </w:tc>
        <w:tc>
          <w:tcPr>
            <w:tcW w:w="0" w:type="auto"/>
            <w:vAlign w:val="center"/>
            <w:hideMark/>
          </w:tcPr>
          <w:p w14:paraId="0B06D4A9" w14:textId="77777777" w:rsidR="0095430C"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95430C" w14:paraId="1F4D4589" w14:textId="77777777">
        <w:trPr>
          <w:divId w:val="510997197"/>
          <w:tblCellSpacing w:w="15" w:type="dxa"/>
        </w:trPr>
        <w:tc>
          <w:tcPr>
            <w:tcW w:w="0" w:type="auto"/>
            <w:vAlign w:val="center"/>
            <w:hideMark/>
          </w:tcPr>
          <w:p w14:paraId="79BD75F6" w14:textId="77777777" w:rsidR="0095430C" w:rsidRDefault="0095430C">
            <w:pPr>
              <w:rPr>
                <w:rFonts w:eastAsia="Times New Roman"/>
                <w:lang w:val="en-US"/>
              </w:rPr>
            </w:pPr>
          </w:p>
        </w:tc>
        <w:tc>
          <w:tcPr>
            <w:tcW w:w="0" w:type="auto"/>
            <w:vAlign w:val="center"/>
            <w:hideMark/>
          </w:tcPr>
          <w:p w14:paraId="746344A4" w14:textId="77777777" w:rsidR="0095430C"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95430C" w14:paraId="67F0E650" w14:textId="77777777">
        <w:trPr>
          <w:divId w:val="510997197"/>
          <w:tblCellSpacing w:w="15" w:type="dxa"/>
        </w:trPr>
        <w:tc>
          <w:tcPr>
            <w:tcW w:w="0" w:type="auto"/>
            <w:vAlign w:val="center"/>
            <w:hideMark/>
          </w:tcPr>
          <w:p w14:paraId="72715948" w14:textId="77777777" w:rsidR="0095430C" w:rsidRDefault="0095430C">
            <w:pPr>
              <w:rPr>
                <w:rFonts w:eastAsia="Times New Roman"/>
                <w:lang w:val="en-US"/>
              </w:rPr>
            </w:pPr>
          </w:p>
        </w:tc>
        <w:tc>
          <w:tcPr>
            <w:tcW w:w="0" w:type="auto"/>
            <w:vAlign w:val="center"/>
            <w:hideMark/>
          </w:tcPr>
          <w:p w14:paraId="017B080F" w14:textId="77777777" w:rsidR="0095430C"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95430C" w14:paraId="0D491544" w14:textId="77777777">
        <w:trPr>
          <w:divId w:val="510997197"/>
          <w:tblCellSpacing w:w="15" w:type="dxa"/>
        </w:trPr>
        <w:tc>
          <w:tcPr>
            <w:tcW w:w="0" w:type="auto"/>
            <w:vAlign w:val="center"/>
            <w:hideMark/>
          </w:tcPr>
          <w:p w14:paraId="1FC0741E" w14:textId="77777777" w:rsidR="0095430C" w:rsidRDefault="0095430C">
            <w:pPr>
              <w:rPr>
                <w:rFonts w:eastAsia="Times New Roman"/>
                <w:lang w:val="en-US"/>
              </w:rPr>
            </w:pPr>
          </w:p>
        </w:tc>
        <w:tc>
          <w:tcPr>
            <w:tcW w:w="0" w:type="auto"/>
            <w:vAlign w:val="center"/>
            <w:hideMark/>
          </w:tcPr>
          <w:p w14:paraId="353354CD" w14:textId="77777777" w:rsidR="0095430C"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gravity of the EEM area. The EEM is a discrete interface at the border between the media and the adventitia </w:t>
            </w:r>
          </w:p>
        </w:tc>
      </w:tr>
      <w:tr w:rsidR="0095430C" w14:paraId="27CCC853" w14:textId="77777777">
        <w:trPr>
          <w:divId w:val="510997197"/>
          <w:tblCellSpacing w:w="15" w:type="dxa"/>
        </w:trPr>
        <w:tc>
          <w:tcPr>
            <w:tcW w:w="0" w:type="auto"/>
            <w:vAlign w:val="center"/>
            <w:hideMark/>
          </w:tcPr>
          <w:p w14:paraId="47C18E8B" w14:textId="77777777" w:rsidR="0095430C" w:rsidRDefault="0095430C">
            <w:pPr>
              <w:rPr>
                <w:rFonts w:eastAsia="Times New Roman"/>
                <w:lang w:val="en-US"/>
              </w:rPr>
            </w:pPr>
          </w:p>
        </w:tc>
        <w:tc>
          <w:tcPr>
            <w:tcW w:w="0" w:type="auto"/>
            <w:vAlign w:val="center"/>
            <w:hideMark/>
          </w:tcPr>
          <w:p w14:paraId="67865737" w14:textId="77777777" w:rsidR="0095430C"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w:t>
            </w:r>
            <w:r>
              <w:rPr>
                <w:rFonts w:eastAsia="Times New Roman"/>
                <w:lang w:val="en-US"/>
              </w:rPr>
              <w:lastRenderedPageBreak/>
              <w:t xml:space="preserve">external elastic membrane along any line passing through the luminal center, which is defined as the center of gravity of the lumen area </w:t>
            </w:r>
          </w:p>
        </w:tc>
      </w:tr>
      <w:tr w:rsidR="0095430C" w14:paraId="7684B3E5" w14:textId="77777777">
        <w:trPr>
          <w:divId w:val="510997197"/>
          <w:tblCellSpacing w:w="15" w:type="dxa"/>
        </w:trPr>
        <w:tc>
          <w:tcPr>
            <w:tcW w:w="0" w:type="auto"/>
            <w:vAlign w:val="center"/>
            <w:hideMark/>
          </w:tcPr>
          <w:p w14:paraId="762DEED7" w14:textId="77777777" w:rsidR="0095430C" w:rsidRDefault="0095430C">
            <w:pPr>
              <w:rPr>
                <w:rFonts w:eastAsia="Times New Roman"/>
                <w:lang w:val="en-US"/>
              </w:rPr>
            </w:pPr>
          </w:p>
        </w:tc>
        <w:tc>
          <w:tcPr>
            <w:tcW w:w="0" w:type="auto"/>
            <w:vAlign w:val="center"/>
            <w:hideMark/>
          </w:tcPr>
          <w:p w14:paraId="5B30B460" w14:textId="77777777" w:rsidR="0095430C"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95430C" w14:paraId="1B7E4AD4" w14:textId="77777777">
        <w:trPr>
          <w:divId w:val="510997197"/>
          <w:tblCellSpacing w:w="15" w:type="dxa"/>
        </w:trPr>
        <w:tc>
          <w:tcPr>
            <w:tcW w:w="0" w:type="auto"/>
            <w:vAlign w:val="center"/>
            <w:hideMark/>
          </w:tcPr>
          <w:p w14:paraId="5BF63D0B" w14:textId="77777777" w:rsidR="0095430C" w:rsidRDefault="0095430C">
            <w:pPr>
              <w:rPr>
                <w:rFonts w:eastAsia="Times New Roman"/>
                <w:lang w:val="en-US"/>
              </w:rPr>
            </w:pPr>
          </w:p>
        </w:tc>
        <w:tc>
          <w:tcPr>
            <w:tcW w:w="0" w:type="auto"/>
            <w:vAlign w:val="center"/>
            <w:hideMark/>
          </w:tcPr>
          <w:p w14:paraId="1090BBB8" w14:textId="77777777" w:rsidR="0095430C"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95430C" w14:paraId="76704065" w14:textId="77777777">
        <w:trPr>
          <w:divId w:val="510997197"/>
          <w:tblCellSpacing w:w="15" w:type="dxa"/>
        </w:trPr>
        <w:tc>
          <w:tcPr>
            <w:tcW w:w="0" w:type="auto"/>
            <w:vAlign w:val="center"/>
            <w:hideMark/>
          </w:tcPr>
          <w:p w14:paraId="57095758" w14:textId="77777777" w:rsidR="0095430C" w:rsidRDefault="0095430C">
            <w:pPr>
              <w:rPr>
                <w:rFonts w:eastAsia="Times New Roman"/>
                <w:lang w:val="en-US"/>
              </w:rPr>
            </w:pPr>
          </w:p>
        </w:tc>
        <w:tc>
          <w:tcPr>
            <w:tcW w:w="0" w:type="auto"/>
            <w:vAlign w:val="center"/>
            <w:hideMark/>
          </w:tcPr>
          <w:p w14:paraId="1C68AAE1" w14:textId="77777777" w:rsidR="0095430C"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95430C" w14:paraId="6E5C0952" w14:textId="77777777">
        <w:trPr>
          <w:divId w:val="510997197"/>
          <w:tblCellSpacing w:w="15" w:type="dxa"/>
        </w:trPr>
        <w:tc>
          <w:tcPr>
            <w:tcW w:w="0" w:type="auto"/>
            <w:vAlign w:val="center"/>
            <w:hideMark/>
          </w:tcPr>
          <w:p w14:paraId="4B63478B" w14:textId="77777777" w:rsidR="0095430C" w:rsidRDefault="0095430C">
            <w:pPr>
              <w:rPr>
                <w:rFonts w:eastAsia="Times New Roman"/>
                <w:lang w:val="en-US"/>
              </w:rPr>
            </w:pPr>
          </w:p>
        </w:tc>
        <w:tc>
          <w:tcPr>
            <w:tcW w:w="0" w:type="auto"/>
            <w:vAlign w:val="center"/>
            <w:hideMark/>
          </w:tcPr>
          <w:p w14:paraId="3ABC8C38" w14:textId="77777777" w:rsidR="0095430C"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In-Stent Intimal Area = Stent cross-sectional area - vessel lumen cross-sectional area </w:t>
            </w:r>
          </w:p>
        </w:tc>
      </w:tr>
      <w:tr w:rsidR="0095430C" w14:paraId="551BD8C4" w14:textId="77777777">
        <w:trPr>
          <w:divId w:val="510997197"/>
          <w:tblCellSpacing w:w="15" w:type="dxa"/>
        </w:trPr>
        <w:tc>
          <w:tcPr>
            <w:tcW w:w="0" w:type="auto"/>
            <w:vAlign w:val="center"/>
            <w:hideMark/>
          </w:tcPr>
          <w:p w14:paraId="5BDE8BD8" w14:textId="77777777" w:rsidR="0095430C" w:rsidRDefault="0095430C">
            <w:pPr>
              <w:rPr>
                <w:rFonts w:eastAsia="Times New Roman"/>
                <w:lang w:val="en-US"/>
              </w:rPr>
            </w:pPr>
          </w:p>
        </w:tc>
        <w:tc>
          <w:tcPr>
            <w:tcW w:w="0" w:type="auto"/>
            <w:vAlign w:val="center"/>
            <w:hideMark/>
          </w:tcPr>
          <w:p w14:paraId="03A7BD75" w14:textId="77777777" w:rsidR="0095430C"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95430C" w14:paraId="2FE6BB74" w14:textId="77777777">
        <w:trPr>
          <w:divId w:val="510997197"/>
          <w:tblCellSpacing w:w="15" w:type="dxa"/>
        </w:trPr>
        <w:tc>
          <w:tcPr>
            <w:tcW w:w="0" w:type="auto"/>
            <w:vAlign w:val="center"/>
            <w:hideMark/>
          </w:tcPr>
          <w:p w14:paraId="2857B7F0" w14:textId="77777777" w:rsidR="0095430C" w:rsidRDefault="0095430C">
            <w:pPr>
              <w:rPr>
                <w:rFonts w:eastAsia="Times New Roman"/>
                <w:lang w:val="en-US"/>
              </w:rPr>
            </w:pPr>
          </w:p>
        </w:tc>
        <w:tc>
          <w:tcPr>
            <w:tcW w:w="0" w:type="auto"/>
            <w:vAlign w:val="center"/>
            <w:hideMark/>
          </w:tcPr>
          <w:p w14:paraId="483838C5" w14:textId="77777777" w:rsidR="0095430C"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95430C" w14:paraId="41C8FB95" w14:textId="77777777">
        <w:trPr>
          <w:divId w:val="510997197"/>
          <w:tblCellSpacing w:w="15" w:type="dxa"/>
        </w:trPr>
        <w:tc>
          <w:tcPr>
            <w:tcW w:w="0" w:type="auto"/>
            <w:vAlign w:val="center"/>
            <w:hideMark/>
          </w:tcPr>
          <w:p w14:paraId="41B21B78" w14:textId="77777777" w:rsidR="0095430C" w:rsidRDefault="0095430C">
            <w:pPr>
              <w:rPr>
                <w:rFonts w:eastAsia="Times New Roman"/>
                <w:lang w:val="en-US"/>
              </w:rPr>
            </w:pPr>
          </w:p>
        </w:tc>
        <w:tc>
          <w:tcPr>
            <w:tcW w:w="0" w:type="auto"/>
            <w:vAlign w:val="center"/>
            <w:hideMark/>
          </w:tcPr>
          <w:p w14:paraId="68D4ABA0" w14:textId="77777777" w:rsidR="0095430C"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95430C" w14:paraId="6DC7F9BD" w14:textId="77777777">
        <w:trPr>
          <w:divId w:val="510997197"/>
          <w:tblCellSpacing w:w="15" w:type="dxa"/>
        </w:trPr>
        <w:tc>
          <w:tcPr>
            <w:tcW w:w="0" w:type="auto"/>
            <w:vAlign w:val="center"/>
            <w:hideMark/>
          </w:tcPr>
          <w:p w14:paraId="56685087" w14:textId="77777777" w:rsidR="0095430C" w:rsidRDefault="0095430C">
            <w:pPr>
              <w:rPr>
                <w:rFonts w:eastAsia="Times New Roman"/>
                <w:lang w:val="en-US"/>
              </w:rPr>
            </w:pPr>
          </w:p>
        </w:tc>
        <w:tc>
          <w:tcPr>
            <w:tcW w:w="0" w:type="auto"/>
            <w:vAlign w:val="center"/>
            <w:hideMark/>
          </w:tcPr>
          <w:p w14:paraId="7AE63D3B" w14:textId="77777777" w:rsidR="0095430C"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95430C" w14:paraId="24CA0DE4" w14:textId="77777777">
        <w:trPr>
          <w:divId w:val="510997197"/>
          <w:tblCellSpacing w:w="15" w:type="dxa"/>
        </w:trPr>
        <w:tc>
          <w:tcPr>
            <w:tcW w:w="0" w:type="auto"/>
            <w:vAlign w:val="center"/>
            <w:hideMark/>
          </w:tcPr>
          <w:p w14:paraId="2BC4CADC" w14:textId="77777777" w:rsidR="0095430C" w:rsidRDefault="0095430C">
            <w:pPr>
              <w:rPr>
                <w:rFonts w:eastAsia="Times New Roman"/>
                <w:lang w:val="en-US"/>
              </w:rPr>
            </w:pPr>
          </w:p>
        </w:tc>
        <w:tc>
          <w:tcPr>
            <w:tcW w:w="0" w:type="auto"/>
            <w:vAlign w:val="center"/>
            <w:hideMark/>
          </w:tcPr>
          <w:p w14:paraId="37A735DC" w14:textId="77777777" w:rsidR="0095430C"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95430C" w14:paraId="3120943B" w14:textId="77777777">
        <w:trPr>
          <w:divId w:val="510997197"/>
          <w:tblCellSpacing w:w="15" w:type="dxa"/>
        </w:trPr>
        <w:tc>
          <w:tcPr>
            <w:tcW w:w="0" w:type="auto"/>
            <w:vAlign w:val="center"/>
            <w:hideMark/>
          </w:tcPr>
          <w:p w14:paraId="7683BCEA" w14:textId="77777777" w:rsidR="0095430C" w:rsidRDefault="0095430C">
            <w:pPr>
              <w:rPr>
                <w:rFonts w:eastAsia="Times New Roman"/>
                <w:lang w:val="en-US"/>
              </w:rPr>
            </w:pPr>
          </w:p>
        </w:tc>
        <w:tc>
          <w:tcPr>
            <w:tcW w:w="0" w:type="auto"/>
            <w:vAlign w:val="center"/>
            <w:hideMark/>
          </w:tcPr>
          <w:p w14:paraId="36F35C16" w14:textId="0EB698B8" w:rsidR="0095430C" w:rsidRDefault="005B11EB">
            <w:pPr>
              <w:rPr>
                <w:rFonts w:eastAsia="Times New Roman"/>
                <w:lang w:val="en-US"/>
              </w:rPr>
            </w:pPr>
            <w:r>
              <w:rPr>
                <w:rFonts w:eastAsia="Times New Roman"/>
                <w:b/>
                <w:bCs/>
                <w:lang w:val="en-US"/>
              </w:rPr>
              <w:t xml:space="preserve">Lumen Eccentricity Index: </w:t>
            </w:r>
            <w:r>
              <w:rPr>
                <w:rFonts w:eastAsia="Times New Roman"/>
                <w:lang w:val="en-US"/>
              </w:rPr>
              <w:t>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w:t>
            </w:r>
            <w:ins w:id="324" w:author="Tom Oniki" w:date="2015-09-09T17:44:00Z">
              <w:r w:rsidR="00DD6CA7">
                <w:rPr>
                  <w:rFonts w:eastAsia="Times New Roman"/>
                  <w:lang w:val="en-US"/>
                </w:rPr>
                <w:t>.</w:t>
              </w:r>
            </w:ins>
            <w:r>
              <w:rPr>
                <w:rFonts w:eastAsia="Times New Roman"/>
                <w:lang w:val="en-US"/>
              </w:rPr>
              <w:t xml:space="preserve"> </w:t>
            </w:r>
          </w:p>
        </w:tc>
      </w:tr>
      <w:tr w:rsidR="0095430C" w14:paraId="55D7833F" w14:textId="77777777">
        <w:trPr>
          <w:divId w:val="510997197"/>
          <w:tblCellSpacing w:w="15" w:type="dxa"/>
        </w:trPr>
        <w:tc>
          <w:tcPr>
            <w:tcW w:w="0" w:type="auto"/>
            <w:vAlign w:val="center"/>
            <w:hideMark/>
          </w:tcPr>
          <w:p w14:paraId="49E365E9" w14:textId="77777777" w:rsidR="0095430C" w:rsidRDefault="0095430C">
            <w:pPr>
              <w:rPr>
                <w:rFonts w:eastAsia="Times New Roman"/>
                <w:lang w:val="en-US"/>
              </w:rPr>
            </w:pPr>
          </w:p>
        </w:tc>
        <w:tc>
          <w:tcPr>
            <w:tcW w:w="0" w:type="auto"/>
            <w:vAlign w:val="center"/>
            <w:hideMark/>
          </w:tcPr>
          <w:p w14:paraId="33C98A9D" w14:textId="77777777" w:rsidR="0095430C"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95430C" w14:paraId="50BF5AFD" w14:textId="77777777">
        <w:trPr>
          <w:divId w:val="510997197"/>
          <w:tblCellSpacing w:w="15" w:type="dxa"/>
        </w:trPr>
        <w:tc>
          <w:tcPr>
            <w:tcW w:w="0" w:type="auto"/>
            <w:vAlign w:val="center"/>
            <w:hideMark/>
          </w:tcPr>
          <w:p w14:paraId="47D2FC66" w14:textId="77777777" w:rsidR="0095430C" w:rsidRDefault="0095430C">
            <w:pPr>
              <w:rPr>
                <w:rFonts w:eastAsia="Times New Roman"/>
                <w:lang w:val="en-US"/>
              </w:rPr>
            </w:pPr>
          </w:p>
        </w:tc>
        <w:tc>
          <w:tcPr>
            <w:tcW w:w="0" w:type="auto"/>
            <w:vAlign w:val="center"/>
            <w:hideMark/>
          </w:tcPr>
          <w:p w14:paraId="0429C035" w14:textId="0E0D866A" w:rsidR="0095430C" w:rsidRDefault="005B11EB">
            <w:pPr>
              <w:rPr>
                <w:rFonts w:eastAsia="Times New Roman"/>
                <w:lang w:val="en-US"/>
              </w:rPr>
            </w:pPr>
            <w:r>
              <w:rPr>
                <w:rFonts w:eastAsia="Times New Roman"/>
                <w:b/>
                <w:bCs/>
                <w:lang w:val="en-US"/>
              </w:rPr>
              <w:t xml:space="preserve">Remodeling Index: </w:t>
            </w:r>
            <w:r>
              <w:rPr>
                <w:rFonts w:eastAsia="Times New Roman"/>
                <w:lang w:val="en-US"/>
              </w:rPr>
              <w:t>Measurement of increase or decrease in EEM area that occurs during the development of atherosclerosis. Remodeling Index = Lesion EEM area / reference EEM area</w:t>
            </w:r>
            <w:ins w:id="325" w:author="Tom Oniki" w:date="2015-09-09T17:44:00Z">
              <w:r w:rsidR="00DD6CA7">
                <w:rPr>
                  <w:rFonts w:eastAsia="Times New Roman"/>
                  <w:lang w:val="en-US"/>
                </w:rPr>
                <w:t>.</w:t>
              </w:r>
            </w:ins>
            <w:r>
              <w:rPr>
                <w:rFonts w:eastAsia="Times New Roman"/>
                <w:lang w:val="en-US"/>
              </w:rPr>
              <w:t xml:space="preserve"> </w:t>
            </w:r>
          </w:p>
        </w:tc>
      </w:tr>
      <w:tr w:rsidR="0095430C" w14:paraId="0DFC90E5" w14:textId="77777777">
        <w:trPr>
          <w:divId w:val="510997197"/>
          <w:tblCellSpacing w:w="15" w:type="dxa"/>
        </w:trPr>
        <w:tc>
          <w:tcPr>
            <w:tcW w:w="0" w:type="auto"/>
            <w:vAlign w:val="center"/>
            <w:hideMark/>
          </w:tcPr>
          <w:p w14:paraId="58127C6B" w14:textId="77777777" w:rsidR="0095430C" w:rsidRDefault="0095430C">
            <w:pPr>
              <w:rPr>
                <w:rFonts w:eastAsia="Times New Roman"/>
                <w:lang w:val="en-US"/>
              </w:rPr>
            </w:pPr>
          </w:p>
        </w:tc>
        <w:tc>
          <w:tcPr>
            <w:tcW w:w="0" w:type="auto"/>
            <w:vAlign w:val="center"/>
            <w:hideMark/>
          </w:tcPr>
          <w:p w14:paraId="583BECE9" w14:textId="3391F173" w:rsidR="0095430C" w:rsidRDefault="005B11EB">
            <w:pPr>
              <w:rPr>
                <w:rFonts w:eastAsia="Times New Roman"/>
                <w:lang w:val="en-US"/>
              </w:rPr>
            </w:pPr>
            <w:r>
              <w:rPr>
                <w:rFonts w:eastAsia="Times New Roman"/>
                <w:b/>
                <w:bCs/>
                <w:lang w:val="en-US"/>
              </w:rPr>
              <w:t xml:space="preserve">Stent Symmetry Index: </w:t>
            </w:r>
            <w:r>
              <w:rPr>
                <w:rFonts w:eastAsia="Times New Roman"/>
                <w:lang w:val="en-US"/>
              </w:rPr>
              <w:t>Measurement of stent circularity. Stent Symmetry Index = (maximum stent diameter - minimum stent diameter) / maximum stent diameter</w:t>
            </w:r>
            <w:ins w:id="326" w:author="Tom Oniki" w:date="2015-09-09T17:44:00Z">
              <w:r w:rsidR="00DD6CA7">
                <w:rPr>
                  <w:rFonts w:eastAsia="Times New Roman"/>
                  <w:lang w:val="en-US"/>
                </w:rPr>
                <w:t>.</w:t>
              </w:r>
            </w:ins>
            <w:r>
              <w:rPr>
                <w:rFonts w:eastAsia="Times New Roman"/>
                <w:lang w:val="en-US"/>
              </w:rPr>
              <w:t xml:space="preserve"> </w:t>
            </w:r>
          </w:p>
        </w:tc>
      </w:tr>
      <w:tr w:rsidR="0095430C" w14:paraId="68F93A6D" w14:textId="77777777">
        <w:trPr>
          <w:divId w:val="510997197"/>
          <w:tblCellSpacing w:w="15" w:type="dxa"/>
        </w:trPr>
        <w:tc>
          <w:tcPr>
            <w:tcW w:w="0" w:type="auto"/>
            <w:vAlign w:val="center"/>
            <w:hideMark/>
          </w:tcPr>
          <w:p w14:paraId="2D4F6A66" w14:textId="77777777" w:rsidR="0095430C" w:rsidRDefault="0095430C">
            <w:pPr>
              <w:rPr>
                <w:rFonts w:eastAsia="Times New Roman"/>
                <w:lang w:val="en-US"/>
              </w:rPr>
            </w:pPr>
          </w:p>
        </w:tc>
        <w:tc>
          <w:tcPr>
            <w:tcW w:w="0" w:type="auto"/>
            <w:vAlign w:val="center"/>
            <w:hideMark/>
          </w:tcPr>
          <w:p w14:paraId="5AB1904A" w14:textId="37EA537F" w:rsidR="0095430C" w:rsidRDefault="005B11EB">
            <w:pPr>
              <w:rPr>
                <w:rFonts w:eastAsia="Times New Roman"/>
                <w:lang w:val="en-US"/>
              </w:rPr>
            </w:pPr>
            <w:r>
              <w:rPr>
                <w:rFonts w:eastAsia="Times New Roman"/>
                <w:b/>
                <w:bCs/>
                <w:lang w:val="en-US"/>
              </w:rPr>
              <w:t xml:space="preserve">Stent Expansion Index: </w:t>
            </w:r>
            <w:r>
              <w:rPr>
                <w:rFonts w:eastAsia="Times New Roman"/>
                <w:lang w:val="en-US"/>
              </w:rPr>
              <w:t>Measurement of stent area relative to the reference lumen area. Stent Expansion Index = Minimum stent area / reference vessel lumen cross-sectional area</w:t>
            </w:r>
            <w:ins w:id="327" w:author="Tom Oniki" w:date="2015-09-09T17:44:00Z">
              <w:r w:rsidR="00DD6CA7">
                <w:rPr>
                  <w:rFonts w:eastAsia="Times New Roman"/>
                  <w:lang w:val="en-US"/>
                </w:rPr>
                <w:t>.</w:t>
              </w:r>
            </w:ins>
            <w:r>
              <w:rPr>
                <w:rFonts w:eastAsia="Times New Roman"/>
                <w:lang w:val="en-US"/>
              </w:rPr>
              <w:t xml:space="preserve"> </w:t>
            </w:r>
          </w:p>
        </w:tc>
      </w:tr>
      <w:tr w:rsidR="0095430C" w14:paraId="0D0CB62F" w14:textId="77777777">
        <w:trPr>
          <w:divId w:val="510997197"/>
          <w:tblCellSpacing w:w="15" w:type="dxa"/>
        </w:trPr>
        <w:tc>
          <w:tcPr>
            <w:tcW w:w="0" w:type="auto"/>
            <w:vAlign w:val="center"/>
            <w:hideMark/>
          </w:tcPr>
          <w:p w14:paraId="3C4355BE" w14:textId="77777777" w:rsidR="0095430C" w:rsidRDefault="0095430C">
            <w:pPr>
              <w:rPr>
                <w:rFonts w:eastAsia="Times New Roman"/>
                <w:lang w:val="en-US"/>
              </w:rPr>
            </w:pPr>
          </w:p>
        </w:tc>
        <w:tc>
          <w:tcPr>
            <w:tcW w:w="0" w:type="auto"/>
            <w:vAlign w:val="center"/>
            <w:hideMark/>
          </w:tcPr>
          <w:p w14:paraId="7E3D344F" w14:textId="77777777" w:rsidR="0095430C"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Index = (2p * sqrt(Vessel lumen cross-sectional area / p) / Lumen Perimeter) 2 Reference: Tobis &amp; Yock, "Intravascular Ultrasound Imaging", Chapter 7 </w:t>
            </w:r>
          </w:p>
        </w:tc>
      </w:tr>
      <w:tr w:rsidR="0095430C" w14:paraId="1A0E9D57" w14:textId="77777777">
        <w:trPr>
          <w:divId w:val="510997197"/>
          <w:tblCellSpacing w:w="15" w:type="dxa"/>
        </w:trPr>
        <w:tc>
          <w:tcPr>
            <w:tcW w:w="0" w:type="auto"/>
            <w:vAlign w:val="center"/>
            <w:hideMark/>
          </w:tcPr>
          <w:p w14:paraId="3BB5E9BD" w14:textId="77777777" w:rsidR="0095430C" w:rsidRDefault="0095430C">
            <w:pPr>
              <w:rPr>
                <w:rFonts w:eastAsia="Times New Roman"/>
                <w:lang w:val="en-US"/>
              </w:rPr>
            </w:pPr>
          </w:p>
        </w:tc>
        <w:tc>
          <w:tcPr>
            <w:tcW w:w="0" w:type="auto"/>
            <w:vAlign w:val="center"/>
            <w:hideMark/>
          </w:tcPr>
          <w:p w14:paraId="4CD4C822" w14:textId="017E58D2" w:rsidR="0095430C"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w:t>
            </w:r>
            <w:r>
              <w:rPr>
                <w:rFonts w:eastAsia="Times New Roman"/>
                <w:lang w:val="en-US"/>
              </w:rPr>
              <w:lastRenderedPageBreak/>
              <w:t>/ maximum vessel lumen diameter, measured at the same cross section in the vessel. Lumen diameters are measured through the center point of the lumen, which is defined as the center of gravity of the lumen area</w:t>
            </w:r>
            <w:ins w:id="328" w:author="Tom Oniki" w:date="2015-09-09T17:45:00Z">
              <w:r w:rsidR="00DD6CA7">
                <w:rPr>
                  <w:rFonts w:eastAsia="Times New Roman"/>
                  <w:lang w:val="en-US"/>
                </w:rPr>
                <w:t>.</w:t>
              </w:r>
            </w:ins>
            <w:r>
              <w:rPr>
                <w:rFonts w:eastAsia="Times New Roman"/>
                <w:lang w:val="en-US"/>
              </w:rPr>
              <w:t xml:space="preserve"> </w:t>
            </w:r>
          </w:p>
        </w:tc>
      </w:tr>
      <w:tr w:rsidR="0095430C" w14:paraId="2DD4AF13" w14:textId="77777777">
        <w:trPr>
          <w:divId w:val="510997197"/>
          <w:tblCellSpacing w:w="15" w:type="dxa"/>
        </w:trPr>
        <w:tc>
          <w:tcPr>
            <w:tcW w:w="0" w:type="auto"/>
            <w:vAlign w:val="center"/>
            <w:hideMark/>
          </w:tcPr>
          <w:p w14:paraId="3DB6D60B" w14:textId="77777777" w:rsidR="0095430C" w:rsidRDefault="0095430C">
            <w:pPr>
              <w:rPr>
                <w:rFonts w:eastAsia="Times New Roman"/>
                <w:lang w:val="en-US"/>
              </w:rPr>
            </w:pPr>
          </w:p>
        </w:tc>
        <w:tc>
          <w:tcPr>
            <w:tcW w:w="0" w:type="auto"/>
            <w:vAlign w:val="center"/>
            <w:hideMark/>
          </w:tcPr>
          <w:p w14:paraId="2A3E29C2" w14:textId="7646497E" w:rsidR="0095430C" w:rsidRDefault="005B11EB">
            <w:pPr>
              <w:rPr>
                <w:rFonts w:eastAsia="Times New Roman"/>
                <w:lang w:val="en-US"/>
              </w:rPr>
            </w:pPr>
            <w:r>
              <w:rPr>
                <w:rFonts w:eastAsia="Times New Roman"/>
                <w:b/>
                <w:bCs/>
                <w:lang w:val="en-US"/>
              </w:rPr>
              <w:t xml:space="preserve">Stent Diameter Ratio: </w:t>
            </w:r>
            <w:r>
              <w:rPr>
                <w:rFonts w:eastAsia="Times New Roman"/>
                <w:lang w:val="en-US"/>
              </w:rPr>
              <w:t>Stent diameter ratio = Minimum stent diameter / Maximum stent diameter, measured at the same cross section in the vessel. Stent diameters are measured through the center point of the stent, which is defined as the center of gravity of the stent area</w:t>
            </w:r>
            <w:ins w:id="329" w:author="Tom Oniki" w:date="2015-09-09T17:45:00Z">
              <w:r w:rsidR="00DD6CA7">
                <w:rPr>
                  <w:rFonts w:eastAsia="Times New Roman"/>
                  <w:lang w:val="en-US"/>
                </w:rPr>
                <w:t>.</w:t>
              </w:r>
            </w:ins>
            <w:r>
              <w:rPr>
                <w:rFonts w:eastAsia="Times New Roman"/>
                <w:lang w:val="en-US"/>
              </w:rPr>
              <w:t xml:space="preserve"> </w:t>
            </w:r>
          </w:p>
        </w:tc>
      </w:tr>
      <w:tr w:rsidR="0095430C" w14:paraId="6D646D84" w14:textId="77777777">
        <w:trPr>
          <w:divId w:val="510997197"/>
          <w:tblCellSpacing w:w="15" w:type="dxa"/>
        </w:trPr>
        <w:tc>
          <w:tcPr>
            <w:tcW w:w="0" w:type="auto"/>
            <w:vAlign w:val="center"/>
            <w:hideMark/>
          </w:tcPr>
          <w:p w14:paraId="534D3D33" w14:textId="77777777" w:rsidR="0095430C" w:rsidRDefault="0095430C">
            <w:pPr>
              <w:rPr>
                <w:rFonts w:eastAsia="Times New Roman"/>
                <w:lang w:val="en-US"/>
              </w:rPr>
            </w:pPr>
          </w:p>
        </w:tc>
        <w:tc>
          <w:tcPr>
            <w:tcW w:w="0" w:type="auto"/>
            <w:vAlign w:val="center"/>
            <w:hideMark/>
          </w:tcPr>
          <w:p w14:paraId="5531AA70" w14:textId="64868815" w:rsidR="0095430C" w:rsidRDefault="005B11EB">
            <w:pPr>
              <w:rPr>
                <w:rFonts w:eastAsia="Times New Roman"/>
                <w:lang w:val="en-US"/>
              </w:rPr>
            </w:pPr>
            <w:r>
              <w:rPr>
                <w:rFonts w:eastAsia="Times New Roman"/>
                <w:b/>
                <w:bCs/>
                <w:lang w:val="en-US"/>
              </w:rPr>
              <w:t xml:space="preserve">EEM Diameter Ratio: </w:t>
            </w:r>
            <w:r>
              <w:rPr>
                <w:rFonts w:eastAsia="Times New Roman"/>
                <w:lang w:val="en-US"/>
              </w:rPr>
              <w:t>EEM diameter ratio = minimum EEM diameter / maximum EEM diameter. Measured at the same cross section in the vessel</w:t>
            </w:r>
            <w:ins w:id="330" w:author="Tom Oniki" w:date="2015-09-09T17:49:00Z">
              <w:r w:rsidR="005E1D2A">
                <w:rPr>
                  <w:rFonts w:eastAsia="Times New Roman"/>
                  <w:lang w:val="en-US"/>
                </w:rPr>
                <w:t>.</w:t>
              </w:r>
            </w:ins>
            <w:r>
              <w:rPr>
                <w:rFonts w:eastAsia="Times New Roman"/>
                <w:lang w:val="en-US"/>
              </w:rPr>
              <w:t xml:space="preserve"> </w:t>
            </w:r>
          </w:p>
        </w:tc>
      </w:tr>
      <w:tr w:rsidR="0095430C" w14:paraId="22BD0250" w14:textId="77777777">
        <w:trPr>
          <w:divId w:val="510997197"/>
          <w:tblCellSpacing w:w="15" w:type="dxa"/>
        </w:trPr>
        <w:tc>
          <w:tcPr>
            <w:tcW w:w="0" w:type="auto"/>
            <w:vAlign w:val="center"/>
            <w:hideMark/>
          </w:tcPr>
          <w:p w14:paraId="40CA5132" w14:textId="77777777" w:rsidR="0095430C" w:rsidRDefault="0095430C">
            <w:pPr>
              <w:rPr>
                <w:rFonts w:eastAsia="Times New Roman"/>
                <w:lang w:val="en-US"/>
              </w:rPr>
            </w:pPr>
          </w:p>
        </w:tc>
        <w:tc>
          <w:tcPr>
            <w:tcW w:w="0" w:type="auto"/>
            <w:vAlign w:val="center"/>
            <w:hideMark/>
          </w:tcPr>
          <w:p w14:paraId="2C99C8E7" w14:textId="181F6AC4" w:rsidR="0095430C" w:rsidRDefault="005B11EB">
            <w:pPr>
              <w:rPr>
                <w:rFonts w:eastAsia="Times New Roman"/>
                <w:lang w:val="en-US"/>
              </w:rPr>
            </w:pPr>
            <w:r>
              <w:rPr>
                <w:rFonts w:eastAsia="Times New Roman"/>
                <w:b/>
                <w:bCs/>
                <w:lang w:val="en-US"/>
              </w:rPr>
              <w:t xml:space="preserve">Plaque Burden: </w:t>
            </w:r>
            <w:r>
              <w:rPr>
                <w:rFonts w:eastAsia="Times New Roman"/>
                <w:lang w:val="en-US"/>
              </w:rPr>
              <w:t>Fractional area within the External Elastic Membrane (EEM) occupied by atheroma. Plaque Burden = (EEM area - vessel lumen cross-sectional area) / EEM area</w:t>
            </w:r>
            <w:ins w:id="331" w:author="Tom Oniki" w:date="2015-09-09T17:49:00Z">
              <w:r w:rsidR="005E1D2A">
                <w:rPr>
                  <w:rFonts w:eastAsia="Times New Roman"/>
                  <w:lang w:val="en-US"/>
                </w:rPr>
                <w:t>.</w:t>
              </w:r>
            </w:ins>
            <w:r>
              <w:rPr>
                <w:rFonts w:eastAsia="Times New Roman"/>
                <w:lang w:val="en-US"/>
              </w:rPr>
              <w:t xml:space="preserve"> </w:t>
            </w:r>
          </w:p>
        </w:tc>
      </w:tr>
      <w:tr w:rsidR="0095430C" w14:paraId="796D4AB3" w14:textId="77777777">
        <w:trPr>
          <w:divId w:val="510997197"/>
          <w:tblCellSpacing w:w="15" w:type="dxa"/>
        </w:trPr>
        <w:tc>
          <w:tcPr>
            <w:tcW w:w="0" w:type="auto"/>
            <w:vAlign w:val="center"/>
            <w:hideMark/>
          </w:tcPr>
          <w:p w14:paraId="480E79F9" w14:textId="77777777" w:rsidR="0095430C" w:rsidRDefault="0095430C">
            <w:pPr>
              <w:rPr>
                <w:rFonts w:eastAsia="Times New Roman"/>
                <w:lang w:val="en-US"/>
              </w:rPr>
            </w:pPr>
          </w:p>
        </w:tc>
        <w:tc>
          <w:tcPr>
            <w:tcW w:w="0" w:type="auto"/>
            <w:vAlign w:val="center"/>
            <w:hideMark/>
          </w:tcPr>
          <w:p w14:paraId="6E6A2729" w14:textId="77777777" w:rsidR="0095430C"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95430C" w14:paraId="4D510F53" w14:textId="77777777">
        <w:trPr>
          <w:divId w:val="510997197"/>
          <w:tblCellSpacing w:w="15" w:type="dxa"/>
        </w:trPr>
        <w:tc>
          <w:tcPr>
            <w:tcW w:w="0" w:type="auto"/>
            <w:vAlign w:val="center"/>
            <w:hideMark/>
          </w:tcPr>
          <w:p w14:paraId="70D7AA23" w14:textId="77777777" w:rsidR="0095430C" w:rsidRDefault="0095430C">
            <w:pPr>
              <w:rPr>
                <w:rFonts w:eastAsia="Times New Roman"/>
                <w:lang w:val="en-US"/>
              </w:rPr>
            </w:pPr>
          </w:p>
        </w:tc>
        <w:tc>
          <w:tcPr>
            <w:tcW w:w="0" w:type="auto"/>
            <w:vAlign w:val="center"/>
            <w:hideMark/>
          </w:tcPr>
          <w:p w14:paraId="1CA6FD53" w14:textId="77777777" w:rsidR="0095430C"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95430C" w14:paraId="160E8A0C" w14:textId="77777777">
        <w:trPr>
          <w:divId w:val="510997197"/>
          <w:tblCellSpacing w:w="15" w:type="dxa"/>
        </w:trPr>
        <w:tc>
          <w:tcPr>
            <w:tcW w:w="0" w:type="auto"/>
            <w:vAlign w:val="center"/>
            <w:hideMark/>
          </w:tcPr>
          <w:p w14:paraId="39C5C981" w14:textId="77777777" w:rsidR="0095430C" w:rsidRDefault="0095430C">
            <w:pPr>
              <w:rPr>
                <w:rFonts w:eastAsia="Times New Roman"/>
                <w:lang w:val="en-US"/>
              </w:rPr>
            </w:pPr>
          </w:p>
        </w:tc>
        <w:tc>
          <w:tcPr>
            <w:tcW w:w="0" w:type="auto"/>
            <w:vAlign w:val="center"/>
            <w:hideMark/>
          </w:tcPr>
          <w:p w14:paraId="73D03858" w14:textId="77777777" w:rsidR="0095430C"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95430C" w14:paraId="3D901987" w14:textId="77777777">
        <w:trPr>
          <w:divId w:val="510997197"/>
          <w:tblCellSpacing w:w="15" w:type="dxa"/>
        </w:trPr>
        <w:tc>
          <w:tcPr>
            <w:tcW w:w="0" w:type="auto"/>
            <w:vAlign w:val="center"/>
            <w:hideMark/>
          </w:tcPr>
          <w:p w14:paraId="46D2AE6C" w14:textId="77777777" w:rsidR="0095430C" w:rsidRDefault="0095430C">
            <w:pPr>
              <w:rPr>
                <w:rFonts w:eastAsia="Times New Roman"/>
                <w:lang w:val="en-US"/>
              </w:rPr>
            </w:pPr>
          </w:p>
        </w:tc>
        <w:tc>
          <w:tcPr>
            <w:tcW w:w="0" w:type="auto"/>
            <w:vAlign w:val="center"/>
            <w:hideMark/>
          </w:tcPr>
          <w:p w14:paraId="1B7A4AB1" w14:textId="77777777" w:rsidR="0095430C"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95430C" w14:paraId="75C4D867" w14:textId="77777777">
        <w:trPr>
          <w:divId w:val="510997197"/>
          <w:tblCellSpacing w:w="15" w:type="dxa"/>
        </w:trPr>
        <w:tc>
          <w:tcPr>
            <w:tcW w:w="0" w:type="auto"/>
            <w:vAlign w:val="center"/>
            <w:hideMark/>
          </w:tcPr>
          <w:p w14:paraId="5C3036D8" w14:textId="77777777" w:rsidR="0095430C" w:rsidRDefault="0095430C">
            <w:pPr>
              <w:rPr>
                <w:rFonts w:eastAsia="Times New Roman"/>
                <w:lang w:val="en-US"/>
              </w:rPr>
            </w:pPr>
          </w:p>
        </w:tc>
        <w:tc>
          <w:tcPr>
            <w:tcW w:w="0" w:type="auto"/>
            <w:vAlign w:val="center"/>
            <w:hideMark/>
          </w:tcPr>
          <w:p w14:paraId="40B4DE66" w14:textId="77777777" w:rsidR="0095430C"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95430C" w14:paraId="5B6EC9EA" w14:textId="77777777">
        <w:trPr>
          <w:divId w:val="510997197"/>
          <w:tblCellSpacing w:w="15" w:type="dxa"/>
        </w:trPr>
        <w:tc>
          <w:tcPr>
            <w:tcW w:w="0" w:type="auto"/>
            <w:vAlign w:val="center"/>
            <w:hideMark/>
          </w:tcPr>
          <w:p w14:paraId="1BAED018" w14:textId="77777777" w:rsidR="0095430C" w:rsidRDefault="0095430C">
            <w:pPr>
              <w:rPr>
                <w:rFonts w:eastAsia="Times New Roman"/>
                <w:lang w:val="en-US"/>
              </w:rPr>
            </w:pPr>
          </w:p>
        </w:tc>
        <w:tc>
          <w:tcPr>
            <w:tcW w:w="0" w:type="auto"/>
            <w:vAlign w:val="center"/>
            <w:hideMark/>
          </w:tcPr>
          <w:p w14:paraId="1C71F91F" w14:textId="77777777" w:rsidR="0095430C"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95430C" w14:paraId="76A5EDF3" w14:textId="77777777">
        <w:trPr>
          <w:divId w:val="510997197"/>
          <w:tblCellSpacing w:w="15" w:type="dxa"/>
        </w:trPr>
        <w:tc>
          <w:tcPr>
            <w:tcW w:w="0" w:type="auto"/>
            <w:vAlign w:val="center"/>
            <w:hideMark/>
          </w:tcPr>
          <w:p w14:paraId="444503ED" w14:textId="77777777" w:rsidR="0095430C" w:rsidRDefault="0095430C">
            <w:pPr>
              <w:rPr>
                <w:rFonts w:eastAsia="Times New Roman"/>
                <w:lang w:val="en-US"/>
              </w:rPr>
            </w:pPr>
          </w:p>
        </w:tc>
        <w:tc>
          <w:tcPr>
            <w:tcW w:w="0" w:type="auto"/>
            <w:vAlign w:val="center"/>
            <w:hideMark/>
          </w:tcPr>
          <w:p w14:paraId="26B486D9" w14:textId="77777777" w:rsidR="0095430C"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95430C" w14:paraId="1ADD67D4" w14:textId="77777777">
        <w:trPr>
          <w:divId w:val="510997197"/>
          <w:tblCellSpacing w:w="15" w:type="dxa"/>
        </w:trPr>
        <w:tc>
          <w:tcPr>
            <w:tcW w:w="0" w:type="auto"/>
            <w:vAlign w:val="center"/>
            <w:hideMark/>
          </w:tcPr>
          <w:p w14:paraId="56A6692E" w14:textId="77777777" w:rsidR="0095430C" w:rsidRDefault="0095430C">
            <w:pPr>
              <w:rPr>
                <w:rFonts w:eastAsia="Times New Roman"/>
                <w:lang w:val="en-US"/>
              </w:rPr>
            </w:pPr>
          </w:p>
        </w:tc>
        <w:tc>
          <w:tcPr>
            <w:tcW w:w="0" w:type="auto"/>
            <w:vAlign w:val="center"/>
            <w:hideMark/>
          </w:tcPr>
          <w:p w14:paraId="491DE4C0" w14:textId="77777777" w:rsidR="0095430C"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95430C" w14:paraId="327645B7" w14:textId="77777777">
        <w:trPr>
          <w:divId w:val="510997197"/>
          <w:tblCellSpacing w:w="15" w:type="dxa"/>
        </w:trPr>
        <w:tc>
          <w:tcPr>
            <w:tcW w:w="0" w:type="auto"/>
            <w:vAlign w:val="center"/>
            <w:hideMark/>
          </w:tcPr>
          <w:p w14:paraId="3AE4EDD5" w14:textId="77777777" w:rsidR="0095430C" w:rsidRDefault="0095430C">
            <w:pPr>
              <w:rPr>
                <w:rFonts w:eastAsia="Times New Roman"/>
                <w:lang w:val="en-US"/>
              </w:rPr>
            </w:pPr>
          </w:p>
        </w:tc>
        <w:tc>
          <w:tcPr>
            <w:tcW w:w="0" w:type="auto"/>
            <w:vAlign w:val="center"/>
            <w:hideMark/>
          </w:tcPr>
          <w:p w14:paraId="7B84D898" w14:textId="77777777" w:rsidR="0095430C"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95430C" w14:paraId="0D5D93C9" w14:textId="77777777">
        <w:trPr>
          <w:divId w:val="510997197"/>
          <w:tblCellSpacing w:w="15" w:type="dxa"/>
        </w:trPr>
        <w:tc>
          <w:tcPr>
            <w:tcW w:w="0" w:type="auto"/>
            <w:vAlign w:val="center"/>
            <w:hideMark/>
          </w:tcPr>
          <w:p w14:paraId="7E5D591D" w14:textId="77777777" w:rsidR="0095430C" w:rsidRDefault="0095430C">
            <w:pPr>
              <w:rPr>
                <w:rFonts w:eastAsia="Times New Roman"/>
                <w:lang w:val="en-US"/>
              </w:rPr>
            </w:pPr>
          </w:p>
        </w:tc>
        <w:tc>
          <w:tcPr>
            <w:tcW w:w="0" w:type="auto"/>
            <w:vAlign w:val="center"/>
            <w:hideMark/>
          </w:tcPr>
          <w:p w14:paraId="5E30B35B" w14:textId="77777777" w:rsidR="0095430C"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95430C" w14:paraId="61D0EA14" w14:textId="77777777">
        <w:trPr>
          <w:divId w:val="510997197"/>
          <w:tblCellSpacing w:w="15" w:type="dxa"/>
        </w:trPr>
        <w:tc>
          <w:tcPr>
            <w:tcW w:w="0" w:type="auto"/>
            <w:vAlign w:val="center"/>
            <w:hideMark/>
          </w:tcPr>
          <w:p w14:paraId="59FB44CF" w14:textId="77777777" w:rsidR="0095430C" w:rsidRDefault="0095430C">
            <w:pPr>
              <w:rPr>
                <w:rFonts w:eastAsia="Times New Roman"/>
                <w:lang w:val="en-US"/>
              </w:rPr>
            </w:pPr>
          </w:p>
        </w:tc>
        <w:tc>
          <w:tcPr>
            <w:tcW w:w="0" w:type="auto"/>
            <w:vAlign w:val="center"/>
            <w:hideMark/>
          </w:tcPr>
          <w:p w14:paraId="178B9B48" w14:textId="77777777" w:rsidR="0095430C"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95430C" w14:paraId="30CCEA74" w14:textId="77777777">
        <w:trPr>
          <w:divId w:val="510997197"/>
          <w:tblCellSpacing w:w="15" w:type="dxa"/>
        </w:trPr>
        <w:tc>
          <w:tcPr>
            <w:tcW w:w="0" w:type="auto"/>
            <w:vAlign w:val="center"/>
            <w:hideMark/>
          </w:tcPr>
          <w:p w14:paraId="26B0E1B3" w14:textId="77777777" w:rsidR="0095430C" w:rsidRDefault="0095430C">
            <w:pPr>
              <w:rPr>
                <w:rFonts w:eastAsia="Times New Roman"/>
                <w:lang w:val="en-US"/>
              </w:rPr>
            </w:pPr>
          </w:p>
        </w:tc>
        <w:tc>
          <w:tcPr>
            <w:tcW w:w="0" w:type="auto"/>
            <w:vAlign w:val="center"/>
            <w:hideMark/>
          </w:tcPr>
          <w:p w14:paraId="6ACF6119" w14:textId="084FB294" w:rsidR="0095430C" w:rsidRDefault="005B11EB">
            <w:pPr>
              <w:rPr>
                <w:rFonts w:eastAsia="Times New Roman"/>
                <w:lang w:val="en-US"/>
              </w:rPr>
            </w:pPr>
            <w:r>
              <w:rPr>
                <w:rFonts w:eastAsia="Times New Roman"/>
                <w:b/>
                <w:bCs/>
                <w:lang w:val="en-US"/>
              </w:rPr>
              <w:t xml:space="preserve">EEM Volume: </w:t>
            </w:r>
            <w:r>
              <w:rPr>
                <w:rFonts w:eastAsia="Times New Roman"/>
                <w:lang w:val="en-US"/>
              </w:rPr>
              <w:t>External Elastic Membrane (EEM) volume measured within a specified region. The EEM is a discrete interface at the border between the media and the Adventitia</w:t>
            </w:r>
            <w:ins w:id="332" w:author="Tom Oniki" w:date="2015-09-09T17:50:00Z">
              <w:r w:rsidR="005E1D2A">
                <w:rPr>
                  <w:rFonts w:eastAsia="Times New Roman"/>
                  <w:lang w:val="en-US"/>
                </w:rPr>
                <w:t>.</w:t>
              </w:r>
            </w:ins>
            <w:r>
              <w:rPr>
                <w:rFonts w:eastAsia="Times New Roman"/>
                <w:lang w:val="en-US"/>
              </w:rPr>
              <w:t xml:space="preserve"> </w:t>
            </w:r>
          </w:p>
        </w:tc>
      </w:tr>
      <w:tr w:rsidR="0095430C" w14:paraId="28C60AA9" w14:textId="77777777">
        <w:trPr>
          <w:divId w:val="510997197"/>
          <w:tblCellSpacing w:w="15" w:type="dxa"/>
        </w:trPr>
        <w:tc>
          <w:tcPr>
            <w:tcW w:w="0" w:type="auto"/>
            <w:vAlign w:val="center"/>
            <w:hideMark/>
          </w:tcPr>
          <w:p w14:paraId="404B2D0C" w14:textId="77777777" w:rsidR="0095430C" w:rsidRDefault="0095430C">
            <w:pPr>
              <w:rPr>
                <w:rFonts w:eastAsia="Times New Roman"/>
                <w:lang w:val="en-US"/>
              </w:rPr>
            </w:pPr>
          </w:p>
        </w:tc>
        <w:tc>
          <w:tcPr>
            <w:tcW w:w="0" w:type="auto"/>
            <w:vAlign w:val="center"/>
            <w:hideMark/>
          </w:tcPr>
          <w:p w14:paraId="1F0BF516" w14:textId="77777777" w:rsidR="0095430C"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95430C" w14:paraId="15DB9986" w14:textId="77777777">
        <w:trPr>
          <w:divId w:val="510997197"/>
          <w:tblCellSpacing w:w="15" w:type="dxa"/>
        </w:trPr>
        <w:tc>
          <w:tcPr>
            <w:tcW w:w="0" w:type="auto"/>
            <w:vAlign w:val="center"/>
            <w:hideMark/>
          </w:tcPr>
          <w:p w14:paraId="5093BBAD" w14:textId="77777777" w:rsidR="0095430C" w:rsidRDefault="0095430C">
            <w:pPr>
              <w:rPr>
                <w:rFonts w:eastAsia="Times New Roman"/>
                <w:lang w:val="en-US"/>
              </w:rPr>
            </w:pPr>
          </w:p>
        </w:tc>
        <w:tc>
          <w:tcPr>
            <w:tcW w:w="0" w:type="auto"/>
            <w:vAlign w:val="center"/>
            <w:hideMark/>
          </w:tcPr>
          <w:p w14:paraId="4E93C439" w14:textId="77777777" w:rsidR="0095430C"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95430C" w14:paraId="48E8A8F8" w14:textId="77777777">
        <w:trPr>
          <w:divId w:val="510997197"/>
          <w:tblCellSpacing w:w="15" w:type="dxa"/>
        </w:trPr>
        <w:tc>
          <w:tcPr>
            <w:tcW w:w="0" w:type="auto"/>
            <w:vAlign w:val="center"/>
            <w:hideMark/>
          </w:tcPr>
          <w:p w14:paraId="249D62DA" w14:textId="77777777" w:rsidR="0095430C" w:rsidRDefault="0095430C">
            <w:pPr>
              <w:rPr>
                <w:rFonts w:eastAsia="Times New Roman"/>
                <w:lang w:val="en-US"/>
              </w:rPr>
            </w:pPr>
          </w:p>
        </w:tc>
        <w:tc>
          <w:tcPr>
            <w:tcW w:w="0" w:type="auto"/>
            <w:vAlign w:val="center"/>
            <w:hideMark/>
          </w:tcPr>
          <w:p w14:paraId="44E60F60" w14:textId="77777777" w:rsidR="0095430C"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95430C" w14:paraId="4B006FED" w14:textId="77777777">
        <w:trPr>
          <w:divId w:val="510997197"/>
          <w:tblCellSpacing w:w="15" w:type="dxa"/>
        </w:trPr>
        <w:tc>
          <w:tcPr>
            <w:tcW w:w="0" w:type="auto"/>
            <w:vAlign w:val="center"/>
            <w:hideMark/>
          </w:tcPr>
          <w:p w14:paraId="20A71CCB" w14:textId="77777777" w:rsidR="0095430C" w:rsidRDefault="0095430C">
            <w:pPr>
              <w:rPr>
                <w:rFonts w:eastAsia="Times New Roman"/>
                <w:lang w:val="en-US"/>
              </w:rPr>
            </w:pPr>
          </w:p>
        </w:tc>
        <w:tc>
          <w:tcPr>
            <w:tcW w:w="0" w:type="auto"/>
            <w:vAlign w:val="center"/>
            <w:hideMark/>
          </w:tcPr>
          <w:p w14:paraId="46086466" w14:textId="77777777" w:rsidR="0095430C"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Lumen Volume </w:t>
            </w:r>
          </w:p>
        </w:tc>
      </w:tr>
      <w:tr w:rsidR="0095430C" w14:paraId="32185337" w14:textId="77777777">
        <w:trPr>
          <w:divId w:val="510997197"/>
          <w:tblCellSpacing w:w="15" w:type="dxa"/>
        </w:trPr>
        <w:tc>
          <w:tcPr>
            <w:tcW w:w="0" w:type="auto"/>
            <w:vAlign w:val="center"/>
            <w:hideMark/>
          </w:tcPr>
          <w:p w14:paraId="6AD2ACE3" w14:textId="77777777" w:rsidR="0095430C" w:rsidRDefault="0095430C">
            <w:pPr>
              <w:rPr>
                <w:rFonts w:eastAsia="Times New Roman"/>
                <w:lang w:val="en-US"/>
              </w:rPr>
            </w:pPr>
          </w:p>
        </w:tc>
        <w:tc>
          <w:tcPr>
            <w:tcW w:w="0" w:type="auto"/>
            <w:vAlign w:val="center"/>
            <w:hideMark/>
          </w:tcPr>
          <w:p w14:paraId="2F3F7FD8" w14:textId="74829547" w:rsidR="0095430C"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w:t>
            </w:r>
            <w:r>
              <w:rPr>
                <w:rFonts w:eastAsia="Times New Roman"/>
                <w:lang w:val="en-US"/>
              </w:rPr>
              <w:lastRenderedPageBreak/>
              <w:t>(usually within 10 mm of the stenosis with no major intervening branches)</w:t>
            </w:r>
            <w:ins w:id="333" w:author="Tom Oniki" w:date="2015-09-09T17:50:00Z">
              <w:r w:rsidR="005E1D2A">
                <w:rPr>
                  <w:rFonts w:eastAsia="Times New Roman"/>
                  <w:lang w:val="en-US"/>
                </w:rPr>
                <w:t>.</w:t>
              </w:r>
            </w:ins>
            <w:r>
              <w:rPr>
                <w:rFonts w:eastAsia="Times New Roman"/>
                <w:lang w:val="en-US"/>
              </w:rPr>
              <w:t xml:space="preserve"> </w:t>
            </w:r>
          </w:p>
        </w:tc>
      </w:tr>
      <w:tr w:rsidR="0095430C" w14:paraId="69E7E63E" w14:textId="77777777">
        <w:trPr>
          <w:divId w:val="510997197"/>
          <w:tblCellSpacing w:w="15" w:type="dxa"/>
        </w:trPr>
        <w:tc>
          <w:tcPr>
            <w:tcW w:w="0" w:type="auto"/>
            <w:vAlign w:val="center"/>
            <w:hideMark/>
          </w:tcPr>
          <w:p w14:paraId="6A3D4556" w14:textId="77777777" w:rsidR="0095430C" w:rsidRDefault="0095430C">
            <w:pPr>
              <w:rPr>
                <w:rFonts w:eastAsia="Times New Roman"/>
                <w:lang w:val="en-US"/>
              </w:rPr>
            </w:pPr>
          </w:p>
        </w:tc>
        <w:tc>
          <w:tcPr>
            <w:tcW w:w="0" w:type="auto"/>
            <w:vAlign w:val="center"/>
            <w:hideMark/>
          </w:tcPr>
          <w:p w14:paraId="4B99E4B6" w14:textId="50A5C9DD" w:rsidR="0095430C" w:rsidRDefault="005B11EB">
            <w:pPr>
              <w:rPr>
                <w:rFonts w:eastAsia="Times New Roman"/>
                <w:lang w:val="en-US"/>
              </w:rPr>
            </w:pPr>
            <w:r>
              <w:rPr>
                <w:rFonts w:eastAsia="Times New Roman"/>
                <w:b/>
                <w:bCs/>
                <w:lang w:val="en-US"/>
              </w:rPr>
              <w:t xml:space="preserve">Distal Reference: </w:t>
            </w:r>
            <w:r>
              <w:rPr>
                <w:rFonts w:eastAsia="Times New Roman"/>
                <w:lang w:val="en-US"/>
              </w:rPr>
              <w:t>Distal reference segment measurement site. Typically the site with the largest lumen distal to a stenosis but within the same segment (usually within 10 mm of the stenosis with no major intervening branches)</w:t>
            </w:r>
            <w:ins w:id="334" w:author="Tom Oniki" w:date="2015-09-09T17:50:00Z">
              <w:r w:rsidR="005E1D2A">
                <w:rPr>
                  <w:rFonts w:eastAsia="Times New Roman"/>
                  <w:lang w:val="en-US"/>
                </w:rPr>
                <w:t>.</w:t>
              </w:r>
            </w:ins>
            <w:r>
              <w:rPr>
                <w:rFonts w:eastAsia="Times New Roman"/>
                <w:lang w:val="en-US"/>
              </w:rPr>
              <w:t xml:space="preserve"> </w:t>
            </w:r>
          </w:p>
        </w:tc>
      </w:tr>
      <w:tr w:rsidR="0095430C" w14:paraId="51AE1248" w14:textId="77777777">
        <w:trPr>
          <w:divId w:val="510997197"/>
          <w:tblCellSpacing w:w="15" w:type="dxa"/>
        </w:trPr>
        <w:tc>
          <w:tcPr>
            <w:tcW w:w="0" w:type="auto"/>
            <w:vAlign w:val="center"/>
            <w:hideMark/>
          </w:tcPr>
          <w:p w14:paraId="0078C759" w14:textId="77777777" w:rsidR="0095430C" w:rsidRDefault="0095430C">
            <w:pPr>
              <w:rPr>
                <w:rFonts w:eastAsia="Times New Roman"/>
                <w:lang w:val="en-US"/>
              </w:rPr>
            </w:pPr>
          </w:p>
        </w:tc>
        <w:tc>
          <w:tcPr>
            <w:tcW w:w="0" w:type="auto"/>
            <w:vAlign w:val="center"/>
            <w:hideMark/>
          </w:tcPr>
          <w:p w14:paraId="3484473F" w14:textId="77777777" w:rsidR="0095430C"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95430C" w14:paraId="175B9D31" w14:textId="77777777">
        <w:trPr>
          <w:divId w:val="510997197"/>
          <w:tblCellSpacing w:w="15" w:type="dxa"/>
        </w:trPr>
        <w:tc>
          <w:tcPr>
            <w:tcW w:w="0" w:type="auto"/>
            <w:vAlign w:val="center"/>
            <w:hideMark/>
          </w:tcPr>
          <w:p w14:paraId="1E0023B2" w14:textId="77777777" w:rsidR="0095430C" w:rsidRDefault="0095430C">
            <w:pPr>
              <w:rPr>
                <w:rFonts w:eastAsia="Times New Roman"/>
                <w:lang w:val="en-US"/>
              </w:rPr>
            </w:pPr>
          </w:p>
        </w:tc>
        <w:tc>
          <w:tcPr>
            <w:tcW w:w="0" w:type="auto"/>
            <w:vAlign w:val="center"/>
            <w:hideMark/>
          </w:tcPr>
          <w:p w14:paraId="0666230F" w14:textId="77777777" w:rsidR="0095430C"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95430C" w14:paraId="616272C2" w14:textId="77777777">
        <w:trPr>
          <w:divId w:val="510997197"/>
          <w:tblCellSpacing w:w="15" w:type="dxa"/>
        </w:trPr>
        <w:tc>
          <w:tcPr>
            <w:tcW w:w="0" w:type="auto"/>
            <w:vAlign w:val="center"/>
            <w:hideMark/>
          </w:tcPr>
          <w:p w14:paraId="30AA10C2" w14:textId="77777777" w:rsidR="0095430C" w:rsidRDefault="0095430C">
            <w:pPr>
              <w:rPr>
                <w:rFonts w:eastAsia="Times New Roman"/>
                <w:lang w:val="en-US"/>
              </w:rPr>
            </w:pPr>
          </w:p>
        </w:tc>
        <w:tc>
          <w:tcPr>
            <w:tcW w:w="0" w:type="auto"/>
            <w:vAlign w:val="center"/>
            <w:hideMark/>
          </w:tcPr>
          <w:p w14:paraId="07519F8C" w14:textId="77777777" w:rsidR="0095430C"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95430C" w14:paraId="56309622" w14:textId="77777777">
        <w:trPr>
          <w:divId w:val="510997197"/>
          <w:tblCellSpacing w:w="15" w:type="dxa"/>
        </w:trPr>
        <w:tc>
          <w:tcPr>
            <w:tcW w:w="0" w:type="auto"/>
            <w:vAlign w:val="center"/>
            <w:hideMark/>
          </w:tcPr>
          <w:p w14:paraId="18D95F76" w14:textId="77777777" w:rsidR="0095430C" w:rsidRDefault="0095430C">
            <w:pPr>
              <w:rPr>
                <w:rFonts w:eastAsia="Times New Roman"/>
                <w:lang w:val="en-US"/>
              </w:rPr>
            </w:pPr>
          </w:p>
        </w:tc>
        <w:tc>
          <w:tcPr>
            <w:tcW w:w="0" w:type="auto"/>
            <w:vAlign w:val="center"/>
            <w:hideMark/>
          </w:tcPr>
          <w:p w14:paraId="662FE351" w14:textId="77777777" w:rsidR="0095430C"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95430C" w14:paraId="36BE3C94" w14:textId="77777777">
        <w:trPr>
          <w:divId w:val="510997197"/>
          <w:tblCellSpacing w:w="15" w:type="dxa"/>
        </w:trPr>
        <w:tc>
          <w:tcPr>
            <w:tcW w:w="0" w:type="auto"/>
            <w:vAlign w:val="center"/>
            <w:hideMark/>
          </w:tcPr>
          <w:p w14:paraId="20FC6BEC" w14:textId="77777777" w:rsidR="0095430C" w:rsidRDefault="0095430C">
            <w:pPr>
              <w:rPr>
                <w:rFonts w:eastAsia="Times New Roman"/>
                <w:lang w:val="en-US"/>
              </w:rPr>
            </w:pPr>
          </w:p>
        </w:tc>
        <w:tc>
          <w:tcPr>
            <w:tcW w:w="0" w:type="auto"/>
            <w:vAlign w:val="center"/>
            <w:hideMark/>
          </w:tcPr>
          <w:p w14:paraId="0EC500D9" w14:textId="77777777" w:rsidR="0095430C"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95430C" w14:paraId="5CFCE8B3" w14:textId="77777777">
        <w:trPr>
          <w:divId w:val="510997197"/>
          <w:tblCellSpacing w:w="15" w:type="dxa"/>
        </w:trPr>
        <w:tc>
          <w:tcPr>
            <w:tcW w:w="0" w:type="auto"/>
            <w:vAlign w:val="center"/>
            <w:hideMark/>
          </w:tcPr>
          <w:p w14:paraId="3B26D900" w14:textId="77777777" w:rsidR="0095430C" w:rsidRDefault="0095430C">
            <w:pPr>
              <w:rPr>
                <w:rFonts w:eastAsia="Times New Roman"/>
                <w:lang w:val="en-US"/>
              </w:rPr>
            </w:pPr>
          </w:p>
        </w:tc>
        <w:tc>
          <w:tcPr>
            <w:tcW w:w="0" w:type="auto"/>
            <w:vAlign w:val="center"/>
            <w:hideMark/>
          </w:tcPr>
          <w:p w14:paraId="5C5FA9AB" w14:textId="77777777" w:rsidR="0095430C"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95430C" w14:paraId="2ED080D7" w14:textId="77777777">
        <w:trPr>
          <w:divId w:val="510997197"/>
          <w:tblCellSpacing w:w="15" w:type="dxa"/>
        </w:trPr>
        <w:tc>
          <w:tcPr>
            <w:tcW w:w="0" w:type="auto"/>
            <w:vAlign w:val="center"/>
            <w:hideMark/>
          </w:tcPr>
          <w:p w14:paraId="6D780439" w14:textId="77777777" w:rsidR="0095430C" w:rsidRDefault="0095430C">
            <w:pPr>
              <w:rPr>
                <w:rFonts w:eastAsia="Times New Roman"/>
                <w:lang w:val="en-US"/>
              </w:rPr>
            </w:pPr>
          </w:p>
        </w:tc>
        <w:tc>
          <w:tcPr>
            <w:tcW w:w="0" w:type="auto"/>
            <w:vAlign w:val="center"/>
            <w:hideMark/>
          </w:tcPr>
          <w:p w14:paraId="3046FFCF" w14:textId="77777777" w:rsidR="0095430C"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95430C" w14:paraId="1750928E" w14:textId="77777777">
        <w:trPr>
          <w:divId w:val="510997197"/>
          <w:tblCellSpacing w:w="15" w:type="dxa"/>
        </w:trPr>
        <w:tc>
          <w:tcPr>
            <w:tcW w:w="0" w:type="auto"/>
            <w:vAlign w:val="center"/>
            <w:hideMark/>
          </w:tcPr>
          <w:p w14:paraId="0FEB8D61" w14:textId="77777777" w:rsidR="0095430C" w:rsidRDefault="0095430C">
            <w:pPr>
              <w:rPr>
                <w:rFonts w:eastAsia="Times New Roman"/>
                <w:lang w:val="en-US"/>
              </w:rPr>
            </w:pPr>
          </w:p>
        </w:tc>
        <w:tc>
          <w:tcPr>
            <w:tcW w:w="0" w:type="auto"/>
            <w:vAlign w:val="center"/>
            <w:hideMark/>
          </w:tcPr>
          <w:p w14:paraId="5A9B6A79" w14:textId="77777777" w:rsidR="0095430C"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95430C" w14:paraId="7DBDD8BF" w14:textId="77777777">
        <w:trPr>
          <w:divId w:val="510997197"/>
          <w:tblCellSpacing w:w="15" w:type="dxa"/>
        </w:trPr>
        <w:tc>
          <w:tcPr>
            <w:tcW w:w="0" w:type="auto"/>
            <w:vAlign w:val="center"/>
            <w:hideMark/>
          </w:tcPr>
          <w:p w14:paraId="091308F6" w14:textId="77777777" w:rsidR="0095430C" w:rsidRDefault="0095430C">
            <w:pPr>
              <w:rPr>
                <w:rFonts w:eastAsia="Times New Roman"/>
                <w:lang w:val="en-US"/>
              </w:rPr>
            </w:pPr>
          </w:p>
        </w:tc>
        <w:tc>
          <w:tcPr>
            <w:tcW w:w="0" w:type="auto"/>
            <w:vAlign w:val="center"/>
            <w:hideMark/>
          </w:tcPr>
          <w:p w14:paraId="3A4B81C3" w14:textId="77777777" w:rsidR="0095430C"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95430C" w14:paraId="7154FC06" w14:textId="77777777">
        <w:trPr>
          <w:divId w:val="510997197"/>
          <w:tblCellSpacing w:w="15" w:type="dxa"/>
        </w:trPr>
        <w:tc>
          <w:tcPr>
            <w:tcW w:w="0" w:type="auto"/>
            <w:vAlign w:val="center"/>
            <w:hideMark/>
          </w:tcPr>
          <w:p w14:paraId="77311F74" w14:textId="77777777" w:rsidR="0095430C" w:rsidRDefault="0095430C">
            <w:pPr>
              <w:rPr>
                <w:rFonts w:eastAsia="Times New Roman"/>
                <w:lang w:val="en-US"/>
              </w:rPr>
            </w:pPr>
          </w:p>
        </w:tc>
        <w:tc>
          <w:tcPr>
            <w:tcW w:w="0" w:type="auto"/>
            <w:vAlign w:val="center"/>
            <w:hideMark/>
          </w:tcPr>
          <w:p w14:paraId="32909FF3" w14:textId="77777777" w:rsidR="0095430C"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95430C" w14:paraId="580730EB" w14:textId="77777777">
        <w:trPr>
          <w:divId w:val="510997197"/>
          <w:tblCellSpacing w:w="15" w:type="dxa"/>
        </w:trPr>
        <w:tc>
          <w:tcPr>
            <w:tcW w:w="0" w:type="auto"/>
            <w:vAlign w:val="center"/>
            <w:hideMark/>
          </w:tcPr>
          <w:p w14:paraId="64556EB5" w14:textId="77777777" w:rsidR="0095430C" w:rsidRDefault="0095430C">
            <w:pPr>
              <w:rPr>
                <w:rFonts w:eastAsia="Times New Roman"/>
                <w:lang w:val="en-US"/>
              </w:rPr>
            </w:pPr>
          </w:p>
        </w:tc>
        <w:tc>
          <w:tcPr>
            <w:tcW w:w="0" w:type="auto"/>
            <w:vAlign w:val="center"/>
            <w:hideMark/>
          </w:tcPr>
          <w:p w14:paraId="3C8511C3" w14:textId="77777777" w:rsidR="0095430C"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95430C" w14:paraId="52C1B20E" w14:textId="77777777">
        <w:trPr>
          <w:divId w:val="510997197"/>
          <w:tblCellSpacing w:w="15" w:type="dxa"/>
        </w:trPr>
        <w:tc>
          <w:tcPr>
            <w:tcW w:w="0" w:type="auto"/>
            <w:vAlign w:val="center"/>
            <w:hideMark/>
          </w:tcPr>
          <w:p w14:paraId="26EC815D" w14:textId="77777777" w:rsidR="0095430C" w:rsidRDefault="0095430C">
            <w:pPr>
              <w:rPr>
                <w:rFonts w:eastAsia="Times New Roman"/>
                <w:lang w:val="en-US"/>
              </w:rPr>
            </w:pPr>
          </w:p>
        </w:tc>
        <w:tc>
          <w:tcPr>
            <w:tcW w:w="0" w:type="auto"/>
            <w:vAlign w:val="center"/>
            <w:hideMark/>
          </w:tcPr>
          <w:p w14:paraId="5A2B8607" w14:textId="033E13E8" w:rsidR="0095430C" w:rsidRDefault="005B11EB">
            <w:pPr>
              <w:rPr>
                <w:rFonts w:eastAsia="Times New Roman"/>
                <w:lang w:val="en-US"/>
              </w:rPr>
            </w:pPr>
            <w:r>
              <w:rPr>
                <w:rFonts w:eastAsia="Times New Roman"/>
                <w:b/>
                <w:bCs/>
                <w:lang w:val="en-US"/>
              </w:rPr>
              <w:t xml:space="preserve">Fibro-Lipidic Plaque: </w:t>
            </w:r>
            <w:r>
              <w:rPr>
                <w:rFonts w:eastAsia="Times New Roman"/>
                <w:lang w:val="en-US"/>
              </w:rPr>
              <w:t>Loosely packed bundles of collagen fibers with regions of lipid deposition present. Region is cellular and no cholesterol clefts or necrosis are present. Some macrophage infiltration. Increase in extra cellular matrix</w:t>
            </w:r>
            <w:ins w:id="335" w:author="Tom Oniki" w:date="2015-09-09T17:51:00Z">
              <w:r w:rsidR="005E1D2A">
                <w:rPr>
                  <w:rFonts w:eastAsia="Times New Roman"/>
                  <w:lang w:val="en-US"/>
                </w:rPr>
                <w:t>.</w:t>
              </w:r>
            </w:ins>
            <w:r>
              <w:rPr>
                <w:rFonts w:eastAsia="Times New Roman"/>
                <w:lang w:val="en-US"/>
              </w:rPr>
              <w:t xml:space="preserve"> </w:t>
            </w:r>
          </w:p>
        </w:tc>
      </w:tr>
      <w:tr w:rsidR="0095430C" w14:paraId="2EB3C1E3" w14:textId="77777777">
        <w:trPr>
          <w:divId w:val="510997197"/>
          <w:tblCellSpacing w:w="15" w:type="dxa"/>
        </w:trPr>
        <w:tc>
          <w:tcPr>
            <w:tcW w:w="0" w:type="auto"/>
            <w:vAlign w:val="center"/>
            <w:hideMark/>
          </w:tcPr>
          <w:p w14:paraId="6BD8920F" w14:textId="77777777" w:rsidR="0095430C" w:rsidRDefault="0095430C">
            <w:pPr>
              <w:rPr>
                <w:rFonts w:eastAsia="Times New Roman"/>
                <w:lang w:val="en-US"/>
              </w:rPr>
            </w:pPr>
          </w:p>
        </w:tc>
        <w:tc>
          <w:tcPr>
            <w:tcW w:w="0" w:type="auto"/>
            <w:vAlign w:val="center"/>
            <w:hideMark/>
          </w:tcPr>
          <w:p w14:paraId="6E683485" w14:textId="7F8E5EFA" w:rsidR="0095430C" w:rsidRDefault="005B11EB">
            <w:pPr>
              <w:rPr>
                <w:rFonts w:eastAsia="Times New Roman"/>
                <w:lang w:val="en-US"/>
              </w:rPr>
            </w:pPr>
            <w:r>
              <w:rPr>
                <w:rFonts w:eastAsia="Times New Roman"/>
                <w:b/>
                <w:bCs/>
                <w:lang w:val="en-US"/>
              </w:rPr>
              <w:t xml:space="preserve">Necrotic-Lipidic Plaque: </w:t>
            </w:r>
            <w:r>
              <w:rPr>
                <w:rFonts w:eastAsia="Times New Roman"/>
                <w:lang w:val="en-US"/>
              </w:rPr>
              <w:t>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w:t>
            </w:r>
            <w:ins w:id="336" w:author="Tom Oniki" w:date="2015-09-09T17:51:00Z">
              <w:r w:rsidR="005E1D2A">
                <w:rPr>
                  <w:rFonts w:eastAsia="Times New Roman"/>
                  <w:lang w:val="en-US"/>
                </w:rPr>
                <w:t>.</w:t>
              </w:r>
            </w:ins>
            <w:r>
              <w:rPr>
                <w:rFonts w:eastAsia="Times New Roman"/>
                <w:lang w:val="en-US"/>
              </w:rPr>
              <w:t xml:space="preserve"> </w:t>
            </w:r>
          </w:p>
        </w:tc>
      </w:tr>
      <w:tr w:rsidR="0095430C" w14:paraId="0DE01D14" w14:textId="77777777">
        <w:trPr>
          <w:divId w:val="510997197"/>
          <w:tblCellSpacing w:w="15" w:type="dxa"/>
        </w:trPr>
        <w:tc>
          <w:tcPr>
            <w:tcW w:w="0" w:type="auto"/>
            <w:vAlign w:val="center"/>
            <w:hideMark/>
          </w:tcPr>
          <w:p w14:paraId="4121E6C6" w14:textId="77777777" w:rsidR="0095430C" w:rsidRDefault="0095430C">
            <w:pPr>
              <w:rPr>
                <w:rFonts w:eastAsia="Times New Roman"/>
                <w:lang w:val="en-US"/>
              </w:rPr>
            </w:pPr>
          </w:p>
        </w:tc>
        <w:tc>
          <w:tcPr>
            <w:tcW w:w="0" w:type="auto"/>
            <w:vAlign w:val="center"/>
            <w:hideMark/>
          </w:tcPr>
          <w:p w14:paraId="4C9F1471" w14:textId="77777777" w:rsidR="0095430C"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95430C" w14:paraId="3DEF47DA" w14:textId="77777777">
        <w:trPr>
          <w:divId w:val="510997197"/>
          <w:tblCellSpacing w:w="15" w:type="dxa"/>
        </w:trPr>
        <w:tc>
          <w:tcPr>
            <w:tcW w:w="0" w:type="auto"/>
            <w:vAlign w:val="center"/>
            <w:hideMark/>
          </w:tcPr>
          <w:p w14:paraId="69C83C90" w14:textId="77777777" w:rsidR="0095430C" w:rsidRDefault="0095430C">
            <w:pPr>
              <w:rPr>
                <w:rFonts w:eastAsia="Times New Roman"/>
                <w:lang w:val="en-US"/>
              </w:rPr>
            </w:pPr>
          </w:p>
        </w:tc>
        <w:tc>
          <w:tcPr>
            <w:tcW w:w="0" w:type="auto"/>
            <w:vAlign w:val="center"/>
            <w:hideMark/>
          </w:tcPr>
          <w:p w14:paraId="41C85846" w14:textId="77777777" w:rsidR="0095430C"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95430C" w14:paraId="4D23ABE0" w14:textId="77777777">
        <w:trPr>
          <w:divId w:val="510997197"/>
          <w:tblCellSpacing w:w="15" w:type="dxa"/>
        </w:trPr>
        <w:tc>
          <w:tcPr>
            <w:tcW w:w="0" w:type="auto"/>
            <w:vAlign w:val="center"/>
            <w:hideMark/>
          </w:tcPr>
          <w:p w14:paraId="1FA4488B" w14:textId="77777777" w:rsidR="0095430C" w:rsidRDefault="0095430C">
            <w:pPr>
              <w:rPr>
                <w:rFonts w:eastAsia="Times New Roman"/>
                <w:lang w:val="en-US"/>
              </w:rPr>
            </w:pPr>
          </w:p>
        </w:tc>
        <w:tc>
          <w:tcPr>
            <w:tcW w:w="0" w:type="auto"/>
            <w:vAlign w:val="center"/>
            <w:hideMark/>
          </w:tcPr>
          <w:p w14:paraId="7C7FC7DF" w14:textId="77777777" w:rsidR="0095430C"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95430C" w14:paraId="28B2F096" w14:textId="77777777">
        <w:trPr>
          <w:divId w:val="510997197"/>
          <w:tblCellSpacing w:w="15" w:type="dxa"/>
        </w:trPr>
        <w:tc>
          <w:tcPr>
            <w:tcW w:w="0" w:type="auto"/>
            <w:vAlign w:val="center"/>
            <w:hideMark/>
          </w:tcPr>
          <w:p w14:paraId="6C857F92" w14:textId="77777777" w:rsidR="0095430C" w:rsidRDefault="0095430C">
            <w:pPr>
              <w:rPr>
                <w:rFonts w:eastAsia="Times New Roman"/>
                <w:lang w:val="en-US"/>
              </w:rPr>
            </w:pPr>
          </w:p>
        </w:tc>
        <w:tc>
          <w:tcPr>
            <w:tcW w:w="0" w:type="auto"/>
            <w:vAlign w:val="center"/>
            <w:hideMark/>
          </w:tcPr>
          <w:p w14:paraId="587C0404" w14:textId="77777777" w:rsidR="0095430C"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95430C" w14:paraId="26263149" w14:textId="77777777">
        <w:trPr>
          <w:divId w:val="510997197"/>
          <w:tblCellSpacing w:w="15" w:type="dxa"/>
        </w:trPr>
        <w:tc>
          <w:tcPr>
            <w:tcW w:w="0" w:type="auto"/>
            <w:vAlign w:val="center"/>
            <w:hideMark/>
          </w:tcPr>
          <w:p w14:paraId="73C469E1" w14:textId="77777777" w:rsidR="0095430C" w:rsidRDefault="0095430C">
            <w:pPr>
              <w:rPr>
                <w:rFonts w:eastAsia="Times New Roman"/>
                <w:lang w:val="en-US"/>
              </w:rPr>
            </w:pPr>
          </w:p>
        </w:tc>
        <w:tc>
          <w:tcPr>
            <w:tcW w:w="0" w:type="auto"/>
            <w:vAlign w:val="center"/>
            <w:hideMark/>
          </w:tcPr>
          <w:p w14:paraId="511ED034" w14:textId="77777777" w:rsidR="0095430C"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the same diagnostic question </w:t>
            </w:r>
          </w:p>
        </w:tc>
      </w:tr>
      <w:tr w:rsidR="0095430C" w14:paraId="1088F1EE" w14:textId="77777777">
        <w:trPr>
          <w:divId w:val="510997197"/>
          <w:tblCellSpacing w:w="15" w:type="dxa"/>
        </w:trPr>
        <w:tc>
          <w:tcPr>
            <w:tcW w:w="0" w:type="auto"/>
            <w:vAlign w:val="center"/>
            <w:hideMark/>
          </w:tcPr>
          <w:p w14:paraId="223D818E" w14:textId="77777777" w:rsidR="0095430C" w:rsidRDefault="0095430C">
            <w:pPr>
              <w:rPr>
                <w:rFonts w:eastAsia="Times New Roman"/>
                <w:lang w:val="en-US"/>
              </w:rPr>
            </w:pPr>
          </w:p>
        </w:tc>
        <w:tc>
          <w:tcPr>
            <w:tcW w:w="0" w:type="auto"/>
            <w:vAlign w:val="center"/>
            <w:hideMark/>
          </w:tcPr>
          <w:p w14:paraId="2C9FFBBB" w14:textId="77777777" w:rsidR="0095430C"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95430C" w14:paraId="3BD29767" w14:textId="77777777">
        <w:trPr>
          <w:divId w:val="510997197"/>
          <w:tblCellSpacing w:w="15" w:type="dxa"/>
        </w:trPr>
        <w:tc>
          <w:tcPr>
            <w:tcW w:w="0" w:type="auto"/>
            <w:vAlign w:val="center"/>
            <w:hideMark/>
          </w:tcPr>
          <w:p w14:paraId="70B5E564" w14:textId="77777777" w:rsidR="0095430C" w:rsidRDefault="0095430C">
            <w:pPr>
              <w:rPr>
                <w:rFonts w:eastAsia="Times New Roman"/>
                <w:lang w:val="en-US"/>
              </w:rPr>
            </w:pPr>
          </w:p>
        </w:tc>
        <w:tc>
          <w:tcPr>
            <w:tcW w:w="0" w:type="auto"/>
            <w:vAlign w:val="center"/>
            <w:hideMark/>
          </w:tcPr>
          <w:p w14:paraId="0D2E146F" w14:textId="77777777" w:rsidR="0095430C"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95430C" w14:paraId="7FDF5E1D" w14:textId="77777777">
        <w:trPr>
          <w:divId w:val="510997197"/>
          <w:tblCellSpacing w:w="15" w:type="dxa"/>
        </w:trPr>
        <w:tc>
          <w:tcPr>
            <w:tcW w:w="0" w:type="auto"/>
            <w:vAlign w:val="center"/>
            <w:hideMark/>
          </w:tcPr>
          <w:p w14:paraId="19072349" w14:textId="77777777" w:rsidR="0095430C" w:rsidRDefault="0095430C">
            <w:pPr>
              <w:rPr>
                <w:rFonts w:eastAsia="Times New Roman"/>
                <w:lang w:val="en-US"/>
              </w:rPr>
            </w:pPr>
          </w:p>
        </w:tc>
        <w:tc>
          <w:tcPr>
            <w:tcW w:w="0" w:type="auto"/>
            <w:vAlign w:val="center"/>
            <w:hideMark/>
          </w:tcPr>
          <w:p w14:paraId="41E16B54" w14:textId="77777777" w:rsidR="0095430C"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95430C" w14:paraId="01467833" w14:textId="77777777">
        <w:trPr>
          <w:divId w:val="510997197"/>
          <w:tblCellSpacing w:w="15" w:type="dxa"/>
        </w:trPr>
        <w:tc>
          <w:tcPr>
            <w:tcW w:w="0" w:type="auto"/>
            <w:vAlign w:val="center"/>
            <w:hideMark/>
          </w:tcPr>
          <w:p w14:paraId="372A6E41" w14:textId="77777777" w:rsidR="0095430C" w:rsidRDefault="0095430C">
            <w:pPr>
              <w:rPr>
                <w:rFonts w:eastAsia="Times New Roman"/>
                <w:lang w:val="en-US"/>
              </w:rPr>
            </w:pPr>
          </w:p>
        </w:tc>
        <w:tc>
          <w:tcPr>
            <w:tcW w:w="0" w:type="auto"/>
            <w:vAlign w:val="center"/>
            <w:hideMark/>
          </w:tcPr>
          <w:p w14:paraId="71D486DB" w14:textId="77777777" w:rsidR="0095430C"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95430C" w14:paraId="71884D36" w14:textId="77777777">
        <w:trPr>
          <w:divId w:val="510997197"/>
          <w:tblCellSpacing w:w="15" w:type="dxa"/>
        </w:trPr>
        <w:tc>
          <w:tcPr>
            <w:tcW w:w="0" w:type="auto"/>
            <w:vAlign w:val="center"/>
            <w:hideMark/>
          </w:tcPr>
          <w:p w14:paraId="077DDABA" w14:textId="77777777" w:rsidR="0095430C" w:rsidRDefault="0095430C">
            <w:pPr>
              <w:rPr>
                <w:rFonts w:eastAsia="Times New Roman"/>
                <w:lang w:val="en-US"/>
              </w:rPr>
            </w:pPr>
          </w:p>
        </w:tc>
        <w:tc>
          <w:tcPr>
            <w:tcW w:w="0" w:type="auto"/>
            <w:vAlign w:val="center"/>
            <w:hideMark/>
          </w:tcPr>
          <w:p w14:paraId="023CCCC5" w14:textId="77777777" w:rsidR="0095430C"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95430C" w14:paraId="172887BB" w14:textId="77777777">
        <w:trPr>
          <w:divId w:val="510997197"/>
          <w:tblCellSpacing w:w="15" w:type="dxa"/>
        </w:trPr>
        <w:tc>
          <w:tcPr>
            <w:tcW w:w="0" w:type="auto"/>
            <w:vAlign w:val="center"/>
            <w:hideMark/>
          </w:tcPr>
          <w:p w14:paraId="1506F630" w14:textId="77777777" w:rsidR="0095430C" w:rsidRDefault="0095430C">
            <w:pPr>
              <w:rPr>
                <w:rFonts w:eastAsia="Times New Roman"/>
                <w:lang w:val="en-US"/>
              </w:rPr>
            </w:pPr>
          </w:p>
        </w:tc>
        <w:tc>
          <w:tcPr>
            <w:tcW w:w="0" w:type="auto"/>
            <w:vAlign w:val="center"/>
            <w:hideMark/>
          </w:tcPr>
          <w:p w14:paraId="471F4F0D" w14:textId="77777777" w:rsidR="0095430C"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95430C" w14:paraId="38CE5F84" w14:textId="77777777">
        <w:trPr>
          <w:divId w:val="510997197"/>
          <w:tblCellSpacing w:w="15" w:type="dxa"/>
        </w:trPr>
        <w:tc>
          <w:tcPr>
            <w:tcW w:w="0" w:type="auto"/>
            <w:vAlign w:val="center"/>
            <w:hideMark/>
          </w:tcPr>
          <w:p w14:paraId="08EBDAE4" w14:textId="77777777" w:rsidR="0095430C" w:rsidRDefault="0095430C">
            <w:pPr>
              <w:rPr>
                <w:rFonts w:eastAsia="Times New Roman"/>
                <w:lang w:val="en-US"/>
              </w:rPr>
            </w:pPr>
          </w:p>
        </w:tc>
        <w:tc>
          <w:tcPr>
            <w:tcW w:w="0" w:type="auto"/>
            <w:vAlign w:val="center"/>
            <w:hideMark/>
          </w:tcPr>
          <w:p w14:paraId="5B391B04" w14:textId="77777777" w:rsidR="0095430C"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95430C" w14:paraId="44124E25" w14:textId="77777777">
        <w:trPr>
          <w:divId w:val="510997197"/>
          <w:tblCellSpacing w:w="15" w:type="dxa"/>
        </w:trPr>
        <w:tc>
          <w:tcPr>
            <w:tcW w:w="0" w:type="auto"/>
            <w:vAlign w:val="center"/>
            <w:hideMark/>
          </w:tcPr>
          <w:p w14:paraId="6033167B" w14:textId="77777777" w:rsidR="0095430C" w:rsidRDefault="0095430C">
            <w:pPr>
              <w:rPr>
                <w:rFonts w:eastAsia="Times New Roman"/>
                <w:lang w:val="en-US"/>
              </w:rPr>
            </w:pPr>
          </w:p>
        </w:tc>
        <w:tc>
          <w:tcPr>
            <w:tcW w:w="0" w:type="auto"/>
            <w:vAlign w:val="center"/>
            <w:hideMark/>
          </w:tcPr>
          <w:p w14:paraId="22F24A1F" w14:textId="77777777" w:rsidR="0095430C"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95430C" w14:paraId="04682DD0" w14:textId="77777777">
        <w:trPr>
          <w:divId w:val="510997197"/>
          <w:tblCellSpacing w:w="15" w:type="dxa"/>
        </w:trPr>
        <w:tc>
          <w:tcPr>
            <w:tcW w:w="0" w:type="auto"/>
            <w:vAlign w:val="center"/>
            <w:hideMark/>
          </w:tcPr>
          <w:p w14:paraId="0D4CB4D7" w14:textId="77777777" w:rsidR="0095430C" w:rsidRDefault="0095430C">
            <w:pPr>
              <w:rPr>
                <w:rFonts w:eastAsia="Times New Roman"/>
                <w:lang w:val="en-US"/>
              </w:rPr>
            </w:pPr>
          </w:p>
        </w:tc>
        <w:tc>
          <w:tcPr>
            <w:tcW w:w="0" w:type="auto"/>
            <w:vAlign w:val="center"/>
            <w:hideMark/>
          </w:tcPr>
          <w:p w14:paraId="52C255F3" w14:textId="77777777" w:rsidR="0095430C"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95430C" w14:paraId="4783BCB5" w14:textId="77777777">
        <w:trPr>
          <w:divId w:val="510997197"/>
          <w:tblCellSpacing w:w="15" w:type="dxa"/>
        </w:trPr>
        <w:tc>
          <w:tcPr>
            <w:tcW w:w="0" w:type="auto"/>
            <w:vAlign w:val="center"/>
            <w:hideMark/>
          </w:tcPr>
          <w:p w14:paraId="2BB23292" w14:textId="77777777" w:rsidR="0095430C" w:rsidRDefault="0095430C">
            <w:pPr>
              <w:rPr>
                <w:rFonts w:eastAsia="Times New Roman"/>
                <w:lang w:val="en-US"/>
              </w:rPr>
            </w:pPr>
          </w:p>
        </w:tc>
        <w:tc>
          <w:tcPr>
            <w:tcW w:w="0" w:type="auto"/>
            <w:vAlign w:val="center"/>
            <w:hideMark/>
          </w:tcPr>
          <w:p w14:paraId="6E4AD2BE" w14:textId="77777777" w:rsidR="0095430C"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95430C" w14:paraId="2E241A18" w14:textId="77777777">
        <w:trPr>
          <w:divId w:val="510997197"/>
          <w:tblCellSpacing w:w="15" w:type="dxa"/>
        </w:trPr>
        <w:tc>
          <w:tcPr>
            <w:tcW w:w="0" w:type="auto"/>
            <w:vAlign w:val="center"/>
            <w:hideMark/>
          </w:tcPr>
          <w:p w14:paraId="23EB44FF" w14:textId="77777777" w:rsidR="0095430C" w:rsidRDefault="0095430C">
            <w:pPr>
              <w:rPr>
                <w:rFonts w:eastAsia="Times New Roman"/>
                <w:lang w:val="en-US"/>
              </w:rPr>
            </w:pPr>
          </w:p>
        </w:tc>
        <w:tc>
          <w:tcPr>
            <w:tcW w:w="0" w:type="auto"/>
            <w:vAlign w:val="center"/>
            <w:hideMark/>
          </w:tcPr>
          <w:p w14:paraId="13C2AAEE" w14:textId="77777777" w:rsidR="0095430C"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95430C" w14:paraId="0764EB7A" w14:textId="77777777">
        <w:trPr>
          <w:divId w:val="510997197"/>
          <w:tblCellSpacing w:w="15" w:type="dxa"/>
        </w:trPr>
        <w:tc>
          <w:tcPr>
            <w:tcW w:w="0" w:type="auto"/>
            <w:vAlign w:val="center"/>
            <w:hideMark/>
          </w:tcPr>
          <w:p w14:paraId="3A09D5F3" w14:textId="77777777" w:rsidR="0095430C" w:rsidRDefault="0095430C">
            <w:pPr>
              <w:rPr>
                <w:rFonts w:eastAsia="Times New Roman"/>
                <w:lang w:val="en-US"/>
              </w:rPr>
            </w:pPr>
          </w:p>
        </w:tc>
        <w:tc>
          <w:tcPr>
            <w:tcW w:w="0" w:type="auto"/>
            <w:vAlign w:val="center"/>
            <w:hideMark/>
          </w:tcPr>
          <w:p w14:paraId="26618CD7" w14:textId="77777777" w:rsidR="0095430C"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95430C" w14:paraId="5EAA9AA2" w14:textId="77777777">
        <w:trPr>
          <w:divId w:val="510997197"/>
          <w:tblCellSpacing w:w="15" w:type="dxa"/>
        </w:trPr>
        <w:tc>
          <w:tcPr>
            <w:tcW w:w="0" w:type="auto"/>
            <w:vAlign w:val="center"/>
            <w:hideMark/>
          </w:tcPr>
          <w:p w14:paraId="45AA52DB" w14:textId="77777777" w:rsidR="0095430C" w:rsidRDefault="0095430C">
            <w:pPr>
              <w:rPr>
                <w:rFonts w:eastAsia="Times New Roman"/>
                <w:lang w:val="en-US"/>
              </w:rPr>
            </w:pPr>
          </w:p>
        </w:tc>
        <w:tc>
          <w:tcPr>
            <w:tcW w:w="0" w:type="auto"/>
            <w:vAlign w:val="center"/>
            <w:hideMark/>
          </w:tcPr>
          <w:p w14:paraId="3239637E" w14:textId="77777777" w:rsidR="0095430C"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95430C" w14:paraId="7F101FC7" w14:textId="77777777">
        <w:trPr>
          <w:divId w:val="510997197"/>
          <w:tblCellSpacing w:w="15" w:type="dxa"/>
        </w:trPr>
        <w:tc>
          <w:tcPr>
            <w:tcW w:w="0" w:type="auto"/>
            <w:vAlign w:val="center"/>
            <w:hideMark/>
          </w:tcPr>
          <w:p w14:paraId="51FB2C17" w14:textId="77777777" w:rsidR="0095430C" w:rsidRDefault="0095430C">
            <w:pPr>
              <w:rPr>
                <w:rFonts w:eastAsia="Times New Roman"/>
                <w:lang w:val="en-US"/>
              </w:rPr>
            </w:pPr>
          </w:p>
        </w:tc>
        <w:tc>
          <w:tcPr>
            <w:tcW w:w="0" w:type="auto"/>
            <w:vAlign w:val="center"/>
            <w:hideMark/>
          </w:tcPr>
          <w:p w14:paraId="2BD75622" w14:textId="77777777" w:rsidR="0095430C"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95430C" w14:paraId="2941B806" w14:textId="77777777">
        <w:trPr>
          <w:divId w:val="510997197"/>
          <w:tblCellSpacing w:w="15" w:type="dxa"/>
        </w:trPr>
        <w:tc>
          <w:tcPr>
            <w:tcW w:w="0" w:type="auto"/>
            <w:vAlign w:val="center"/>
            <w:hideMark/>
          </w:tcPr>
          <w:p w14:paraId="28A015CC" w14:textId="77777777" w:rsidR="0095430C" w:rsidRDefault="0095430C">
            <w:pPr>
              <w:rPr>
                <w:rFonts w:eastAsia="Times New Roman"/>
                <w:lang w:val="en-US"/>
              </w:rPr>
            </w:pPr>
          </w:p>
        </w:tc>
        <w:tc>
          <w:tcPr>
            <w:tcW w:w="0" w:type="auto"/>
            <w:vAlign w:val="center"/>
            <w:hideMark/>
          </w:tcPr>
          <w:p w14:paraId="2070FA5E" w14:textId="77777777" w:rsidR="0095430C"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95430C" w14:paraId="0CE50294" w14:textId="77777777">
        <w:trPr>
          <w:divId w:val="510997197"/>
          <w:tblCellSpacing w:w="15" w:type="dxa"/>
        </w:trPr>
        <w:tc>
          <w:tcPr>
            <w:tcW w:w="0" w:type="auto"/>
            <w:vAlign w:val="center"/>
            <w:hideMark/>
          </w:tcPr>
          <w:p w14:paraId="593D89C8" w14:textId="77777777" w:rsidR="0095430C" w:rsidRDefault="0095430C">
            <w:pPr>
              <w:rPr>
                <w:rFonts w:eastAsia="Times New Roman"/>
                <w:lang w:val="en-US"/>
              </w:rPr>
            </w:pPr>
          </w:p>
        </w:tc>
        <w:tc>
          <w:tcPr>
            <w:tcW w:w="0" w:type="auto"/>
            <w:vAlign w:val="center"/>
            <w:hideMark/>
          </w:tcPr>
          <w:p w14:paraId="28DBA210" w14:textId="13DEA9C4" w:rsidR="0095430C" w:rsidRDefault="005B11EB">
            <w:pPr>
              <w:rPr>
                <w:rFonts w:eastAsia="Times New Roman"/>
                <w:lang w:val="en-US"/>
              </w:rPr>
            </w:pPr>
            <w:r>
              <w:rPr>
                <w:rFonts w:eastAsia="Times New Roman"/>
                <w:b/>
                <w:bCs/>
                <w:lang w:val="en-US"/>
              </w:rPr>
              <w:t xml:space="preserve">Regression Slope ED: </w:t>
            </w:r>
            <w:r>
              <w:rPr>
                <w:rFonts w:eastAsia="Times New Roman"/>
                <w:lang w:val="en-US"/>
              </w:rPr>
              <w:t>Relation between calculated End Diastolic volume and ventricular End Diastolic volume. The specific meaning is dependent on volume method used</w:t>
            </w:r>
            <w:ins w:id="337" w:author="Tom Oniki" w:date="2015-09-09T17:52:00Z">
              <w:r w:rsidR="005E1D2A">
                <w:rPr>
                  <w:rFonts w:eastAsia="Times New Roman"/>
                  <w:lang w:val="en-US"/>
                </w:rPr>
                <w:t>.</w:t>
              </w:r>
            </w:ins>
            <w:r>
              <w:rPr>
                <w:rFonts w:eastAsia="Times New Roman"/>
                <w:lang w:val="en-US"/>
              </w:rPr>
              <w:t xml:space="preserve"> </w:t>
            </w:r>
          </w:p>
        </w:tc>
      </w:tr>
      <w:tr w:rsidR="0095430C" w14:paraId="1385B56A" w14:textId="77777777">
        <w:trPr>
          <w:divId w:val="510997197"/>
          <w:tblCellSpacing w:w="15" w:type="dxa"/>
        </w:trPr>
        <w:tc>
          <w:tcPr>
            <w:tcW w:w="0" w:type="auto"/>
            <w:vAlign w:val="center"/>
            <w:hideMark/>
          </w:tcPr>
          <w:p w14:paraId="48A0952C" w14:textId="77777777" w:rsidR="0095430C" w:rsidRDefault="0095430C">
            <w:pPr>
              <w:rPr>
                <w:rFonts w:eastAsia="Times New Roman"/>
                <w:lang w:val="en-US"/>
              </w:rPr>
            </w:pPr>
          </w:p>
        </w:tc>
        <w:tc>
          <w:tcPr>
            <w:tcW w:w="0" w:type="auto"/>
            <w:vAlign w:val="center"/>
            <w:hideMark/>
          </w:tcPr>
          <w:p w14:paraId="538795AB" w14:textId="602381DE" w:rsidR="0095430C" w:rsidRDefault="005B11EB">
            <w:pPr>
              <w:rPr>
                <w:rFonts w:eastAsia="Times New Roman"/>
                <w:lang w:val="en-US"/>
              </w:rPr>
            </w:pPr>
            <w:r>
              <w:rPr>
                <w:rFonts w:eastAsia="Times New Roman"/>
                <w:b/>
                <w:bCs/>
                <w:lang w:val="en-US"/>
              </w:rPr>
              <w:t xml:space="preserve">Regression Offset ED: </w:t>
            </w:r>
            <w:r>
              <w:rPr>
                <w:rFonts w:eastAsia="Times New Roman"/>
                <w:lang w:val="en-US"/>
              </w:rPr>
              <w:t>Correction factor for the calculated End Diastolic volume and ventricular End Diastolic volume. The specific meaning is dependent on volume method used</w:t>
            </w:r>
            <w:ins w:id="338" w:author="Tom Oniki" w:date="2015-09-09T17:52:00Z">
              <w:r w:rsidR="005E1D2A">
                <w:rPr>
                  <w:rFonts w:eastAsia="Times New Roman"/>
                  <w:lang w:val="en-US"/>
                </w:rPr>
                <w:t>.</w:t>
              </w:r>
            </w:ins>
            <w:r>
              <w:rPr>
                <w:rFonts w:eastAsia="Times New Roman"/>
                <w:lang w:val="en-US"/>
              </w:rPr>
              <w:t xml:space="preserve"> </w:t>
            </w:r>
          </w:p>
        </w:tc>
      </w:tr>
      <w:tr w:rsidR="0095430C" w14:paraId="65D609FB" w14:textId="77777777">
        <w:trPr>
          <w:divId w:val="510997197"/>
          <w:tblCellSpacing w:w="15" w:type="dxa"/>
        </w:trPr>
        <w:tc>
          <w:tcPr>
            <w:tcW w:w="0" w:type="auto"/>
            <w:vAlign w:val="center"/>
            <w:hideMark/>
          </w:tcPr>
          <w:p w14:paraId="0B8D5364" w14:textId="77777777" w:rsidR="0095430C" w:rsidRDefault="0095430C">
            <w:pPr>
              <w:rPr>
                <w:rFonts w:eastAsia="Times New Roman"/>
                <w:lang w:val="en-US"/>
              </w:rPr>
            </w:pPr>
          </w:p>
        </w:tc>
        <w:tc>
          <w:tcPr>
            <w:tcW w:w="0" w:type="auto"/>
            <w:vAlign w:val="center"/>
            <w:hideMark/>
          </w:tcPr>
          <w:p w14:paraId="47C4D96D" w14:textId="4D3A0E4B" w:rsidR="0095430C" w:rsidRDefault="005B11EB">
            <w:pPr>
              <w:rPr>
                <w:rFonts w:eastAsia="Times New Roman"/>
                <w:lang w:val="en-US"/>
              </w:rPr>
            </w:pPr>
            <w:r>
              <w:rPr>
                <w:rFonts w:eastAsia="Times New Roman"/>
                <w:b/>
                <w:bCs/>
                <w:lang w:val="en-US"/>
              </w:rPr>
              <w:t xml:space="preserve">Regression Slope ES: </w:t>
            </w:r>
            <w:r>
              <w:rPr>
                <w:rFonts w:eastAsia="Times New Roman"/>
                <w:lang w:val="en-US"/>
              </w:rPr>
              <w:t>Relation between calculated End Systolic volume and ventricular End Systolic volume. The specific meaning is dependent on volume method used</w:t>
            </w:r>
            <w:ins w:id="339" w:author="Tom Oniki" w:date="2015-09-09T17:52:00Z">
              <w:r w:rsidR="005E1D2A">
                <w:rPr>
                  <w:rFonts w:eastAsia="Times New Roman"/>
                  <w:lang w:val="en-US"/>
                </w:rPr>
                <w:t>.</w:t>
              </w:r>
            </w:ins>
            <w:r>
              <w:rPr>
                <w:rFonts w:eastAsia="Times New Roman"/>
                <w:lang w:val="en-US"/>
              </w:rPr>
              <w:t xml:space="preserve"> </w:t>
            </w:r>
          </w:p>
        </w:tc>
      </w:tr>
      <w:tr w:rsidR="0095430C" w14:paraId="633200CA" w14:textId="77777777">
        <w:trPr>
          <w:divId w:val="510997197"/>
          <w:tblCellSpacing w:w="15" w:type="dxa"/>
        </w:trPr>
        <w:tc>
          <w:tcPr>
            <w:tcW w:w="0" w:type="auto"/>
            <w:vAlign w:val="center"/>
            <w:hideMark/>
          </w:tcPr>
          <w:p w14:paraId="5F49C4CA" w14:textId="77777777" w:rsidR="0095430C" w:rsidRDefault="0095430C">
            <w:pPr>
              <w:rPr>
                <w:rFonts w:eastAsia="Times New Roman"/>
                <w:lang w:val="en-US"/>
              </w:rPr>
            </w:pPr>
          </w:p>
        </w:tc>
        <w:tc>
          <w:tcPr>
            <w:tcW w:w="0" w:type="auto"/>
            <w:vAlign w:val="center"/>
            <w:hideMark/>
          </w:tcPr>
          <w:p w14:paraId="2C0F54B9" w14:textId="47433B9F" w:rsidR="0095430C" w:rsidRDefault="005B11EB">
            <w:pPr>
              <w:rPr>
                <w:rFonts w:eastAsia="Times New Roman"/>
                <w:lang w:val="en-US"/>
              </w:rPr>
            </w:pPr>
            <w:r>
              <w:rPr>
                <w:rFonts w:eastAsia="Times New Roman"/>
                <w:b/>
                <w:bCs/>
                <w:lang w:val="en-US"/>
              </w:rPr>
              <w:t xml:space="preserve">Regression Offset ES: </w:t>
            </w:r>
            <w:r>
              <w:rPr>
                <w:rFonts w:eastAsia="Times New Roman"/>
                <w:lang w:val="en-US"/>
              </w:rPr>
              <w:t>Correction factor for the calculated End Systolic volume and ventricular End Systolic volume. The specific meaning is dependent on volume method used</w:t>
            </w:r>
            <w:ins w:id="340" w:author="Tom Oniki" w:date="2015-09-09T17:52:00Z">
              <w:r w:rsidR="005E1D2A">
                <w:rPr>
                  <w:rFonts w:eastAsia="Times New Roman"/>
                  <w:lang w:val="en-US"/>
                </w:rPr>
                <w:t>.</w:t>
              </w:r>
            </w:ins>
            <w:r>
              <w:rPr>
                <w:rFonts w:eastAsia="Times New Roman"/>
                <w:lang w:val="en-US"/>
              </w:rPr>
              <w:t xml:space="preserve"> </w:t>
            </w:r>
          </w:p>
        </w:tc>
      </w:tr>
      <w:tr w:rsidR="0095430C" w14:paraId="2384029D" w14:textId="77777777">
        <w:trPr>
          <w:divId w:val="510997197"/>
          <w:tblCellSpacing w:w="15" w:type="dxa"/>
        </w:trPr>
        <w:tc>
          <w:tcPr>
            <w:tcW w:w="0" w:type="auto"/>
            <w:vAlign w:val="center"/>
            <w:hideMark/>
          </w:tcPr>
          <w:p w14:paraId="10553F72" w14:textId="77777777" w:rsidR="0095430C" w:rsidRDefault="0095430C">
            <w:pPr>
              <w:rPr>
                <w:rFonts w:eastAsia="Times New Roman"/>
                <w:lang w:val="en-US"/>
              </w:rPr>
            </w:pPr>
          </w:p>
        </w:tc>
        <w:tc>
          <w:tcPr>
            <w:tcW w:w="0" w:type="auto"/>
            <w:vAlign w:val="center"/>
            <w:hideMark/>
          </w:tcPr>
          <w:p w14:paraId="316FA7C5" w14:textId="77777777" w:rsidR="0095430C"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95430C" w14:paraId="4C9A1A8B" w14:textId="77777777">
        <w:trPr>
          <w:divId w:val="510997197"/>
          <w:tblCellSpacing w:w="15" w:type="dxa"/>
        </w:trPr>
        <w:tc>
          <w:tcPr>
            <w:tcW w:w="0" w:type="auto"/>
            <w:vAlign w:val="center"/>
            <w:hideMark/>
          </w:tcPr>
          <w:p w14:paraId="1A6516E8" w14:textId="77777777" w:rsidR="0095430C" w:rsidRDefault="0095430C">
            <w:pPr>
              <w:rPr>
                <w:rFonts w:eastAsia="Times New Roman"/>
                <w:lang w:val="en-US"/>
              </w:rPr>
            </w:pPr>
          </w:p>
        </w:tc>
        <w:tc>
          <w:tcPr>
            <w:tcW w:w="0" w:type="auto"/>
            <w:vAlign w:val="center"/>
            <w:hideMark/>
          </w:tcPr>
          <w:p w14:paraId="332C7BE7" w14:textId="77777777" w:rsidR="0095430C"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95430C" w14:paraId="33C67C57" w14:textId="77777777">
        <w:trPr>
          <w:divId w:val="510997197"/>
          <w:tblCellSpacing w:w="15" w:type="dxa"/>
        </w:trPr>
        <w:tc>
          <w:tcPr>
            <w:tcW w:w="0" w:type="auto"/>
            <w:vAlign w:val="center"/>
            <w:hideMark/>
          </w:tcPr>
          <w:p w14:paraId="4EF9273A" w14:textId="77777777" w:rsidR="0095430C" w:rsidRDefault="0095430C">
            <w:pPr>
              <w:rPr>
                <w:rFonts w:eastAsia="Times New Roman"/>
                <w:lang w:val="en-US"/>
              </w:rPr>
            </w:pPr>
          </w:p>
        </w:tc>
        <w:tc>
          <w:tcPr>
            <w:tcW w:w="0" w:type="auto"/>
            <w:vAlign w:val="center"/>
            <w:hideMark/>
          </w:tcPr>
          <w:p w14:paraId="4762C904" w14:textId="77777777" w:rsidR="0095430C"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95430C" w14:paraId="42F21804" w14:textId="77777777">
        <w:trPr>
          <w:divId w:val="510997197"/>
          <w:tblCellSpacing w:w="15" w:type="dxa"/>
        </w:trPr>
        <w:tc>
          <w:tcPr>
            <w:tcW w:w="0" w:type="auto"/>
            <w:vAlign w:val="center"/>
            <w:hideMark/>
          </w:tcPr>
          <w:p w14:paraId="609CDFEF" w14:textId="77777777" w:rsidR="0095430C" w:rsidRDefault="0095430C">
            <w:pPr>
              <w:rPr>
                <w:rFonts w:eastAsia="Times New Roman"/>
                <w:lang w:val="en-US"/>
              </w:rPr>
            </w:pPr>
          </w:p>
        </w:tc>
        <w:tc>
          <w:tcPr>
            <w:tcW w:w="0" w:type="auto"/>
            <w:vAlign w:val="center"/>
            <w:hideMark/>
          </w:tcPr>
          <w:p w14:paraId="7D47B4DA" w14:textId="77777777" w:rsidR="0095430C"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95430C" w14:paraId="11D613B2" w14:textId="77777777">
        <w:trPr>
          <w:divId w:val="510997197"/>
          <w:tblCellSpacing w:w="15" w:type="dxa"/>
        </w:trPr>
        <w:tc>
          <w:tcPr>
            <w:tcW w:w="0" w:type="auto"/>
            <w:vAlign w:val="center"/>
            <w:hideMark/>
          </w:tcPr>
          <w:p w14:paraId="5C901F01" w14:textId="77777777" w:rsidR="0095430C" w:rsidRDefault="0095430C">
            <w:pPr>
              <w:rPr>
                <w:rFonts w:eastAsia="Times New Roman"/>
                <w:lang w:val="en-US"/>
              </w:rPr>
            </w:pPr>
          </w:p>
        </w:tc>
        <w:tc>
          <w:tcPr>
            <w:tcW w:w="0" w:type="auto"/>
            <w:vAlign w:val="center"/>
            <w:hideMark/>
          </w:tcPr>
          <w:p w14:paraId="20024321" w14:textId="77777777" w:rsidR="0095430C"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95430C" w14:paraId="051640C9" w14:textId="77777777">
        <w:trPr>
          <w:divId w:val="510997197"/>
          <w:tblCellSpacing w:w="15" w:type="dxa"/>
        </w:trPr>
        <w:tc>
          <w:tcPr>
            <w:tcW w:w="0" w:type="auto"/>
            <w:vAlign w:val="center"/>
            <w:hideMark/>
          </w:tcPr>
          <w:p w14:paraId="5CBE4ACF" w14:textId="77777777" w:rsidR="0095430C" w:rsidRDefault="0095430C">
            <w:pPr>
              <w:rPr>
                <w:rFonts w:eastAsia="Times New Roman"/>
                <w:lang w:val="en-US"/>
              </w:rPr>
            </w:pPr>
          </w:p>
        </w:tc>
        <w:tc>
          <w:tcPr>
            <w:tcW w:w="0" w:type="auto"/>
            <w:vAlign w:val="center"/>
            <w:hideMark/>
          </w:tcPr>
          <w:p w14:paraId="0B48DB6B" w14:textId="77777777" w:rsidR="0095430C"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95430C" w14:paraId="4FCD0FBF" w14:textId="77777777">
        <w:trPr>
          <w:divId w:val="510997197"/>
          <w:tblCellSpacing w:w="15" w:type="dxa"/>
        </w:trPr>
        <w:tc>
          <w:tcPr>
            <w:tcW w:w="0" w:type="auto"/>
            <w:vAlign w:val="center"/>
            <w:hideMark/>
          </w:tcPr>
          <w:p w14:paraId="41C0193D" w14:textId="77777777" w:rsidR="0095430C" w:rsidRDefault="0095430C">
            <w:pPr>
              <w:rPr>
                <w:rFonts w:eastAsia="Times New Roman"/>
                <w:lang w:val="en-US"/>
              </w:rPr>
            </w:pPr>
          </w:p>
        </w:tc>
        <w:tc>
          <w:tcPr>
            <w:tcW w:w="0" w:type="auto"/>
            <w:vAlign w:val="center"/>
            <w:hideMark/>
          </w:tcPr>
          <w:p w14:paraId="0195182C" w14:textId="77777777" w:rsidR="0095430C"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Sheehan, 1986] </w:t>
            </w:r>
          </w:p>
        </w:tc>
      </w:tr>
      <w:tr w:rsidR="0095430C" w14:paraId="10BFAA60" w14:textId="77777777">
        <w:trPr>
          <w:divId w:val="510997197"/>
          <w:tblCellSpacing w:w="15" w:type="dxa"/>
        </w:trPr>
        <w:tc>
          <w:tcPr>
            <w:tcW w:w="0" w:type="auto"/>
            <w:vAlign w:val="center"/>
            <w:hideMark/>
          </w:tcPr>
          <w:p w14:paraId="08E20256" w14:textId="77777777" w:rsidR="0095430C" w:rsidRDefault="0095430C">
            <w:pPr>
              <w:rPr>
                <w:rFonts w:eastAsia="Times New Roman"/>
                <w:lang w:val="en-US"/>
              </w:rPr>
            </w:pPr>
          </w:p>
        </w:tc>
        <w:tc>
          <w:tcPr>
            <w:tcW w:w="0" w:type="auto"/>
            <w:vAlign w:val="center"/>
            <w:hideMark/>
          </w:tcPr>
          <w:p w14:paraId="6180440E" w14:textId="24A47189" w:rsidR="0095430C"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w:t>
            </w:r>
            <w:r>
              <w:rPr>
                <w:rFonts w:eastAsia="Times New Roman"/>
                <w:lang w:val="en-US"/>
              </w:rPr>
              <w:lastRenderedPageBreak/>
              <w:t>ventricular perimeter length. The centerline is the line equidistant between the End Diastolic and End Systolic contour</w:t>
            </w:r>
            <w:ins w:id="341" w:author="Tom Oniki" w:date="2015-09-10T16:36:00Z">
              <w:r w:rsidR="00D652DD">
                <w:rPr>
                  <w:rFonts w:eastAsia="Times New Roman"/>
                  <w:lang w:val="en-US"/>
                </w:rPr>
                <w:t>.</w:t>
              </w:r>
            </w:ins>
            <w:r>
              <w:rPr>
                <w:rFonts w:eastAsia="Times New Roman"/>
                <w:lang w:val="en-US"/>
              </w:rPr>
              <w:t xml:space="preserve"> [example: Sheehan, 1986] </w:t>
            </w:r>
          </w:p>
        </w:tc>
      </w:tr>
      <w:tr w:rsidR="0095430C" w14:paraId="2D620F8F" w14:textId="77777777">
        <w:trPr>
          <w:divId w:val="510997197"/>
          <w:tblCellSpacing w:w="15" w:type="dxa"/>
        </w:trPr>
        <w:tc>
          <w:tcPr>
            <w:tcW w:w="0" w:type="auto"/>
            <w:vAlign w:val="center"/>
            <w:hideMark/>
          </w:tcPr>
          <w:p w14:paraId="23F7DDD3" w14:textId="77777777" w:rsidR="0095430C" w:rsidRDefault="0095430C">
            <w:pPr>
              <w:rPr>
                <w:rFonts w:eastAsia="Times New Roman"/>
                <w:lang w:val="en-US"/>
              </w:rPr>
            </w:pPr>
          </w:p>
        </w:tc>
        <w:tc>
          <w:tcPr>
            <w:tcW w:w="0" w:type="auto"/>
            <w:vAlign w:val="center"/>
            <w:hideMark/>
          </w:tcPr>
          <w:p w14:paraId="77059CEC" w14:textId="77777777" w:rsidR="0095430C"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95430C" w14:paraId="15934048" w14:textId="77777777">
        <w:trPr>
          <w:divId w:val="510997197"/>
          <w:tblCellSpacing w:w="15" w:type="dxa"/>
        </w:trPr>
        <w:tc>
          <w:tcPr>
            <w:tcW w:w="0" w:type="auto"/>
            <w:vAlign w:val="center"/>
            <w:hideMark/>
          </w:tcPr>
          <w:p w14:paraId="25FBA450" w14:textId="77777777" w:rsidR="0095430C" w:rsidRDefault="0095430C">
            <w:pPr>
              <w:rPr>
                <w:rFonts w:eastAsia="Times New Roman"/>
                <w:lang w:val="en-US"/>
              </w:rPr>
            </w:pPr>
          </w:p>
        </w:tc>
        <w:tc>
          <w:tcPr>
            <w:tcW w:w="0" w:type="auto"/>
            <w:vAlign w:val="center"/>
            <w:hideMark/>
          </w:tcPr>
          <w:p w14:paraId="41DB4FDA" w14:textId="77777777" w:rsidR="0095430C"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95430C" w14:paraId="4C09D214" w14:textId="77777777">
        <w:trPr>
          <w:divId w:val="510997197"/>
          <w:tblCellSpacing w:w="15" w:type="dxa"/>
        </w:trPr>
        <w:tc>
          <w:tcPr>
            <w:tcW w:w="0" w:type="auto"/>
            <w:vAlign w:val="center"/>
            <w:hideMark/>
          </w:tcPr>
          <w:p w14:paraId="4D15B4B7" w14:textId="77777777" w:rsidR="0095430C" w:rsidRDefault="0095430C">
            <w:pPr>
              <w:rPr>
                <w:rFonts w:eastAsia="Times New Roman"/>
                <w:lang w:val="en-US"/>
              </w:rPr>
            </w:pPr>
          </w:p>
        </w:tc>
        <w:tc>
          <w:tcPr>
            <w:tcW w:w="0" w:type="auto"/>
            <w:vAlign w:val="center"/>
            <w:hideMark/>
          </w:tcPr>
          <w:p w14:paraId="54C2B0EA" w14:textId="77777777" w:rsidR="0095430C"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95430C" w14:paraId="1052621E" w14:textId="77777777">
        <w:trPr>
          <w:divId w:val="510997197"/>
          <w:tblCellSpacing w:w="15" w:type="dxa"/>
        </w:trPr>
        <w:tc>
          <w:tcPr>
            <w:tcW w:w="0" w:type="auto"/>
            <w:vAlign w:val="center"/>
            <w:hideMark/>
          </w:tcPr>
          <w:p w14:paraId="2FCD37A3" w14:textId="77777777" w:rsidR="0095430C" w:rsidRDefault="0095430C">
            <w:pPr>
              <w:rPr>
                <w:rFonts w:eastAsia="Times New Roman"/>
                <w:lang w:val="en-US"/>
              </w:rPr>
            </w:pPr>
          </w:p>
        </w:tc>
        <w:tc>
          <w:tcPr>
            <w:tcW w:w="0" w:type="auto"/>
            <w:vAlign w:val="center"/>
            <w:hideMark/>
          </w:tcPr>
          <w:p w14:paraId="6EDC310B" w14:textId="77777777" w:rsidR="0095430C"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95430C" w14:paraId="67214F41" w14:textId="77777777">
        <w:trPr>
          <w:divId w:val="510997197"/>
          <w:tblCellSpacing w:w="15" w:type="dxa"/>
        </w:trPr>
        <w:tc>
          <w:tcPr>
            <w:tcW w:w="0" w:type="auto"/>
            <w:vAlign w:val="center"/>
            <w:hideMark/>
          </w:tcPr>
          <w:p w14:paraId="438ADAC3" w14:textId="77777777" w:rsidR="0095430C" w:rsidRDefault="0095430C">
            <w:pPr>
              <w:rPr>
                <w:rFonts w:eastAsia="Times New Roman"/>
                <w:lang w:val="en-US"/>
              </w:rPr>
            </w:pPr>
          </w:p>
        </w:tc>
        <w:tc>
          <w:tcPr>
            <w:tcW w:w="0" w:type="auto"/>
            <w:vAlign w:val="center"/>
            <w:hideMark/>
          </w:tcPr>
          <w:p w14:paraId="40F737B7" w14:textId="77777777" w:rsidR="0095430C"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95430C" w14:paraId="68E3D7EA" w14:textId="77777777">
        <w:trPr>
          <w:divId w:val="510997197"/>
          <w:tblCellSpacing w:w="15" w:type="dxa"/>
        </w:trPr>
        <w:tc>
          <w:tcPr>
            <w:tcW w:w="0" w:type="auto"/>
            <w:vAlign w:val="center"/>
            <w:hideMark/>
          </w:tcPr>
          <w:p w14:paraId="03EA6069" w14:textId="77777777" w:rsidR="0095430C" w:rsidRDefault="0095430C">
            <w:pPr>
              <w:rPr>
                <w:rFonts w:eastAsia="Times New Roman"/>
                <w:lang w:val="en-US"/>
              </w:rPr>
            </w:pPr>
          </w:p>
        </w:tc>
        <w:tc>
          <w:tcPr>
            <w:tcW w:w="0" w:type="auto"/>
            <w:vAlign w:val="center"/>
            <w:hideMark/>
          </w:tcPr>
          <w:p w14:paraId="51814FEB" w14:textId="77777777" w:rsidR="0095430C"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between 5 - 85. [Sheehan, 1986] </w:t>
            </w:r>
          </w:p>
        </w:tc>
      </w:tr>
      <w:tr w:rsidR="0095430C" w14:paraId="77D2A5FB" w14:textId="77777777">
        <w:trPr>
          <w:divId w:val="510997197"/>
          <w:tblCellSpacing w:w="15" w:type="dxa"/>
        </w:trPr>
        <w:tc>
          <w:tcPr>
            <w:tcW w:w="0" w:type="auto"/>
            <w:vAlign w:val="center"/>
            <w:hideMark/>
          </w:tcPr>
          <w:p w14:paraId="07DF1B48" w14:textId="77777777" w:rsidR="0095430C" w:rsidRDefault="0095430C">
            <w:pPr>
              <w:rPr>
                <w:rFonts w:eastAsia="Times New Roman"/>
                <w:lang w:val="en-US"/>
              </w:rPr>
            </w:pPr>
          </w:p>
        </w:tc>
        <w:tc>
          <w:tcPr>
            <w:tcW w:w="0" w:type="auto"/>
            <w:vAlign w:val="center"/>
            <w:hideMark/>
          </w:tcPr>
          <w:p w14:paraId="15264285" w14:textId="77777777" w:rsidR="0095430C"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between 25 - 85. [Sheehan, 1986] </w:t>
            </w:r>
          </w:p>
        </w:tc>
      </w:tr>
      <w:tr w:rsidR="0095430C" w14:paraId="63E239E1" w14:textId="77777777">
        <w:trPr>
          <w:divId w:val="510997197"/>
          <w:tblCellSpacing w:w="15" w:type="dxa"/>
        </w:trPr>
        <w:tc>
          <w:tcPr>
            <w:tcW w:w="0" w:type="auto"/>
            <w:vAlign w:val="center"/>
            <w:hideMark/>
          </w:tcPr>
          <w:p w14:paraId="67367AD4" w14:textId="77777777" w:rsidR="0095430C" w:rsidRDefault="0095430C">
            <w:pPr>
              <w:rPr>
                <w:rFonts w:eastAsia="Times New Roman"/>
                <w:lang w:val="en-US"/>
              </w:rPr>
            </w:pPr>
          </w:p>
        </w:tc>
        <w:tc>
          <w:tcPr>
            <w:tcW w:w="0" w:type="auto"/>
            <w:vAlign w:val="center"/>
            <w:hideMark/>
          </w:tcPr>
          <w:p w14:paraId="3012FF8B" w14:textId="77777777" w:rsidR="0095430C"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95430C" w14:paraId="22B7F2D1" w14:textId="77777777">
        <w:trPr>
          <w:divId w:val="510997197"/>
          <w:tblCellSpacing w:w="15" w:type="dxa"/>
        </w:trPr>
        <w:tc>
          <w:tcPr>
            <w:tcW w:w="0" w:type="auto"/>
            <w:vAlign w:val="center"/>
            <w:hideMark/>
          </w:tcPr>
          <w:p w14:paraId="78D36A64" w14:textId="77777777" w:rsidR="0095430C" w:rsidRDefault="0095430C">
            <w:pPr>
              <w:rPr>
                <w:rFonts w:eastAsia="Times New Roman"/>
                <w:lang w:val="en-US"/>
              </w:rPr>
            </w:pPr>
          </w:p>
        </w:tc>
        <w:tc>
          <w:tcPr>
            <w:tcW w:w="0" w:type="auto"/>
            <w:vAlign w:val="center"/>
            <w:hideMark/>
          </w:tcPr>
          <w:p w14:paraId="61A56F9E" w14:textId="77777777" w:rsidR="0095430C"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95430C" w14:paraId="1C51E94D" w14:textId="77777777">
        <w:trPr>
          <w:divId w:val="510997197"/>
          <w:tblCellSpacing w:w="15" w:type="dxa"/>
        </w:trPr>
        <w:tc>
          <w:tcPr>
            <w:tcW w:w="0" w:type="auto"/>
            <w:vAlign w:val="center"/>
            <w:hideMark/>
          </w:tcPr>
          <w:p w14:paraId="05EAFD6B" w14:textId="77777777" w:rsidR="0095430C" w:rsidRDefault="0095430C">
            <w:pPr>
              <w:rPr>
                <w:rFonts w:eastAsia="Times New Roman"/>
                <w:lang w:val="en-US"/>
              </w:rPr>
            </w:pPr>
          </w:p>
        </w:tc>
        <w:tc>
          <w:tcPr>
            <w:tcW w:w="0" w:type="auto"/>
            <w:vAlign w:val="center"/>
            <w:hideMark/>
          </w:tcPr>
          <w:p w14:paraId="23089BE8" w14:textId="77777777" w:rsidR="0095430C"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95430C" w14:paraId="21601ADE" w14:textId="77777777">
        <w:trPr>
          <w:divId w:val="510997197"/>
          <w:tblCellSpacing w:w="15" w:type="dxa"/>
        </w:trPr>
        <w:tc>
          <w:tcPr>
            <w:tcW w:w="0" w:type="auto"/>
            <w:vAlign w:val="center"/>
            <w:hideMark/>
          </w:tcPr>
          <w:p w14:paraId="0D6FF688" w14:textId="77777777" w:rsidR="0095430C" w:rsidRDefault="0095430C">
            <w:pPr>
              <w:rPr>
                <w:rFonts w:eastAsia="Times New Roman"/>
                <w:lang w:val="en-US"/>
              </w:rPr>
            </w:pPr>
          </w:p>
        </w:tc>
        <w:tc>
          <w:tcPr>
            <w:tcW w:w="0" w:type="auto"/>
            <w:vAlign w:val="center"/>
            <w:hideMark/>
          </w:tcPr>
          <w:p w14:paraId="1B5184CB" w14:textId="77777777" w:rsidR="0095430C"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95430C" w14:paraId="60751878" w14:textId="77777777">
        <w:trPr>
          <w:divId w:val="510997197"/>
          <w:tblCellSpacing w:w="15" w:type="dxa"/>
        </w:trPr>
        <w:tc>
          <w:tcPr>
            <w:tcW w:w="0" w:type="auto"/>
            <w:vAlign w:val="center"/>
            <w:hideMark/>
          </w:tcPr>
          <w:p w14:paraId="7EF3762F" w14:textId="77777777" w:rsidR="0095430C" w:rsidRDefault="0095430C">
            <w:pPr>
              <w:rPr>
                <w:rFonts w:eastAsia="Times New Roman"/>
                <w:lang w:val="en-US"/>
              </w:rPr>
            </w:pPr>
          </w:p>
        </w:tc>
        <w:tc>
          <w:tcPr>
            <w:tcW w:w="0" w:type="auto"/>
            <w:vAlign w:val="center"/>
            <w:hideMark/>
          </w:tcPr>
          <w:p w14:paraId="5D09EA79" w14:textId="77777777" w:rsidR="0095430C"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95430C" w14:paraId="740118C4" w14:textId="77777777">
        <w:trPr>
          <w:divId w:val="510997197"/>
          <w:tblCellSpacing w:w="15" w:type="dxa"/>
        </w:trPr>
        <w:tc>
          <w:tcPr>
            <w:tcW w:w="0" w:type="auto"/>
            <w:vAlign w:val="center"/>
            <w:hideMark/>
          </w:tcPr>
          <w:p w14:paraId="07389EBF" w14:textId="77777777" w:rsidR="0095430C" w:rsidRDefault="0095430C">
            <w:pPr>
              <w:rPr>
                <w:rFonts w:eastAsia="Times New Roman"/>
                <w:lang w:val="en-US"/>
              </w:rPr>
            </w:pPr>
          </w:p>
        </w:tc>
        <w:tc>
          <w:tcPr>
            <w:tcW w:w="0" w:type="auto"/>
            <w:vAlign w:val="center"/>
            <w:hideMark/>
          </w:tcPr>
          <w:p w14:paraId="222EAF20" w14:textId="77777777" w:rsidR="0095430C"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95430C" w14:paraId="394FA807" w14:textId="77777777">
        <w:trPr>
          <w:divId w:val="510997197"/>
          <w:tblCellSpacing w:w="15" w:type="dxa"/>
        </w:trPr>
        <w:tc>
          <w:tcPr>
            <w:tcW w:w="0" w:type="auto"/>
            <w:vAlign w:val="center"/>
            <w:hideMark/>
          </w:tcPr>
          <w:p w14:paraId="6920159B" w14:textId="77777777" w:rsidR="0095430C" w:rsidRDefault="0095430C">
            <w:pPr>
              <w:rPr>
                <w:rFonts w:eastAsia="Times New Roman"/>
                <w:lang w:val="en-US"/>
              </w:rPr>
            </w:pPr>
          </w:p>
        </w:tc>
        <w:tc>
          <w:tcPr>
            <w:tcW w:w="0" w:type="auto"/>
            <w:vAlign w:val="center"/>
            <w:hideMark/>
          </w:tcPr>
          <w:p w14:paraId="0EE9C5A3" w14:textId="77777777" w:rsidR="0095430C"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95430C" w14:paraId="4EFC91E6" w14:textId="77777777">
        <w:trPr>
          <w:divId w:val="510997197"/>
          <w:tblCellSpacing w:w="15" w:type="dxa"/>
        </w:trPr>
        <w:tc>
          <w:tcPr>
            <w:tcW w:w="0" w:type="auto"/>
            <w:vAlign w:val="center"/>
            <w:hideMark/>
          </w:tcPr>
          <w:p w14:paraId="3FEDD5A8" w14:textId="77777777" w:rsidR="0095430C" w:rsidRDefault="0095430C">
            <w:pPr>
              <w:rPr>
                <w:rFonts w:eastAsia="Times New Roman"/>
                <w:lang w:val="en-US"/>
              </w:rPr>
            </w:pPr>
          </w:p>
        </w:tc>
        <w:tc>
          <w:tcPr>
            <w:tcW w:w="0" w:type="auto"/>
            <w:vAlign w:val="center"/>
            <w:hideMark/>
          </w:tcPr>
          <w:p w14:paraId="222A61F4" w14:textId="77777777" w:rsidR="0095430C"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95430C" w14:paraId="5C7B5E9B" w14:textId="77777777">
        <w:trPr>
          <w:divId w:val="510997197"/>
          <w:tblCellSpacing w:w="15" w:type="dxa"/>
        </w:trPr>
        <w:tc>
          <w:tcPr>
            <w:tcW w:w="0" w:type="auto"/>
            <w:vAlign w:val="center"/>
            <w:hideMark/>
          </w:tcPr>
          <w:p w14:paraId="4A76109A" w14:textId="77777777" w:rsidR="0095430C" w:rsidRDefault="0095430C">
            <w:pPr>
              <w:rPr>
                <w:rFonts w:eastAsia="Times New Roman"/>
                <w:lang w:val="en-US"/>
              </w:rPr>
            </w:pPr>
          </w:p>
        </w:tc>
        <w:tc>
          <w:tcPr>
            <w:tcW w:w="0" w:type="auto"/>
            <w:vAlign w:val="center"/>
            <w:hideMark/>
          </w:tcPr>
          <w:p w14:paraId="2E67BAF0" w14:textId="77777777" w:rsidR="0095430C"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95430C" w14:paraId="3A2226C6" w14:textId="77777777">
        <w:trPr>
          <w:divId w:val="510997197"/>
          <w:tblCellSpacing w:w="15" w:type="dxa"/>
        </w:trPr>
        <w:tc>
          <w:tcPr>
            <w:tcW w:w="0" w:type="auto"/>
            <w:vAlign w:val="center"/>
            <w:hideMark/>
          </w:tcPr>
          <w:p w14:paraId="03E93CD9" w14:textId="77777777" w:rsidR="0095430C" w:rsidRDefault="0095430C">
            <w:pPr>
              <w:rPr>
                <w:rFonts w:eastAsia="Times New Roman"/>
                <w:lang w:val="en-US"/>
              </w:rPr>
            </w:pPr>
          </w:p>
        </w:tc>
        <w:tc>
          <w:tcPr>
            <w:tcW w:w="0" w:type="auto"/>
            <w:vAlign w:val="center"/>
            <w:hideMark/>
          </w:tcPr>
          <w:p w14:paraId="25D010D3" w14:textId="77777777" w:rsidR="0095430C"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w:t>
            </w:r>
            <w:r>
              <w:rPr>
                <w:rFonts w:eastAsia="Times New Roman"/>
                <w:lang w:val="en-US"/>
              </w:rPr>
              <w:lastRenderedPageBreak/>
              <w:t xml:space="preserve">on the center of gravity </w:t>
            </w:r>
          </w:p>
        </w:tc>
      </w:tr>
      <w:tr w:rsidR="0095430C" w14:paraId="1D301AD2" w14:textId="77777777">
        <w:trPr>
          <w:divId w:val="510997197"/>
          <w:tblCellSpacing w:w="15" w:type="dxa"/>
        </w:trPr>
        <w:tc>
          <w:tcPr>
            <w:tcW w:w="0" w:type="auto"/>
            <w:vAlign w:val="center"/>
            <w:hideMark/>
          </w:tcPr>
          <w:p w14:paraId="4B3655A4" w14:textId="77777777" w:rsidR="0095430C" w:rsidRDefault="0095430C">
            <w:pPr>
              <w:rPr>
                <w:rFonts w:eastAsia="Times New Roman"/>
                <w:lang w:val="en-US"/>
              </w:rPr>
            </w:pPr>
          </w:p>
        </w:tc>
        <w:tc>
          <w:tcPr>
            <w:tcW w:w="0" w:type="auto"/>
            <w:vAlign w:val="center"/>
            <w:hideMark/>
          </w:tcPr>
          <w:p w14:paraId="7E805B00" w14:textId="77777777" w:rsidR="0095430C"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95430C" w14:paraId="479B8AD3" w14:textId="77777777">
        <w:trPr>
          <w:divId w:val="510997197"/>
          <w:tblCellSpacing w:w="15" w:type="dxa"/>
        </w:trPr>
        <w:tc>
          <w:tcPr>
            <w:tcW w:w="0" w:type="auto"/>
            <w:vAlign w:val="center"/>
            <w:hideMark/>
          </w:tcPr>
          <w:p w14:paraId="59819BAA" w14:textId="77777777" w:rsidR="0095430C" w:rsidRDefault="0095430C">
            <w:pPr>
              <w:rPr>
                <w:rFonts w:eastAsia="Times New Roman"/>
                <w:lang w:val="en-US"/>
              </w:rPr>
            </w:pPr>
          </w:p>
        </w:tc>
        <w:tc>
          <w:tcPr>
            <w:tcW w:w="0" w:type="auto"/>
            <w:vAlign w:val="center"/>
            <w:hideMark/>
          </w:tcPr>
          <w:p w14:paraId="5C3DBD7F" w14:textId="77777777" w:rsidR="0095430C"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95430C" w14:paraId="7E3FA213" w14:textId="77777777">
        <w:trPr>
          <w:divId w:val="510997197"/>
          <w:tblCellSpacing w:w="15" w:type="dxa"/>
        </w:trPr>
        <w:tc>
          <w:tcPr>
            <w:tcW w:w="0" w:type="auto"/>
            <w:vAlign w:val="center"/>
            <w:hideMark/>
          </w:tcPr>
          <w:p w14:paraId="3529AAC0" w14:textId="77777777" w:rsidR="0095430C" w:rsidRDefault="0095430C">
            <w:pPr>
              <w:rPr>
                <w:rFonts w:eastAsia="Times New Roman"/>
                <w:lang w:val="en-US"/>
              </w:rPr>
            </w:pPr>
          </w:p>
        </w:tc>
        <w:tc>
          <w:tcPr>
            <w:tcW w:w="0" w:type="auto"/>
            <w:vAlign w:val="center"/>
            <w:hideMark/>
          </w:tcPr>
          <w:p w14:paraId="1A886962" w14:textId="77777777" w:rsidR="0095430C"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95430C" w14:paraId="00AA1A3A" w14:textId="77777777">
        <w:trPr>
          <w:divId w:val="510997197"/>
          <w:tblCellSpacing w:w="15" w:type="dxa"/>
        </w:trPr>
        <w:tc>
          <w:tcPr>
            <w:tcW w:w="0" w:type="auto"/>
            <w:vAlign w:val="center"/>
            <w:hideMark/>
          </w:tcPr>
          <w:p w14:paraId="6A39AC0F" w14:textId="77777777" w:rsidR="0095430C" w:rsidRDefault="0095430C">
            <w:pPr>
              <w:rPr>
                <w:rFonts w:eastAsia="Times New Roman"/>
                <w:lang w:val="en-US"/>
              </w:rPr>
            </w:pPr>
          </w:p>
        </w:tc>
        <w:tc>
          <w:tcPr>
            <w:tcW w:w="0" w:type="auto"/>
            <w:vAlign w:val="center"/>
            <w:hideMark/>
          </w:tcPr>
          <w:p w14:paraId="418AB0B6" w14:textId="77777777" w:rsidR="0095430C"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95430C" w14:paraId="1CBCEAAB" w14:textId="77777777">
        <w:trPr>
          <w:divId w:val="510997197"/>
          <w:tblCellSpacing w:w="15" w:type="dxa"/>
        </w:trPr>
        <w:tc>
          <w:tcPr>
            <w:tcW w:w="0" w:type="auto"/>
            <w:vAlign w:val="center"/>
            <w:hideMark/>
          </w:tcPr>
          <w:p w14:paraId="18BCC9F6" w14:textId="77777777" w:rsidR="0095430C" w:rsidRDefault="0095430C">
            <w:pPr>
              <w:rPr>
                <w:rFonts w:eastAsia="Times New Roman"/>
                <w:lang w:val="en-US"/>
              </w:rPr>
            </w:pPr>
          </w:p>
        </w:tc>
        <w:tc>
          <w:tcPr>
            <w:tcW w:w="0" w:type="auto"/>
            <w:vAlign w:val="center"/>
            <w:hideMark/>
          </w:tcPr>
          <w:p w14:paraId="1D9CA043" w14:textId="77777777" w:rsidR="0095430C"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95430C" w14:paraId="080B9376" w14:textId="77777777">
        <w:trPr>
          <w:divId w:val="510997197"/>
          <w:tblCellSpacing w:w="15" w:type="dxa"/>
        </w:trPr>
        <w:tc>
          <w:tcPr>
            <w:tcW w:w="0" w:type="auto"/>
            <w:vAlign w:val="center"/>
            <w:hideMark/>
          </w:tcPr>
          <w:p w14:paraId="1683666C" w14:textId="77777777" w:rsidR="0095430C" w:rsidRDefault="0095430C">
            <w:pPr>
              <w:rPr>
                <w:rFonts w:eastAsia="Times New Roman"/>
                <w:lang w:val="en-US"/>
              </w:rPr>
            </w:pPr>
          </w:p>
        </w:tc>
        <w:tc>
          <w:tcPr>
            <w:tcW w:w="0" w:type="auto"/>
            <w:vAlign w:val="center"/>
            <w:hideMark/>
          </w:tcPr>
          <w:p w14:paraId="49FCF338" w14:textId="77777777" w:rsidR="0095430C"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95430C" w14:paraId="75570732" w14:textId="77777777">
        <w:trPr>
          <w:divId w:val="510997197"/>
          <w:tblCellSpacing w:w="15" w:type="dxa"/>
        </w:trPr>
        <w:tc>
          <w:tcPr>
            <w:tcW w:w="0" w:type="auto"/>
            <w:vAlign w:val="center"/>
            <w:hideMark/>
          </w:tcPr>
          <w:p w14:paraId="3F24C513" w14:textId="77777777" w:rsidR="0095430C" w:rsidRDefault="0095430C">
            <w:pPr>
              <w:rPr>
                <w:rFonts w:eastAsia="Times New Roman"/>
                <w:lang w:val="en-US"/>
              </w:rPr>
            </w:pPr>
          </w:p>
        </w:tc>
        <w:tc>
          <w:tcPr>
            <w:tcW w:w="0" w:type="auto"/>
            <w:vAlign w:val="center"/>
            <w:hideMark/>
          </w:tcPr>
          <w:p w14:paraId="00A92E04" w14:textId="77777777" w:rsidR="0095430C"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95430C" w14:paraId="6B0FA1C2" w14:textId="77777777">
        <w:trPr>
          <w:divId w:val="510997197"/>
          <w:tblCellSpacing w:w="15" w:type="dxa"/>
        </w:trPr>
        <w:tc>
          <w:tcPr>
            <w:tcW w:w="0" w:type="auto"/>
            <w:vAlign w:val="center"/>
            <w:hideMark/>
          </w:tcPr>
          <w:p w14:paraId="26BC0EC4" w14:textId="77777777" w:rsidR="0095430C" w:rsidRDefault="0095430C">
            <w:pPr>
              <w:rPr>
                <w:rFonts w:eastAsia="Times New Roman"/>
                <w:lang w:val="en-US"/>
              </w:rPr>
            </w:pPr>
          </w:p>
        </w:tc>
        <w:tc>
          <w:tcPr>
            <w:tcW w:w="0" w:type="auto"/>
            <w:vAlign w:val="center"/>
            <w:hideMark/>
          </w:tcPr>
          <w:p w14:paraId="178F2F20" w14:textId="77777777" w:rsidR="0095430C"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95430C" w14:paraId="6C5DC05B" w14:textId="77777777">
        <w:trPr>
          <w:divId w:val="510997197"/>
          <w:tblCellSpacing w:w="15" w:type="dxa"/>
        </w:trPr>
        <w:tc>
          <w:tcPr>
            <w:tcW w:w="0" w:type="auto"/>
            <w:vAlign w:val="center"/>
            <w:hideMark/>
          </w:tcPr>
          <w:p w14:paraId="51BD8616" w14:textId="77777777" w:rsidR="0095430C" w:rsidRDefault="0095430C">
            <w:pPr>
              <w:rPr>
                <w:rFonts w:eastAsia="Times New Roman"/>
                <w:lang w:val="en-US"/>
              </w:rPr>
            </w:pPr>
          </w:p>
        </w:tc>
        <w:tc>
          <w:tcPr>
            <w:tcW w:w="0" w:type="auto"/>
            <w:vAlign w:val="center"/>
            <w:hideMark/>
          </w:tcPr>
          <w:p w14:paraId="6ECDE882" w14:textId="77777777" w:rsidR="0095430C"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95430C" w14:paraId="45B0D816" w14:textId="77777777">
        <w:trPr>
          <w:divId w:val="510997197"/>
          <w:tblCellSpacing w:w="15" w:type="dxa"/>
        </w:trPr>
        <w:tc>
          <w:tcPr>
            <w:tcW w:w="0" w:type="auto"/>
            <w:vAlign w:val="center"/>
            <w:hideMark/>
          </w:tcPr>
          <w:p w14:paraId="63A94A15" w14:textId="77777777" w:rsidR="0095430C" w:rsidRDefault="0095430C">
            <w:pPr>
              <w:rPr>
                <w:rFonts w:eastAsia="Times New Roman"/>
                <w:lang w:val="en-US"/>
              </w:rPr>
            </w:pPr>
          </w:p>
        </w:tc>
        <w:tc>
          <w:tcPr>
            <w:tcW w:w="0" w:type="auto"/>
            <w:vAlign w:val="center"/>
            <w:hideMark/>
          </w:tcPr>
          <w:p w14:paraId="708BFE8A" w14:textId="77777777" w:rsidR="0095430C"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95430C" w14:paraId="5D91E89E" w14:textId="77777777">
        <w:trPr>
          <w:divId w:val="510997197"/>
          <w:tblCellSpacing w:w="15" w:type="dxa"/>
        </w:trPr>
        <w:tc>
          <w:tcPr>
            <w:tcW w:w="0" w:type="auto"/>
            <w:vAlign w:val="center"/>
            <w:hideMark/>
          </w:tcPr>
          <w:p w14:paraId="2C5EA9D2" w14:textId="77777777" w:rsidR="0095430C" w:rsidRDefault="0095430C">
            <w:pPr>
              <w:rPr>
                <w:rFonts w:eastAsia="Times New Roman"/>
                <w:lang w:val="en-US"/>
              </w:rPr>
            </w:pPr>
          </w:p>
        </w:tc>
        <w:tc>
          <w:tcPr>
            <w:tcW w:w="0" w:type="auto"/>
            <w:vAlign w:val="center"/>
            <w:hideMark/>
          </w:tcPr>
          <w:p w14:paraId="46A5B15C" w14:textId="77777777" w:rsidR="0095430C"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95430C" w14:paraId="088C503B" w14:textId="77777777">
        <w:trPr>
          <w:divId w:val="510997197"/>
          <w:tblCellSpacing w:w="15" w:type="dxa"/>
        </w:trPr>
        <w:tc>
          <w:tcPr>
            <w:tcW w:w="0" w:type="auto"/>
            <w:vAlign w:val="center"/>
            <w:hideMark/>
          </w:tcPr>
          <w:p w14:paraId="4195D934" w14:textId="77777777" w:rsidR="0095430C" w:rsidRDefault="0095430C">
            <w:pPr>
              <w:rPr>
                <w:rFonts w:eastAsia="Times New Roman"/>
                <w:lang w:val="en-US"/>
              </w:rPr>
            </w:pPr>
          </w:p>
        </w:tc>
        <w:tc>
          <w:tcPr>
            <w:tcW w:w="0" w:type="auto"/>
            <w:vAlign w:val="center"/>
            <w:hideMark/>
          </w:tcPr>
          <w:p w14:paraId="2CBA77A2" w14:textId="77777777" w:rsidR="0095430C"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95430C" w14:paraId="0ED45F0A" w14:textId="77777777">
        <w:trPr>
          <w:divId w:val="510997197"/>
          <w:tblCellSpacing w:w="15" w:type="dxa"/>
        </w:trPr>
        <w:tc>
          <w:tcPr>
            <w:tcW w:w="0" w:type="auto"/>
            <w:vAlign w:val="center"/>
            <w:hideMark/>
          </w:tcPr>
          <w:p w14:paraId="09EE9AC3" w14:textId="77777777" w:rsidR="0095430C" w:rsidRDefault="0095430C">
            <w:pPr>
              <w:rPr>
                <w:rFonts w:eastAsia="Times New Roman"/>
                <w:lang w:val="en-US"/>
              </w:rPr>
            </w:pPr>
          </w:p>
        </w:tc>
        <w:tc>
          <w:tcPr>
            <w:tcW w:w="0" w:type="auto"/>
            <w:vAlign w:val="center"/>
            <w:hideMark/>
          </w:tcPr>
          <w:p w14:paraId="21B3EE94" w14:textId="77777777" w:rsidR="0095430C"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95430C" w14:paraId="2B95F4E6" w14:textId="77777777">
        <w:trPr>
          <w:divId w:val="510997197"/>
          <w:tblCellSpacing w:w="15" w:type="dxa"/>
        </w:trPr>
        <w:tc>
          <w:tcPr>
            <w:tcW w:w="0" w:type="auto"/>
            <w:vAlign w:val="center"/>
            <w:hideMark/>
          </w:tcPr>
          <w:p w14:paraId="044EA9C0" w14:textId="77777777" w:rsidR="0095430C" w:rsidRDefault="0095430C">
            <w:pPr>
              <w:rPr>
                <w:rFonts w:eastAsia="Times New Roman"/>
                <w:lang w:val="en-US"/>
              </w:rPr>
            </w:pPr>
          </w:p>
        </w:tc>
        <w:tc>
          <w:tcPr>
            <w:tcW w:w="0" w:type="auto"/>
            <w:vAlign w:val="center"/>
            <w:hideMark/>
          </w:tcPr>
          <w:p w14:paraId="58D2D72E" w14:textId="77777777" w:rsidR="0095430C"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95430C" w14:paraId="6115FD5D" w14:textId="77777777">
        <w:trPr>
          <w:divId w:val="510997197"/>
          <w:tblCellSpacing w:w="15" w:type="dxa"/>
        </w:trPr>
        <w:tc>
          <w:tcPr>
            <w:tcW w:w="0" w:type="auto"/>
            <w:vAlign w:val="center"/>
            <w:hideMark/>
          </w:tcPr>
          <w:p w14:paraId="32E0F8B1" w14:textId="77777777" w:rsidR="0095430C" w:rsidRDefault="0095430C">
            <w:pPr>
              <w:rPr>
                <w:rFonts w:eastAsia="Times New Roman"/>
                <w:lang w:val="en-US"/>
              </w:rPr>
            </w:pPr>
          </w:p>
        </w:tc>
        <w:tc>
          <w:tcPr>
            <w:tcW w:w="0" w:type="auto"/>
            <w:vAlign w:val="center"/>
            <w:hideMark/>
          </w:tcPr>
          <w:p w14:paraId="7BB16FAB" w14:textId="77777777" w:rsidR="0095430C"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95430C" w14:paraId="7B553948" w14:textId="77777777">
        <w:trPr>
          <w:divId w:val="510997197"/>
          <w:tblCellSpacing w:w="15" w:type="dxa"/>
        </w:trPr>
        <w:tc>
          <w:tcPr>
            <w:tcW w:w="0" w:type="auto"/>
            <w:vAlign w:val="center"/>
            <w:hideMark/>
          </w:tcPr>
          <w:p w14:paraId="23A5B792" w14:textId="77777777" w:rsidR="0095430C" w:rsidRDefault="0095430C">
            <w:pPr>
              <w:rPr>
                <w:rFonts w:eastAsia="Times New Roman"/>
                <w:lang w:val="en-US"/>
              </w:rPr>
            </w:pPr>
          </w:p>
        </w:tc>
        <w:tc>
          <w:tcPr>
            <w:tcW w:w="0" w:type="auto"/>
            <w:vAlign w:val="center"/>
            <w:hideMark/>
          </w:tcPr>
          <w:p w14:paraId="27802D43" w14:textId="77777777" w:rsidR="0095430C"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95430C" w14:paraId="4012D2B2" w14:textId="77777777">
        <w:trPr>
          <w:divId w:val="510997197"/>
          <w:tblCellSpacing w:w="15" w:type="dxa"/>
        </w:trPr>
        <w:tc>
          <w:tcPr>
            <w:tcW w:w="0" w:type="auto"/>
            <w:vAlign w:val="center"/>
            <w:hideMark/>
          </w:tcPr>
          <w:p w14:paraId="0F83661C" w14:textId="77777777" w:rsidR="0095430C" w:rsidRDefault="0095430C">
            <w:pPr>
              <w:rPr>
                <w:rFonts w:eastAsia="Times New Roman"/>
                <w:lang w:val="en-US"/>
              </w:rPr>
            </w:pPr>
          </w:p>
        </w:tc>
        <w:tc>
          <w:tcPr>
            <w:tcW w:w="0" w:type="auto"/>
            <w:vAlign w:val="center"/>
            <w:hideMark/>
          </w:tcPr>
          <w:p w14:paraId="3EF109D4" w14:textId="77777777" w:rsidR="0095430C"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95430C" w14:paraId="76CC0871" w14:textId="77777777">
        <w:trPr>
          <w:divId w:val="510997197"/>
          <w:tblCellSpacing w:w="15" w:type="dxa"/>
        </w:trPr>
        <w:tc>
          <w:tcPr>
            <w:tcW w:w="0" w:type="auto"/>
            <w:vAlign w:val="center"/>
            <w:hideMark/>
          </w:tcPr>
          <w:p w14:paraId="2D29D7D9" w14:textId="77777777" w:rsidR="0095430C" w:rsidRDefault="0095430C">
            <w:pPr>
              <w:rPr>
                <w:rFonts w:eastAsia="Times New Roman"/>
                <w:lang w:val="en-US"/>
              </w:rPr>
            </w:pPr>
          </w:p>
        </w:tc>
        <w:tc>
          <w:tcPr>
            <w:tcW w:w="0" w:type="auto"/>
            <w:vAlign w:val="center"/>
            <w:hideMark/>
          </w:tcPr>
          <w:p w14:paraId="394A69DD" w14:textId="77777777" w:rsidR="0095430C"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95430C" w14:paraId="120A1502" w14:textId="77777777">
        <w:trPr>
          <w:divId w:val="510997197"/>
          <w:tblCellSpacing w:w="15" w:type="dxa"/>
        </w:trPr>
        <w:tc>
          <w:tcPr>
            <w:tcW w:w="0" w:type="auto"/>
            <w:vAlign w:val="center"/>
            <w:hideMark/>
          </w:tcPr>
          <w:p w14:paraId="0C6CC9FF" w14:textId="77777777" w:rsidR="0095430C" w:rsidRDefault="0095430C">
            <w:pPr>
              <w:rPr>
                <w:rFonts w:eastAsia="Times New Roman"/>
                <w:lang w:val="en-US"/>
              </w:rPr>
            </w:pPr>
          </w:p>
        </w:tc>
        <w:tc>
          <w:tcPr>
            <w:tcW w:w="0" w:type="auto"/>
            <w:vAlign w:val="center"/>
            <w:hideMark/>
          </w:tcPr>
          <w:p w14:paraId="448DE153" w14:textId="16A3A900" w:rsidR="0095430C"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w:t>
            </w:r>
            <w:ins w:id="342" w:author="Tom Oniki" w:date="2015-09-10T16:41:00Z">
              <w:r w:rsidR="00D652DD">
                <w:rPr>
                  <w:rFonts w:eastAsia="Times New Roman"/>
                  <w:lang w:val="en-US"/>
                </w:rPr>
                <w:t>.</w:t>
              </w:r>
            </w:ins>
            <w:r>
              <w:rPr>
                <w:rFonts w:eastAsia="Times New Roman"/>
                <w:lang w:val="en-US"/>
              </w:rPr>
              <w:t xml:space="preserve"> </w:t>
            </w:r>
          </w:p>
        </w:tc>
      </w:tr>
      <w:tr w:rsidR="0095430C" w14:paraId="19EE647B" w14:textId="77777777">
        <w:trPr>
          <w:divId w:val="510997197"/>
          <w:tblCellSpacing w:w="15" w:type="dxa"/>
        </w:trPr>
        <w:tc>
          <w:tcPr>
            <w:tcW w:w="0" w:type="auto"/>
            <w:vAlign w:val="center"/>
            <w:hideMark/>
          </w:tcPr>
          <w:p w14:paraId="27D497C3" w14:textId="77777777" w:rsidR="0095430C" w:rsidRDefault="0095430C">
            <w:pPr>
              <w:rPr>
                <w:rFonts w:eastAsia="Times New Roman"/>
                <w:lang w:val="en-US"/>
              </w:rPr>
            </w:pPr>
          </w:p>
        </w:tc>
        <w:tc>
          <w:tcPr>
            <w:tcW w:w="0" w:type="auto"/>
            <w:vAlign w:val="center"/>
            <w:hideMark/>
          </w:tcPr>
          <w:p w14:paraId="21CEE9DC" w14:textId="1F971D46" w:rsidR="0095430C" w:rsidRDefault="005B11EB">
            <w:pPr>
              <w:rPr>
                <w:rFonts w:eastAsia="Times New Roman"/>
                <w:lang w:val="en-US"/>
              </w:rPr>
            </w:pPr>
            <w:r>
              <w:rPr>
                <w:rFonts w:eastAsia="Times New Roman"/>
                <w:b/>
                <w:bCs/>
                <w:lang w:val="en-US"/>
              </w:rPr>
              <w:t xml:space="preserve">Area of a closed NURBS: </w:t>
            </w:r>
            <w:r>
              <w:rPr>
                <w:rFonts w:eastAsia="Times New Roman"/>
                <w:lang w:val="en-US"/>
              </w:rPr>
              <w:t>The area is derived by using a set of coordinates as control points for a Non Uniform Rational B-Spline (NURBS)</w:t>
            </w:r>
            <w:ins w:id="343" w:author="Tom Oniki" w:date="2015-09-10T16:41:00Z">
              <w:r w:rsidR="00D652DD">
                <w:rPr>
                  <w:rFonts w:eastAsia="Times New Roman"/>
                  <w:lang w:val="en-US"/>
                </w:rPr>
                <w:t>.</w:t>
              </w:r>
            </w:ins>
            <w:r>
              <w:rPr>
                <w:rFonts w:eastAsia="Times New Roman"/>
                <w:lang w:val="en-US"/>
              </w:rPr>
              <w:t xml:space="preserve"> </w:t>
            </w:r>
          </w:p>
        </w:tc>
      </w:tr>
      <w:tr w:rsidR="0095430C" w14:paraId="069A73F0" w14:textId="77777777">
        <w:trPr>
          <w:divId w:val="510997197"/>
          <w:tblCellSpacing w:w="15" w:type="dxa"/>
        </w:trPr>
        <w:tc>
          <w:tcPr>
            <w:tcW w:w="0" w:type="auto"/>
            <w:vAlign w:val="center"/>
            <w:hideMark/>
          </w:tcPr>
          <w:p w14:paraId="69918811" w14:textId="77777777" w:rsidR="0095430C" w:rsidRDefault="0095430C">
            <w:pPr>
              <w:rPr>
                <w:rFonts w:eastAsia="Times New Roman"/>
                <w:lang w:val="en-US"/>
              </w:rPr>
            </w:pPr>
          </w:p>
        </w:tc>
        <w:tc>
          <w:tcPr>
            <w:tcW w:w="0" w:type="auto"/>
            <w:vAlign w:val="center"/>
            <w:hideMark/>
          </w:tcPr>
          <w:p w14:paraId="0F1DD5A9" w14:textId="77777777" w:rsidR="0095430C"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w:t>
            </w:r>
            <w:r>
              <w:rPr>
                <w:rFonts w:eastAsia="Times New Roman"/>
                <w:lang w:val="en-US"/>
              </w:rPr>
              <w:lastRenderedPageBreak/>
              <w:t xml:space="preserve">integrating the sum of the areas on adjacent slices across the slice interval; each area is defined by a regular planar shape or by considering a set of coordinates as a closed irregular polygon, accounting for inner angles </w:t>
            </w:r>
          </w:p>
        </w:tc>
      </w:tr>
      <w:tr w:rsidR="0095430C" w14:paraId="3C22EBC0" w14:textId="77777777">
        <w:trPr>
          <w:divId w:val="510997197"/>
          <w:tblCellSpacing w:w="15" w:type="dxa"/>
        </w:trPr>
        <w:tc>
          <w:tcPr>
            <w:tcW w:w="0" w:type="auto"/>
            <w:vAlign w:val="center"/>
            <w:hideMark/>
          </w:tcPr>
          <w:p w14:paraId="6E5E72DC" w14:textId="77777777" w:rsidR="0095430C" w:rsidRDefault="0095430C">
            <w:pPr>
              <w:rPr>
                <w:rFonts w:eastAsia="Times New Roman"/>
                <w:lang w:val="en-US"/>
              </w:rPr>
            </w:pPr>
          </w:p>
        </w:tc>
        <w:tc>
          <w:tcPr>
            <w:tcW w:w="0" w:type="auto"/>
            <w:vAlign w:val="center"/>
            <w:hideMark/>
          </w:tcPr>
          <w:p w14:paraId="3869565C" w14:textId="77777777" w:rsidR="0095430C"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95430C" w14:paraId="5ECCD64B" w14:textId="77777777">
        <w:trPr>
          <w:divId w:val="510997197"/>
          <w:tblCellSpacing w:w="15" w:type="dxa"/>
        </w:trPr>
        <w:tc>
          <w:tcPr>
            <w:tcW w:w="0" w:type="auto"/>
            <w:vAlign w:val="center"/>
            <w:hideMark/>
          </w:tcPr>
          <w:p w14:paraId="22BB06E8" w14:textId="77777777" w:rsidR="0095430C" w:rsidRDefault="0095430C">
            <w:pPr>
              <w:rPr>
                <w:rFonts w:eastAsia="Times New Roman"/>
                <w:lang w:val="en-US"/>
              </w:rPr>
            </w:pPr>
          </w:p>
        </w:tc>
        <w:tc>
          <w:tcPr>
            <w:tcW w:w="0" w:type="auto"/>
            <w:vAlign w:val="center"/>
            <w:hideMark/>
          </w:tcPr>
          <w:p w14:paraId="7C04CA2B" w14:textId="77777777" w:rsidR="0095430C"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95430C" w14:paraId="1D698D91" w14:textId="77777777">
        <w:trPr>
          <w:divId w:val="510997197"/>
          <w:tblCellSpacing w:w="15" w:type="dxa"/>
        </w:trPr>
        <w:tc>
          <w:tcPr>
            <w:tcW w:w="0" w:type="auto"/>
            <w:vAlign w:val="center"/>
            <w:hideMark/>
          </w:tcPr>
          <w:p w14:paraId="7345F30E" w14:textId="77777777" w:rsidR="0095430C" w:rsidRDefault="0095430C">
            <w:pPr>
              <w:rPr>
                <w:rFonts w:eastAsia="Times New Roman"/>
                <w:lang w:val="en-US"/>
              </w:rPr>
            </w:pPr>
          </w:p>
        </w:tc>
        <w:tc>
          <w:tcPr>
            <w:tcW w:w="0" w:type="auto"/>
            <w:vAlign w:val="center"/>
            <w:hideMark/>
          </w:tcPr>
          <w:p w14:paraId="5D8A4AEF" w14:textId="77777777" w:rsidR="0095430C"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95430C" w14:paraId="6ED38D6D" w14:textId="77777777">
        <w:trPr>
          <w:divId w:val="510997197"/>
          <w:tblCellSpacing w:w="15" w:type="dxa"/>
        </w:trPr>
        <w:tc>
          <w:tcPr>
            <w:tcW w:w="0" w:type="auto"/>
            <w:vAlign w:val="center"/>
            <w:hideMark/>
          </w:tcPr>
          <w:p w14:paraId="7568A5E0" w14:textId="77777777" w:rsidR="0095430C" w:rsidRDefault="0095430C">
            <w:pPr>
              <w:rPr>
                <w:rFonts w:eastAsia="Times New Roman"/>
                <w:lang w:val="en-US"/>
              </w:rPr>
            </w:pPr>
          </w:p>
        </w:tc>
        <w:tc>
          <w:tcPr>
            <w:tcW w:w="0" w:type="auto"/>
            <w:vAlign w:val="center"/>
            <w:hideMark/>
          </w:tcPr>
          <w:p w14:paraId="4AB0770A" w14:textId="77777777" w:rsidR="0095430C"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95430C" w14:paraId="220336E8" w14:textId="77777777">
        <w:trPr>
          <w:divId w:val="510997197"/>
          <w:tblCellSpacing w:w="15" w:type="dxa"/>
        </w:trPr>
        <w:tc>
          <w:tcPr>
            <w:tcW w:w="0" w:type="auto"/>
            <w:vAlign w:val="center"/>
            <w:hideMark/>
          </w:tcPr>
          <w:p w14:paraId="44E583C9" w14:textId="77777777" w:rsidR="0095430C" w:rsidRDefault="0095430C">
            <w:pPr>
              <w:rPr>
                <w:rFonts w:eastAsia="Times New Roman"/>
                <w:lang w:val="en-US"/>
              </w:rPr>
            </w:pPr>
          </w:p>
        </w:tc>
        <w:tc>
          <w:tcPr>
            <w:tcW w:w="0" w:type="auto"/>
            <w:vAlign w:val="center"/>
            <w:hideMark/>
          </w:tcPr>
          <w:p w14:paraId="33FD9328" w14:textId="77777777" w:rsidR="0095430C"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95430C" w14:paraId="445D498B" w14:textId="77777777">
        <w:trPr>
          <w:divId w:val="510997197"/>
          <w:tblCellSpacing w:w="15" w:type="dxa"/>
        </w:trPr>
        <w:tc>
          <w:tcPr>
            <w:tcW w:w="0" w:type="auto"/>
            <w:vAlign w:val="center"/>
            <w:hideMark/>
          </w:tcPr>
          <w:p w14:paraId="705E1FCB" w14:textId="77777777" w:rsidR="0095430C" w:rsidRDefault="0095430C">
            <w:pPr>
              <w:rPr>
                <w:rFonts w:eastAsia="Times New Roman"/>
                <w:lang w:val="en-US"/>
              </w:rPr>
            </w:pPr>
          </w:p>
        </w:tc>
        <w:tc>
          <w:tcPr>
            <w:tcW w:w="0" w:type="auto"/>
            <w:vAlign w:val="center"/>
            <w:hideMark/>
          </w:tcPr>
          <w:p w14:paraId="65F6B3D1" w14:textId="77777777" w:rsidR="0095430C"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95430C" w14:paraId="6DD39711" w14:textId="77777777">
        <w:trPr>
          <w:divId w:val="510997197"/>
          <w:tblCellSpacing w:w="15" w:type="dxa"/>
        </w:trPr>
        <w:tc>
          <w:tcPr>
            <w:tcW w:w="0" w:type="auto"/>
            <w:vAlign w:val="center"/>
            <w:hideMark/>
          </w:tcPr>
          <w:p w14:paraId="49DB338F" w14:textId="77777777" w:rsidR="0095430C" w:rsidRDefault="0095430C">
            <w:pPr>
              <w:rPr>
                <w:rFonts w:eastAsia="Times New Roman"/>
                <w:lang w:val="en-US"/>
              </w:rPr>
            </w:pPr>
          </w:p>
        </w:tc>
        <w:tc>
          <w:tcPr>
            <w:tcW w:w="0" w:type="auto"/>
            <w:vAlign w:val="center"/>
            <w:hideMark/>
          </w:tcPr>
          <w:p w14:paraId="7955DB86" w14:textId="77777777" w:rsidR="0095430C"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95430C" w14:paraId="4AA74C36" w14:textId="77777777">
        <w:trPr>
          <w:divId w:val="510997197"/>
          <w:tblCellSpacing w:w="15" w:type="dxa"/>
        </w:trPr>
        <w:tc>
          <w:tcPr>
            <w:tcW w:w="0" w:type="auto"/>
            <w:vAlign w:val="center"/>
            <w:hideMark/>
          </w:tcPr>
          <w:p w14:paraId="69575CE3" w14:textId="77777777" w:rsidR="0095430C" w:rsidRDefault="0095430C">
            <w:pPr>
              <w:rPr>
                <w:rFonts w:eastAsia="Times New Roman"/>
                <w:lang w:val="en-US"/>
              </w:rPr>
            </w:pPr>
          </w:p>
        </w:tc>
        <w:tc>
          <w:tcPr>
            <w:tcW w:w="0" w:type="auto"/>
            <w:vAlign w:val="center"/>
            <w:hideMark/>
          </w:tcPr>
          <w:p w14:paraId="57935817" w14:textId="77777777" w:rsidR="0095430C"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95430C" w14:paraId="66D42645" w14:textId="77777777">
        <w:trPr>
          <w:divId w:val="510997197"/>
          <w:tblCellSpacing w:w="15" w:type="dxa"/>
        </w:trPr>
        <w:tc>
          <w:tcPr>
            <w:tcW w:w="0" w:type="auto"/>
            <w:vAlign w:val="center"/>
            <w:hideMark/>
          </w:tcPr>
          <w:p w14:paraId="0F239600" w14:textId="77777777" w:rsidR="0095430C" w:rsidRDefault="0095430C">
            <w:pPr>
              <w:rPr>
                <w:rFonts w:eastAsia="Times New Roman"/>
                <w:lang w:val="en-US"/>
              </w:rPr>
            </w:pPr>
          </w:p>
        </w:tc>
        <w:tc>
          <w:tcPr>
            <w:tcW w:w="0" w:type="auto"/>
            <w:vAlign w:val="center"/>
            <w:hideMark/>
          </w:tcPr>
          <w:p w14:paraId="633E446E" w14:textId="77777777" w:rsidR="0095430C"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95430C" w14:paraId="1537A1BC" w14:textId="77777777">
        <w:trPr>
          <w:divId w:val="510997197"/>
          <w:tblCellSpacing w:w="15" w:type="dxa"/>
        </w:trPr>
        <w:tc>
          <w:tcPr>
            <w:tcW w:w="0" w:type="auto"/>
            <w:vAlign w:val="center"/>
            <w:hideMark/>
          </w:tcPr>
          <w:p w14:paraId="73CD1DFF" w14:textId="77777777" w:rsidR="0095430C" w:rsidRDefault="0095430C">
            <w:pPr>
              <w:rPr>
                <w:rFonts w:eastAsia="Times New Roman"/>
                <w:lang w:val="en-US"/>
              </w:rPr>
            </w:pPr>
          </w:p>
        </w:tc>
        <w:tc>
          <w:tcPr>
            <w:tcW w:w="0" w:type="auto"/>
            <w:vAlign w:val="center"/>
            <w:hideMark/>
          </w:tcPr>
          <w:p w14:paraId="1F04C649" w14:textId="77777777" w:rsidR="0095430C"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95430C" w14:paraId="2819182A" w14:textId="77777777">
        <w:trPr>
          <w:divId w:val="510997197"/>
          <w:tblCellSpacing w:w="15" w:type="dxa"/>
        </w:trPr>
        <w:tc>
          <w:tcPr>
            <w:tcW w:w="0" w:type="auto"/>
            <w:vAlign w:val="center"/>
            <w:hideMark/>
          </w:tcPr>
          <w:p w14:paraId="12445A27" w14:textId="77777777" w:rsidR="0095430C" w:rsidRDefault="0095430C">
            <w:pPr>
              <w:rPr>
                <w:rFonts w:eastAsia="Times New Roman"/>
                <w:lang w:val="en-US"/>
              </w:rPr>
            </w:pPr>
          </w:p>
        </w:tc>
        <w:tc>
          <w:tcPr>
            <w:tcW w:w="0" w:type="auto"/>
            <w:vAlign w:val="center"/>
            <w:hideMark/>
          </w:tcPr>
          <w:p w14:paraId="63434E20" w14:textId="77777777" w:rsidR="0095430C"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95430C" w14:paraId="69601A95" w14:textId="77777777">
        <w:trPr>
          <w:divId w:val="510997197"/>
          <w:tblCellSpacing w:w="15" w:type="dxa"/>
        </w:trPr>
        <w:tc>
          <w:tcPr>
            <w:tcW w:w="0" w:type="auto"/>
            <w:vAlign w:val="center"/>
            <w:hideMark/>
          </w:tcPr>
          <w:p w14:paraId="65C0C45E" w14:textId="77777777" w:rsidR="0095430C" w:rsidRDefault="0095430C">
            <w:pPr>
              <w:rPr>
                <w:rFonts w:eastAsia="Times New Roman"/>
                <w:lang w:val="en-US"/>
              </w:rPr>
            </w:pPr>
          </w:p>
        </w:tc>
        <w:tc>
          <w:tcPr>
            <w:tcW w:w="0" w:type="auto"/>
            <w:vAlign w:val="center"/>
            <w:hideMark/>
          </w:tcPr>
          <w:p w14:paraId="2F3A446F" w14:textId="556C9B21" w:rsidR="0095430C" w:rsidRDefault="005B11EB" w:rsidP="00D652DD">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w:t>
            </w:r>
            <w:del w:id="344" w:author="Tom Oniki" w:date="2015-09-10T16:42:00Z">
              <w:r w:rsidDel="00D652DD">
                <w:rPr>
                  <w:rFonts w:eastAsia="Times New Roman"/>
                  <w:lang w:val="en-US"/>
                </w:rPr>
                <w:delText>â€œ</w:delText>
              </w:r>
            </w:del>
            <w:ins w:id="345" w:author="Tom Oniki" w:date="2015-09-10T16:42:00Z">
              <w:r w:rsidR="00D652DD">
                <w:rPr>
                  <w:rFonts w:eastAsia="Times New Roman"/>
                  <w:lang w:val="en-US"/>
                </w:rPr>
                <w:t>"</w:t>
              </w:r>
            </w:ins>
            <w:r>
              <w:rPr>
                <w:rFonts w:eastAsia="Times New Roman"/>
                <w:lang w:val="en-US"/>
              </w:rPr>
              <w:t>Definition of Diameter Symmetry with Arterial Plaques</w:t>
            </w:r>
            <w:ins w:id="346" w:author="Tom Oniki" w:date="2015-09-10T16:42:00Z">
              <w:r w:rsidR="00D652DD">
                <w:rPr>
                  <w:rFonts w:ascii="Baoli SC Regular" w:eastAsia="Times New Roman" w:hAnsi="Baoli SC Regular" w:cs="Baoli SC Regular"/>
                  <w:lang w:val="en-US"/>
                </w:rPr>
                <w:t>"</w:t>
              </w:r>
            </w:ins>
            <w:del w:id="347" w:author="Tom Oniki" w:date="2015-09-10T16:42:00Z">
              <w:r w:rsidDel="00D652DD">
                <w:rPr>
                  <w:rFonts w:eastAsia="Times New Roman"/>
                  <w:lang w:val="en-US"/>
                </w:rPr>
                <w:delText>â€</w:delText>
              </w:r>
              <w:r w:rsidDel="00D652DD">
                <w:rPr>
                  <w:rFonts w:ascii="Baoli SC Regular" w:eastAsia="Times New Roman" w:hAnsi="Baoli SC Regular" w:cs="Baoli SC Regular"/>
                  <w:lang w:val="en-US"/>
                </w:rPr>
                <w:delText></w:delText>
              </w:r>
            </w:del>
            <w:r>
              <w:rPr>
                <w:rFonts w:eastAsia="Times New Roman"/>
                <w:lang w:val="en-US"/>
              </w:rPr>
              <w:t xml:space="preserve"> in PS3.17 </w:t>
            </w:r>
          </w:p>
        </w:tc>
      </w:tr>
      <w:tr w:rsidR="0095430C" w14:paraId="7F72C205" w14:textId="77777777">
        <w:trPr>
          <w:divId w:val="510997197"/>
          <w:tblCellSpacing w:w="15" w:type="dxa"/>
        </w:trPr>
        <w:tc>
          <w:tcPr>
            <w:tcW w:w="0" w:type="auto"/>
            <w:vAlign w:val="center"/>
            <w:hideMark/>
          </w:tcPr>
          <w:p w14:paraId="26E8B22D" w14:textId="77777777" w:rsidR="0095430C" w:rsidRDefault="0095430C">
            <w:pPr>
              <w:rPr>
                <w:rFonts w:eastAsia="Times New Roman"/>
                <w:lang w:val="en-US"/>
              </w:rPr>
            </w:pPr>
          </w:p>
        </w:tc>
        <w:tc>
          <w:tcPr>
            <w:tcW w:w="0" w:type="auto"/>
            <w:vAlign w:val="center"/>
            <w:hideMark/>
          </w:tcPr>
          <w:p w14:paraId="48083F57" w14:textId="66ED4B9E" w:rsidR="0095430C"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w:t>
            </w:r>
            <w:ins w:id="348" w:author="Tom Oniki" w:date="2015-09-10T16:43:00Z">
              <w:r w:rsidR="00D652DD">
                <w:rPr>
                  <w:rFonts w:eastAsia="Times New Roman"/>
                  <w:lang w:val="en-US"/>
                </w:rPr>
                <w:t>"</w:t>
              </w:r>
            </w:ins>
            <w:del w:id="349" w:author="Tom Oniki" w:date="2015-09-10T16:42:00Z">
              <w:r w:rsidDel="00D652DD">
                <w:rPr>
                  <w:rFonts w:eastAsia="Times New Roman"/>
                  <w:lang w:val="en-US"/>
                </w:rPr>
                <w:delText>â€œ</w:delText>
              </w:r>
            </w:del>
            <w:r>
              <w:rPr>
                <w:rFonts w:eastAsia="Times New Roman"/>
                <w:lang w:val="en-US"/>
              </w:rPr>
              <w:t>Definition of Diameter Symmetry with Arterial Plaques</w:t>
            </w:r>
            <w:ins w:id="350" w:author="Tom Oniki" w:date="2015-09-10T16:43:00Z">
              <w:r w:rsidR="00D652DD">
                <w:rPr>
                  <w:rFonts w:eastAsia="Times New Roman"/>
                  <w:lang w:val="en-US"/>
                </w:rPr>
                <w:t>"</w:t>
              </w:r>
            </w:ins>
            <w:del w:id="351" w:author="Tom Oniki" w:date="2015-09-10T16:43:00Z">
              <w:r w:rsidDel="00D652DD">
                <w:rPr>
                  <w:rFonts w:eastAsia="Times New Roman"/>
                  <w:lang w:val="en-US"/>
                </w:rPr>
                <w:delText>â€</w:delText>
              </w:r>
            </w:del>
            <w:r>
              <w:rPr>
                <w:rFonts w:eastAsia="Times New Roman"/>
                <w:lang w:val="en-US"/>
              </w:rPr>
              <w:t xml:space="preserve"> in PS3.17 </w:t>
            </w:r>
          </w:p>
        </w:tc>
      </w:tr>
      <w:tr w:rsidR="0095430C" w14:paraId="23D68FD0" w14:textId="77777777">
        <w:trPr>
          <w:divId w:val="510997197"/>
          <w:tblCellSpacing w:w="15" w:type="dxa"/>
        </w:trPr>
        <w:tc>
          <w:tcPr>
            <w:tcW w:w="0" w:type="auto"/>
            <w:vAlign w:val="center"/>
            <w:hideMark/>
          </w:tcPr>
          <w:p w14:paraId="708A3CB7" w14:textId="77777777" w:rsidR="0095430C" w:rsidRDefault="0095430C">
            <w:pPr>
              <w:rPr>
                <w:rFonts w:eastAsia="Times New Roman"/>
                <w:lang w:val="en-US"/>
              </w:rPr>
            </w:pPr>
          </w:p>
        </w:tc>
        <w:tc>
          <w:tcPr>
            <w:tcW w:w="0" w:type="auto"/>
            <w:vAlign w:val="center"/>
            <w:hideMark/>
          </w:tcPr>
          <w:p w14:paraId="02481EE9" w14:textId="77777777" w:rsidR="0095430C"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95430C" w14:paraId="00166023" w14:textId="77777777">
        <w:trPr>
          <w:divId w:val="510997197"/>
          <w:tblCellSpacing w:w="15" w:type="dxa"/>
        </w:trPr>
        <w:tc>
          <w:tcPr>
            <w:tcW w:w="0" w:type="auto"/>
            <w:vAlign w:val="center"/>
            <w:hideMark/>
          </w:tcPr>
          <w:p w14:paraId="7957D6C2" w14:textId="77777777" w:rsidR="0095430C" w:rsidRDefault="0095430C">
            <w:pPr>
              <w:rPr>
                <w:rFonts w:eastAsia="Times New Roman"/>
                <w:lang w:val="en-US"/>
              </w:rPr>
            </w:pPr>
          </w:p>
        </w:tc>
        <w:tc>
          <w:tcPr>
            <w:tcW w:w="0" w:type="auto"/>
            <w:vAlign w:val="center"/>
            <w:hideMark/>
          </w:tcPr>
          <w:p w14:paraId="39D6CA29" w14:textId="77777777" w:rsidR="0095430C"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95430C" w14:paraId="42C18B5D" w14:textId="77777777">
        <w:trPr>
          <w:divId w:val="510997197"/>
          <w:tblCellSpacing w:w="15" w:type="dxa"/>
        </w:trPr>
        <w:tc>
          <w:tcPr>
            <w:tcW w:w="0" w:type="auto"/>
            <w:vAlign w:val="center"/>
            <w:hideMark/>
          </w:tcPr>
          <w:p w14:paraId="7572DF00" w14:textId="77777777" w:rsidR="0095430C" w:rsidRDefault="0095430C">
            <w:pPr>
              <w:rPr>
                <w:rFonts w:eastAsia="Times New Roman"/>
                <w:lang w:val="en-US"/>
              </w:rPr>
            </w:pPr>
          </w:p>
        </w:tc>
        <w:tc>
          <w:tcPr>
            <w:tcW w:w="0" w:type="auto"/>
            <w:vAlign w:val="center"/>
            <w:hideMark/>
          </w:tcPr>
          <w:p w14:paraId="52E1FD5C" w14:textId="77777777" w:rsidR="0095430C"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95430C" w14:paraId="712E8E79" w14:textId="77777777">
        <w:trPr>
          <w:divId w:val="510997197"/>
          <w:tblCellSpacing w:w="15" w:type="dxa"/>
        </w:trPr>
        <w:tc>
          <w:tcPr>
            <w:tcW w:w="0" w:type="auto"/>
            <w:vAlign w:val="center"/>
            <w:hideMark/>
          </w:tcPr>
          <w:p w14:paraId="160C3991" w14:textId="77777777" w:rsidR="0095430C" w:rsidRDefault="0095430C">
            <w:pPr>
              <w:rPr>
                <w:rFonts w:eastAsia="Times New Roman"/>
                <w:lang w:val="en-US"/>
              </w:rPr>
            </w:pPr>
          </w:p>
        </w:tc>
        <w:tc>
          <w:tcPr>
            <w:tcW w:w="0" w:type="auto"/>
            <w:vAlign w:val="center"/>
            <w:hideMark/>
          </w:tcPr>
          <w:p w14:paraId="6E092DCA" w14:textId="77777777" w:rsidR="0095430C"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95430C" w14:paraId="708908CE" w14:textId="77777777">
        <w:trPr>
          <w:divId w:val="510997197"/>
          <w:tblCellSpacing w:w="15" w:type="dxa"/>
        </w:trPr>
        <w:tc>
          <w:tcPr>
            <w:tcW w:w="0" w:type="auto"/>
            <w:vAlign w:val="center"/>
            <w:hideMark/>
          </w:tcPr>
          <w:p w14:paraId="221CADF9" w14:textId="77777777" w:rsidR="0095430C" w:rsidRDefault="0095430C">
            <w:pPr>
              <w:rPr>
                <w:rFonts w:eastAsia="Times New Roman"/>
                <w:lang w:val="en-US"/>
              </w:rPr>
            </w:pPr>
          </w:p>
        </w:tc>
        <w:tc>
          <w:tcPr>
            <w:tcW w:w="0" w:type="auto"/>
            <w:vAlign w:val="center"/>
            <w:hideMark/>
          </w:tcPr>
          <w:p w14:paraId="414AE03B" w14:textId="77777777" w:rsidR="0095430C"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95430C" w14:paraId="2E5EBAED" w14:textId="77777777">
        <w:trPr>
          <w:divId w:val="510997197"/>
          <w:tblCellSpacing w:w="15" w:type="dxa"/>
        </w:trPr>
        <w:tc>
          <w:tcPr>
            <w:tcW w:w="0" w:type="auto"/>
            <w:vAlign w:val="center"/>
            <w:hideMark/>
          </w:tcPr>
          <w:p w14:paraId="5423AAB7" w14:textId="77777777" w:rsidR="0095430C" w:rsidRDefault="0095430C">
            <w:pPr>
              <w:rPr>
                <w:rFonts w:eastAsia="Times New Roman"/>
                <w:lang w:val="en-US"/>
              </w:rPr>
            </w:pPr>
          </w:p>
        </w:tc>
        <w:tc>
          <w:tcPr>
            <w:tcW w:w="0" w:type="auto"/>
            <w:vAlign w:val="center"/>
            <w:hideMark/>
          </w:tcPr>
          <w:p w14:paraId="77590D43" w14:textId="77777777" w:rsidR="0095430C"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95430C" w14:paraId="7B149DFF" w14:textId="77777777">
        <w:trPr>
          <w:divId w:val="510997197"/>
          <w:tblCellSpacing w:w="15" w:type="dxa"/>
        </w:trPr>
        <w:tc>
          <w:tcPr>
            <w:tcW w:w="0" w:type="auto"/>
            <w:vAlign w:val="center"/>
            <w:hideMark/>
          </w:tcPr>
          <w:p w14:paraId="0335EC0B" w14:textId="77777777" w:rsidR="0095430C" w:rsidRDefault="0095430C">
            <w:pPr>
              <w:rPr>
                <w:rFonts w:eastAsia="Times New Roman"/>
                <w:lang w:val="en-US"/>
              </w:rPr>
            </w:pPr>
          </w:p>
        </w:tc>
        <w:tc>
          <w:tcPr>
            <w:tcW w:w="0" w:type="auto"/>
            <w:vAlign w:val="center"/>
            <w:hideMark/>
          </w:tcPr>
          <w:p w14:paraId="46AD2296" w14:textId="77777777" w:rsidR="0095430C"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95430C" w14:paraId="014D9B5E" w14:textId="77777777">
        <w:trPr>
          <w:divId w:val="510997197"/>
          <w:tblCellSpacing w:w="15" w:type="dxa"/>
        </w:trPr>
        <w:tc>
          <w:tcPr>
            <w:tcW w:w="0" w:type="auto"/>
            <w:vAlign w:val="center"/>
            <w:hideMark/>
          </w:tcPr>
          <w:p w14:paraId="60FE37BF" w14:textId="77777777" w:rsidR="0095430C" w:rsidRDefault="0095430C">
            <w:pPr>
              <w:rPr>
                <w:rFonts w:eastAsia="Times New Roman"/>
                <w:lang w:val="en-US"/>
              </w:rPr>
            </w:pPr>
          </w:p>
        </w:tc>
        <w:tc>
          <w:tcPr>
            <w:tcW w:w="0" w:type="auto"/>
            <w:vAlign w:val="center"/>
            <w:hideMark/>
          </w:tcPr>
          <w:p w14:paraId="13AD7AD3" w14:textId="77777777" w:rsidR="0095430C"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95430C" w14:paraId="563D9C05" w14:textId="77777777">
        <w:trPr>
          <w:divId w:val="510997197"/>
          <w:tblCellSpacing w:w="15" w:type="dxa"/>
        </w:trPr>
        <w:tc>
          <w:tcPr>
            <w:tcW w:w="0" w:type="auto"/>
            <w:vAlign w:val="center"/>
            <w:hideMark/>
          </w:tcPr>
          <w:p w14:paraId="194E06CB" w14:textId="77777777" w:rsidR="0095430C" w:rsidRDefault="0095430C">
            <w:pPr>
              <w:rPr>
                <w:rFonts w:eastAsia="Times New Roman"/>
                <w:lang w:val="en-US"/>
              </w:rPr>
            </w:pPr>
          </w:p>
        </w:tc>
        <w:tc>
          <w:tcPr>
            <w:tcW w:w="0" w:type="auto"/>
            <w:vAlign w:val="center"/>
            <w:hideMark/>
          </w:tcPr>
          <w:p w14:paraId="61676293" w14:textId="77777777" w:rsidR="0095430C"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95430C" w14:paraId="23D15978" w14:textId="77777777">
        <w:trPr>
          <w:divId w:val="510997197"/>
          <w:tblCellSpacing w:w="15" w:type="dxa"/>
        </w:trPr>
        <w:tc>
          <w:tcPr>
            <w:tcW w:w="0" w:type="auto"/>
            <w:vAlign w:val="center"/>
            <w:hideMark/>
          </w:tcPr>
          <w:p w14:paraId="149762A8" w14:textId="77777777" w:rsidR="0095430C" w:rsidRDefault="0095430C">
            <w:pPr>
              <w:rPr>
                <w:rFonts w:eastAsia="Times New Roman"/>
                <w:lang w:val="en-US"/>
              </w:rPr>
            </w:pPr>
          </w:p>
        </w:tc>
        <w:tc>
          <w:tcPr>
            <w:tcW w:w="0" w:type="auto"/>
            <w:vAlign w:val="center"/>
            <w:hideMark/>
          </w:tcPr>
          <w:p w14:paraId="0EB07DA8" w14:textId="77777777" w:rsidR="0095430C"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95430C" w14:paraId="7755F653" w14:textId="77777777">
        <w:trPr>
          <w:divId w:val="510997197"/>
          <w:tblCellSpacing w:w="15" w:type="dxa"/>
        </w:trPr>
        <w:tc>
          <w:tcPr>
            <w:tcW w:w="0" w:type="auto"/>
            <w:vAlign w:val="center"/>
            <w:hideMark/>
          </w:tcPr>
          <w:p w14:paraId="3162165A" w14:textId="77777777" w:rsidR="0095430C" w:rsidRDefault="0095430C">
            <w:pPr>
              <w:rPr>
                <w:rFonts w:eastAsia="Times New Roman"/>
                <w:lang w:val="en-US"/>
              </w:rPr>
            </w:pPr>
          </w:p>
        </w:tc>
        <w:tc>
          <w:tcPr>
            <w:tcW w:w="0" w:type="auto"/>
            <w:vAlign w:val="center"/>
            <w:hideMark/>
          </w:tcPr>
          <w:p w14:paraId="1B0058A8" w14:textId="77777777" w:rsidR="0095430C"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95430C" w14:paraId="67CAB6D7" w14:textId="77777777">
        <w:trPr>
          <w:divId w:val="510997197"/>
          <w:tblCellSpacing w:w="15" w:type="dxa"/>
        </w:trPr>
        <w:tc>
          <w:tcPr>
            <w:tcW w:w="0" w:type="auto"/>
            <w:vAlign w:val="center"/>
            <w:hideMark/>
          </w:tcPr>
          <w:p w14:paraId="37D7D16D" w14:textId="77777777" w:rsidR="0095430C" w:rsidRDefault="0095430C">
            <w:pPr>
              <w:rPr>
                <w:rFonts w:eastAsia="Times New Roman"/>
                <w:lang w:val="en-US"/>
              </w:rPr>
            </w:pPr>
          </w:p>
        </w:tc>
        <w:tc>
          <w:tcPr>
            <w:tcW w:w="0" w:type="auto"/>
            <w:vAlign w:val="center"/>
            <w:hideMark/>
          </w:tcPr>
          <w:p w14:paraId="6D8A256D" w14:textId="77777777" w:rsidR="0095430C"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95430C" w14:paraId="5D785E32" w14:textId="77777777">
        <w:trPr>
          <w:divId w:val="510997197"/>
          <w:tblCellSpacing w:w="15" w:type="dxa"/>
        </w:trPr>
        <w:tc>
          <w:tcPr>
            <w:tcW w:w="0" w:type="auto"/>
            <w:vAlign w:val="center"/>
            <w:hideMark/>
          </w:tcPr>
          <w:p w14:paraId="66D533D7" w14:textId="77777777" w:rsidR="0095430C" w:rsidRDefault="0095430C">
            <w:pPr>
              <w:rPr>
                <w:rFonts w:eastAsia="Times New Roman"/>
                <w:lang w:val="en-US"/>
              </w:rPr>
            </w:pPr>
          </w:p>
        </w:tc>
        <w:tc>
          <w:tcPr>
            <w:tcW w:w="0" w:type="auto"/>
            <w:vAlign w:val="center"/>
            <w:hideMark/>
          </w:tcPr>
          <w:p w14:paraId="1C32A1DD" w14:textId="77777777" w:rsidR="0095430C"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95430C" w14:paraId="5D30A741" w14:textId="77777777">
        <w:trPr>
          <w:divId w:val="510997197"/>
          <w:tblCellSpacing w:w="15" w:type="dxa"/>
        </w:trPr>
        <w:tc>
          <w:tcPr>
            <w:tcW w:w="0" w:type="auto"/>
            <w:vAlign w:val="center"/>
            <w:hideMark/>
          </w:tcPr>
          <w:p w14:paraId="6DC285DE" w14:textId="77777777" w:rsidR="0095430C" w:rsidRDefault="0095430C">
            <w:pPr>
              <w:rPr>
                <w:rFonts w:eastAsia="Times New Roman"/>
                <w:lang w:val="en-US"/>
              </w:rPr>
            </w:pPr>
          </w:p>
        </w:tc>
        <w:tc>
          <w:tcPr>
            <w:tcW w:w="0" w:type="auto"/>
            <w:vAlign w:val="center"/>
            <w:hideMark/>
          </w:tcPr>
          <w:p w14:paraId="5A969074" w14:textId="77777777" w:rsidR="0095430C"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95430C" w14:paraId="69DF194F" w14:textId="77777777">
        <w:trPr>
          <w:divId w:val="510997197"/>
          <w:tblCellSpacing w:w="15" w:type="dxa"/>
        </w:trPr>
        <w:tc>
          <w:tcPr>
            <w:tcW w:w="0" w:type="auto"/>
            <w:vAlign w:val="center"/>
            <w:hideMark/>
          </w:tcPr>
          <w:p w14:paraId="2E8D3EC8" w14:textId="77777777" w:rsidR="0095430C" w:rsidRDefault="0095430C">
            <w:pPr>
              <w:rPr>
                <w:rFonts w:eastAsia="Times New Roman"/>
                <w:lang w:val="en-US"/>
              </w:rPr>
            </w:pPr>
          </w:p>
        </w:tc>
        <w:tc>
          <w:tcPr>
            <w:tcW w:w="0" w:type="auto"/>
            <w:vAlign w:val="center"/>
            <w:hideMark/>
          </w:tcPr>
          <w:p w14:paraId="7BAE5425" w14:textId="77777777" w:rsidR="0095430C"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95430C" w14:paraId="7634DBFA" w14:textId="77777777">
        <w:trPr>
          <w:divId w:val="510997197"/>
          <w:tblCellSpacing w:w="15" w:type="dxa"/>
        </w:trPr>
        <w:tc>
          <w:tcPr>
            <w:tcW w:w="0" w:type="auto"/>
            <w:vAlign w:val="center"/>
            <w:hideMark/>
          </w:tcPr>
          <w:p w14:paraId="2EDACDEE" w14:textId="77777777" w:rsidR="0095430C" w:rsidRDefault="0095430C">
            <w:pPr>
              <w:rPr>
                <w:rFonts w:eastAsia="Times New Roman"/>
                <w:lang w:val="en-US"/>
              </w:rPr>
            </w:pPr>
          </w:p>
        </w:tc>
        <w:tc>
          <w:tcPr>
            <w:tcW w:w="0" w:type="auto"/>
            <w:vAlign w:val="center"/>
            <w:hideMark/>
          </w:tcPr>
          <w:p w14:paraId="1B1B0253" w14:textId="77777777" w:rsidR="0095430C"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95430C" w14:paraId="617F7348" w14:textId="77777777">
        <w:trPr>
          <w:divId w:val="510997197"/>
          <w:tblCellSpacing w:w="15" w:type="dxa"/>
        </w:trPr>
        <w:tc>
          <w:tcPr>
            <w:tcW w:w="0" w:type="auto"/>
            <w:vAlign w:val="center"/>
            <w:hideMark/>
          </w:tcPr>
          <w:p w14:paraId="64E7FE01" w14:textId="77777777" w:rsidR="0095430C" w:rsidRDefault="0095430C">
            <w:pPr>
              <w:rPr>
                <w:rFonts w:eastAsia="Times New Roman"/>
                <w:lang w:val="en-US"/>
              </w:rPr>
            </w:pPr>
          </w:p>
        </w:tc>
        <w:tc>
          <w:tcPr>
            <w:tcW w:w="0" w:type="auto"/>
            <w:vAlign w:val="center"/>
            <w:hideMark/>
          </w:tcPr>
          <w:p w14:paraId="330853B1" w14:textId="77777777" w:rsidR="0095430C"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measurements for a pediatric patient </w:t>
            </w:r>
          </w:p>
        </w:tc>
      </w:tr>
      <w:tr w:rsidR="0095430C" w14:paraId="07EBF993" w14:textId="77777777">
        <w:trPr>
          <w:divId w:val="510997197"/>
          <w:tblCellSpacing w:w="15" w:type="dxa"/>
        </w:trPr>
        <w:tc>
          <w:tcPr>
            <w:tcW w:w="0" w:type="auto"/>
            <w:vAlign w:val="center"/>
            <w:hideMark/>
          </w:tcPr>
          <w:p w14:paraId="71768405" w14:textId="77777777" w:rsidR="0095430C" w:rsidRDefault="0095430C">
            <w:pPr>
              <w:rPr>
                <w:rFonts w:eastAsia="Times New Roman"/>
                <w:lang w:val="en-US"/>
              </w:rPr>
            </w:pPr>
          </w:p>
        </w:tc>
        <w:tc>
          <w:tcPr>
            <w:tcW w:w="0" w:type="auto"/>
            <w:vAlign w:val="center"/>
            <w:hideMark/>
          </w:tcPr>
          <w:p w14:paraId="6AB39F1D" w14:textId="77777777" w:rsidR="0095430C"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95430C" w14:paraId="4C4D91D5" w14:textId="77777777">
        <w:trPr>
          <w:divId w:val="510997197"/>
          <w:tblCellSpacing w:w="15" w:type="dxa"/>
        </w:trPr>
        <w:tc>
          <w:tcPr>
            <w:tcW w:w="0" w:type="auto"/>
            <w:vAlign w:val="center"/>
            <w:hideMark/>
          </w:tcPr>
          <w:p w14:paraId="02D22E4F" w14:textId="77777777" w:rsidR="0095430C" w:rsidRDefault="0095430C">
            <w:pPr>
              <w:rPr>
                <w:rFonts w:eastAsia="Times New Roman"/>
                <w:lang w:val="en-US"/>
              </w:rPr>
            </w:pPr>
          </w:p>
        </w:tc>
        <w:tc>
          <w:tcPr>
            <w:tcW w:w="0" w:type="auto"/>
            <w:vAlign w:val="center"/>
            <w:hideMark/>
          </w:tcPr>
          <w:p w14:paraId="54473F20" w14:textId="77777777" w:rsidR="0095430C"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95430C" w14:paraId="4F1703B4" w14:textId="77777777">
        <w:trPr>
          <w:divId w:val="510997197"/>
          <w:tblCellSpacing w:w="15" w:type="dxa"/>
        </w:trPr>
        <w:tc>
          <w:tcPr>
            <w:tcW w:w="0" w:type="auto"/>
            <w:vAlign w:val="center"/>
            <w:hideMark/>
          </w:tcPr>
          <w:p w14:paraId="56E075BD" w14:textId="77777777" w:rsidR="0095430C" w:rsidRDefault="0095430C">
            <w:pPr>
              <w:rPr>
                <w:rFonts w:eastAsia="Times New Roman"/>
                <w:lang w:val="en-US"/>
              </w:rPr>
            </w:pPr>
          </w:p>
        </w:tc>
        <w:tc>
          <w:tcPr>
            <w:tcW w:w="0" w:type="auto"/>
            <w:vAlign w:val="center"/>
            <w:hideMark/>
          </w:tcPr>
          <w:p w14:paraId="7C11B9EF" w14:textId="77777777" w:rsidR="0095430C"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95430C" w14:paraId="43DD1B74" w14:textId="77777777">
        <w:trPr>
          <w:divId w:val="510997197"/>
          <w:tblCellSpacing w:w="15" w:type="dxa"/>
        </w:trPr>
        <w:tc>
          <w:tcPr>
            <w:tcW w:w="0" w:type="auto"/>
            <w:vAlign w:val="center"/>
            <w:hideMark/>
          </w:tcPr>
          <w:p w14:paraId="40F5F039" w14:textId="77777777" w:rsidR="0095430C" w:rsidRDefault="0095430C">
            <w:pPr>
              <w:rPr>
                <w:rFonts w:eastAsia="Times New Roman"/>
                <w:lang w:val="en-US"/>
              </w:rPr>
            </w:pPr>
          </w:p>
        </w:tc>
        <w:tc>
          <w:tcPr>
            <w:tcW w:w="0" w:type="auto"/>
            <w:vAlign w:val="center"/>
            <w:hideMark/>
          </w:tcPr>
          <w:p w14:paraId="360DA0C3" w14:textId="77777777" w:rsidR="0095430C"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95430C" w14:paraId="68180A24" w14:textId="77777777">
        <w:trPr>
          <w:divId w:val="510997197"/>
          <w:tblCellSpacing w:w="15" w:type="dxa"/>
        </w:trPr>
        <w:tc>
          <w:tcPr>
            <w:tcW w:w="0" w:type="auto"/>
            <w:vAlign w:val="center"/>
            <w:hideMark/>
          </w:tcPr>
          <w:p w14:paraId="1472F6FA" w14:textId="77777777" w:rsidR="0095430C" w:rsidRDefault="0095430C">
            <w:pPr>
              <w:rPr>
                <w:rFonts w:eastAsia="Times New Roman"/>
                <w:lang w:val="en-US"/>
              </w:rPr>
            </w:pPr>
          </w:p>
        </w:tc>
        <w:tc>
          <w:tcPr>
            <w:tcW w:w="0" w:type="auto"/>
            <w:vAlign w:val="center"/>
            <w:hideMark/>
          </w:tcPr>
          <w:p w14:paraId="19799363" w14:textId="77777777" w:rsidR="0095430C"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95430C" w14:paraId="76DFAB5A" w14:textId="77777777">
        <w:trPr>
          <w:divId w:val="510997197"/>
          <w:tblCellSpacing w:w="15" w:type="dxa"/>
        </w:trPr>
        <w:tc>
          <w:tcPr>
            <w:tcW w:w="0" w:type="auto"/>
            <w:vAlign w:val="center"/>
            <w:hideMark/>
          </w:tcPr>
          <w:p w14:paraId="7D49E45C" w14:textId="77777777" w:rsidR="0095430C" w:rsidRDefault="0095430C">
            <w:pPr>
              <w:rPr>
                <w:rFonts w:eastAsia="Times New Roman"/>
                <w:lang w:val="en-US"/>
              </w:rPr>
            </w:pPr>
          </w:p>
        </w:tc>
        <w:tc>
          <w:tcPr>
            <w:tcW w:w="0" w:type="auto"/>
            <w:vAlign w:val="center"/>
            <w:hideMark/>
          </w:tcPr>
          <w:p w14:paraId="16CAA319" w14:textId="77777777" w:rsidR="0095430C"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95430C" w14:paraId="290D8814" w14:textId="77777777">
        <w:trPr>
          <w:divId w:val="510997197"/>
          <w:tblCellSpacing w:w="15" w:type="dxa"/>
        </w:trPr>
        <w:tc>
          <w:tcPr>
            <w:tcW w:w="0" w:type="auto"/>
            <w:vAlign w:val="center"/>
            <w:hideMark/>
          </w:tcPr>
          <w:p w14:paraId="7DBDA184" w14:textId="77777777" w:rsidR="0095430C" w:rsidRDefault="0095430C">
            <w:pPr>
              <w:rPr>
                <w:rFonts w:eastAsia="Times New Roman"/>
                <w:lang w:val="en-US"/>
              </w:rPr>
            </w:pPr>
          </w:p>
        </w:tc>
        <w:tc>
          <w:tcPr>
            <w:tcW w:w="0" w:type="auto"/>
            <w:vAlign w:val="center"/>
            <w:hideMark/>
          </w:tcPr>
          <w:p w14:paraId="6EEA2EAD" w14:textId="77777777" w:rsidR="0095430C"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95430C" w14:paraId="158033C0" w14:textId="77777777">
        <w:trPr>
          <w:divId w:val="510997197"/>
          <w:tblCellSpacing w:w="15" w:type="dxa"/>
        </w:trPr>
        <w:tc>
          <w:tcPr>
            <w:tcW w:w="0" w:type="auto"/>
            <w:vAlign w:val="center"/>
            <w:hideMark/>
          </w:tcPr>
          <w:p w14:paraId="072A2A08" w14:textId="77777777" w:rsidR="0095430C" w:rsidRDefault="0095430C">
            <w:pPr>
              <w:rPr>
                <w:rFonts w:eastAsia="Times New Roman"/>
                <w:lang w:val="en-US"/>
              </w:rPr>
            </w:pPr>
          </w:p>
        </w:tc>
        <w:tc>
          <w:tcPr>
            <w:tcW w:w="0" w:type="auto"/>
            <w:vAlign w:val="center"/>
            <w:hideMark/>
          </w:tcPr>
          <w:p w14:paraId="779B224F" w14:textId="77777777" w:rsidR="0095430C"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95430C" w14:paraId="75E1F9B4" w14:textId="77777777">
        <w:trPr>
          <w:divId w:val="510997197"/>
          <w:tblCellSpacing w:w="15" w:type="dxa"/>
        </w:trPr>
        <w:tc>
          <w:tcPr>
            <w:tcW w:w="0" w:type="auto"/>
            <w:vAlign w:val="center"/>
            <w:hideMark/>
          </w:tcPr>
          <w:p w14:paraId="724E1ABF" w14:textId="77777777" w:rsidR="0095430C" w:rsidRDefault="0095430C">
            <w:pPr>
              <w:rPr>
                <w:rFonts w:eastAsia="Times New Roman"/>
                <w:lang w:val="en-US"/>
              </w:rPr>
            </w:pPr>
          </w:p>
        </w:tc>
        <w:tc>
          <w:tcPr>
            <w:tcW w:w="0" w:type="auto"/>
            <w:vAlign w:val="center"/>
            <w:hideMark/>
          </w:tcPr>
          <w:p w14:paraId="396514F6" w14:textId="77777777" w:rsidR="0095430C"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95430C" w14:paraId="76970765" w14:textId="77777777">
        <w:trPr>
          <w:divId w:val="510997197"/>
          <w:tblCellSpacing w:w="15" w:type="dxa"/>
        </w:trPr>
        <w:tc>
          <w:tcPr>
            <w:tcW w:w="0" w:type="auto"/>
            <w:vAlign w:val="center"/>
            <w:hideMark/>
          </w:tcPr>
          <w:p w14:paraId="79357482" w14:textId="77777777" w:rsidR="0095430C" w:rsidRDefault="0095430C">
            <w:pPr>
              <w:rPr>
                <w:rFonts w:eastAsia="Times New Roman"/>
                <w:lang w:val="en-US"/>
              </w:rPr>
            </w:pPr>
          </w:p>
        </w:tc>
        <w:tc>
          <w:tcPr>
            <w:tcW w:w="0" w:type="auto"/>
            <w:vAlign w:val="center"/>
            <w:hideMark/>
          </w:tcPr>
          <w:p w14:paraId="12C3A4D4" w14:textId="77777777" w:rsidR="0095430C"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95430C" w14:paraId="7C7D5C03" w14:textId="77777777">
        <w:trPr>
          <w:divId w:val="510997197"/>
          <w:tblCellSpacing w:w="15" w:type="dxa"/>
        </w:trPr>
        <w:tc>
          <w:tcPr>
            <w:tcW w:w="0" w:type="auto"/>
            <w:vAlign w:val="center"/>
            <w:hideMark/>
          </w:tcPr>
          <w:p w14:paraId="1B03983E" w14:textId="77777777" w:rsidR="0095430C" w:rsidRDefault="0095430C">
            <w:pPr>
              <w:rPr>
                <w:rFonts w:eastAsia="Times New Roman"/>
                <w:lang w:val="en-US"/>
              </w:rPr>
            </w:pPr>
          </w:p>
        </w:tc>
        <w:tc>
          <w:tcPr>
            <w:tcW w:w="0" w:type="auto"/>
            <w:vAlign w:val="center"/>
            <w:hideMark/>
          </w:tcPr>
          <w:p w14:paraId="73F44163" w14:textId="77777777" w:rsidR="0095430C"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95430C" w14:paraId="187DF884" w14:textId="77777777">
        <w:trPr>
          <w:divId w:val="510997197"/>
          <w:tblCellSpacing w:w="15" w:type="dxa"/>
        </w:trPr>
        <w:tc>
          <w:tcPr>
            <w:tcW w:w="0" w:type="auto"/>
            <w:vAlign w:val="center"/>
            <w:hideMark/>
          </w:tcPr>
          <w:p w14:paraId="703FD267" w14:textId="77777777" w:rsidR="0095430C" w:rsidRDefault="0095430C">
            <w:pPr>
              <w:rPr>
                <w:rFonts w:eastAsia="Times New Roman"/>
                <w:lang w:val="en-US"/>
              </w:rPr>
            </w:pPr>
          </w:p>
        </w:tc>
        <w:tc>
          <w:tcPr>
            <w:tcW w:w="0" w:type="auto"/>
            <w:vAlign w:val="center"/>
            <w:hideMark/>
          </w:tcPr>
          <w:p w14:paraId="5B77A83C" w14:textId="77777777" w:rsidR="0095430C"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95430C" w14:paraId="65AAF51A" w14:textId="77777777">
        <w:trPr>
          <w:divId w:val="510997197"/>
          <w:tblCellSpacing w:w="15" w:type="dxa"/>
        </w:trPr>
        <w:tc>
          <w:tcPr>
            <w:tcW w:w="0" w:type="auto"/>
            <w:vAlign w:val="center"/>
            <w:hideMark/>
          </w:tcPr>
          <w:p w14:paraId="33B396F4" w14:textId="77777777" w:rsidR="0095430C" w:rsidRDefault="0095430C">
            <w:pPr>
              <w:rPr>
                <w:rFonts w:eastAsia="Times New Roman"/>
                <w:lang w:val="en-US"/>
              </w:rPr>
            </w:pPr>
          </w:p>
        </w:tc>
        <w:tc>
          <w:tcPr>
            <w:tcW w:w="0" w:type="auto"/>
            <w:vAlign w:val="center"/>
            <w:hideMark/>
          </w:tcPr>
          <w:p w14:paraId="0BB2CE8F" w14:textId="77777777" w:rsidR="0095430C"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95430C" w14:paraId="086A8272" w14:textId="77777777">
        <w:trPr>
          <w:divId w:val="510997197"/>
          <w:tblCellSpacing w:w="15" w:type="dxa"/>
        </w:trPr>
        <w:tc>
          <w:tcPr>
            <w:tcW w:w="0" w:type="auto"/>
            <w:vAlign w:val="center"/>
            <w:hideMark/>
          </w:tcPr>
          <w:p w14:paraId="6A89C647" w14:textId="77777777" w:rsidR="0095430C" w:rsidRDefault="0095430C">
            <w:pPr>
              <w:rPr>
                <w:rFonts w:eastAsia="Times New Roman"/>
                <w:lang w:val="en-US"/>
              </w:rPr>
            </w:pPr>
          </w:p>
        </w:tc>
        <w:tc>
          <w:tcPr>
            <w:tcW w:w="0" w:type="auto"/>
            <w:vAlign w:val="center"/>
            <w:hideMark/>
          </w:tcPr>
          <w:p w14:paraId="428877D8" w14:textId="77777777" w:rsidR="0095430C"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95430C" w14:paraId="02AB7D2E" w14:textId="77777777">
        <w:trPr>
          <w:divId w:val="510997197"/>
          <w:tblCellSpacing w:w="15" w:type="dxa"/>
        </w:trPr>
        <w:tc>
          <w:tcPr>
            <w:tcW w:w="0" w:type="auto"/>
            <w:vAlign w:val="center"/>
            <w:hideMark/>
          </w:tcPr>
          <w:p w14:paraId="791B153E" w14:textId="77777777" w:rsidR="0095430C" w:rsidRDefault="0095430C">
            <w:pPr>
              <w:rPr>
                <w:rFonts w:eastAsia="Times New Roman"/>
                <w:lang w:val="en-US"/>
              </w:rPr>
            </w:pPr>
          </w:p>
        </w:tc>
        <w:tc>
          <w:tcPr>
            <w:tcW w:w="0" w:type="auto"/>
            <w:vAlign w:val="center"/>
            <w:hideMark/>
          </w:tcPr>
          <w:p w14:paraId="1F0AF6D1" w14:textId="77777777" w:rsidR="0095430C"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95430C" w14:paraId="799F815B" w14:textId="77777777">
        <w:trPr>
          <w:divId w:val="510997197"/>
          <w:tblCellSpacing w:w="15" w:type="dxa"/>
        </w:trPr>
        <w:tc>
          <w:tcPr>
            <w:tcW w:w="0" w:type="auto"/>
            <w:vAlign w:val="center"/>
            <w:hideMark/>
          </w:tcPr>
          <w:p w14:paraId="07EE0B9B" w14:textId="77777777" w:rsidR="0095430C" w:rsidRDefault="0095430C">
            <w:pPr>
              <w:rPr>
                <w:rFonts w:eastAsia="Times New Roman"/>
                <w:lang w:val="en-US"/>
              </w:rPr>
            </w:pPr>
          </w:p>
        </w:tc>
        <w:tc>
          <w:tcPr>
            <w:tcW w:w="0" w:type="auto"/>
            <w:vAlign w:val="center"/>
            <w:hideMark/>
          </w:tcPr>
          <w:p w14:paraId="523FEE22" w14:textId="77777777" w:rsidR="0095430C"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95430C" w14:paraId="467E9EC5" w14:textId="77777777">
        <w:trPr>
          <w:divId w:val="510997197"/>
          <w:tblCellSpacing w:w="15" w:type="dxa"/>
        </w:trPr>
        <w:tc>
          <w:tcPr>
            <w:tcW w:w="0" w:type="auto"/>
            <w:vAlign w:val="center"/>
            <w:hideMark/>
          </w:tcPr>
          <w:p w14:paraId="77326A01" w14:textId="77777777" w:rsidR="0095430C" w:rsidRDefault="0095430C">
            <w:pPr>
              <w:rPr>
                <w:rFonts w:eastAsia="Times New Roman"/>
                <w:lang w:val="en-US"/>
              </w:rPr>
            </w:pPr>
          </w:p>
        </w:tc>
        <w:tc>
          <w:tcPr>
            <w:tcW w:w="0" w:type="auto"/>
            <w:vAlign w:val="center"/>
            <w:hideMark/>
          </w:tcPr>
          <w:p w14:paraId="6419A292" w14:textId="77777777" w:rsidR="0095430C"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95430C" w14:paraId="0FC246C4" w14:textId="77777777">
        <w:trPr>
          <w:divId w:val="510997197"/>
          <w:tblCellSpacing w:w="15" w:type="dxa"/>
        </w:trPr>
        <w:tc>
          <w:tcPr>
            <w:tcW w:w="0" w:type="auto"/>
            <w:vAlign w:val="center"/>
            <w:hideMark/>
          </w:tcPr>
          <w:p w14:paraId="029DBC58" w14:textId="77777777" w:rsidR="0095430C" w:rsidRDefault="0095430C">
            <w:pPr>
              <w:rPr>
                <w:rFonts w:eastAsia="Times New Roman"/>
                <w:lang w:val="en-US"/>
              </w:rPr>
            </w:pPr>
          </w:p>
        </w:tc>
        <w:tc>
          <w:tcPr>
            <w:tcW w:w="0" w:type="auto"/>
            <w:vAlign w:val="center"/>
            <w:hideMark/>
          </w:tcPr>
          <w:p w14:paraId="784F2819" w14:textId="77777777" w:rsidR="0095430C"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95430C" w14:paraId="2F75DCEF" w14:textId="77777777">
        <w:trPr>
          <w:divId w:val="510997197"/>
          <w:tblCellSpacing w:w="15" w:type="dxa"/>
        </w:trPr>
        <w:tc>
          <w:tcPr>
            <w:tcW w:w="0" w:type="auto"/>
            <w:vAlign w:val="center"/>
            <w:hideMark/>
          </w:tcPr>
          <w:p w14:paraId="2B21852D" w14:textId="77777777" w:rsidR="0095430C" w:rsidRDefault="0095430C">
            <w:pPr>
              <w:rPr>
                <w:rFonts w:eastAsia="Times New Roman"/>
                <w:lang w:val="en-US"/>
              </w:rPr>
            </w:pPr>
          </w:p>
        </w:tc>
        <w:tc>
          <w:tcPr>
            <w:tcW w:w="0" w:type="auto"/>
            <w:vAlign w:val="center"/>
            <w:hideMark/>
          </w:tcPr>
          <w:p w14:paraId="3FFEDD20" w14:textId="77777777" w:rsidR="0095430C"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95430C" w14:paraId="021B8C7B" w14:textId="77777777">
        <w:trPr>
          <w:divId w:val="510997197"/>
          <w:tblCellSpacing w:w="15" w:type="dxa"/>
        </w:trPr>
        <w:tc>
          <w:tcPr>
            <w:tcW w:w="0" w:type="auto"/>
            <w:vAlign w:val="center"/>
            <w:hideMark/>
          </w:tcPr>
          <w:p w14:paraId="57A97B2A" w14:textId="77777777" w:rsidR="0095430C" w:rsidRDefault="0095430C">
            <w:pPr>
              <w:rPr>
                <w:rFonts w:eastAsia="Times New Roman"/>
                <w:lang w:val="en-US"/>
              </w:rPr>
            </w:pPr>
          </w:p>
        </w:tc>
        <w:tc>
          <w:tcPr>
            <w:tcW w:w="0" w:type="auto"/>
            <w:vAlign w:val="center"/>
            <w:hideMark/>
          </w:tcPr>
          <w:p w14:paraId="1BE6D8E5" w14:textId="77777777" w:rsidR="0095430C"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95430C" w14:paraId="56F374CD" w14:textId="77777777">
        <w:trPr>
          <w:divId w:val="510997197"/>
          <w:tblCellSpacing w:w="15" w:type="dxa"/>
        </w:trPr>
        <w:tc>
          <w:tcPr>
            <w:tcW w:w="0" w:type="auto"/>
            <w:vAlign w:val="center"/>
            <w:hideMark/>
          </w:tcPr>
          <w:p w14:paraId="75E90281" w14:textId="77777777" w:rsidR="0095430C" w:rsidRDefault="0095430C">
            <w:pPr>
              <w:rPr>
                <w:rFonts w:eastAsia="Times New Roman"/>
                <w:lang w:val="en-US"/>
              </w:rPr>
            </w:pPr>
          </w:p>
        </w:tc>
        <w:tc>
          <w:tcPr>
            <w:tcW w:w="0" w:type="auto"/>
            <w:vAlign w:val="center"/>
            <w:hideMark/>
          </w:tcPr>
          <w:p w14:paraId="0711F512" w14:textId="77777777" w:rsidR="0095430C"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95430C" w14:paraId="288F03FD" w14:textId="77777777">
        <w:trPr>
          <w:divId w:val="510997197"/>
          <w:tblCellSpacing w:w="15" w:type="dxa"/>
        </w:trPr>
        <w:tc>
          <w:tcPr>
            <w:tcW w:w="0" w:type="auto"/>
            <w:vAlign w:val="center"/>
            <w:hideMark/>
          </w:tcPr>
          <w:p w14:paraId="54D4BE54" w14:textId="77777777" w:rsidR="0095430C" w:rsidRDefault="0095430C">
            <w:pPr>
              <w:rPr>
                <w:rFonts w:eastAsia="Times New Roman"/>
                <w:lang w:val="en-US"/>
              </w:rPr>
            </w:pPr>
          </w:p>
        </w:tc>
        <w:tc>
          <w:tcPr>
            <w:tcW w:w="0" w:type="auto"/>
            <w:vAlign w:val="center"/>
            <w:hideMark/>
          </w:tcPr>
          <w:p w14:paraId="00967EE7" w14:textId="77777777" w:rsidR="0095430C"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wall thickness compared to the end-diastolic wall thickness </w:t>
            </w:r>
          </w:p>
        </w:tc>
      </w:tr>
      <w:tr w:rsidR="0095430C" w14:paraId="1B02B035" w14:textId="77777777">
        <w:trPr>
          <w:divId w:val="510997197"/>
          <w:tblCellSpacing w:w="15" w:type="dxa"/>
        </w:trPr>
        <w:tc>
          <w:tcPr>
            <w:tcW w:w="0" w:type="auto"/>
            <w:vAlign w:val="center"/>
            <w:hideMark/>
          </w:tcPr>
          <w:p w14:paraId="1198D0DD" w14:textId="77777777" w:rsidR="0095430C" w:rsidRDefault="0095430C">
            <w:pPr>
              <w:rPr>
                <w:rFonts w:eastAsia="Times New Roman"/>
                <w:lang w:val="en-US"/>
              </w:rPr>
            </w:pPr>
          </w:p>
        </w:tc>
        <w:tc>
          <w:tcPr>
            <w:tcW w:w="0" w:type="auto"/>
            <w:vAlign w:val="center"/>
            <w:hideMark/>
          </w:tcPr>
          <w:p w14:paraId="2E9165FF" w14:textId="77777777" w:rsidR="0095430C"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95430C" w14:paraId="7BBA1C48" w14:textId="77777777">
        <w:trPr>
          <w:divId w:val="510997197"/>
          <w:tblCellSpacing w:w="15" w:type="dxa"/>
        </w:trPr>
        <w:tc>
          <w:tcPr>
            <w:tcW w:w="0" w:type="auto"/>
            <w:vAlign w:val="center"/>
            <w:hideMark/>
          </w:tcPr>
          <w:p w14:paraId="512EA4CD" w14:textId="77777777" w:rsidR="0095430C" w:rsidRDefault="0095430C">
            <w:pPr>
              <w:rPr>
                <w:rFonts w:eastAsia="Times New Roman"/>
                <w:lang w:val="en-US"/>
              </w:rPr>
            </w:pPr>
          </w:p>
        </w:tc>
        <w:tc>
          <w:tcPr>
            <w:tcW w:w="0" w:type="auto"/>
            <w:vAlign w:val="center"/>
            <w:hideMark/>
          </w:tcPr>
          <w:p w14:paraId="05752FDE" w14:textId="77777777" w:rsidR="0095430C"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95430C" w14:paraId="38271188" w14:textId="77777777">
        <w:trPr>
          <w:divId w:val="510997197"/>
          <w:tblCellSpacing w:w="15" w:type="dxa"/>
        </w:trPr>
        <w:tc>
          <w:tcPr>
            <w:tcW w:w="0" w:type="auto"/>
            <w:vAlign w:val="center"/>
            <w:hideMark/>
          </w:tcPr>
          <w:p w14:paraId="2DDBDEAF" w14:textId="77777777" w:rsidR="0095430C" w:rsidRDefault="0095430C">
            <w:pPr>
              <w:rPr>
                <w:rFonts w:eastAsia="Times New Roman"/>
                <w:lang w:val="en-US"/>
              </w:rPr>
            </w:pPr>
          </w:p>
        </w:tc>
        <w:tc>
          <w:tcPr>
            <w:tcW w:w="0" w:type="auto"/>
            <w:vAlign w:val="center"/>
            <w:hideMark/>
          </w:tcPr>
          <w:p w14:paraId="66FAA209" w14:textId="77777777" w:rsidR="0095430C"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95430C" w14:paraId="51D8D91C" w14:textId="77777777">
        <w:trPr>
          <w:divId w:val="510997197"/>
          <w:tblCellSpacing w:w="15" w:type="dxa"/>
        </w:trPr>
        <w:tc>
          <w:tcPr>
            <w:tcW w:w="0" w:type="auto"/>
            <w:vAlign w:val="center"/>
            <w:hideMark/>
          </w:tcPr>
          <w:p w14:paraId="4DD85537" w14:textId="77777777" w:rsidR="0095430C" w:rsidRDefault="0095430C">
            <w:pPr>
              <w:rPr>
                <w:rFonts w:eastAsia="Times New Roman"/>
                <w:lang w:val="en-US"/>
              </w:rPr>
            </w:pPr>
          </w:p>
        </w:tc>
        <w:tc>
          <w:tcPr>
            <w:tcW w:w="0" w:type="auto"/>
            <w:vAlign w:val="center"/>
            <w:hideMark/>
          </w:tcPr>
          <w:p w14:paraId="7F49EB67" w14:textId="77777777" w:rsidR="0095430C"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95430C" w14:paraId="4DE4C2FC" w14:textId="77777777">
        <w:trPr>
          <w:divId w:val="510997197"/>
          <w:tblCellSpacing w:w="15" w:type="dxa"/>
        </w:trPr>
        <w:tc>
          <w:tcPr>
            <w:tcW w:w="0" w:type="auto"/>
            <w:vAlign w:val="center"/>
            <w:hideMark/>
          </w:tcPr>
          <w:p w14:paraId="070DE968" w14:textId="77777777" w:rsidR="0095430C" w:rsidRDefault="0095430C">
            <w:pPr>
              <w:rPr>
                <w:rFonts w:eastAsia="Times New Roman"/>
                <w:lang w:val="en-US"/>
              </w:rPr>
            </w:pPr>
          </w:p>
        </w:tc>
        <w:tc>
          <w:tcPr>
            <w:tcW w:w="0" w:type="auto"/>
            <w:vAlign w:val="center"/>
            <w:hideMark/>
          </w:tcPr>
          <w:p w14:paraId="3BBFF347" w14:textId="77777777" w:rsidR="0095430C"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of images </w:t>
            </w:r>
          </w:p>
        </w:tc>
      </w:tr>
      <w:tr w:rsidR="0095430C" w14:paraId="763ABE4D" w14:textId="77777777">
        <w:trPr>
          <w:divId w:val="510997197"/>
          <w:tblCellSpacing w:w="15" w:type="dxa"/>
        </w:trPr>
        <w:tc>
          <w:tcPr>
            <w:tcW w:w="0" w:type="auto"/>
            <w:vAlign w:val="center"/>
            <w:hideMark/>
          </w:tcPr>
          <w:p w14:paraId="5C190F5E" w14:textId="77777777" w:rsidR="0095430C" w:rsidRDefault="0095430C">
            <w:pPr>
              <w:rPr>
                <w:rFonts w:eastAsia="Times New Roman"/>
                <w:lang w:val="en-US"/>
              </w:rPr>
            </w:pPr>
          </w:p>
        </w:tc>
        <w:tc>
          <w:tcPr>
            <w:tcW w:w="0" w:type="auto"/>
            <w:vAlign w:val="center"/>
            <w:hideMark/>
          </w:tcPr>
          <w:p w14:paraId="486F7079" w14:textId="77777777" w:rsidR="0095430C"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95430C" w14:paraId="5352388A" w14:textId="77777777">
        <w:trPr>
          <w:divId w:val="510997197"/>
          <w:tblCellSpacing w:w="15" w:type="dxa"/>
        </w:trPr>
        <w:tc>
          <w:tcPr>
            <w:tcW w:w="0" w:type="auto"/>
            <w:vAlign w:val="center"/>
            <w:hideMark/>
          </w:tcPr>
          <w:p w14:paraId="46A382D6" w14:textId="77777777" w:rsidR="0095430C" w:rsidRDefault="0095430C">
            <w:pPr>
              <w:rPr>
                <w:rFonts w:eastAsia="Times New Roman"/>
                <w:lang w:val="en-US"/>
              </w:rPr>
            </w:pPr>
          </w:p>
        </w:tc>
        <w:tc>
          <w:tcPr>
            <w:tcW w:w="0" w:type="auto"/>
            <w:vAlign w:val="center"/>
            <w:hideMark/>
          </w:tcPr>
          <w:p w14:paraId="09DF371E" w14:textId="77777777" w:rsidR="0095430C"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95430C" w14:paraId="7BC5CCAF" w14:textId="77777777">
        <w:trPr>
          <w:divId w:val="510997197"/>
          <w:tblCellSpacing w:w="15" w:type="dxa"/>
        </w:trPr>
        <w:tc>
          <w:tcPr>
            <w:tcW w:w="0" w:type="auto"/>
            <w:vAlign w:val="center"/>
            <w:hideMark/>
          </w:tcPr>
          <w:p w14:paraId="144FDA48" w14:textId="77777777" w:rsidR="0095430C" w:rsidRDefault="0095430C">
            <w:pPr>
              <w:rPr>
                <w:rFonts w:eastAsia="Times New Roman"/>
                <w:lang w:val="en-US"/>
              </w:rPr>
            </w:pPr>
          </w:p>
        </w:tc>
        <w:tc>
          <w:tcPr>
            <w:tcW w:w="0" w:type="auto"/>
            <w:vAlign w:val="center"/>
            <w:hideMark/>
          </w:tcPr>
          <w:p w14:paraId="5675AEF5" w14:textId="77777777" w:rsidR="0095430C"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95430C" w14:paraId="49AB4DB6" w14:textId="77777777">
        <w:trPr>
          <w:divId w:val="510997197"/>
          <w:tblCellSpacing w:w="15" w:type="dxa"/>
        </w:trPr>
        <w:tc>
          <w:tcPr>
            <w:tcW w:w="0" w:type="auto"/>
            <w:vAlign w:val="center"/>
            <w:hideMark/>
          </w:tcPr>
          <w:p w14:paraId="6E4A540D" w14:textId="77777777" w:rsidR="0095430C" w:rsidRDefault="0095430C">
            <w:pPr>
              <w:rPr>
                <w:rFonts w:eastAsia="Times New Roman"/>
                <w:lang w:val="en-US"/>
              </w:rPr>
            </w:pPr>
          </w:p>
        </w:tc>
        <w:tc>
          <w:tcPr>
            <w:tcW w:w="0" w:type="auto"/>
            <w:vAlign w:val="center"/>
            <w:hideMark/>
          </w:tcPr>
          <w:p w14:paraId="348767F1" w14:textId="77777777" w:rsidR="0095430C"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95430C" w14:paraId="6589CF96" w14:textId="77777777">
        <w:trPr>
          <w:divId w:val="510997197"/>
          <w:tblCellSpacing w:w="15" w:type="dxa"/>
        </w:trPr>
        <w:tc>
          <w:tcPr>
            <w:tcW w:w="0" w:type="auto"/>
            <w:vAlign w:val="center"/>
            <w:hideMark/>
          </w:tcPr>
          <w:p w14:paraId="4BD10BB2" w14:textId="77777777" w:rsidR="0095430C" w:rsidRDefault="0095430C">
            <w:pPr>
              <w:rPr>
                <w:rFonts w:eastAsia="Times New Roman"/>
                <w:lang w:val="en-US"/>
              </w:rPr>
            </w:pPr>
          </w:p>
        </w:tc>
        <w:tc>
          <w:tcPr>
            <w:tcW w:w="0" w:type="auto"/>
            <w:vAlign w:val="center"/>
            <w:hideMark/>
          </w:tcPr>
          <w:p w14:paraId="2DBA7791" w14:textId="77777777" w:rsidR="0095430C"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95430C" w14:paraId="3915B988" w14:textId="77777777">
        <w:trPr>
          <w:divId w:val="510997197"/>
          <w:tblCellSpacing w:w="15" w:type="dxa"/>
        </w:trPr>
        <w:tc>
          <w:tcPr>
            <w:tcW w:w="0" w:type="auto"/>
            <w:vAlign w:val="center"/>
            <w:hideMark/>
          </w:tcPr>
          <w:p w14:paraId="72EDAC7E" w14:textId="77777777" w:rsidR="0095430C" w:rsidRDefault="0095430C">
            <w:pPr>
              <w:rPr>
                <w:rFonts w:eastAsia="Times New Roman"/>
                <w:lang w:val="en-US"/>
              </w:rPr>
            </w:pPr>
          </w:p>
        </w:tc>
        <w:tc>
          <w:tcPr>
            <w:tcW w:w="0" w:type="auto"/>
            <w:vAlign w:val="center"/>
            <w:hideMark/>
          </w:tcPr>
          <w:p w14:paraId="22FF5968" w14:textId="77777777" w:rsidR="0095430C"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95430C" w14:paraId="1024ECB3" w14:textId="77777777">
        <w:trPr>
          <w:divId w:val="510997197"/>
          <w:tblCellSpacing w:w="15" w:type="dxa"/>
        </w:trPr>
        <w:tc>
          <w:tcPr>
            <w:tcW w:w="0" w:type="auto"/>
            <w:vAlign w:val="center"/>
            <w:hideMark/>
          </w:tcPr>
          <w:p w14:paraId="117B6C94" w14:textId="77777777" w:rsidR="0095430C" w:rsidRDefault="0095430C">
            <w:pPr>
              <w:rPr>
                <w:rFonts w:eastAsia="Times New Roman"/>
                <w:lang w:val="en-US"/>
              </w:rPr>
            </w:pPr>
          </w:p>
        </w:tc>
        <w:tc>
          <w:tcPr>
            <w:tcW w:w="0" w:type="auto"/>
            <w:vAlign w:val="center"/>
            <w:hideMark/>
          </w:tcPr>
          <w:p w14:paraId="470118E5" w14:textId="77777777" w:rsidR="0095430C"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95430C" w14:paraId="21505511" w14:textId="77777777">
        <w:trPr>
          <w:divId w:val="510997197"/>
          <w:tblCellSpacing w:w="15" w:type="dxa"/>
        </w:trPr>
        <w:tc>
          <w:tcPr>
            <w:tcW w:w="0" w:type="auto"/>
            <w:vAlign w:val="center"/>
            <w:hideMark/>
          </w:tcPr>
          <w:p w14:paraId="73994AE4" w14:textId="77777777" w:rsidR="0095430C" w:rsidRDefault="0095430C">
            <w:pPr>
              <w:rPr>
                <w:rFonts w:eastAsia="Times New Roman"/>
                <w:lang w:val="en-US"/>
              </w:rPr>
            </w:pPr>
          </w:p>
        </w:tc>
        <w:tc>
          <w:tcPr>
            <w:tcW w:w="0" w:type="auto"/>
            <w:vAlign w:val="center"/>
            <w:hideMark/>
          </w:tcPr>
          <w:p w14:paraId="5ADB120D" w14:textId="77777777" w:rsidR="0095430C"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95430C" w14:paraId="1719285C" w14:textId="77777777">
        <w:trPr>
          <w:divId w:val="510997197"/>
          <w:tblCellSpacing w:w="15" w:type="dxa"/>
        </w:trPr>
        <w:tc>
          <w:tcPr>
            <w:tcW w:w="0" w:type="auto"/>
            <w:vAlign w:val="center"/>
            <w:hideMark/>
          </w:tcPr>
          <w:p w14:paraId="21DC2693" w14:textId="77777777" w:rsidR="0095430C" w:rsidRDefault="0095430C">
            <w:pPr>
              <w:rPr>
                <w:rFonts w:eastAsia="Times New Roman"/>
                <w:lang w:val="en-US"/>
              </w:rPr>
            </w:pPr>
          </w:p>
        </w:tc>
        <w:tc>
          <w:tcPr>
            <w:tcW w:w="0" w:type="auto"/>
            <w:vAlign w:val="center"/>
            <w:hideMark/>
          </w:tcPr>
          <w:p w14:paraId="15C08E20" w14:textId="77777777" w:rsidR="0095430C"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95430C" w14:paraId="4E317938" w14:textId="77777777">
        <w:trPr>
          <w:divId w:val="510997197"/>
          <w:tblCellSpacing w:w="15" w:type="dxa"/>
        </w:trPr>
        <w:tc>
          <w:tcPr>
            <w:tcW w:w="0" w:type="auto"/>
            <w:vAlign w:val="center"/>
            <w:hideMark/>
          </w:tcPr>
          <w:p w14:paraId="3B2E16E2" w14:textId="77777777" w:rsidR="0095430C" w:rsidRDefault="0095430C">
            <w:pPr>
              <w:rPr>
                <w:rFonts w:eastAsia="Times New Roman"/>
                <w:lang w:val="en-US"/>
              </w:rPr>
            </w:pPr>
          </w:p>
        </w:tc>
        <w:tc>
          <w:tcPr>
            <w:tcW w:w="0" w:type="auto"/>
            <w:vAlign w:val="center"/>
            <w:hideMark/>
          </w:tcPr>
          <w:p w14:paraId="72309E30" w14:textId="77777777" w:rsidR="0095430C"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95430C" w14:paraId="7B08895E" w14:textId="77777777">
        <w:trPr>
          <w:divId w:val="510997197"/>
          <w:tblCellSpacing w:w="15" w:type="dxa"/>
        </w:trPr>
        <w:tc>
          <w:tcPr>
            <w:tcW w:w="0" w:type="auto"/>
            <w:vAlign w:val="center"/>
            <w:hideMark/>
          </w:tcPr>
          <w:p w14:paraId="5B0434D4" w14:textId="77777777" w:rsidR="0095430C" w:rsidRDefault="0095430C">
            <w:pPr>
              <w:rPr>
                <w:rFonts w:eastAsia="Times New Roman"/>
                <w:lang w:val="en-US"/>
              </w:rPr>
            </w:pPr>
          </w:p>
        </w:tc>
        <w:tc>
          <w:tcPr>
            <w:tcW w:w="0" w:type="auto"/>
            <w:vAlign w:val="center"/>
            <w:hideMark/>
          </w:tcPr>
          <w:p w14:paraId="4B6BA0E7" w14:textId="77777777" w:rsidR="0095430C"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95430C" w14:paraId="27975B34" w14:textId="77777777">
        <w:trPr>
          <w:divId w:val="510997197"/>
          <w:tblCellSpacing w:w="15" w:type="dxa"/>
        </w:trPr>
        <w:tc>
          <w:tcPr>
            <w:tcW w:w="0" w:type="auto"/>
            <w:vAlign w:val="center"/>
            <w:hideMark/>
          </w:tcPr>
          <w:p w14:paraId="118AD7FB" w14:textId="77777777" w:rsidR="0095430C" w:rsidRDefault="0095430C">
            <w:pPr>
              <w:rPr>
                <w:rFonts w:eastAsia="Times New Roman"/>
                <w:lang w:val="en-US"/>
              </w:rPr>
            </w:pPr>
          </w:p>
        </w:tc>
        <w:tc>
          <w:tcPr>
            <w:tcW w:w="0" w:type="auto"/>
            <w:vAlign w:val="center"/>
            <w:hideMark/>
          </w:tcPr>
          <w:p w14:paraId="168C8357" w14:textId="77777777" w:rsidR="0095430C"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95430C" w14:paraId="58730B46" w14:textId="77777777">
        <w:trPr>
          <w:divId w:val="510997197"/>
          <w:tblCellSpacing w:w="15" w:type="dxa"/>
        </w:trPr>
        <w:tc>
          <w:tcPr>
            <w:tcW w:w="0" w:type="auto"/>
            <w:vAlign w:val="center"/>
            <w:hideMark/>
          </w:tcPr>
          <w:p w14:paraId="74928F03" w14:textId="77777777" w:rsidR="0095430C" w:rsidRDefault="0095430C">
            <w:pPr>
              <w:rPr>
                <w:rFonts w:eastAsia="Times New Roman"/>
                <w:lang w:val="en-US"/>
              </w:rPr>
            </w:pPr>
          </w:p>
        </w:tc>
        <w:tc>
          <w:tcPr>
            <w:tcW w:w="0" w:type="auto"/>
            <w:vAlign w:val="center"/>
            <w:hideMark/>
          </w:tcPr>
          <w:p w14:paraId="35855DFA" w14:textId="77777777" w:rsidR="0095430C"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95430C" w14:paraId="15879CF9" w14:textId="77777777">
        <w:trPr>
          <w:divId w:val="510997197"/>
          <w:tblCellSpacing w:w="15" w:type="dxa"/>
        </w:trPr>
        <w:tc>
          <w:tcPr>
            <w:tcW w:w="0" w:type="auto"/>
            <w:vAlign w:val="center"/>
            <w:hideMark/>
          </w:tcPr>
          <w:p w14:paraId="508452E5" w14:textId="77777777" w:rsidR="0095430C" w:rsidRDefault="0095430C">
            <w:pPr>
              <w:rPr>
                <w:rFonts w:eastAsia="Times New Roman"/>
                <w:lang w:val="en-US"/>
              </w:rPr>
            </w:pPr>
          </w:p>
        </w:tc>
        <w:tc>
          <w:tcPr>
            <w:tcW w:w="0" w:type="auto"/>
            <w:vAlign w:val="center"/>
            <w:hideMark/>
          </w:tcPr>
          <w:p w14:paraId="7F6D0C8E" w14:textId="77777777" w:rsidR="0095430C"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95430C" w14:paraId="0526BC19" w14:textId="77777777">
        <w:trPr>
          <w:divId w:val="510997197"/>
          <w:tblCellSpacing w:w="15" w:type="dxa"/>
        </w:trPr>
        <w:tc>
          <w:tcPr>
            <w:tcW w:w="0" w:type="auto"/>
            <w:vAlign w:val="center"/>
            <w:hideMark/>
          </w:tcPr>
          <w:p w14:paraId="0E9DB9D4" w14:textId="77777777" w:rsidR="0095430C" w:rsidRDefault="0095430C">
            <w:pPr>
              <w:rPr>
                <w:rFonts w:eastAsia="Times New Roman"/>
                <w:lang w:val="en-US"/>
              </w:rPr>
            </w:pPr>
          </w:p>
        </w:tc>
        <w:tc>
          <w:tcPr>
            <w:tcW w:w="0" w:type="auto"/>
            <w:vAlign w:val="center"/>
            <w:hideMark/>
          </w:tcPr>
          <w:p w14:paraId="53EEA46D" w14:textId="77777777" w:rsidR="0095430C"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95430C" w14:paraId="4AB7D8EB" w14:textId="77777777">
        <w:trPr>
          <w:divId w:val="510997197"/>
          <w:tblCellSpacing w:w="15" w:type="dxa"/>
        </w:trPr>
        <w:tc>
          <w:tcPr>
            <w:tcW w:w="0" w:type="auto"/>
            <w:vAlign w:val="center"/>
            <w:hideMark/>
          </w:tcPr>
          <w:p w14:paraId="3A0ABE09" w14:textId="77777777" w:rsidR="0095430C" w:rsidRDefault="0095430C">
            <w:pPr>
              <w:rPr>
                <w:rFonts w:eastAsia="Times New Roman"/>
                <w:lang w:val="en-US"/>
              </w:rPr>
            </w:pPr>
          </w:p>
        </w:tc>
        <w:tc>
          <w:tcPr>
            <w:tcW w:w="0" w:type="auto"/>
            <w:vAlign w:val="center"/>
            <w:hideMark/>
          </w:tcPr>
          <w:p w14:paraId="49292687" w14:textId="77777777" w:rsidR="0095430C"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95430C" w14:paraId="56A58F0C" w14:textId="77777777">
        <w:trPr>
          <w:divId w:val="510997197"/>
          <w:tblCellSpacing w:w="15" w:type="dxa"/>
        </w:trPr>
        <w:tc>
          <w:tcPr>
            <w:tcW w:w="0" w:type="auto"/>
            <w:vAlign w:val="center"/>
            <w:hideMark/>
          </w:tcPr>
          <w:p w14:paraId="0A097AFA" w14:textId="77777777" w:rsidR="0095430C" w:rsidRDefault="0095430C">
            <w:pPr>
              <w:rPr>
                <w:rFonts w:eastAsia="Times New Roman"/>
                <w:lang w:val="en-US"/>
              </w:rPr>
            </w:pPr>
          </w:p>
        </w:tc>
        <w:tc>
          <w:tcPr>
            <w:tcW w:w="0" w:type="auto"/>
            <w:vAlign w:val="center"/>
            <w:hideMark/>
          </w:tcPr>
          <w:p w14:paraId="28BF86DD" w14:textId="77777777" w:rsidR="0095430C"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95430C" w14:paraId="65C1FBC5" w14:textId="77777777">
        <w:trPr>
          <w:divId w:val="510997197"/>
          <w:tblCellSpacing w:w="15" w:type="dxa"/>
        </w:trPr>
        <w:tc>
          <w:tcPr>
            <w:tcW w:w="0" w:type="auto"/>
            <w:vAlign w:val="center"/>
            <w:hideMark/>
          </w:tcPr>
          <w:p w14:paraId="286D9322" w14:textId="77777777" w:rsidR="0095430C" w:rsidRDefault="0095430C">
            <w:pPr>
              <w:rPr>
                <w:rFonts w:eastAsia="Times New Roman"/>
                <w:lang w:val="en-US"/>
              </w:rPr>
            </w:pPr>
          </w:p>
        </w:tc>
        <w:tc>
          <w:tcPr>
            <w:tcW w:w="0" w:type="auto"/>
            <w:vAlign w:val="center"/>
            <w:hideMark/>
          </w:tcPr>
          <w:p w14:paraId="0EB235AE" w14:textId="77777777" w:rsidR="0095430C"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95430C" w14:paraId="72A311CC" w14:textId="77777777">
        <w:trPr>
          <w:divId w:val="510997197"/>
          <w:tblCellSpacing w:w="15" w:type="dxa"/>
        </w:trPr>
        <w:tc>
          <w:tcPr>
            <w:tcW w:w="0" w:type="auto"/>
            <w:vAlign w:val="center"/>
            <w:hideMark/>
          </w:tcPr>
          <w:p w14:paraId="5DE4B12C" w14:textId="77777777" w:rsidR="0095430C" w:rsidRDefault="0095430C">
            <w:pPr>
              <w:rPr>
                <w:rFonts w:eastAsia="Times New Roman"/>
                <w:lang w:val="en-US"/>
              </w:rPr>
            </w:pPr>
          </w:p>
        </w:tc>
        <w:tc>
          <w:tcPr>
            <w:tcW w:w="0" w:type="auto"/>
            <w:vAlign w:val="center"/>
            <w:hideMark/>
          </w:tcPr>
          <w:p w14:paraId="296DC173" w14:textId="77777777" w:rsidR="0095430C"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95430C" w14:paraId="0E916FF4" w14:textId="77777777">
        <w:trPr>
          <w:divId w:val="510997197"/>
          <w:tblCellSpacing w:w="15" w:type="dxa"/>
        </w:trPr>
        <w:tc>
          <w:tcPr>
            <w:tcW w:w="0" w:type="auto"/>
            <w:vAlign w:val="center"/>
            <w:hideMark/>
          </w:tcPr>
          <w:p w14:paraId="74EEA1B6" w14:textId="77777777" w:rsidR="0095430C" w:rsidRDefault="0095430C">
            <w:pPr>
              <w:rPr>
                <w:rFonts w:eastAsia="Times New Roman"/>
                <w:lang w:val="en-US"/>
              </w:rPr>
            </w:pPr>
          </w:p>
        </w:tc>
        <w:tc>
          <w:tcPr>
            <w:tcW w:w="0" w:type="auto"/>
            <w:vAlign w:val="center"/>
            <w:hideMark/>
          </w:tcPr>
          <w:p w14:paraId="01BEC4D2" w14:textId="77777777" w:rsidR="0095430C"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95430C" w14:paraId="1C375E86" w14:textId="77777777">
        <w:trPr>
          <w:divId w:val="510997197"/>
          <w:tblCellSpacing w:w="15" w:type="dxa"/>
        </w:trPr>
        <w:tc>
          <w:tcPr>
            <w:tcW w:w="0" w:type="auto"/>
            <w:vAlign w:val="center"/>
            <w:hideMark/>
          </w:tcPr>
          <w:p w14:paraId="7C8097F1" w14:textId="77777777" w:rsidR="0095430C" w:rsidRDefault="0095430C">
            <w:pPr>
              <w:rPr>
                <w:rFonts w:eastAsia="Times New Roman"/>
                <w:lang w:val="en-US"/>
              </w:rPr>
            </w:pPr>
          </w:p>
        </w:tc>
        <w:tc>
          <w:tcPr>
            <w:tcW w:w="0" w:type="auto"/>
            <w:vAlign w:val="center"/>
            <w:hideMark/>
          </w:tcPr>
          <w:p w14:paraId="6C51E126" w14:textId="77777777" w:rsidR="0095430C"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95430C" w14:paraId="615373EB" w14:textId="77777777">
        <w:trPr>
          <w:divId w:val="510997197"/>
          <w:tblCellSpacing w:w="15" w:type="dxa"/>
        </w:trPr>
        <w:tc>
          <w:tcPr>
            <w:tcW w:w="0" w:type="auto"/>
            <w:vAlign w:val="center"/>
            <w:hideMark/>
          </w:tcPr>
          <w:p w14:paraId="13320DEE" w14:textId="77777777" w:rsidR="0095430C" w:rsidRDefault="0095430C">
            <w:pPr>
              <w:rPr>
                <w:rFonts w:eastAsia="Times New Roman"/>
                <w:lang w:val="en-US"/>
              </w:rPr>
            </w:pPr>
          </w:p>
        </w:tc>
        <w:tc>
          <w:tcPr>
            <w:tcW w:w="0" w:type="auto"/>
            <w:vAlign w:val="center"/>
            <w:hideMark/>
          </w:tcPr>
          <w:p w14:paraId="024D0F5F" w14:textId="77777777" w:rsidR="0095430C"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95430C" w14:paraId="417C18AA" w14:textId="77777777">
        <w:trPr>
          <w:divId w:val="510997197"/>
          <w:tblCellSpacing w:w="15" w:type="dxa"/>
        </w:trPr>
        <w:tc>
          <w:tcPr>
            <w:tcW w:w="0" w:type="auto"/>
            <w:vAlign w:val="center"/>
            <w:hideMark/>
          </w:tcPr>
          <w:p w14:paraId="5992F85B" w14:textId="77777777" w:rsidR="0095430C" w:rsidRDefault="0095430C">
            <w:pPr>
              <w:rPr>
                <w:rFonts w:eastAsia="Times New Roman"/>
                <w:lang w:val="en-US"/>
              </w:rPr>
            </w:pPr>
          </w:p>
        </w:tc>
        <w:tc>
          <w:tcPr>
            <w:tcW w:w="0" w:type="auto"/>
            <w:vAlign w:val="center"/>
            <w:hideMark/>
          </w:tcPr>
          <w:p w14:paraId="764EA0CF" w14:textId="77777777" w:rsidR="0095430C"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95430C" w14:paraId="00509609" w14:textId="77777777">
        <w:trPr>
          <w:divId w:val="510997197"/>
          <w:tblCellSpacing w:w="15" w:type="dxa"/>
        </w:trPr>
        <w:tc>
          <w:tcPr>
            <w:tcW w:w="0" w:type="auto"/>
            <w:vAlign w:val="center"/>
            <w:hideMark/>
          </w:tcPr>
          <w:p w14:paraId="50CB0826" w14:textId="77777777" w:rsidR="0095430C" w:rsidRDefault="0095430C">
            <w:pPr>
              <w:rPr>
                <w:rFonts w:eastAsia="Times New Roman"/>
                <w:lang w:val="en-US"/>
              </w:rPr>
            </w:pPr>
          </w:p>
        </w:tc>
        <w:tc>
          <w:tcPr>
            <w:tcW w:w="0" w:type="auto"/>
            <w:vAlign w:val="center"/>
            <w:hideMark/>
          </w:tcPr>
          <w:p w14:paraId="18048435" w14:textId="77777777" w:rsidR="0095430C"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95430C" w14:paraId="7E781656" w14:textId="77777777">
        <w:trPr>
          <w:divId w:val="510997197"/>
          <w:tblCellSpacing w:w="15" w:type="dxa"/>
        </w:trPr>
        <w:tc>
          <w:tcPr>
            <w:tcW w:w="0" w:type="auto"/>
            <w:vAlign w:val="center"/>
            <w:hideMark/>
          </w:tcPr>
          <w:p w14:paraId="2E989443" w14:textId="77777777" w:rsidR="0095430C" w:rsidRDefault="0095430C">
            <w:pPr>
              <w:rPr>
                <w:rFonts w:eastAsia="Times New Roman"/>
                <w:lang w:val="en-US"/>
              </w:rPr>
            </w:pPr>
          </w:p>
        </w:tc>
        <w:tc>
          <w:tcPr>
            <w:tcW w:w="0" w:type="auto"/>
            <w:vAlign w:val="center"/>
            <w:hideMark/>
          </w:tcPr>
          <w:p w14:paraId="2E7CA2A3" w14:textId="77777777" w:rsidR="0095430C"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95430C" w14:paraId="3744E3C0" w14:textId="77777777">
        <w:trPr>
          <w:divId w:val="510997197"/>
          <w:tblCellSpacing w:w="15" w:type="dxa"/>
        </w:trPr>
        <w:tc>
          <w:tcPr>
            <w:tcW w:w="0" w:type="auto"/>
            <w:vAlign w:val="center"/>
            <w:hideMark/>
          </w:tcPr>
          <w:p w14:paraId="5FFDDA40" w14:textId="77777777" w:rsidR="0095430C" w:rsidRDefault="0095430C">
            <w:pPr>
              <w:rPr>
                <w:rFonts w:eastAsia="Times New Roman"/>
                <w:lang w:val="en-US"/>
              </w:rPr>
            </w:pPr>
          </w:p>
        </w:tc>
        <w:tc>
          <w:tcPr>
            <w:tcW w:w="0" w:type="auto"/>
            <w:vAlign w:val="center"/>
            <w:hideMark/>
          </w:tcPr>
          <w:p w14:paraId="28AAB094" w14:textId="77777777" w:rsidR="0095430C"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95430C" w14:paraId="3AB923E5" w14:textId="77777777">
        <w:trPr>
          <w:divId w:val="510997197"/>
          <w:tblCellSpacing w:w="15" w:type="dxa"/>
        </w:trPr>
        <w:tc>
          <w:tcPr>
            <w:tcW w:w="0" w:type="auto"/>
            <w:vAlign w:val="center"/>
            <w:hideMark/>
          </w:tcPr>
          <w:p w14:paraId="68E20940" w14:textId="77777777" w:rsidR="0095430C" w:rsidRDefault="0095430C">
            <w:pPr>
              <w:rPr>
                <w:rFonts w:eastAsia="Times New Roman"/>
                <w:lang w:val="en-US"/>
              </w:rPr>
            </w:pPr>
          </w:p>
        </w:tc>
        <w:tc>
          <w:tcPr>
            <w:tcW w:w="0" w:type="auto"/>
            <w:vAlign w:val="center"/>
            <w:hideMark/>
          </w:tcPr>
          <w:p w14:paraId="4289C78C" w14:textId="77777777" w:rsidR="0095430C"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95430C" w14:paraId="59C93D86" w14:textId="77777777">
        <w:trPr>
          <w:divId w:val="510997197"/>
          <w:tblCellSpacing w:w="15" w:type="dxa"/>
        </w:trPr>
        <w:tc>
          <w:tcPr>
            <w:tcW w:w="0" w:type="auto"/>
            <w:vAlign w:val="center"/>
            <w:hideMark/>
          </w:tcPr>
          <w:p w14:paraId="6BA2E074" w14:textId="77777777" w:rsidR="0095430C" w:rsidRDefault="0095430C">
            <w:pPr>
              <w:rPr>
                <w:rFonts w:eastAsia="Times New Roman"/>
                <w:lang w:val="en-US"/>
              </w:rPr>
            </w:pPr>
          </w:p>
        </w:tc>
        <w:tc>
          <w:tcPr>
            <w:tcW w:w="0" w:type="auto"/>
            <w:vAlign w:val="center"/>
            <w:hideMark/>
          </w:tcPr>
          <w:p w14:paraId="6289C14B" w14:textId="77777777" w:rsidR="0095430C"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95430C" w14:paraId="5D7DE994" w14:textId="77777777">
        <w:trPr>
          <w:divId w:val="510997197"/>
          <w:tblCellSpacing w:w="15" w:type="dxa"/>
        </w:trPr>
        <w:tc>
          <w:tcPr>
            <w:tcW w:w="0" w:type="auto"/>
            <w:vAlign w:val="center"/>
            <w:hideMark/>
          </w:tcPr>
          <w:p w14:paraId="184A315F" w14:textId="77777777" w:rsidR="0095430C" w:rsidRDefault="0095430C">
            <w:pPr>
              <w:rPr>
                <w:rFonts w:eastAsia="Times New Roman"/>
                <w:lang w:val="en-US"/>
              </w:rPr>
            </w:pPr>
          </w:p>
        </w:tc>
        <w:tc>
          <w:tcPr>
            <w:tcW w:w="0" w:type="auto"/>
            <w:vAlign w:val="center"/>
            <w:hideMark/>
          </w:tcPr>
          <w:p w14:paraId="7154CE5E" w14:textId="77777777" w:rsidR="0095430C"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95430C" w14:paraId="72FC65A2" w14:textId="77777777">
        <w:trPr>
          <w:divId w:val="510997197"/>
          <w:tblCellSpacing w:w="15" w:type="dxa"/>
        </w:trPr>
        <w:tc>
          <w:tcPr>
            <w:tcW w:w="0" w:type="auto"/>
            <w:vAlign w:val="center"/>
            <w:hideMark/>
          </w:tcPr>
          <w:p w14:paraId="4276AF4D" w14:textId="77777777" w:rsidR="0095430C" w:rsidRDefault="0095430C">
            <w:pPr>
              <w:rPr>
                <w:rFonts w:eastAsia="Times New Roman"/>
                <w:lang w:val="en-US"/>
              </w:rPr>
            </w:pPr>
          </w:p>
        </w:tc>
        <w:tc>
          <w:tcPr>
            <w:tcW w:w="0" w:type="auto"/>
            <w:vAlign w:val="center"/>
            <w:hideMark/>
          </w:tcPr>
          <w:p w14:paraId="5E300353" w14:textId="77777777" w:rsidR="0095430C"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95430C" w14:paraId="66B6FD21" w14:textId="77777777">
        <w:trPr>
          <w:divId w:val="510997197"/>
          <w:tblCellSpacing w:w="15" w:type="dxa"/>
        </w:trPr>
        <w:tc>
          <w:tcPr>
            <w:tcW w:w="0" w:type="auto"/>
            <w:vAlign w:val="center"/>
            <w:hideMark/>
          </w:tcPr>
          <w:p w14:paraId="57D3F9ED" w14:textId="77777777" w:rsidR="0095430C" w:rsidRDefault="0095430C">
            <w:pPr>
              <w:rPr>
                <w:rFonts w:eastAsia="Times New Roman"/>
                <w:lang w:val="en-US"/>
              </w:rPr>
            </w:pPr>
          </w:p>
        </w:tc>
        <w:tc>
          <w:tcPr>
            <w:tcW w:w="0" w:type="auto"/>
            <w:vAlign w:val="center"/>
            <w:hideMark/>
          </w:tcPr>
          <w:p w14:paraId="7A27DF85" w14:textId="77777777" w:rsidR="0095430C"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95430C" w14:paraId="6CD03E68" w14:textId="77777777">
        <w:trPr>
          <w:divId w:val="510997197"/>
          <w:tblCellSpacing w:w="15" w:type="dxa"/>
        </w:trPr>
        <w:tc>
          <w:tcPr>
            <w:tcW w:w="0" w:type="auto"/>
            <w:vAlign w:val="center"/>
            <w:hideMark/>
          </w:tcPr>
          <w:p w14:paraId="1519D918" w14:textId="77777777" w:rsidR="0095430C" w:rsidRDefault="0095430C">
            <w:pPr>
              <w:rPr>
                <w:rFonts w:eastAsia="Times New Roman"/>
                <w:lang w:val="en-US"/>
              </w:rPr>
            </w:pPr>
          </w:p>
        </w:tc>
        <w:tc>
          <w:tcPr>
            <w:tcW w:w="0" w:type="auto"/>
            <w:vAlign w:val="center"/>
            <w:hideMark/>
          </w:tcPr>
          <w:p w14:paraId="1BAA3C19" w14:textId="77777777" w:rsidR="0095430C"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95430C" w14:paraId="64628BFC" w14:textId="77777777">
        <w:trPr>
          <w:divId w:val="510997197"/>
          <w:tblCellSpacing w:w="15" w:type="dxa"/>
        </w:trPr>
        <w:tc>
          <w:tcPr>
            <w:tcW w:w="0" w:type="auto"/>
            <w:vAlign w:val="center"/>
            <w:hideMark/>
          </w:tcPr>
          <w:p w14:paraId="0BF705E2" w14:textId="77777777" w:rsidR="0095430C" w:rsidRDefault="0095430C">
            <w:pPr>
              <w:rPr>
                <w:rFonts w:eastAsia="Times New Roman"/>
                <w:lang w:val="en-US"/>
              </w:rPr>
            </w:pPr>
          </w:p>
        </w:tc>
        <w:tc>
          <w:tcPr>
            <w:tcW w:w="0" w:type="auto"/>
            <w:vAlign w:val="center"/>
            <w:hideMark/>
          </w:tcPr>
          <w:p w14:paraId="1EA96A5F" w14:textId="77777777" w:rsidR="0095430C"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95430C" w14:paraId="7D1ED3E6" w14:textId="77777777">
        <w:trPr>
          <w:divId w:val="510997197"/>
          <w:tblCellSpacing w:w="15" w:type="dxa"/>
        </w:trPr>
        <w:tc>
          <w:tcPr>
            <w:tcW w:w="0" w:type="auto"/>
            <w:vAlign w:val="center"/>
            <w:hideMark/>
          </w:tcPr>
          <w:p w14:paraId="33A13BB5" w14:textId="77777777" w:rsidR="0095430C" w:rsidRDefault="0095430C">
            <w:pPr>
              <w:rPr>
                <w:rFonts w:eastAsia="Times New Roman"/>
                <w:lang w:val="en-US"/>
              </w:rPr>
            </w:pPr>
          </w:p>
        </w:tc>
        <w:tc>
          <w:tcPr>
            <w:tcW w:w="0" w:type="auto"/>
            <w:vAlign w:val="center"/>
            <w:hideMark/>
          </w:tcPr>
          <w:p w14:paraId="4B7C5D94" w14:textId="77777777" w:rsidR="0095430C"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95430C" w14:paraId="1FA4EF4B" w14:textId="77777777">
        <w:trPr>
          <w:divId w:val="510997197"/>
          <w:tblCellSpacing w:w="15" w:type="dxa"/>
        </w:trPr>
        <w:tc>
          <w:tcPr>
            <w:tcW w:w="0" w:type="auto"/>
            <w:vAlign w:val="center"/>
            <w:hideMark/>
          </w:tcPr>
          <w:p w14:paraId="22B4164B" w14:textId="77777777" w:rsidR="0095430C" w:rsidRDefault="0095430C">
            <w:pPr>
              <w:rPr>
                <w:rFonts w:eastAsia="Times New Roman"/>
                <w:lang w:val="en-US"/>
              </w:rPr>
            </w:pPr>
          </w:p>
        </w:tc>
        <w:tc>
          <w:tcPr>
            <w:tcW w:w="0" w:type="auto"/>
            <w:vAlign w:val="center"/>
            <w:hideMark/>
          </w:tcPr>
          <w:p w14:paraId="71C7F8E9" w14:textId="77777777" w:rsidR="0095430C"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95430C" w14:paraId="6339E0B2" w14:textId="77777777">
        <w:trPr>
          <w:divId w:val="510997197"/>
          <w:tblCellSpacing w:w="15" w:type="dxa"/>
        </w:trPr>
        <w:tc>
          <w:tcPr>
            <w:tcW w:w="0" w:type="auto"/>
            <w:vAlign w:val="center"/>
            <w:hideMark/>
          </w:tcPr>
          <w:p w14:paraId="157CD269" w14:textId="77777777" w:rsidR="0095430C" w:rsidRDefault="0095430C">
            <w:pPr>
              <w:rPr>
                <w:rFonts w:eastAsia="Times New Roman"/>
                <w:lang w:val="en-US"/>
              </w:rPr>
            </w:pPr>
          </w:p>
        </w:tc>
        <w:tc>
          <w:tcPr>
            <w:tcW w:w="0" w:type="auto"/>
            <w:vAlign w:val="center"/>
            <w:hideMark/>
          </w:tcPr>
          <w:p w14:paraId="70A0C887" w14:textId="77777777" w:rsidR="0095430C"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95430C" w14:paraId="3EE8A6D4" w14:textId="77777777">
        <w:trPr>
          <w:divId w:val="510997197"/>
          <w:tblCellSpacing w:w="15" w:type="dxa"/>
        </w:trPr>
        <w:tc>
          <w:tcPr>
            <w:tcW w:w="0" w:type="auto"/>
            <w:vAlign w:val="center"/>
            <w:hideMark/>
          </w:tcPr>
          <w:p w14:paraId="3E6DFE08" w14:textId="77777777" w:rsidR="0095430C" w:rsidRDefault="0095430C">
            <w:pPr>
              <w:rPr>
                <w:rFonts w:eastAsia="Times New Roman"/>
                <w:lang w:val="en-US"/>
              </w:rPr>
            </w:pPr>
          </w:p>
        </w:tc>
        <w:tc>
          <w:tcPr>
            <w:tcW w:w="0" w:type="auto"/>
            <w:vAlign w:val="center"/>
            <w:hideMark/>
          </w:tcPr>
          <w:p w14:paraId="1CB74BEE" w14:textId="77777777" w:rsidR="0095430C"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95430C" w14:paraId="187D2721" w14:textId="77777777">
        <w:trPr>
          <w:divId w:val="510997197"/>
          <w:tblCellSpacing w:w="15" w:type="dxa"/>
        </w:trPr>
        <w:tc>
          <w:tcPr>
            <w:tcW w:w="0" w:type="auto"/>
            <w:vAlign w:val="center"/>
            <w:hideMark/>
          </w:tcPr>
          <w:p w14:paraId="7E54E3C9" w14:textId="77777777" w:rsidR="0095430C" w:rsidRDefault="0095430C">
            <w:pPr>
              <w:rPr>
                <w:rFonts w:eastAsia="Times New Roman"/>
                <w:lang w:val="en-US"/>
              </w:rPr>
            </w:pPr>
          </w:p>
        </w:tc>
        <w:tc>
          <w:tcPr>
            <w:tcW w:w="0" w:type="auto"/>
            <w:vAlign w:val="center"/>
            <w:hideMark/>
          </w:tcPr>
          <w:p w14:paraId="19B38EE2" w14:textId="77777777" w:rsidR="0095430C"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95430C" w14:paraId="12BCC047" w14:textId="77777777">
        <w:trPr>
          <w:divId w:val="510997197"/>
          <w:tblCellSpacing w:w="15" w:type="dxa"/>
        </w:trPr>
        <w:tc>
          <w:tcPr>
            <w:tcW w:w="0" w:type="auto"/>
            <w:vAlign w:val="center"/>
            <w:hideMark/>
          </w:tcPr>
          <w:p w14:paraId="1452EB37" w14:textId="77777777" w:rsidR="0095430C" w:rsidRDefault="0095430C">
            <w:pPr>
              <w:rPr>
                <w:rFonts w:eastAsia="Times New Roman"/>
                <w:lang w:val="en-US"/>
              </w:rPr>
            </w:pPr>
          </w:p>
        </w:tc>
        <w:tc>
          <w:tcPr>
            <w:tcW w:w="0" w:type="auto"/>
            <w:vAlign w:val="center"/>
            <w:hideMark/>
          </w:tcPr>
          <w:p w14:paraId="4C1668BC" w14:textId="77777777" w:rsidR="0095430C"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95430C" w14:paraId="5D9BA4C5" w14:textId="77777777">
        <w:trPr>
          <w:divId w:val="510997197"/>
          <w:tblCellSpacing w:w="15" w:type="dxa"/>
        </w:trPr>
        <w:tc>
          <w:tcPr>
            <w:tcW w:w="0" w:type="auto"/>
            <w:vAlign w:val="center"/>
            <w:hideMark/>
          </w:tcPr>
          <w:p w14:paraId="6E291E4F" w14:textId="77777777" w:rsidR="0095430C" w:rsidRDefault="0095430C">
            <w:pPr>
              <w:rPr>
                <w:rFonts w:eastAsia="Times New Roman"/>
                <w:lang w:val="en-US"/>
              </w:rPr>
            </w:pPr>
          </w:p>
        </w:tc>
        <w:tc>
          <w:tcPr>
            <w:tcW w:w="0" w:type="auto"/>
            <w:vAlign w:val="center"/>
            <w:hideMark/>
          </w:tcPr>
          <w:p w14:paraId="3A7CB795" w14:textId="77777777" w:rsidR="0095430C"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95430C" w14:paraId="71EFBD16" w14:textId="77777777">
        <w:trPr>
          <w:divId w:val="510997197"/>
          <w:tblCellSpacing w:w="15" w:type="dxa"/>
        </w:trPr>
        <w:tc>
          <w:tcPr>
            <w:tcW w:w="0" w:type="auto"/>
            <w:vAlign w:val="center"/>
            <w:hideMark/>
          </w:tcPr>
          <w:p w14:paraId="370D0B02" w14:textId="77777777" w:rsidR="0095430C" w:rsidRDefault="0095430C">
            <w:pPr>
              <w:rPr>
                <w:rFonts w:eastAsia="Times New Roman"/>
                <w:lang w:val="en-US"/>
              </w:rPr>
            </w:pPr>
          </w:p>
        </w:tc>
        <w:tc>
          <w:tcPr>
            <w:tcW w:w="0" w:type="auto"/>
            <w:vAlign w:val="center"/>
            <w:hideMark/>
          </w:tcPr>
          <w:p w14:paraId="0A6C25B8" w14:textId="77777777" w:rsidR="0095430C"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95430C" w14:paraId="45A0DFAF" w14:textId="77777777">
        <w:trPr>
          <w:divId w:val="510997197"/>
          <w:tblCellSpacing w:w="15" w:type="dxa"/>
        </w:trPr>
        <w:tc>
          <w:tcPr>
            <w:tcW w:w="0" w:type="auto"/>
            <w:vAlign w:val="center"/>
            <w:hideMark/>
          </w:tcPr>
          <w:p w14:paraId="1535EC81" w14:textId="77777777" w:rsidR="0095430C" w:rsidRDefault="0095430C">
            <w:pPr>
              <w:rPr>
                <w:rFonts w:eastAsia="Times New Roman"/>
                <w:lang w:val="en-US"/>
              </w:rPr>
            </w:pPr>
          </w:p>
        </w:tc>
        <w:tc>
          <w:tcPr>
            <w:tcW w:w="0" w:type="auto"/>
            <w:vAlign w:val="center"/>
            <w:hideMark/>
          </w:tcPr>
          <w:p w14:paraId="50BEDFE9" w14:textId="77777777" w:rsidR="0095430C"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95430C" w14:paraId="32A73284" w14:textId="77777777">
        <w:trPr>
          <w:divId w:val="510997197"/>
          <w:tblCellSpacing w:w="15" w:type="dxa"/>
        </w:trPr>
        <w:tc>
          <w:tcPr>
            <w:tcW w:w="0" w:type="auto"/>
            <w:vAlign w:val="center"/>
            <w:hideMark/>
          </w:tcPr>
          <w:p w14:paraId="47B227F2" w14:textId="77777777" w:rsidR="0095430C" w:rsidRDefault="0095430C">
            <w:pPr>
              <w:rPr>
                <w:rFonts w:eastAsia="Times New Roman"/>
                <w:lang w:val="en-US"/>
              </w:rPr>
            </w:pPr>
          </w:p>
        </w:tc>
        <w:tc>
          <w:tcPr>
            <w:tcW w:w="0" w:type="auto"/>
            <w:vAlign w:val="center"/>
            <w:hideMark/>
          </w:tcPr>
          <w:p w14:paraId="18B353EC" w14:textId="77777777" w:rsidR="0095430C"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95430C" w14:paraId="5935B53E" w14:textId="77777777">
        <w:trPr>
          <w:divId w:val="510997197"/>
          <w:tblCellSpacing w:w="15" w:type="dxa"/>
        </w:trPr>
        <w:tc>
          <w:tcPr>
            <w:tcW w:w="0" w:type="auto"/>
            <w:vAlign w:val="center"/>
            <w:hideMark/>
          </w:tcPr>
          <w:p w14:paraId="5349CB1E" w14:textId="77777777" w:rsidR="0095430C" w:rsidRDefault="0095430C">
            <w:pPr>
              <w:rPr>
                <w:rFonts w:eastAsia="Times New Roman"/>
                <w:lang w:val="en-US"/>
              </w:rPr>
            </w:pPr>
          </w:p>
        </w:tc>
        <w:tc>
          <w:tcPr>
            <w:tcW w:w="0" w:type="auto"/>
            <w:vAlign w:val="center"/>
            <w:hideMark/>
          </w:tcPr>
          <w:p w14:paraId="51021D95" w14:textId="77777777" w:rsidR="0095430C"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95430C" w14:paraId="2DB859EE" w14:textId="77777777">
        <w:trPr>
          <w:divId w:val="510997197"/>
          <w:tblCellSpacing w:w="15" w:type="dxa"/>
        </w:trPr>
        <w:tc>
          <w:tcPr>
            <w:tcW w:w="0" w:type="auto"/>
            <w:vAlign w:val="center"/>
            <w:hideMark/>
          </w:tcPr>
          <w:p w14:paraId="7C76FCBD" w14:textId="77777777" w:rsidR="0095430C" w:rsidRDefault="0095430C">
            <w:pPr>
              <w:rPr>
                <w:rFonts w:eastAsia="Times New Roman"/>
                <w:lang w:val="en-US"/>
              </w:rPr>
            </w:pPr>
          </w:p>
        </w:tc>
        <w:tc>
          <w:tcPr>
            <w:tcW w:w="0" w:type="auto"/>
            <w:vAlign w:val="center"/>
            <w:hideMark/>
          </w:tcPr>
          <w:p w14:paraId="7BCACA1B" w14:textId="77777777" w:rsidR="0095430C"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95430C" w14:paraId="1B952D36" w14:textId="77777777">
        <w:trPr>
          <w:divId w:val="510997197"/>
          <w:tblCellSpacing w:w="15" w:type="dxa"/>
        </w:trPr>
        <w:tc>
          <w:tcPr>
            <w:tcW w:w="0" w:type="auto"/>
            <w:vAlign w:val="center"/>
            <w:hideMark/>
          </w:tcPr>
          <w:p w14:paraId="145EDD80" w14:textId="77777777" w:rsidR="0095430C" w:rsidRDefault="0095430C">
            <w:pPr>
              <w:rPr>
                <w:rFonts w:eastAsia="Times New Roman"/>
                <w:lang w:val="en-US"/>
              </w:rPr>
            </w:pPr>
          </w:p>
        </w:tc>
        <w:tc>
          <w:tcPr>
            <w:tcW w:w="0" w:type="auto"/>
            <w:vAlign w:val="center"/>
            <w:hideMark/>
          </w:tcPr>
          <w:p w14:paraId="16642968" w14:textId="77777777" w:rsidR="0095430C"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95430C" w14:paraId="7674500C" w14:textId="77777777">
        <w:trPr>
          <w:divId w:val="510997197"/>
          <w:tblCellSpacing w:w="15" w:type="dxa"/>
        </w:trPr>
        <w:tc>
          <w:tcPr>
            <w:tcW w:w="0" w:type="auto"/>
            <w:vAlign w:val="center"/>
            <w:hideMark/>
          </w:tcPr>
          <w:p w14:paraId="44F42D76" w14:textId="77777777" w:rsidR="0095430C" w:rsidRDefault="0095430C">
            <w:pPr>
              <w:rPr>
                <w:rFonts w:eastAsia="Times New Roman"/>
                <w:lang w:val="en-US"/>
              </w:rPr>
            </w:pPr>
          </w:p>
        </w:tc>
        <w:tc>
          <w:tcPr>
            <w:tcW w:w="0" w:type="auto"/>
            <w:vAlign w:val="center"/>
            <w:hideMark/>
          </w:tcPr>
          <w:p w14:paraId="6680CE39" w14:textId="77777777" w:rsidR="0095430C"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95430C" w14:paraId="78248A65" w14:textId="77777777">
        <w:trPr>
          <w:divId w:val="510997197"/>
          <w:tblCellSpacing w:w="15" w:type="dxa"/>
        </w:trPr>
        <w:tc>
          <w:tcPr>
            <w:tcW w:w="0" w:type="auto"/>
            <w:vAlign w:val="center"/>
            <w:hideMark/>
          </w:tcPr>
          <w:p w14:paraId="672FD96A" w14:textId="77777777" w:rsidR="0095430C" w:rsidRDefault="0095430C">
            <w:pPr>
              <w:rPr>
                <w:rFonts w:eastAsia="Times New Roman"/>
                <w:lang w:val="en-US"/>
              </w:rPr>
            </w:pPr>
          </w:p>
        </w:tc>
        <w:tc>
          <w:tcPr>
            <w:tcW w:w="0" w:type="auto"/>
            <w:vAlign w:val="center"/>
            <w:hideMark/>
          </w:tcPr>
          <w:p w14:paraId="31B4977E" w14:textId="77777777" w:rsidR="0095430C"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95430C" w14:paraId="2A61A37D" w14:textId="77777777">
        <w:trPr>
          <w:divId w:val="510997197"/>
          <w:tblCellSpacing w:w="15" w:type="dxa"/>
        </w:trPr>
        <w:tc>
          <w:tcPr>
            <w:tcW w:w="0" w:type="auto"/>
            <w:vAlign w:val="center"/>
            <w:hideMark/>
          </w:tcPr>
          <w:p w14:paraId="2CDE4BCA" w14:textId="77777777" w:rsidR="0095430C" w:rsidRDefault="0095430C">
            <w:pPr>
              <w:rPr>
                <w:rFonts w:eastAsia="Times New Roman"/>
                <w:lang w:val="en-US"/>
              </w:rPr>
            </w:pPr>
          </w:p>
        </w:tc>
        <w:tc>
          <w:tcPr>
            <w:tcW w:w="0" w:type="auto"/>
            <w:vAlign w:val="center"/>
            <w:hideMark/>
          </w:tcPr>
          <w:p w14:paraId="670E4B0A" w14:textId="77777777" w:rsidR="0095430C"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95430C" w14:paraId="25C0CBC6" w14:textId="77777777">
        <w:trPr>
          <w:divId w:val="510997197"/>
          <w:tblCellSpacing w:w="15" w:type="dxa"/>
        </w:trPr>
        <w:tc>
          <w:tcPr>
            <w:tcW w:w="0" w:type="auto"/>
            <w:vAlign w:val="center"/>
            <w:hideMark/>
          </w:tcPr>
          <w:p w14:paraId="7EC9B89D" w14:textId="77777777" w:rsidR="0095430C" w:rsidRDefault="0095430C">
            <w:pPr>
              <w:rPr>
                <w:rFonts w:eastAsia="Times New Roman"/>
                <w:lang w:val="en-US"/>
              </w:rPr>
            </w:pPr>
          </w:p>
        </w:tc>
        <w:tc>
          <w:tcPr>
            <w:tcW w:w="0" w:type="auto"/>
            <w:vAlign w:val="center"/>
            <w:hideMark/>
          </w:tcPr>
          <w:p w14:paraId="1BBC66CF" w14:textId="77777777" w:rsidR="0095430C"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course of procedure </w:t>
            </w:r>
          </w:p>
        </w:tc>
      </w:tr>
      <w:tr w:rsidR="0095430C" w14:paraId="6B0492D7" w14:textId="77777777">
        <w:trPr>
          <w:divId w:val="510997197"/>
          <w:tblCellSpacing w:w="15" w:type="dxa"/>
        </w:trPr>
        <w:tc>
          <w:tcPr>
            <w:tcW w:w="0" w:type="auto"/>
            <w:vAlign w:val="center"/>
            <w:hideMark/>
          </w:tcPr>
          <w:p w14:paraId="705623B9" w14:textId="77777777" w:rsidR="0095430C" w:rsidRDefault="0095430C">
            <w:pPr>
              <w:rPr>
                <w:rFonts w:eastAsia="Times New Roman"/>
                <w:lang w:val="en-US"/>
              </w:rPr>
            </w:pPr>
          </w:p>
        </w:tc>
        <w:tc>
          <w:tcPr>
            <w:tcW w:w="0" w:type="auto"/>
            <w:vAlign w:val="center"/>
            <w:hideMark/>
          </w:tcPr>
          <w:p w14:paraId="33A56446" w14:textId="77777777" w:rsidR="0095430C"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95430C" w14:paraId="45C359D9" w14:textId="77777777">
        <w:trPr>
          <w:divId w:val="510997197"/>
          <w:tblCellSpacing w:w="15" w:type="dxa"/>
        </w:trPr>
        <w:tc>
          <w:tcPr>
            <w:tcW w:w="0" w:type="auto"/>
            <w:vAlign w:val="center"/>
            <w:hideMark/>
          </w:tcPr>
          <w:p w14:paraId="298231E6" w14:textId="77777777" w:rsidR="0095430C" w:rsidRDefault="0095430C">
            <w:pPr>
              <w:rPr>
                <w:rFonts w:eastAsia="Times New Roman"/>
                <w:lang w:val="en-US"/>
              </w:rPr>
            </w:pPr>
          </w:p>
        </w:tc>
        <w:tc>
          <w:tcPr>
            <w:tcW w:w="0" w:type="auto"/>
            <w:vAlign w:val="center"/>
            <w:hideMark/>
          </w:tcPr>
          <w:p w14:paraId="02C11EB3" w14:textId="77777777" w:rsidR="0095430C"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95430C" w14:paraId="284E9801" w14:textId="77777777">
        <w:trPr>
          <w:divId w:val="510997197"/>
          <w:tblCellSpacing w:w="15" w:type="dxa"/>
        </w:trPr>
        <w:tc>
          <w:tcPr>
            <w:tcW w:w="0" w:type="auto"/>
            <w:vAlign w:val="center"/>
            <w:hideMark/>
          </w:tcPr>
          <w:p w14:paraId="725AA2BD" w14:textId="77777777" w:rsidR="0095430C" w:rsidRDefault="0095430C">
            <w:pPr>
              <w:rPr>
                <w:rFonts w:eastAsia="Times New Roman"/>
                <w:lang w:val="en-US"/>
              </w:rPr>
            </w:pPr>
          </w:p>
        </w:tc>
        <w:tc>
          <w:tcPr>
            <w:tcW w:w="0" w:type="auto"/>
            <w:vAlign w:val="center"/>
            <w:hideMark/>
          </w:tcPr>
          <w:p w14:paraId="1A221364" w14:textId="77777777" w:rsidR="0095430C"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95430C" w14:paraId="2E1620DF" w14:textId="77777777">
        <w:trPr>
          <w:divId w:val="510997197"/>
          <w:tblCellSpacing w:w="15" w:type="dxa"/>
        </w:trPr>
        <w:tc>
          <w:tcPr>
            <w:tcW w:w="0" w:type="auto"/>
            <w:vAlign w:val="center"/>
            <w:hideMark/>
          </w:tcPr>
          <w:p w14:paraId="6A2A2C70" w14:textId="77777777" w:rsidR="0095430C" w:rsidRDefault="0095430C">
            <w:pPr>
              <w:rPr>
                <w:rFonts w:eastAsia="Times New Roman"/>
                <w:lang w:val="en-US"/>
              </w:rPr>
            </w:pPr>
          </w:p>
        </w:tc>
        <w:tc>
          <w:tcPr>
            <w:tcW w:w="0" w:type="auto"/>
            <w:vAlign w:val="center"/>
            <w:hideMark/>
          </w:tcPr>
          <w:p w14:paraId="6EF7A8DD" w14:textId="77777777" w:rsidR="0095430C"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95430C" w14:paraId="285924D6" w14:textId="77777777">
        <w:trPr>
          <w:divId w:val="510997197"/>
          <w:tblCellSpacing w:w="15" w:type="dxa"/>
        </w:trPr>
        <w:tc>
          <w:tcPr>
            <w:tcW w:w="0" w:type="auto"/>
            <w:vAlign w:val="center"/>
            <w:hideMark/>
          </w:tcPr>
          <w:p w14:paraId="21F7C4C9" w14:textId="77777777" w:rsidR="0095430C" w:rsidRDefault="0095430C">
            <w:pPr>
              <w:rPr>
                <w:rFonts w:eastAsia="Times New Roman"/>
                <w:lang w:val="en-US"/>
              </w:rPr>
            </w:pPr>
          </w:p>
        </w:tc>
        <w:tc>
          <w:tcPr>
            <w:tcW w:w="0" w:type="auto"/>
            <w:vAlign w:val="center"/>
            <w:hideMark/>
          </w:tcPr>
          <w:p w14:paraId="39450838" w14:textId="77777777" w:rsidR="0095430C"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95430C" w14:paraId="371F0EF2" w14:textId="77777777">
        <w:trPr>
          <w:divId w:val="510997197"/>
          <w:tblCellSpacing w:w="15" w:type="dxa"/>
        </w:trPr>
        <w:tc>
          <w:tcPr>
            <w:tcW w:w="0" w:type="auto"/>
            <w:vAlign w:val="center"/>
            <w:hideMark/>
          </w:tcPr>
          <w:p w14:paraId="7EE6ED12" w14:textId="77777777" w:rsidR="0095430C" w:rsidRDefault="0095430C">
            <w:pPr>
              <w:rPr>
                <w:rFonts w:eastAsia="Times New Roman"/>
                <w:lang w:val="en-US"/>
              </w:rPr>
            </w:pPr>
          </w:p>
        </w:tc>
        <w:tc>
          <w:tcPr>
            <w:tcW w:w="0" w:type="auto"/>
            <w:vAlign w:val="center"/>
            <w:hideMark/>
          </w:tcPr>
          <w:p w14:paraId="7C21C8BE" w14:textId="77777777" w:rsidR="0095430C"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95430C" w14:paraId="20162A27" w14:textId="77777777">
        <w:trPr>
          <w:divId w:val="510997197"/>
          <w:tblCellSpacing w:w="15" w:type="dxa"/>
        </w:trPr>
        <w:tc>
          <w:tcPr>
            <w:tcW w:w="0" w:type="auto"/>
            <w:vAlign w:val="center"/>
            <w:hideMark/>
          </w:tcPr>
          <w:p w14:paraId="3D8D1F60" w14:textId="77777777" w:rsidR="0095430C" w:rsidRDefault="0095430C">
            <w:pPr>
              <w:rPr>
                <w:rFonts w:eastAsia="Times New Roman"/>
                <w:lang w:val="en-US"/>
              </w:rPr>
            </w:pPr>
          </w:p>
        </w:tc>
        <w:tc>
          <w:tcPr>
            <w:tcW w:w="0" w:type="auto"/>
            <w:vAlign w:val="center"/>
            <w:hideMark/>
          </w:tcPr>
          <w:p w14:paraId="69F967F6" w14:textId="77777777" w:rsidR="0095430C"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95430C" w14:paraId="4C9D8421" w14:textId="77777777">
        <w:trPr>
          <w:divId w:val="510997197"/>
          <w:tblCellSpacing w:w="15" w:type="dxa"/>
        </w:trPr>
        <w:tc>
          <w:tcPr>
            <w:tcW w:w="0" w:type="auto"/>
            <w:vAlign w:val="center"/>
            <w:hideMark/>
          </w:tcPr>
          <w:p w14:paraId="0D5BCF38" w14:textId="77777777" w:rsidR="0095430C" w:rsidRDefault="0095430C">
            <w:pPr>
              <w:rPr>
                <w:rFonts w:eastAsia="Times New Roman"/>
                <w:lang w:val="en-US"/>
              </w:rPr>
            </w:pPr>
          </w:p>
        </w:tc>
        <w:tc>
          <w:tcPr>
            <w:tcW w:w="0" w:type="auto"/>
            <w:vAlign w:val="center"/>
            <w:hideMark/>
          </w:tcPr>
          <w:p w14:paraId="162961E6" w14:textId="77777777" w:rsidR="0095430C"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95430C" w14:paraId="41E7FFCB" w14:textId="77777777">
        <w:trPr>
          <w:divId w:val="510997197"/>
          <w:tblCellSpacing w:w="15" w:type="dxa"/>
        </w:trPr>
        <w:tc>
          <w:tcPr>
            <w:tcW w:w="0" w:type="auto"/>
            <w:vAlign w:val="center"/>
            <w:hideMark/>
          </w:tcPr>
          <w:p w14:paraId="51E2BC15" w14:textId="77777777" w:rsidR="0095430C" w:rsidRDefault="0095430C">
            <w:pPr>
              <w:rPr>
                <w:rFonts w:eastAsia="Times New Roman"/>
                <w:lang w:val="en-US"/>
              </w:rPr>
            </w:pPr>
          </w:p>
        </w:tc>
        <w:tc>
          <w:tcPr>
            <w:tcW w:w="0" w:type="auto"/>
            <w:vAlign w:val="center"/>
            <w:hideMark/>
          </w:tcPr>
          <w:p w14:paraId="02564028" w14:textId="77777777" w:rsidR="0095430C"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95430C" w14:paraId="46B8A33F" w14:textId="77777777">
        <w:trPr>
          <w:divId w:val="510997197"/>
          <w:tblCellSpacing w:w="15" w:type="dxa"/>
        </w:trPr>
        <w:tc>
          <w:tcPr>
            <w:tcW w:w="0" w:type="auto"/>
            <w:vAlign w:val="center"/>
            <w:hideMark/>
          </w:tcPr>
          <w:p w14:paraId="7C4CF09A" w14:textId="77777777" w:rsidR="0095430C" w:rsidRDefault="0095430C">
            <w:pPr>
              <w:rPr>
                <w:rFonts w:eastAsia="Times New Roman"/>
                <w:lang w:val="en-US"/>
              </w:rPr>
            </w:pPr>
          </w:p>
        </w:tc>
        <w:tc>
          <w:tcPr>
            <w:tcW w:w="0" w:type="auto"/>
            <w:vAlign w:val="center"/>
            <w:hideMark/>
          </w:tcPr>
          <w:p w14:paraId="2EB73D55" w14:textId="77777777" w:rsidR="0095430C"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95430C" w14:paraId="4CF1AD24" w14:textId="77777777">
        <w:trPr>
          <w:divId w:val="510997197"/>
          <w:tblCellSpacing w:w="15" w:type="dxa"/>
        </w:trPr>
        <w:tc>
          <w:tcPr>
            <w:tcW w:w="0" w:type="auto"/>
            <w:vAlign w:val="center"/>
            <w:hideMark/>
          </w:tcPr>
          <w:p w14:paraId="345B78A9" w14:textId="77777777" w:rsidR="0095430C" w:rsidRDefault="0095430C">
            <w:pPr>
              <w:rPr>
                <w:rFonts w:eastAsia="Times New Roman"/>
                <w:lang w:val="en-US"/>
              </w:rPr>
            </w:pPr>
          </w:p>
        </w:tc>
        <w:tc>
          <w:tcPr>
            <w:tcW w:w="0" w:type="auto"/>
            <w:vAlign w:val="center"/>
            <w:hideMark/>
          </w:tcPr>
          <w:p w14:paraId="3430BDE4" w14:textId="77777777" w:rsidR="0095430C"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95430C" w14:paraId="376E06AC" w14:textId="77777777">
        <w:trPr>
          <w:divId w:val="510997197"/>
          <w:tblCellSpacing w:w="15" w:type="dxa"/>
        </w:trPr>
        <w:tc>
          <w:tcPr>
            <w:tcW w:w="0" w:type="auto"/>
            <w:vAlign w:val="center"/>
            <w:hideMark/>
          </w:tcPr>
          <w:p w14:paraId="6E8C2BB2" w14:textId="77777777" w:rsidR="0095430C" w:rsidRDefault="0095430C">
            <w:pPr>
              <w:rPr>
                <w:rFonts w:eastAsia="Times New Roman"/>
                <w:lang w:val="en-US"/>
              </w:rPr>
            </w:pPr>
          </w:p>
        </w:tc>
        <w:tc>
          <w:tcPr>
            <w:tcW w:w="0" w:type="auto"/>
            <w:vAlign w:val="center"/>
            <w:hideMark/>
          </w:tcPr>
          <w:p w14:paraId="127541E7" w14:textId="77777777" w:rsidR="0095430C"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95430C" w14:paraId="33664D45" w14:textId="77777777">
        <w:trPr>
          <w:divId w:val="510997197"/>
          <w:tblCellSpacing w:w="15" w:type="dxa"/>
        </w:trPr>
        <w:tc>
          <w:tcPr>
            <w:tcW w:w="0" w:type="auto"/>
            <w:vAlign w:val="center"/>
            <w:hideMark/>
          </w:tcPr>
          <w:p w14:paraId="1302C077" w14:textId="77777777" w:rsidR="0095430C" w:rsidRDefault="0095430C">
            <w:pPr>
              <w:rPr>
                <w:rFonts w:eastAsia="Times New Roman"/>
                <w:lang w:val="en-US"/>
              </w:rPr>
            </w:pPr>
          </w:p>
        </w:tc>
        <w:tc>
          <w:tcPr>
            <w:tcW w:w="0" w:type="auto"/>
            <w:vAlign w:val="center"/>
            <w:hideMark/>
          </w:tcPr>
          <w:p w14:paraId="6B9E4FBF" w14:textId="77777777" w:rsidR="0095430C"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95430C" w14:paraId="03FD924F" w14:textId="77777777">
        <w:trPr>
          <w:divId w:val="510997197"/>
          <w:tblCellSpacing w:w="15" w:type="dxa"/>
        </w:trPr>
        <w:tc>
          <w:tcPr>
            <w:tcW w:w="0" w:type="auto"/>
            <w:vAlign w:val="center"/>
            <w:hideMark/>
          </w:tcPr>
          <w:p w14:paraId="76AF25B5" w14:textId="77777777" w:rsidR="0095430C" w:rsidRDefault="0095430C">
            <w:pPr>
              <w:rPr>
                <w:rFonts w:eastAsia="Times New Roman"/>
                <w:lang w:val="en-US"/>
              </w:rPr>
            </w:pPr>
          </w:p>
        </w:tc>
        <w:tc>
          <w:tcPr>
            <w:tcW w:w="0" w:type="auto"/>
            <w:vAlign w:val="center"/>
            <w:hideMark/>
          </w:tcPr>
          <w:p w14:paraId="38468232" w14:textId="77777777" w:rsidR="0095430C"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95430C" w14:paraId="74361E6E" w14:textId="77777777">
        <w:trPr>
          <w:divId w:val="510997197"/>
          <w:tblCellSpacing w:w="15" w:type="dxa"/>
        </w:trPr>
        <w:tc>
          <w:tcPr>
            <w:tcW w:w="0" w:type="auto"/>
            <w:vAlign w:val="center"/>
            <w:hideMark/>
          </w:tcPr>
          <w:p w14:paraId="31E28185" w14:textId="77777777" w:rsidR="0095430C" w:rsidRDefault="0095430C">
            <w:pPr>
              <w:rPr>
                <w:rFonts w:eastAsia="Times New Roman"/>
                <w:lang w:val="en-US"/>
              </w:rPr>
            </w:pPr>
          </w:p>
        </w:tc>
        <w:tc>
          <w:tcPr>
            <w:tcW w:w="0" w:type="auto"/>
            <w:vAlign w:val="center"/>
            <w:hideMark/>
          </w:tcPr>
          <w:p w14:paraId="598F9438" w14:textId="77777777" w:rsidR="0095430C"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95430C" w14:paraId="2911FAD5" w14:textId="77777777">
        <w:trPr>
          <w:divId w:val="510997197"/>
          <w:tblCellSpacing w:w="15" w:type="dxa"/>
        </w:trPr>
        <w:tc>
          <w:tcPr>
            <w:tcW w:w="0" w:type="auto"/>
            <w:vAlign w:val="center"/>
            <w:hideMark/>
          </w:tcPr>
          <w:p w14:paraId="5B3A45FD" w14:textId="77777777" w:rsidR="0095430C" w:rsidRDefault="0095430C">
            <w:pPr>
              <w:rPr>
                <w:rFonts w:eastAsia="Times New Roman"/>
                <w:lang w:val="en-US"/>
              </w:rPr>
            </w:pPr>
          </w:p>
        </w:tc>
        <w:tc>
          <w:tcPr>
            <w:tcW w:w="0" w:type="auto"/>
            <w:vAlign w:val="center"/>
            <w:hideMark/>
          </w:tcPr>
          <w:p w14:paraId="659BE7A1" w14:textId="77777777" w:rsidR="0095430C"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95430C" w14:paraId="457A406F" w14:textId="77777777">
        <w:trPr>
          <w:divId w:val="510997197"/>
          <w:tblCellSpacing w:w="15" w:type="dxa"/>
        </w:trPr>
        <w:tc>
          <w:tcPr>
            <w:tcW w:w="0" w:type="auto"/>
            <w:vAlign w:val="center"/>
            <w:hideMark/>
          </w:tcPr>
          <w:p w14:paraId="31D09412" w14:textId="77777777" w:rsidR="0095430C" w:rsidRDefault="0095430C">
            <w:pPr>
              <w:rPr>
                <w:rFonts w:eastAsia="Times New Roman"/>
                <w:lang w:val="en-US"/>
              </w:rPr>
            </w:pPr>
          </w:p>
        </w:tc>
        <w:tc>
          <w:tcPr>
            <w:tcW w:w="0" w:type="auto"/>
            <w:vAlign w:val="center"/>
            <w:hideMark/>
          </w:tcPr>
          <w:p w14:paraId="29CD5673" w14:textId="77777777" w:rsidR="0095430C"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95430C" w14:paraId="49CE19DA" w14:textId="77777777">
        <w:trPr>
          <w:divId w:val="510997197"/>
          <w:tblCellSpacing w:w="15" w:type="dxa"/>
        </w:trPr>
        <w:tc>
          <w:tcPr>
            <w:tcW w:w="0" w:type="auto"/>
            <w:vAlign w:val="center"/>
            <w:hideMark/>
          </w:tcPr>
          <w:p w14:paraId="7E06C72D" w14:textId="77777777" w:rsidR="0095430C" w:rsidRDefault="0095430C">
            <w:pPr>
              <w:rPr>
                <w:rFonts w:eastAsia="Times New Roman"/>
                <w:lang w:val="en-US"/>
              </w:rPr>
            </w:pPr>
          </w:p>
        </w:tc>
        <w:tc>
          <w:tcPr>
            <w:tcW w:w="0" w:type="auto"/>
            <w:vAlign w:val="center"/>
            <w:hideMark/>
          </w:tcPr>
          <w:p w14:paraId="6513F5EB" w14:textId="77777777" w:rsidR="0095430C"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95430C" w14:paraId="2057BB57" w14:textId="77777777">
        <w:trPr>
          <w:divId w:val="510997197"/>
          <w:tblCellSpacing w:w="15" w:type="dxa"/>
        </w:trPr>
        <w:tc>
          <w:tcPr>
            <w:tcW w:w="0" w:type="auto"/>
            <w:vAlign w:val="center"/>
            <w:hideMark/>
          </w:tcPr>
          <w:p w14:paraId="02C2A61A" w14:textId="77777777" w:rsidR="0095430C" w:rsidRDefault="0095430C">
            <w:pPr>
              <w:rPr>
                <w:rFonts w:eastAsia="Times New Roman"/>
                <w:lang w:val="en-US"/>
              </w:rPr>
            </w:pPr>
          </w:p>
        </w:tc>
        <w:tc>
          <w:tcPr>
            <w:tcW w:w="0" w:type="auto"/>
            <w:vAlign w:val="center"/>
            <w:hideMark/>
          </w:tcPr>
          <w:p w14:paraId="006AE820" w14:textId="77777777" w:rsidR="0095430C"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95430C" w14:paraId="0DE40EEE" w14:textId="77777777">
        <w:trPr>
          <w:divId w:val="510997197"/>
          <w:tblCellSpacing w:w="15" w:type="dxa"/>
        </w:trPr>
        <w:tc>
          <w:tcPr>
            <w:tcW w:w="0" w:type="auto"/>
            <w:vAlign w:val="center"/>
            <w:hideMark/>
          </w:tcPr>
          <w:p w14:paraId="60BACD6B" w14:textId="77777777" w:rsidR="0095430C" w:rsidRDefault="0095430C">
            <w:pPr>
              <w:rPr>
                <w:rFonts w:eastAsia="Times New Roman"/>
                <w:lang w:val="en-US"/>
              </w:rPr>
            </w:pPr>
          </w:p>
        </w:tc>
        <w:tc>
          <w:tcPr>
            <w:tcW w:w="0" w:type="auto"/>
            <w:vAlign w:val="center"/>
            <w:hideMark/>
          </w:tcPr>
          <w:p w14:paraId="7967603D" w14:textId="77777777" w:rsidR="0095430C"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95430C" w14:paraId="04B92603" w14:textId="77777777">
        <w:trPr>
          <w:divId w:val="510997197"/>
          <w:tblCellSpacing w:w="15" w:type="dxa"/>
        </w:trPr>
        <w:tc>
          <w:tcPr>
            <w:tcW w:w="0" w:type="auto"/>
            <w:vAlign w:val="center"/>
            <w:hideMark/>
          </w:tcPr>
          <w:p w14:paraId="011D833A" w14:textId="77777777" w:rsidR="0095430C" w:rsidRDefault="0095430C">
            <w:pPr>
              <w:rPr>
                <w:rFonts w:eastAsia="Times New Roman"/>
                <w:lang w:val="en-US"/>
              </w:rPr>
            </w:pPr>
          </w:p>
        </w:tc>
        <w:tc>
          <w:tcPr>
            <w:tcW w:w="0" w:type="auto"/>
            <w:vAlign w:val="center"/>
            <w:hideMark/>
          </w:tcPr>
          <w:p w14:paraId="643FF57A" w14:textId="77777777" w:rsidR="0095430C"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95430C" w14:paraId="5D772460" w14:textId="77777777">
        <w:trPr>
          <w:divId w:val="510997197"/>
          <w:tblCellSpacing w:w="15" w:type="dxa"/>
        </w:trPr>
        <w:tc>
          <w:tcPr>
            <w:tcW w:w="0" w:type="auto"/>
            <w:vAlign w:val="center"/>
            <w:hideMark/>
          </w:tcPr>
          <w:p w14:paraId="4DF3F41E" w14:textId="77777777" w:rsidR="0095430C" w:rsidRDefault="0095430C">
            <w:pPr>
              <w:rPr>
                <w:rFonts w:eastAsia="Times New Roman"/>
                <w:lang w:val="en-US"/>
              </w:rPr>
            </w:pPr>
          </w:p>
        </w:tc>
        <w:tc>
          <w:tcPr>
            <w:tcW w:w="0" w:type="auto"/>
            <w:vAlign w:val="center"/>
            <w:hideMark/>
          </w:tcPr>
          <w:p w14:paraId="22E8F120" w14:textId="77777777" w:rsidR="0095430C"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95430C" w14:paraId="08F849CF" w14:textId="77777777">
        <w:trPr>
          <w:divId w:val="510997197"/>
          <w:tblCellSpacing w:w="15" w:type="dxa"/>
        </w:trPr>
        <w:tc>
          <w:tcPr>
            <w:tcW w:w="0" w:type="auto"/>
            <w:vAlign w:val="center"/>
            <w:hideMark/>
          </w:tcPr>
          <w:p w14:paraId="3EBB6937" w14:textId="77777777" w:rsidR="0095430C" w:rsidRDefault="0095430C">
            <w:pPr>
              <w:rPr>
                <w:rFonts w:eastAsia="Times New Roman"/>
                <w:lang w:val="en-US"/>
              </w:rPr>
            </w:pPr>
          </w:p>
        </w:tc>
        <w:tc>
          <w:tcPr>
            <w:tcW w:w="0" w:type="auto"/>
            <w:vAlign w:val="center"/>
            <w:hideMark/>
          </w:tcPr>
          <w:p w14:paraId="36C043DD" w14:textId="77777777" w:rsidR="0095430C"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95430C" w14:paraId="4E0D88D4" w14:textId="77777777">
        <w:trPr>
          <w:divId w:val="510997197"/>
          <w:tblCellSpacing w:w="15" w:type="dxa"/>
        </w:trPr>
        <w:tc>
          <w:tcPr>
            <w:tcW w:w="0" w:type="auto"/>
            <w:vAlign w:val="center"/>
            <w:hideMark/>
          </w:tcPr>
          <w:p w14:paraId="3834397B" w14:textId="77777777" w:rsidR="0095430C" w:rsidRDefault="0095430C">
            <w:pPr>
              <w:rPr>
                <w:rFonts w:eastAsia="Times New Roman"/>
                <w:lang w:val="en-US"/>
              </w:rPr>
            </w:pPr>
          </w:p>
        </w:tc>
        <w:tc>
          <w:tcPr>
            <w:tcW w:w="0" w:type="auto"/>
            <w:vAlign w:val="center"/>
            <w:hideMark/>
          </w:tcPr>
          <w:p w14:paraId="468DEEC3" w14:textId="77777777" w:rsidR="0095430C"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ST abnormalities </w:t>
            </w:r>
          </w:p>
        </w:tc>
      </w:tr>
      <w:tr w:rsidR="0095430C" w14:paraId="453B777B" w14:textId="77777777">
        <w:trPr>
          <w:divId w:val="510997197"/>
          <w:tblCellSpacing w:w="15" w:type="dxa"/>
        </w:trPr>
        <w:tc>
          <w:tcPr>
            <w:tcW w:w="0" w:type="auto"/>
            <w:vAlign w:val="center"/>
            <w:hideMark/>
          </w:tcPr>
          <w:p w14:paraId="78470C9F" w14:textId="77777777" w:rsidR="0095430C" w:rsidRDefault="0095430C">
            <w:pPr>
              <w:rPr>
                <w:rFonts w:eastAsia="Times New Roman"/>
                <w:lang w:val="en-US"/>
              </w:rPr>
            </w:pPr>
          </w:p>
        </w:tc>
        <w:tc>
          <w:tcPr>
            <w:tcW w:w="0" w:type="auto"/>
            <w:vAlign w:val="center"/>
            <w:hideMark/>
          </w:tcPr>
          <w:p w14:paraId="58BC2745" w14:textId="77777777" w:rsidR="0095430C"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95430C" w14:paraId="6E0E91BF" w14:textId="77777777">
        <w:trPr>
          <w:divId w:val="510997197"/>
          <w:tblCellSpacing w:w="15" w:type="dxa"/>
        </w:trPr>
        <w:tc>
          <w:tcPr>
            <w:tcW w:w="0" w:type="auto"/>
            <w:vAlign w:val="center"/>
            <w:hideMark/>
          </w:tcPr>
          <w:p w14:paraId="1563755D" w14:textId="77777777" w:rsidR="0095430C" w:rsidRDefault="0095430C">
            <w:pPr>
              <w:rPr>
                <w:rFonts w:eastAsia="Times New Roman"/>
                <w:lang w:val="en-US"/>
              </w:rPr>
            </w:pPr>
          </w:p>
        </w:tc>
        <w:tc>
          <w:tcPr>
            <w:tcW w:w="0" w:type="auto"/>
            <w:vAlign w:val="center"/>
            <w:hideMark/>
          </w:tcPr>
          <w:p w14:paraId="239A35CC" w14:textId="77777777" w:rsidR="0095430C"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95430C" w14:paraId="36AA9A9D" w14:textId="77777777">
        <w:trPr>
          <w:divId w:val="510997197"/>
          <w:tblCellSpacing w:w="15" w:type="dxa"/>
        </w:trPr>
        <w:tc>
          <w:tcPr>
            <w:tcW w:w="0" w:type="auto"/>
            <w:vAlign w:val="center"/>
            <w:hideMark/>
          </w:tcPr>
          <w:p w14:paraId="3FFA46E5" w14:textId="77777777" w:rsidR="0095430C" w:rsidRDefault="0095430C">
            <w:pPr>
              <w:rPr>
                <w:rFonts w:eastAsia="Times New Roman"/>
                <w:lang w:val="en-US"/>
              </w:rPr>
            </w:pPr>
          </w:p>
        </w:tc>
        <w:tc>
          <w:tcPr>
            <w:tcW w:w="0" w:type="auto"/>
            <w:vAlign w:val="center"/>
            <w:hideMark/>
          </w:tcPr>
          <w:p w14:paraId="7F7E986D" w14:textId="77777777" w:rsidR="0095430C"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95430C" w14:paraId="32C78F0F" w14:textId="77777777">
        <w:trPr>
          <w:divId w:val="510997197"/>
          <w:tblCellSpacing w:w="15" w:type="dxa"/>
        </w:trPr>
        <w:tc>
          <w:tcPr>
            <w:tcW w:w="0" w:type="auto"/>
            <w:vAlign w:val="center"/>
            <w:hideMark/>
          </w:tcPr>
          <w:p w14:paraId="49FA4D2E" w14:textId="77777777" w:rsidR="0095430C" w:rsidRDefault="0095430C">
            <w:pPr>
              <w:rPr>
                <w:rFonts w:eastAsia="Times New Roman"/>
                <w:lang w:val="en-US"/>
              </w:rPr>
            </w:pPr>
          </w:p>
        </w:tc>
        <w:tc>
          <w:tcPr>
            <w:tcW w:w="0" w:type="auto"/>
            <w:vAlign w:val="center"/>
            <w:hideMark/>
          </w:tcPr>
          <w:p w14:paraId="226FB6E1" w14:textId="77777777" w:rsidR="0095430C"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95430C" w14:paraId="64DB517D" w14:textId="77777777">
        <w:trPr>
          <w:divId w:val="510997197"/>
          <w:tblCellSpacing w:w="15" w:type="dxa"/>
        </w:trPr>
        <w:tc>
          <w:tcPr>
            <w:tcW w:w="0" w:type="auto"/>
            <w:vAlign w:val="center"/>
            <w:hideMark/>
          </w:tcPr>
          <w:p w14:paraId="2CC80A91" w14:textId="77777777" w:rsidR="0095430C" w:rsidRDefault="0095430C">
            <w:pPr>
              <w:rPr>
                <w:rFonts w:eastAsia="Times New Roman"/>
                <w:lang w:val="en-US"/>
              </w:rPr>
            </w:pPr>
          </w:p>
        </w:tc>
        <w:tc>
          <w:tcPr>
            <w:tcW w:w="0" w:type="auto"/>
            <w:vAlign w:val="center"/>
            <w:hideMark/>
          </w:tcPr>
          <w:p w14:paraId="114A2788" w14:textId="77777777" w:rsidR="0095430C"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95430C" w14:paraId="5EB1AAAA" w14:textId="77777777">
        <w:trPr>
          <w:divId w:val="510997197"/>
          <w:tblCellSpacing w:w="15" w:type="dxa"/>
        </w:trPr>
        <w:tc>
          <w:tcPr>
            <w:tcW w:w="0" w:type="auto"/>
            <w:vAlign w:val="center"/>
            <w:hideMark/>
          </w:tcPr>
          <w:p w14:paraId="4CD21462" w14:textId="77777777" w:rsidR="0095430C" w:rsidRDefault="0095430C">
            <w:pPr>
              <w:rPr>
                <w:rFonts w:eastAsia="Times New Roman"/>
                <w:lang w:val="en-US"/>
              </w:rPr>
            </w:pPr>
          </w:p>
        </w:tc>
        <w:tc>
          <w:tcPr>
            <w:tcW w:w="0" w:type="auto"/>
            <w:vAlign w:val="center"/>
            <w:hideMark/>
          </w:tcPr>
          <w:p w14:paraId="3264C3A0" w14:textId="77777777" w:rsidR="0095430C"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95430C" w14:paraId="6D9A499C" w14:textId="77777777">
        <w:trPr>
          <w:divId w:val="510997197"/>
          <w:tblCellSpacing w:w="15" w:type="dxa"/>
        </w:trPr>
        <w:tc>
          <w:tcPr>
            <w:tcW w:w="0" w:type="auto"/>
            <w:vAlign w:val="center"/>
            <w:hideMark/>
          </w:tcPr>
          <w:p w14:paraId="60ED17EB" w14:textId="77777777" w:rsidR="0095430C" w:rsidRDefault="0095430C">
            <w:pPr>
              <w:rPr>
                <w:rFonts w:eastAsia="Times New Roman"/>
                <w:lang w:val="en-US"/>
              </w:rPr>
            </w:pPr>
          </w:p>
        </w:tc>
        <w:tc>
          <w:tcPr>
            <w:tcW w:w="0" w:type="auto"/>
            <w:vAlign w:val="center"/>
            <w:hideMark/>
          </w:tcPr>
          <w:p w14:paraId="02BB7C40" w14:textId="77777777" w:rsidR="0095430C"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95430C" w14:paraId="0387E20D" w14:textId="77777777">
        <w:trPr>
          <w:divId w:val="510997197"/>
          <w:tblCellSpacing w:w="15" w:type="dxa"/>
        </w:trPr>
        <w:tc>
          <w:tcPr>
            <w:tcW w:w="0" w:type="auto"/>
            <w:vAlign w:val="center"/>
            <w:hideMark/>
          </w:tcPr>
          <w:p w14:paraId="5306E5E0" w14:textId="77777777" w:rsidR="0095430C" w:rsidRDefault="0095430C">
            <w:pPr>
              <w:rPr>
                <w:rFonts w:eastAsia="Times New Roman"/>
                <w:lang w:val="en-US"/>
              </w:rPr>
            </w:pPr>
          </w:p>
        </w:tc>
        <w:tc>
          <w:tcPr>
            <w:tcW w:w="0" w:type="auto"/>
            <w:vAlign w:val="center"/>
            <w:hideMark/>
          </w:tcPr>
          <w:p w14:paraId="4AADAB0D" w14:textId="77777777" w:rsidR="0095430C"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95430C" w14:paraId="5CB18BA9" w14:textId="77777777">
        <w:trPr>
          <w:divId w:val="510997197"/>
          <w:tblCellSpacing w:w="15" w:type="dxa"/>
        </w:trPr>
        <w:tc>
          <w:tcPr>
            <w:tcW w:w="0" w:type="auto"/>
            <w:vAlign w:val="center"/>
            <w:hideMark/>
          </w:tcPr>
          <w:p w14:paraId="0EF7B569" w14:textId="77777777" w:rsidR="0095430C" w:rsidRDefault="0095430C">
            <w:pPr>
              <w:rPr>
                <w:rFonts w:eastAsia="Times New Roman"/>
                <w:lang w:val="en-US"/>
              </w:rPr>
            </w:pPr>
          </w:p>
        </w:tc>
        <w:tc>
          <w:tcPr>
            <w:tcW w:w="0" w:type="auto"/>
            <w:vAlign w:val="center"/>
            <w:hideMark/>
          </w:tcPr>
          <w:p w14:paraId="4FF748D2" w14:textId="77777777" w:rsidR="0095430C"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95430C" w14:paraId="0602B5B2" w14:textId="77777777">
        <w:trPr>
          <w:divId w:val="510997197"/>
          <w:tblCellSpacing w:w="15" w:type="dxa"/>
        </w:trPr>
        <w:tc>
          <w:tcPr>
            <w:tcW w:w="0" w:type="auto"/>
            <w:vAlign w:val="center"/>
            <w:hideMark/>
          </w:tcPr>
          <w:p w14:paraId="2247B766" w14:textId="77777777" w:rsidR="0095430C" w:rsidRDefault="0095430C">
            <w:pPr>
              <w:rPr>
                <w:rFonts w:eastAsia="Times New Roman"/>
                <w:lang w:val="en-US"/>
              </w:rPr>
            </w:pPr>
          </w:p>
        </w:tc>
        <w:tc>
          <w:tcPr>
            <w:tcW w:w="0" w:type="auto"/>
            <w:vAlign w:val="center"/>
            <w:hideMark/>
          </w:tcPr>
          <w:p w14:paraId="34539833" w14:textId="77777777" w:rsidR="0095430C"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95430C" w14:paraId="2C7F699D" w14:textId="77777777">
        <w:trPr>
          <w:divId w:val="510997197"/>
          <w:tblCellSpacing w:w="15" w:type="dxa"/>
        </w:trPr>
        <w:tc>
          <w:tcPr>
            <w:tcW w:w="0" w:type="auto"/>
            <w:vAlign w:val="center"/>
            <w:hideMark/>
          </w:tcPr>
          <w:p w14:paraId="310126FC" w14:textId="77777777" w:rsidR="0095430C" w:rsidRDefault="0095430C">
            <w:pPr>
              <w:rPr>
                <w:rFonts w:eastAsia="Times New Roman"/>
                <w:lang w:val="en-US"/>
              </w:rPr>
            </w:pPr>
          </w:p>
        </w:tc>
        <w:tc>
          <w:tcPr>
            <w:tcW w:w="0" w:type="auto"/>
            <w:vAlign w:val="center"/>
            <w:hideMark/>
          </w:tcPr>
          <w:p w14:paraId="144169AA" w14:textId="77777777" w:rsidR="0095430C"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95430C" w14:paraId="495E7609" w14:textId="77777777">
        <w:trPr>
          <w:divId w:val="510997197"/>
          <w:tblCellSpacing w:w="15" w:type="dxa"/>
        </w:trPr>
        <w:tc>
          <w:tcPr>
            <w:tcW w:w="0" w:type="auto"/>
            <w:vAlign w:val="center"/>
            <w:hideMark/>
          </w:tcPr>
          <w:p w14:paraId="2F03711F" w14:textId="77777777" w:rsidR="0095430C" w:rsidRDefault="0095430C">
            <w:pPr>
              <w:rPr>
                <w:rFonts w:eastAsia="Times New Roman"/>
                <w:lang w:val="en-US"/>
              </w:rPr>
            </w:pPr>
          </w:p>
        </w:tc>
        <w:tc>
          <w:tcPr>
            <w:tcW w:w="0" w:type="auto"/>
            <w:vAlign w:val="center"/>
            <w:hideMark/>
          </w:tcPr>
          <w:p w14:paraId="321777DF" w14:textId="77777777" w:rsidR="0095430C"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95430C" w14:paraId="0189004D" w14:textId="77777777">
        <w:trPr>
          <w:divId w:val="510997197"/>
          <w:tblCellSpacing w:w="15" w:type="dxa"/>
        </w:trPr>
        <w:tc>
          <w:tcPr>
            <w:tcW w:w="0" w:type="auto"/>
            <w:vAlign w:val="center"/>
            <w:hideMark/>
          </w:tcPr>
          <w:p w14:paraId="47E310CF" w14:textId="77777777" w:rsidR="0095430C" w:rsidRDefault="0095430C">
            <w:pPr>
              <w:rPr>
                <w:rFonts w:eastAsia="Times New Roman"/>
                <w:lang w:val="en-US"/>
              </w:rPr>
            </w:pPr>
          </w:p>
        </w:tc>
        <w:tc>
          <w:tcPr>
            <w:tcW w:w="0" w:type="auto"/>
            <w:vAlign w:val="center"/>
            <w:hideMark/>
          </w:tcPr>
          <w:p w14:paraId="6D08B15C" w14:textId="77777777" w:rsidR="0095430C"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95430C" w14:paraId="34D8C5BB" w14:textId="77777777">
        <w:trPr>
          <w:divId w:val="510997197"/>
          <w:tblCellSpacing w:w="15" w:type="dxa"/>
        </w:trPr>
        <w:tc>
          <w:tcPr>
            <w:tcW w:w="0" w:type="auto"/>
            <w:vAlign w:val="center"/>
            <w:hideMark/>
          </w:tcPr>
          <w:p w14:paraId="7FDD3068" w14:textId="77777777" w:rsidR="0095430C" w:rsidRDefault="0095430C">
            <w:pPr>
              <w:rPr>
                <w:rFonts w:eastAsia="Times New Roman"/>
                <w:lang w:val="en-US"/>
              </w:rPr>
            </w:pPr>
          </w:p>
        </w:tc>
        <w:tc>
          <w:tcPr>
            <w:tcW w:w="0" w:type="auto"/>
            <w:vAlign w:val="center"/>
            <w:hideMark/>
          </w:tcPr>
          <w:p w14:paraId="63970CF4" w14:textId="77777777" w:rsidR="0095430C"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95430C" w14:paraId="73DF120C" w14:textId="77777777">
        <w:trPr>
          <w:divId w:val="510997197"/>
          <w:tblCellSpacing w:w="15" w:type="dxa"/>
        </w:trPr>
        <w:tc>
          <w:tcPr>
            <w:tcW w:w="0" w:type="auto"/>
            <w:vAlign w:val="center"/>
            <w:hideMark/>
          </w:tcPr>
          <w:p w14:paraId="7B266FA5" w14:textId="77777777" w:rsidR="0095430C" w:rsidRDefault="0095430C">
            <w:pPr>
              <w:rPr>
                <w:rFonts w:eastAsia="Times New Roman"/>
                <w:lang w:val="en-US"/>
              </w:rPr>
            </w:pPr>
          </w:p>
        </w:tc>
        <w:tc>
          <w:tcPr>
            <w:tcW w:w="0" w:type="auto"/>
            <w:vAlign w:val="center"/>
            <w:hideMark/>
          </w:tcPr>
          <w:p w14:paraId="0C960F8B" w14:textId="77777777" w:rsidR="0095430C"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95430C" w14:paraId="4CABE8A8" w14:textId="77777777">
        <w:trPr>
          <w:divId w:val="510997197"/>
          <w:tblCellSpacing w:w="15" w:type="dxa"/>
        </w:trPr>
        <w:tc>
          <w:tcPr>
            <w:tcW w:w="0" w:type="auto"/>
            <w:vAlign w:val="center"/>
            <w:hideMark/>
          </w:tcPr>
          <w:p w14:paraId="4FC44C4C" w14:textId="77777777" w:rsidR="0095430C" w:rsidRDefault="0095430C">
            <w:pPr>
              <w:rPr>
                <w:rFonts w:eastAsia="Times New Roman"/>
                <w:lang w:val="en-US"/>
              </w:rPr>
            </w:pPr>
          </w:p>
        </w:tc>
        <w:tc>
          <w:tcPr>
            <w:tcW w:w="0" w:type="auto"/>
            <w:vAlign w:val="center"/>
            <w:hideMark/>
          </w:tcPr>
          <w:p w14:paraId="38AFD5DA" w14:textId="77777777" w:rsidR="0095430C" w:rsidRDefault="005B11EB">
            <w:pPr>
              <w:rPr>
                <w:rFonts w:eastAsia="Times New Roman"/>
                <w:lang w:val="en-US"/>
              </w:rPr>
            </w:pPr>
            <w:r>
              <w:rPr>
                <w:rFonts w:eastAsia="Times New Roman"/>
                <w:b/>
                <w:bCs/>
                <w:lang w:val="en-US"/>
              </w:rPr>
              <w:t xml:space="preserve">ST/HR Index: </w:t>
            </w:r>
            <w:r>
              <w:rPr>
                <w:rFonts w:eastAsia="Times New Roman"/>
                <w:lang w:val="en-US"/>
              </w:rPr>
              <w:t xml:space="preserve">ST depression at peak exercise divided by the exercise-induced increase in heart rate [Kligfield P, Ameisen O, Okin PM. "Heart rate adjustment of ST segment depression for improved detection of coronary artery disease." Circulation 1989;79:245-55.] </w:t>
            </w:r>
          </w:p>
        </w:tc>
      </w:tr>
      <w:tr w:rsidR="0095430C" w14:paraId="1A19B8E0" w14:textId="77777777">
        <w:trPr>
          <w:divId w:val="510997197"/>
          <w:tblCellSpacing w:w="15" w:type="dxa"/>
        </w:trPr>
        <w:tc>
          <w:tcPr>
            <w:tcW w:w="0" w:type="auto"/>
            <w:vAlign w:val="center"/>
            <w:hideMark/>
          </w:tcPr>
          <w:p w14:paraId="7A095469" w14:textId="77777777" w:rsidR="0095430C" w:rsidRDefault="0095430C">
            <w:pPr>
              <w:rPr>
                <w:rFonts w:eastAsia="Times New Roman"/>
                <w:lang w:val="en-US"/>
              </w:rPr>
            </w:pPr>
          </w:p>
        </w:tc>
        <w:tc>
          <w:tcPr>
            <w:tcW w:w="0" w:type="auto"/>
            <w:vAlign w:val="center"/>
            <w:hideMark/>
          </w:tcPr>
          <w:p w14:paraId="52F8491D" w14:textId="77777777" w:rsidR="0095430C"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95430C" w14:paraId="56071488" w14:textId="77777777">
        <w:trPr>
          <w:divId w:val="510997197"/>
          <w:tblCellSpacing w:w="15" w:type="dxa"/>
        </w:trPr>
        <w:tc>
          <w:tcPr>
            <w:tcW w:w="0" w:type="auto"/>
            <w:vAlign w:val="center"/>
            <w:hideMark/>
          </w:tcPr>
          <w:p w14:paraId="67D62CF5" w14:textId="77777777" w:rsidR="0095430C" w:rsidRDefault="0095430C">
            <w:pPr>
              <w:rPr>
                <w:rFonts w:eastAsia="Times New Roman"/>
                <w:lang w:val="en-US"/>
              </w:rPr>
            </w:pPr>
          </w:p>
        </w:tc>
        <w:tc>
          <w:tcPr>
            <w:tcW w:w="0" w:type="auto"/>
            <w:vAlign w:val="center"/>
            <w:hideMark/>
          </w:tcPr>
          <w:p w14:paraId="1E87AD11" w14:textId="77777777" w:rsidR="0095430C"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95430C" w14:paraId="7FD2F3B5" w14:textId="77777777">
        <w:trPr>
          <w:divId w:val="510997197"/>
          <w:tblCellSpacing w:w="15" w:type="dxa"/>
        </w:trPr>
        <w:tc>
          <w:tcPr>
            <w:tcW w:w="0" w:type="auto"/>
            <w:vAlign w:val="center"/>
            <w:hideMark/>
          </w:tcPr>
          <w:p w14:paraId="68AB7773" w14:textId="77777777" w:rsidR="0095430C" w:rsidRDefault="0095430C">
            <w:pPr>
              <w:rPr>
                <w:rFonts w:eastAsia="Times New Roman"/>
                <w:lang w:val="en-US"/>
              </w:rPr>
            </w:pPr>
          </w:p>
        </w:tc>
        <w:tc>
          <w:tcPr>
            <w:tcW w:w="0" w:type="auto"/>
            <w:vAlign w:val="center"/>
            <w:hideMark/>
          </w:tcPr>
          <w:p w14:paraId="15127303" w14:textId="77777777" w:rsidR="0095430C"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95430C" w14:paraId="47D9D80F" w14:textId="77777777">
        <w:trPr>
          <w:divId w:val="510997197"/>
          <w:tblCellSpacing w:w="15" w:type="dxa"/>
        </w:trPr>
        <w:tc>
          <w:tcPr>
            <w:tcW w:w="0" w:type="auto"/>
            <w:vAlign w:val="center"/>
            <w:hideMark/>
          </w:tcPr>
          <w:p w14:paraId="5ADC5ABE" w14:textId="77777777" w:rsidR="0095430C" w:rsidRDefault="0095430C">
            <w:pPr>
              <w:rPr>
                <w:rFonts w:eastAsia="Times New Roman"/>
                <w:lang w:val="en-US"/>
              </w:rPr>
            </w:pPr>
          </w:p>
        </w:tc>
        <w:tc>
          <w:tcPr>
            <w:tcW w:w="0" w:type="auto"/>
            <w:vAlign w:val="center"/>
            <w:hideMark/>
          </w:tcPr>
          <w:p w14:paraId="52920BC1" w14:textId="77777777" w:rsidR="0095430C"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95430C" w14:paraId="6D6C9812" w14:textId="77777777">
        <w:trPr>
          <w:divId w:val="510997197"/>
          <w:tblCellSpacing w:w="15" w:type="dxa"/>
        </w:trPr>
        <w:tc>
          <w:tcPr>
            <w:tcW w:w="0" w:type="auto"/>
            <w:vAlign w:val="center"/>
            <w:hideMark/>
          </w:tcPr>
          <w:p w14:paraId="0B429557" w14:textId="77777777" w:rsidR="0095430C" w:rsidRDefault="0095430C">
            <w:pPr>
              <w:rPr>
                <w:rFonts w:eastAsia="Times New Roman"/>
                <w:lang w:val="en-US"/>
              </w:rPr>
            </w:pPr>
          </w:p>
        </w:tc>
        <w:tc>
          <w:tcPr>
            <w:tcW w:w="0" w:type="auto"/>
            <w:vAlign w:val="center"/>
            <w:hideMark/>
          </w:tcPr>
          <w:p w14:paraId="1467CE93" w14:textId="77777777" w:rsidR="0095430C"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95430C" w14:paraId="7C92AB46" w14:textId="77777777">
        <w:trPr>
          <w:divId w:val="510997197"/>
          <w:tblCellSpacing w:w="15" w:type="dxa"/>
        </w:trPr>
        <w:tc>
          <w:tcPr>
            <w:tcW w:w="0" w:type="auto"/>
            <w:vAlign w:val="center"/>
            <w:hideMark/>
          </w:tcPr>
          <w:p w14:paraId="7A12CCFE" w14:textId="77777777" w:rsidR="0095430C" w:rsidRDefault="0095430C">
            <w:pPr>
              <w:rPr>
                <w:rFonts w:eastAsia="Times New Roman"/>
                <w:lang w:val="en-US"/>
              </w:rPr>
            </w:pPr>
          </w:p>
        </w:tc>
        <w:tc>
          <w:tcPr>
            <w:tcW w:w="0" w:type="auto"/>
            <w:vAlign w:val="center"/>
            <w:hideMark/>
          </w:tcPr>
          <w:p w14:paraId="3E4F2030" w14:textId="77777777" w:rsidR="0095430C"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95430C" w14:paraId="5A64CBBA" w14:textId="77777777">
        <w:trPr>
          <w:divId w:val="510997197"/>
          <w:tblCellSpacing w:w="15" w:type="dxa"/>
        </w:trPr>
        <w:tc>
          <w:tcPr>
            <w:tcW w:w="0" w:type="auto"/>
            <w:vAlign w:val="center"/>
            <w:hideMark/>
          </w:tcPr>
          <w:p w14:paraId="21C19478" w14:textId="77777777" w:rsidR="0095430C" w:rsidRDefault="0095430C">
            <w:pPr>
              <w:rPr>
                <w:rFonts w:eastAsia="Times New Roman"/>
                <w:lang w:val="en-US"/>
              </w:rPr>
            </w:pPr>
          </w:p>
        </w:tc>
        <w:tc>
          <w:tcPr>
            <w:tcW w:w="0" w:type="auto"/>
            <w:vAlign w:val="center"/>
            <w:hideMark/>
          </w:tcPr>
          <w:p w14:paraId="1A6972C6" w14:textId="77777777" w:rsidR="0095430C"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95430C" w14:paraId="1E7420EB" w14:textId="77777777">
        <w:trPr>
          <w:divId w:val="510997197"/>
          <w:tblCellSpacing w:w="15" w:type="dxa"/>
        </w:trPr>
        <w:tc>
          <w:tcPr>
            <w:tcW w:w="0" w:type="auto"/>
            <w:vAlign w:val="center"/>
            <w:hideMark/>
          </w:tcPr>
          <w:p w14:paraId="67E88871" w14:textId="77777777" w:rsidR="0095430C" w:rsidRDefault="0095430C">
            <w:pPr>
              <w:rPr>
                <w:rFonts w:eastAsia="Times New Roman"/>
                <w:lang w:val="en-US"/>
              </w:rPr>
            </w:pPr>
          </w:p>
        </w:tc>
        <w:tc>
          <w:tcPr>
            <w:tcW w:w="0" w:type="auto"/>
            <w:vAlign w:val="center"/>
            <w:hideMark/>
          </w:tcPr>
          <w:p w14:paraId="5EC74A24" w14:textId="77777777" w:rsidR="0095430C"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95430C" w14:paraId="4DDA7831" w14:textId="77777777">
        <w:trPr>
          <w:divId w:val="510997197"/>
          <w:tblCellSpacing w:w="15" w:type="dxa"/>
        </w:trPr>
        <w:tc>
          <w:tcPr>
            <w:tcW w:w="0" w:type="auto"/>
            <w:vAlign w:val="center"/>
            <w:hideMark/>
          </w:tcPr>
          <w:p w14:paraId="681FA90A" w14:textId="77777777" w:rsidR="0095430C" w:rsidRDefault="0095430C">
            <w:pPr>
              <w:rPr>
                <w:rFonts w:eastAsia="Times New Roman"/>
                <w:lang w:val="en-US"/>
              </w:rPr>
            </w:pPr>
          </w:p>
        </w:tc>
        <w:tc>
          <w:tcPr>
            <w:tcW w:w="0" w:type="auto"/>
            <w:vAlign w:val="center"/>
            <w:hideMark/>
          </w:tcPr>
          <w:p w14:paraId="21A4E463" w14:textId="77777777" w:rsidR="0095430C"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95430C" w14:paraId="5E002F31" w14:textId="77777777">
        <w:trPr>
          <w:divId w:val="510997197"/>
          <w:tblCellSpacing w:w="15" w:type="dxa"/>
        </w:trPr>
        <w:tc>
          <w:tcPr>
            <w:tcW w:w="0" w:type="auto"/>
            <w:vAlign w:val="center"/>
            <w:hideMark/>
          </w:tcPr>
          <w:p w14:paraId="5141BB8D" w14:textId="77777777" w:rsidR="0095430C" w:rsidRDefault="0095430C">
            <w:pPr>
              <w:rPr>
                <w:rFonts w:eastAsia="Times New Roman"/>
                <w:lang w:val="en-US"/>
              </w:rPr>
            </w:pPr>
          </w:p>
        </w:tc>
        <w:tc>
          <w:tcPr>
            <w:tcW w:w="0" w:type="auto"/>
            <w:vAlign w:val="center"/>
            <w:hideMark/>
          </w:tcPr>
          <w:p w14:paraId="61C50290" w14:textId="77777777" w:rsidR="0095430C"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95430C" w14:paraId="6DB6EF6B" w14:textId="77777777">
        <w:trPr>
          <w:divId w:val="510997197"/>
          <w:tblCellSpacing w:w="15" w:type="dxa"/>
        </w:trPr>
        <w:tc>
          <w:tcPr>
            <w:tcW w:w="0" w:type="auto"/>
            <w:vAlign w:val="center"/>
            <w:hideMark/>
          </w:tcPr>
          <w:p w14:paraId="481F65AF" w14:textId="77777777" w:rsidR="0095430C" w:rsidRDefault="0095430C">
            <w:pPr>
              <w:rPr>
                <w:rFonts w:eastAsia="Times New Roman"/>
                <w:lang w:val="en-US"/>
              </w:rPr>
            </w:pPr>
          </w:p>
        </w:tc>
        <w:tc>
          <w:tcPr>
            <w:tcW w:w="0" w:type="auto"/>
            <w:vAlign w:val="center"/>
            <w:hideMark/>
          </w:tcPr>
          <w:p w14:paraId="778CC037" w14:textId="77777777" w:rsidR="0095430C"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w:t>
            </w:r>
            <w:r>
              <w:rPr>
                <w:rFonts w:eastAsia="Times New Roman"/>
                <w:lang w:val="en-US"/>
              </w:rPr>
              <w:lastRenderedPageBreak/>
              <w:t xml:space="preserve">Myocardial Viability procedure, rest only </w:t>
            </w:r>
          </w:p>
        </w:tc>
      </w:tr>
      <w:tr w:rsidR="0095430C" w14:paraId="78E7E639" w14:textId="77777777">
        <w:trPr>
          <w:divId w:val="510997197"/>
          <w:tblCellSpacing w:w="15" w:type="dxa"/>
        </w:trPr>
        <w:tc>
          <w:tcPr>
            <w:tcW w:w="0" w:type="auto"/>
            <w:vAlign w:val="center"/>
            <w:hideMark/>
          </w:tcPr>
          <w:p w14:paraId="1E0BDC60" w14:textId="77777777" w:rsidR="0095430C" w:rsidRDefault="0095430C">
            <w:pPr>
              <w:rPr>
                <w:rFonts w:eastAsia="Times New Roman"/>
                <w:lang w:val="en-US"/>
              </w:rPr>
            </w:pPr>
          </w:p>
        </w:tc>
        <w:tc>
          <w:tcPr>
            <w:tcW w:w="0" w:type="auto"/>
            <w:vAlign w:val="center"/>
            <w:hideMark/>
          </w:tcPr>
          <w:p w14:paraId="48121622" w14:textId="77777777" w:rsidR="0095430C"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95430C" w14:paraId="741B6988" w14:textId="77777777">
        <w:trPr>
          <w:divId w:val="510997197"/>
          <w:tblCellSpacing w:w="15" w:type="dxa"/>
        </w:trPr>
        <w:tc>
          <w:tcPr>
            <w:tcW w:w="0" w:type="auto"/>
            <w:vAlign w:val="center"/>
            <w:hideMark/>
          </w:tcPr>
          <w:p w14:paraId="73780AAC" w14:textId="77777777" w:rsidR="0095430C" w:rsidRDefault="0095430C">
            <w:pPr>
              <w:rPr>
                <w:rFonts w:eastAsia="Times New Roman"/>
                <w:lang w:val="en-US"/>
              </w:rPr>
            </w:pPr>
          </w:p>
        </w:tc>
        <w:tc>
          <w:tcPr>
            <w:tcW w:w="0" w:type="auto"/>
            <w:vAlign w:val="center"/>
            <w:hideMark/>
          </w:tcPr>
          <w:p w14:paraId="5F3E4CF6" w14:textId="77777777" w:rsidR="0095430C"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95430C" w14:paraId="5B3BA00F" w14:textId="77777777">
        <w:trPr>
          <w:divId w:val="510997197"/>
          <w:tblCellSpacing w:w="15" w:type="dxa"/>
        </w:trPr>
        <w:tc>
          <w:tcPr>
            <w:tcW w:w="0" w:type="auto"/>
            <w:vAlign w:val="center"/>
            <w:hideMark/>
          </w:tcPr>
          <w:p w14:paraId="5AAC8363" w14:textId="77777777" w:rsidR="0095430C" w:rsidRDefault="0095430C">
            <w:pPr>
              <w:rPr>
                <w:rFonts w:eastAsia="Times New Roman"/>
                <w:lang w:val="en-US"/>
              </w:rPr>
            </w:pPr>
          </w:p>
        </w:tc>
        <w:tc>
          <w:tcPr>
            <w:tcW w:w="0" w:type="auto"/>
            <w:vAlign w:val="center"/>
            <w:hideMark/>
          </w:tcPr>
          <w:p w14:paraId="273945E8" w14:textId="77777777" w:rsidR="0095430C"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95430C" w14:paraId="72C9E672" w14:textId="77777777">
        <w:trPr>
          <w:divId w:val="510997197"/>
          <w:tblCellSpacing w:w="15" w:type="dxa"/>
        </w:trPr>
        <w:tc>
          <w:tcPr>
            <w:tcW w:w="0" w:type="auto"/>
            <w:vAlign w:val="center"/>
            <w:hideMark/>
          </w:tcPr>
          <w:p w14:paraId="197843EE" w14:textId="77777777" w:rsidR="0095430C" w:rsidRDefault="0095430C">
            <w:pPr>
              <w:rPr>
                <w:rFonts w:eastAsia="Times New Roman"/>
                <w:lang w:val="en-US"/>
              </w:rPr>
            </w:pPr>
          </w:p>
        </w:tc>
        <w:tc>
          <w:tcPr>
            <w:tcW w:w="0" w:type="auto"/>
            <w:vAlign w:val="center"/>
            <w:hideMark/>
          </w:tcPr>
          <w:p w14:paraId="35D2CB31" w14:textId="77777777" w:rsidR="0095430C"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95430C" w14:paraId="1EC632F9" w14:textId="77777777">
        <w:trPr>
          <w:divId w:val="510997197"/>
          <w:tblCellSpacing w:w="15" w:type="dxa"/>
        </w:trPr>
        <w:tc>
          <w:tcPr>
            <w:tcW w:w="0" w:type="auto"/>
            <w:vAlign w:val="center"/>
            <w:hideMark/>
          </w:tcPr>
          <w:p w14:paraId="469AA6D7" w14:textId="77777777" w:rsidR="0095430C" w:rsidRDefault="0095430C">
            <w:pPr>
              <w:rPr>
                <w:rFonts w:eastAsia="Times New Roman"/>
                <w:lang w:val="en-US"/>
              </w:rPr>
            </w:pPr>
          </w:p>
        </w:tc>
        <w:tc>
          <w:tcPr>
            <w:tcW w:w="0" w:type="auto"/>
            <w:vAlign w:val="center"/>
            <w:hideMark/>
          </w:tcPr>
          <w:p w14:paraId="35FF50A9" w14:textId="77777777" w:rsidR="0095430C"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95430C" w14:paraId="548061FE" w14:textId="77777777">
        <w:trPr>
          <w:divId w:val="510997197"/>
          <w:tblCellSpacing w:w="15" w:type="dxa"/>
        </w:trPr>
        <w:tc>
          <w:tcPr>
            <w:tcW w:w="0" w:type="auto"/>
            <w:vAlign w:val="center"/>
            <w:hideMark/>
          </w:tcPr>
          <w:p w14:paraId="349E2A30" w14:textId="77777777" w:rsidR="0095430C" w:rsidRDefault="0095430C">
            <w:pPr>
              <w:rPr>
                <w:rFonts w:eastAsia="Times New Roman"/>
                <w:lang w:val="en-US"/>
              </w:rPr>
            </w:pPr>
          </w:p>
        </w:tc>
        <w:tc>
          <w:tcPr>
            <w:tcW w:w="0" w:type="auto"/>
            <w:vAlign w:val="center"/>
            <w:hideMark/>
          </w:tcPr>
          <w:p w14:paraId="32C541F7" w14:textId="77777777" w:rsidR="0095430C"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95430C" w14:paraId="0100EDF3" w14:textId="77777777">
        <w:trPr>
          <w:divId w:val="510997197"/>
          <w:tblCellSpacing w:w="15" w:type="dxa"/>
        </w:trPr>
        <w:tc>
          <w:tcPr>
            <w:tcW w:w="0" w:type="auto"/>
            <w:vAlign w:val="center"/>
            <w:hideMark/>
          </w:tcPr>
          <w:p w14:paraId="5C3C2F21" w14:textId="77777777" w:rsidR="0095430C" w:rsidRDefault="0095430C">
            <w:pPr>
              <w:rPr>
                <w:rFonts w:eastAsia="Times New Roman"/>
                <w:lang w:val="en-US"/>
              </w:rPr>
            </w:pPr>
          </w:p>
        </w:tc>
        <w:tc>
          <w:tcPr>
            <w:tcW w:w="0" w:type="auto"/>
            <w:vAlign w:val="center"/>
            <w:hideMark/>
          </w:tcPr>
          <w:p w14:paraId="0BE8E75F" w14:textId="77777777" w:rsidR="0095430C"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95430C" w14:paraId="23397958" w14:textId="77777777">
        <w:trPr>
          <w:divId w:val="510997197"/>
          <w:tblCellSpacing w:w="15" w:type="dxa"/>
        </w:trPr>
        <w:tc>
          <w:tcPr>
            <w:tcW w:w="0" w:type="auto"/>
            <w:vAlign w:val="center"/>
            <w:hideMark/>
          </w:tcPr>
          <w:p w14:paraId="1BB52CDD" w14:textId="77777777" w:rsidR="0095430C" w:rsidRDefault="0095430C">
            <w:pPr>
              <w:rPr>
                <w:rFonts w:eastAsia="Times New Roman"/>
                <w:lang w:val="en-US"/>
              </w:rPr>
            </w:pPr>
          </w:p>
        </w:tc>
        <w:tc>
          <w:tcPr>
            <w:tcW w:w="0" w:type="auto"/>
            <w:vAlign w:val="center"/>
            <w:hideMark/>
          </w:tcPr>
          <w:p w14:paraId="1086ECDC" w14:textId="77777777" w:rsidR="0095430C"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95430C" w14:paraId="360AF945" w14:textId="77777777">
        <w:trPr>
          <w:divId w:val="510997197"/>
          <w:tblCellSpacing w:w="15" w:type="dxa"/>
        </w:trPr>
        <w:tc>
          <w:tcPr>
            <w:tcW w:w="0" w:type="auto"/>
            <w:vAlign w:val="center"/>
            <w:hideMark/>
          </w:tcPr>
          <w:p w14:paraId="6EF0F6C0" w14:textId="77777777" w:rsidR="0095430C" w:rsidRDefault="0095430C">
            <w:pPr>
              <w:rPr>
                <w:rFonts w:eastAsia="Times New Roman"/>
                <w:lang w:val="en-US"/>
              </w:rPr>
            </w:pPr>
          </w:p>
        </w:tc>
        <w:tc>
          <w:tcPr>
            <w:tcW w:w="0" w:type="auto"/>
            <w:vAlign w:val="center"/>
            <w:hideMark/>
          </w:tcPr>
          <w:p w14:paraId="2D371AC6" w14:textId="77777777" w:rsidR="0095430C"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95430C" w14:paraId="2B4B3E81" w14:textId="77777777">
        <w:trPr>
          <w:divId w:val="510997197"/>
          <w:tblCellSpacing w:w="15" w:type="dxa"/>
        </w:trPr>
        <w:tc>
          <w:tcPr>
            <w:tcW w:w="0" w:type="auto"/>
            <w:vAlign w:val="center"/>
            <w:hideMark/>
          </w:tcPr>
          <w:p w14:paraId="5E098FA6" w14:textId="77777777" w:rsidR="0095430C" w:rsidRDefault="0095430C">
            <w:pPr>
              <w:rPr>
                <w:rFonts w:eastAsia="Times New Roman"/>
                <w:lang w:val="en-US"/>
              </w:rPr>
            </w:pPr>
          </w:p>
        </w:tc>
        <w:tc>
          <w:tcPr>
            <w:tcW w:w="0" w:type="auto"/>
            <w:vAlign w:val="center"/>
            <w:hideMark/>
          </w:tcPr>
          <w:p w14:paraId="2FD8CD5D" w14:textId="77777777" w:rsidR="0095430C"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95430C" w14:paraId="2F2D4D93" w14:textId="77777777">
        <w:trPr>
          <w:divId w:val="510997197"/>
          <w:tblCellSpacing w:w="15" w:type="dxa"/>
        </w:trPr>
        <w:tc>
          <w:tcPr>
            <w:tcW w:w="0" w:type="auto"/>
            <w:vAlign w:val="center"/>
            <w:hideMark/>
          </w:tcPr>
          <w:p w14:paraId="00A9ACEA" w14:textId="77777777" w:rsidR="0095430C" w:rsidRDefault="0095430C">
            <w:pPr>
              <w:rPr>
                <w:rFonts w:eastAsia="Times New Roman"/>
                <w:lang w:val="en-US"/>
              </w:rPr>
            </w:pPr>
          </w:p>
        </w:tc>
        <w:tc>
          <w:tcPr>
            <w:tcW w:w="0" w:type="auto"/>
            <w:vAlign w:val="center"/>
            <w:hideMark/>
          </w:tcPr>
          <w:p w14:paraId="085B3C84" w14:textId="77777777" w:rsidR="0095430C"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95430C" w14:paraId="5731BFB4" w14:textId="77777777">
        <w:trPr>
          <w:divId w:val="510997197"/>
          <w:tblCellSpacing w:w="15" w:type="dxa"/>
        </w:trPr>
        <w:tc>
          <w:tcPr>
            <w:tcW w:w="0" w:type="auto"/>
            <w:vAlign w:val="center"/>
            <w:hideMark/>
          </w:tcPr>
          <w:p w14:paraId="7805D987" w14:textId="77777777" w:rsidR="0095430C" w:rsidRDefault="0095430C">
            <w:pPr>
              <w:rPr>
                <w:rFonts w:eastAsia="Times New Roman"/>
                <w:lang w:val="en-US"/>
              </w:rPr>
            </w:pPr>
          </w:p>
        </w:tc>
        <w:tc>
          <w:tcPr>
            <w:tcW w:w="0" w:type="auto"/>
            <w:vAlign w:val="center"/>
            <w:hideMark/>
          </w:tcPr>
          <w:p w14:paraId="1376FF6D" w14:textId="77777777" w:rsidR="0095430C"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95430C" w14:paraId="70578518" w14:textId="77777777">
        <w:trPr>
          <w:divId w:val="510997197"/>
          <w:tblCellSpacing w:w="15" w:type="dxa"/>
        </w:trPr>
        <w:tc>
          <w:tcPr>
            <w:tcW w:w="0" w:type="auto"/>
            <w:vAlign w:val="center"/>
            <w:hideMark/>
          </w:tcPr>
          <w:p w14:paraId="2A9444B1" w14:textId="77777777" w:rsidR="0095430C" w:rsidRDefault="0095430C">
            <w:pPr>
              <w:rPr>
                <w:rFonts w:eastAsia="Times New Roman"/>
                <w:lang w:val="en-US"/>
              </w:rPr>
            </w:pPr>
          </w:p>
        </w:tc>
        <w:tc>
          <w:tcPr>
            <w:tcW w:w="0" w:type="auto"/>
            <w:vAlign w:val="center"/>
            <w:hideMark/>
          </w:tcPr>
          <w:p w14:paraId="151C0E26" w14:textId="77777777" w:rsidR="0095430C"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95430C" w14:paraId="0C9ACE71" w14:textId="77777777">
        <w:trPr>
          <w:divId w:val="510997197"/>
          <w:tblCellSpacing w:w="15" w:type="dxa"/>
        </w:trPr>
        <w:tc>
          <w:tcPr>
            <w:tcW w:w="0" w:type="auto"/>
            <w:vAlign w:val="center"/>
            <w:hideMark/>
          </w:tcPr>
          <w:p w14:paraId="6899D9E2" w14:textId="77777777" w:rsidR="0095430C" w:rsidRDefault="0095430C">
            <w:pPr>
              <w:rPr>
                <w:rFonts w:eastAsia="Times New Roman"/>
                <w:lang w:val="en-US"/>
              </w:rPr>
            </w:pPr>
          </w:p>
        </w:tc>
        <w:tc>
          <w:tcPr>
            <w:tcW w:w="0" w:type="auto"/>
            <w:vAlign w:val="center"/>
            <w:hideMark/>
          </w:tcPr>
          <w:p w14:paraId="7148B027" w14:textId="77777777" w:rsidR="0095430C"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95430C" w14:paraId="272FBDE2" w14:textId="77777777">
        <w:trPr>
          <w:divId w:val="510997197"/>
          <w:tblCellSpacing w:w="15" w:type="dxa"/>
        </w:trPr>
        <w:tc>
          <w:tcPr>
            <w:tcW w:w="0" w:type="auto"/>
            <w:vAlign w:val="center"/>
            <w:hideMark/>
          </w:tcPr>
          <w:p w14:paraId="29EE8BB6" w14:textId="77777777" w:rsidR="0095430C" w:rsidRDefault="0095430C">
            <w:pPr>
              <w:rPr>
                <w:rFonts w:eastAsia="Times New Roman"/>
                <w:lang w:val="en-US"/>
              </w:rPr>
            </w:pPr>
          </w:p>
        </w:tc>
        <w:tc>
          <w:tcPr>
            <w:tcW w:w="0" w:type="auto"/>
            <w:vAlign w:val="center"/>
            <w:hideMark/>
          </w:tcPr>
          <w:p w14:paraId="3F72839C" w14:textId="77777777" w:rsidR="0095430C"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95430C" w14:paraId="68A9961B" w14:textId="77777777">
        <w:trPr>
          <w:divId w:val="510997197"/>
          <w:tblCellSpacing w:w="15" w:type="dxa"/>
        </w:trPr>
        <w:tc>
          <w:tcPr>
            <w:tcW w:w="0" w:type="auto"/>
            <w:vAlign w:val="center"/>
            <w:hideMark/>
          </w:tcPr>
          <w:p w14:paraId="6D944225" w14:textId="77777777" w:rsidR="0095430C" w:rsidRDefault="0095430C">
            <w:pPr>
              <w:rPr>
                <w:rFonts w:eastAsia="Times New Roman"/>
                <w:lang w:val="en-US"/>
              </w:rPr>
            </w:pPr>
          </w:p>
        </w:tc>
        <w:tc>
          <w:tcPr>
            <w:tcW w:w="0" w:type="auto"/>
            <w:vAlign w:val="center"/>
            <w:hideMark/>
          </w:tcPr>
          <w:p w14:paraId="6BBA6460" w14:textId="77777777" w:rsidR="0095430C"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95430C" w14:paraId="111DFFAB" w14:textId="77777777">
        <w:trPr>
          <w:divId w:val="510997197"/>
          <w:tblCellSpacing w:w="15" w:type="dxa"/>
        </w:trPr>
        <w:tc>
          <w:tcPr>
            <w:tcW w:w="0" w:type="auto"/>
            <w:vAlign w:val="center"/>
            <w:hideMark/>
          </w:tcPr>
          <w:p w14:paraId="4CF084EA" w14:textId="77777777" w:rsidR="0095430C" w:rsidRDefault="0095430C">
            <w:pPr>
              <w:rPr>
                <w:rFonts w:eastAsia="Times New Roman"/>
                <w:lang w:val="en-US"/>
              </w:rPr>
            </w:pPr>
          </w:p>
        </w:tc>
        <w:tc>
          <w:tcPr>
            <w:tcW w:w="0" w:type="auto"/>
            <w:vAlign w:val="center"/>
            <w:hideMark/>
          </w:tcPr>
          <w:p w14:paraId="4227EF8E" w14:textId="77777777" w:rsidR="0095430C"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95430C" w14:paraId="13462826" w14:textId="77777777">
        <w:trPr>
          <w:divId w:val="510997197"/>
          <w:tblCellSpacing w:w="15" w:type="dxa"/>
        </w:trPr>
        <w:tc>
          <w:tcPr>
            <w:tcW w:w="0" w:type="auto"/>
            <w:vAlign w:val="center"/>
            <w:hideMark/>
          </w:tcPr>
          <w:p w14:paraId="46E5F7DF" w14:textId="77777777" w:rsidR="0095430C" w:rsidRDefault="0095430C">
            <w:pPr>
              <w:rPr>
                <w:rFonts w:eastAsia="Times New Roman"/>
                <w:lang w:val="en-US"/>
              </w:rPr>
            </w:pPr>
          </w:p>
        </w:tc>
        <w:tc>
          <w:tcPr>
            <w:tcW w:w="0" w:type="auto"/>
            <w:vAlign w:val="center"/>
            <w:hideMark/>
          </w:tcPr>
          <w:p w14:paraId="7F62FB0D" w14:textId="77777777" w:rsidR="0095430C"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95430C" w14:paraId="01AEE1D8" w14:textId="77777777">
        <w:trPr>
          <w:divId w:val="510997197"/>
          <w:tblCellSpacing w:w="15" w:type="dxa"/>
        </w:trPr>
        <w:tc>
          <w:tcPr>
            <w:tcW w:w="0" w:type="auto"/>
            <w:vAlign w:val="center"/>
            <w:hideMark/>
          </w:tcPr>
          <w:p w14:paraId="057EE830" w14:textId="77777777" w:rsidR="0095430C" w:rsidRDefault="0095430C">
            <w:pPr>
              <w:rPr>
                <w:rFonts w:eastAsia="Times New Roman"/>
                <w:lang w:val="en-US"/>
              </w:rPr>
            </w:pPr>
          </w:p>
        </w:tc>
        <w:tc>
          <w:tcPr>
            <w:tcW w:w="0" w:type="auto"/>
            <w:vAlign w:val="center"/>
            <w:hideMark/>
          </w:tcPr>
          <w:p w14:paraId="709E3D9F" w14:textId="77777777" w:rsidR="0095430C"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domain. Example: Neighborhood analysis where weighting factors are modified continuously based on predefined criteria </w:t>
            </w:r>
          </w:p>
        </w:tc>
      </w:tr>
      <w:tr w:rsidR="0095430C" w14:paraId="6C2B3BEA" w14:textId="77777777">
        <w:trPr>
          <w:divId w:val="510997197"/>
          <w:tblCellSpacing w:w="15" w:type="dxa"/>
        </w:trPr>
        <w:tc>
          <w:tcPr>
            <w:tcW w:w="0" w:type="auto"/>
            <w:vAlign w:val="center"/>
            <w:hideMark/>
          </w:tcPr>
          <w:p w14:paraId="2D1AD04B" w14:textId="77777777" w:rsidR="0095430C" w:rsidRDefault="0095430C">
            <w:pPr>
              <w:rPr>
                <w:rFonts w:eastAsia="Times New Roman"/>
                <w:lang w:val="en-US"/>
              </w:rPr>
            </w:pPr>
          </w:p>
        </w:tc>
        <w:tc>
          <w:tcPr>
            <w:tcW w:w="0" w:type="auto"/>
            <w:vAlign w:val="center"/>
            <w:hideMark/>
          </w:tcPr>
          <w:p w14:paraId="78B5A942" w14:textId="2102D0B3" w:rsidR="0095430C"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w:t>
            </w:r>
            <w:r>
              <w:rPr>
                <w:rFonts w:eastAsia="Times New Roman"/>
                <w:lang w:val="en-US"/>
              </w:rPr>
              <w:lastRenderedPageBreak/>
              <w:t>the data values within their domain. Includes Gradient filters</w:t>
            </w:r>
            <w:ins w:id="352" w:author="Tom Oniki" w:date="2015-09-10T16:52:00Z">
              <w:r w:rsidR="00D652DD">
                <w:rPr>
                  <w:rFonts w:eastAsia="Times New Roman"/>
                  <w:lang w:val="en-US"/>
                </w:rPr>
                <w:t>.</w:t>
              </w:r>
            </w:ins>
            <w:r>
              <w:rPr>
                <w:rFonts w:eastAsia="Times New Roman"/>
                <w:lang w:val="en-US"/>
              </w:rPr>
              <w:t xml:space="preserve"> </w:t>
            </w:r>
          </w:p>
        </w:tc>
      </w:tr>
      <w:tr w:rsidR="0095430C" w14:paraId="51E7D943" w14:textId="77777777">
        <w:trPr>
          <w:divId w:val="510997197"/>
          <w:tblCellSpacing w:w="15" w:type="dxa"/>
        </w:trPr>
        <w:tc>
          <w:tcPr>
            <w:tcW w:w="0" w:type="auto"/>
            <w:vAlign w:val="center"/>
            <w:hideMark/>
          </w:tcPr>
          <w:p w14:paraId="51A6726C" w14:textId="77777777" w:rsidR="0095430C" w:rsidRDefault="0095430C">
            <w:pPr>
              <w:rPr>
                <w:rFonts w:eastAsia="Times New Roman"/>
                <w:lang w:val="en-US"/>
              </w:rPr>
            </w:pPr>
          </w:p>
        </w:tc>
        <w:tc>
          <w:tcPr>
            <w:tcW w:w="0" w:type="auto"/>
            <w:vAlign w:val="center"/>
            <w:hideMark/>
          </w:tcPr>
          <w:p w14:paraId="79808128" w14:textId="040D2797" w:rsidR="0095430C" w:rsidRDefault="005B11EB">
            <w:pPr>
              <w:rPr>
                <w:rFonts w:eastAsia="Times New Roman"/>
                <w:lang w:val="en-US"/>
              </w:rPr>
            </w:pPr>
            <w:r>
              <w:rPr>
                <w:rFonts w:eastAsia="Times New Roman"/>
                <w:b/>
                <w:bCs/>
                <w:lang w:val="en-US"/>
              </w:rPr>
              <w:t xml:space="preserve">Morphological Operations: </w:t>
            </w:r>
            <w:r>
              <w:rPr>
                <w:rFonts w:eastAsia="Times New Roman"/>
                <w:lang w:val="en-US"/>
              </w:rPr>
              <w:t>Surface processing based on the connectivity of values based on the shape or structure of the data values within their domain. Includes erode, dilate, etc</w:t>
            </w:r>
            <w:ins w:id="353" w:author="Tom Oniki" w:date="2015-09-10T16:52:00Z">
              <w:r w:rsidR="00D652DD">
                <w:rPr>
                  <w:rFonts w:eastAsia="Times New Roman"/>
                  <w:lang w:val="en-US"/>
                </w:rPr>
                <w:t>.</w:t>
              </w:r>
            </w:ins>
            <w:r>
              <w:rPr>
                <w:rFonts w:eastAsia="Times New Roman"/>
                <w:lang w:val="en-US"/>
              </w:rPr>
              <w:t xml:space="preserve"> </w:t>
            </w:r>
          </w:p>
        </w:tc>
      </w:tr>
      <w:tr w:rsidR="0095430C" w14:paraId="6F09E35C" w14:textId="77777777">
        <w:trPr>
          <w:divId w:val="510997197"/>
          <w:tblCellSpacing w:w="15" w:type="dxa"/>
        </w:trPr>
        <w:tc>
          <w:tcPr>
            <w:tcW w:w="0" w:type="auto"/>
            <w:vAlign w:val="center"/>
            <w:hideMark/>
          </w:tcPr>
          <w:p w14:paraId="4686B163" w14:textId="77777777" w:rsidR="0095430C" w:rsidRDefault="0095430C">
            <w:pPr>
              <w:rPr>
                <w:rFonts w:eastAsia="Times New Roman"/>
                <w:lang w:val="en-US"/>
              </w:rPr>
            </w:pPr>
          </w:p>
        </w:tc>
        <w:tc>
          <w:tcPr>
            <w:tcW w:w="0" w:type="auto"/>
            <w:vAlign w:val="center"/>
            <w:hideMark/>
          </w:tcPr>
          <w:p w14:paraId="384FF8D5" w14:textId="07B4870D" w:rsidR="0095430C" w:rsidRDefault="005B11EB">
            <w:pPr>
              <w:rPr>
                <w:rFonts w:eastAsia="Times New Roman"/>
                <w:lang w:val="en-US"/>
              </w:rPr>
            </w:pPr>
            <w:r>
              <w:rPr>
                <w:rFonts w:eastAsia="Times New Roman"/>
                <w:b/>
                <w:bCs/>
                <w:lang w:val="en-US"/>
              </w:rPr>
              <w:t xml:space="preserve">Histogram Analysis: </w:t>
            </w:r>
            <w:r>
              <w:rPr>
                <w:rFonts w:eastAsia="Times New Roman"/>
                <w:lang w:val="en-US"/>
              </w:rPr>
              <w:t>Surface processing applied to the distribution of the data values. Includes thresholding, Bayesian Classification, etc</w:t>
            </w:r>
            <w:ins w:id="354" w:author="Tom Oniki" w:date="2015-09-10T16:52:00Z">
              <w:r w:rsidR="00D652DD">
                <w:rPr>
                  <w:rFonts w:eastAsia="Times New Roman"/>
                  <w:lang w:val="en-US"/>
                </w:rPr>
                <w:t>.</w:t>
              </w:r>
            </w:ins>
            <w:r>
              <w:rPr>
                <w:rFonts w:eastAsia="Times New Roman"/>
                <w:lang w:val="en-US"/>
              </w:rPr>
              <w:t xml:space="preserve"> </w:t>
            </w:r>
          </w:p>
        </w:tc>
      </w:tr>
      <w:tr w:rsidR="0095430C" w14:paraId="39CBFE52" w14:textId="77777777">
        <w:trPr>
          <w:divId w:val="510997197"/>
          <w:tblCellSpacing w:w="15" w:type="dxa"/>
        </w:trPr>
        <w:tc>
          <w:tcPr>
            <w:tcW w:w="0" w:type="auto"/>
            <w:vAlign w:val="center"/>
            <w:hideMark/>
          </w:tcPr>
          <w:p w14:paraId="69643469" w14:textId="77777777" w:rsidR="0095430C" w:rsidRDefault="0095430C">
            <w:pPr>
              <w:rPr>
                <w:rFonts w:eastAsia="Times New Roman"/>
                <w:lang w:val="en-US"/>
              </w:rPr>
            </w:pPr>
          </w:p>
        </w:tc>
        <w:tc>
          <w:tcPr>
            <w:tcW w:w="0" w:type="auto"/>
            <w:vAlign w:val="center"/>
            <w:hideMark/>
          </w:tcPr>
          <w:p w14:paraId="443B80E1" w14:textId="33ADC43B" w:rsidR="0095430C" w:rsidRDefault="005B11EB">
            <w:pPr>
              <w:rPr>
                <w:rFonts w:eastAsia="Times New Roman"/>
                <w:lang w:val="en-US"/>
              </w:rPr>
            </w:pPr>
            <w:r>
              <w:rPr>
                <w:rFonts w:eastAsia="Times New Roman"/>
                <w:b/>
                <w:bCs/>
                <w:lang w:val="en-US"/>
              </w:rPr>
              <w:t xml:space="preserve">Multi-Scale/Resolution Filtering: </w:t>
            </w:r>
            <w:r>
              <w:rPr>
                <w:rFonts w:eastAsia="Times New Roman"/>
                <w:lang w:val="en-US"/>
              </w:rPr>
              <w:t>Surface processing accomplished through varying the data domain size. Include deformable models</w:t>
            </w:r>
            <w:ins w:id="355" w:author="Tom Oniki" w:date="2015-09-10T16:52:00Z">
              <w:r w:rsidR="00D652DD">
                <w:rPr>
                  <w:rFonts w:eastAsia="Times New Roman"/>
                  <w:lang w:val="en-US"/>
                </w:rPr>
                <w:t>.</w:t>
              </w:r>
            </w:ins>
            <w:r>
              <w:rPr>
                <w:rFonts w:eastAsia="Times New Roman"/>
                <w:lang w:val="en-US"/>
              </w:rPr>
              <w:t xml:space="preserve"> </w:t>
            </w:r>
          </w:p>
        </w:tc>
      </w:tr>
      <w:tr w:rsidR="0095430C" w14:paraId="0244AF62" w14:textId="77777777">
        <w:trPr>
          <w:divId w:val="510997197"/>
          <w:tblCellSpacing w:w="15" w:type="dxa"/>
        </w:trPr>
        <w:tc>
          <w:tcPr>
            <w:tcW w:w="0" w:type="auto"/>
            <w:vAlign w:val="center"/>
            <w:hideMark/>
          </w:tcPr>
          <w:p w14:paraId="61E86DAC" w14:textId="77777777" w:rsidR="0095430C" w:rsidRDefault="0095430C">
            <w:pPr>
              <w:rPr>
                <w:rFonts w:eastAsia="Times New Roman"/>
                <w:lang w:val="en-US"/>
              </w:rPr>
            </w:pPr>
          </w:p>
        </w:tc>
        <w:tc>
          <w:tcPr>
            <w:tcW w:w="0" w:type="auto"/>
            <w:vAlign w:val="center"/>
            <w:hideMark/>
          </w:tcPr>
          <w:p w14:paraId="2CC4502E" w14:textId="2C4DE25A" w:rsidR="0095430C" w:rsidRDefault="005B11EB">
            <w:pPr>
              <w:rPr>
                <w:rFonts w:eastAsia="Times New Roman"/>
                <w:lang w:val="en-US"/>
              </w:rPr>
            </w:pPr>
            <w:r>
              <w:rPr>
                <w:rFonts w:eastAsia="Times New Roman"/>
                <w:b/>
                <w:bCs/>
                <w:lang w:val="en-US"/>
              </w:rPr>
              <w:t xml:space="preserve">Cluster Analysis: </w:t>
            </w:r>
            <w:r>
              <w:rPr>
                <w:rFonts w:eastAsia="Times New Roman"/>
                <w:lang w:val="en-US"/>
              </w:rPr>
              <w:t>Surface processing accomplished by combining data values based on their relative location within their domain or value distribution. Includes K- and C-means, Fuzzy Analysis, Watershed, Seed Growing, etc</w:t>
            </w:r>
            <w:ins w:id="356" w:author="Tom Oniki" w:date="2015-09-10T16:52:00Z">
              <w:r w:rsidR="00D652DD">
                <w:rPr>
                  <w:rFonts w:eastAsia="Times New Roman"/>
                  <w:lang w:val="en-US"/>
                </w:rPr>
                <w:t>.</w:t>
              </w:r>
            </w:ins>
            <w:r>
              <w:rPr>
                <w:rFonts w:eastAsia="Times New Roman"/>
                <w:lang w:val="en-US"/>
              </w:rPr>
              <w:t xml:space="preserve"> </w:t>
            </w:r>
          </w:p>
        </w:tc>
      </w:tr>
      <w:tr w:rsidR="0095430C" w14:paraId="21182F02" w14:textId="77777777">
        <w:trPr>
          <w:divId w:val="510997197"/>
          <w:tblCellSpacing w:w="15" w:type="dxa"/>
        </w:trPr>
        <w:tc>
          <w:tcPr>
            <w:tcW w:w="0" w:type="auto"/>
            <w:vAlign w:val="center"/>
            <w:hideMark/>
          </w:tcPr>
          <w:p w14:paraId="2008FEB2" w14:textId="77777777" w:rsidR="0095430C" w:rsidRDefault="0095430C">
            <w:pPr>
              <w:rPr>
                <w:rFonts w:eastAsia="Times New Roman"/>
                <w:lang w:val="en-US"/>
              </w:rPr>
            </w:pPr>
          </w:p>
        </w:tc>
        <w:tc>
          <w:tcPr>
            <w:tcW w:w="0" w:type="auto"/>
            <w:vAlign w:val="center"/>
            <w:hideMark/>
          </w:tcPr>
          <w:p w14:paraId="141FC012" w14:textId="42F16525" w:rsidR="0095430C" w:rsidRDefault="005B11EB">
            <w:pPr>
              <w:rPr>
                <w:rFonts w:eastAsia="Times New Roman"/>
                <w:lang w:val="en-US"/>
              </w:rPr>
            </w:pPr>
            <w:r>
              <w:rPr>
                <w:rFonts w:eastAsia="Times New Roman"/>
                <w:b/>
                <w:bCs/>
                <w:lang w:val="en-US"/>
              </w:rPr>
              <w:t xml:space="preserve">Multispectral Processing: </w:t>
            </w:r>
            <w:r>
              <w:rPr>
                <w:rFonts w:eastAsia="Times New Roman"/>
                <w:lang w:val="en-US"/>
              </w:rPr>
              <w:t>Surface processing accomplished through the weighted combination of multiple data sets. Includes Principle Component Analysis, linear and non-linear weighed combinations, etc</w:t>
            </w:r>
            <w:ins w:id="357" w:author="Tom Oniki" w:date="2015-09-10T16:52:00Z">
              <w:r w:rsidR="00D652DD">
                <w:rPr>
                  <w:rFonts w:eastAsia="Times New Roman"/>
                  <w:lang w:val="en-US"/>
                </w:rPr>
                <w:t>.</w:t>
              </w:r>
            </w:ins>
            <w:r>
              <w:rPr>
                <w:rFonts w:eastAsia="Times New Roman"/>
                <w:lang w:val="en-US"/>
              </w:rPr>
              <w:t xml:space="preserve"> </w:t>
            </w:r>
          </w:p>
        </w:tc>
      </w:tr>
      <w:tr w:rsidR="0095430C" w14:paraId="6A6AB202" w14:textId="77777777">
        <w:trPr>
          <w:divId w:val="510997197"/>
          <w:tblCellSpacing w:w="15" w:type="dxa"/>
        </w:trPr>
        <w:tc>
          <w:tcPr>
            <w:tcW w:w="0" w:type="auto"/>
            <w:vAlign w:val="center"/>
            <w:hideMark/>
          </w:tcPr>
          <w:p w14:paraId="37D0299B" w14:textId="77777777" w:rsidR="0095430C" w:rsidRDefault="0095430C">
            <w:pPr>
              <w:rPr>
                <w:rFonts w:eastAsia="Times New Roman"/>
                <w:lang w:val="en-US"/>
              </w:rPr>
            </w:pPr>
          </w:p>
        </w:tc>
        <w:tc>
          <w:tcPr>
            <w:tcW w:w="0" w:type="auto"/>
            <w:vAlign w:val="center"/>
            <w:hideMark/>
          </w:tcPr>
          <w:p w14:paraId="47D8FCE5" w14:textId="41C21D19" w:rsidR="0095430C" w:rsidRDefault="005B11EB">
            <w:pPr>
              <w:rPr>
                <w:rFonts w:eastAsia="Times New Roman"/>
                <w:lang w:val="en-US"/>
              </w:rPr>
            </w:pPr>
            <w:r>
              <w:rPr>
                <w:rFonts w:eastAsia="Times New Roman"/>
                <w:b/>
                <w:bCs/>
                <w:lang w:val="en-US"/>
              </w:rPr>
              <w:t xml:space="preserve">Manual Processing: </w:t>
            </w:r>
            <w:r>
              <w:rPr>
                <w:rFonts w:eastAsia="Times New Roman"/>
                <w:lang w:val="en-US"/>
              </w:rPr>
              <w:t>Surface processing accomplished through human interaction. Region drawing</w:t>
            </w:r>
            <w:ins w:id="358" w:author="Tom Oniki" w:date="2015-09-10T16:52:00Z">
              <w:r w:rsidR="00D652DD">
                <w:rPr>
                  <w:rFonts w:eastAsia="Times New Roman"/>
                  <w:lang w:val="en-US"/>
                </w:rPr>
                <w:t>.</w:t>
              </w:r>
            </w:ins>
            <w:r>
              <w:rPr>
                <w:rFonts w:eastAsia="Times New Roman"/>
                <w:lang w:val="en-US"/>
              </w:rPr>
              <w:t xml:space="preserve"> </w:t>
            </w:r>
          </w:p>
        </w:tc>
      </w:tr>
      <w:tr w:rsidR="0095430C" w14:paraId="27E0112C" w14:textId="77777777">
        <w:trPr>
          <w:divId w:val="510997197"/>
          <w:tblCellSpacing w:w="15" w:type="dxa"/>
        </w:trPr>
        <w:tc>
          <w:tcPr>
            <w:tcW w:w="0" w:type="auto"/>
            <w:vAlign w:val="center"/>
            <w:hideMark/>
          </w:tcPr>
          <w:p w14:paraId="1A3BE83F" w14:textId="77777777" w:rsidR="0095430C" w:rsidRDefault="0095430C">
            <w:pPr>
              <w:rPr>
                <w:rFonts w:eastAsia="Times New Roman"/>
                <w:lang w:val="en-US"/>
              </w:rPr>
            </w:pPr>
          </w:p>
        </w:tc>
        <w:tc>
          <w:tcPr>
            <w:tcW w:w="0" w:type="auto"/>
            <w:vAlign w:val="center"/>
            <w:hideMark/>
          </w:tcPr>
          <w:p w14:paraId="0749737C" w14:textId="4EE32E0F" w:rsidR="0095430C" w:rsidRDefault="005B11EB">
            <w:pPr>
              <w:rPr>
                <w:rFonts w:eastAsia="Times New Roman"/>
                <w:lang w:val="en-US"/>
              </w:rPr>
            </w:pPr>
            <w:r>
              <w:rPr>
                <w:rFonts w:eastAsia="Times New Roman"/>
                <w:b/>
                <w:bCs/>
                <w:lang w:val="en-US"/>
              </w:rPr>
              <w:t xml:space="preserve">Artificial Intelligence: </w:t>
            </w:r>
            <w:r>
              <w:rPr>
                <w:rFonts w:eastAsia="Times New Roman"/>
                <w:lang w:val="en-US"/>
              </w:rPr>
              <w:t>Surface processing using Artificial Intelligence techniques, such as Machine Learning, Neural Networks, etc</w:t>
            </w:r>
            <w:ins w:id="359" w:author="Tom Oniki" w:date="2015-09-10T16:52:00Z">
              <w:r w:rsidR="00D652DD">
                <w:rPr>
                  <w:rFonts w:eastAsia="Times New Roman"/>
                  <w:lang w:val="en-US"/>
                </w:rPr>
                <w:t>.</w:t>
              </w:r>
            </w:ins>
            <w:r>
              <w:rPr>
                <w:rFonts w:eastAsia="Times New Roman"/>
                <w:lang w:val="en-US"/>
              </w:rPr>
              <w:t xml:space="preserve"> </w:t>
            </w:r>
          </w:p>
        </w:tc>
      </w:tr>
      <w:tr w:rsidR="0095430C" w14:paraId="05AF1DAF" w14:textId="77777777">
        <w:trPr>
          <w:divId w:val="510997197"/>
          <w:tblCellSpacing w:w="15" w:type="dxa"/>
        </w:trPr>
        <w:tc>
          <w:tcPr>
            <w:tcW w:w="0" w:type="auto"/>
            <w:vAlign w:val="center"/>
            <w:hideMark/>
          </w:tcPr>
          <w:p w14:paraId="59FF9681" w14:textId="77777777" w:rsidR="0095430C" w:rsidRDefault="0095430C">
            <w:pPr>
              <w:rPr>
                <w:rFonts w:eastAsia="Times New Roman"/>
                <w:lang w:val="en-US"/>
              </w:rPr>
            </w:pPr>
          </w:p>
        </w:tc>
        <w:tc>
          <w:tcPr>
            <w:tcW w:w="0" w:type="auto"/>
            <w:vAlign w:val="center"/>
            <w:hideMark/>
          </w:tcPr>
          <w:p w14:paraId="3D3DC4AE" w14:textId="7C6AD774" w:rsidR="0095430C" w:rsidRDefault="005B11EB">
            <w:pPr>
              <w:rPr>
                <w:rFonts w:eastAsia="Times New Roman"/>
                <w:lang w:val="en-US"/>
              </w:rPr>
            </w:pPr>
            <w:r>
              <w:rPr>
                <w:rFonts w:eastAsia="Times New Roman"/>
                <w:b/>
                <w:bCs/>
                <w:lang w:val="en-US"/>
              </w:rPr>
              <w:t xml:space="preserve">Deformable Models: </w:t>
            </w:r>
            <w:r>
              <w:rPr>
                <w:rFonts w:eastAsia="Times New Roman"/>
                <w:lang w:val="en-US"/>
              </w:rPr>
              <w:t>Surface processing using Deformable Model techniques, such as Point Distribution Models, Level Sets, Simplex Meshes, etc</w:t>
            </w:r>
            <w:ins w:id="360" w:author="Tom Oniki" w:date="2015-09-10T16:53:00Z">
              <w:r w:rsidR="00D652DD">
                <w:rPr>
                  <w:rFonts w:eastAsia="Times New Roman"/>
                  <w:lang w:val="en-US"/>
                </w:rPr>
                <w:t>.</w:t>
              </w:r>
            </w:ins>
            <w:r>
              <w:rPr>
                <w:rFonts w:eastAsia="Times New Roman"/>
                <w:lang w:val="en-US"/>
              </w:rPr>
              <w:t xml:space="preserve"> </w:t>
            </w:r>
          </w:p>
        </w:tc>
      </w:tr>
      <w:tr w:rsidR="0095430C" w14:paraId="09B7EFBC" w14:textId="77777777">
        <w:trPr>
          <w:divId w:val="510997197"/>
          <w:tblCellSpacing w:w="15" w:type="dxa"/>
        </w:trPr>
        <w:tc>
          <w:tcPr>
            <w:tcW w:w="0" w:type="auto"/>
            <w:vAlign w:val="center"/>
            <w:hideMark/>
          </w:tcPr>
          <w:p w14:paraId="2A126737" w14:textId="77777777" w:rsidR="0095430C" w:rsidRDefault="0095430C">
            <w:pPr>
              <w:rPr>
                <w:rFonts w:eastAsia="Times New Roman"/>
                <w:lang w:val="en-US"/>
              </w:rPr>
            </w:pPr>
          </w:p>
        </w:tc>
        <w:tc>
          <w:tcPr>
            <w:tcW w:w="0" w:type="auto"/>
            <w:vAlign w:val="center"/>
            <w:hideMark/>
          </w:tcPr>
          <w:p w14:paraId="1F0E7C01" w14:textId="77777777" w:rsidR="0095430C"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95430C" w14:paraId="69E30BA3" w14:textId="77777777">
        <w:trPr>
          <w:divId w:val="510997197"/>
          <w:tblCellSpacing w:w="15" w:type="dxa"/>
        </w:trPr>
        <w:tc>
          <w:tcPr>
            <w:tcW w:w="0" w:type="auto"/>
            <w:vAlign w:val="center"/>
            <w:hideMark/>
          </w:tcPr>
          <w:p w14:paraId="7074A9B4" w14:textId="77777777" w:rsidR="0095430C" w:rsidRDefault="0095430C">
            <w:pPr>
              <w:rPr>
                <w:rFonts w:eastAsia="Times New Roman"/>
                <w:lang w:val="en-US"/>
              </w:rPr>
            </w:pPr>
          </w:p>
        </w:tc>
        <w:tc>
          <w:tcPr>
            <w:tcW w:w="0" w:type="auto"/>
            <w:vAlign w:val="center"/>
            <w:hideMark/>
          </w:tcPr>
          <w:p w14:paraId="469F5740" w14:textId="77777777" w:rsidR="0095430C"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95430C" w14:paraId="40398ED5" w14:textId="77777777">
        <w:trPr>
          <w:divId w:val="510997197"/>
          <w:tblCellSpacing w:w="15" w:type="dxa"/>
        </w:trPr>
        <w:tc>
          <w:tcPr>
            <w:tcW w:w="0" w:type="auto"/>
            <w:vAlign w:val="center"/>
            <w:hideMark/>
          </w:tcPr>
          <w:p w14:paraId="464260CE" w14:textId="77777777" w:rsidR="0095430C" w:rsidRDefault="0095430C">
            <w:pPr>
              <w:rPr>
                <w:rFonts w:eastAsia="Times New Roman"/>
                <w:lang w:val="en-US"/>
              </w:rPr>
            </w:pPr>
          </w:p>
        </w:tc>
        <w:tc>
          <w:tcPr>
            <w:tcW w:w="0" w:type="auto"/>
            <w:vAlign w:val="center"/>
            <w:hideMark/>
          </w:tcPr>
          <w:p w14:paraId="7B888A96" w14:textId="77777777" w:rsidR="0095430C" w:rsidRDefault="005B11EB">
            <w:pPr>
              <w:rPr>
                <w:rFonts w:eastAsia="Times New Roman"/>
                <w:lang w:val="en-US"/>
              </w:rPr>
            </w:pPr>
            <w:r>
              <w:rPr>
                <w:rFonts w:eastAsia="Times New Roman"/>
                <w:b/>
                <w:bCs/>
                <w:lang w:val="en-US"/>
              </w:rPr>
              <w:t xml:space="preserve">Fetal Biometry: </w:t>
            </w:r>
            <w:r>
              <w:rPr>
                <w:rFonts w:eastAsia="Times New Roman"/>
                <w:lang w:val="en-US"/>
              </w:rPr>
              <w:t>Report section for ass</w:t>
            </w:r>
            <w:bookmarkStart w:id="361" w:name="_GoBack"/>
            <w:bookmarkEnd w:id="361"/>
            <w:r>
              <w:rPr>
                <w:rFonts w:eastAsia="Times New Roman"/>
                <w:lang w:val="en-US"/>
              </w:rPr>
              <w:t xml:space="preserve">essment of fetal growth </w:t>
            </w:r>
          </w:p>
        </w:tc>
      </w:tr>
      <w:tr w:rsidR="0095430C" w14:paraId="12D53980" w14:textId="77777777">
        <w:trPr>
          <w:divId w:val="510997197"/>
          <w:tblCellSpacing w:w="15" w:type="dxa"/>
        </w:trPr>
        <w:tc>
          <w:tcPr>
            <w:tcW w:w="0" w:type="auto"/>
            <w:vAlign w:val="center"/>
            <w:hideMark/>
          </w:tcPr>
          <w:p w14:paraId="7B296268" w14:textId="77777777" w:rsidR="0095430C" w:rsidRDefault="0095430C">
            <w:pPr>
              <w:rPr>
                <w:rFonts w:eastAsia="Times New Roman"/>
                <w:lang w:val="en-US"/>
              </w:rPr>
            </w:pPr>
          </w:p>
        </w:tc>
        <w:tc>
          <w:tcPr>
            <w:tcW w:w="0" w:type="auto"/>
            <w:vAlign w:val="center"/>
            <w:hideMark/>
          </w:tcPr>
          <w:p w14:paraId="7DB13899" w14:textId="77777777" w:rsidR="0095430C"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95430C" w14:paraId="14EAA92A" w14:textId="77777777">
        <w:trPr>
          <w:divId w:val="510997197"/>
          <w:tblCellSpacing w:w="15" w:type="dxa"/>
        </w:trPr>
        <w:tc>
          <w:tcPr>
            <w:tcW w:w="0" w:type="auto"/>
            <w:vAlign w:val="center"/>
            <w:hideMark/>
          </w:tcPr>
          <w:p w14:paraId="190B96FA" w14:textId="77777777" w:rsidR="0095430C" w:rsidRDefault="0095430C">
            <w:pPr>
              <w:rPr>
                <w:rFonts w:eastAsia="Times New Roman"/>
                <w:lang w:val="en-US"/>
              </w:rPr>
            </w:pPr>
          </w:p>
        </w:tc>
        <w:tc>
          <w:tcPr>
            <w:tcW w:w="0" w:type="auto"/>
            <w:vAlign w:val="center"/>
            <w:hideMark/>
          </w:tcPr>
          <w:p w14:paraId="6CABC67D" w14:textId="77777777" w:rsidR="0095430C"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95430C" w14:paraId="1628BC58" w14:textId="77777777">
        <w:trPr>
          <w:divId w:val="510997197"/>
          <w:tblCellSpacing w:w="15" w:type="dxa"/>
        </w:trPr>
        <w:tc>
          <w:tcPr>
            <w:tcW w:w="0" w:type="auto"/>
            <w:vAlign w:val="center"/>
            <w:hideMark/>
          </w:tcPr>
          <w:p w14:paraId="09687E90" w14:textId="77777777" w:rsidR="0095430C" w:rsidRDefault="0095430C">
            <w:pPr>
              <w:rPr>
                <w:rFonts w:eastAsia="Times New Roman"/>
                <w:lang w:val="en-US"/>
              </w:rPr>
            </w:pPr>
          </w:p>
        </w:tc>
        <w:tc>
          <w:tcPr>
            <w:tcW w:w="0" w:type="auto"/>
            <w:vAlign w:val="center"/>
            <w:hideMark/>
          </w:tcPr>
          <w:p w14:paraId="08CC06AC" w14:textId="77777777" w:rsidR="0095430C"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95430C" w14:paraId="0107EA90" w14:textId="77777777">
        <w:trPr>
          <w:divId w:val="510997197"/>
          <w:tblCellSpacing w:w="15" w:type="dxa"/>
        </w:trPr>
        <w:tc>
          <w:tcPr>
            <w:tcW w:w="0" w:type="auto"/>
            <w:vAlign w:val="center"/>
            <w:hideMark/>
          </w:tcPr>
          <w:p w14:paraId="33CE36DD" w14:textId="77777777" w:rsidR="0095430C" w:rsidRDefault="0095430C">
            <w:pPr>
              <w:rPr>
                <w:rFonts w:eastAsia="Times New Roman"/>
                <w:lang w:val="en-US"/>
              </w:rPr>
            </w:pPr>
          </w:p>
        </w:tc>
        <w:tc>
          <w:tcPr>
            <w:tcW w:w="0" w:type="auto"/>
            <w:vAlign w:val="center"/>
            <w:hideMark/>
          </w:tcPr>
          <w:p w14:paraId="091B8D49" w14:textId="77777777" w:rsidR="0095430C"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95430C" w14:paraId="6F1D84C8" w14:textId="77777777">
        <w:trPr>
          <w:divId w:val="510997197"/>
          <w:tblCellSpacing w:w="15" w:type="dxa"/>
        </w:trPr>
        <w:tc>
          <w:tcPr>
            <w:tcW w:w="0" w:type="auto"/>
            <w:vAlign w:val="center"/>
            <w:hideMark/>
          </w:tcPr>
          <w:p w14:paraId="27BE3CE7" w14:textId="77777777" w:rsidR="0095430C" w:rsidRDefault="0095430C">
            <w:pPr>
              <w:rPr>
                <w:rFonts w:eastAsia="Times New Roman"/>
                <w:lang w:val="en-US"/>
              </w:rPr>
            </w:pPr>
          </w:p>
        </w:tc>
        <w:tc>
          <w:tcPr>
            <w:tcW w:w="0" w:type="auto"/>
            <w:vAlign w:val="center"/>
            <w:hideMark/>
          </w:tcPr>
          <w:p w14:paraId="4833324D" w14:textId="77777777" w:rsidR="0095430C"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95430C" w14:paraId="24B2F52D" w14:textId="77777777">
        <w:trPr>
          <w:divId w:val="510997197"/>
          <w:tblCellSpacing w:w="15" w:type="dxa"/>
        </w:trPr>
        <w:tc>
          <w:tcPr>
            <w:tcW w:w="0" w:type="auto"/>
            <w:vAlign w:val="center"/>
            <w:hideMark/>
          </w:tcPr>
          <w:p w14:paraId="5A7BD5DB" w14:textId="77777777" w:rsidR="0095430C" w:rsidRDefault="0095430C">
            <w:pPr>
              <w:rPr>
                <w:rFonts w:eastAsia="Times New Roman"/>
                <w:lang w:val="en-US"/>
              </w:rPr>
            </w:pPr>
          </w:p>
        </w:tc>
        <w:tc>
          <w:tcPr>
            <w:tcW w:w="0" w:type="auto"/>
            <w:vAlign w:val="center"/>
            <w:hideMark/>
          </w:tcPr>
          <w:p w14:paraId="5BC80D4C" w14:textId="77777777" w:rsidR="0095430C"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95430C" w14:paraId="2AED9067" w14:textId="77777777">
        <w:trPr>
          <w:divId w:val="510997197"/>
          <w:tblCellSpacing w:w="15" w:type="dxa"/>
        </w:trPr>
        <w:tc>
          <w:tcPr>
            <w:tcW w:w="0" w:type="auto"/>
            <w:vAlign w:val="center"/>
            <w:hideMark/>
          </w:tcPr>
          <w:p w14:paraId="00748DA7" w14:textId="77777777" w:rsidR="0095430C" w:rsidRDefault="0095430C">
            <w:pPr>
              <w:rPr>
                <w:rFonts w:eastAsia="Times New Roman"/>
                <w:lang w:val="en-US"/>
              </w:rPr>
            </w:pPr>
          </w:p>
        </w:tc>
        <w:tc>
          <w:tcPr>
            <w:tcW w:w="0" w:type="auto"/>
            <w:vAlign w:val="center"/>
            <w:hideMark/>
          </w:tcPr>
          <w:p w14:paraId="126AEC07" w14:textId="77777777" w:rsidR="0095430C"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95430C" w14:paraId="4A21452E" w14:textId="77777777">
        <w:trPr>
          <w:divId w:val="510997197"/>
          <w:tblCellSpacing w:w="15" w:type="dxa"/>
        </w:trPr>
        <w:tc>
          <w:tcPr>
            <w:tcW w:w="0" w:type="auto"/>
            <w:vAlign w:val="center"/>
            <w:hideMark/>
          </w:tcPr>
          <w:p w14:paraId="76C985CF" w14:textId="77777777" w:rsidR="0095430C" w:rsidRDefault="0095430C">
            <w:pPr>
              <w:rPr>
                <w:rFonts w:eastAsia="Times New Roman"/>
                <w:lang w:val="en-US"/>
              </w:rPr>
            </w:pPr>
          </w:p>
        </w:tc>
        <w:tc>
          <w:tcPr>
            <w:tcW w:w="0" w:type="auto"/>
            <w:vAlign w:val="center"/>
            <w:hideMark/>
          </w:tcPr>
          <w:p w14:paraId="2C1F5C36"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95430C" w14:paraId="30B0F544" w14:textId="77777777">
        <w:trPr>
          <w:divId w:val="510997197"/>
          <w:tblCellSpacing w:w="15" w:type="dxa"/>
        </w:trPr>
        <w:tc>
          <w:tcPr>
            <w:tcW w:w="0" w:type="auto"/>
            <w:vAlign w:val="center"/>
            <w:hideMark/>
          </w:tcPr>
          <w:p w14:paraId="7967CD13" w14:textId="77777777" w:rsidR="0095430C" w:rsidRDefault="0095430C">
            <w:pPr>
              <w:rPr>
                <w:rFonts w:eastAsia="Times New Roman"/>
                <w:lang w:val="en-US"/>
              </w:rPr>
            </w:pPr>
          </w:p>
        </w:tc>
        <w:tc>
          <w:tcPr>
            <w:tcW w:w="0" w:type="auto"/>
            <w:vAlign w:val="center"/>
            <w:hideMark/>
          </w:tcPr>
          <w:p w14:paraId="1E334A2A" w14:textId="77777777" w:rsidR="0095430C"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95430C" w14:paraId="0BD656D5" w14:textId="77777777">
        <w:trPr>
          <w:divId w:val="510997197"/>
          <w:tblCellSpacing w:w="15" w:type="dxa"/>
        </w:trPr>
        <w:tc>
          <w:tcPr>
            <w:tcW w:w="0" w:type="auto"/>
            <w:vAlign w:val="center"/>
            <w:hideMark/>
          </w:tcPr>
          <w:p w14:paraId="0FBDFA89" w14:textId="77777777" w:rsidR="0095430C" w:rsidRDefault="0095430C">
            <w:pPr>
              <w:rPr>
                <w:rFonts w:eastAsia="Times New Roman"/>
                <w:lang w:val="en-US"/>
              </w:rPr>
            </w:pPr>
          </w:p>
        </w:tc>
        <w:tc>
          <w:tcPr>
            <w:tcW w:w="0" w:type="auto"/>
            <w:vAlign w:val="center"/>
            <w:hideMark/>
          </w:tcPr>
          <w:p w14:paraId="06412287" w14:textId="77777777" w:rsidR="0095430C"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95430C" w14:paraId="719364EC" w14:textId="77777777">
        <w:trPr>
          <w:divId w:val="510997197"/>
          <w:tblCellSpacing w:w="15" w:type="dxa"/>
        </w:trPr>
        <w:tc>
          <w:tcPr>
            <w:tcW w:w="0" w:type="auto"/>
            <w:vAlign w:val="center"/>
            <w:hideMark/>
          </w:tcPr>
          <w:p w14:paraId="38CDEF4A" w14:textId="77777777" w:rsidR="0095430C" w:rsidRDefault="0095430C">
            <w:pPr>
              <w:rPr>
                <w:rFonts w:eastAsia="Times New Roman"/>
                <w:lang w:val="en-US"/>
              </w:rPr>
            </w:pPr>
          </w:p>
        </w:tc>
        <w:tc>
          <w:tcPr>
            <w:tcW w:w="0" w:type="auto"/>
            <w:vAlign w:val="center"/>
            <w:hideMark/>
          </w:tcPr>
          <w:p w14:paraId="4F61AF6A" w14:textId="77777777" w:rsidR="0095430C"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95430C" w14:paraId="6C464A79" w14:textId="77777777">
        <w:trPr>
          <w:divId w:val="510997197"/>
          <w:tblCellSpacing w:w="15" w:type="dxa"/>
        </w:trPr>
        <w:tc>
          <w:tcPr>
            <w:tcW w:w="0" w:type="auto"/>
            <w:vAlign w:val="center"/>
            <w:hideMark/>
          </w:tcPr>
          <w:p w14:paraId="3E93B5C2" w14:textId="77777777" w:rsidR="0095430C" w:rsidRDefault="0095430C">
            <w:pPr>
              <w:rPr>
                <w:rFonts w:eastAsia="Times New Roman"/>
                <w:lang w:val="en-US"/>
              </w:rPr>
            </w:pPr>
          </w:p>
        </w:tc>
        <w:tc>
          <w:tcPr>
            <w:tcW w:w="0" w:type="auto"/>
            <w:vAlign w:val="center"/>
            <w:hideMark/>
          </w:tcPr>
          <w:p w14:paraId="43B0AF6A" w14:textId="77777777" w:rsidR="0095430C"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95430C" w14:paraId="1D87D308" w14:textId="77777777">
        <w:trPr>
          <w:divId w:val="510997197"/>
          <w:tblCellSpacing w:w="15" w:type="dxa"/>
        </w:trPr>
        <w:tc>
          <w:tcPr>
            <w:tcW w:w="0" w:type="auto"/>
            <w:vAlign w:val="center"/>
            <w:hideMark/>
          </w:tcPr>
          <w:p w14:paraId="5FA40369" w14:textId="77777777" w:rsidR="0095430C" w:rsidRDefault="0095430C">
            <w:pPr>
              <w:rPr>
                <w:rFonts w:eastAsia="Times New Roman"/>
                <w:lang w:val="en-US"/>
              </w:rPr>
            </w:pPr>
          </w:p>
        </w:tc>
        <w:tc>
          <w:tcPr>
            <w:tcW w:w="0" w:type="auto"/>
            <w:vAlign w:val="center"/>
            <w:hideMark/>
          </w:tcPr>
          <w:p w14:paraId="3223ABF0" w14:textId="77777777" w:rsidR="0095430C"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95430C" w14:paraId="4AC2256A" w14:textId="77777777">
        <w:trPr>
          <w:divId w:val="510997197"/>
          <w:tblCellSpacing w:w="15" w:type="dxa"/>
        </w:trPr>
        <w:tc>
          <w:tcPr>
            <w:tcW w:w="0" w:type="auto"/>
            <w:vAlign w:val="center"/>
            <w:hideMark/>
          </w:tcPr>
          <w:p w14:paraId="7EB7A043" w14:textId="77777777" w:rsidR="0095430C" w:rsidRDefault="0095430C">
            <w:pPr>
              <w:rPr>
                <w:rFonts w:eastAsia="Times New Roman"/>
                <w:lang w:val="en-US"/>
              </w:rPr>
            </w:pPr>
          </w:p>
        </w:tc>
        <w:tc>
          <w:tcPr>
            <w:tcW w:w="0" w:type="auto"/>
            <w:vAlign w:val="center"/>
            <w:hideMark/>
          </w:tcPr>
          <w:p w14:paraId="658C19AE" w14:textId="48FB4DB3" w:rsidR="0095430C" w:rsidRDefault="005B11EB">
            <w:pPr>
              <w:rPr>
                <w:rFonts w:eastAsia="Times New Roman"/>
                <w:lang w:val="en-US"/>
              </w:rPr>
            </w:pPr>
            <w:r>
              <w:rPr>
                <w:rFonts w:eastAsia="Times New Roman"/>
                <w:b/>
                <w:bCs/>
                <w:lang w:val="en-US"/>
              </w:rPr>
              <w:t xml:space="preserve">Frame of Reference Identity: </w:t>
            </w:r>
            <w:r>
              <w:rPr>
                <w:rFonts w:eastAsia="Times New Roman"/>
                <w:lang w:val="en-US"/>
              </w:rPr>
              <w:t>There is a defined equivalence between the Frame of Reference of the Registration SOP instance and the Frame of Reference of the referenced images</w:t>
            </w:r>
            <w:ins w:id="362" w:author="Tom Oniki" w:date="2015-09-11T14:40:00Z">
              <w:r w:rsidR="008727DF">
                <w:rPr>
                  <w:rFonts w:eastAsia="Times New Roman"/>
                  <w:lang w:val="en-US"/>
                </w:rPr>
                <w:t>.</w:t>
              </w:r>
            </w:ins>
            <w:r>
              <w:rPr>
                <w:rFonts w:eastAsia="Times New Roman"/>
                <w:lang w:val="en-US"/>
              </w:rPr>
              <w:t xml:space="preserve"> </w:t>
            </w:r>
          </w:p>
        </w:tc>
      </w:tr>
      <w:tr w:rsidR="0095430C" w14:paraId="3EFC4D8F" w14:textId="77777777">
        <w:trPr>
          <w:divId w:val="510997197"/>
          <w:tblCellSpacing w:w="15" w:type="dxa"/>
        </w:trPr>
        <w:tc>
          <w:tcPr>
            <w:tcW w:w="0" w:type="auto"/>
            <w:vAlign w:val="center"/>
            <w:hideMark/>
          </w:tcPr>
          <w:p w14:paraId="1522415B" w14:textId="77777777" w:rsidR="0095430C" w:rsidRDefault="0095430C">
            <w:pPr>
              <w:rPr>
                <w:rFonts w:eastAsia="Times New Roman"/>
                <w:lang w:val="en-US"/>
              </w:rPr>
            </w:pPr>
          </w:p>
        </w:tc>
        <w:tc>
          <w:tcPr>
            <w:tcW w:w="0" w:type="auto"/>
            <w:vAlign w:val="center"/>
            <w:hideMark/>
          </w:tcPr>
          <w:p w14:paraId="5E31FE79" w14:textId="6BE0B96C" w:rsidR="0095430C" w:rsidRDefault="005B11EB">
            <w:pPr>
              <w:rPr>
                <w:rFonts w:eastAsia="Times New Roman"/>
                <w:lang w:val="en-US"/>
              </w:rPr>
            </w:pPr>
            <w:r>
              <w:rPr>
                <w:rFonts w:eastAsia="Times New Roman"/>
                <w:b/>
                <w:bCs/>
                <w:lang w:val="en-US"/>
              </w:rPr>
              <w:t xml:space="preserve">Fiducial Alignment: </w:t>
            </w:r>
            <w:r>
              <w:rPr>
                <w:rFonts w:eastAsia="Times New Roman"/>
                <w:lang w:val="en-US"/>
              </w:rPr>
              <w:t>The registration is based on fiducials that represent patient or specimen features identified in each data set</w:t>
            </w:r>
            <w:ins w:id="363" w:author="Tom Oniki" w:date="2015-09-11T14:40:00Z">
              <w:r w:rsidR="008727DF">
                <w:rPr>
                  <w:rFonts w:eastAsia="Times New Roman"/>
                  <w:lang w:val="en-US"/>
                </w:rPr>
                <w:t>.</w:t>
              </w:r>
            </w:ins>
            <w:r>
              <w:rPr>
                <w:rFonts w:eastAsia="Times New Roman"/>
                <w:lang w:val="en-US"/>
              </w:rPr>
              <w:t xml:space="preserve"> </w:t>
            </w:r>
          </w:p>
        </w:tc>
      </w:tr>
      <w:tr w:rsidR="0095430C" w14:paraId="75731491" w14:textId="77777777">
        <w:trPr>
          <w:divId w:val="510997197"/>
          <w:tblCellSpacing w:w="15" w:type="dxa"/>
        </w:trPr>
        <w:tc>
          <w:tcPr>
            <w:tcW w:w="0" w:type="auto"/>
            <w:vAlign w:val="center"/>
            <w:hideMark/>
          </w:tcPr>
          <w:p w14:paraId="70384C79" w14:textId="77777777" w:rsidR="0095430C" w:rsidRDefault="0095430C">
            <w:pPr>
              <w:rPr>
                <w:rFonts w:eastAsia="Times New Roman"/>
                <w:lang w:val="en-US"/>
              </w:rPr>
            </w:pPr>
          </w:p>
        </w:tc>
        <w:tc>
          <w:tcPr>
            <w:tcW w:w="0" w:type="auto"/>
            <w:vAlign w:val="center"/>
            <w:hideMark/>
          </w:tcPr>
          <w:p w14:paraId="3ADAC2E1" w14:textId="52A93A7A" w:rsidR="0095430C"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Registration based on a-priori knowledge of the acquisition geometry. This is not an object registration as in fiducial registration. Rather, it specifies a known spatial relationship</w:t>
            </w:r>
            <w:ins w:id="364" w:author="Tom Oniki" w:date="2015-09-11T14:40:00Z">
              <w:r w:rsidR="008727DF">
                <w:rPr>
                  <w:rFonts w:eastAsia="Times New Roman"/>
                  <w:lang w:val="en-US"/>
                </w:rPr>
                <w:t>.</w:t>
              </w:r>
            </w:ins>
            <w:r>
              <w:rPr>
                <w:rFonts w:eastAsia="Times New Roman"/>
                <w:lang w:val="en-US"/>
              </w:rPr>
              <w:t xml:space="preserve"> </w:t>
            </w:r>
          </w:p>
        </w:tc>
      </w:tr>
      <w:tr w:rsidR="0095430C" w14:paraId="093F6D91" w14:textId="77777777">
        <w:trPr>
          <w:divId w:val="510997197"/>
          <w:tblCellSpacing w:w="15" w:type="dxa"/>
        </w:trPr>
        <w:tc>
          <w:tcPr>
            <w:tcW w:w="0" w:type="auto"/>
            <w:vAlign w:val="center"/>
            <w:hideMark/>
          </w:tcPr>
          <w:p w14:paraId="5AE8EEEB" w14:textId="77777777" w:rsidR="0095430C" w:rsidRDefault="0095430C">
            <w:pPr>
              <w:rPr>
                <w:rFonts w:eastAsia="Times New Roman"/>
                <w:lang w:val="en-US"/>
              </w:rPr>
            </w:pPr>
          </w:p>
        </w:tc>
        <w:tc>
          <w:tcPr>
            <w:tcW w:w="0" w:type="auto"/>
            <w:vAlign w:val="center"/>
            <w:hideMark/>
          </w:tcPr>
          <w:p w14:paraId="35228B1B" w14:textId="77777777" w:rsidR="0095430C"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95430C" w14:paraId="50572AF9" w14:textId="77777777">
        <w:trPr>
          <w:divId w:val="510997197"/>
          <w:tblCellSpacing w:w="15" w:type="dxa"/>
        </w:trPr>
        <w:tc>
          <w:tcPr>
            <w:tcW w:w="0" w:type="auto"/>
            <w:vAlign w:val="center"/>
            <w:hideMark/>
          </w:tcPr>
          <w:p w14:paraId="615B1696" w14:textId="77777777" w:rsidR="0095430C" w:rsidRDefault="0095430C">
            <w:pPr>
              <w:rPr>
                <w:rFonts w:eastAsia="Times New Roman"/>
                <w:lang w:val="en-US"/>
              </w:rPr>
            </w:pPr>
          </w:p>
        </w:tc>
        <w:tc>
          <w:tcPr>
            <w:tcW w:w="0" w:type="auto"/>
            <w:vAlign w:val="center"/>
            <w:hideMark/>
          </w:tcPr>
          <w:p w14:paraId="7E7E5A32" w14:textId="77777777" w:rsidR="0095430C"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95430C" w14:paraId="4BF478BA" w14:textId="77777777">
        <w:trPr>
          <w:divId w:val="510997197"/>
          <w:tblCellSpacing w:w="15" w:type="dxa"/>
        </w:trPr>
        <w:tc>
          <w:tcPr>
            <w:tcW w:w="0" w:type="auto"/>
            <w:vAlign w:val="center"/>
            <w:hideMark/>
          </w:tcPr>
          <w:p w14:paraId="3B186135" w14:textId="77777777" w:rsidR="0095430C" w:rsidRDefault="0095430C">
            <w:pPr>
              <w:rPr>
                <w:rFonts w:eastAsia="Times New Roman"/>
                <w:lang w:val="en-US"/>
              </w:rPr>
            </w:pPr>
          </w:p>
        </w:tc>
        <w:tc>
          <w:tcPr>
            <w:tcW w:w="0" w:type="auto"/>
            <w:vAlign w:val="center"/>
            <w:hideMark/>
          </w:tcPr>
          <w:p w14:paraId="3156046C" w14:textId="77777777" w:rsidR="0095430C"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95430C" w14:paraId="0F09594A" w14:textId="77777777">
        <w:trPr>
          <w:divId w:val="510997197"/>
          <w:tblCellSpacing w:w="15" w:type="dxa"/>
        </w:trPr>
        <w:tc>
          <w:tcPr>
            <w:tcW w:w="0" w:type="auto"/>
            <w:vAlign w:val="center"/>
            <w:hideMark/>
          </w:tcPr>
          <w:p w14:paraId="7CC85B12" w14:textId="77777777" w:rsidR="0095430C" w:rsidRDefault="0095430C">
            <w:pPr>
              <w:rPr>
                <w:rFonts w:eastAsia="Times New Roman"/>
                <w:lang w:val="en-US"/>
              </w:rPr>
            </w:pPr>
          </w:p>
        </w:tc>
        <w:tc>
          <w:tcPr>
            <w:tcW w:w="0" w:type="auto"/>
            <w:vAlign w:val="center"/>
            <w:hideMark/>
          </w:tcPr>
          <w:p w14:paraId="2D5ACA23" w14:textId="77777777" w:rsidR="0095430C"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95430C" w14:paraId="7BCA766B" w14:textId="77777777">
        <w:trPr>
          <w:divId w:val="510997197"/>
          <w:tblCellSpacing w:w="15" w:type="dxa"/>
        </w:trPr>
        <w:tc>
          <w:tcPr>
            <w:tcW w:w="0" w:type="auto"/>
            <w:vAlign w:val="center"/>
            <w:hideMark/>
          </w:tcPr>
          <w:p w14:paraId="74B324AD" w14:textId="77777777" w:rsidR="0095430C" w:rsidRDefault="0095430C">
            <w:pPr>
              <w:rPr>
                <w:rFonts w:eastAsia="Times New Roman"/>
                <w:lang w:val="en-US"/>
              </w:rPr>
            </w:pPr>
          </w:p>
        </w:tc>
        <w:tc>
          <w:tcPr>
            <w:tcW w:w="0" w:type="auto"/>
            <w:vAlign w:val="center"/>
            <w:hideMark/>
          </w:tcPr>
          <w:p w14:paraId="1792F4EA" w14:textId="77777777" w:rsidR="0095430C"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95430C" w14:paraId="36686BBD" w14:textId="77777777">
        <w:trPr>
          <w:divId w:val="510997197"/>
          <w:tblCellSpacing w:w="15" w:type="dxa"/>
        </w:trPr>
        <w:tc>
          <w:tcPr>
            <w:tcW w:w="0" w:type="auto"/>
            <w:vAlign w:val="center"/>
            <w:hideMark/>
          </w:tcPr>
          <w:p w14:paraId="212DD6AB" w14:textId="77777777" w:rsidR="0095430C" w:rsidRDefault="0095430C">
            <w:pPr>
              <w:rPr>
                <w:rFonts w:eastAsia="Times New Roman"/>
                <w:lang w:val="en-US"/>
              </w:rPr>
            </w:pPr>
          </w:p>
        </w:tc>
        <w:tc>
          <w:tcPr>
            <w:tcW w:w="0" w:type="auto"/>
            <w:vAlign w:val="center"/>
            <w:hideMark/>
          </w:tcPr>
          <w:p w14:paraId="769111E5" w14:textId="77777777" w:rsidR="0095430C"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95430C" w14:paraId="19886CDE" w14:textId="77777777">
        <w:trPr>
          <w:divId w:val="510997197"/>
          <w:tblCellSpacing w:w="15" w:type="dxa"/>
        </w:trPr>
        <w:tc>
          <w:tcPr>
            <w:tcW w:w="0" w:type="auto"/>
            <w:vAlign w:val="center"/>
            <w:hideMark/>
          </w:tcPr>
          <w:p w14:paraId="5EF9FAB7" w14:textId="77777777" w:rsidR="0095430C" w:rsidRDefault="0095430C">
            <w:pPr>
              <w:rPr>
                <w:rFonts w:eastAsia="Times New Roman"/>
                <w:lang w:val="en-US"/>
              </w:rPr>
            </w:pPr>
          </w:p>
        </w:tc>
        <w:tc>
          <w:tcPr>
            <w:tcW w:w="0" w:type="auto"/>
            <w:vAlign w:val="center"/>
            <w:hideMark/>
          </w:tcPr>
          <w:p w14:paraId="37141C24" w14:textId="77777777" w:rsidR="0095430C"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95430C" w14:paraId="62D00F76" w14:textId="77777777">
        <w:trPr>
          <w:divId w:val="510997197"/>
          <w:tblCellSpacing w:w="15" w:type="dxa"/>
        </w:trPr>
        <w:tc>
          <w:tcPr>
            <w:tcW w:w="0" w:type="auto"/>
            <w:vAlign w:val="center"/>
            <w:hideMark/>
          </w:tcPr>
          <w:p w14:paraId="21C547AF" w14:textId="77777777" w:rsidR="0095430C" w:rsidRDefault="0095430C">
            <w:pPr>
              <w:rPr>
                <w:rFonts w:eastAsia="Times New Roman"/>
                <w:lang w:val="en-US"/>
              </w:rPr>
            </w:pPr>
          </w:p>
        </w:tc>
        <w:tc>
          <w:tcPr>
            <w:tcW w:w="0" w:type="auto"/>
            <w:vAlign w:val="center"/>
            <w:hideMark/>
          </w:tcPr>
          <w:p w14:paraId="285BBF8B" w14:textId="77777777" w:rsidR="0095430C"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95430C" w14:paraId="5136ED36" w14:textId="77777777">
        <w:trPr>
          <w:divId w:val="510997197"/>
          <w:tblCellSpacing w:w="15" w:type="dxa"/>
        </w:trPr>
        <w:tc>
          <w:tcPr>
            <w:tcW w:w="0" w:type="auto"/>
            <w:vAlign w:val="center"/>
            <w:hideMark/>
          </w:tcPr>
          <w:p w14:paraId="62EE0525" w14:textId="77777777" w:rsidR="0095430C" w:rsidRDefault="0095430C">
            <w:pPr>
              <w:rPr>
                <w:rFonts w:eastAsia="Times New Roman"/>
                <w:lang w:val="en-US"/>
              </w:rPr>
            </w:pPr>
          </w:p>
        </w:tc>
        <w:tc>
          <w:tcPr>
            <w:tcW w:w="0" w:type="auto"/>
            <w:vAlign w:val="center"/>
            <w:hideMark/>
          </w:tcPr>
          <w:p w14:paraId="60485021" w14:textId="77777777" w:rsidR="0095430C"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95430C" w14:paraId="64E1D5C8" w14:textId="77777777">
        <w:trPr>
          <w:divId w:val="510997197"/>
          <w:tblCellSpacing w:w="15" w:type="dxa"/>
        </w:trPr>
        <w:tc>
          <w:tcPr>
            <w:tcW w:w="0" w:type="auto"/>
            <w:vAlign w:val="center"/>
            <w:hideMark/>
          </w:tcPr>
          <w:p w14:paraId="433707AF" w14:textId="77777777" w:rsidR="0095430C" w:rsidRDefault="0095430C">
            <w:pPr>
              <w:rPr>
                <w:rFonts w:eastAsia="Times New Roman"/>
                <w:lang w:val="en-US"/>
              </w:rPr>
            </w:pPr>
          </w:p>
        </w:tc>
        <w:tc>
          <w:tcPr>
            <w:tcW w:w="0" w:type="auto"/>
            <w:vAlign w:val="center"/>
            <w:hideMark/>
          </w:tcPr>
          <w:p w14:paraId="312EA0F6" w14:textId="77777777" w:rsidR="0095430C"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95430C" w14:paraId="5CBCE3C8" w14:textId="77777777">
        <w:trPr>
          <w:divId w:val="510997197"/>
          <w:tblCellSpacing w:w="15" w:type="dxa"/>
        </w:trPr>
        <w:tc>
          <w:tcPr>
            <w:tcW w:w="0" w:type="auto"/>
            <w:vAlign w:val="center"/>
            <w:hideMark/>
          </w:tcPr>
          <w:p w14:paraId="46D34062" w14:textId="77777777" w:rsidR="0095430C" w:rsidRDefault="0095430C">
            <w:pPr>
              <w:rPr>
                <w:rFonts w:eastAsia="Times New Roman"/>
                <w:lang w:val="en-US"/>
              </w:rPr>
            </w:pPr>
          </w:p>
        </w:tc>
        <w:tc>
          <w:tcPr>
            <w:tcW w:w="0" w:type="auto"/>
            <w:vAlign w:val="center"/>
            <w:hideMark/>
          </w:tcPr>
          <w:p w14:paraId="3159CA91" w14:textId="77777777" w:rsidR="0095430C"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95430C" w14:paraId="6CBAD97C" w14:textId="77777777">
        <w:trPr>
          <w:divId w:val="510997197"/>
          <w:tblCellSpacing w:w="15" w:type="dxa"/>
        </w:trPr>
        <w:tc>
          <w:tcPr>
            <w:tcW w:w="0" w:type="auto"/>
            <w:vAlign w:val="center"/>
            <w:hideMark/>
          </w:tcPr>
          <w:p w14:paraId="557B57F5" w14:textId="77777777" w:rsidR="0095430C" w:rsidRDefault="0095430C">
            <w:pPr>
              <w:rPr>
                <w:rFonts w:eastAsia="Times New Roman"/>
                <w:lang w:val="en-US"/>
              </w:rPr>
            </w:pPr>
          </w:p>
        </w:tc>
        <w:tc>
          <w:tcPr>
            <w:tcW w:w="0" w:type="auto"/>
            <w:vAlign w:val="center"/>
            <w:hideMark/>
          </w:tcPr>
          <w:p w14:paraId="77EA25D8" w14:textId="77777777" w:rsidR="0095430C"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95430C" w14:paraId="2F72682D" w14:textId="77777777">
        <w:trPr>
          <w:divId w:val="510997197"/>
          <w:tblCellSpacing w:w="15" w:type="dxa"/>
        </w:trPr>
        <w:tc>
          <w:tcPr>
            <w:tcW w:w="0" w:type="auto"/>
            <w:vAlign w:val="center"/>
            <w:hideMark/>
          </w:tcPr>
          <w:p w14:paraId="57365A5D" w14:textId="77777777" w:rsidR="0095430C" w:rsidRDefault="0095430C">
            <w:pPr>
              <w:rPr>
                <w:rFonts w:eastAsia="Times New Roman"/>
                <w:lang w:val="en-US"/>
              </w:rPr>
            </w:pPr>
          </w:p>
        </w:tc>
        <w:tc>
          <w:tcPr>
            <w:tcW w:w="0" w:type="auto"/>
            <w:vAlign w:val="center"/>
            <w:hideMark/>
          </w:tcPr>
          <w:p w14:paraId="5B35866A" w14:textId="77777777" w:rsidR="0095430C"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95430C" w14:paraId="1A34C176" w14:textId="77777777">
        <w:trPr>
          <w:divId w:val="510997197"/>
          <w:tblCellSpacing w:w="15" w:type="dxa"/>
        </w:trPr>
        <w:tc>
          <w:tcPr>
            <w:tcW w:w="0" w:type="auto"/>
            <w:vAlign w:val="center"/>
            <w:hideMark/>
          </w:tcPr>
          <w:p w14:paraId="53134DC1" w14:textId="77777777" w:rsidR="0095430C" w:rsidRDefault="0095430C">
            <w:pPr>
              <w:rPr>
                <w:rFonts w:eastAsia="Times New Roman"/>
                <w:lang w:val="en-US"/>
              </w:rPr>
            </w:pPr>
          </w:p>
        </w:tc>
        <w:tc>
          <w:tcPr>
            <w:tcW w:w="0" w:type="auto"/>
            <w:vAlign w:val="center"/>
            <w:hideMark/>
          </w:tcPr>
          <w:p w14:paraId="269AC2ED" w14:textId="77777777" w:rsidR="0095430C"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95430C" w14:paraId="7F4AF687" w14:textId="77777777">
        <w:trPr>
          <w:divId w:val="510997197"/>
          <w:tblCellSpacing w:w="15" w:type="dxa"/>
        </w:trPr>
        <w:tc>
          <w:tcPr>
            <w:tcW w:w="0" w:type="auto"/>
            <w:vAlign w:val="center"/>
            <w:hideMark/>
          </w:tcPr>
          <w:p w14:paraId="74EE8AA7" w14:textId="77777777" w:rsidR="0095430C" w:rsidRDefault="0095430C">
            <w:pPr>
              <w:rPr>
                <w:rFonts w:eastAsia="Times New Roman"/>
                <w:lang w:val="en-US"/>
              </w:rPr>
            </w:pPr>
          </w:p>
        </w:tc>
        <w:tc>
          <w:tcPr>
            <w:tcW w:w="0" w:type="auto"/>
            <w:vAlign w:val="center"/>
            <w:hideMark/>
          </w:tcPr>
          <w:p w14:paraId="7E4A311C" w14:textId="77777777" w:rsidR="0095430C"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95430C" w14:paraId="4F638A62" w14:textId="77777777">
        <w:trPr>
          <w:divId w:val="510997197"/>
          <w:tblCellSpacing w:w="15" w:type="dxa"/>
        </w:trPr>
        <w:tc>
          <w:tcPr>
            <w:tcW w:w="0" w:type="auto"/>
            <w:vAlign w:val="center"/>
            <w:hideMark/>
          </w:tcPr>
          <w:p w14:paraId="79E0A6E1" w14:textId="77777777" w:rsidR="0095430C" w:rsidRDefault="0095430C">
            <w:pPr>
              <w:rPr>
                <w:rFonts w:eastAsia="Times New Roman"/>
                <w:lang w:val="en-US"/>
              </w:rPr>
            </w:pPr>
          </w:p>
        </w:tc>
        <w:tc>
          <w:tcPr>
            <w:tcW w:w="0" w:type="auto"/>
            <w:vAlign w:val="center"/>
            <w:hideMark/>
          </w:tcPr>
          <w:p w14:paraId="3A6F0019" w14:textId="77777777" w:rsidR="0095430C"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95430C" w14:paraId="4D46D0DF" w14:textId="77777777">
        <w:trPr>
          <w:divId w:val="510997197"/>
          <w:tblCellSpacing w:w="15" w:type="dxa"/>
        </w:trPr>
        <w:tc>
          <w:tcPr>
            <w:tcW w:w="0" w:type="auto"/>
            <w:vAlign w:val="center"/>
            <w:hideMark/>
          </w:tcPr>
          <w:p w14:paraId="38C0C07F" w14:textId="77777777" w:rsidR="0095430C" w:rsidRDefault="0095430C">
            <w:pPr>
              <w:rPr>
                <w:rFonts w:eastAsia="Times New Roman"/>
                <w:lang w:val="en-US"/>
              </w:rPr>
            </w:pPr>
          </w:p>
        </w:tc>
        <w:tc>
          <w:tcPr>
            <w:tcW w:w="0" w:type="auto"/>
            <w:vAlign w:val="center"/>
            <w:hideMark/>
          </w:tcPr>
          <w:p w14:paraId="55A59B62" w14:textId="77777777" w:rsidR="0095430C"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95430C" w14:paraId="15AF1955" w14:textId="77777777">
        <w:trPr>
          <w:divId w:val="510997197"/>
          <w:tblCellSpacing w:w="15" w:type="dxa"/>
        </w:trPr>
        <w:tc>
          <w:tcPr>
            <w:tcW w:w="0" w:type="auto"/>
            <w:vAlign w:val="center"/>
            <w:hideMark/>
          </w:tcPr>
          <w:p w14:paraId="30C7E5C9" w14:textId="77777777" w:rsidR="0095430C" w:rsidRDefault="0095430C">
            <w:pPr>
              <w:rPr>
                <w:rFonts w:eastAsia="Times New Roman"/>
                <w:lang w:val="en-US"/>
              </w:rPr>
            </w:pPr>
          </w:p>
        </w:tc>
        <w:tc>
          <w:tcPr>
            <w:tcW w:w="0" w:type="auto"/>
            <w:vAlign w:val="center"/>
            <w:hideMark/>
          </w:tcPr>
          <w:p w14:paraId="7FC723A3" w14:textId="77777777" w:rsidR="0095430C"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95430C" w14:paraId="256595B9" w14:textId="77777777">
        <w:trPr>
          <w:divId w:val="510997197"/>
          <w:tblCellSpacing w:w="15" w:type="dxa"/>
        </w:trPr>
        <w:tc>
          <w:tcPr>
            <w:tcW w:w="0" w:type="auto"/>
            <w:vAlign w:val="center"/>
            <w:hideMark/>
          </w:tcPr>
          <w:p w14:paraId="796B81C1" w14:textId="77777777" w:rsidR="0095430C" w:rsidRDefault="0095430C">
            <w:pPr>
              <w:rPr>
                <w:rFonts w:eastAsia="Times New Roman"/>
                <w:lang w:val="en-US"/>
              </w:rPr>
            </w:pPr>
          </w:p>
        </w:tc>
        <w:tc>
          <w:tcPr>
            <w:tcW w:w="0" w:type="auto"/>
            <w:vAlign w:val="center"/>
            <w:hideMark/>
          </w:tcPr>
          <w:p w14:paraId="2C5DCBF1" w14:textId="77777777" w:rsidR="0095430C"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95430C" w14:paraId="6E1B5325" w14:textId="77777777">
        <w:trPr>
          <w:divId w:val="510997197"/>
          <w:tblCellSpacing w:w="15" w:type="dxa"/>
        </w:trPr>
        <w:tc>
          <w:tcPr>
            <w:tcW w:w="0" w:type="auto"/>
            <w:vAlign w:val="center"/>
            <w:hideMark/>
          </w:tcPr>
          <w:p w14:paraId="452DA463" w14:textId="77777777" w:rsidR="0095430C" w:rsidRDefault="0095430C">
            <w:pPr>
              <w:rPr>
                <w:rFonts w:eastAsia="Times New Roman"/>
                <w:lang w:val="en-US"/>
              </w:rPr>
            </w:pPr>
          </w:p>
        </w:tc>
        <w:tc>
          <w:tcPr>
            <w:tcW w:w="0" w:type="auto"/>
            <w:vAlign w:val="center"/>
            <w:hideMark/>
          </w:tcPr>
          <w:p w14:paraId="03083D10" w14:textId="77777777" w:rsidR="0095430C"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95430C" w14:paraId="4D024CF7" w14:textId="77777777">
        <w:trPr>
          <w:divId w:val="510997197"/>
          <w:tblCellSpacing w:w="15" w:type="dxa"/>
        </w:trPr>
        <w:tc>
          <w:tcPr>
            <w:tcW w:w="0" w:type="auto"/>
            <w:vAlign w:val="center"/>
            <w:hideMark/>
          </w:tcPr>
          <w:p w14:paraId="2951A576" w14:textId="77777777" w:rsidR="0095430C" w:rsidRDefault="0095430C">
            <w:pPr>
              <w:rPr>
                <w:rFonts w:eastAsia="Times New Roman"/>
                <w:lang w:val="en-US"/>
              </w:rPr>
            </w:pPr>
          </w:p>
        </w:tc>
        <w:tc>
          <w:tcPr>
            <w:tcW w:w="0" w:type="auto"/>
            <w:vAlign w:val="center"/>
            <w:hideMark/>
          </w:tcPr>
          <w:p w14:paraId="3C456361" w14:textId="77777777" w:rsidR="0095430C"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95430C" w14:paraId="1AE9CAA9" w14:textId="77777777">
        <w:trPr>
          <w:divId w:val="510997197"/>
          <w:tblCellSpacing w:w="15" w:type="dxa"/>
        </w:trPr>
        <w:tc>
          <w:tcPr>
            <w:tcW w:w="0" w:type="auto"/>
            <w:vAlign w:val="center"/>
            <w:hideMark/>
          </w:tcPr>
          <w:p w14:paraId="6C4F7991" w14:textId="77777777" w:rsidR="0095430C" w:rsidRDefault="0095430C">
            <w:pPr>
              <w:rPr>
                <w:rFonts w:eastAsia="Times New Roman"/>
                <w:lang w:val="en-US"/>
              </w:rPr>
            </w:pPr>
          </w:p>
        </w:tc>
        <w:tc>
          <w:tcPr>
            <w:tcW w:w="0" w:type="auto"/>
            <w:vAlign w:val="center"/>
            <w:hideMark/>
          </w:tcPr>
          <w:p w14:paraId="3FF7A7B6" w14:textId="77777777" w:rsidR="0095430C"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95430C" w14:paraId="3A0B5993" w14:textId="77777777">
        <w:trPr>
          <w:divId w:val="510997197"/>
          <w:tblCellSpacing w:w="15" w:type="dxa"/>
        </w:trPr>
        <w:tc>
          <w:tcPr>
            <w:tcW w:w="0" w:type="auto"/>
            <w:vAlign w:val="center"/>
            <w:hideMark/>
          </w:tcPr>
          <w:p w14:paraId="16106B32" w14:textId="77777777" w:rsidR="0095430C" w:rsidRDefault="0095430C">
            <w:pPr>
              <w:rPr>
                <w:rFonts w:eastAsia="Times New Roman"/>
                <w:lang w:val="en-US"/>
              </w:rPr>
            </w:pPr>
          </w:p>
        </w:tc>
        <w:tc>
          <w:tcPr>
            <w:tcW w:w="0" w:type="auto"/>
            <w:vAlign w:val="center"/>
            <w:hideMark/>
          </w:tcPr>
          <w:p w14:paraId="0EED20AE" w14:textId="77777777" w:rsidR="0095430C"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95430C" w14:paraId="0284E98F" w14:textId="77777777">
        <w:trPr>
          <w:divId w:val="510997197"/>
          <w:tblCellSpacing w:w="15" w:type="dxa"/>
        </w:trPr>
        <w:tc>
          <w:tcPr>
            <w:tcW w:w="0" w:type="auto"/>
            <w:vAlign w:val="center"/>
            <w:hideMark/>
          </w:tcPr>
          <w:p w14:paraId="6078363D" w14:textId="77777777" w:rsidR="0095430C" w:rsidRDefault="0095430C">
            <w:pPr>
              <w:rPr>
                <w:rFonts w:eastAsia="Times New Roman"/>
                <w:lang w:val="en-US"/>
              </w:rPr>
            </w:pPr>
          </w:p>
        </w:tc>
        <w:tc>
          <w:tcPr>
            <w:tcW w:w="0" w:type="auto"/>
            <w:vAlign w:val="center"/>
            <w:hideMark/>
          </w:tcPr>
          <w:p w14:paraId="7EC5BA31" w14:textId="77777777" w:rsidR="0095430C"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95430C" w14:paraId="7EE6354B" w14:textId="77777777">
        <w:trPr>
          <w:divId w:val="510997197"/>
          <w:tblCellSpacing w:w="15" w:type="dxa"/>
        </w:trPr>
        <w:tc>
          <w:tcPr>
            <w:tcW w:w="0" w:type="auto"/>
            <w:vAlign w:val="center"/>
            <w:hideMark/>
          </w:tcPr>
          <w:p w14:paraId="4000BAE3" w14:textId="77777777" w:rsidR="0095430C" w:rsidRDefault="0095430C">
            <w:pPr>
              <w:rPr>
                <w:rFonts w:eastAsia="Times New Roman"/>
                <w:lang w:val="en-US"/>
              </w:rPr>
            </w:pPr>
          </w:p>
        </w:tc>
        <w:tc>
          <w:tcPr>
            <w:tcW w:w="0" w:type="auto"/>
            <w:vAlign w:val="center"/>
            <w:hideMark/>
          </w:tcPr>
          <w:p w14:paraId="770E692F" w14:textId="77777777" w:rsidR="0095430C"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95430C" w14:paraId="7E715639" w14:textId="77777777">
        <w:trPr>
          <w:divId w:val="510997197"/>
          <w:tblCellSpacing w:w="15" w:type="dxa"/>
        </w:trPr>
        <w:tc>
          <w:tcPr>
            <w:tcW w:w="0" w:type="auto"/>
            <w:vAlign w:val="center"/>
            <w:hideMark/>
          </w:tcPr>
          <w:p w14:paraId="60977CF3" w14:textId="77777777" w:rsidR="0095430C" w:rsidRDefault="0095430C">
            <w:pPr>
              <w:rPr>
                <w:rFonts w:eastAsia="Times New Roman"/>
                <w:lang w:val="en-US"/>
              </w:rPr>
            </w:pPr>
          </w:p>
        </w:tc>
        <w:tc>
          <w:tcPr>
            <w:tcW w:w="0" w:type="auto"/>
            <w:vAlign w:val="center"/>
            <w:hideMark/>
          </w:tcPr>
          <w:p w14:paraId="2EA1561D" w14:textId="41354458" w:rsidR="0095430C" w:rsidRDefault="005B11EB">
            <w:pPr>
              <w:rPr>
                <w:rFonts w:eastAsia="Times New Roman"/>
                <w:lang w:val="en-US"/>
              </w:rPr>
            </w:pPr>
            <w:r>
              <w:rPr>
                <w:rFonts w:eastAsia="Times New Roman"/>
                <w:b/>
                <w:bCs/>
                <w:lang w:val="en-US"/>
              </w:rPr>
              <w:t xml:space="preserve">Acquisition Protocol: </w:t>
            </w:r>
            <w:r>
              <w:rPr>
                <w:rFonts w:eastAsia="Times New Roman"/>
                <w:lang w:val="en-US"/>
              </w:rPr>
              <w:t>A type of clinical acquisition protocol for creating images or image-derived measurements. Acquisition protocols may be specific to a manufacturer's product</w:t>
            </w:r>
            <w:ins w:id="365" w:author="Tom Oniki" w:date="2015-09-11T14:43:00Z">
              <w:r w:rsidR="008727DF">
                <w:rPr>
                  <w:rFonts w:eastAsia="Times New Roman"/>
                  <w:lang w:val="en-US"/>
                </w:rPr>
                <w:t>.</w:t>
              </w:r>
            </w:ins>
            <w:r>
              <w:rPr>
                <w:rFonts w:eastAsia="Times New Roman"/>
                <w:lang w:val="en-US"/>
              </w:rPr>
              <w:t xml:space="preserve"> </w:t>
            </w:r>
          </w:p>
        </w:tc>
      </w:tr>
      <w:tr w:rsidR="0095430C" w14:paraId="0E48F695" w14:textId="77777777">
        <w:trPr>
          <w:divId w:val="510997197"/>
          <w:tblCellSpacing w:w="15" w:type="dxa"/>
        </w:trPr>
        <w:tc>
          <w:tcPr>
            <w:tcW w:w="0" w:type="auto"/>
            <w:vAlign w:val="center"/>
            <w:hideMark/>
          </w:tcPr>
          <w:p w14:paraId="5D05B1AE" w14:textId="77777777" w:rsidR="0095430C" w:rsidRDefault="0095430C">
            <w:pPr>
              <w:rPr>
                <w:rFonts w:eastAsia="Times New Roman"/>
                <w:lang w:val="en-US"/>
              </w:rPr>
            </w:pPr>
          </w:p>
        </w:tc>
        <w:tc>
          <w:tcPr>
            <w:tcW w:w="0" w:type="auto"/>
            <w:vAlign w:val="center"/>
            <w:hideMark/>
          </w:tcPr>
          <w:p w14:paraId="3E7E4C7C" w14:textId="036F65A0" w:rsidR="0095430C" w:rsidRDefault="005B11EB" w:rsidP="00EB4A1D">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w:t>
            </w:r>
            <w:ins w:id="366" w:author="Tom Oniki" w:date="2015-09-11T15:23:00Z">
              <w:r w:rsidR="00EB4A1D">
                <w:rPr>
                  <w:rFonts w:eastAsia="Times New Roman"/>
                  <w:lang w:val="en-US"/>
                </w:rPr>
                <w:t>÷</w:t>
              </w:r>
            </w:ins>
            <w:del w:id="367" w:author="Tom Oniki" w:date="2015-09-11T15:23:00Z">
              <w:r w:rsidDel="00EB4A1D">
                <w:rPr>
                  <w:rFonts w:eastAsia="Times New Roman"/>
                  <w:lang w:val="en-US"/>
                </w:rPr>
                <w:delText>Â¸</w:delText>
              </w:r>
            </w:del>
            <w:r>
              <w:rPr>
                <w:rFonts w:eastAsia="Times New Roman"/>
                <w:lang w:val="en-US"/>
              </w:rPr>
              <w:t xml:space="preserve"> (pL1) ] * [(4A2) </w:t>
            </w:r>
            <w:ins w:id="368" w:author="Tom Oniki" w:date="2015-09-11T15:23:00Z">
              <w:r w:rsidR="00EB4A1D">
                <w:rPr>
                  <w:rFonts w:eastAsia="Times New Roman"/>
                  <w:lang w:val="en-US"/>
                </w:rPr>
                <w:t>÷</w:t>
              </w:r>
            </w:ins>
            <w:del w:id="369" w:author="Tom Oniki" w:date="2015-09-11T15:23:00Z">
              <w:r w:rsidDel="00EB4A1D">
                <w:rPr>
                  <w:rFonts w:eastAsia="Times New Roman"/>
                  <w:lang w:val="en-US"/>
                </w:rPr>
                <w:delText>Â¸</w:delText>
              </w:r>
            </w:del>
            <w:r>
              <w:rPr>
                <w:rFonts w:eastAsia="Times New Roman"/>
                <w:lang w:val="en-US"/>
              </w:rPr>
              <w:t xml:space="preserve"> (pL2) ] </w:t>
            </w:r>
          </w:p>
        </w:tc>
      </w:tr>
      <w:tr w:rsidR="0095430C" w14:paraId="4D6BE315" w14:textId="77777777">
        <w:trPr>
          <w:divId w:val="510997197"/>
          <w:tblCellSpacing w:w="15" w:type="dxa"/>
        </w:trPr>
        <w:tc>
          <w:tcPr>
            <w:tcW w:w="0" w:type="auto"/>
            <w:vAlign w:val="center"/>
            <w:hideMark/>
          </w:tcPr>
          <w:p w14:paraId="20287B30" w14:textId="77777777" w:rsidR="0095430C" w:rsidRDefault="0095430C">
            <w:pPr>
              <w:rPr>
                <w:rFonts w:eastAsia="Times New Roman"/>
                <w:lang w:val="en-US"/>
              </w:rPr>
            </w:pPr>
          </w:p>
        </w:tc>
        <w:tc>
          <w:tcPr>
            <w:tcW w:w="0" w:type="auto"/>
            <w:vAlign w:val="center"/>
            <w:hideMark/>
          </w:tcPr>
          <w:p w14:paraId="4C0A97BC" w14:textId="21441120" w:rsidR="0095430C" w:rsidRDefault="005B11EB" w:rsidP="00E30F4C">
            <w:pPr>
              <w:rPr>
                <w:rFonts w:eastAsia="Times New Roman"/>
                <w:lang w:val="en-US"/>
              </w:rPr>
            </w:pPr>
            <w:r>
              <w:rPr>
                <w:rFonts w:eastAsia="Times New Roman"/>
                <w:b/>
                <w:bCs/>
                <w:lang w:val="en-US"/>
              </w:rPr>
              <w:t xml:space="preserve">Area-Length Single Plane: </w:t>
            </w:r>
            <w:r>
              <w:rPr>
                <w:rFonts w:eastAsia="Times New Roman"/>
                <w:lang w:val="en-US"/>
              </w:rPr>
              <w:t>Method for calculating left ventricular volume from a view containing the true long axis (usually the apical 4-chamber view). Volume = [8(A)2]</w:t>
            </w:r>
            <w:ins w:id="370" w:author="Tom Oniki" w:date="2015-09-11T15:26:00Z">
              <w:r w:rsidR="00E30F4C">
                <w:rPr>
                  <w:rFonts w:eastAsia="Times New Roman"/>
                  <w:lang w:val="en-US"/>
                </w:rPr>
                <w:t>÷</w:t>
              </w:r>
            </w:ins>
            <w:del w:id="371" w:author="Tom Oniki" w:date="2015-09-11T15:26:00Z">
              <w:r w:rsidDel="00E30F4C">
                <w:rPr>
                  <w:rFonts w:eastAsia="Times New Roman"/>
                  <w:lang w:val="en-US"/>
                </w:rPr>
                <w:delText>Â¸</w:delText>
              </w:r>
            </w:del>
            <w:r>
              <w:rPr>
                <w:rFonts w:eastAsia="Times New Roman"/>
                <w:lang w:val="en-US"/>
              </w:rPr>
              <w:t xml:space="preserve">[3pL] </w:t>
            </w:r>
          </w:p>
        </w:tc>
      </w:tr>
      <w:tr w:rsidR="0095430C" w14:paraId="2AC51E8F" w14:textId="77777777">
        <w:trPr>
          <w:divId w:val="510997197"/>
          <w:tblCellSpacing w:w="15" w:type="dxa"/>
        </w:trPr>
        <w:tc>
          <w:tcPr>
            <w:tcW w:w="0" w:type="auto"/>
            <w:vAlign w:val="center"/>
            <w:hideMark/>
          </w:tcPr>
          <w:p w14:paraId="3EF38A06" w14:textId="77777777" w:rsidR="0095430C" w:rsidRDefault="0095430C">
            <w:pPr>
              <w:rPr>
                <w:rFonts w:eastAsia="Times New Roman"/>
                <w:lang w:val="en-US"/>
              </w:rPr>
            </w:pPr>
          </w:p>
        </w:tc>
        <w:tc>
          <w:tcPr>
            <w:tcW w:w="0" w:type="auto"/>
            <w:vAlign w:val="center"/>
            <w:hideMark/>
          </w:tcPr>
          <w:p w14:paraId="2002E984" w14:textId="77777777" w:rsidR="0095430C"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derivatives (EF, SV, SI, etc.) that estimates the volume as the cube of diameter </w:t>
            </w:r>
          </w:p>
        </w:tc>
      </w:tr>
      <w:tr w:rsidR="0095430C" w14:paraId="3D92F8AE" w14:textId="77777777">
        <w:trPr>
          <w:divId w:val="510997197"/>
          <w:tblCellSpacing w:w="15" w:type="dxa"/>
        </w:trPr>
        <w:tc>
          <w:tcPr>
            <w:tcW w:w="0" w:type="auto"/>
            <w:vAlign w:val="center"/>
            <w:hideMark/>
          </w:tcPr>
          <w:p w14:paraId="673210DD" w14:textId="77777777" w:rsidR="0095430C" w:rsidRDefault="0095430C">
            <w:pPr>
              <w:rPr>
                <w:rFonts w:eastAsia="Times New Roman"/>
                <w:lang w:val="en-US"/>
              </w:rPr>
            </w:pPr>
          </w:p>
        </w:tc>
        <w:tc>
          <w:tcPr>
            <w:tcW w:w="0" w:type="auto"/>
            <w:vAlign w:val="center"/>
            <w:hideMark/>
          </w:tcPr>
          <w:p w14:paraId="06BDE1FA" w14:textId="77777777" w:rsidR="0095430C"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w:t>
            </w:r>
            <w:r>
              <w:rPr>
                <w:rFonts w:eastAsia="Times New Roman"/>
                <w:lang w:val="en-US"/>
              </w:rPr>
              <w:lastRenderedPageBreak/>
              <w:t xml:space="preserve">a disk diameter averaged from the two chamber and four chamber views </w:t>
            </w:r>
          </w:p>
        </w:tc>
      </w:tr>
      <w:tr w:rsidR="0095430C" w14:paraId="7F8BCF1F" w14:textId="77777777">
        <w:trPr>
          <w:divId w:val="510997197"/>
          <w:tblCellSpacing w:w="15" w:type="dxa"/>
        </w:trPr>
        <w:tc>
          <w:tcPr>
            <w:tcW w:w="0" w:type="auto"/>
            <w:vAlign w:val="center"/>
            <w:hideMark/>
          </w:tcPr>
          <w:p w14:paraId="4A5B0247" w14:textId="77777777" w:rsidR="0095430C" w:rsidRDefault="0095430C">
            <w:pPr>
              <w:rPr>
                <w:rFonts w:eastAsia="Times New Roman"/>
                <w:lang w:val="en-US"/>
              </w:rPr>
            </w:pPr>
          </w:p>
        </w:tc>
        <w:tc>
          <w:tcPr>
            <w:tcW w:w="0" w:type="auto"/>
            <w:vAlign w:val="center"/>
            <w:hideMark/>
          </w:tcPr>
          <w:p w14:paraId="20733A2F" w14:textId="338BBEA2" w:rsidR="0095430C" w:rsidRDefault="005B11EB">
            <w:pPr>
              <w:rPr>
                <w:rFonts w:eastAsia="Times New Roman"/>
                <w:lang w:val="en-US"/>
              </w:rPr>
            </w:pPr>
            <w:r>
              <w:rPr>
                <w:rFonts w:eastAsia="Times New Roman"/>
                <w:b/>
                <w:bCs/>
                <w:lang w:val="en-US"/>
              </w:rPr>
              <w:t xml:space="preserve">Method of Disks, Single Plane: </w:t>
            </w:r>
            <w:r>
              <w:rPr>
                <w:rFonts w:eastAsia="Times New Roman"/>
                <w:lang w:val="en-US"/>
              </w:rPr>
              <w:t>Method of calculating volume based on the summation of disk volumes. The disk axis is parallel to the left ventricular long axis with disk diameter taken from the four-chamber view</w:t>
            </w:r>
            <w:ins w:id="372" w:author="Tom Oniki" w:date="2015-09-11T14:44:00Z">
              <w:r w:rsidR="008727DF">
                <w:rPr>
                  <w:rFonts w:eastAsia="Times New Roman"/>
                  <w:lang w:val="en-US"/>
                </w:rPr>
                <w:t>.</w:t>
              </w:r>
            </w:ins>
            <w:r>
              <w:rPr>
                <w:rFonts w:eastAsia="Times New Roman"/>
                <w:lang w:val="en-US"/>
              </w:rPr>
              <w:t xml:space="preserve"> </w:t>
            </w:r>
          </w:p>
        </w:tc>
      </w:tr>
      <w:tr w:rsidR="0095430C" w14:paraId="5066625F" w14:textId="77777777">
        <w:trPr>
          <w:divId w:val="510997197"/>
          <w:tblCellSpacing w:w="15" w:type="dxa"/>
        </w:trPr>
        <w:tc>
          <w:tcPr>
            <w:tcW w:w="0" w:type="auto"/>
            <w:vAlign w:val="center"/>
            <w:hideMark/>
          </w:tcPr>
          <w:p w14:paraId="3195E55A" w14:textId="77777777" w:rsidR="0095430C" w:rsidRDefault="0095430C">
            <w:pPr>
              <w:rPr>
                <w:rFonts w:eastAsia="Times New Roman"/>
                <w:lang w:val="en-US"/>
              </w:rPr>
            </w:pPr>
          </w:p>
        </w:tc>
        <w:tc>
          <w:tcPr>
            <w:tcW w:w="0" w:type="auto"/>
            <w:vAlign w:val="center"/>
            <w:hideMark/>
          </w:tcPr>
          <w:p w14:paraId="5E8C88BB" w14:textId="77777777" w:rsidR="0095430C"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95430C" w14:paraId="53448A73" w14:textId="77777777">
        <w:trPr>
          <w:divId w:val="510997197"/>
          <w:tblCellSpacing w:w="15" w:type="dxa"/>
        </w:trPr>
        <w:tc>
          <w:tcPr>
            <w:tcW w:w="0" w:type="auto"/>
            <w:vAlign w:val="center"/>
            <w:hideMark/>
          </w:tcPr>
          <w:p w14:paraId="02D8BAB2" w14:textId="77777777" w:rsidR="0095430C" w:rsidRDefault="0095430C">
            <w:pPr>
              <w:rPr>
                <w:rFonts w:eastAsia="Times New Roman"/>
                <w:lang w:val="en-US"/>
              </w:rPr>
            </w:pPr>
          </w:p>
        </w:tc>
        <w:tc>
          <w:tcPr>
            <w:tcW w:w="0" w:type="auto"/>
            <w:vAlign w:val="center"/>
            <w:hideMark/>
          </w:tcPr>
          <w:p w14:paraId="4F7EEC85" w14:textId="77777777" w:rsidR="0095430C"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95430C" w14:paraId="1E365DDA" w14:textId="77777777">
        <w:trPr>
          <w:divId w:val="510997197"/>
          <w:tblCellSpacing w:w="15" w:type="dxa"/>
        </w:trPr>
        <w:tc>
          <w:tcPr>
            <w:tcW w:w="0" w:type="auto"/>
            <w:vAlign w:val="center"/>
            <w:hideMark/>
          </w:tcPr>
          <w:p w14:paraId="07805059" w14:textId="77777777" w:rsidR="0095430C" w:rsidRDefault="0095430C">
            <w:pPr>
              <w:rPr>
                <w:rFonts w:eastAsia="Times New Roman"/>
                <w:lang w:val="en-US"/>
              </w:rPr>
            </w:pPr>
          </w:p>
        </w:tc>
        <w:tc>
          <w:tcPr>
            <w:tcW w:w="0" w:type="auto"/>
            <w:vAlign w:val="center"/>
            <w:hideMark/>
          </w:tcPr>
          <w:p w14:paraId="60970F64" w14:textId="77777777" w:rsidR="0095430C"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95430C" w14:paraId="371DB968" w14:textId="77777777">
        <w:trPr>
          <w:divId w:val="510997197"/>
          <w:tblCellSpacing w:w="15" w:type="dxa"/>
        </w:trPr>
        <w:tc>
          <w:tcPr>
            <w:tcW w:w="0" w:type="auto"/>
            <w:vAlign w:val="center"/>
            <w:hideMark/>
          </w:tcPr>
          <w:p w14:paraId="26BB249A" w14:textId="77777777" w:rsidR="0095430C" w:rsidRDefault="0095430C">
            <w:pPr>
              <w:rPr>
                <w:rFonts w:eastAsia="Times New Roman"/>
                <w:lang w:val="en-US"/>
              </w:rPr>
            </w:pPr>
          </w:p>
        </w:tc>
        <w:tc>
          <w:tcPr>
            <w:tcW w:w="0" w:type="auto"/>
            <w:vAlign w:val="center"/>
            <w:hideMark/>
          </w:tcPr>
          <w:p w14:paraId="7477E875" w14:textId="77777777" w:rsidR="0095430C"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95430C" w14:paraId="34494813" w14:textId="77777777">
        <w:trPr>
          <w:divId w:val="510997197"/>
          <w:tblCellSpacing w:w="15" w:type="dxa"/>
        </w:trPr>
        <w:tc>
          <w:tcPr>
            <w:tcW w:w="0" w:type="auto"/>
            <w:vAlign w:val="center"/>
            <w:hideMark/>
          </w:tcPr>
          <w:p w14:paraId="0A5E89A6" w14:textId="77777777" w:rsidR="0095430C" w:rsidRDefault="0095430C">
            <w:pPr>
              <w:rPr>
                <w:rFonts w:eastAsia="Times New Roman"/>
                <w:lang w:val="en-US"/>
              </w:rPr>
            </w:pPr>
          </w:p>
        </w:tc>
        <w:tc>
          <w:tcPr>
            <w:tcW w:w="0" w:type="auto"/>
            <w:vAlign w:val="center"/>
            <w:hideMark/>
          </w:tcPr>
          <w:p w14:paraId="67D367FD" w14:textId="77777777" w:rsidR="0095430C"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95430C" w14:paraId="6B2309F5" w14:textId="77777777">
        <w:trPr>
          <w:divId w:val="510997197"/>
          <w:tblCellSpacing w:w="15" w:type="dxa"/>
        </w:trPr>
        <w:tc>
          <w:tcPr>
            <w:tcW w:w="0" w:type="auto"/>
            <w:vAlign w:val="center"/>
            <w:hideMark/>
          </w:tcPr>
          <w:p w14:paraId="7A5EE1B5" w14:textId="77777777" w:rsidR="0095430C" w:rsidRDefault="0095430C">
            <w:pPr>
              <w:rPr>
                <w:rFonts w:eastAsia="Times New Roman"/>
                <w:lang w:val="en-US"/>
              </w:rPr>
            </w:pPr>
          </w:p>
        </w:tc>
        <w:tc>
          <w:tcPr>
            <w:tcW w:w="0" w:type="auto"/>
            <w:vAlign w:val="center"/>
            <w:hideMark/>
          </w:tcPr>
          <w:p w14:paraId="2505D0AC" w14:textId="77777777" w:rsidR="0095430C"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95430C" w14:paraId="0B6C5D26" w14:textId="77777777">
        <w:trPr>
          <w:divId w:val="510997197"/>
          <w:tblCellSpacing w:w="15" w:type="dxa"/>
        </w:trPr>
        <w:tc>
          <w:tcPr>
            <w:tcW w:w="0" w:type="auto"/>
            <w:vAlign w:val="center"/>
            <w:hideMark/>
          </w:tcPr>
          <w:p w14:paraId="3A41F40A" w14:textId="77777777" w:rsidR="0095430C" w:rsidRDefault="0095430C">
            <w:pPr>
              <w:rPr>
                <w:rFonts w:eastAsia="Times New Roman"/>
                <w:lang w:val="en-US"/>
              </w:rPr>
            </w:pPr>
          </w:p>
        </w:tc>
        <w:tc>
          <w:tcPr>
            <w:tcW w:w="0" w:type="auto"/>
            <w:vAlign w:val="center"/>
            <w:hideMark/>
          </w:tcPr>
          <w:p w14:paraId="0F3BFD2D" w14:textId="77777777" w:rsidR="0095430C"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95430C" w14:paraId="5C669001" w14:textId="77777777">
        <w:trPr>
          <w:divId w:val="510997197"/>
          <w:tblCellSpacing w:w="15" w:type="dxa"/>
        </w:trPr>
        <w:tc>
          <w:tcPr>
            <w:tcW w:w="0" w:type="auto"/>
            <w:vAlign w:val="center"/>
            <w:hideMark/>
          </w:tcPr>
          <w:p w14:paraId="573E3E50" w14:textId="77777777" w:rsidR="0095430C" w:rsidRDefault="0095430C">
            <w:pPr>
              <w:rPr>
                <w:rFonts w:eastAsia="Times New Roman"/>
                <w:lang w:val="en-US"/>
              </w:rPr>
            </w:pPr>
          </w:p>
        </w:tc>
        <w:tc>
          <w:tcPr>
            <w:tcW w:w="0" w:type="auto"/>
            <w:vAlign w:val="center"/>
            <w:hideMark/>
          </w:tcPr>
          <w:p w14:paraId="09E97628" w14:textId="53DAD92A" w:rsidR="0095430C" w:rsidRDefault="005B11EB" w:rsidP="006F1388">
            <w:pPr>
              <w:rPr>
                <w:rFonts w:eastAsia="Times New Roman"/>
                <w:lang w:val="en-US"/>
              </w:rPr>
            </w:pPr>
            <w:r>
              <w:rPr>
                <w:rFonts w:eastAsia="Times New Roman"/>
                <w:b/>
                <w:bCs/>
                <w:lang w:val="en-US"/>
              </w:rPr>
              <w:t xml:space="preserve">Proximal Isovelocity Surface Area: </w:t>
            </w:r>
            <w:r>
              <w:rPr>
                <w:rFonts w:eastAsia="Times New Roman"/>
                <w:lang w:val="en-US"/>
              </w:rPr>
              <w:t>Utilizes aliasing velocity (by color Doppler) of flow into an orifice (often regurgitant or stenotic) to measure instantaneous flow rate, orifice area, and flow volume. The instantaneous flow rate = (2</w:t>
            </w:r>
            <w:ins w:id="373" w:author="Tom Oniki" w:date="2015-09-11T16:24:00Z">
              <w:r w:rsidR="00DB44B0">
                <w:rPr>
                  <w:rFonts w:eastAsia="Times New Roman"/>
                  <w:lang w:val="en-US"/>
                </w:rPr>
                <w:t xml:space="preserve"> π</w:t>
              </w:r>
            </w:ins>
            <w:del w:id="374" w:author="Tom Oniki" w:date="2015-09-11T16:24:00Z">
              <w:r w:rsidDel="00DB44B0">
                <w:rPr>
                  <w:rFonts w:eastAsia="Times New Roman"/>
                  <w:lang w:val="en-US"/>
                </w:rPr>
                <w:delText>Ï€</w:delText>
              </w:r>
            </w:del>
            <w:ins w:id="375" w:author="Tom Oniki" w:date="2015-09-11T16:24:00Z">
              <w:r w:rsidR="00DB44B0">
                <w:rPr>
                  <w:rFonts w:eastAsia="Times New Roman"/>
                  <w:lang w:val="en-US"/>
                </w:rPr>
                <w:t xml:space="preserve"> </w:t>
              </w:r>
            </w:ins>
            <w:r>
              <w:rPr>
                <w:rFonts w:eastAsia="Times New Roman"/>
                <w:lang w:val="en-US"/>
              </w:rPr>
              <w:t>r2</w:t>
            </w:r>
            <w:ins w:id="376" w:author="Tom Oniki" w:date="2015-09-11T16:24:00Z">
              <w:r w:rsidR="00DB44B0">
                <w:rPr>
                  <w:rFonts w:eastAsia="Times New Roman"/>
                  <w:lang w:val="en-US"/>
                </w:rPr>
                <w:t xml:space="preserve"> </w:t>
              </w:r>
            </w:ins>
            <w:r>
              <w:rPr>
                <w:rFonts w:eastAsia="Times New Roman"/>
                <w:lang w:val="en-US"/>
              </w:rPr>
              <w:t>vav ) * (</w:t>
            </w:r>
            <w:del w:id="377" w:author="Tom Oniki" w:date="2015-09-11T17:07:00Z">
              <w:r w:rsidDel="003B08B2">
                <w:rPr>
                  <w:rFonts w:eastAsia="Times New Roman"/>
                  <w:lang w:val="en-US"/>
                </w:rPr>
                <w:delText>Î±</w:delText>
              </w:r>
            </w:del>
            <w:ins w:id="378" w:author="Tom Oniki" w:date="2015-09-11T16:30:00Z">
              <w:r w:rsidR="006F1388">
                <w:rPr>
                  <w:rFonts w:eastAsia="Times New Roman"/>
                  <w:lang w:val="en-US"/>
                </w:rPr>
                <w:t>α/π</w:t>
              </w:r>
            </w:ins>
            <w:del w:id="379" w:author="Tom Oniki" w:date="2015-09-11T17:07:00Z">
              <w:r w:rsidDel="003B08B2">
                <w:rPr>
                  <w:rFonts w:eastAsia="Times New Roman"/>
                  <w:lang w:val="en-US"/>
                </w:rPr>
                <w:delText>Ï€</w:delText>
              </w:r>
            </w:del>
            <w:r>
              <w:rPr>
                <w:rFonts w:eastAsia="Times New Roman"/>
                <w:lang w:val="en-US"/>
              </w:rPr>
              <w:t xml:space="preserve">) where vav is the constant velocity known as aliasing velocity at radius r, vp is the peak velocity at the orifice, and </w:t>
            </w:r>
            <w:ins w:id="380" w:author="Tom Oniki" w:date="2015-09-11T16:32:00Z">
              <w:r w:rsidR="006F1388">
                <w:rPr>
                  <w:rFonts w:eastAsia="Times New Roman"/>
                  <w:lang w:val="en-US"/>
                </w:rPr>
                <w:t>α</w:t>
              </w:r>
            </w:ins>
            <w:del w:id="381" w:author="Tom Oniki" w:date="2015-09-11T16:32:00Z">
              <w:r w:rsidDel="006F1388">
                <w:rPr>
                  <w:rFonts w:eastAsia="Times New Roman"/>
                  <w:lang w:val="en-US"/>
                </w:rPr>
                <w:delText>Î±</w:delText>
              </w:r>
            </w:del>
            <w:r>
              <w:rPr>
                <w:rFonts w:eastAsia="Times New Roman"/>
                <w:lang w:val="en-US"/>
              </w:rPr>
              <w:t xml:space="preserve"> is the angle in radians of the constant velocity surface. Estimated Orifice area = Flow rate / vp , where vp is the peak velocity at the orifice and the flow rate is the PISA peak flow rate. The volume flow is then the product of the orifice area and Velocity Time Integral </w:t>
            </w:r>
          </w:p>
        </w:tc>
      </w:tr>
      <w:tr w:rsidR="0095430C" w14:paraId="0E559BA4" w14:textId="77777777">
        <w:trPr>
          <w:divId w:val="510997197"/>
          <w:tblCellSpacing w:w="15" w:type="dxa"/>
        </w:trPr>
        <w:tc>
          <w:tcPr>
            <w:tcW w:w="0" w:type="auto"/>
            <w:vAlign w:val="center"/>
            <w:hideMark/>
          </w:tcPr>
          <w:p w14:paraId="65AF6E65" w14:textId="77777777" w:rsidR="0095430C" w:rsidRDefault="0095430C">
            <w:pPr>
              <w:rPr>
                <w:rFonts w:eastAsia="Times New Roman"/>
                <w:lang w:val="en-US"/>
              </w:rPr>
            </w:pPr>
          </w:p>
        </w:tc>
        <w:tc>
          <w:tcPr>
            <w:tcW w:w="0" w:type="auto"/>
            <w:vAlign w:val="center"/>
            <w:hideMark/>
          </w:tcPr>
          <w:p w14:paraId="162B1872" w14:textId="1A277043" w:rsidR="0095430C" w:rsidRDefault="005B11EB" w:rsidP="006F1388">
            <w:pPr>
              <w:rPr>
                <w:rFonts w:eastAsia="Times New Roman"/>
                <w:lang w:val="en-US"/>
              </w:rPr>
            </w:pPr>
            <w:r>
              <w:rPr>
                <w:rFonts w:eastAsia="Times New Roman"/>
                <w:b/>
                <w:bCs/>
                <w:lang w:val="en-US"/>
              </w:rPr>
              <w:t xml:space="preserve">Full Bernoulli: </w:t>
            </w:r>
            <w:ins w:id="382" w:author="Tom Oniki" w:date="2015-09-11T16:33:00Z">
              <w:r w:rsidR="006F1388">
                <w:rPr>
                  <w:rFonts w:eastAsia="Times New Roman"/>
                  <w:lang w:val="en-US"/>
                </w:rPr>
                <w:t>Δ</w:t>
              </w:r>
            </w:ins>
            <w:del w:id="383" w:author="Tom Oniki" w:date="2015-09-11T16:33:00Z">
              <w:r w:rsidDel="006F1388">
                <w:rPr>
                  <w:rFonts w:eastAsia="Times New Roman"/>
                  <w:lang w:val="en-US"/>
                </w:rPr>
                <w:delText>Î”</w:delText>
              </w:r>
            </w:del>
            <w:r>
              <w:rPr>
                <w:rFonts w:eastAsia="Times New Roman"/>
                <w:lang w:val="en-US"/>
              </w:rPr>
              <w:t xml:space="preserve">P = 4*(V12 - V22) </w:t>
            </w:r>
          </w:p>
        </w:tc>
      </w:tr>
      <w:tr w:rsidR="0095430C" w14:paraId="6FE2B870" w14:textId="77777777">
        <w:trPr>
          <w:divId w:val="510997197"/>
          <w:tblCellSpacing w:w="15" w:type="dxa"/>
        </w:trPr>
        <w:tc>
          <w:tcPr>
            <w:tcW w:w="0" w:type="auto"/>
            <w:vAlign w:val="center"/>
            <w:hideMark/>
          </w:tcPr>
          <w:p w14:paraId="0540AE56" w14:textId="77777777" w:rsidR="0095430C" w:rsidRDefault="0095430C">
            <w:pPr>
              <w:rPr>
                <w:rFonts w:eastAsia="Times New Roman"/>
                <w:lang w:val="en-US"/>
              </w:rPr>
            </w:pPr>
          </w:p>
        </w:tc>
        <w:tc>
          <w:tcPr>
            <w:tcW w:w="0" w:type="auto"/>
            <w:vAlign w:val="center"/>
            <w:hideMark/>
          </w:tcPr>
          <w:p w14:paraId="1D6CBEDC" w14:textId="0CBE7316" w:rsidR="0095430C" w:rsidRDefault="005B11EB" w:rsidP="006F1388">
            <w:pPr>
              <w:rPr>
                <w:rFonts w:eastAsia="Times New Roman"/>
                <w:lang w:val="en-US"/>
              </w:rPr>
            </w:pPr>
            <w:r>
              <w:rPr>
                <w:rFonts w:eastAsia="Times New Roman"/>
                <w:b/>
                <w:bCs/>
                <w:lang w:val="en-US"/>
              </w:rPr>
              <w:t xml:space="preserve">Simplified Bernoulli: </w:t>
            </w:r>
            <w:ins w:id="384" w:author="Tom Oniki" w:date="2015-09-11T16:33:00Z">
              <w:r w:rsidR="006F1388">
                <w:rPr>
                  <w:rFonts w:eastAsia="Times New Roman"/>
                  <w:lang w:val="en-US"/>
                </w:rPr>
                <w:t>Δ</w:t>
              </w:r>
            </w:ins>
            <w:del w:id="385" w:author="Tom Oniki" w:date="2015-09-11T16:33:00Z">
              <w:r w:rsidDel="006F1388">
                <w:rPr>
                  <w:rFonts w:eastAsia="Times New Roman"/>
                  <w:lang w:val="en-US"/>
                </w:rPr>
                <w:delText>Î”</w:delText>
              </w:r>
            </w:del>
            <w:r>
              <w:rPr>
                <w:rFonts w:eastAsia="Times New Roman"/>
                <w:lang w:val="en-US"/>
              </w:rPr>
              <w:t xml:space="preserve">P = 4*V2 </w:t>
            </w:r>
          </w:p>
        </w:tc>
      </w:tr>
      <w:tr w:rsidR="0095430C" w14:paraId="5549D5A7" w14:textId="77777777">
        <w:trPr>
          <w:divId w:val="510997197"/>
          <w:tblCellSpacing w:w="15" w:type="dxa"/>
        </w:trPr>
        <w:tc>
          <w:tcPr>
            <w:tcW w:w="0" w:type="auto"/>
            <w:vAlign w:val="center"/>
            <w:hideMark/>
          </w:tcPr>
          <w:p w14:paraId="67CA9B91" w14:textId="77777777" w:rsidR="0095430C" w:rsidRDefault="0095430C">
            <w:pPr>
              <w:rPr>
                <w:rFonts w:eastAsia="Times New Roman"/>
                <w:lang w:val="en-US"/>
              </w:rPr>
            </w:pPr>
          </w:p>
        </w:tc>
        <w:tc>
          <w:tcPr>
            <w:tcW w:w="0" w:type="auto"/>
            <w:vAlign w:val="center"/>
            <w:hideMark/>
          </w:tcPr>
          <w:p w14:paraId="62BF05AE" w14:textId="77777777" w:rsidR="0095430C"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95430C" w14:paraId="6CB5C9B9" w14:textId="77777777">
        <w:trPr>
          <w:divId w:val="510997197"/>
          <w:tblCellSpacing w:w="15" w:type="dxa"/>
        </w:trPr>
        <w:tc>
          <w:tcPr>
            <w:tcW w:w="0" w:type="auto"/>
            <w:vAlign w:val="center"/>
            <w:hideMark/>
          </w:tcPr>
          <w:p w14:paraId="0C9641A9" w14:textId="77777777" w:rsidR="0095430C" w:rsidRDefault="0095430C">
            <w:pPr>
              <w:rPr>
                <w:rFonts w:eastAsia="Times New Roman"/>
                <w:lang w:val="en-US"/>
              </w:rPr>
            </w:pPr>
          </w:p>
        </w:tc>
        <w:tc>
          <w:tcPr>
            <w:tcW w:w="0" w:type="auto"/>
            <w:vAlign w:val="center"/>
            <w:hideMark/>
          </w:tcPr>
          <w:p w14:paraId="7B61A9A3" w14:textId="77777777" w:rsidR="0095430C"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95430C" w14:paraId="6403E1EE" w14:textId="77777777">
        <w:trPr>
          <w:divId w:val="510997197"/>
          <w:tblCellSpacing w:w="15" w:type="dxa"/>
        </w:trPr>
        <w:tc>
          <w:tcPr>
            <w:tcW w:w="0" w:type="auto"/>
            <w:vAlign w:val="center"/>
            <w:hideMark/>
          </w:tcPr>
          <w:p w14:paraId="1508B39F" w14:textId="77777777" w:rsidR="0095430C" w:rsidRDefault="0095430C">
            <w:pPr>
              <w:rPr>
                <w:rFonts w:eastAsia="Times New Roman"/>
                <w:lang w:val="en-US"/>
              </w:rPr>
            </w:pPr>
          </w:p>
        </w:tc>
        <w:tc>
          <w:tcPr>
            <w:tcW w:w="0" w:type="auto"/>
            <w:vAlign w:val="center"/>
            <w:hideMark/>
          </w:tcPr>
          <w:p w14:paraId="09DFA685" w14:textId="131D1E74" w:rsidR="0095430C" w:rsidRDefault="005B11EB">
            <w:pPr>
              <w:rPr>
                <w:rFonts w:eastAsia="Times New Roman"/>
                <w:lang w:val="en-US"/>
              </w:rPr>
            </w:pPr>
            <w:r>
              <w:rPr>
                <w:rFonts w:eastAsia="Times New Roman"/>
                <w:b/>
                <w:bCs/>
                <w:lang w:val="en-US"/>
              </w:rPr>
              <w:t xml:space="preserve">Left Ventricle Mass by M-mode: </w:t>
            </w:r>
            <w:r>
              <w:rPr>
                <w:rFonts w:eastAsia="Times New Roman"/>
                <w:lang w:val="en-US"/>
              </w:rPr>
              <w:t>Mass = 1.04 * [(ST+LVID+PWT)3 - LVID3] * 0.8+ 0.6. Mass unit is grams and length in cm</w:t>
            </w:r>
            <w:ins w:id="386" w:author="Tom Oniki" w:date="2015-09-11T14:46:00Z">
              <w:r w:rsidR="008727DF">
                <w:rPr>
                  <w:rFonts w:eastAsia="Times New Roman"/>
                  <w:lang w:val="en-US"/>
                </w:rPr>
                <w:t>.</w:t>
              </w:r>
            </w:ins>
            <w:r>
              <w:rPr>
                <w:rFonts w:eastAsia="Times New Roman"/>
                <w:lang w:val="en-US"/>
              </w:rPr>
              <w:t xml:space="preserve"> </w:t>
            </w:r>
          </w:p>
        </w:tc>
      </w:tr>
      <w:tr w:rsidR="0095430C" w14:paraId="23C28D0E" w14:textId="77777777">
        <w:trPr>
          <w:divId w:val="510997197"/>
          <w:tblCellSpacing w:w="15" w:type="dxa"/>
        </w:trPr>
        <w:tc>
          <w:tcPr>
            <w:tcW w:w="0" w:type="auto"/>
            <w:vAlign w:val="center"/>
            <w:hideMark/>
          </w:tcPr>
          <w:p w14:paraId="03FF4859" w14:textId="77777777" w:rsidR="0095430C" w:rsidRDefault="0095430C">
            <w:pPr>
              <w:rPr>
                <w:rFonts w:eastAsia="Times New Roman"/>
                <w:lang w:val="en-US"/>
              </w:rPr>
            </w:pPr>
          </w:p>
        </w:tc>
        <w:tc>
          <w:tcPr>
            <w:tcW w:w="0" w:type="auto"/>
            <w:vAlign w:val="center"/>
            <w:hideMark/>
          </w:tcPr>
          <w:p w14:paraId="73872C7C" w14:textId="77777777" w:rsidR="0095430C"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t)2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for quantification of the left ventricle by two-dimensional echocardiography, American Society of Echocardiography 2:364, 1989. </w:t>
            </w:r>
          </w:p>
        </w:tc>
      </w:tr>
      <w:tr w:rsidR="0095430C" w14:paraId="77C8F088" w14:textId="77777777">
        <w:trPr>
          <w:divId w:val="510997197"/>
          <w:tblCellSpacing w:w="15" w:type="dxa"/>
        </w:trPr>
        <w:tc>
          <w:tcPr>
            <w:tcW w:w="0" w:type="auto"/>
            <w:vAlign w:val="center"/>
            <w:hideMark/>
          </w:tcPr>
          <w:p w14:paraId="79AA1D3C" w14:textId="77777777" w:rsidR="0095430C" w:rsidRDefault="0095430C">
            <w:pPr>
              <w:rPr>
                <w:rFonts w:eastAsia="Times New Roman"/>
                <w:lang w:val="en-US"/>
              </w:rPr>
            </w:pPr>
          </w:p>
        </w:tc>
        <w:tc>
          <w:tcPr>
            <w:tcW w:w="0" w:type="auto"/>
            <w:vAlign w:val="center"/>
            <w:hideMark/>
          </w:tcPr>
          <w:p w14:paraId="0E308E1F" w14:textId="77777777" w:rsidR="0095430C"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w:t>
            </w:r>
            <w:r>
              <w:rPr>
                <w:rFonts w:eastAsia="Times New Roman"/>
                <w:lang w:val="en-US"/>
              </w:rPr>
              <w:lastRenderedPageBreak/>
              <w:t xml:space="preserve">scheme of myocardium segments based on evaluation of wall motion and ventricle morphology. Recommendations for Quantitation of the Left Ventricle by Two-Dimensional Echocardiography, Journal of the American Society of Echocardiography, 2:358-367, 1989 </w:t>
            </w:r>
          </w:p>
        </w:tc>
      </w:tr>
      <w:tr w:rsidR="0095430C" w14:paraId="1891D1FA" w14:textId="77777777">
        <w:trPr>
          <w:divId w:val="510997197"/>
          <w:tblCellSpacing w:w="15" w:type="dxa"/>
        </w:trPr>
        <w:tc>
          <w:tcPr>
            <w:tcW w:w="0" w:type="auto"/>
            <w:vAlign w:val="center"/>
            <w:hideMark/>
          </w:tcPr>
          <w:p w14:paraId="72C0973A" w14:textId="77777777" w:rsidR="0095430C" w:rsidRDefault="0095430C">
            <w:pPr>
              <w:rPr>
                <w:rFonts w:eastAsia="Times New Roman"/>
                <w:lang w:val="en-US"/>
              </w:rPr>
            </w:pPr>
          </w:p>
        </w:tc>
        <w:tc>
          <w:tcPr>
            <w:tcW w:w="0" w:type="auto"/>
            <w:vAlign w:val="center"/>
            <w:hideMark/>
          </w:tcPr>
          <w:p w14:paraId="617675CB" w14:textId="77777777" w:rsidR="0095430C"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95430C" w14:paraId="5F1CEB59" w14:textId="77777777">
        <w:trPr>
          <w:divId w:val="510997197"/>
          <w:tblCellSpacing w:w="15" w:type="dxa"/>
        </w:trPr>
        <w:tc>
          <w:tcPr>
            <w:tcW w:w="0" w:type="auto"/>
            <w:vAlign w:val="center"/>
            <w:hideMark/>
          </w:tcPr>
          <w:p w14:paraId="2D312682" w14:textId="77777777" w:rsidR="0095430C" w:rsidRDefault="0095430C">
            <w:pPr>
              <w:rPr>
                <w:rFonts w:eastAsia="Times New Roman"/>
                <w:lang w:val="en-US"/>
              </w:rPr>
            </w:pPr>
          </w:p>
        </w:tc>
        <w:tc>
          <w:tcPr>
            <w:tcW w:w="0" w:type="auto"/>
            <w:vAlign w:val="center"/>
            <w:hideMark/>
          </w:tcPr>
          <w:p w14:paraId="519F1607" w14:textId="77777777" w:rsidR="0095430C"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95430C" w14:paraId="4BA96485" w14:textId="77777777">
        <w:trPr>
          <w:divId w:val="510997197"/>
          <w:tblCellSpacing w:w="15" w:type="dxa"/>
        </w:trPr>
        <w:tc>
          <w:tcPr>
            <w:tcW w:w="0" w:type="auto"/>
            <w:vAlign w:val="center"/>
            <w:hideMark/>
          </w:tcPr>
          <w:p w14:paraId="737DA93E" w14:textId="77777777" w:rsidR="0095430C" w:rsidRDefault="0095430C">
            <w:pPr>
              <w:rPr>
                <w:rFonts w:eastAsia="Times New Roman"/>
                <w:lang w:val="en-US"/>
              </w:rPr>
            </w:pPr>
          </w:p>
        </w:tc>
        <w:tc>
          <w:tcPr>
            <w:tcW w:w="0" w:type="auto"/>
            <w:vAlign w:val="center"/>
            <w:hideMark/>
          </w:tcPr>
          <w:p w14:paraId="36D2AFA7" w14:textId="5F25F432" w:rsidR="0095430C" w:rsidRDefault="005B11EB">
            <w:pPr>
              <w:rPr>
                <w:rFonts w:eastAsia="Times New Roman"/>
                <w:lang w:val="en-US"/>
              </w:rPr>
            </w:pPr>
            <w:r>
              <w:rPr>
                <w:rFonts w:eastAsia="Times New Roman"/>
                <w:b/>
                <w:bCs/>
                <w:lang w:val="en-US"/>
              </w:rPr>
              <w:t xml:space="preserve">Single Plane Ellipse: </w:t>
            </w:r>
            <w:r>
              <w:rPr>
                <w:rFonts w:eastAsia="Times New Roman"/>
                <w:lang w:val="en-US"/>
              </w:rPr>
              <w:t>Method of estimating volume from a planar ellipse. Equivalent to Biplane Ellipse with an assumption that the ellipse in the orthogonal plane has identical major and minor diameters</w:t>
            </w:r>
            <w:ins w:id="387" w:author="Tom Oniki" w:date="2015-09-11T14:46:00Z">
              <w:r w:rsidR="008727DF">
                <w:rPr>
                  <w:rFonts w:eastAsia="Times New Roman"/>
                  <w:lang w:val="en-US"/>
                </w:rPr>
                <w:t>.</w:t>
              </w:r>
            </w:ins>
            <w:r>
              <w:rPr>
                <w:rFonts w:eastAsia="Times New Roman"/>
                <w:lang w:val="en-US"/>
              </w:rPr>
              <w:t xml:space="preserve"> </w:t>
            </w:r>
          </w:p>
        </w:tc>
      </w:tr>
      <w:tr w:rsidR="0095430C" w14:paraId="6B416495" w14:textId="77777777">
        <w:trPr>
          <w:divId w:val="510997197"/>
          <w:tblCellSpacing w:w="15" w:type="dxa"/>
        </w:trPr>
        <w:tc>
          <w:tcPr>
            <w:tcW w:w="0" w:type="auto"/>
            <w:vAlign w:val="center"/>
            <w:hideMark/>
          </w:tcPr>
          <w:p w14:paraId="3C822DC4" w14:textId="77777777" w:rsidR="0095430C" w:rsidRDefault="0095430C">
            <w:pPr>
              <w:rPr>
                <w:rFonts w:eastAsia="Times New Roman"/>
                <w:lang w:val="en-US"/>
              </w:rPr>
            </w:pPr>
          </w:p>
        </w:tc>
        <w:tc>
          <w:tcPr>
            <w:tcW w:w="0" w:type="auto"/>
            <w:vAlign w:val="center"/>
            <w:hideMark/>
          </w:tcPr>
          <w:p w14:paraId="69227DCF" w14:textId="77777777" w:rsidR="0095430C"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95430C" w14:paraId="2F8FB0EC" w14:textId="77777777">
        <w:trPr>
          <w:divId w:val="510997197"/>
          <w:tblCellSpacing w:w="15" w:type="dxa"/>
        </w:trPr>
        <w:tc>
          <w:tcPr>
            <w:tcW w:w="0" w:type="auto"/>
            <w:vAlign w:val="center"/>
            <w:hideMark/>
          </w:tcPr>
          <w:p w14:paraId="46BCA808" w14:textId="77777777" w:rsidR="0095430C" w:rsidRDefault="0095430C">
            <w:pPr>
              <w:rPr>
                <w:rFonts w:eastAsia="Times New Roman"/>
                <w:lang w:val="en-US"/>
              </w:rPr>
            </w:pPr>
          </w:p>
        </w:tc>
        <w:tc>
          <w:tcPr>
            <w:tcW w:w="0" w:type="auto"/>
            <w:vAlign w:val="center"/>
            <w:hideMark/>
          </w:tcPr>
          <w:p w14:paraId="4E871724" w14:textId="77777777" w:rsidR="0095430C"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95430C" w14:paraId="49700370" w14:textId="77777777">
        <w:trPr>
          <w:divId w:val="510997197"/>
          <w:tblCellSpacing w:w="15" w:type="dxa"/>
        </w:trPr>
        <w:tc>
          <w:tcPr>
            <w:tcW w:w="0" w:type="auto"/>
            <w:vAlign w:val="center"/>
            <w:hideMark/>
          </w:tcPr>
          <w:p w14:paraId="36831657" w14:textId="77777777" w:rsidR="0095430C" w:rsidRDefault="0095430C">
            <w:pPr>
              <w:rPr>
                <w:rFonts w:eastAsia="Times New Roman"/>
                <w:lang w:val="en-US"/>
              </w:rPr>
            </w:pPr>
          </w:p>
        </w:tc>
        <w:tc>
          <w:tcPr>
            <w:tcW w:w="0" w:type="auto"/>
            <w:vAlign w:val="center"/>
            <w:hideMark/>
          </w:tcPr>
          <w:p w14:paraId="5DFCE1D1" w14:textId="77777777" w:rsidR="0095430C"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95430C" w14:paraId="52E16F9D" w14:textId="77777777">
        <w:trPr>
          <w:divId w:val="510997197"/>
          <w:tblCellSpacing w:w="15" w:type="dxa"/>
        </w:trPr>
        <w:tc>
          <w:tcPr>
            <w:tcW w:w="0" w:type="auto"/>
            <w:vAlign w:val="center"/>
            <w:hideMark/>
          </w:tcPr>
          <w:p w14:paraId="6940CAD5" w14:textId="77777777" w:rsidR="0095430C" w:rsidRDefault="0095430C">
            <w:pPr>
              <w:rPr>
                <w:rFonts w:eastAsia="Times New Roman"/>
                <w:lang w:val="en-US"/>
              </w:rPr>
            </w:pPr>
          </w:p>
        </w:tc>
        <w:tc>
          <w:tcPr>
            <w:tcW w:w="0" w:type="auto"/>
            <w:vAlign w:val="center"/>
            <w:hideMark/>
          </w:tcPr>
          <w:p w14:paraId="75B243D6" w14:textId="77777777" w:rsidR="0095430C"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95430C" w14:paraId="0B8F3A60" w14:textId="77777777">
        <w:trPr>
          <w:divId w:val="510997197"/>
          <w:tblCellSpacing w:w="15" w:type="dxa"/>
        </w:trPr>
        <w:tc>
          <w:tcPr>
            <w:tcW w:w="0" w:type="auto"/>
            <w:vAlign w:val="center"/>
            <w:hideMark/>
          </w:tcPr>
          <w:p w14:paraId="2D83B214" w14:textId="77777777" w:rsidR="0095430C" w:rsidRDefault="0095430C">
            <w:pPr>
              <w:rPr>
                <w:rFonts w:eastAsia="Times New Roman"/>
                <w:lang w:val="en-US"/>
              </w:rPr>
            </w:pPr>
          </w:p>
        </w:tc>
        <w:tc>
          <w:tcPr>
            <w:tcW w:w="0" w:type="auto"/>
            <w:vAlign w:val="center"/>
            <w:hideMark/>
          </w:tcPr>
          <w:p w14:paraId="30536D27" w14:textId="77777777" w:rsidR="0095430C"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95430C" w14:paraId="110BB5A1" w14:textId="77777777">
        <w:trPr>
          <w:divId w:val="510997197"/>
          <w:tblCellSpacing w:w="15" w:type="dxa"/>
        </w:trPr>
        <w:tc>
          <w:tcPr>
            <w:tcW w:w="0" w:type="auto"/>
            <w:vAlign w:val="center"/>
            <w:hideMark/>
          </w:tcPr>
          <w:p w14:paraId="10BF3A1D" w14:textId="77777777" w:rsidR="0095430C" w:rsidRDefault="0095430C">
            <w:pPr>
              <w:rPr>
                <w:rFonts w:eastAsia="Times New Roman"/>
                <w:lang w:val="en-US"/>
              </w:rPr>
            </w:pPr>
          </w:p>
        </w:tc>
        <w:tc>
          <w:tcPr>
            <w:tcW w:w="0" w:type="auto"/>
            <w:vAlign w:val="center"/>
            <w:hideMark/>
          </w:tcPr>
          <w:p w14:paraId="132517B8" w14:textId="77777777" w:rsidR="0095430C"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95430C" w14:paraId="0DCE5928" w14:textId="77777777">
        <w:trPr>
          <w:divId w:val="510997197"/>
          <w:tblCellSpacing w:w="15" w:type="dxa"/>
        </w:trPr>
        <w:tc>
          <w:tcPr>
            <w:tcW w:w="0" w:type="auto"/>
            <w:vAlign w:val="center"/>
            <w:hideMark/>
          </w:tcPr>
          <w:p w14:paraId="0943956B" w14:textId="77777777" w:rsidR="0095430C" w:rsidRDefault="0095430C">
            <w:pPr>
              <w:rPr>
                <w:rFonts w:eastAsia="Times New Roman"/>
                <w:lang w:val="en-US"/>
              </w:rPr>
            </w:pPr>
          </w:p>
        </w:tc>
        <w:tc>
          <w:tcPr>
            <w:tcW w:w="0" w:type="auto"/>
            <w:vAlign w:val="center"/>
            <w:hideMark/>
          </w:tcPr>
          <w:p w14:paraId="00C7D8A1" w14:textId="77777777" w:rsidR="0095430C"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95430C" w14:paraId="3D530F4C" w14:textId="77777777">
        <w:trPr>
          <w:divId w:val="510997197"/>
          <w:tblCellSpacing w:w="15" w:type="dxa"/>
        </w:trPr>
        <w:tc>
          <w:tcPr>
            <w:tcW w:w="0" w:type="auto"/>
            <w:vAlign w:val="center"/>
            <w:hideMark/>
          </w:tcPr>
          <w:p w14:paraId="403EFDA4" w14:textId="77777777" w:rsidR="0095430C" w:rsidRDefault="0095430C">
            <w:pPr>
              <w:rPr>
                <w:rFonts w:eastAsia="Times New Roman"/>
                <w:lang w:val="en-US"/>
              </w:rPr>
            </w:pPr>
          </w:p>
        </w:tc>
        <w:tc>
          <w:tcPr>
            <w:tcW w:w="0" w:type="auto"/>
            <w:vAlign w:val="center"/>
            <w:hideMark/>
          </w:tcPr>
          <w:p w14:paraId="4B956511" w14:textId="77777777" w:rsidR="0095430C"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95430C" w14:paraId="475F89CB" w14:textId="77777777">
        <w:trPr>
          <w:divId w:val="510997197"/>
          <w:tblCellSpacing w:w="15" w:type="dxa"/>
        </w:trPr>
        <w:tc>
          <w:tcPr>
            <w:tcW w:w="0" w:type="auto"/>
            <w:vAlign w:val="center"/>
            <w:hideMark/>
          </w:tcPr>
          <w:p w14:paraId="367EB372" w14:textId="77777777" w:rsidR="0095430C" w:rsidRDefault="0095430C">
            <w:pPr>
              <w:rPr>
                <w:rFonts w:eastAsia="Times New Roman"/>
                <w:lang w:val="en-US"/>
              </w:rPr>
            </w:pPr>
          </w:p>
        </w:tc>
        <w:tc>
          <w:tcPr>
            <w:tcW w:w="0" w:type="auto"/>
            <w:vAlign w:val="center"/>
            <w:hideMark/>
          </w:tcPr>
          <w:p w14:paraId="35B6F847" w14:textId="77777777" w:rsidR="0095430C"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95430C" w14:paraId="4B5E37BA" w14:textId="77777777">
        <w:trPr>
          <w:divId w:val="510997197"/>
          <w:tblCellSpacing w:w="15" w:type="dxa"/>
        </w:trPr>
        <w:tc>
          <w:tcPr>
            <w:tcW w:w="0" w:type="auto"/>
            <w:vAlign w:val="center"/>
            <w:hideMark/>
          </w:tcPr>
          <w:p w14:paraId="37360DF5" w14:textId="77777777" w:rsidR="0095430C" w:rsidRDefault="0095430C">
            <w:pPr>
              <w:rPr>
                <w:rFonts w:eastAsia="Times New Roman"/>
                <w:lang w:val="en-US"/>
              </w:rPr>
            </w:pPr>
          </w:p>
        </w:tc>
        <w:tc>
          <w:tcPr>
            <w:tcW w:w="0" w:type="auto"/>
            <w:vAlign w:val="center"/>
            <w:hideMark/>
          </w:tcPr>
          <w:p w14:paraId="2FC24858" w14:textId="77777777" w:rsidR="0095430C"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95430C" w14:paraId="2C17ACAA" w14:textId="77777777">
        <w:trPr>
          <w:divId w:val="510997197"/>
          <w:tblCellSpacing w:w="15" w:type="dxa"/>
        </w:trPr>
        <w:tc>
          <w:tcPr>
            <w:tcW w:w="0" w:type="auto"/>
            <w:vAlign w:val="center"/>
            <w:hideMark/>
          </w:tcPr>
          <w:p w14:paraId="788CB9A7" w14:textId="77777777" w:rsidR="0095430C" w:rsidRDefault="0095430C">
            <w:pPr>
              <w:rPr>
                <w:rFonts w:eastAsia="Times New Roman"/>
                <w:lang w:val="en-US"/>
              </w:rPr>
            </w:pPr>
          </w:p>
        </w:tc>
        <w:tc>
          <w:tcPr>
            <w:tcW w:w="0" w:type="auto"/>
            <w:vAlign w:val="center"/>
            <w:hideMark/>
          </w:tcPr>
          <w:p w14:paraId="49BB28C3" w14:textId="77777777" w:rsidR="0095430C"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95430C" w14:paraId="607061A9" w14:textId="77777777">
        <w:trPr>
          <w:divId w:val="510997197"/>
          <w:tblCellSpacing w:w="15" w:type="dxa"/>
        </w:trPr>
        <w:tc>
          <w:tcPr>
            <w:tcW w:w="0" w:type="auto"/>
            <w:vAlign w:val="center"/>
            <w:hideMark/>
          </w:tcPr>
          <w:p w14:paraId="2347B7D9" w14:textId="77777777" w:rsidR="0095430C" w:rsidRDefault="0095430C">
            <w:pPr>
              <w:rPr>
                <w:rFonts w:eastAsia="Times New Roman"/>
                <w:lang w:val="en-US"/>
              </w:rPr>
            </w:pPr>
          </w:p>
        </w:tc>
        <w:tc>
          <w:tcPr>
            <w:tcW w:w="0" w:type="auto"/>
            <w:vAlign w:val="center"/>
            <w:hideMark/>
          </w:tcPr>
          <w:p w14:paraId="1164BB41" w14:textId="77777777" w:rsidR="0095430C"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95430C" w14:paraId="0FA8A850" w14:textId="77777777">
        <w:trPr>
          <w:divId w:val="510997197"/>
          <w:tblCellSpacing w:w="15" w:type="dxa"/>
        </w:trPr>
        <w:tc>
          <w:tcPr>
            <w:tcW w:w="0" w:type="auto"/>
            <w:vAlign w:val="center"/>
            <w:hideMark/>
          </w:tcPr>
          <w:p w14:paraId="525F8150" w14:textId="77777777" w:rsidR="0095430C" w:rsidRDefault="0095430C">
            <w:pPr>
              <w:rPr>
                <w:rFonts w:eastAsia="Times New Roman"/>
                <w:lang w:val="en-US"/>
              </w:rPr>
            </w:pPr>
          </w:p>
        </w:tc>
        <w:tc>
          <w:tcPr>
            <w:tcW w:w="0" w:type="auto"/>
            <w:vAlign w:val="center"/>
            <w:hideMark/>
          </w:tcPr>
          <w:p w14:paraId="34F0A9A3" w14:textId="77777777" w:rsidR="0095430C"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95430C" w14:paraId="3D85DDBC" w14:textId="77777777">
        <w:trPr>
          <w:divId w:val="510997197"/>
          <w:tblCellSpacing w:w="15" w:type="dxa"/>
        </w:trPr>
        <w:tc>
          <w:tcPr>
            <w:tcW w:w="0" w:type="auto"/>
            <w:vAlign w:val="center"/>
            <w:hideMark/>
          </w:tcPr>
          <w:p w14:paraId="544DAD39" w14:textId="77777777" w:rsidR="0095430C" w:rsidRDefault="0095430C">
            <w:pPr>
              <w:rPr>
                <w:rFonts w:eastAsia="Times New Roman"/>
                <w:lang w:val="en-US"/>
              </w:rPr>
            </w:pPr>
          </w:p>
        </w:tc>
        <w:tc>
          <w:tcPr>
            <w:tcW w:w="0" w:type="auto"/>
            <w:vAlign w:val="center"/>
            <w:hideMark/>
          </w:tcPr>
          <w:p w14:paraId="42FB4B55" w14:textId="77777777" w:rsidR="0095430C"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w:t>
            </w:r>
            <w:r>
              <w:rPr>
                <w:rFonts w:eastAsia="Times New Roman"/>
                <w:lang w:val="en-US"/>
              </w:rPr>
              <w:lastRenderedPageBreak/>
              <w:t xml:space="preserve">gathered within a volume </w:t>
            </w:r>
          </w:p>
        </w:tc>
      </w:tr>
      <w:tr w:rsidR="0095430C" w14:paraId="404FADE4" w14:textId="77777777">
        <w:trPr>
          <w:divId w:val="510997197"/>
          <w:tblCellSpacing w:w="15" w:type="dxa"/>
        </w:trPr>
        <w:tc>
          <w:tcPr>
            <w:tcW w:w="0" w:type="auto"/>
            <w:vAlign w:val="center"/>
            <w:hideMark/>
          </w:tcPr>
          <w:p w14:paraId="539857AD" w14:textId="77777777" w:rsidR="0095430C" w:rsidRDefault="0095430C">
            <w:pPr>
              <w:rPr>
                <w:rFonts w:eastAsia="Times New Roman"/>
                <w:lang w:val="en-US"/>
              </w:rPr>
            </w:pPr>
          </w:p>
        </w:tc>
        <w:tc>
          <w:tcPr>
            <w:tcW w:w="0" w:type="auto"/>
            <w:vAlign w:val="center"/>
            <w:hideMark/>
          </w:tcPr>
          <w:p w14:paraId="166874A5" w14:textId="77777777" w:rsidR="0095430C"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95430C" w14:paraId="05CEB7BF" w14:textId="77777777">
        <w:trPr>
          <w:divId w:val="510997197"/>
          <w:tblCellSpacing w:w="15" w:type="dxa"/>
        </w:trPr>
        <w:tc>
          <w:tcPr>
            <w:tcW w:w="0" w:type="auto"/>
            <w:vAlign w:val="center"/>
            <w:hideMark/>
          </w:tcPr>
          <w:p w14:paraId="4BCED666" w14:textId="77777777" w:rsidR="0095430C" w:rsidRDefault="0095430C">
            <w:pPr>
              <w:rPr>
                <w:rFonts w:eastAsia="Times New Roman"/>
                <w:lang w:val="en-US"/>
              </w:rPr>
            </w:pPr>
          </w:p>
        </w:tc>
        <w:tc>
          <w:tcPr>
            <w:tcW w:w="0" w:type="auto"/>
            <w:vAlign w:val="center"/>
            <w:hideMark/>
          </w:tcPr>
          <w:p w14:paraId="5903E756" w14:textId="77777777" w:rsidR="0095430C"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95430C" w14:paraId="1D236664" w14:textId="77777777">
        <w:trPr>
          <w:divId w:val="510997197"/>
          <w:tblCellSpacing w:w="15" w:type="dxa"/>
        </w:trPr>
        <w:tc>
          <w:tcPr>
            <w:tcW w:w="0" w:type="auto"/>
            <w:vAlign w:val="center"/>
            <w:hideMark/>
          </w:tcPr>
          <w:p w14:paraId="666BC445" w14:textId="77777777" w:rsidR="0095430C" w:rsidRDefault="0095430C">
            <w:pPr>
              <w:rPr>
                <w:rFonts w:eastAsia="Times New Roman"/>
                <w:lang w:val="en-US"/>
              </w:rPr>
            </w:pPr>
          </w:p>
        </w:tc>
        <w:tc>
          <w:tcPr>
            <w:tcW w:w="0" w:type="auto"/>
            <w:vAlign w:val="center"/>
            <w:hideMark/>
          </w:tcPr>
          <w:p w14:paraId="4F557983" w14:textId="77777777" w:rsidR="0095430C"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95430C" w14:paraId="306C62A7" w14:textId="77777777">
        <w:trPr>
          <w:divId w:val="510997197"/>
          <w:tblCellSpacing w:w="15" w:type="dxa"/>
        </w:trPr>
        <w:tc>
          <w:tcPr>
            <w:tcW w:w="0" w:type="auto"/>
            <w:vAlign w:val="center"/>
            <w:hideMark/>
          </w:tcPr>
          <w:p w14:paraId="721BCEF6" w14:textId="77777777" w:rsidR="0095430C" w:rsidRDefault="0095430C">
            <w:pPr>
              <w:rPr>
                <w:rFonts w:eastAsia="Times New Roman"/>
                <w:lang w:val="en-US"/>
              </w:rPr>
            </w:pPr>
          </w:p>
        </w:tc>
        <w:tc>
          <w:tcPr>
            <w:tcW w:w="0" w:type="auto"/>
            <w:vAlign w:val="center"/>
            <w:hideMark/>
          </w:tcPr>
          <w:p w14:paraId="2FDF9BE5" w14:textId="77777777" w:rsidR="0095430C"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95430C" w14:paraId="77381E7D" w14:textId="77777777">
        <w:trPr>
          <w:divId w:val="510997197"/>
          <w:tblCellSpacing w:w="15" w:type="dxa"/>
        </w:trPr>
        <w:tc>
          <w:tcPr>
            <w:tcW w:w="0" w:type="auto"/>
            <w:vAlign w:val="center"/>
            <w:hideMark/>
          </w:tcPr>
          <w:p w14:paraId="49117EED" w14:textId="77777777" w:rsidR="0095430C" w:rsidRDefault="0095430C">
            <w:pPr>
              <w:rPr>
                <w:rFonts w:eastAsia="Times New Roman"/>
                <w:lang w:val="en-US"/>
              </w:rPr>
            </w:pPr>
          </w:p>
        </w:tc>
        <w:tc>
          <w:tcPr>
            <w:tcW w:w="0" w:type="auto"/>
            <w:vAlign w:val="center"/>
            <w:hideMark/>
          </w:tcPr>
          <w:p w14:paraId="3F3F3745" w14:textId="77777777" w:rsidR="0095430C"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95430C" w14:paraId="4E7222B5" w14:textId="77777777">
        <w:trPr>
          <w:divId w:val="510997197"/>
          <w:tblCellSpacing w:w="15" w:type="dxa"/>
        </w:trPr>
        <w:tc>
          <w:tcPr>
            <w:tcW w:w="0" w:type="auto"/>
            <w:vAlign w:val="center"/>
            <w:hideMark/>
          </w:tcPr>
          <w:p w14:paraId="3EF6AC1A" w14:textId="77777777" w:rsidR="0095430C" w:rsidRDefault="0095430C">
            <w:pPr>
              <w:rPr>
                <w:rFonts w:eastAsia="Times New Roman"/>
                <w:lang w:val="en-US"/>
              </w:rPr>
            </w:pPr>
          </w:p>
        </w:tc>
        <w:tc>
          <w:tcPr>
            <w:tcW w:w="0" w:type="auto"/>
            <w:vAlign w:val="center"/>
            <w:hideMark/>
          </w:tcPr>
          <w:p w14:paraId="183543AE" w14:textId="77777777" w:rsidR="0095430C"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95430C" w14:paraId="1AA24DA0" w14:textId="77777777">
        <w:trPr>
          <w:divId w:val="510997197"/>
          <w:tblCellSpacing w:w="15" w:type="dxa"/>
        </w:trPr>
        <w:tc>
          <w:tcPr>
            <w:tcW w:w="0" w:type="auto"/>
            <w:vAlign w:val="center"/>
            <w:hideMark/>
          </w:tcPr>
          <w:p w14:paraId="0BAA51F3" w14:textId="77777777" w:rsidR="0095430C" w:rsidRDefault="0095430C">
            <w:pPr>
              <w:rPr>
                <w:rFonts w:eastAsia="Times New Roman"/>
                <w:lang w:val="en-US"/>
              </w:rPr>
            </w:pPr>
          </w:p>
        </w:tc>
        <w:tc>
          <w:tcPr>
            <w:tcW w:w="0" w:type="auto"/>
            <w:vAlign w:val="center"/>
            <w:hideMark/>
          </w:tcPr>
          <w:p w14:paraId="201682BD" w14:textId="77777777" w:rsidR="0095430C"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95430C" w14:paraId="6FF538C7" w14:textId="77777777">
        <w:trPr>
          <w:divId w:val="510997197"/>
          <w:tblCellSpacing w:w="15" w:type="dxa"/>
        </w:trPr>
        <w:tc>
          <w:tcPr>
            <w:tcW w:w="0" w:type="auto"/>
            <w:vAlign w:val="center"/>
            <w:hideMark/>
          </w:tcPr>
          <w:p w14:paraId="5F88B91B" w14:textId="77777777" w:rsidR="0095430C" w:rsidRDefault="0095430C">
            <w:pPr>
              <w:rPr>
                <w:rFonts w:eastAsia="Times New Roman"/>
                <w:lang w:val="en-US"/>
              </w:rPr>
            </w:pPr>
          </w:p>
        </w:tc>
        <w:tc>
          <w:tcPr>
            <w:tcW w:w="0" w:type="auto"/>
            <w:vAlign w:val="center"/>
            <w:hideMark/>
          </w:tcPr>
          <w:p w14:paraId="1B3233AD" w14:textId="77777777" w:rsidR="0095430C"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95430C" w14:paraId="5A90B756" w14:textId="77777777">
        <w:trPr>
          <w:divId w:val="510997197"/>
          <w:tblCellSpacing w:w="15" w:type="dxa"/>
        </w:trPr>
        <w:tc>
          <w:tcPr>
            <w:tcW w:w="0" w:type="auto"/>
            <w:vAlign w:val="center"/>
            <w:hideMark/>
          </w:tcPr>
          <w:p w14:paraId="2D902EB1" w14:textId="77777777" w:rsidR="0095430C" w:rsidRDefault="0095430C">
            <w:pPr>
              <w:rPr>
                <w:rFonts w:eastAsia="Times New Roman"/>
                <w:lang w:val="en-US"/>
              </w:rPr>
            </w:pPr>
          </w:p>
        </w:tc>
        <w:tc>
          <w:tcPr>
            <w:tcW w:w="0" w:type="auto"/>
            <w:vAlign w:val="center"/>
            <w:hideMark/>
          </w:tcPr>
          <w:p w14:paraId="0F5C14A5" w14:textId="77777777" w:rsidR="0095430C"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95430C" w14:paraId="695A0AB5" w14:textId="77777777">
        <w:trPr>
          <w:divId w:val="510997197"/>
          <w:tblCellSpacing w:w="15" w:type="dxa"/>
        </w:trPr>
        <w:tc>
          <w:tcPr>
            <w:tcW w:w="0" w:type="auto"/>
            <w:vAlign w:val="center"/>
            <w:hideMark/>
          </w:tcPr>
          <w:p w14:paraId="7CD63D53" w14:textId="77777777" w:rsidR="0095430C" w:rsidRDefault="0095430C">
            <w:pPr>
              <w:rPr>
                <w:rFonts w:eastAsia="Times New Roman"/>
                <w:lang w:val="en-US"/>
              </w:rPr>
            </w:pPr>
          </w:p>
        </w:tc>
        <w:tc>
          <w:tcPr>
            <w:tcW w:w="0" w:type="auto"/>
            <w:vAlign w:val="center"/>
            <w:hideMark/>
          </w:tcPr>
          <w:p w14:paraId="41FB8640" w14:textId="77777777" w:rsidR="0095430C"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95430C" w14:paraId="001997E7" w14:textId="77777777">
        <w:trPr>
          <w:divId w:val="510997197"/>
          <w:tblCellSpacing w:w="15" w:type="dxa"/>
        </w:trPr>
        <w:tc>
          <w:tcPr>
            <w:tcW w:w="0" w:type="auto"/>
            <w:vAlign w:val="center"/>
            <w:hideMark/>
          </w:tcPr>
          <w:p w14:paraId="3E59AA34" w14:textId="77777777" w:rsidR="0095430C" w:rsidRDefault="0095430C">
            <w:pPr>
              <w:rPr>
                <w:rFonts w:eastAsia="Times New Roman"/>
                <w:lang w:val="en-US"/>
              </w:rPr>
            </w:pPr>
          </w:p>
        </w:tc>
        <w:tc>
          <w:tcPr>
            <w:tcW w:w="0" w:type="auto"/>
            <w:vAlign w:val="center"/>
            <w:hideMark/>
          </w:tcPr>
          <w:p w14:paraId="10E36EAD" w14:textId="77777777" w:rsidR="0095430C"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95430C" w14:paraId="63C9A544" w14:textId="77777777">
        <w:trPr>
          <w:divId w:val="510997197"/>
          <w:tblCellSpacing w:w="15" w:type="dxa"/>
        </w:trPr>
        <w:tc>
          <w:tcPr>
            <w:tcW w:w="0" w:type="auto"/>
            <w:vAlign w:val="center"/>
            <w:hideMark/>
          </w:tcPr>
          <w:p w14:paraId="70E51D1B" w14:textId="77777777" w:rsidR="0095430C" w:rsidRDefault="0095430C">
            <w:pPr>
              <w:rPr>
                <w:rFonts w:eastAsia="Times New Roman"/>
                <w:lang w:val="en-US"/>
              </w:rPr>
            </w:pPr>
          </w:p>
        </w:tc>
        <w:tc>
          <w:tcPr>
            <w:tcW w:w="0" w:type="auto"/>
            <w:vAlign w:val="center"/>
            <w:hideMark/>
          </w:tcPr>
          <w:p w14:paraId="209A8AC0" w14:textId="77777777" w:rsidR="0095430C"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95430C" w14:paraId="2D228EE8" w14:textId="77777777">
        <w:trPr>
          <w:divId w:val="510997197"/>
          <w:tblCellSpacing w:w="15" w:type="dxa"/>
        </w:trPr>
        <w:tc>
          <w:tcPr>
            <w:tcW w:w="0" w:type="auto"/>
            <w:vAlign w:val="center"/>
            <w:hideMark/>
          </w:tcPr>
          <w:p w14:paraId="49D6006A" w14:textId="77777777" w:rsidR="0095430C" w:rsidRDefault="0095430C">
            <w:pPr>
              <w:rPr>
                <w:rFonts w:eastAsia="Times New Roman"/>
                <w:lang w:val="en-US"/>
              </w:rPr>
            </w:pPr>
          </w:p>
        </w:tc>
        <w:tc>
          <w:tcPr>
            <w:tcW w:w="0" w:type="auto"/>
            <w:vAlign w:val="center"/>
            <w:hideMark/>
          </w:tcPr>
          <w:p w14:paraId="31DAACC3" w14:textId="77777777" w:rsidR="0095430C"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95430C" w14:paraId="02A0E59C" w14:textId="77777777">
        <w:trPr>
          <w:divId w:val="510997197"/>
          <w:tblCellSpacing w:w="15" w:type="dxa"/>
        </w:trPr>
        <w:tc>
          <w:tcPr>
            <w:tcW w:w="0" w:type="auto"/>
            <w:vAlign w:val="center"/>
            <w:hideMark/>
          </w:tcPr>
          <w:p w14:paraId="21D11A7F" w14:textId="77777777" w:rsidR="0095430C" w:rsidRDefault="0095430C">
            <w:pPr>
              <w:rPr>
                <w:rFonts w:eastAsia="Times New Roman"/>
                <w:lang w:val="en-US"/>
              </w:rPr>
            </w:pPr>
          </w:p>
        </w:tc>
        <w:tc>
          <w:tcPr>
            <w:tcW w:w="0" w:type="auto"/>
            <w:vAlign w:val="center"/>
            <w:hideMark/>
          </w:tcPr>
          <w:p w14:paraId="6DF24729" w14:textId="77777777" w:rsidR="0095430C"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95430C" w14:paraId="500B18AB" w14:textId="77777777">
        <w:trPr>
          <w:divId w:val="510997197"/>
          <w:tblCellSpacing w:w="15" w:type="dxa"/>
        </w:trPr>
        <w:tc>
          <w:tcPr>
            <w:tcW w:w="0" w:type="auto"/>
            <w:vAlign w:val="center"/>
            <w:hideMark/>
          </w:tcPr>
          <w:p w14:paraId="719552EF" w14:textId="77777777" w:rsidR="0095430C" w:rsidRDefault="0095430C">
            <w:pPr>
              <w:rPr>
                <w:rFonts w:eastAsia="Times New Roman"/>
                <w:lang w:val="en-US"/>
              </w:rPr>
            </w:pPr>
          </w:p>
        </w:tc>
        <w:tc>
          <w:tcPr>
            <w:tcW w:w="0" w:type="auto"/>
            <w:vAlign w:val="center"/>
            <w:hideMark/>
          </w:tcPr>
          <w:p w14:paraId="089B7CB0" w14:textId="77777777" w:rsidR="0095430C"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95430C" w14:paraId="4A79766C" w14:textId="77777777">
        <w:trPr>
          <w:divId w:val="510997197"/>
          <w:tblCellSpacing w:w="15" w:type="dxa"/>
        </w:trPr>
        <w:tc>
          <w:tcPr>
            <w:tcW w:w="0" w:type="auto"/>
            <w:vAlign w:val="center"/>
            <w:hideMark/>
          </w:tcPr>
          <w:p w14:paraId="54BE42D1" w14:textId="77777777" w:rsidR="0095430C" w:rsidRDefault="0095430C">
            <w:pPr>
              <w:rPr>
                <w:rFonts w:eastAsia="Times New Roman"/>
                <w:lang w:val="en-US"/>
              </w:rPr>
            </w:pPr>
          </w:p>
        </w:tc>
        <w:tc>
          <w:tcPr>
            <w:tcW w:w="0" w:type="auto"/>
            <w:vAlign w:val="center"/>
            <w:hideMark/>
          </w:tcPr>
          <w:p w14:paraId="22163EF1" w14:textId="77777777" w:rsidR="0095430C"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0B35ABB3" w14:textId="77777777">
        <w:trPr>
          <w:divId w:val="510997197"/>
          <w:tblCellSpacing w:w="15" w:type="dxa"/>
        </w:trPr>
        <w:tc>
          <w:tcPr>
            <w:tcW w:w="0" w:type="auto"/>
            <w:vAlign w:val="center"/>
            <w:hideMark/>
          </w:tcPr>
          <w:p w14:paraId="30C0E307" w14:textId="77777777" w:rsidR="0095430C" w:rsidRDefault="0095430C">
            <w:pPr>
              <w:rPr>
                <w:rFonts w:eastAsia="Times New Roman"/>
                <w:lang w:val="en-US"/>
              </w:rPr>
            </w:pPr>
          </w:p>
        </w:tc>
        <w:tc>
          <w:tcPr>
            <w:tcW w:w="0" w:type="auto"/>
            <w:vAlign w:val="center"/>
            <w:hideMark/>
          </w:tcPr>
          <w:p w14:paraId="72D25C8E" w14:textId="77777777" w:rsidR="0095430C"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3442228A" w14:textId="77777777">
        <w:trPr>
          <w:divId w:val="510997197"/>
          <w:tblCellSpacing w:w="15" w:type="dxa"/>
        </w:trPr>
        <w:tc>
          <w:tcPr>
            <w:tcW w:w="0" w:type="auto"/>
            <w:vAlign w:val="center"/>
            <w:hideMark/>
          </w:tcPr>
          <w:p w14:paraId="2508AC19" w14:textId="77777777" w:rsidR="0095430C" w:rsidRDefault="0095430C">
            <w:pPr>
              <w:rPr>
                <w:rFonts w:eastAsia="Times New Roman"/>
                <w:lang w:val="en-US"/>
              </w:rPr>
            </w:pPr>
          </w:p>
        </w:tc>
        <w:tc>
          <w:tcPr>
            <w:tcW w:w="0" w:type="auto"/>
            <w:vAlign w:val="center"/>
            <w:hideMark/>
          </w:tcPr>
          <w:p w14:paraId="58BF0C27" w14:textId="77777777" w:rsidR="0095430C"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21BCE933" w14:textId="77777777">
        <w:trPr>
          <w:divId w:val="510997197"/>
          <w:tblCellSpacing w:w="15" w:type="dxa"/>
        </w:trPr>
        <w:tc>
          <w:tcPr>
            <w:tcW w:w="0" w:type="auto"/>
            <w:vAlign w:val="center"/>
            <w:hideMark/>
          </w:tcPr>
          <w:p w14:paraId="6833D0F6" w14:textId="77777777" w:rsidR="0095430C" w:rsidRDefault="0095430C">
            <w:pPr>
              <w:rPr>
                <w:rFonts w:eastAsia="Times New Roman"/>
                <w:lang w:val="en-US"/>
              </w:rPr>
            </w:pPr>
          </w:p>
        </w:tc>
        <w:tc>
          <w:tcPr>
            <w:tcW w:w="0" w:type="auto"/>
            <w:vAlign w:val="center"/>
            <w:hideMark/>
          </w:tcPr>
          <w:p w14:paraId="26E45C7D" w14:textId="7C260E89" w:rsidR="0095430C" w:rsidRDefault="005B11EB" w:rsidP="008727DF">
            <w:pPr>
              <w:rPr>
                <w:rFonts w:eastAsia="Times New Roman"/>
                <w:lang w:val="en-US"/>
              </w:rPr>
            </w:pPr>
            <w:r>
              <w:rPr>
                <w:rFonts w:eastAsia="Times New Roman"/>
                <w:b/>
                <w:bCs/>
                <w:lang w:val="en-US"/>
              </w:rPr>
              <w:t xml:space="preserve">CARDIOsphere: </w:t>
            </w:r>
            <w:r>
              <w:rPr>
                <w:rFonts w:eastAsia="Times New Roman"/>
                <w:lang w:val="en-US"/>
              </w:rPr>
              <w:t>CARDIOsphere</w:t>
            </w:r>
            <w:del w:id="388" w:author="Tom Oniki" w:date="2015-09-11T14:51:00Z">
              <w:r w:rsidDel="008727DF">
                <w:rPr>
                  <w:rFonts w:eastAsia="Times New Roman"/>
                  <w:lang w:val="en-US"/>
                </w:rPr>
                <w:delText>â„¢</w:delText>
              </w:r>
            </w:del>
            <w:ins w:id="389" w:author="Tom Oniki" w:date="2015-09-11T14:51:00Z">
              <w:r w:rsidR="008727DF">
                <w:rPr>
                  <w:rFonts w:eastAsia="Times New Roman"/>
                  <w:lang w:val="en-US"/>
                </w:rPr>
                <w:t>TM</w:t>
              </w:r>
            </w:ins>
            <w:r>
              <w:rPr>
                <w:rFonts w:eastAsia="Times New Roman"/>
                <w:lang w:val="en-US"/>
              </w:rPr>
              <w:t xml:space="preserve"> ultrasonic contrast agent produced by POINT Biomedical </w:t>
            </w:r>
          </w:p>
        </w:tc>
      </w:tr>
      <w:tr w:rsidR="0095430C" w14:paraId="0CE7B0C4" w14:textId="77777777">
        <w:trPr>
          <w:divId w:val="510997197"/>
          <w:tblCellSpacing w:w="15" w:type="dxa"/>
        </w:trPr>
        <w:tc>
          <w:tcPr>
            <w:tcW w:w="0" w:type="auto"/>
            <w:vAlign w:val="center"/>
            <w:hideMark/>
          </w:tcPr>
          <w:p w14:paraId="674B0F6F" w14:textId="77777777" w:rsidR="0095430C" w:rsidRDefault="0095430C">
            <w:pPr>
              <w:rPr>
                <w:rFonts w:eastAsia="Times New Roman"/>
                <w:lang w:val="en-US"/>
              </w:rPr>
            </w:pPr>
          </w:p>
        </w:tc>
        <w:tc>
          <w:tcPr>
            <w:tcW w:w="0" w:type="auto"/>
            <w:vAlign w:val="center"/>
            <w:hideMark/>
          </w:tcPr>
          <w:p w14:paraId="459C0139" w14:textId="691E8F35" w:rsidR="0095430C" w:rsidRDefault="005B11EB">
            <w:pPr>
              <w:rPr>
                <w:rFonts w:eastAsia="Times New Roman"/>
                <w:lang w:val="en-US"/>
              </w:rPr>
            </w:pPr>
            <w:r>
              <w:rPr>
                <w:rFonts w:eastAsia="Times New Roman"/>
                <w:b/>
                <w:bCs/>
                <w:lang w:val="en-US"/>
              </w:rPr>
              <w:t xml:space="preserve">Echovist: </w:t>
            </w:r>
            <w:r>
              <w:rPr>
                <w:rFonts w:eastAsia="Times New Roman"/>
                <w:lang w:val="en-US"/>
              </w:rPr>
              <w:t>Echovist</w:t>
            </w:r>
            <w:del w:id="390" w:author="Tom Oniki" w:date="2015-09-11T15:39:00Z">
              <w:r w:rsidDel="00AB3050">
                <w:rPr>
                  <w:rFonts w:eastAsia="Times New Roman"/>
                  <w:lang w:val="en-US"/>
                </w:rPr>
                <w:delText>Â</w:delText>
              </w:r>
            </w:del>
            <w:r>
              <w:rPr>
                <w:rFonts w:eastAsia="Times New Roman"/>
                <w:lang w:val="en-US"/>
              </w:rPr>
              <w:t xml:space="preserve">® ultrasonic contrast agent produced by Schering AG </w:t>
            </w:r>
          </w:p>
        </w:tc>
      </w:tr>
      <w:tr w:rsidR="0095430C" w14:paraId="598735EA" w14:textId="77777777">
        <w:trPr>
          <w:divId w:val="510997197"/>
          <w:tblCellSpacing w:w="15" w:type="dxa"/>
        </w:trPr>
        <w:tc>
          <w:tcPr>
            <w:tcW w:w="0" w:type="auto"/>
            <w:vAlign w:val="center"/>
            <w:hideMark/>
          </w:tcPr>
          <w:p w14:paraId="2F750680" w14:textId="77777777" w:rsidR="0095430C" w:rsidRDefault="0095430C">
            <w:pPr>
              <w:rPr>
                <w:rFonts w:eastAsia="Times New Roman"/>
                <w:lang w:val="en-US"/>
              </w:rPr>
            </w:pPr>
          </w:p>
        </w:tc>
        <w:tc>
          <w:tcPr>
            <w:tcW w:w="0" w:type="auto"/>
            <w:vAlign w:val="center"/>
            <w:hideMark/>
          </w:tcPr>
          <w:p w14:paraId="3787384A" w14:textId="76A3B420" w:rsidR="0095430C" w:rsidRDefault="005B11EB" w:rsidP="008727DF">
            <w:pPr>
              <w:rPr>
                <w:rFonts w:eastAsia="Times New Roman"/>
                <w:lang w:val="en-US"/>
              </w:rPr>
            </w:pPr>
            <w:r>
              <w:rPr>
                <w:rFonts w:eastAsia="Times New Roman"/>
                <w:b/>
                <w:bCs/>
                <w:lang w:val="en-US"/>
              </w:rPr>
              <w:t xml:space="preserve">Imagify: </w:t>
            </w:r>
            <w:r>
              <w:rPr>
                <w:rFonts w:eastAsia="Times New Roman"/>
                <w:lang w:val="en-US"/>
              </w:rPr>
              <w:t>Imagify</w:t>
            </w:r>
            <w:del w:id="391" w:author="Tom Oniki" w:date="2015-09-11T14:51:00Z">
              <w:r w:rsidDel="008727DF">
                <w:rPr>
                  <w:rFonts w:eastAsia="Times New Roman"/>
                  <w:lang w:val="en-US"/>
                </w:rPr>
                <w:delText>â„¢</w:delText>
              </w:r>
            </w:del>
            <w:ins w:id="392" w:author="Tom Oniki" w:date="2015-09-11T14:51:00Z">
              <w:r w:rsidR="008727DF">
                <w:rPr>
                  <w:rFonts w:eastAsia="Times New Roman"/>
                  <w:lang w:val="en-US"/>
                </w:rPr>
                <w:t>TM</w:t>
              </w:r>
            </w:ins>
            <w:r>
              <w:rPr>
                <w:rFonts w:eastAsia="Times New Roman"/>
                <w:lang w:val="en-US"/>
              </w:rPr>
              <w:t xml:space="preserve"> ultrasonic contrast agent produced by Accusphere Inc </w:t>
            </w:r>
          </w:p>
        </w:tc>
      </w:tr>
      <w:tr w:rsidR="0095430C" w14:paraId="274A8C52" w14:textId="77777777">
        <w:trPr>
          <w:divId w:val="510997197"/>
          <w:tblCellSpacing w:w="15" w:type="dxa"/>
        </w:trPr>
        <w:tc>
          <w:tcPr>
            <w:tcW w:w="0" w:type="auto"/>
            <w:vAlign w:val="center"/>
            <w:hideMark/>
          </w:tcPr>
          <w:p w14:paraId="332C3357" w14:textId="77777777" w:rsidR="0095430C" w:rsidRDefault="0095430C">
            <w:pPr>
              <w:rPr>
                <w:rFonts w:eastAsia="Times New Roman"/>
                <w:lang w:val="en-US"/>
              </w:rPr>
            </w:pPr>
          </w:p>
        </w:tc>
        <w:tc>
          <w:tcPr>
            <w:tcW w:w="0" w:type="auto"/>
            <w:vAlign w:val="center"/>
            <w:hideMark/>
          </w:tcPr>
          <w:p w14:paraId="41BA6892" w14:textId="5468C9B5" w:rsidR="0095430C" w:rsidRDefault="005B11EB">
            <w:pPr>
              <w:rPr>
                <w:rFonts w:eastAsia="Times New Roman"/>
                <w:lang w:val="en-US"/>
              </w:rPr>
            </w:pPr>
            <w:r>
              <w:rPr>
                <w:rFonts w:eastAsia="Times New Roman"/>
                <w:b/>
                <w:bCs/>
                <w:lang w:val="en-US"/>
              </w:rPr>
              <w:t xml:space="preserve">Levovist: </w:t>
            </w:r>
            <w:r>
              <w:rPr>
                <w:rFonts w:eastAsia="Times New Roman"/>
                <w:lang w:val="en-US"/>
              </w:rPr>
              <w:t>Levovist</w:t>
            </w:r>
            <w:del w:id="393" w:author="Tom Oniki" w:date="2015-09-11T15:39:00Z">
              <w:r w:rsidDel="00AB3050">
                <w:rPr>
                  <w:rFonts w:eastAsia="Times New Roman"/>
                  <w:lang w:val="en-US"/>
                </w:rPr>
                <w:delText>Â</w:delText>
              </w:r>
            </w:del>
            <w:r>
              <w:rPr>
                <w:rFonts w:eastAsia="Times New Roman"/>
                <w:lang w:val="en-US"/>
              </w:rPr>
              <w:t xml:space="preserve">® ultrasonic contrast agent produced by Schering AG </w:t>
            </w:r>
          </w:p>
        </w:tc>
      </w:tr>
      <w:tr w:rsidR="0095430C" w14:paraId="5BE40B9E" w14:textId="77777777">
        <w:trPr>
          <w:divId w:val="510997197"/>
          <w:tblCellSpacing w:w="15" w:type="dxa"/>
        </w:trPr>
        <w:tc>
          <w:tcPr>
            <w:tcW w:w="0" w:type="auto"/>
            <w:vAlign w:val="center"/>
            <w:hideMark/>
          </w:tcPr>
          <w:p w14:paraId="71F5F31D" w14:textId="77777777" w:rsidR="0095430C" w:rsidRDefault="0095430C">
            <w:pPr>
              <w:rPr>
                <w:rFonts w:eastAsia="Times New Roman"/>
                <w:lang w:val="en-US"/>
              </w:rPr>
            </w:pPr>
          </w:p>
        </w:tc>
        <w:tc>
          <w:tcPr>
            <w:tcW w:w="0" w:type="auto"/>
            <w:vAlign w:val="center"/>
            <w:hideMark/>
          </w:tcPr>
          <w:p w14:paraId="037C8AC3" w14:textId="63E6C1B0" w:rsidR="0095430C" w:rsidRDefault="005B11EB" w:rsidP="008727DF">
            <w:pPr>
              <w:rPr>
                <w:rFonts w:eastAsia="Times New Roman"/>
                <w:lang w:val="en-US"/>
              </w:rPr>
            </w:pPr>
            <w:r>
              <w:rPr>
                <w:rFonts w:eastAsia="Times New Roman"/>
                <w:b/>
                <w:bCs/>
                <w:lang w:val="en-US"/>
              </w:rPr>
              <w:t xml:space="preserve">Sonazoid: </w:t>
            </w:r>
            <w:r>
              <w:rPr>
                <w:rFonts w:eastAsia="Times New Roman"/>
                <w:lang w:val="en-US"/>
              </w:rPr>
              <w:t>Sonazoid</w:t>
            </w:r>
            <w:del w:id="394" w:author="Tom Oniki" w:date="2015-09-11T14:51:00Z">
              <w:r w:rsidDel="008727DF">
                <w:rPr>
                  <w:rFonts w:eastAsia="Times New Roman"/>
                  <w:lang w:val="en-US"/>
                </w:rPr>
                <w:delText>â„¢</w:delText>
              </w:r>
            </w:del>
            <w:ins w:id="395" w:author="Tom Oniki" w:date="2015-09-11T14:51:00Z">
              <w:r w:rsidR="008727DF">
                <w:rPr>
                  <w:rFonts w:eastAsia="Times New Roman"/>
                  <w:lang w:val="en-US"/>
                </w:rPr>
                <w:t>TM</w:t>
              </w:r>
            </w:ins>
            <w:r>
              <w:rPr>
                <w:rFonts w:eastAsia="Times New Roman"/>
                <w:lang w:val="en-US"/>
              </w:rPr>
              <w:t xml:space="preserve"> ultrasonic contrast agent produced by Daiichi Pharmaceutical / General Electric </w:t>
            </w:r>
          </w:p>
        </w:tc>
      </w:tr>
      <w:tr w:rsidR="0095430C" w14:paraId="6ED883E1" w14:textId="77777777">
        <w:trPr>
          <w:divId w:val="510997197"/>
          <w:tblCellSpacing w:w="15" w:type="dxa"/>
        </w:trPr>
        <w:tc>
          <w:tcPr>
            <w:tcW w:w="0" w:type="auto"/>
            <w:vAlign w:val="center"/>
            <w:hideMark/>
          </w:tcPr>
          <w:p w14:paraId="569E8FC1" w14:textId="77777777" w:rsidR="0095430C" w:rsidRDefault="0095430C">
            <w:pPr>
              <w:rPr>
                <w:rFonts w:eastAsia="Times New Roman"/>
                <w:lang w:val="en-US"/>
              </w:rPr>
            </w:pPr>
          </w:p>
        </w:tc>
        <w:tc>
          <w:tcPr>
            <w:tcW w:w="0" w:type="auto"/>
            <w:vAlign w:val="center"/>
            <w:hideMark/>
          </w:tcPr>
          <w:p w14:paraId="1BFDB369" w14:textId="19E666C3" w:rsidR="0095430C" w:rsidRDefault="005B11EB" w:rsidP="008727DF">
            <w:pPr>
              <w:rPr>
                <w:rFonts w:eastAsia="Times New Roman"/>
                <w:lang w:val="en-US"/>
              </w:rPr>
            </w:pPr>
            <w:r>
              <w:rPr>
                <w:rFonts w:eastAsia="Times New Roman"/>
                <w:b/>
                <w:bCs/>
                <w:lang w:val="en-US"/>
              </w:rPr>
              <w:t xml:space="preserve">SonoVue: </w:t>
            </w:r>
            <w:r>
              <w:rPr>
                <w:rFonts w:eastAsia="Times New Roman"/>
                <w:lang w:val="en-US"/>
              </w:rPr>
              <w:t>SonoVue</w:t>
            </w:r>
            <w:del w:id="396" w:author="Tom Oniki" w:date="2015-09-11T14:51:00Z">
              <w:r w:rsidDel="008727DF">
                <w:rPr>
                  <w:rFonts w:eastAsia="Times New Roman"/>
                  <w:lang w:val="en-US"/>
                </w:rPr>
                <w:delText>â„¢</w:delText>
              </w:r>
            </w:del>
            <w:ins w:id="397" w:author="Tom Oniki" w:date="2015-09-11T14:51:00Z">
              <w:r w:rsidR="008727DF">
                <w:rPr>
                  <w:rFonts w:eastAsia="Times New Roman"/>
                  <w:lang w:val="en-US"/>
                </w:rPr>
                <w:t>TM</w:t>
              </w:r>
            </w:ins>
            <w:r>
              <w:rPr>
                <w:rFonts w:eastAsia="Times New Roman"/>
                <w:lang w:val="en-US"/>
              </w:rPr>
              <w:t xml:space="preserve"> ultrasonic contrast agent produced by Bracco Diagnostics </w:t>
            </w:r>
          </w:p>
        </w:tc>
      </w:tr>
      <w:tr w:rsidR="0095430C" w14:paraId="1DE71878" w14:textId="77777777">
        <w:trPr>
          <w:divId w:val="510997197"/>
          <w:tblCellSpacing w:w="15" w:type="dxa"/>
        </w:trPr>
        <w:tc>
          <w:tcPr>
            <w:tcW w:w="0" w:type="auto"/>
            <w:vAlign w:val="center"/>
            <w:hideMark/>
          </w:tcPr>
          <w:p w14:paraId="03484C8C" w14:textId="77777777" w:rsidR="0095430C" w:rsidRDefault="0095430C">
            <w:pPr>
              <w:rPr>
                <w:rFonts w:eastAsia="Times New Roman"/>
                <w:lang w:val="en-US"/>
              </w:rPr>
            </w:pPr>
          </w:p>
        </w:tc>
        <w:tc>
          <w:tcPr>
            <w:tcW w:w="0" w:type="auto"/>
            <w:vAlign w:val="center"/>
            <w:hideMark/>
          </w:tcPr>
          <w:p w14:paraId="07AD4971" w14:textId="3F5B5B63" w:rsidR="0095430C" w:rsidRDefault="005B11EB" w:rsidP="008727DF">
            <w:pPr>
              <w:rPr>
                <w:rFonts w:eastAsia="Times New Roman"/>
                <w:lang w:val="en-US"/>
              </w:rPr>
            </w:pPr>
            <w:r>
              <w:rPr>
                <w:rFonts w:eastAsia="Times New Roman"/>
                <w:b/>
                <w:bCs/>
                <w:lang w:val="en-US"/>
              </w:rPr>
              <w:t xml:space="preserve">Targestar-B: </w:t>
            </w:r>
            <w:r>
              <w:rPr>
                <w:rFonts w:eastAsia="Times New Roman"/>
                <w:lang w:val="en-US"/>
              </w:rPr>
              <w:t>Targestar</w:t>
            </w:r>
            <w:del w:id="398" w:author="Tom Oniki" w:date="2015-09-11T14:51:00Z">
              <w:r w:rsidDel="008727DF">
                <w:rPr>
                  <w:rFonts w:eastAsia="Times New Roman"/>
                  <w:lang w:val="en-US"/>
                </w:rPr>
                <w:delText>â„¢</w:delText>
              </w:r>
            </w:del>
            <w:ins w:id="399" w:author="Tom Oniki" w:date="2015-09-11T14:51:00Z">
              <w:r w:rsidR="008727DF">
                <w:rPr>
                  <w:rFonts w:eastAsia="Times New Roman"/>
                  <w:lang w:val="en-US"/>
                </w:rPr>
                <w:t>TM</w:t>
              </w:r>
            </w:ins>
            <w:r>
              <w:rPr>
                <w:rFonts w:eastAsia="Times New Roman"/>
                <w:lang w:val="en-US"/>
              </w:rPr>
              <w:t xml:space="preserve">-B ultrasonic contrast agent produced by Targeson LLC </w:t>
            </w:r>
          </w:p>
        </w:tc>
      </w:tr>
      <w:tr w:rsidR="0095430C" w14:paraId="04950BA1" w14:textId="77777777">
        <w:trPr>
          <w:divId w:val="510997197"/>
          <w:tblCellSpacing w:w="15" w:type="dxa"/>
        </w:trPr>
        <w:tc>
          <w:tcPr>
            <w:tcW w:w="0" w:type="auto"/>
            <w:vAlign w:val="center"/>
            <w:hideMark/>
          </w:tcPr>
          <w:p w14:paraId="45A288B4" w14:textId="77777777" w:rsidR="0095430C" w:rsidRDefault="0095430C">
            <w:pPr>
              <w:rPr>
                <w:rFonts w:eastAsia="Times New Roman"/>
                <w:lang w:val="en-US"/>
              </w:rPr>
            </w:pPr>
          </w:p>
        </w:tc>
        <w:tc>
          <w:tcPr>
            <w:tcW w:w="0" w:type="auto"/>
            <w:vAlign w:val="center"/>
            <w:hideMark/>
          </w:tcPr>
          <w:p w14:paraId="0763392C" w14:textId="24464BB8" w:rsidR="0095430C" w:rsidRDefault="005B11EB" w:rsidP="008727DF">
            <w:pPr>
              <w:rPr>
                <w:rFonts w:eastAsia="Times New Roman"/>
                <w:lang w:val="en-US"/>
              </w:rPr>
            </w:pPr>
            <w:r>
              <w:rPr>
                <w:rFonts w:eastAsia="Times New Roman"/>
                <w:b/>
                <w:bCs/>
                <w:lang w:val="en-US"/>
              </w:rPr>
              <w:t xml:space="preserve">Targestar-P: </w:t>
            </w:r>
            <w:r>
              <w:rPr>
                <w:rFonts w:eastAsia="Times New Roman"/>
                <w:lang w:val="en-US"/>
              </w:rPr>
              <w:t>Targestar</w:t>
            </w:r>
            <w:del w:id="400" w:author="Tom Oniki" w:date="2015-09-11T14:51:00Z">
              <w:r w:rsidDel="008727DF">
                <w:rPr>
                  <w:rFonts w:eastAsia="Times New Roman"/>
                  <w:lang w:val="en-US"/>
                </w:rPr>
                <w:delText>â„¢</w:delText>
              </w:r>
            </w:del>
            <w:ins w:id="401" w:author="Tom Oniki" w:date="2015-09-11T14:51:00Z">
              <w:r w:rsidR="008727DF">
                <w:rPr>
                  <w:rFonts w:eastAsia="Times New Roman"/>
                  <w:lang w:val="en-US"/>
                </w:rPr>
                <w:t>TM</w:t>
              </w:r>
            </w:ins>
            <w:r>
              <w:rPr>
                <w:rFonts w:eastAsia="Times New Roman"/>
                <w:lang w:val="en-US"/>
              </w:rPr>
              <w:t xml:space="preserve">-P ultrasonic contrast agent produced by Targeson LLC </w:t>
            </w:r>
          </w:p>
        </w:tc>
      </w:tr>
      <w:tr w:rsidR="0095430C" w14:paraId="2A1F1C1E" w14:textId="77777777">
        <w:trPr>
          <w:divId w:val="510997197"/>
          <w:tblCellSpacing w:w="15" w:type="dxa"/>
        </w:trPr>
        <w:tc>
          <w:tcPr>
            <w:tcW w:w="0" w:type="auto"/>
            <w:vAlign w:val="center"/>
            <w:hideMark/>
          </w:tcPr>
          <w:p w14:paraId="64EBCD44" w14:textId="77777777" w:rsidR="0095430C" w:rsidRDefault="0095430C">
            <w:pPr>
              <w:rPr>
                <w:rFonts w:eastAsia="Times New Roman"/>
                <w:lang w:val="en-US"/>
              </w:rPr>
            </w:pPr>
          </w:p>
        </w:tc>
        <w:tc>
          <w:tcPr>
            <w:tcW w:w="0" w:type="auto"/>
            <w:vAlign w:val="center"/>
            <w:hideMark/>
          </w:tcPr>
          <w:p w14:paraId="452EA93B" w14:textId="77777777" w:rsidR="0095430C"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95430C" w14:paraId="1721CAC9" w14:textId="77777777">
        <w:trPr>
          <w:divId w:val="510997197"/>
          <w:tblCellSpacing w:w="15" w:type="dxa"/>
        </w:trPr>
        <w:tc>
          <w:tcPr>
            <w:tcW w:w="0" w:type="auto"/>
            <w:vAlign w:val="center"/>
            <w:hideMark/>
          </w:tcPr>
          <w:p w14:paraId="06868305" w14:textId="77777777" w:rsidR="0095430C" w:rsidRDefault="0095430C">
            <w:pPr>
              <w:rPr>
                <w:rFonts w:eastAsia="Times New Roman"/>
                <w:lang w:val="en-US"/>
              </w:rPr>
            </w:pPr>
          </w:p>
        </w:tc>
        <w:tc>
          <w:tcPr>
            <w:tcW w:w="0" w:type="auto"/>
            <w:vAlign w:val="center"/>
            <w:hideMark/>
          </w:tcPr>
          <w:p w14:paraId="715CFB4E" w14:textId="77777777" w:rsidR="0095430C"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95430C" w14:paraId="423274E9" w14:textId="77777777">
        <w:trPr>
          <w:divId w:val="510997197"/>
          <w:tblCellSpacing w:w="15" w:type="dxa"/>
        </w:trPr>
        <w:tc>
          <w:tcPr>
            <w:tcW w:w="0" w:type="auto"/>
            <w:vAlign w:val="center"/>
            <w:hideMark/>
          </w:tcPr>
          <w:p w14:paraId="066D46C8" w14:textId="77777777" w:rsidR="0095430C" w:rsidRDefault="0095430C">
            <w:pPr>
              <w:rPr>
                <w:rFonts w:eastAsia="Times New Roman"/>
                <w:lang w:val="en-US"/>
              </w:rPr>
            </w:pPr>
          </w:p>
        </w:tc>
        <w:tc>
          <w:tcPr>
            <w:tcW w:w="0" w:type="auto"/>
            <w:vAlign w:val="center"/>
            <w:hideMark/>
          </w:tcPr>
          <w:p w14:paraId="29411E41" w14:textId="77777777" w:rsidR="0095430C"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95430C" w14:paraId="71CC97BF" w14:textId="77777777">
        <w:trPr>
          <w:divId w:val="510997197"/>
          <w:tblCellSpacing w:w="15" w:type="dxa"/>
        </w:trPr>
        <w:tc>
          <w:tcPr>
            <w:tcW w:w="0" w:type="auto"/>
            <w:vAlign w:val="center"/>
            <w:hideMark/>
          </w:tcPr>
          <w:p w14:paraId="24BBEB8F" w14:textId="77777777" w:rsidR="0095430C" w:rsidRDefault="0095430C">
            <w:pPr>
              <w:rPr>
                <w:rFonts w:eastAsia="Times New Roman"/>
                <w:lang w:val="en-US"/>
              </w:rPr>
            </w:pPr>
          </w:p>
        </w:tc>
        <w:tc>
          <w:tcPr>
            <w:tcW w:w="0" w:type="auto"/>
            <w:vAlign w:val="center"/>
            <w:hideMark/>
          </w:tcPr>
          <w:p w14:paraId="5848896A" w14:textId="77777777" w:rsidR="0095430C"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95430C" w14:paraId="76B8D6D5" w14:textId="77777777">
        <w:trPr>
          <w:divId w:val="510997197"/>
          <w:tblCellSpacing w:w="15" w:type="dxa"/>
        </w:trPr>
        <w:tc>
          <w:tcPr>
            <w:tcW w:w="0" w:type="auto"/>
            <w:vAlign w:val="center"/>
            <w:hideMark/>
          </w:tcPr>
          <w:p w14:paraId="50E67E56" w14:textId="77777777" w:rsidR="0095430C" w:rsidRDefault="0095430C">
            <w:pPr>
              <w:rPr>
                <w:rFonts w:eastAsia="Times New Roman"/>
                <w:lang w:val="en-US"/>
              </w:rPr>
            </w:pPr>
          </w:p>
        </w:tc>
        <w:tc>
          <w:tcPr>
            <w:tcW w:w="0" w:type="auto"/>
            <w:vAlign w:val="center"/>
            <w:hideMark/>
          </w:tcPr>
          <w:p w14:paraId="35897E23" w14:textId="77777777" w:rsidR="0095430C"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95430C" w14:paraId="59011F5C" w14:textId="77777777">
        <w:trPr>
          <w:divId w:val="510997197"/>
          <w:tblCellSpacing w:w="15" w:type="dxa"/>
        </w:trPr>
        <w:tc>
          <w:tcPr>
            <w:tcW w:w="0" w:type="auto"/>
            <w:vAlign w:val="center"/>
            <w:hideMark/>
          </w:tcPr>
          <w:p w14:paraId="2C16AC94" w14:textId="77777777" w:rsidR="0095430C" w:rsidRDefault="0095430C">
            <w:pPr>
              <w:rPr>
                <w:rFonts w:eastAsia="Times New Roman"/>
                <w:lang w:val="en-US"/>
              </w:rPr>
            </w:pPr>
          </w:p>
        </w:tc>
        <w:tc>
          <w:tcPr>
            <w:tcW w:w="0" w:type="auto"/>
            <w:vAlign w:val="center"/>
            <w:hideMark/>
          </w:tcPr>
          <w:p w14:paraId="7CE785B3" w14:textId="77777777" w:rsidR="0095430C"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95430C" w14:paraId="1E4E7F5B" w14:textId="77777777">
        <w:trPr>
          <w:divId w:val="510997197"/>
          <w:tblCellSpacing w:w="15" w:type="dxa"/>
        </w:trPr>
        <w:tc>
          <w:tcPr>
            <w:tcW w:w="0" w:type="auto"/>
            <w:vAlign w:val="center"/>
            <w:hideMark/>
          </w:tcPr>
          <w:p w14:paraId="1B1CE5AA" w14:textId="77777777" w:rsidR="0095430C" w:rsidRDefault="0095430C">
            <w:pPr>
              <w:rPr>
                <w:rFonts w:eastAsia="Times New Roman"/>
                <w:lang w:val="en-US"/>
              </w:rPr>
            </w:pPr>
          </w:p>
        </w:tc>
        <w:tc>
          <w:tcPr>
            <w:tcW w:w="0" w:type="auto"/>
            <w:vAlign w:val="center"/>
            <w:hideMark/>
          </w:tcPr>
          <w:p w14:paraId="3EA36B0C" w14:textId="77777777" w:rsidR="0095430C"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95430C" w14:paraId="718E3DC7" w14:textId="77777777">
        <w:trPr>
          <w:divId w:val="510997197"/>
          <w:tblCellSpacing w:w="15" w:type="dxa"/>
        </w:trPr>
        <w:tc>
          <w:tcPr>
            <w:tcW w:w="0" w:type="auto"/>
            <w:vAlign w:val="center"/>
            <w:hideMark/>
          </w:tcPr>
          <w:p w14:paraId="44789149" w14:textId="77777777" w:rsidR="0095430C" w:rsidRDefault="0095430C">
            <w:pPr>
              <w:rPr>
                <w:rFonts w:eastAsia="Times New Roman"/>
                <w:lang w:val="en-US"/>
              </w:rPr>
            </w:pPr>
          </w:p>
        </w:tc>
        <w:tc>
          <w:tcPr>
            <w:tcW w:w="0" w:type="auto"/>
            <w:vAlign w:val="center"/>
            <w:hideMark/>
          </w:tcPr>
          <w:p w14:paraId="606A8572" w14:textId="77777777" w:rsidR="0095430C"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95430C" w14:paraId="44E6CE20" w14:textId="77777777">
        <w:trPr>
          <w:divId w:val="510997197"/>
          <w:tblCellSpacing w:w="15" w:type="dxa"/>
        </w:trPr>
        <w:tc>
          <w:tcPr>
            <w:tcW w:w="0" w:type="auto"/>
            <w:vAlign w:val="center"/>
            <w:hideMark/>
          </w:tcPr>
          <w:p w14:paraId="78E4F38D" w14:textId="77777777" w:rsidR="0095430C" w:rsidRDefault="0095430C">
            <w:pPr>
              <w:rPr>
                <w:rFonts w:eastAsia="Times New Roman"/>
                <w:lang w:val="en-US"/>
              </w:rPr>
            </w:pPr>
          </w:p>
        </w:tc>
        <w:tc>
          <w:tcPr>
            <w:tcW w:w="0" w:type="auto"/>
            <w:vAlign w:val="center"/>
            <w:hideMark/>
          </w:tcPr>
          <w:p w14:paraId="02605699" w14:textId="77777777" w:rsidR="0095430C"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95430C" w14:paraId="3463F95E" w14:textId="77777777">
        <w:trPr>
          <w:divId w:val="510997197"/>
          <w:tblCellSpacing w:w="15" w:type="dxa"/>
        </w:trPr>
        <w:tc>
          <w:tcPr>
            <w:tcW w:w="0" w:type="auto"/>
            <w:vAlign w:val="center"/>
            <w:hideMark/>
          </w:tcPr>
          <w:p w14:paraId="657E7159" w14:textId="77777777" w:rsidR="0095430C" w:rsidRDefault="0095430C">
            <w:pPr>
              <w:rPr>
                <w:rFonts w:eastAsia="Times New Roman"/>
                <w:lang w:val="en-US"/>
              </w:rPr>
            </w:pPr>
          </w:p>
        </w:tc>
        <w:tc>
          <w:tcPr>
            <w:tcW w:w="0" w:type="auto"/>
            <w:vAlign w:val="center"/>
            <w:hideMark/>
          </w:tcPr>
          <w:p w14:paraId="3ECF5E5D" w14:textId="77777777" w:rsidR="0095430C"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of all the voxels (and partial voxels if the segment contains partially occupied voxels) included in the segment </w:t>
            </w:r>
          </w:p>
        </w:tc>
      </w:tr>
      <w:tr w:rsidR="0095430C" w14:paraId="1CF6A42A" w14:textId="77777777">
        <w:trPr>
          <w:divId w:val="510997197"/>
          <w:tblCellSpacing w:w="15" w:type="dxa"/>
        </w:trPr>
        <w:tc>
          <w:tcPr>
            <w:tcW w:w="0" w:type="auto"/>
            <w:vAlign w:val="center"/>
            <w:hideMark/>
          </w:tcPr>
          <w:p w14:paraId="7A624DFB" w14:textId="77777777" w:rsidR="0095430C" w:rsidRDefault="0095430C">
            <w:pPr>
              <w:rPr>
                <w:rFonts w:eastAsia="Times New Roman"/>
                <w:lang w:val="en-US"/>
              </w:rPr>
            </w:pPr>
          </w:p>
        </w:tc>
        <w:tc>
          <w:tcPr>
            <w:tcW w:w="0" w:type="auto"/>
            <w:vAlign w:val="center"/>
            <w:hideMark/>
          </w:tcPr>
          <w:p w14:paraId="28569749" w14:textId="77777777" w:rsidR="0095430C"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w:t>
            </w:r>
            <w:r>
              <w:rPr>
                <w:rFonts w:eastAsia="Times New Roman"/>
                <w:lang w:val="en-US"/>
              </w:rPr>
              <w:lastRenderedPageBreak/>
              <w:t xml:space="preserve">cubic centimeter sphere placed within the region of interest. Reference Wahl et al PERCIST article </w:t>
            </w:r>
          </w:p>
        </w:tc>
      </w:tr>
      <w:tr w:rsidR="0095430C" w14:paraId="7E3D5326" w14:textId="77777777">
        <w:trPr>
          <w:divId w:val="510997197"/>
          <w:tblCellSpacing w:w="15" w:type="dxa"/>
        </w:trPr>
        <w:tc>
          <w:tcPr>
            <w:tcW w:w="0" w:type="auto"/>
            <w:vAlign w:val="center"/>
            <w:hideMark/>
          </w:tcPr>
          <w:p w14:paraId="3D048E2A" w14:textId="77777777" w:rsidR="0095430C" w:rsidRDefault="0095430C">
            <w:pPr>
              <w:rPr>
                <w:rFonts w:eastAsia="Times New Roman"/>
                <w:lang w:val="en-US"/>
              </w:rPr>
            </w:pPr>
          </w:p>
        </w:tc>
        <w:tc>
          <w:tcPr>
            <w:tcW w:w="0" w:type="auto"/>
            <w:vAlign w:val="center"/>
            <w:hideMark/>
          </w:tcPr>
          <w:p w14:paraId="72CEAFDB" w14:textId="77777777" w:rsidR="0095430C"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95430C" w14:paraId="6DC6CBA0" w14:textId="77777777">
        <w:trPr>
          <w:divId w:val="510997197"/>
          <w:tblCellSpacing w:w="15" w:type="dxa"/>
        </w:trPr>
        <w:tc>
          <w:tcPr>
            <w:tcW w:w="0" w:type="auto"/>
            <w:vAlign w:val="center"/>
            <w:hideMark/>
          </w:tcPr>
          <w:p w14:paraId="11ABDCE8" w14:textId="77777777" w:rsidR="0095430C" w:rsidRDefault="0095430C">
            <w:pPr>
              <w:rPr>
                <w:rFonts w:eastAsia="Times New Roman"/>
                <w:lang w:val="en-US"/>
              </w:rPr>
            </w:pPr>
          </w:p>
        </w:tc>
        <w:tc>
          <w:tcPr>
            <w:tcW w:w="0" w:type="auto"/>
            <w:vAlign w:val="center"/>
            <w:hideMark/>
          </w:tcPr>
          <w:p w14:paraId="09466CC1" w14:textId="77777777" w:rsidR="0095430C"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95430C" w14:paraId="2996A24F" w14:textId="77777777">
        <w:trPr>
          <w:divId w:val="510997197"/>
          <w:tblCellSpacing w:w="15" w:type="dxa"/>
        </w:trPr>
        <w:tc>
          <w:tcPr>
            <w:tcW w:w="0" w:type="auto"/>
            <w:vAlign w:val="center"/>
            <w:hideMark/>
          </w:tcPr>
          <w:p w14:paraId="7E7EBD12" w14:textId="77777777" w:rsidR="0095430C" w:rsidRDefault="0095430C">
            <w:pPr>
              <w:rPr>
                <w:rFonts w:eastAsia="Times New Roman"/>
                <w:lang w:val="en-US"/>
              </w:rPr>
            </w:pPr>
          </w:p>
        </w:tc>
        <w:tc>
          <w:tcPr>
            <w:tcW w:w="0" w:type="auto"/>
            <w:vAlign w:val="center"/>
            <w:hideMark/>
          </w:tcPr>
          <w:p w14:paraId="5F2856CB" w14:textId="77777777" w:rsidR="0095430C"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95430C" w14:paraId="01C570AB" w14:textId="77777777">
        <w:trPr>
          <w:divId w:val="510997197"/>
          <w:tblCellSpacing w:w="15" w:type="dxa"/>
        </w:trPr>
        <w:tc>
          <w:tcPr>
            <w:tcW w:w="0" w:type="auto"/>
            <w:vAlign w:val="center"/>
            <w:hideMark/>
          </w:tcPr>
          <w:p w14:paraId="12DD6E25" w14:textId="77777777" w:rsidR="0095430C" w:rsidRDefault="0095430C">
            <w:pPr>
              <w:rPr>
                <w:rFonts w:eastAsia="Times New Roman"/>
                <w:lang w:val="en-US"/>
              </w:rPr>
            </w:pPr>
          </w:p>
        </w:tc>
        <w:tc>
          <w:tcPr>
            <w:tcW w:w="0" w:type="auto"/>
            <w:vAlign w:val="center"/>
            <w:hideMark/>
          </w:tcPr>
          <w:p w14:paraId="53D732D1" w14:textId="77777777" w:rsidR="0095430C"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95430C" w14:paraId="0A99983A" w14:textId="77777777">
        <w:trPr>
          <w:divId w:val="510997197"/>
          <w:tblCellSpacing w:w="15" w:type="dxa"/>
        </w:trPr>
        <w:tc>
          <w:tcPr>
            <w:tcW w:w="0" w:type="auto"/>
            <w:vAlign w:val="center"/>
            <w:hideMark/>
          </w:tcPr>
          <w:p w14:paraId="0E800373" w14:textId="77777777" w:rsidR="0095430C" w:rsidRDefault="0095430C">
            <w:pPr>
              <w:rPr>
                <w:rFonts w:eastAsia="Times New Roman"/>
                <w:lang w:val="en-US"/>
              </w:rPr>
            </w:pPr>
          </w:p>
        </w:tc>
        <w:tc>
          <w:tcPr>
            <w:tcW w:w="0" w:type="auto"/>
            <w:vAlign w:val="center"/>
            <w:hideMark/>
          </w:tcPr>
          <w:p w14:paraId="60111683" w14:textId="77777777" w:rsidR="0095430C"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95430C" w14:paraId="7B394E15" w14:textId="77777777">
        <w:trPr>
          <w:divId w:val="510997197"/>
          <w:tblCellSpacing w:w="15" w:type="dxa"/>
        </w:trPr>
        <w:tc>
          <w:tcPr>
            <w:tcW w:w="0" w:type="auto"/>
            <w:vAlign w:val="center"/>
            <w:hideMark/>
          </w:tcPr>
          <w:p w14:paraId="4171AD7B" w14:textId="77777777" w:rsidR="0095430C" w:rsidRDefault="0095430C">
            <w:pPr>
              <w:rPr>
                <w:rFonts w:eastAsia="Times New Roman"/>
                <w:lang w:val="en-US"/>
              </w:rPr>
            </w:pPr>
          </w:p>
        </w:tc>
        <w:tc>
          <w:tcPr>
            <w:tcW w:w="0" w:type="auto"/>
            <w:vAlign w:val="center"/>
            <w:hideMark/>
          </w:tcPr>
          <w:p w14:paraId="41191B4E" w14:textId="7DAD5EA7" w:rsidR="0095430C" w:rsidRDefault="005B11EB" w:rsidP="00D34C28">
            <w:pPr>
              <w:rPr>
                <w:rFonts w:eastAsia="Times New Roman"/>
                <w:lang w:val="en-US"/>
              </w:rPr>
            </w:pPr>
            <w:r>
              <w:rPr>
                <w:rFonts w:eastAsia="Times New Roman"/>
                <w:b/>
                <w:bCs/>
                <w:lang w:val="en-US"/>
              </w:rPr>
              <w:t xml:space="preserve">Standardized Added Metabolic Activity (SAM): </w:t>
            </w:r>
            <w:r>
              <w:rPr>
                <w:rFonts w:eastAsia="Times New Roman"/>
                <w:lang w:val="en-US"/>
              </w:rPr>
              <w:t>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w:t>
            </w:r>
            <w:del w:id="402" w:author="Tom Oniki" w:date="2015-09-11T14:56:00Z">
              <w:r w:rsidDel="00D34C28">
                <w:rPr>
                  <w:rFonts w:eastAsia="Times New Roman"/>
                  <w:lang w:val="en-US"/>
                </w:rPr>
                <w:delText>â€“</w:delText>
              </w:r>
            </w:del>
            <w:ins w:id="403" w:author="Tom Oniki" w:date="2015-09-11T14:56:00Z">
              <w:r w:rsidR="00D34C28">
                <w:rPr>
                  <w:rFonts w:eastAsia="Times New Roman"/>
                  <w:lang w:val="en-US"/>
                </w:rPr>
                <w:t>-</w:t>
              </w:r>
            </w:ins>
            <w:r>
              <w:rPr>
                <w:rFonts w:eastAsia="Times New Roman"/>
                <w:lang w:val="en-US"/>
              </w:rPr>
              <w:t xml:space="preserve">1448 </w:t>
            </w:r>
          </w:p>
        </w:tc>
      </w:tr>
      <w:tr w:rsidR="0095430C" w14:paraId="3FF58336" w14:textId="77777777">
        <w:trPr>
          <w:divId w:val="510997197"/>
          <w:tblCellSpacing w:w="15" w:type="dxa"/>
        </w:trPr>
        <w:tc>
          <w:tcPr>
            <w:tcW w:w="0" w:type="auto"/>
            <w:vAlign w:val="center"/>
            <w:hideMark/>
          </w:tcPr>
          <w:p w14:paraId="60757828" w14:textId="77777777" w:rsidR="0095430C" w:rsidRDefault="0095430C">
            <w:pPr>
              <w:rPr>
                <w:rFonts w:eastAsia="Times New Roman"/>
                <w:lang w:val="en-US"/>
              </w:rPr>
            </w:pPr>
          </w:p>
        </w:tc>
        <w:tc>
          <w:tcPr>
            <w:tcW w:w="0" w:type="auto"/>
            <w:vAlign w:val="center"/>
            <w:hideMark/>
          </w:tcPr>
          <w:p w14:paraId="158F928A" w14:textId="6B0271C6" w:rsidR="0095430C" w:rsidRDefault="005B11EB" w:rsidP="00D34C28">
            <w:pPr>
              <w:rPr>
                <w:rFonts w:eastAsia="Times New Roman"/>
                <w:lang w:val="en-US"/>
              </w:rPr>
            </w:pPr>
            <w:r>
              <w:rPr>
                <w:rFonts w:eastAsia="Times New Roman"/>
                <w:b/>
                <w:bCs/>
                <w:lang w:val="en-US"/>
              </w:rPr>
              <w:t xml:space="preserve">Standardized Added Metabolic Activity (SAM) Background: </w:t>
            </w:r>
            <w:r>
              <w:rPr>
                <w:rFonts w:eastAsia="Times New Roman"/>
                <w:lang w:val="en-US"/>
              </w:rPr>
              <w:t>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w:t>
            </w:r>
            <w:del w:id="404" w:author="Tom Oniki" w:date="2015-09-11T14:56:00Z">
              <w:r w:rsidDel="00D34C28">
                <w:rPr>
                  <w:rFonts w:eastAsia="Times New Roman"/>
                  <w:lang w:val="en-US"/>
                </w:rPr>
                <w:delText>â€“</w:delText>
              </w:r>
            </w:del>
            <w:ins w:id="405" w:author="Tom Oniki" w:date="2015-09-11T14:56:00Z">
              <w:r w:rsidR="00D34C28">
                <w:rPr>
                  <w:rFonts w:eastAsia="Times New Roman"/>
                  <w:lang w:val="en-US"/>
                </w:rPr>
                <w:t>-</w:t>
              </w:r>
            </w:ins>
            <w:r>
              <w:rPr>
                <w:rFonts w:eastAsia="Times New Roman"/>
                <w:lang w:val="en-US"/>
              </w:rPr>
              <w:t xml:space="preserve">1448 </w:t>
            </w:r>
          </w:p>
        </w:tc>
      </w:tr>
      <w:tr w:rsidR="0095430C" w14:paraId="6284E584" w14:textId="77777777">
        <w:trPr>
          <w:divId w:val="510997197"/>
          <w:tblCellSpacing w:w="15" w:type="dxa"/>
        </w:trPr>
        <w:tc>
          <w:tcPr>
            <w:tcW w:w="0" w:type="auto"/>
            <w:vAlign w:val="center"/>
            <w:hideMark/>
          </w:tcPr>
          <w:p w14:paraId="48B7889B" w14:textId="77777777" w:rsidR="0095430C" w:rsidRDefault="0095430C">
            <w:pPr>
              <w:rPr>
                <w:rFonts w:eastAsia="Times New Roman"/>
                <w:lang w:val="en-US"/>
              </w:rPr>
            </w:pPr>
          </w:p>
        </w:tc>
        <w:tc>
          <w:tcPr>
            <w:tcW w:w="0" w:type="auto"/>
            <w:vAlign w:val="center"/>
            <w:hideMark/>
          </w:tcPr>
          <w:p w14:paraId="440081EB" w14:textId="77777777" w:rsidR="0095430C"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95430C" w14:paraId="7CCDBB21" w14:textId="77777777">
        <w:trPr>
          <w:divId w:val="510997197"/>
          <w:tblCellSpacing w:w="15" w:type="dxa"/>
        </w:trPr>
        <w:tc>
          <w:tcPr>
            <w:tcW w:w="0" w:type="auto"/>
            <w:vAlign w:val="center"/>
            <w:hideMark/>
          </w:tcPr>
          <w:p w14:paraId="1F65EE4B" w14:textId="77777777" w:rsidR="0095430C" w:rsidRDefault="0095430C">
            <w:pPr>
              <w:rPr>
                <w:rFonts w:eastAsia="Times New Roman"/>
                <w:lang w:val="en-US"/>
              </w:rPr>
            </w:pPr>
          </w:p>
        </w:tc>
        <w:tc>
          <w:tcPr>
            <w:tcW w:w="0" w:type="auto"/>
            <w:vAlign w:val="center"/>
            <w:hideMark/>
          </w:tcPr>
          <w:p w14:paraId="247377F5" w14:textId="77777777" w:rsidR="0095430C"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95430C" w14:paraId="5103F98C" w14:textId="77777777">
        <w:trPr>
          <w:divId w:val="510997197"/>
          <w:tblCellSpacing w:w="15" w:type="dxa"/>
        </w:trPr>
        <w:tc>
          <w:tcPr>
            <w:tcW w:w="0" w:type="auto"/>
            <w:vAlign w:val="center"/>
            <w:hideMark/>
          </w:tcPr>
          <w:p w14:paraId="7B90EBFA" w14:textId="77777777" w:rsidR="0095430C" w:rsidRDefault="0095430C">
            <w:pPr>
              <w:rPr>
                <w:rFonts w:eastAsia="Times New Roman"/>
                <w:lang w:val="en-US"/>
              </w:rPr>
            </w:pPr>
          </w:p>
        </w:tc>
        <w:tc>
          <w:tcPr>
            <w:tcW w:w="0" w:type="auto"/>
            <w:vAlign w:val="center"/>
            <w:hideMark/>
          </w:tcPr>
          <w:p w14:paraId="01B9D3EE" w14:textId="77777777" w:rsidR="0095430C"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w:t>
            </w:r>
            <w:r>
              <w:rPr>
                <w:rFonts w:eastAsia="Times New Roman"/>
                <w:lang w:val="en-US"/>
              </w:rPr>
              <w:lastRenderedPageBreak/>
              <w:t xml:space="preserve">fractal pattern changes with the scale at which it is measured; a ratio of the change in detail to the change in scale </w:t>
            </w:r>
          </w:p>
        </w:tc>
      </w:tr>
      <w:tr w:rsidR="0095430C" w14:paraId="6F0FADC3" w14:textId="77777777">
        <w:trPr>
          <w:divId w:val="510997197"/>
          <w:tblCellSpacing w:w="15" w:type="dxa"/>
        </w:trPr>
        <w:tc>
          <w:tcPr>
            <w:tcW w:w="0" w:type="auto"/>
            <w:vAlign w:val="center"/>
            <w:hideMark/>
          </w:tcPr>
          <w:p w14:paraId="20895085" w14:textId="77777777" w:rsidR="0095430C" w:rsidRDefault="0095430C">
            <w:pPr>
              <w:rPr>
                <w:rFonts w:eastAsia="Times New Roman"/>
                <w:lang w:val="en-US"/>
              </w:rPr>
            </w:pPr>
          </w:p>
        </w:tc>
        <w:tc>
          <w:tcPr>
            <w:tcW w:w="0" w:type="auto"/>
            <w:vAlign w:val="center"/>
            <w:hideMark/>
          </w:tcPr>
          <w:p w14:paraId="4EE2D4EF" w14:textId="77777777" w:rsidR="0095430C"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95430C" w14:paraId="0880723B" w14:textId="77777777">
        <w:trPr>
          <w:divId w:val="510997197"/>
          <w:tblCellSpacing w:w="15" w:type="dxa"/>
        </w:trPr>
        <w:tc>
          <w:tcPr>
            <w:tcW w:w="0" w:type="auto"/>
            <w:vAlign w:val="center"/>
            <w:hideMark/>
          </w:tcPr>
          <w:p w14:paraId="478A02FB" w14:textId="77777777" w:rsidR="0095430C" w:rsidRDefault="0095430C">
            <w:pPr>
              <w:rPr>
                <w:rFonts w:eastAsia="Times New Roman"/>
                <w:lang w:val="en-US"/>
              </w:rPr>
            </w:pPr>
          </w:p>
        </w:tc>
        <w:tc>
          <w:tcPr>
            <w:tcW w:w="0" w:type="auto"/>
            <w:vAlign w:val="center"/>
            <w:hideMark/>
          </w:tcPr>
          <w:p w14:paraId="14A13BD1" w14:textId="77777777" w:rsidR="0095430C"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95430C" w14:paraId="40DFE3BB" w14:textId="77777777">
        <w:trPr>
          <w:divId w:val="510997197"/>
          <w:tblCellSpacing w:w="15" w:type="dxa"/>
        </w:trPr>
        <w:tc>
          <w:tcPr>
            <w:tcW w:w="0" w:type="auto"/>
            <w:vAlign w:val="center"/>
            <w:hideMark/>
          </w:tcPr>
          <w:p w14:paraId="42AB08D7" w14:textId="77777777" w:rsidR="0095430C" w:rsidRDefault="0095430C">
            <w:pPr>
              <w:rPr>
                <w:rFonts w:eastAsia="Times New Roman"/>
                <w:lang w:val="en-US"/>
              </w:rPr>
            </w:pPr>
          </w:p>
        </w:tc>
        <w:tc>
          <w:tcPr>
            <w:tcW w:w="0" w:type="auto"/>
            <w:vAlign w:val="center"/>
            <w:hideMark/>
          </w:tcPr>
          <w:p w14:paraId="367EFDEB" w14:textId="77777777" w:rsidR="0095430C"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95430C" w14:paraId="7B1B51D2" w14:textId="77777777">
        <w:trPr>
          <w:divId w:val="510997197"/>
          <w:tblCellSpacing w:w="15" w:type="dxa"/>
        </w:trPr>
        <w:tc>
          <w:tcPr>
            <w:tcW w:w="0" w:type="auto"/>
            <w:vAlign w:val="center"/>
            <w:hideMark/>
          </w:tcPr>
          <w:p w14:paraId="68306216" w14:textId="77777777" w:rsidR="0095430C" w:rsidRDefault="0095430C">
            <w:pPr>
              <w:rPr>
                <w:rFonts w:eastAsia="Times New Roman"/>
                <w:lang w:val="en-US"/>
              </w:rPr>
            </w:pPr>
          </w:p>
        </w:tc>
        <w:tc>
          <w:tcPr>
            <w:tcW w:w="0" w:type="auto"/>
            <w:vAlign w:val="center"/>
            <w:hideMark/>
          </w:tcPr>
          <w:p w14:paraId="232FC813" w14:textId="77777777" w:rsidR="0095430C"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95430C" w14:paraId="46BE090D" w14:textId="77777777">
        <w:trPr>
          <w:divId w:val="510997197"/>
          <w:tblCellSpacing w:w="15" w:type="dxa"/>
        </w:trPr>
        <w:tc>
          <w:tcPr>
            <w:tcW w:w="0" w:type="auto"/>
            <w:vAlign w:val="center"/>
            <w:hideMark/>
          </w:tcPr>
          <w:p w14:paraId="621EEC15" w14:textId="77777777" w:rsidR="0095430C" w:rsidRDefault="0095430C">
            <w:pPr>
              <w:rPr>
                <w:rFonts w:eastAsia="Times New Roman"/>
                <w:lang w:val="en-US"/>
              </w:rPr>
            </w:pPr>
          </w:p>
        </w:tc>
        <w:tc>
          <w:tcPr>
            <w:tcW w:w="0" w:type="auto"/>
            <w:vAlign w:val="center"/>
            <w:hideMark/>
          </w:tcPr>
          <w:p w14:paraId="5753D923" w14:textId="77777777" w:rsidR="0095430C"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95430C" w14:paraId="47EAC9CA" w14:textId="77777777">
        <w:trPr>
          <w:divId w:val="510997197"/>
          <w:tblCellSpacing w:w="15" w:type="dxa"/>
        </w:trPr>
        <w:tc>
          <w:tcPr>
            <w:tcW w:w="0" w:type="auto"/>
            <w:vAlign w:val="center"/>
            <w:hideMark/>
          </w:tcPr>
          <w:p w14:paraId="036E22CD" w14:textId="77777777" w:rsidR="0095430C" w:rsidRDefault="0095430C">
            <w:pPr>
              <w:rPr>
                <w:rFonts w:eastAsia="Times New Roman"/>
                <w:lang w:val="en-US"/>
              </w:rPr>
            </w:pPr>
          </w:p>
        </w:tc>
        <w:tc>
          <w:tcPr>
            <w:tcW w:w="0" w:type="auto"/>
            <w:vAlign w:val="center"/>
            <w:hideMark/>
          </w:tcPr>
          <w:p w14:paraId="3339B53E" w14:textId="77777777" w:rsidR="0095430C"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95430C" w14:paraId="6AE813CC" w14:textId="77777777">
        <w:trPr>
          <w:divId w:val="510997197"/>
          <w:tblCellSpacing w:w="15" w:type="dxa"/>
        </w:trPr>
        <w:tc>
          <w:tcPr>
            <w:tcW w:w="0" w:type="auto"/>
            <w:vAlign w:val="center"/>
            <w:hideMark/>
          </w:tcPr>
          <w:p w14:paraId="154C220D" w14:textId="77777777" w:rsidR="0095430C" w:rsidRDefault="0095430C">
            <w:pPr>
              <w:rPr>
                <w:rFonts w:eastAsia="Times New Roman"/>
                <w:lang w:val="en-US"/>
              </w:rPr>
            </w:pPr>
          </w:p>
        </w:tc>
        <w:tc>
          <w:tcPr>
            <w:tcW w:w="0" w:type="auto"/>
            <w:vAlign w:val="center"/>
            <w:hideMark/>
          </w:tcPr>
          <w:p w14:paraId="24C31422" w14:textId="77777777" w:rsidR="0095430C"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95430C" w14:paraId="639EA55B" w14:textId="77777777">
        <w:trPr>
          <w:divId w:val="510997197"/>
          <w:tblCellSpacing w:w="15" w:type="dxa"/>
        </w:trPr>
        <w:tc>
          <w:tcPr>
            <w:tcW w:w="0" w:type="auto"/>
            <w:vAlign w:val="center"/>
            <w:hideMark/>
          </w:tcPr>
          <w:p w14:paraId="644C62D5" w14:textId="77777777" w:rsidR="0095430C" w:rsidRDefault="0095430C">
            <w:pPr>
              <w:rPr>
                <w:rFonts w:eastAsia="Times New Roman"/>
                <w:lang w:val="en-US"/>
              </w:rPr>
            </w:pPr>
          </w:p>
        </w:tc>
        <w:tc>
          <w:tcPr>
            <w:tcW w:w="0" w:type="auto"/>
            <w:vAlign w:val="center"/>
            <w:hideMark/>
          </w:tcPr>
          <w:p w14:paraId="61786A9B" w14:textId="77777777" w:rsidR="0095430C"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95430C" w14:paraId="54697381" w14:textId="77777777">
        <w:trPr>
          <w:divId w:val="510997197"/>
          <w:tblCellSpacing w:w="15" w:type="dxa"/>
        </w:trPr>
        <w:tc>
          <w:tcPr>
            <w:tcW w:w="0" w:type="auto"/>
            <w:vAlign w:val="center"/>
            <w:hideMark/>
          </w:tcPr>
          <w:p w14:paraId="583A8739" w14:textId="77777777" w:rsidR="0095430C" w:rsidRDefault="0095430C">
            <w:pPr>
              <w:rPr>
                <w:rFonts w:eastAsia="Times New Roman"/>
                <w:lang w:val="en-US"/>
              </w:rPr>
            </w:pPr>
          </w:p>
        </w:tc>
        <w:tc>
          <w:tcPr>
            <w:tcW w:w="0" w:type="auto"/>
            <w:vAlign w:val="center"/>
            <w:hideMark/>
          </w:tcPr>
          <w:p w14:paraId="58627683" w14:textId="77777777" w:rsidR="0095430C"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95430C" w14:paraId="2380F163" w14:textId="77777777">
        <w:trPr>
          <w:divId w:val="510997197"/>
          <w:tblCellSpacing w:w="15" w:type="dxa"/>
        </w:trPr>
        <w:tc>
          <w:tcPr>
            <w:tcW w:w="0" w:type="auto"/>
            <w:vAlign w:val="center"/>
            <w:hideMark/>
          </w:tcPr>
          <w:p w14:paraId="6C80F5A0" w14:textId="77777777" w:rsidR="0095430C" w:rsidRDefault="0095430C">
            <w:pPr>
              <w:rPr>
                <w:rFonts w:eastAsia="Times New Roman"/>
                <w:lang w:val="en-US"/>
              </w:rPr>
            </w:pPr>
          </w:p>
        </w:tc>
        <w:tc>
          <w:tcPr>
            <w:tcW w:w="0" w:type="auto"/>
            <w:vAlign w:val="center"/>
            <w:hideMark/>
          </w:tcPr>
          <w:p w14:paraId="2A5BEC32" w14:textId="77777777" w:rsidR="0095430C"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95430C" w14:paraId="746DA9F0" w14:textId="77777777">
        <w:trPr>
          <w:divId w:val="510997197"/>
          <w:tblCellSpacing w:w="15" w:type="dxa"/>
        </w:trPr>
        <w:tc>
          <w:tcPr>
            <w:tcW w:w="0" w:type="auto"/>
            <w:vAlign w:val="center"/>
            <w:hideMark/>
          </w:tcPr>
          <w:p w14:paraId="24B937C9" w14:textId="77777777" w:rsidR="0095430C" w:rsidRDefault="0095430C">
            <w:pPr>
              <w:rPr>
                <w:rFonts w:eastAsia="Times New Roman"/>
                <w:lang w:val="en-US"/>
              </w:rPr>
            </w:pPr>
          </w:p>
        </w:tc>
        <w:tc>
          <w:tcPr>
            <w:tcW w:w="0" w:type="auto"/>
            <w:vAlign w:val="center"/>
            <w:hideMark/>
          </w:tcPr>
          <w:p w14:paraId="709DE52C" w14:textId="77777777" w:rsidR="0095430C"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95430C" w14:paraId="7150B8A2" w14:textId="77777777">
        <w:trPr>
          <w:divId w:val="510997197"/>
          <w:tblCellSpacing w:w="15" w:type="dxa"/>
        </w:trPr>
        <w:tc>
          <w:tcPr>
            <w:tcW w:w="0" w:type="auto"/>
            <w:vAlign w:val="center"/>
            <w:hideMark/>
          </w:tcPr>
          <w:p w14:paraId="2E1D5E31" w14:textId="77777777" w:rsidR="0095430C" w:rsidRDefault="0095430C">
            <w:pPr>
              <w:rPr>
                <w:rFonts w:eastAsia="Times New Roman"/>
                <w:lang w:val="en-US"/>
              </w:rPr>
            </w:pPr>
          </w:p>
        </w:tc>
        <w:tc>
          <w:tcPr>
            <w:tcW w:w="0" w:type="auto"/>
            <w:vAlign w:val="center"/>
            <w:hideMark/>
          </w:tcPr>
          <w:p w14:paraId="37B336F9" w14:textId="7B77DE2A" w:rsidR="0095430C"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w:t>
            </w:r>
            <w:ins w:id="406" w:author="Tom Oniki" w:date="2015-09-11T14:59:00Z">
              <w:r w:rsidR="00D34C28">
                <w:rPr>
                  <w:rFonts w:eastAsia="Times New Roman"/>
                  <w:lang w:val="en-US"/>
                </w:rPr>
                <w:t>"</w:t>
              </w:r>
            </w:ins>
            <w:del w:id="407" w:author="Tom Oniki" w:date="2015-09-11T14:59:00Z">
              <w:r w:rsidDel="00D34C28">
                <w:rPr>
                  <w:rFonts w:eastAsia="Times New Roman"/>
                  <w:lang w:val="en-US"/>
                </w:rPr>
                <w:delText>â€œ</w:delText>
              </w:r>
            </w:del>
            <w:r>
              <w:rPr>
                <w:rFonts w:eastAsia="Times New Roman"/>
                <w:lang w:val="en-US"/>
              </w:rPr>
              <w:t>slot</w:t>
            </w:r>
            <w:ins w:id="408" w:author="Tom Oniki" w:date="2015-09-11T14:59:00Z">
              <w:r w:rsidR="00D34C28">
                <w:rPr>
                  <w:rFonts w:eastAsia="Times New Roman"/>
                  <w:lang w:val="en-US"/>
                </w:rPr>
                <w:t>"</w:t>
              </w:r>
            </w:ins>
            <w:del w:id="409" w:author="Tom Oniki" w:date="2015-09-11T14:59:00Z">
              <w:r w:rsidDel="00D34C28">
                <w:rPr>
                  <w:rFonts w:eastAsia="Times New Roman"/>
                  <w:lang w:val="en-US"/>
                </w:rPr>
                <w:delText>â€</w:delText>
              </w:r>
            </w:del>
            <w:r>
              <w:rPr>
                <w:rFonts w:eastAsia="Times New Roman"/>
                <w:lang w:val="en-US"/>
              </w:rPr>
              <w:t xml:space="preserve"> within a treatment protocol using the same value for all patients in the protocol </w:t>
            </w:r>
          </w:p>
        </w:tc>
      </w:tr>
      <w:tr w:rsidR="0095430C" w14:paraId="1E95EA94" w14:textId="77777777">
        <w:trPr>
          <w:divId w:val="510997197"/>
          <w:tblCellSpacing w:w="15" w:type="dxa"/>
        </w:trPr>
        <w:tc>
          <w:tcPr>
            <w:tcW w:w="0" w:type="auto"/>
            <w:vAlign w:val="center"/>
            <w:hideMark/>
          </w:tcPr>
          <w:p w14:paraId="40C81850" w14:textId="77777777" w:rsidR="0095430C" w:rsidRDefault="0095430C">
            <w:pPr>
              <w:rPr>
                <w:rFonts w:eastAsia="Times New Roman"/>
                <w:lang w:val="en-US"/>
              </w:rPr>
            </w:pPr>
          </w:p>
        </w:tc>
        <w:tc>
          <w:tcPr>
            <w:tcW w:w="0" w:type="auto"/>
            <w:vAlign w:val="center"/>
            <w:hideMark/>
          </w:tcPr>
          <w:p w14:paraId="57597979" w14:textId="77777777" w:rsidR="0095430C"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95430C" w14:paraId="09A04EE9" w14:textId="77777777">
        <w:trPr>
          <w:divId w:val="510997197"/>
          <w:tblCellSpacing w:w="15" w:type="dxa"/>
        </w:trPr>
        <w:tc>
          <w:tcPr>
            <w:tcW w:w="0" w:type="auto"/>
            <w:vAlign w:val="center"/>
            <w:hideMark/>
          </w:tcPr>
          <w:p w14:paraId="7854FE83" w14:textId="77777777" w:rsidR="0095430C" w:rsidRDefault="0095430C">
            <w:pPr>
              <w:rPr>
                <w:rFonts w:eastAsia="Times New Roman"/>
                <w:lang w:val="en-US"/>
              </w:rPr>
            </w:pPr>
          </w:p>
        </w:tc>
        <w:tc>
          <w:tcPr>
            <w:tcW w:w="0" w:type="auto"/>
            <w:vAlign w:val="center"/>
            <w:hideMark/>
          </w:tcPr>
          <w:p w14:paraId="6FB4E41E" w14:textId="77777777" w:rsidR="0095430C"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95430C" w14:paraId="333E09A5" w14:textId="77777777">
        <w:trPr>
          <w:divId w:val="510997197"/>
          <w:tblCellSpacing w:w="15" w:type="dxa"/>
        </w:trPr>
        <w:tc>
          <w:tcPr>
            <w:tcW w:w="0" w:type="auto"/>
            <w:vAlign w:val="center"/>
            <w:hideMark/>
          </w:tcPr>
          <w:p w14:paraId="65FFE56F" w14:textId="77777777" w:rsidR="0095430C" w:rsidRDefault="0095430C">
            <w:pPr>
              <w:rPr>
                <w:rFonts w:eastAsia="Times New Roman"/>
                <w:lang w:val="en-US"/>
              </w:rPr>
            </w:pPr>
          </w:p>
        </w:tc>
        <w:tc>
          <w:tcPr>
            <w:tcW w:w="0" w:type="auto"/>
            <w:vAlign w:val="center"/>
            <w:hideMark/>
          </w:tcPr>
          <w:p w14:paraId="2511B449" w14:textId="77777777" w:rsidR="0095430C"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95430C" w14:paraId="205E801E" w14:textId="77777777">
        <w:trPr>
          <w:divId w:val="510997197"/>
          <w:tblCellSpacing w:w="15" w:type="dxa"/>
        </w:trPr>
        <w:tc>
          <w:tcPr>
            <w:tcW w:w="0" w:type="auto"/>
            <w:vAlign w:val="center"/>
            <w:hideMark/>
          </w:tcPr>
          <w:p w14:paraId="6E04D076" w14:textId="77777777" w:rsidR="0095430C" w:rsidRDefault="0095430C">
            <w:pPr>
              <w:rPr>
                <w:rFonts w:eastAsia="Times New Roman"/>
                <w:lang w:val="en-US"/>
              </w:rPr>
            </w:pPr>
          </w:p>
        </w:tc>
        <w:tc>
          <w:tcPr>
            <w:tcW w:w="0" w:type="auto"/>
            <w:vAlign w:val="center"/>
            <w:hideMark/>
          </w:tcPr>
          <w:p w14:paraId="49BE30AF" w14:textId="77777777" w:rsidR="0095430C"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95430C" w14:paraId="05F0D3C1" w14:textId="77777777">
        <w:trPr>
          <w:divId w:val="510997197"/>
          <w:tblCellSpacing w:w="15" w:type="dxa"/>
        </w:trPr>
        <w:tc>
          <w:tcPr>
            <w:tcW w:w="0" w:type="auto"/>
            <w:vAlign w:val="center"/>
            <w:hideMark/>
          </w:tcPr>
          <w:p w14:paraId="6465D0DE" w14:textId="77777777" w:rsidR="0095430C" w:rsidRDefault="0095430C">
            <w:pPr>
              <w:rPr>
                <w:rFonts w:eastAsia="Times New Roman"/>
                <w:lang w:val="en-US"/>
              </w:rPr>
            </w:pPr>
          </w:p>
        </w:tc>
        <w:tc>
          <w:tcPr>
            <w:tcW w:w="0" w:type="auto"/>
            <w:vAlign w:val="center"/>
            <w:hideMark/>
          </w:tcPr>
          <w:p w14:paraId="310AC9EA" w14:textId="77777777" w:rsidR="0095430C"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95430C" w14:paraId="3654F6CE" w14:textId="77777777">
        <w:trPr>
          <w:divId w:val="510997197"/>
          <w:tblCellSpacing w:w="15" w:type="dxa"/>
        </w:trPr>
        <w:tc>
          <w:tcPr>
            <w:tcW w:w="0" w:type="auto"/>
            <w:vAlign w:val="center"/>
            <w:hideMark/>
          </w:tcPr>
          <w:p w14:paraId="02F83A01" w14:textId="77777777" w:rsidR="0095430C" w:rsidRDefault="0095430C">
            <w:pPr>
              <w:rPr>
                <w:rFonts w:eastAsia="Times New Roman"/>
                <w:lang w:val="en-US"/>
              </w:rPr>
            </w:pPr>
          </w:p>
        </w:tc>
        <w:tc>
          <w:tcPr>
            <w:tcW w:w="0" w:type="auto"/>
            <w:vAlign w:val="center"/>
            <w:hideMark/>
          </w:tcPr>
          <w:p w14:paraId="07D5F642" w14:textId="144B0054" w:rsidR="0095430C" w:rsidRDefault="005B11EB" w:rsidP="00AB3050">
            <w:pPr>
              <w:rPr>
                <w:rFonts w:eastAsia="Times New Roman"/>
                <w:lang w:val="en-US"/>
              </w:rPr>
            </w:pPr>
            <w:r>
              <w:rPr>
                <w:rFonts w:eastAsia="Times New Roman"/>
                <w:b/>
                <w:bCs/>
                <w:lang w:val="en-US"/>
              </w:rPr>
              <w:t xml:space="preserve">RECIST 1.1: </w:t>
            </w:r>
            <w:r>
              <w:rPr>
                <w:rFonts w:eastAsia="Times New Roman"/>
                <w:lang w:val="en-US"/>
              </w:rPr>
              <w:t>Response Evaluation Criteria in Solid Tumors Version 1.1. See Eisenhauer et al. "New Response Evaluation Criteria in Solid Tumours: Revised RECIST Guideline (version 1.1)." European Journal of Cancer 45, no. 2 (n.d.): 228</w:t>
            </w:r>
            <w:del w:id="410" w:author="Tom Oniki" w:date="2015-09-11T15:41:00Z">
              <w:r w:rsidDel="00AB3050">
                <w:rPr>
                  <w:rFonts w:eastAsia="Times New Roman"/>
                  <w:lang w:val="en-US"/>
                </w:rPr>
                <w:delText>â€“</w:delText>
              </w:r>
            </w:del>
            <w:ins w:id="411" w:author="Tom Oniki" w:date="2015-09-11T15:41:00Z">
              <w:r w:rsidR="00AB3050">
                <w:rPr>
                  <w:rFonts w:eastAsia="Times New Roman"/>
                  <w:lang w:val="en-US"/>
                </w:rPr>
                <w:t>-</w:t>
              </w:r>
            </w:ins>
            <w:r>
              <w:rPr>
                <w:rFonts w:eastAsia="Times New Roman"/>
                <w:lang w:val="en-US"/>
              </w:rPr>
              <w:t xml:space="preserve">47. doi:10.1016/j.ejca.2008.10.026. </w:t>
            </w:r>
          </w:p>
        </w:tc>
      </w:tr>
      <w:tr w:rsidR="0095430C" w14:paraId="703965E9" w14:textId="77777777">
        <w:trPr>
          <w:divId w:val="510997197"/>
          <w:tblCellSpacing w:w="15" w:type="dxa"/>
        </w:trPr>
        <w:tc>
          <w:tcPr>
            <w:tcW w:w="0" w:type="auto"/>
            <w:vAlign w:val="center"/>
            <w:hideMark/>
          </w:tcPr>
          <w:p w14:paraId="748D097A" w14:textId="77777777" w:rsidR="0095430C" w:rsidRDefault="0095430C">
            <w:pPr>
              <w:rPr>
                <w:rFonts w:eastAsia="Times New Roman"/>
                <w:lang w:val="en-US"/>
              </w:rPr>
            </w:pPr>
          </w:p>
        </w:tc>
        <w:tc>
          <w:tcPr>
            <w:tcW w:w="0" w:type="auto"/>
            <w:vAlign w:val="center"/>
            <w:hideMark/>
          </w:tcPr>
          <w:p w14:paraId="61B17744" w14:textId="77777777" w:rsidR="0095430C"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95430C" w14:paraId="2BFE46A7" w14:textId="77777777">
        <w:trPr>
          <w:divId w:val="510997197"/>
          <w:tblCellSpacing w:w="15" w:type="dxa"/>
        </w:trPr>
        <w:tc>
          <w:tcPr>
            <w:tcW w:w="0" w:type="auto"/>
            <w:vAlign w:val="center"/>
            <w:hideMark/>
          </w:tcPr>
          <w:p w14:paraId="65077F4C" w14:textId="77777777" w:rsidR="0095430C" w:rsidRDefault="0095430C">
            <w:pPr>
              <w:rPr>
                <w:rFonts w:eastAsia="Times New Roman"/>
                <w:lang w:val="en-US"/>
              </w:rPr>
            </w:pPr>
          </w:p>
        </w:tc>
        <w:tc>
          <w:tcPr>
            <w:tcW w:w="0" w:type="auto"/>
            <w:vAlign w:val="center"/>
            <w:hideMark/>
          </w:tcPr>
          <w:p w14:paraId="6BAB76ED" w14:textId="77777777" w:rsidR="0095430C"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95430C" w14:paraId="2BF58811" w14:textId="77777777">
        <w:trPr>
          <w:divId w:val="510997197"/>
          <w:tblCellSpacing w:w="15" w:type="dxa"/>
        </w:trPr>
        <w:tc>
          <w:tcPr>
            <w:tcW w:w="0" w:type="auto"/>
            <w:vAlign w:val="center"/>
            <w:hideMark/>
          </w:tcPr>
          <w:p w14:paraId="54E94584" w14:textId="77777777" w:rsidR="0095430C" w:rsidRDefault="0095430C">
            <w:pPr>
              <w:rPr>
                <w:rFonts w:eastAsia="Times New Roman"/>
                <w:lang w:val="en-US"/>
              </w:rPr>
            </w:pPr>
          </w:p>
        </w:tc>
        <w:tc>
          <w:tcPr>
            <w:tcW w:w="0" w:type="auto"/>
            <w:vAlign w:val="center"/>
            <w:hideMark/>
          </w:tcPr>
          <w:p w14:paraId="141CB26C" w14:textId="77777777" w:rsidR="0095430C"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95430C" w14:paraId="3D6DBE95" w14:textId="77777777">
        <w:trPr>
          <w:divId w:val="510997197"/>
          <w:tblCellSpacing w:w="15" w:type="dxa"/>
        </w:trPr>
        <w:tc>
          <w:tcPr>
            <w:tcW w:w="0" w:type="auto"/>
            <w:vAlign w:val="center"/>
            <w:hideMark/>
          </w:tcPr>
          <w:p w14:paraId="0571BBD0" w14:textId="77777777" w:rsidR="0095430C" w:rsidRDefault="0095430C">
            <w:pPr>
              <w:rPr>
                <w:rFonts w:eastAsia="Times New Roman"/>
                <w:lang w:val="en-US"/>
              </w:rPr>
            </w:pPr>
          </w:p>
        </w:tc>
        <w:tc>
          <w:tcPr>
            <w:tcW w:w="0" w:type="auto"/>
            <w:vAlign w:val="center"/>
            <w:hideMark/>
          </w:tcPr>
          <w:p w14:paraId="773EC08C" w14:textId="77777777" w:rsidR="0095430C"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95430C" w14:paraId="2935F03A" w14:textId="77777777">
        <w:trPr>
          <w:divId w:val="510997197"/>
          <w:tblCellSpacing w:w="15" w:type="dxa"/>
        </w:trPr>
        <w:tc>
          <w:tcPr>
            <w:tcW w:w="0" w:type="auto"/>
            <w:vAlign w:val="center"/>
            <w:hideMark/>
          </w:tcPr>
          <w:p w14:paraId="3635408F" w14:textId="77777777" w:rsidR="0095430C" w:rsidRDefault="0095430C">
            <w:pPr>
              <w:rPr>
                <w:rFonts w:eastAsia="Times New Roman"/>
                <w:lang w:val="en-US"/>
              </w:rPr>
            </w:pPr>
          </w:p>
        </w:tc>
        <w:tc>
          <w:tcPr>
            <w:tcW w:w="0" w:type="auto"/>
            <w:vAlign w:val="center"/>
            <w:hideMark/>
          </w:tcPr>
          <w:p w14:paraId="33FA6D0A" w14:textId="77777777" w:rsidR="0095430C"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95430C" w14:paraId="6C7319E1" w14:textId="77777777">
        <w:trPr>
          <w:divId w:val="510997197"/>
          <w:tblCellSpacing w:w="15" w:type="dxa"/>
        </w:trPr>
        <w:tc>
          <w:tcPr>
            <w:tcW w:w="0" w:type="auto"/>
            <w:vAlign w:val="center"/>
            <w:hideMark/>
          </w:tcPr>
          <w:p w14:paraId="154DA183" w14:textId="77777777" w:rsidR="0095430C" w:rsidRDefault="0095430C">
            <w:pPr>
              <w:rPr>
                <w:rFonts w:eastAsia="Times New Roman"/>
                <w:lang w:val="en-US"/>
              </w:rPr>
            </w:pPr>
          </w:p>
        </w:tc>
        <w:tc>
          <w:tcPr>
            <w:tcW w:w="0" w:type="auto"/>
            <w:vAlign w:val="center"/>
            <w:hideMark/>
          </w:tcPr>
          <w:p w14:paraId="5E39DA28" w14:textId="77777777" w:rsidR="0095430C"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95430C" w14:paraId="7F8B614C" w14:textId="77777777">
        <w:trPr>
          <w:divId w:val="510997197"/>
          <w:tblCellSpacing w:w="15" w:type="dxa"/>
        </w:trPr>
        <w:tc>
          <w:tcPr>
            <w:tcW w:w="0" w:type="auto"/>
            <w:vAlign w:val="center"/>
            <w:hideMark/>
          </w:tcPr>
          <w:p w14:paraId="16B4B56A" w14:textId="77777777" w:rsidR="0095430C" w:rsidRDefault="0095430C">
            <w:pPr>
              <w:rPr>
                <w:rFonts w:eastAsia="Times New Roman"/>
                <w:lang w:val="en-US"/>
              </w:rPr>
            </w:pPr>
          </w:p>
        </w:tc>
        <w:tc>
          <w:tcPr>
            <w:tcW w:w="0" w:type="auto"/>
            <w:vAlign w:val="center"/>
            <w:hideMark/>
          </w:tcPr>
          <w:p w14:paraId="2DA073E8" w14:textId="77777777" w:rsidR="0095430C"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95430C" w14:paraId="5F4252BC" w14:textId="77777777">
        <w:trPr>
          <w:divId w:val="510997197"/>
          <w:tblCellSpacing w:w="15" w:type="dxa"/>
        </w:trPr>
        <w:tc>
          <w:tcPr>
            <w:tcW w:w="0" w:type="auto"/>
            <w:vAlign w:val="center"/>
            <w:hideMark/>
          </w:tcPr>
          <w:p w14:paraId="21208E88" w14:textId="77777777" w:rsidR="0095430C" w:rsidRDefault="0095430C">
            <w:pPr>
              <w:rPr>
                <w:rFonts w:eastAsia="Times New Roman"/>
                <w:lang w:val="en-US"/>
              </w:rPr>
            </w:pPr>
          </w:p>
        </w:tc>
        <w:tc>
          <w:tcPr>
            <w:tcW w:w="0" w:type="auto"/>
            <w:vAlign w:val="center"/>
            <w:hideMark/>
          </w:tcPr>
          <w:p w14:paraId="7908BCDD" w14:textId="77777777" w:rsidR="0095430C"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95430C" w14:paraId="7DBF7B8B" w14:textId="77777777">
        <w:trPr>
          <w:divId w:val="510997197"/>
          <w:tblCellSpacing w:w="15" w:type="dxa"/>
        </w:trPr>
        <w:tc>
          <w:tcPr>
            <w:tcW w:w="0" w:type="auto"/>
            <w:vAlign w:val="center"/>
            <w:hideMark/>
          </w:tcPr>
          <w:p w14:paraId="0E6CD83B" w14:textId="77777777" w:rsidR="0095430C" w:rsidRDefault="0095430C">
            <w:pPr>
              <w:rPr>
                <w:rFonts w:eastAsia="Times New Roman"/>
                <w:lang w:val="en-US"/>
              </w:rPr>
            </w:pPr>
          </w:p>
        </w:tc>
        <w:tc>
          <w:tcPr>
            <w:tcW w:w="0" w:type="auto"/>
            <w:vAlign w:val="center"/>
            <w:hideMark/>
          </w:tcPr>
          <w:p w14:paraId="00B0126C" w14:textId="77777777" w:rsidR="0095430C"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95430C" w14:paraId="089B3F64" w14:textId="77777777">
        <w:trPr>
          <w:divId w:val="510997197"/>
          <w:tblCellSpacing w:w="15" w:type="dxa"/>
        </w:trPr>
        <w:tc>
          <w:tcPr>
            <w:tcW w:w="0" w:type="auto"/>
            <w:vAlign w:val="center"/>
            <w:hideMark/>
          </w:tcPr>
          <w:p w14:paraId="35F37A2F" w14:textId="77777777" w:rsidR="0095430C" w:rsidRDefault="0095430C">
            <w:pPr>
              <w:rPr>
                <w:rFonts w:eastAsia="Times New Roman"/>
                <w:lang w:val="en-US"/>
              </w:rPr>
            </w:pPr>
          </w:p>
        </w:tc>
        <w:tc>
          <w:tcPr>
            <w:tcW w:w="0" w:type="auto"/>
            <w:vAlign w:val="center"/>
            <w:hideMark/>
          </w:tcPr>
          <w:p w14:paraId="58A337A9" w14:textId="77777777" w:rsidR="0095430C"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95430C" w14:paraId="2D34B36E" w14:textId="77777777">
        <w:trPr>
          <w:divId w:val="510997197"/>
          <w:tblCellSpacing w:w="15" w:type="dxa"/>
        </w:trPr>
        <w:tc>
          <w:tcPr>
            <w:tcW w:w="0" w:type="auto"/>
            <w:vAlign w:val="center"/>
            <w:hideMark/>
          </w:tcPr>
          <w:p w14:paraId="46DB8F82" w14:textId="77777777" w:rsidR="0095430C" w:rsidRDefault="0095430C">
            <w:pPr>
              <w:rPr>
                <w:rFonts w:eastAsia="Times New Roman"/>
                <w:lang w:val="en-US"/>
              </w:rPr>
            </w:pPr>
          </w:p>
        </w:tc>
        <w:tc>
          <w:tcPr>
            <w:tcW w:w="0" w:type="auto"/>
            <w:vAlign w:val="center"/>
            <w:hideMark/>
          </w:tcPr>
          <w:p w14:paraId="701D4032" w14:textId="77777777" w:rsidR="0095430C"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95430C" w14:paraId="49290FB9" w14:textId="77777777">
        <w:trPr>
          <w:divId w:val="510997197"/>
          <w:tblCellSpacing w:w="15" w:type="dxa"/>
        </w:trPr>
        <w:tc>
          <w:tcPr>
            <w:tcW w:w="0" w:type="auto"/>
            <w:vAlign w:val="center"/>
            <w:hideMark/>
          </w:tcPr>
          <w:p w14:paraId="59D440C7" w14:textId="77777777" w:rsidR="0095430C" w:rsidRDefault="0095430C">
            <w:pPr>
              <w:rPr>
                <w:rFonts w:eastAsia="Times New Roman"/>
                <w:lang w:val="en-US"/>
              </w:rPr>
            </w:pPr>
          </w:p>
        </w:tc>
        <w:tc>
          <w:tcPr>
            <w:tcW w:w="0" w:type="auto"/>
            <w:vAlign w:val="center"/>
            <w:hideMark/>
          </w:tcPr>
          <w:p w14:paraId="3EC5E683" w14:textId="77777777" w:rsidR="0095430C"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95430C" w14:paraId="560CABC8" w14:textId="77777777">
        <w:trPr>
          <w:divId w:val="510997197"/>
          <w:tblCellSpacing w:w="15" w:type="dxa"/>
        </w:trPr>
        <w:tc>
          <w:tcPr>
            <w:tcW w:w="0" w:type="auto"/>
            <w:vAlign w:val="center"/>
            <w:hideMark/>
          </w:tcPr>
          <w:p w14:paraId="474D07C5" w14:textId="77777777" w:rsidR="0095430C" w:rsidRDefault="0095430C">
            <w:pPr>
              <w:rPr>
                <w:rFonts w:eastAsia="Times New Roman"/>
                <w:lang w:val="en-US"/>
              </w:rPr>
            </w:pPr>
          </w:p>
        </w:tc>
        <w:tc>
          <w:tcPr>
            <w:tcW w:w="0" w:type="auto"/>
            <w:vAlign w:val="center"/>
            <w:hideMark/>
          </w:tcPr>
          <w:p w14:paraId="712FE90E" w14:textId="0548E25A" w:rsidR="0095430C" w:rsidRDefault="005B11EB" w:rsidP="00AB3050">
            <w:pPr>
              <w:rPr>
                <w:rFonts w:eastAsia="Times New Roman"/>
                <w:lang w:val="en-US"/>
              </w:rPr>
            </w:pPr>
            <w:r>
              <w:rPr>
                <w:rFonts w:eastAsia="Times New Roman"/>
                <w:b/>
                <w:bCs/>
                <w:lang w:val="en-US"/>
              </w:rPr>
              <w:t xml:space="preserve">Ktrans: </w:t>
            </w:r>
            <w:r>
              <w:rPr>
                <w:rFonts w:eastAsia="Times New Roman"/>
                <w:lang w:val="en-US"/>
              </w:rPr>
              <w:t>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w:t>
            </w:r>
            <w:ins w:id="412" w:author="Tom Oniki" w:date="2015-09-11T15:41:00Z">
              <w:r w:rsidR="00AB3050">
                <w:rPr>
                  <w:rFonts w:eastAsia="Times New Roman"/>
                  <w:lang w:val="en-US"/>
                </w:rPr>
                <w:t>-</w:t>
              </w:r>
            </w:ins>
            <w:del w:id="413" w:author="Tom Oniki" w:date="2015-09-11T15:41:00Z">
              <w:r w:rsidDel="00AB3050">
                <w:rPr>
                  <w:rFonts w:eastAsia="Times New Roman"/>
                  <w:lang w:val="en-US"/>
                </w:rPr>
                <w:delText>â€“</w:delText>
              </w:r>
            </w:del>
            <w:r>
              <w:rPr>
                <w:rFonts w:eastAsia="Times New Roman"/>
                <w:lang w:val="en-US"/>
              </w:rPr>
              <w:t xml:space="preserve">232, 1999 </w:t>
            </w:r>
          </w:p>
        </w:tc>
      </w:tr>
      <w:tr w:rsidR="0095430C" w14:paraId="197360F7" w14:textId="77777777">
        <w:trPr>
          <w:divId w:val="510997197"/>
          <w:tblCellSpacing w:w="15" w:type="dxa"/>
        </w:trPr>
        <w:tc>
          <w:tcPr>
            <w:tcW w:w="0" w:type="auto"/>
            <w:vAlign w:val="center"/>
            <w:hideMark/>
          </w:tcPr>
          <w:p w14:paraId="3F26EE80" w14:textId="77777777" w:rsidR="0095430C" w:rsidRDefault="0095430C">
            <w:pPr>
              <w:rPr>
                <w:rFonts w:eastAsia="Times New Roman"/>
                <w:lang w:val="en-US"/>
              </w:rPr>
            </w:pPr>
          </w:p>
        </w:tc>
        <w:tc>
          <w:tcPr>
            <w:tcW w:w="0" w:type="auto"/>
            <w:vAlign w:val="center"/>
            <w:hideMark/>
          </w:tcPr>
          <w:p w14:paraId="53986BFB" w14:textId="676BC6F1" w:rsidR="0095430C" w:rsidRDefault="005B11EB" w:rsidP="00AB3050">
            <w:pPr>
              <w:rPr>
                <w:rFonts w:eastAsia="Times New Roman"/>
                <w:lang w:val="en-US"/>
              </w:rPr>
            </w:pPr>
            <w:r>
              <w:rPr>
                <w:rFonts w:eastAsia="Times New Roman"/>
                <w:b/>
                <w:bCs/>
                <w:lang w:val="en-US"/>
              </w:rPr>
              <w:t xml:space="preserve">kep: </w:t>
            </w:r>
            <w:r>
              <w:rPr>
                <w:rFonts w:eastAsia="Times New Roman"/>
                <w:lang w:val="en-US"/>
              </w:rPr>
              <w:t>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w:t>
            </w:r>
            <w:del w:id="414" w:author="Tom Oniki" w:date="2015-09-11T15:41:00Z">
              <w:r w:rsidDel="00AB3050">
                <w:rPr>
                  <w:rFonts w:eastAsia="Times New Roman"/>
                  <w:lang w:val="en-US"/>
                </w:rPr>
                <w:delText>â€“</w:delText>
              </w:r>
            </w:del>
            <w:ins w:id="415" w:author="Tom Oniki" w:date="2015-09-11T15:41:00Z">
              <w:r w:rsidR="00AB3050">
                <w:rPr>
                  <w:rFonts w:eastAsia="Times New Roman"/>
                  <w:lang w:val="en-US"/>
                </w:rPr>
                <w:t>-</w:t>
              </w:r>
            </w:ins>
            <w:r>
              <w:rPr>
                <w:rFonts w:eastAsia="Times New Roman"/>
                <w:lang w:val="en-US"/>
              </w:rPr>
              <w:t xml:space="preserve">232, 1999 </w:t>
            </w:r>
          </w:p>
        </w:tc>
      </w:tr>
      <w:tr w:rsidR="0095430C" w14:paraId="011A5766" w14:textId="77777777">
        <w:trPr>
          <w:divId w:val="510997197"/>
          <w:tblCellSpacing w:w="15" w:type="dxa"/>
        </w:trPr>
        <w:tc>
          <w:tcPr>
            <w:tcW w:w="0" w:type="auto"/>
            <w:vAlign w:val="center"/>
            <w:hideMark/>
          </w:tcPr>
          <w:p w14:paraId="7A5BA2F7" w14:textId="77777777" w:rsidR="0095430C" w:rsidRDefault="0095430C">
            <w:pPr>
              <w:rPr>
                <w:rFonts w:eastAsia="Times New Roman"/>
                <w:lang w:val="en-US"/>
              </w:rPr>
            </w:pPr>
          </w:p>
        </w:tc>
        <w:tc>
          <w:tcPr>
            <w:tcW w:w="0" w:type="auto"/>
            <w:vAlign w:val="center"/>
            <w:hideMark/>
          </w:tcPr>
          <w:p w14:paraId="2887E9A0" w14:textId="431EF3AD" w:rsidR="0095430C" w:rsidRDefault="005B11EB" w:rsidP="00AB3050">
            <w:pPr>
              <w:rPr>
                <w:rFonts w:eastAsia="Times New Roman"/>
                <w:lang w:val="en-US"/>
              </w:rPr>
            </w:pPr>
            <w:r>
              <w:rPr>
                <w:rFonts w:eastAsia="Times New Roman"/>
                <w:b/>
                <w:bCs/>
                <w:lang w:val="en-US"/>
              </w:rPr>
              <w:t xml:space="preserve">ve: </w:t>
            </w:r>
            <w:r>
              <w:rPr>
                <w:rFonts w:eastAsia="Times New Roman"/>
                <w:lang w:val="en-US"/>
              </w:rPr>
              <w:t>ve, the fractional (not absolute) volume of extravascular extracellular space (EES) per unit volume of tissue See Tofts et al, "Estimating Kinetic Parameters From Dynamic Contrast-Enhanced T1-Weighted MRI of a Diffusable Tracer: Standardized Quantities and Symbols", Journal of Magnetic Resonance Imaging, vol. 10, pp. 223</w:t>
            </w:r>
            <w:del w:id="416" w:author="Tom Oniki" w:date="2015-09-11T15:41:00Z">
              <w:r w:rsidDel="00AB3050">
                <w:rPr>
                  <w:rFonts w:eastAsia="Times New Roman"/>
                  <w:lang w:val="en-US"/>
                </w:rPr>
                <w:delText>â€“</w:delText>
              </w:r>
            </w:del>
            <w:ins w:id="417" w:author="Tom Oniki" w:date="2015-09-11T15:41:00Z">
              <w:r w:rsidR="00AB3050">
                <w:rPr>
                  <w:rFonts w:eastAsia="Times New Roman"/>
                  <w:lang w:val="en-US"/>
                </w:rPr>
                <w:t>-</w:t>
              </w:r>
            </w:ins>
            <w:r>
              <w:rPr>
                <w:rFonts w:eastAsia="Times New Roman"/>
                <w:lang w:val="en-US"/>
              </w:rPr>
              <w:t xml:space="preserve">232, 1999 </w:t>
            </w:r>
          </w:p>
        </w:tc>
      </w:tr>
      <w:tr w:rsidR="0095430C" w14:paraId="0C3B410D" w14:textId="77777777">
        <w:trPr>
          <w:divId w:val="510997197"/>
          <w:tblCellSpacing w:w="15" w:type="dxa"/>
        </w:trPr>
        <w:tc>
          <w:tcPr>
            <w:tcW w:w="0" w:type="auto"/>
            <w:vAlign w:val="center"/>
            <w:hideMark/>
          </w:tcPr>
          <w:p w14:paraId="6A97A757" w14:textId="77777777" w:rsidR="0095430C" w:rsidRDefault="0095430C">
            <w:pPr>
              <w:rPr>
                <w:rFonts w:eastAsia="Times New Roman"/>
                <w:lang w:val="en-US"/>
              </w:rPr>
            </w:pPr>
          </w:p>
        </w:tc>
        <w:tc>
          <w:tcPr>
            <w:tcW w:w="0" w:type="auto"/>
            <w:vAlign w:val="center"/>
            <w:hideMark/>
          </w:tcPr>
          <w:p w14:paraId="56FB92CA" w14:textId="4F8E503D" w:rsidR="0095430C" w:rsidRDefault="005B11EB" w:rsidP="00AB3050">
            <w:pPr>
              <w:rPr>
                <w:rFonts w:eastAsia="Times New Roman"/>
                <w:lang w:val="en-US"/>
              </w:rPr>
            </w:pPr>
            <w:r>
              <w:rPr>
                <w:rFonts w:eastAsia="Times New Roman"/>
                <w:b/>
                <w:bCs/>
                <w:lang w:val="en-US"/>
              </w:rPr>
              <w:t xml:space="preserve">IAUC: </w:t>
            </w:r>
            <w:r>
              <w:rPr>
                <w:rFonts w:eastAsia="Times New Roman"/>
                <w:lang w:val="en-US"/>
              </w:rPr>
              <w:t>The intial area under the contrast agent concentration</w:t>
            </w:r>
            <w:del w:id="418" w:author="Tom Oniki" w:date="2015-09-11T15:42:00Z">
              <w:r w:rsidDel="00AB3050">
                <w:rPr>
                  <w:rFonts w:eastAsia="Times New Roman"/>
                  <w:lang w:val="en-US"/>
                </w:rPr>
                <w:delText>â€“</w:delText>
              </w:r>
            </w:del>
            <w:ins w:id="419" w:author="Tom Oniki" w:date="2015-09-11T15:42:00Z">
              <w:r w:rsidR="00AB3050">
                <w:rPr>
                  <w:rFonts w:eastAsia="Times New Roman"/>
                  <w:lang w:val="en-US"/>
                </w:rPr>
                <w:t>-</w:t>
              </w:r>
            </w:ins>
            <w:r>
              <w:rPr>
                <w:rFonts w:eastAsia="Times New Roman"/>
                <w:lang w:val="en-US"/>
              </w:rPr>
              <w:t xml:space="preserve">time curve </w:t>
            </w:r>
          </w:p>
        </w:tc>
      </w:tr>
      <w:tr w:rsidR="0095430C" w14:paraId="0A503232" w14:textId="77777777">
        <w:trPr>
          <w:divId w:val="510997197"/>
          <w:tblCellSpacing w:w="15" w:type="dxa"/>
        </w:trPr>
        <w:tc>
          <w:tcPr>
            <w:tcW w:w="0" w:type="auto"/>
            <w:vAlign w:val="center"/>
            <w:hideMark/>
          </w:tcPr>
          <w:p w14:paraId="583B5841" w14:textId="77777777" w:rsidR="0095430C" w:rsidRDefault="0095430C">
            <w:pPr>
              <w:rPr>
                <w:rFonts w:eastAsia="Times New Roman"/>
                <w:lang w:val="en-US"/>
              </w:rPr>
            </w:pPr>
          </w:p>
        </w:tc>
        <w:tc>
          <w:tcPr>
            <w:tcW w:w="0" w:type="auto"/>
            <w:vAlign w:val="center"/>
            <w:hideMark/>
          </w:tcPr>
          <w:p w14:paraId="77B588DB" w14:textId="70A723D9" w:rsidR="0095430C" w:rsidRDefault="005B11EB" w:rsidP="00AB3050">
            <w:pPr>
              <w:rPr>
                <w:rFonts w:eastAsia="Times New Roman"/>
                <w:lang w:val="en-US"/>
              </w:rPr>
            </w:pPr>
            <w:r>
              <w:rPr>
                <w:rFonts w:eastAsia="Times New Roman"/>
                <w:b/>
                <w:bCs/>
                <w:lang w:val="en-US"/>
              </w:rPr>
              <w:t xml:space="preserve">IAUC60: </w:t>
            </w:r>
            <w:r>
              <w:rPr>
                <w:rFonts w:eastAsia="Times New Roman"/>
                <w:lang w:val="en-US"/>
              </w:rPr>
              <w:t>The intial area under the contrast agent concentration</w:t>
            </w:r>
            <w:del w:id="420" w:author="Tom Oniki" w:date="2015-09-11T15:42:00Z">
              <w:r w:rsidDel="00AB3050">
                <w:rPr>
                  <w:rFonts w:eastAsia="Times New Roman"/>
                  <w:lang w:val="en-US"/>
                </w:rPr>
                <w:delText>â€“</w:delText>
              </w:r>
            </w:del>
            <w:ins w:id="421" w:author="Tom Oniki" w:date="2015-09-11T15:42:00Z">
              <w:r w:rsidR="00AB3050">
                <w:rPr>
                  <w:rFonts w:eastAsia="Times New Roman"/>
                  <w:lang w:val="en-US"/>
                </w:rPr>
                <w:t>-</w:t>
              </w:r>
            </w:ins>
            <w:r>
              <w:rPr>
                <w:rFonts w:eastAsia="Times New Roman"/>
                <w:lang w:val="en-US"/>
              </w:rPr>
              <w:t xml:space="preserve">time curve at 60 seconds after the onset time </w:t>
            </w:r>
          </w:p>
        </w:tc>
      </w:tr>
      <w:tr w:rsidR="0095430C" w14:paraId="0608E3B7" w14:textId="77777777">
        <w:trPr>
          <w:divId w:val="510997197"/>
          <w:tblCellSpacing w:w="15" w:type="dxa"/>
        </w:trPr>
        <w:tc>
          <w:tcPr>
            <w:tcW w:w="0" w:type="auto"/>
            <w:vAlign w:val="center"/>
            <w:hideMark/>
          </w:tcPr>
          <w:p w14:paraId="41A26CB9" w14:textId="77777777" w:rsidR="0095430C" w:rsidRDefault="0095430C">
            <w:pPr>
              <w:rPr>
                <w:rFonts w:eastAsia="Times New Roman"/>
                <w:lang w:val="en-US"/>
              </w:rPr>
            </w:pPr>
          </w:p>
        </w:tc>
        <w:tc>
          <w:tcPr>
            <w:tcW w:w="0" w:type="auto"/>
            <w:vAlign w:val="center"/>
            <w:hideMark/>
          </w:tcPr>
          <w:p w14:paraId="0F31D6C4" w14:textId="2CFD49EB" w:rsidR="0095430C" w:rsidRDefault="005B11EB" w:rsidP="00AB3050">
            <w:pPr>
              <w:rPr>
                <w:rFonts w:eastAsia="Times New Roman"/>
                <w:lang w:val="en-US"/>
              </w:rPr>
            </w:pPr>
            <w:r>
              <w:rPr>
                <w:rFonts w:eastAsia="Times New Roman"/>
                <w:b/>
                <w:bCs/>
                <w:lang w:val="en-US"/>
              </w:rPr>
              <w:t xml:space="preserve">IAUC90: </w:t>
            </w:r>
            <w:r>
              <w:rPr>
                <w:rFonts w:eastAsia="Times New Roman"/>
                <w:lang w:val="en-US"/>
              </w:rPr>
              <w:t>The intial area under the contrast agent concentration</w:t>
            </w:r>
            <w:del w:id="422" w:author="Tom Oniki" w:date="2015-09-11T15:42:00Z">
              <w:r w:rsidDel="00AB3050">
                <w:rPr>
                  <w:rFonts w:eastAsia="Times New Roman"/>
                  <w:lang w:val="en-US"/>
                </w:rPr>
                <w:delText>â€“</w:delText>
              </w:r>
            </w:del>
            <w:ins w:id="423" w:author="Tom Oniki" w:date="2015-09-11T15:42:00Z">
              <w:r w:rsidR="00AB3050">
                <w:rPr>
                  <w:rFonts w:eastAsia="Times New Roman"/>
                  <w:lang w:val="en-US"/>
                </w:rPr>
                <w:t>-</w:t>
              </w:r>
            </w:ins>
            <w:r>
              <w:rPr>
                <w:rFonts w:eastAsia="Times New Roman"/>
                <w:lang w:val="en-US"/>
              </w:rPr>
              <w:t xml:space="preserve">time curve at 90 seconds after the onset time </w:t>
            </w:r>
          </w:p>
        </w:tc>
      </w:tr>
      <w:tr w:rsidR="0095430C" w14:paraId="4482D280" w14:textId="77777777">
        <w:trPr>
          <w:divId w:val="510997197"/>
          <w:tblCellSpacing w:w="15" w:type="dxa"/>
        </w:trPr>
        <w:tc>
          <w:tcPr>
            <w:tcW w:w="0" w:type="auto"/>
            <w:vAlign w:val="center"/>
            <w:hideMark/>
          </w:tcPr>
          <w:p w14:paraId="1E149409" w14:textId="77777777" w:rsidR="0095430C" w:rsidRDefault="0095430C">
            <w:pPr>
              <w:rPr>
                <w:rFonts w:eastAsia="Times New Roman"/>
                <w:lang w:val="en-US"/>
              </w:rPr>
            </w:pPr>
          </w:p>
        </w:tc>
        <w:tc>
          <w:tcPr>
            <w:tcW w:w="0" w:type="auto"/>
            <w:vAlign w:val="center"/>
            <w:hideMark/>
          </w:tcPr>
          <w:p w14:paraId="167FEBB9" w14:textId="73F2B162" w:rsidR="0095430C" w:rsidRDefault="005B11EB" w:rsidP="00AB3050">
            <w:pPr>
              <w:rPr>
                <w:rFonts w:eastAsia="Times New Roman"/>
                <w:lang w:val="en-US"/>
              </w:rPr>
            </w:pPr>
            <w:r>
              <w:rPr>
                <w:rFonts w:eastAsia="Times New Roman"/>
                <w:b/>
                <w:bCs/>
                <w:lang w:val="en-US"/>
              </w:rPr>
              <w:t xml:space="preserve">tau_m: </w:t>
            </w:r>
            <w:ins w:id="424" w:author="Tom Oniki" w:date="2015-09-11T15:43:00Z">
              <w:r w:rsidR="00AB3050">
                <w:rPr>
                  <w:rFonts w:eastAsia="Times New Roman"/>
                  <w:lang w:val="en-US"/>
                </w:rPr>
                <w:t>τ</w:t>
              </w:r>
            </w:ins>
            <w:del w:id="425" w:author="Tom Oniki" w:date="2015-09-11T15:43:00Z">
              <w:r w:rsidDel="00AB3050">
                <w:rPr>
                  <w:rFonts w:eastAsia="Times New Roman"/>
                  <w:lang w:val="en-US"/>
                </w:rPr>
                <w:delText>Ï„</w:delText>
              </w:r>
            </w:del>
            <w:r>
              <w:rPr>
                <w:rFonts w:eastAsia="Times New Roman"/>
                <w:lang w:val="en-US"/>
              </w:rPr>
              <w:t>m. The mean intracellular water lifetime (</w:t>
            </w:r>
            <w:ins w:id="426" w:author="Tom Oniki" w:date="2015-09-11T15:44:00Z">
              <w:r w:rsidR="00AB3050">
                <w:rPr>
                  <w:rFonts w:eastAsia="Times New Roman"/>
                  <w:lang w:val="en-US"/>
                </w:rPr>
                <w:t>τ</w:t>
              </w:r>
            </w:ins>
            <w:del w:id="427" w:author="Tom Oniki" w:date="2015-09-11T15:44:00Z">
              <w:r w:rsidDel="00AB3050">
                <w:rPr>
                  <w:rFonts w:eastAsia="Times New Roman"/>
                  <w:lang w:val="en-US"/>
                </w:rPr>
                <w:delText>Ï„</w:delText>
              </w:r>
            </w:del>
            <w:r>
              <w:rPr>
                <w:rFonts w:eastAsia="Times New Roman"/>
                <w:lang w:val="en-US"/>
              </w:rPr>
              <w:t xml:space="preserve">i). Used in the Shutter-Speed Model (SSM) of tracer kinetics </w:t>
            </w:r>
          </w:p>
        </w:tc>
      </w:tr>
      <w:tr w:rsidR="0095430C" w14:paraId="1D397079" w14:textId="77777777">
        <w:trPr>
          <w:divId w:val="510997197"/>
          <w:tblCellSpacing w:w="15" w:type="dxa"/>
        </w:trPr>
        <w:tc>
          <w:tcPr>
            <w:tcW w:w="0" w:type="auto"/>
            <w:vAlign w:val="center"/>
            <w:hideMark/>
          </w:tcPr>
          <w:p w14:paraId="69D25E7A" w14:textId="77777777" w:rsidR="0095430C" w:rsidRDefault="0095430C">
            <w:pPr>
              <w:rPr>
                <w:rFonts w:eastAsia="Times New Roman"/>
                <w:lang w:val="en-US"/>
              </w:rPr>
            </w:pPr>
          </w:p>
        </w:tc>
        <w:tc>
          <w:tcPr>
            <w:tcW w:w="0" w:type="auto"/>
            <w:vAlign w:val="center"/>
            <w:hideMark/>
          </w:tcPr>
          <w:p w14:paraId="467F5054" w14:textId="51636B24" w:rsidR="0095430C" w:rsidRDefault="005B11EB" w:rsidP="00AB3050">
            <w:pPr>
              <w:rPr>
                <w:rFonts w:eastAsia="Times New Roman"/>
                <w:lang w:val="en-US"/>
              </w:rPr>
            </w:pPr>
            <w:r>
              <w:rPr>
                <w:rFonts w:eastAsia="Times New Roman"/>
                <w:b/>
                <w:bCs/>
                <w:lang w:val="en-US"/>
              </w:rPr>
              <w:t xml:space="preserve">vp: </w:t>
            </w:r>
            <w:r>
              <w:rPr>
                <w:rFonts w:eastAsia="Times New Roman"/>
                <w:lang w:val="en-US"/>
              </w:rPr>
              <w:t>vp. The fractional (not absolute) blood plasma volume per unit volume of tissue. See Tofts et al, "Estimating Kinetic Parameters From Dynamic Contrast-Enhanced T1-Weighted MRI of a Diffusable Tracer: Standardized Quantities and Symbols", Journal of Magnetic Resonance Imaging, vol. 10, pp. 223</w:t>
            </w:r>
            <w:del w:id="428" w:author="Tom Oniki" w:date="2015-09-11T15:44:00Z">
              <w:r w:rsidDel="00AB3050">
                <w:rPr>
                  <w:rFonts w:eastAsia="Times New Roman"/>
                  <w:lang w:val="en-US"/>
                </w:rPr>
                <w:delText>â€“</w:delText>
              </w:r>
            </w:del>
            <w:ins w:id="429" w:author="Tom Oniki" w:date="2015-09-11T15:44:00Z">
              <w:r w:rsidR="00AB3050">
                <w:rPr>
                  <w:rFonts w:eastAsia="Times New Roman"/>
                  <w:lang w:val="en-US"/>
                </w:rPr>
                <w:t>-</w:t>
              </w:r>
            </w:ins>
            <w:r>
              <w:rPr>
                <w:rFonts w:eastAsia="Times New Roman"/>
                <w:lang w:val="en-US"/>
              </w:rPr>
              <w:t xml:space="preserve">232, 1999 </w:t>
            </w:r>
          </w:p>
        </w:tc>
      </w:tr>
      <w:tr w:rsidR="0095430C" w14:paraId="28626A65" w14:textId="77777777">
        <w:trPr>
          <w:divId w:val="510997197"/>
          <w:tblCellSpacing w:w="15" w:type="dxa"/>
        </w:trPr>
        <w:tc>
          <w:tcPr>
            <w:tcW w:w="0" w:type="auto"/>
            <w:vAlign w:val="center"/>
            <w:hideMark/>
          </w:tcPr>
          <w:p w14:paraId="3F9C9026" w14:textId="77777777" w:rsidR="0095430C" w:rsidRDefault="0095430C">
            <w:pPr>
              <w:rPr>
                <w:rFonts w:eastAsia="Times New Roman"/>
                <w:lang w:val="en-US"/>
              </w:rPr>
            </w:pPr>
          </w:p>
        </w:tc>
        <w:tc>
          <w:tcPr>
            <w:tcW w:w="0" w:type="auto"/>
            <w:vAlign w:val="center"/>
            <w:hideMark/>
          </w:tcPr>
          <w:p w14:paraId="7452D280" w14:textId="4575E8A3" w:rsidR="0095430C" w:rsidRDefault="005B11EB" w:rsidP="00114729">
            <w:pPr>
              <w:rPr>
                <w:rFonts w:eastAsia="Times New Roman"/>
                <w:lang w:val="en-US"/>
              </w:rPr>
            </w:pPr>
            <w:r>
              <w:rPr>
                <w:rFonts w:eastAsia="Times New Roman"/>
                <w:b/>
                <w:bCs/>
                <w:lang w:val="en-US"/>
              </w:rPr>
              <w:t xml:space="preserve">Standard Tofts Model: </w:t>
            </w:r>
            <w:r>
              <w:rPr>
                <w:rFonts w:eastAsia="Times New Roman"/>
                <w:lang w:val="en-US"/>
              </w:rPr>
              <w:t>A tracer diffusion kinetic model in which the permeability is assumed to be isodirectional. See P. Tofts, "Modeling tracer kinetics in dynamic Gd-DTPA MR imaging", Journal of Magnetic Resonance Imaging, vol. 7, pp. 91</w:t>
            </w:r>
            <w:del w:id="430" w:author="Tom Oniki" w:date="2015-09-11T15:44:00Z">
              <w:r w:rsidDel="00114729">
                <w:rPr>
                  <w:rFonts w:eastAsia="Times New Roman"/>
                  <w:lang w:val="en-US"/>
                </w:rPr>
                <w:delText>â€“</w:delText>
              </w:r>
            </w:del>
            <w:ins w:id="431" w:author="Tom Oniki" w:date="2015-09-11T15:44:00Z">
              <w:r w:rsidR="00114729">
                <w:rPr>
                  <w:rFonts w:eastAsia="Times New Roman"/>
                  <w:lang w:val="en-US"/>
                </w:rPr>
                <w:t>-</w:t>
              </w:r>
            </w:ins>
            <w:r>
              <w:rPr>
                <w:rFonts w:eastAsia="Times New Roman"/>
                <w:lang w:val="en-US"/>
              </w:rPr>
              <w:t xml:space="preserve">101, 1997 </w:t>
            </w:r>
          </w:p>
        </w:tc>
      </w:tr>
      <w:tr w:rsidR="0095430C" w14:paraId="04D26064" w14:textId="77777777">
        <w:trPr>
          <w:divId w:val="510997197"/>
          <w:tblCellSpacing w:w="15" w:type="dxa"/>
        </w:trPr>
        <w:tc>
          <w:tcPr>
            <w:tcW w:w="0" w:type="auto"/>
            <w:vAlign w:val="center"/>
            <w:hideMark/>
          </w:tcPr>
          <w:p w14:paraId="62985BC3" w14:textId="77777777" w:rsidR="0095430C" w:rsidRDefault="0095430C">
            <w:pPr>
              <w:rPr>
                <w:rFonts w:eastAsia="Times New Roman"/>
                <w:lang w:val="en-US"/>
              </w:rPr>
            </w:pPr>
          </w:p>
        </w:tc>
        <w:tc>
          <w:tcPr>
            <w:tcW w:w="0" w:type="auto"/>
            <w:vAlign w:val="center"/>
            <w:hideMark/>
          </w:tcPr>
          <w:p w14:paraId="0A053517" w14:textId="2DC56059" w:rsidR="0095430C" w:rsidRDefault="005B11EB" w:rsidP="00114729">
            <w:pPr>
              <w:rPr>
                <w:rFonts w:eastAsia="Times New Roman"/>
                <w:lang w:val="en-US"/>
              </w:rPr>
            </w:pPr>
            <w:r>
              <w:rPr>
                <w:rFonts w:eastAsia="Times New Roman"/>
                <w:b/>
                <w:bCs/>
                <w:lang w:val="en-US"/>
              </w:rPr>
              <w:t xml:space="preserve">Extended Tofts Model: </w:t>
            </w:r>
            <w:r>
              <w:rPr>
                <w:rFonts w:eastAsia="Times New Roman"/>
                <w:lang w:val="en-US"/>
              </w:rPr>
              <w:t>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w:t>
            </w:r>
            <w:del w:id="432" w:author="Tom Oniki" w:date="2015-09-11T15:44:00Z">
              <w:r w:rsidDel="00114729">
                <w:rPr>
                  <w:rFonts w:eastAsia="Times New Roman"/>
                  <w:lang w:val="en-US"/>
                </w:rPr>
                <w:delText>â€“</w:delText>
              </w:r>
            </w:del>
            <w:ins w:id="433" w:author="Tom Oniki" w:date="2015-09-11T15:44:00Z">
              <w:r w:rsidR="00114729">
                <w:rPr>
                  <w:rFonts w:eastAsia="Times New Roman"/>
                  <w:lang w:val="en-US"/>
                </w:rPr>
                <w:t>-</w:t>
              </w:r>
            </w:ins>
            <w:r>
              <w:rPr>
                <w:rFonts w:eastAsia="Times New Roman"/>
                <w:lang w:val="en-US"/>
              </w:rPr>
              <w:t xml:space="preserve">101, 1997 </w:t>
            </w:r>
          </w:p>
        </w:tc>
      </w:tr>
      <w:tr w:rsidR="0095430C" w14:paraId="708BB452" w14:textId="77777777">
        <w:trPr>
          <w:divId w:val="510997197"/>
          <w:tblCellSpacing w:w="15" w:type="dxa"/>
        </w:trPr>
        <w:tc>
          <w:tcPr>
            <w:tcW w:w="0" w:type="auto"/>
            <w:vAlign w:val="center"/>
            <w:hideMark/>
          </w:tcPr>
          <w:p w14:paraId="15C8962D" w14:textId="77777777" w:rsidR="0095430C" w:rsidRDefault="0095430C">
            <w:pPr>
              <w:rPr>
                <w:rFonts w:eastAsia="Times New Roman"/>
                <w:lang w:val="en-US"/>
              </w:rPr>
            </w:pPr>
          </w:p>
        </w:tc>
        <w:tc>
          <w:tcPr>
            <w:tcW w:w="0" w:type="auto"/>
            <w:vAlign w:val="center"/>
            <w:hideMark/>
          </w:tcPr>
          <w:p w14:paraId="4B35F884" w14:textId="77777777" w:rsidR="0095430C"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95430C" w14:paraId="679F75A2" w14:textId="77777777">
        <w:trPr>
          <w:divId w:val="510997197"/>
          <w:tblCellSpacing w:w="15" w:type="dxa"/>
        </w:trPr>
        <w:tc>
          <w:tcPr>
            <w:tcW w:w="0" w:type="auto"/>
            <w:vAlign w:val="center"/>
            <w:hideMark/>
          </w:tcPr>
          <w:p w14:paraId="3A919BDC" w14:textId="77777777" w:rsidR="0095430C" w:rsidRDefault="0095430C">
            <w:pPr>
              <w:rPr>
                <w:rFonts w:eastAsia="Times New Roman"/>
                <w:lang w:val="en-US"/>
              </w:rPr>
            </w:pPr>
          </w:p>
        </w:tc>
        <w:tc>
          <w:tcPr>
            <w:tcW w:w="0" w:type="auto"/>
            <w:vAlign w:val="center"/>
            <w:hideMark/>
          </w:tcPr>
          <w:p w14:paraId="7F151A50" w14:textId="1998B2D2" w:rsidR="0095430C" w:rsidRDefault="005B11EB" w:rsidP="00114729">
            <w:pPr>
              <w:rPr>
                <w:rFonts w:eastAsia="Times New Roman"/>
                <w:lang w:val="en-US"/>
              </w:rPr>
            </w:pPr>
            <w:r>
              <w:rPr>
                <w:rFonts w:eastAsia="Times New Roman"/>
                <w:b/>
                <w:bCs/>
                <w:lang w:val="en-US"/>
              </w:rPr>
              <w:t xml:space="preserve">First Pass Leakage Profile (FPLP): </w:t>
            </w:r>
            <w:r>
              <w:rPr>
                <w:rFonts w:eastAsia="Times New Roman"/>
                <w:lang w:val="en-US"/>
              </w:rPr>
              <w:t>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w:t>
            </w:r>
            <w:del w:id="434" w:author="Tom Oniki" w:date="2015-09-11T15:45:00Z">
              <w:r w:rsidDel="00114729">
                <w:rPr>
                  <w:rFonts w:eastAsia="Times New Roman"/>
                  <w:lang w:val="en-US"/>
                </w:rPr>
                <w:delText>â€“</w:delText>
              </w:r>
            </w:del>
            <w:ins w:id="435" w:author="Tom Oniki" w:date="2015-09-11T15:45:00Z">
              <w:r w:rsidR="00114729">
                <w:rPr>
                  <w:rFonts w:eastAsia="Times New Roman"/>
                  <w:lang w:val="en-US"/>
                </w:rPr>
                <w:t>-</w:t>
              </w:r>
            </w:ins>
            <w:r>
              <w:rPr>
                <w:rFonts w:eastAsia="Times New Roman"/>
                <w:lang w:val="en-US"/>
              </w:rPr>
              <w:t>357. doi:</w:t>
            </w:r>
            <w:del w:id="436" w:author="Tom Oniki" w:date="2015-09-11T15:46:00Z">
              <w:r w:rsidDel="00114729">
                <w:rPr>
                  <w:rFonts w:eastAsia="Times New Roman"/>
                  <w:lang w:val="en-US"/>
                </w:rPr>
                <w:delText>â€‹</w:delText>
              </w:r>
            </w:del>
            <w:r>
              <w:rPr>
                <w:rFonts w:eastAsia="Times New Roman"/>
                <w:lang w:val="en-US"/>
              </w:rPr>
              <w:t>10.1002/</w:t>
            </w:r>
            <w:del w:id="437" w:author="Tom Oniki" w:date="2015-09-11T15:46:00Z">
              <w:r w:rsidDel="00114729">
                <w:rPr>
                  <w:rFonts w:eastAsia="Times New Roman"/>
                  <w:lang w:val="en-US"/>
                </w:rPr>
                <w:delText>â€‹</w:delText>
              </w:r>
            </w:del>
            <w:r>
              <w:rPr>
                <w:rFonts w:eastAsia="Times New Roman"/>
                <w:lang w:val="en-US"/>
              </w:rPr>
              <w:t>1522-2586(200008)12:</w:t>
            </w:r>
            <w:del w:id="438" w:author="Tom Oniki" w:date="2015-09-11T15:46:00Z">
              <w:r w:rsidDel="00114729">
                <w:rPr>
                  <w:rFonts w:eastAsia="Times New Roman"/>
                  <w:lang w:val="en-US"/>
                </w:rPr>
                <w:delText>â€‹</w:delText>
              </w:r>
            </w:del>
            <w:r>
              <w:rPr>
                <w:rFonts w:eastAsia="Times New Roman"/>
                <w:lang w:val="en-US"/>
              </w:rPr>
              <w:t>2&lt;347::AID-JMRI19&gt;</w:t>
            </w:r>
            <w:del w:id="439" w:author="Tom Oniki" w:date="2015-09-11T15:46:00Z">
              <w:r w:rsidDel="00114729">
                <w:rPr>
                  <w:rFonts w:eastAsia="Times New Roman"/>
                  <w:lang w:val="en-US"/>
                </w:rPr>
                <w:delText>â€‹</w:delText>
              </w:r>
            </w:del>
            <w:r>
              <w:rPr>
                <w:rFonts w:eastAsia="Times New Roman"/>
                <w:lang w:val="en-US"/>
              </w:rPr>
              <w:t xml:space="preserve">3.0.CO;2-7 </w:t>
            </w:r>
          </w:p>
        </w:tc>
      </w:tr>
      <w:tr w:rsidR="0095430C" w14:paraId="689A2950" w14:textId="77777777">
        <w:trPr>
          <w:divId w:val="510997197"/>
          <w:tblCellSpacing w:w="15" w:type="dxa"/>
        </w:trPr>
        <w:tc>
          <w:tcPr>
            <w:tcW w:w="0" w:type="auto"/>
            <w:vAlign w:val="center"/>
            <w:hideMark/>
          </w:tcPr>
          <w:p w14:paraId="6B70AA61" w14:textId="77777777" w:rsidR="0095430C" w:rsidRDefault="0095430C">
            <w:pPr>
              <w:rPr>
                <w:rFonts w:eastAsia="Times New Roman"/>
                <w:lang w:val="en-US"/>
              </w:rPr>
            </w:pPr>
          </w:p>
        </w:tc>
        <w:tc>
          <w:tcPr>
            <w:tcW w:w="0" w:type="auto"/>
            <w:vAlign w:val="center"/>
            <w:hideMark/>
          </w:tcPr>
          <w:p w14:paraId="5C4545F8" w14:textId="463892DC" w:rsidR="0095430C"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w:t>
            </w:r>
            <w:ins w:id="440" w:author="Tom Oniki" w:date="2015-09-11T15:47:00Z">
              <w:r w:rsidR="00114729">
                <w:rPr>
                  <w:rFonts w:eastAsia="Times New Roman"/>
                  <w:lang w:val="en-US"/>
                </w:rPr>
                <w:t>"</w:t>
              </w:r>
            </w:ins>
            <w:del w:id="441" w:author="Tom Oniki" w:date="2015-09-11T15:47:00Z">
              <w:r w:rsidDel="00114729">
                <w:rPr>
                  <w:rFonts w:eastAsia="Times New Roman"/>
                  <w:lang w:val="en-US"/>
                </w:rPr>
                <w:delText>â€œ</w:delText>
              </w:r>
            </w:del>
            <w:r>
              <w:rPr>
                <w:rFonts w:eastAsia="Times New Roman"/>
                <w:lang w:val="en-US"/>
              </w:rPr>
              <w:t>Shutter-Speed Analysis of Contrast Reagent Bolus-Tracking Data: Preliminary Observations in Benign and Malignant Breast Disease.</w:t>
            </w:r>
            <w:ins w:id="442" w:author="Tom Oniki" w:date="2015-09-11T15:47:00Z">
              <w:r w:rsidR="00114729">
                <w:rPr>
                  <w:rFonts w:eastAsia="Times New Roman"/>
                  <w:lang w:val="en-US"/>
                </w:rPr>
                <w:t>"</w:t>
              </w:r>
            </w:ins>
            <w:del w:id="443" w:author="Tom Oniki" w:date="2015-09-11T15:47:00Z">
              <w:r w:rsidDel="00114729">
                <w:rPr>
                  <w:rFonts w:eastAsia="Times New Roman"/>
                  <w:lang w:val="en-US"/>
                </w:rPr>
                <w:delText>â€</w:delText>
              </w:r>
            </w:del>
            <w:r>
              <w:rPr>
                <w:rFonts w:eastAsia="Times New Roman"/>
                <w:lang w:val="en-US"/>
              </w:rPr>
              <w:t xml:space="preserve"> Magnetic Resonance in Medicine 53, no. 3 (2005): 724</w:t>
            </w:r>
            <w:ins w:id="444" w:author="Tom Oniki" w:date="2015-09-11T15:48:00Z">
              <w:r w:rsidR="00114729">
                <w:rPr>
                  <w:rFonts w:eastAsia="Times New Roman"/>
                  <w:lang w:val="en-US"/>
                </w:rPr>
                <w:t>-</w:t>
              </w:r>
            </w:ins>
            <w:del w:id="445" w:author="Tom Oniki" w:date="2015-09-11T15:48:00Z">
              <w:r w:rsidDel="00114729">
                <w:rPr>
                  <w:rFonts w:eastAsia="Times New Roman"/>
                  <w:lang w:val="en-US"/>
                </w:rPr>
                <w:delText>â€“</w:delText>
              </w:r>
            </w:del>
            <w:r>
              <w:rPr>
                <w:rFonts w:eastAsia="Times New Roman"/>
                <w:lang w:val="en-US"/>
              </w:rPr>
              <w:t xml:space="preserve">29. doi:10.1002/mrm.20405 </w:t>
            </w:r>
          </w:p>
        </w:tc>
      </w:tr>
      <w:tr w:rsidR="0095430C" w14:paraId="379C937F" w14:textId="77777777">
        <w:trPr>
          <w:divId w:val="510997197"/>
          <w:tblCellSpacing w:w="15" w:type="dxa"/>
        </w:trPr>
        <w:tc>
          <w:tcPr>
            <w:tcW w:w="0" w:type="auto"/>
            <w:vAlign w:val="center"/>
            <w:hideMark/>
          </w:tcPr>
          <w:p w14:paraId="7D2FC351" w14:textId="77777777" w:rsidR="0095430C" w:rsidRDefault="0095430C">
            <w:pPr>
              <w:rPr>
                <w:rFonts w:eastAsia="Times New Roman"/>
                <w:lang w:val="en-US"/>
              </w:rPr>
            </w:pPr>
          </w:p>
        </w:tc>
        <w:tc>
          <w:tcPr>
            <w:tcW w:w="0" w:type="auto"/>
            <w:vAlign w:val="center"/>
            <w:hideMark/>
          </w:tcPr>
          <w:p w14:paraId="2C64F1CA" w14:textId="77777777" w:rsidR="0095430C"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95430C" w14:paraId="3164BDCD" w14:textId="77777777">
        <w:trPr>
          <w:divId w:val="510997197"/>
          <w:tblCellSpacing w:w="15" w:type="dxa"/>
        </w:trPr>
        <w:tc>
          <w:tcPr>
            <w:tcW w:w="0" w:type="auto"/>
            <w:vAlign w:val="center"/>
            <w:hideMark/>
          </w:tcPr>
          <w:p w14:paraId="0CD3430F" w14:textId="77777777" w:rsidR="0095430C" w:rsidRDefault="0095430C">
            <w:pPr>
              <w:rPr>
                <w:rFonts w:eastAsia="Times New Roman"/>
                <w:lang w:val="en-US"/>
              </w:rPr>
            </w:pPr>
          </w:p>
        </w:tc>
        <w:tc>
          <w:tcPr>
            <w:tcW w:w="0" w:type="auto"/>
            <w:vAlign w:val="center"/>
            <w:hideMark/>
          </w:tcPr>
          <w:p w14:paraId="1FC05AB6" w14:textId="77777777" w:rsidR="0095430C"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95430C" w14:paraId="22EB76D8" w14:textId="77777777">
        <w:trPr>
          <w:divId w:val="510997197"/>
          <w:tblCellSpacing w:w="15" w:type="dxa"/>
        </w:trPr>
        <w:tc>
          <w:tcPr>
            <w:tcW w:w="0" w:type="auto"/>
            <w:vAlign w:val="center"/>
            <w:hideMark/>
          </w:tcPr>
          <w:p w14:paraId="00D23878" w14:textId="77777777" w:rsidR="0095430C" w:rsidRDefault="0095430C">
            <w:pPr>
              <w:rPr>
                <w:rFonts w:eastAsia="Times New Roman"/>
                <w:lang w:val="en-US"/>
              </w:rPr>
            </w:pPr>
          </w:p>
        </w:tc>
        <w:tc>
          <w:tcPr>
            <w:tcW w:w="0" w:type="auto"/>
            <w:vAlign w:val="center"/>
            <w:hideMark/>
          </w:tcPr>
          <w:p w14:paraId="1BCD02A7" w14:textId="77777777" w:rsidR="0095430C"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95430C" w14:paraId="03F62DE1" w14:textId="77777777">
        <w:trPr>
          <w:divId w:val="510997197"/>
          <w:tblCellSpacing w:w="15" w:type="dxa"/>
        </w:trPr>
        <w:tc>
          <w:tcPr>
            <w:tcW w:w="0" w:type="auto"/>
            <w:vAlign w:val="center"/>
            <w:hideMark/>
          </w:tcPr>
          <w:p w14:paraId="3E3B07F6" w14:textId="77777777" w:rsidR="0095430C" w:rsidRDefault="0095430C">
            <w:pPr>
              <w:rPr>
                <w:rFonts w:eastAsia="Times New Roman"/>
                <w:lang w:val="en-US"/>
              </w:rPr>
            </w:pPr>
          </w:p>
        </w:tc>
        <w:tc>
          <w:tcPr>
            <w:tcW w:w="0" w:type="auto"/>
            <w:vAlign w:val="center"/>
            <w:hideMark/>
          </w:tcPr>
          <w:p w14:paraId="79AD2F22" w14:textId="77777777" w:rsidR="0095430C"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95430C" w14:paraId="0CD78F72" w14:textId="77777777">
        <w:trPr>
          <w:divId w:val="510997197"/>
          <w:tblCellSpacing w:w="15" w:type="dxa"/>
        </w:trPr>
        <w:tc>
          <w:tcPr>
            <w:tcW w:w="0" w:type="auto"/>
            <w:vAlign w:val="center"/>
            <w:hideMark/>
          </w:tcPr>
          <w:p w14:paraId="164AD467" w14:textId="77777777" w:rsidR="0095430C" w:rsidRDefault="0095430C">
            <w:pPr>
              <w:rPr>
                <w:rFonts w:eastAsia="Times New Roman"/>
                <w:lang w:val="en-US"/>
              </w:rPr>
            </w:pPr>
          </w:p>
        </w:tc>
        <w:tc>
          <w:tcPr>
            <w:tcW w:w="0" w:type="auto"/>
            <w:vAlign w:val="center"/>
            <w:hideMark/>
          </w:tcPr>
          <w:p w14:paraId="4FC327B8" w14:textId="77777777" w:rsidR="0095430C"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95430C" w14:paraId="535673B7" w14:textId="77777777">
        <w:trPr>
          <w:divId w:val="510997197"/>
          <w:tblCellSpacing w:w="15" w:type="dxa"/>
        </w:trPr>
        <w:tc>
          <w:tcPr>
            <w:tcW w:w="0" w:type="auto"/>
            <w:vAlign w:val="center"/>
            <w:hideMark/>
          </w:tcPr>
          <w:p w14:paraId="44A6B479" w14:textId="77777777" w:rsidR="0095430C" w:rsidRDefault="0095430C">
            <w:pPr>
              <w:rPr>
                <w:rFonts w:eastAsia="Times New Roman"/>
                <w:lang w:val="en-US"/>
              </w:rPr>
            </w:pPr>
          </w:p>
        </w:tc>
        <w:tc>
          <w:tcPr>
            <w:tcW w:w="0" w:type="auto"/>
            <w:vAlign w:val="center"/>
            <w:hideMark/>
          </w:tcPr>
          <w:p w14:paraId="4A66584E" w14:textId="77777777" w:rsidR="0095430C"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95430C" w14:paraId="771F7758" w14:textId="77777777">
        <w:trPr>
          <w:divId w:val="510997197"/>
          <w:tblCellSpacing w:w="15" w:type="dxa"/>
        </w:trPr>
        <w:tc>
          <w:tcPr>
            <w:tcW w:w="0" w:type="auto"/>
            <w:vAlign w:val="center"/>
            <w:hideMark/>
          </w:tcPr>
          <w:p w14:paraId="36A202FB" w14:textId="77777777" w:rsidR="0095430C" w:rsidRDefault="0095430C">
            <w:pPr>
              <w:rPr>
                <w:rFonts w:eastAsia="Times New Roman"/>
                <w:lang w:val="en-US"/>
              </w:rPr>
            </w:pPr>
          </w:p>
        </w:tc>
        <w:tc>
          <w:tcPr>
            <w:tcW w:w="0" w:type="auto"/>
            <w:vAlign w:val="center"/>
            <w:hideMark/>
          </w:tcPr>
          <w:p w14:paraId="00592650" w14:textId="77777777" w:rsidR="0095430C"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95430C" w14:paraId="4DEE5800" w14:textId="77777777">
        <w:trPr>
          <w:divId w:val="510997197"/>
          <w:tblCellSpacing w:w="15" w:type="dxa"/>
        </w:trPr>
        <w:tc>
          <w:tcPr>
            <w:tcW w:w="0" w:type="auto"/>
            <w:vAlign w:val="center"/>
            <w:hideMark/>
          </w:tcPr>
          <w:p w14:paraId="0D32523A" w14:textId="77777777" w:rsidR="0095430C" w:rsidRDefault="0095430C">
            <w:pPr>
              <w:rPr>
                <w:rFonts w:eastAsia="Times New Roman"/>
                <w:lang w:val="en-US"/>
              </w:rPr>
            </w:pPr>
          </w:p>
        </w:tc>
        <w:tc>
          <w:tcPr>
            <w:tcW w:w="0" w:type="auto"/>
            <w:vAlign w:val="center"/>
            <w:hideMark/>
          </w:tcPr>
          <w:p w14:paraId="5E89221B" w14:textId="77777777" w:rsidR="0095430C"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95430C" w14:paraId="6B41FBBD" w14:textId="77777777">
        <w:trPr>
          <w:divId w:val="510997197"/>
          <w:tblCellSpacing w:w="15" w:type="dxa"/>
        </w:trPr>
        <w:tc>
          <w:tcPr>
            <w:tcW w:w="0" w:type="auto"/>
            <w:vAlign w:val="center"/>
            <w:hideMark/>
          </w:tcPr>
          <w:p w14:paraId="4BB2CAF2" w14:textId="77777777" w:rsidR="0095430C" w:rsidRDefault="0095430C">
            <w:pPr>
              <w:rPr>
                <w:rFonts w:eastAsia="Times New Roman"/>
                <w:lang w:val="en-US"/>
              </w:rPr>
            </w:pPr>
          </w:p>
        </w:tc>
        <w:tc>
          <w:tcPr>
            <w:tcW w:w="0" w:type="auto"/>
            <w:vAlign w:val="center"/>
            <w:hideMark/>
          </w:tcPr>
          <w:p w14:paraId="252082AD" w14:textId="0366CA02" w:rsidR="0095430C" w:rsidRDefault="005B11EB">
            <w:pPr>
              <w:rPr>
                <w:rFonts w:eastAsia="Times New Roman"/>
                <w:lang w:val="en-US"/>
              </w:rPr>
            </w:pPr>
            <w:r>
              <w:rPr>
                <w:rFonts w:eastAsia="Times New Roman"/>
                <w:b/>
                <w:bCs/>
                <w:lang w:val="en-US"/>
              </w:rPr>
              <w:t xml:space="preserve">Blind Estimation of AIF: </w:t>
            </w:r>
            <w:r>
              <w:rPr>
                <w:rFonts w:eastAsia="Times New Roman"/>
                <w:lang w:val="en-US"/>
              </w:rPr>
              <w:t>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w:t>
            </w:r>
            <w:ins w:id="446" w:author="Tom Oniki" w:date="2015-09-11T15:48:00Z">
              <w:r w:rsidR="00114729">
                <w:rPr>
                  <w:rFonts w:eastAsia="Times New Roman"/>
                  <w:lang w:val="en-US"/>
                </w:rPr>
                <w:t>-</w:t>
              </w:r>
            </w:ins>
            <w:del w:id="447" w:author="Tom Oniki" w:date="2015-09-11T15:48:00Z">
              <w:r w:rsidDel="00114729">
                <w:rPr>
                  <w:rFonts w:eastAsia="Times New Roman"/>
                  <w:lang w:val="en-US"/>
                </w:rPr>
                <w:delText>â€“</w:delText>
              </w:r>
            </w:del>
            <w:r>
              <w:rPr>
                <w:rFonts w:eastAsia="Times New Roman"/>
                <w:lang w:val="en-US"/>
              </w:rPr>
              <w:t xml:space="preserve">49. doi:10.1002/mrm.24144 </w:t>
            </w:r>
          </w:p>
        </w:tc>
      </w:tr>
      <w:tr w:rsidR="0095430C" w14:paraId="766411A7" w14:textId="77777777">
        <w:trPr>
          <w:divId w:val="510997197"/>
          <w:tblCellSpacing w:w="15" w:type="dxa"/>
        </w:trPr>
        <w:tc>
          <w:tcPr>
            <w:tcW w:w="0" w:type="auto"/>
            <w:vAlign w:val="center"/>
            <w:hideMark/>
          </w:tcPr>
          <w:p w14:paraId="5D637A25" w14:textId="77777777" w:rsidR="0095430C" w:rsidRDefault="0095430C">
            <w:pPr>
              <w:rPr>
                <w:rFonts w:eastAsia="Times New Roman"/>
                <w:lang w:val="en-US"/>
              </w:rPr>
            </w:pPr>
          </w:p>
        </w:tc>
        <w:tc>
          <w:tcPr>
            <w:tcW w:w="0" w:type="auto"/>
            <w:vAlign w:val="center"/>
            <w:hideMark/>
          </w:tcPr>
          <w:p w14:paraId="4C51BA47" w14:textId="77777777" w:rsidR="0095430C"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95430C" w14:paraId="25ED6F30" w14:textId="77777777">
        <w:trPr>
          <w:divId w:val="510997197"/>
          <w:tblCellSpacing w:w="15" w:type="dxa"/>
        </w:trPr>
        <w:tc>
          <w:tcPr>
            <w:tcW w:w="0" w:type="auto"/>
            <w:vAlign w:val="center"/>
            <w:hideMark/>
          </w:tcPr>
          <w:p w14:paraId="78062807" w14:textId="77777777" w:rsidR="0095430C" w:rsidRDefault="0095430C">
            <w:pPr>
              <w:rPr>
                <w:rFonts w:eastAsia="Times New Roman"/>
                <w:lang w:val="en-US"/>
              </w:rPr>
            </w:pPr>
          </w:p>
        </w:tc>
        <w:tc>
          <w:tcPr>
            <w:tcW w:w="0" w:type="auto"/>
            <w:vAlign w:val="center"/>
            <w:hideMark/>
          </w:tcPr>
          <w:p w14:paraId="1F3A9832" w14:textId="77777777" w:rsidR="0095430C"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95430C" w14:paraId="44939ACF" w14:textId="77777777">
        <w:trPr>
          <w:divId w:val="510997197"/>
          <w:tblCellSpacing w:w="15" w:type="dxa"/>
        </w:trPr>
        <w:tc>
          <w:tcPr>
            <w:tcW w:w="0" w:type="auto"/>
            <w:vAlign w:val="center"/>
            <w:hideMark/>
          </w:tcPr>
          <w:p w14:paraId="20CF40AF" w14:textId="77777777" w:rsidR="0095430C" w:rsidRDefault="0095430C">
            <w:pPr>
              <w:rPr>
                <w:rFonts w:eastAsia="Times New Roman"/>
                <w:lang w:val="en-US"/>
              </w:rPr>
            </w:pPr>
          </w:p>
        </w:tc>
        <w:tc>
          <w:tcPr>
            <w:tcW w:w="0" w:type="auto"/>
            <w:vAlign w:val="center"/>
            <w:hideMark/>
          </w:tcPr>
          <w:p w14:paraId="49F12E8C" w14:textId="77777777" w:rsidR="0095430C"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95430C" w14:paraId="6C0B24B0" w14:textId="77777777">
        <w:trPr>
          <w:divId w:val="510997197"/>
          <w:tblCellSpacing w:w="15" w:type="dxa"/>
        </w:trPr>
        <w:tc>
          <w:tcPr>
            <w:tcW w:w="0" w:type="auto"/>
            <w:vAlign w:val="center"/>
            <w:hideMark/>
          </w:tcPr>
          <w:p w14:paraId="6DA6CAE4" w14:textId="77777777" w:rsidR="0095430C" w:rsidRDefault="0095430C">
            <w:pPr>
              <w:rPr>
                <w:rFonts w:eastAsia="Times New Roman"/>
                <w:lang w:val="en-US"/>
              </w:rPr>
            </w:pPr>
          </w:p>
        </w:tc>
        <w:tc>
          <w:tcPr>
            <w:tcW w:w="0" w:type="auto"/>
            <w:vAlign w:val="center"/>
            <w:hideMark/>
          </w:tcPr>
          <w:p w14:paraId="32C288E9" w14:textId="77777777" w:rsidR="0095430C"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95430C" w14:paraId="505F24AD" w14:textId="77777777">
        <w:trPr>
          <w:divId w:val="510997197"/>
          <w:tblCellSpacing w:w="15" w:type="dxa"/>
        </w:trPr>
        <w:tc>
          <w:tcPr>
            <w:tcW w:w="0" w:type="auto"/>
            <w:vAlign w:val="center"/>
            <w:hideMark/>
          </w:tcPr>
          <w:p w14:paraId="028B702C" w14:textId="77777777" w:rsidR="0095430C" w:rsidRDefault="0095430C">
            <w:pPr>
              <w:rPr>
                <w:rFonts w:eastAsia="Times New Roman"/>
                <w:lang w:val="en-US"/>
              </w:rPr>
            </w:pPr>
          </w:p>
        </w:tc>
        <w:tc>
          <w:tcPr>
            <w:tcW w:w="0" w:type="auto"/>
            <w:vAlign w:val="center"/>
            <w:hideMark/>
          </w:tcPr>
          <w:p w14:paraId="3A5B01C1" w14:textId="77777777" w:rsidR="0095430C"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95430C" w14:paraId="04BFBB8B" w14:textId="77777777">
        <w:trPr>
          <w:divId w:val="510997197"/>
          <w:tblCellSpacing w:w="15" w:type="dxa"/>
        </w:trPr>
        <w:tc>
          <w:tcPr>
            <w:tcW w:w="0" w:type="auto"/>
            <w:vAlign w:val="center"/>
            <w:hideMark/>
          </w:tcPr>
          <w:p w14:paraId="6D0EF057" w14:textId="77777777" w:rsidR="0095430C" w:rsidRDefault="0095430C">
            <w:pPr>
              <w:rPr>
                <w:rFonts w:eastAsia="Times New Roman"/>
                <w:lang w:val="en-US"/>
              </w:rPr>
            </w:pPr>
          </w:p>
        </w:tc>
        <w:tc>
          <w:tcPr>
            <w:tcW w:w="0" w:type="auto"/>
            <w:vAlign w:val="center"/>
            <w:hideMark/>
          </w:tcPr>
          <w:p w14:paraId="71271E3B" w14:textId="69E36546" w:rsidR="0095430C"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w:t>
            </w:r>
            <w:ins w:id="448" w:author="Tom Oniki" w:date="2015-09-11T15:49:00Z">
              <w:r w:rsidR="00114729">
                <w:rPr>
                  <w:rFonts w:eastAsia="Times New Roman"/>
                  <w:lang w:val="en-US"/>
                </w:rPr>
                <w:t>"</w:t>
              </w:r>
            </w:ins>
            <w:del w:id="449" w:author="Tom Oniki" w:date="2015-09-11T15:49:00Z">
              <w:r w:rsidDel="00114729">
                <w:rPr>
                  <w:rFonts w:eastAsia="Times New Roman"/>
                  <w:lang w:val="en-US"/>
                </w:rPr>
                <w:delText>â€œ</w:delText>
              </w:r>
            </w:del>
            <w:r>
              <w:rPr>
                <w:rFonts w:eastAsia="Times New Roman"/>
                <w:lang w:val="en-US"/>
              </w:rPr>
              <w:t>Use of Maximum Slope Images Generated From Dynamic Contrast-Enhanced MRI to Detect Locally Recurrent Prostate Carcinoma After Prostatectomy: A Practical Approach.</w:t>
            </w:r>
            <w:ins w:id="450" w:author="Tom Oniki" w:date="2015-09-11T15:49:00Z">
              <w:r w:rsidR="00114729">
                <w:rPr>
                  <w:rFonts w:eastAsia="Times New Roman"/>
                  <w:lang w:val="en-US"/>
                </w:rPr>
                <w:t>"</w:t>
              </w:r>
            </w:ins>
            <w:del w:id="451" w:author="Tom Oniki" w:date="2015-09-11T15:49:00Z">
              <w:r w:rsidDel="00114729">
                <w:rPr>
                  <w:rFonts w:eastAsia="Times New Roman"/>
                  <w:lang w:val="en-US"/>
                </w:rPr>
                <w:delText>â€</w:delText>
              </w:r>
            </w:del>
            <w:r>
              <w:rPr>
                <w:rFonts w:eastAsia="Times New Roman"/>
                <w:lang w:val="en-US"/>
              </w:rPr>
              <w:t xml:space="preserve"> American Journal of Roentgenology 198, no. 3 (March 1, 2012): W228</w:t>
            </w:r>
            <w:ins w:id="452" w:author="Tom Oniki" w:date="2015-09-11T15:50:00Z">
              <w:r w:rsidR="00114729">
                <w:rPr>
                  <w:rFonts w:eastAsia="Times New Roman"/>
                  <w:lang w:val="en-US"/>
                </w:rPr>
                <w:t>-</w:t>
              </w:r>
            </w:ins>
            <w:del w:id="453" w:author="Tom Oniki" w:date="2015-09-11T15:50:00Z">
              <w:r w:rsidDel="00114729">
                <w:rPr>
                  <w:rFonts w:eastAsia="Times New Roman"/>
                  <w:lang w:val="en-US"/>
                </w:rPr>
                <w:delText>â€“</w:delText>
              </w:r>
            </w:del>
            <w:r>
              <w:rPr>
                <w:rFonts w:eastAsia="Times New Roman"/>
                <w:lang w:val="en-US"/>
              </w:rPr>
              <w:t xml:space="preserve">W236. doi:10.2214/AJR.10.6387 </w:t>
            </w:r>
          </w:p>
        </w:tc>
      </w:tr>
      <w:tr w:rsidR="0095430C" w14:paraId="3D59EBFF" w14:textId="77777777">
        <w:trPr>
          <w:divId w:val="510997197"/>
          <w:tblCellSpacing w:w="15" w:type="dxa"/>
        </w:trPr>
        <w:tc>
          <w:tcPr>
            <w:tcW w:w="0" w:type="auto"/>
            <w:vAlign w:val="center"/>
            <w:hideMark/>
          </w:tcPr>
          <w:p w14:paraId="4A8A6B95" w14:textId="77777777" w:rsidR="0095430C" w:rsidRDefault="0095430C">
            <w:pPr>
              <w:rPr>
                <w:rFonts w:eastAsia="Times New Roman"/>
                <w:lang w:val="en-US"/>
              </w:rPr>
            </w:pPr>
          </w:p>
        </w:tc>
        <w:tc>
          <w:tcPr>
            <w:tcW w:w="0" w:type="auto"/>
            <w:vAlign w:val="center"/>
            <w:hideMark/>
          </w:tcPr>
          <w:p w14:paraId="3B4E13C9" w14:textId="5C656414" w:rsidR="0095430C"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w:t>
            </w:r>
            <w:ins w:id="454" w:author="Tom Oniki" w:date="2015-09-11T15:50:00Z">
              <w:r w:rsidR="00114729">
                <w:rPr>
                  <w:rFonts w:eastAsia="Times New Roman"/>
                  <w:lang w:val="en-US"/>
                </w:rPr>
                <w:t>"</w:t>
              </w:r>
            </w:ins>
            <w:del w:id="455" w:author="Tom Oniki" w:date="2015-09-11T15:50:00Z">
              <w:r w:rsidDel="00114729">
                <w:rPr>
                  <w:rFonts w:eastAsia="Times New Roman"/>
                  <w:lang w:val="en-US"/>
                </w:rPr>
                <w:delText>â€œ</w:delText>
              </w:r>
            </w:del>
            <w:r>
              <w:rPr>
                <w:rFonts w:eastAsia="Times New Roman"/>
                <w:lang w:val="en-US"/>
              </w:rPr>
              <w:t>Use of Maximum Slope Images Generated From Dynamic Contrast-Enhanced MRI to Detect Locally Recurrent Prostate Carcinoma After Prostatectomy: A Practical Approach.</w:t>
            </w:r>
            <w:ins w:id="456" w:author="Tom Oniki" w:date="2015-09-11T15:50:00Z">
              <w:r w:rsidR="00114729">
                <w:rPr>
                  <w:rFonts w:eastAsia="Times New Roman"/>
                  <w:lang w:val="en-US"/>
                </w:rPr>
                <w:t>"</w:t>
              </w:r>
            </w:ins>
            <w:del w:id="457" w:author="Tom Oniki" w:date="2015-09-11T15:50:00Z">
              <w:r w:rsidDel="00114729">
                <w:rPr>
                  <w:rFonts w:eastAsia="Times New Roman"/>
                  <w:lang w:val="en-US"/>
                </w:rPr>
                <w:delText>â€</w:delText>
              </w:r>
            </w:del>
            <w:r>
              <w:rPr>
                <w:rFonts w:eastAsia="Times New Roman"/>
                <w:lang w:val="en-US"/>
              </w:rPr>
              <w:t xml:space="preserve"> American Journal of Roentgenology 198, no. 3 (March 1, 2012): </w:t>
            </w:r>
            <w:r>
              <w:rPr>
                <w:rFonts w:eastAsia="Times New Roman"/>
                <w:lang w:val="en-US"/>
              </w:rPr>
              <w:lastRenderedPageBreak/>
              <w:t>W228</w:t>
            </w:r>
            <w:ins w:id="458" w:author="Tom Oniki" w:date="2015-09-11T15:50:00Z">
              <w:r w:rsidR="00114729">
                <w:rPr>
                  <w:rFonts w:eastAsia="Times New Roman"/>
                  <w:lang w:val="en-US"/>
                </w:rPr>
                <w:t>-</w:t>
              </w:r>
            </w:ins>
            <w:del w:id="459" w:author="Tom Oniki" w:date="2015-09-11T15:50:00Z">
              <w:r w:rsidDel="00114729">
                <w:rPr>
                  <w:rFonts w:eastAsia="Times New Roman"/>
                  <w:lang w:val="en-US"/>
                </w:rPr>
                <w:delText>â€“</w:delText>
              </w:r>
            </w:del>
            <w:r>
              <w:rPr>
                <w:rFonts w:eastAsia="Times New Roman"/>
                <w:lang w:val="en-US"/>
              </w:rPr>
              <w:t xml:space="preserve">W236. doi:10.2214/AJR.10.6387 </w:t>
            </w:r>
          </w:p>
        </w:tc>
      </w:tr>
      <w:tr w:rsidR="0095430C" w14:paraId="28713BBF" w14:textId="77777777">
        <w:trPr>
          <w:divId w:val="510997197"/>
          <w:tblCellSpacing w:w="15" w:type="dxa"/>
        </w:trPr>
        <w:tc>
          <w:tcPr>
            <w:tcW w:w="0" w:type="auto"/>
            <w:vAlign w:val="center"/>
            <w:hideMark/>
          </w:tcPr>
          <w:p w14:paraId="3DBF77A5" w14:textId="77777777" w:rsidR="0095430C" w:rsidRDefault="0095430C">
            <w:pPr>
              <w:rPr>
                <w:rFonts w:eastAsia="Times New Roman"/>
                <w:lang w:val="en-US"/>
              </w:rPr>
            </w:pPr>
          </w:p>
        </w:tc>
        <w:tc>
          <w:tcPr>
            <w:tcW w:w="0" w:type="auto"/>
            <w:vAlign w:val="center"/>
            <w:hideMark/>
          </w:tcPr>
          <w:p w14:paraId="755DBEE5" w14:textId="77777777" w:rsidR="0095430C"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95430C" w14:paraId="0C771189" w14:textId="77777777">
        <w:trPr>
          <w:divId w:val="510997197"/>
          <w:tblCellSpacing w:w="15" w:type="dxa"/>
        </w:trPr>
        <w:tc>
          <w:tcPr>
            <w:tcW w:w="0" w:type="auto"/>
            <w:vAlign w:val="center"/>
            <w:hideMark/>
          </w:tcPr>
          <w:p w14:paraId="1B0DDF3D" w14:textId="77777777" w:rsidR="0095430C" w:rsidRDefault="0095430C">
            <w:pPr>
              <w:rPr>
                <w:rFonts w:eastAsia="Times New Roman"/>
                <w:lang w:val="en-US"/>
              </w:rPr>
            </w:pPr>
          </w:p>
        </w:tc>
        <w:tc>
          <w:tcPr>
            <w:tcW w:w="0" w:type="auto"/>
            <w:vAlign w:val="center"/>
            <w:hideMark/>
          </w:tcPr>
          <w:p w14:paraId="7E39DA42" w14:textId="77777777" w:rsidR="0095430C"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agent can enhance the proton longitudinal relaxation rate constant (R1, 1/T1), normalized to the concentration of the contrast agent. Also referred to as r1. Typically expressed in units of l/mmol/s </w:t>
            </w:r>
          </w:p>
        </w:tc>
      </w:tr>
      <w:tr w:rsidR="0095430C" w14:paraId="2F8997D2" w14:textId="77777777">
        <w:trPr>
          <w:divId w:val="510997197"/>
          <w:tblCellSpacing w:w="15" w:type="dxa"/>
        </w:trPr>
        <w:tc>
          <w:tcPr>
            <w:tcW w:w="0" w:type="auto"/>
            <w:vAlign w:val="center"/>
            <w:hideMark/>
          </w:tcPr>
          <w:p w14:paraId="4EE87C7A" w14:textId="77777777" w:rsidR="0095430C" w:rsidRDefault="0095430C">
            <w:pPr>
              <w:rPr>
                <w:rFonts w:eastAsia="Times New Roman"/>
                <w:lang w:val="en-US"/>
              </w:rPr>
            </w:pPr>
          </w:p>
        </w:tc>
        <w:tc>
          <w:tcPr>
            <w:tcW w:w="0" w:type="auto"/>
            <w:vAlign w:val="center"/>
            <w:hideMark/>
          </w:tcPr>
          <w:p w14:paraId="47FC27A4" w14:textId="77777777" w:rsidR="0095430C"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95430C" w14:paraId="4CBF4C11" w14:textId="77777777">
        <w:trPr>
          <w:divId w:val="510997197"/>
          <w:tblCellSpacing w:w="15" w:type="dxa"/>
        </w:trPr>
        <w:tc>
          <w:tcPr>
            <w:tcW w:w="0" w:type="auto"/>
            <w:vAlign w:val="center"/>
            <w:hideMark/>
          </w:tcPr>
          <w:p w14:paraId="4C921394" w14:textId="77777777" w:rsidR="0095430C" w:rsidRDefault="0095430C">
            <w:pPr>
              <w:rPr>
                <w:rFonts w:eastAsia="Times New Roman"/>
                <w:lang w:val="en-US"/>
              </w:rPr>
            </w:pPr>
          </w:p>
        </w:tc>
        <w:tc>
          <w:tcPr>
            <w:tcW w:w="0" w:type="auto"/>
            <w:vAlign w:val="center"/>
            <w:hideMark/>
          </w:tcPr>
          <w:p w14:paraId="1B05E8C3" w14:textId="77777777" w:rsidR="0095430C"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w:t>
            </w:r>
            <w:del w:id="460" w:author="Tom Oniki" w:date="2015-09-11T16:42:00Z">
              <w:r w:rsidDel="00513C22">
                <w:rPr>
                  <w:rFonts w:eastAsia="Times New Roman"/>
                  <w:lang w:val="en-US"/>
                </w:rPr>
                <w:delText xml:space="preserve">as </w:delText>
              </w:r>
            </w:del>
            <w:r>
              <w:rPr>
                <w:rFonts w:eastAsia="Times New Roman"/>
                <w:lang w:val="en-US"/>
              </w:rPr>
              <w:t xml:space="preserve">volume per mass </w:t>
            </w:r>
          </w:p>
        </w:tc>
      </w:tr>
      <w:tr w:rsidR="0095430C" w14:paraId="370AD976" w14:textId="77777777">
        <w:trPr>
          <w:divId w:val="510997197"/>
          <w:tblCellSpacing w:w="15" w:type="dxa"/>
        </w:trPr>
        <w:tc>
          <w:tcPr>
            <w:tcW w:w="0" w:type="auto"/>
            <w:vAlign w:val="center"/>
            <w:hideMark/>
          </w:tcPr>
          <w:p w14:paraId="61D61019" w14:textId="77777777" w:rsidR="0095430C" w:rsidRDefault="0095430C">
            <w:pPr>
              <w:rPr>
                <w:rFonts w:eastAsia="Times New Roman"/>
                <w:lang w:val="en-US"/>
              </w:rPr>
            </w:pPr>
          </w:p>
        </w:tc>
        <w:tc>
          <w:tcPr>
            <w:tcW w:w="0" w:type="auto"/>
            <w:vAlign w:val="center"/>
            <w:hideMark/>
          </w:tcPr>
          <w:p w14:paraId="6C348CCF" w14:textId="299B84AB" w:rsidR="0095430C"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w:t>
            </w:r>
            <w:ins w:id="461" w:author="Tom Oniki" w:date="2015-09-11T15:50:00Z">
              <w:r w:rsidR="00114729">
                <w:rPr>
                  <w:rFonts w:eastAsia="Times New Roman"/>
                  <w:lang w:val="en-US"/>
                </w:rPr>
                <w:t>"</w:t>
              </w:r>
            </w:ins>
            <w:del w:id="462" w:author="Tom Oniki" w:date="2015-09-11T15:50:00Z">
              <w:r w:rsidDel="00114729">
                <w:rPr>
                  <w:rFonts w:eastAsia="Times New Roman"/>
                  <w:lang w:val="en-US"/>
                </w:rPr>
                <w:delText>â€œ</w:delText>
              </w:r>
            </w:del>
            <w:r>
              <w:rPr>
                <w:rFonts w:eastAsia="Times New Roman"/>
                <w:lang w:val="en-US"/>
              </w:rPr>
              <w:t>Quantitative BOLD: Mapping of Human Cerebral Deoxygenated Blood Volume and Oxygen Extraction Fraction: Default State.</w:t>
            </w:r>
            <w:ins w:id="463" w:author="Tom Oniki" w:date="2015-09-11T15:50:00Z">
              <w:r w:rsidR="00114729">
                <w:rPr>
                  <w:rFonts w:eastAsia="Times New Roman"/>
                  <w:lang w:val="en-US"/>
                </w:rPr>
                <w:t>"</w:t>
              </w:r>
            </w:ins>
            <w:del w:id="464" w:author="Tom Oniki" w:date="2015-09-11T15:50:00Z">
              <w:r w:rsidDel="00114729">
                <w:rPr>
                  <w:rFonts w:eastAsia="Times New Roman"/>
                  <w:lang w:val="en-US"/>
                </w:rPr>
                <w:delText>â€</w:delText>
              </w:r>
            </w:del>
            <w:r>
              <w:rPr>
                <w:rFonts w:eastAsia="Times New Roman"/>
                <w:lang w:val="en-US"/>
              </w:rPr>
              <w:t xml:space="preserve"> Magnetic Resonance in Medicine 57, no. 1 (2007): 115</w:t>
            </w:r>
            <w:ins w:id="465" w:author="Tom Oniki" w:date="2015-09-11T15:52:00Z">
              <w:r w:rsidR="00114729">
                <w:rPr>
                  <w:rFonts w:eastAsia="Times New Roman"/>
                  <w:lang w:val="en-US"/>
                </w:rPr>
                <w:t>-</w:t>
              </w:r>
            </w:ins>
            <w:del w:id="466" w:author="Tom Oniki" w:date="2015-09-11T15:52:00Z">
              <w:r w:rsidDel="00114729">
                <w:rPr>
                  <w:rFonts w:eastAsia="Times New Roman"/>
                  <w:lang w:val="en-US"/>
                </w:rPr>
                <w:delText>â€“</w:delText>
              </w:r>
            </w:del>
            <w:r>
              <w:rPr>
                <w:rFonts w:eastAsia="Times New Roman"/>
                <w:lang w:val="en-US"/>
              </w:rPr>
              <w:t xml:space="preserve">26 </w:t>
            </w:r>
          </w:p>
        </w:tc>
      </w:tr>
      <w:tr w:rsidR="0095430C" w14:paraId="160E4F03" w14:textId="77777777">
        <w:trPr>
          <w:divId w:val="510997197"/>
          <w:tblCellSpacing w:w="15" w:type="dxa"/>
        </w:trPr>
        <w:tc>
          <w:tcPr>
            <w:tcW w:w="0" w:type="auto"/>
            <w:vAlign w:val="center"/>
            <w:hideMark/>
          </w:tcPr>
          <w:p w14:paraId="36454BE0" w14:textId="77777777" w:rsidR="0095430C" w:rsidRDefault="0095430C">
            <w:pPr>
              <w:rPr>
                <w:rFonts w:eastAsia="Times New Roman"/>
                <w:lang w:val="en-US"/>
              </w:rPr>
            </w:pPr>
          </w:p>
        </w:tc>
        <w:tc>
          <w:tcPr>
            <w:tcW w:w="0" w:type="auto"/>
            <w:vAlign w:val="center"/>
            <w:hideMark/>
          </w:tcPr>
          <w:p w14:paraId="1B7C9935" w14:textId="77777777" w:rsidR="0095430C"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95430C" w14:paraId="63586DD6" w14:textId="77777777">
        <w:trPr>
          <w:divId w:val="510997197"/>
          <w:tblCellSpacing w:w="15" w:type="dxa"/>
        </w:trPr>
        <w:tc>
          <w:tcPr>
            <w:tcW w:w="0" w:type="auto"/>
            <w:vAlign w:val="center"/>
            <w:hideMark/>
          </w:tcPr>
          <w:p w14:paraId="3DF9E7E1" w14:textId="77777777" w:rsidR="0095430C" w:rsidRDefault="0095430C">
            <w:pPr>
              <w:rPr>
                <w:rFonts w:eastAsia="Times New Roman"/>
                <w:lang w:val="en-US"/>
              </w:rPr>
            </w:pPr>
          </w:p>
        </w:tc>
        <w:tc>
          <w:tcPr>
            <w:tcW w:w="0" w:type="auto"/>
            <w:vAlign w:val="center"/>
            <w:hideMark/>
          </w:tcPr>
          <w:p w14:paraId="374168A6" w14:textId="77777777" w:rsidR="0095430C"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95430C" w14:paraId="6F4AC75F" w14:textId="77777777">
        <w:trPr>
          <w:divId w:val="510997197"/>
          <w:tblCellSpacing w:w="15" w:type="dxa"/>
        </w:trPr>
        <w:tc>
          <w:tcPr>
            <w:tcW w:w="0" w:type="auto"/>
            <w:vAlign w:val="center"/>
            <w:hideMark/>
          </w:tcPr>
          <w:p w14:paraId="527A9A29" w14:textId="77777777" w:rsidR="0095430C" w:rsidRDefault="0095430C">
            <w:pPr>
              <w:rPr>
                <w:rFonts w:eastAsia="Times New Roman"/>
                <w:lang w:val="en-US"/>
              </w:rPr>
            </w:pPr>
          </w:p>
        </w:tc>
        <w:tc>
          <w:tcPr>
            <w:tcW w:w="0" w:type="auto"/>
            <w:vAlign w:val="center"/>
            <w:hideMark/>
          </w:tcPr>
          <w:p w14:paraId="4478F48E" w14:textId="230426D2" w:rsidR="0095430C" w:rsidRDefault="005B11EB">
            <w:pPr>
              <w:rPr>
                <w:rFonts w:eastAsia="Times New Roman"/>
                <w:lang w:val="en-US"/>
              </w:rPr>
            </w:pPr>
            <w:r>
              <w:rPr>
                <w:rFonts w:eastAsia="Times New Roman"/>
                <w:b/>
                <w:bCs/>
                <w:lang w:val="en-US"/>
              </w:rPr>
              <w:t xml:space="preserve">Standardized Uptake Value: </w:t>
            </w:r>
            <w:r>
              <w:rPr>
                <w:rFonts w:eastAsia="Times New Roman"/>
                <w:lang w:val="en-US"/>
              </w:rPr>
              <w:t>A ratio of locally measured radioactivity concentration versus the injected radioactivity dist</w:t>
            </w:r>
            <w:ins w:id="467" w:author="Tom Oniki" w:date="2015-09-11T16:43:00Z">
              <w:r w:rsidR="00513C22">
                <w:rPr>
                  <w:rFonts w:eastAsia="Times New Roman"/>
                  <w:lang w:val="en-US"/>
                </w:rPr>
                <w:t>r</w:t>
              </w:r>
            </w:ins>
            <w:r>
              <w:rPr>
                <w:rFonts w:eastAsia="Times New Roman"/>
                <w:lang w:val="en-US"/>
              </w:rPr>
              <w:t>ibuted evenly throughout the whole body. This general concept encompasses all specific methods of calculating the whole body volume of distribution, such as using body weight, lean body mass, body surface area, etc</w:t>
            </w:r>
            <w:ins w:id="468" w:author="Tom Oniki" w:date="2015-09-11T16:43:00Z">
              <w:r w:rsidR="00513C22">
                <w:rPr>
                  <w:rFonts w:eastAsia="Times New Roman"/>
                  <w:lang w:val="en-US"/>
                </w:rPr>
                <w:t>.</w:t>
              </w:r>
            </w:ins>
            <w:r>
              <w:rPr>
                <w:rFonts w:eastAsia="Times New Roman"/>
                <w:lang w:val="en-US"/>
              </w:rPr>
              <w:t xml:space="preserve"> </w:t>
            </w:r>
          </w:p>
        </w:tc>
      </w:tr>
      <w:tr w:rsidR="0095430C" w14:paraId="17776401" w14:textId="77777777">
        <w:trPr>
          <w:divId w:val="510997197"/>
          <w:tblCellSpacing w:w="15" w:type="dxa"/>
        </w:trPr>
        <w:tc>
          <w:tcPr>
            <w:tcW w:w="0" w:type="auto"/>
            <w:vAlign w:val="center"/>
            <w:hideMark/>
          </w:tcPr>
          <w:p w14:paraId="22CF74E9" w14:textId="77777777" w:rsidR="0095430C" w:rsidRDefault="0095430C">
            <w:pPr>
              <w:rPr>
                <w:rFonts w:eastAsia="Times New Roman"/>
                <w:lang w:val="en-US"/>
              </w:rPr>
            </w:pPr>
          </w:p>
        </w:tc>
        <w:tc>
          <w:tcPr>
            <w:tcW w:w="0" w:type="auto"/>
            <w:vAlign w:val="center"/>
            <w:hideMark/>
          </w:tcPr>
          <w:p w14:paraId="0BC4C99E" w14:textId="77777777" w:rsidR="0095430C"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95430C" w14:paraId="384563E8" w14:textId="77777777">
        <w:trPr>
          <w:divId w:val="510997197"/>
          <w:tblCellSpacing w:w="15" w:type="dxa"/>
        </w:trPr>
        <w:tc>
          <w:tcPr>
            <w:tcW w:w="0" w:type="auto"/>
            <w:vAlign w:val="center"/>
            <w:hideMark/>
          </w:tcPr>
          <w:p w14:paraId="5A443747" w14:textId="77777777" w:rsidR="0095430C" w:rsidRDefault="0095430C">
            <w:pPr>
              <w:rPr>
                <w:rFonts w:eastAsia="Times New Roman"/>
                <w:lang w:val="en-US"/>
              </w:rPr>
            </w:pPr>
          </w:p>
        </w:tc>
        <w:tc>
          <w:tcPr>
            <w:tcW w:w="0" w:type="auto"/>
            <w:vAlign w:val="center"/>
            <w:hideMark/>
          </w:tcPr>
          <w:p w14:paraId="0609927C" w14:textId="77777777" w:rsidR="0095430C"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95430C" w14:paraId="619B3742" w14:textId="77777777">
        <w:trPr>
          <w:divId w:val="510997197"/>
          <w:tblCellSpacing w:w="15" w:type="dxa"/>
        </w:trPr>
        <w:tc>
          <w:tcPr>
            <w:tcW w:w="0" w:type="auto"/>
            <w:vAlign w:val="center"/>
            <w:hideMark/>
          </w:tcPr>
          <w:p w14:paraId="59169259" w14:textId="77777777" w:rsidR="0095430C" w:rsidRDefault="0095430C">
            <w:pPr>
              <w:rPr>
                <w:rFonts w:eastAsia="Times New Roman"/>
                <w:lang w:val="en-US"/>
              </w:rPr>
            </w:pPr>
          </w:p>
        </w:tc>
        <w:tc>
          <w:tcPr>
            <w:tcW w:w="0" w:type="auto"/>
            <w:vAlign w:val="center"/>
            <w:hideMark/>
          </w:tcPr>
          <w:p w14:paraId="51F93CB8" w14:textId="77777777" w:rsidR="0095430C"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95430C" w14:paraId="30111B2B" w14:textId="77777777">
        <w:trPr>
          <w:divId w:val="510997197"/>
          <w:tblCellSpacing w:w="15" w:type="dxa"/>
        </w:trPr>
        <w:tc>
          <w:tcPr>
            <w:tcW w:w="0" w:type="auto"/>
            <w:vAlign w:val="center"/>
            <w:hideMark/>
          </w:tcPr>
          <w:p w14:paraId="1AA3C5B5" w14:textId="77777777" w:rsidR="0095430C" w:rsidRDefault="0095430C">
            <w:pPr>
              <w:rPr>
                <w:rFonts w:eastAsia="Times New Roman"/>
                <w:lang w:val="en-US"/>
              </w:rPr>
            </w:pPr>
          </w:p>
        </w:tc>
        <w:tc>
          <w:tcPr>
            <w:tcW w:w="0" w:type="auto"/>
            <w:vAlign w:val="center"/>
            <w:hideMark/>
          </w:tcPr>
          <w:p w14:paraId="17E4655B" w14:textId="77777777" w:rsidR="0095430C"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w:t>
            </w:r>
            <w:r>
              <w:rPr>
                <w:rFonts w:eastAsia="Times New Roman"/>
                <w:lang w:val="en-US"/>
              </w:rPr>
              <w:lastRenderedPageBreak/>
              <w:t xml:space="preserve">females is 45.5 + 0.91 * (height - 152). Defined in Sugawara et al. Reevaluation of the Standardized Uptake Value for FDG: Variations with Body Weight and Methods for Correction.Radiology, 1999 at http://radiology.rsna.org/content/213/2/521 </w:t>
            </w:r>
          </w:p>
        </w:tc>
      </w:tr>
      <w:tr w:rsidR="0095430C" w14:paraId="166A7E67" w14:textId="77777777">
        <w:trPr>
          <w:divId w:val="510997197"/>
          <w:tblCellSpacing w:w="15" w:type="dxa"/>
        </w:trPr>
        <w:tc>
          <w:tcPr>
            <w:tcW w:w="0" w:type="auto"/>
            <w:vAlign w:val="center"/>
            <w:hideMark/>
          </w:tcPr>
          <w:p w14:paraId="1B4C0290" w14:textId="77777777" w:rsidR="0095430C" w:rsidRDefault="0095430C">
            <w:pPr>
              <w:rPr>
                <w:rFonts w:eastAsia="Times New Roman"/>
                <w:lang w:val="en-US"/>
              </w:rPr>
            </w:pPr>
          </w:p>
        </w:tc>
        <w:tc>
          <w:tcPr>
            <w:tcW w:w="0" w:type="auto"/>
            <w:vAlign w:val="center"/>
            <w:hideMark/>
          </w:tcPr>
          <w:p w14:paraId="4E0AFBCB" w14:textId="77777777" w:rsidR="0095430C"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95430C" w14:paraId="4105BD18" w14:textId="77777777">
        <w:trPr>
          <w:divId w:val="510997197"/>
          <w:tblCellSpacing w:w="15" w:type="dxa"/>
        </w:trPr>
        <w:tc>
          <w:tcPr>
            <w:tcW w:w="0" w:type="auto"/>
            <w:vAlign w:val="center"/>
            <w:hideMark/>
          </w:tcPr>
          <w:p w14:paraId="0E7FFF3A" w14:textId="77777777" w:rsidR="0095430C" w:rsidRDefault="0095430C">
            <w:pPr>
              <w:rPr>
                <w:rFonts w:eastAsia="Times New Roman"/>
                <w:lang w:val="en-US"/>
              </w:rPr>
            </w:pPr>
          </w:p>
        </w:tc>
        <w:tc>
          <w:tcPr>
            <w:tcW w:w="0" w:type="auto"/>
            <w:vAlign w:val="center"/>
            <w:hideMark/>
          </w:tcPr>
          <w:p w14:paraId="5F6F0453" w14:textId="77777777" w:rsidR="0095430C"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95430C" w14:paraId="707E9F20" w14:textId="77777777">
        <w:trPr>
          <w:divId w:val="510997197"/>
          <w:tblCellSpacing w:w="15" w:type="dxa"/>
        </w:trPr>
        <w:tc>
          <w:tcPr>
            <w:tcW w:w="0" w:type="auto"/>
            <w:vAlign w:val="center"/>
            <w:hideMark/>
          </w:tcPr>
          <w:p w14:paraId="14340C80" w14:textId="77777777" w:rsidR="0095430C" w:rsidRDefault="0095430C">
            <w:pPr>
              <w:rPr>
                <w:rFonts w:eastAsia="Times New Roman"/>
                <w:lang w:val="en-US"/>
              </w:rPr>
            </w:pPr>
          </w:p>
        </w:tc>
        <w:tc>
          <w:tcPr>
            <w:tcW w:w="0" w:type="auto"/>
            <w:vAlign w:val="center"/>
            <w:hideMark/>
          </w:tcPr>
          <w:p w14:paraId="2BD0489E" w14:textId="77777777" w:rsidR="0095430C"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95430C" w14:paraId="07C0D412" w14:textId="77777777">
        <w:trPr>
          <w:divId w:val="510997197"/>
          <w:tblCellSpacing w:w="15" w:type="dxa"/>
        </w:trPr>
        <w:tc>
          <w:tcPr>
            <w:tcW w:w="0" w:type="auto"/>
            <w:vAlign w:val="center"/>
            <w:hideMark/>
          </w:tcPr>
          <w:p w14:paraId="44AB84A3" w14:textId="77777777" w:rsidR="0095430C" w:rsidRDefault="0095430C">
            <w:pPr>
              <w:rPr>
                <w:rFonts w:eastAsia="Times New Roman"/>
                <w:lang w:val="en-US"/>
              </w:rPr>
            </w:pPr>
          </w:p>
        </w:tc>
        <w:tc>
          <w:tcPr>
            <w:tcW w:w="0" w:type="auto"/>
            <w:vAlign w:val="center"/>
            <w:hideMark/>
          </w:tcPr>
          <w:p w14:paraId="030C3E5B" w14:textId="77777777" w:rsidR="0095430C"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95430C" w14:paraId="68EA47AD" w14:textId="77777777">
        <w:trPr>
          <w:divId w:val="510997197"/>
          <w:tblCellSpacing w:w="15" w:type="dxa"/>
        </w:trPr>
        <w:tc>
          <w:tcPr>
            <w:tcW w:w="0" w:type="auto"/>
            <w:vAlign w:val="center"/>
            <w:hideMark/>
          </w:tcPr>
          <w:p w14:paraId="0B947410" w14:textId="77777777" w:rsidR="0095430C" w:rsidRDefault="0095430C">
            <w:pPr>
              <w:rPr>
                <w:rFonts w:eastAsia="Times New Roman"/>
                <w:lang w:val="en-US"/>
              </w:rPr>
            </w:pPr>
          </w:p>
        </w:tc>
        <w:tc>
          <w:tcPr>
            <w:tcW w:w="0" w:type="auto"/>
            <w:vAlign w:val="center"/>
            <w:hideMark/>
          </w:tcPr>
          <w:p w14:paraId="593532CA" w14:textId="77777777" w:rsidR="0095430C"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95430C" w14:paraId="2BB308D8" w14:textId="77777777">
        <w:trPr>
          <w:divId w:val="510997197"/>
          <w:tblCellSpacing w:w="15" w:type="dxa"/>
        </w:trPr>
        <w:tc>
          <w:tcPr>
            <w:tcW w:w="0" w:type="auto"/>
            <w:vAlign w:val="center"/>
            <w:hideMark/>
          </w:tcPr>
          <w:p w14:paraId="7ECC980D" w14:textId="77777777" w:rsidR="0095430C" w:rsidRDefault="0095430C">
            <w:pPr>
              <w:rPr>
                <w:rFonts w:eastAsia="Times New Roman"/>
                <w:lang w:val="en-US"/>
              </w:rPr>
            </w:pPr>
          </w:p>
        </w:tc>
        <w:tc>
          <w:tcPr>
            <w:tcW w:w="0" w:type="auto"/>
            <w:vAlign w:val="center"/>
            <w:hideMark/>
          </w:tcPr>
          <w:p w14:paraId="09F2339F" w14:textId="77777777" w:rsidR="0095430C"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95430C" w14:paraId="3E9C9C31" w14:textId="77777777">
        <w:trPr>
          <w:divId w:val="510997197"/>
          <w:tblCellSpacing w:w="15" w:type="dxa"/>
        </w:trPr>
        <w:tc>
          <w:tcPr>
            <w:tcW w:w="0" w:type="auto"/>
            <w:vAlign w:val="center"/>
            <w:hideMark/>
          </w:tcPr>
          <w:p w14:paraId="0E671526" w14:textId="77777777" w:rsidR="0095430C" w:rsidRDefault="0095430C">
            <w:pPr>
              <w:rPr>
                <w:rFonts w:eastAsia="Times New Roman"/>
                <w:lang w:val="en-US"/>
              </w:rPr>
            </w:pPr>
          </w:p>
        </w:tc>
        <w:tc>
          <w:tcPr>
            <w:tcW w:w="0" w:type="auto"/>
            <w:vAlign w:val="center"/>
            <w:hideMark/>
          </w:tcPr>
          <w:p w14:paraId="23A2FBA5" w14:textId="77777777" w:rsidR="0095430C"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95430C" w14:paraId="4FBBF115" w14:textId="77777777">
        <w:trPr>
          <w:divId w:val="510997197"/>
          <w:tblCellSpacing w:w="15" w:type="dxa"/>
        </w:trPr>
        <w:tc>
          <w:tcPr>
            <w:tcW w:w="0" w:type="auto"/>
            <w:vAlign w:val="center"/>
            <w:hideMark/>
          </w:tcPr>
          <w:p w14:paraId="1920E6EF" w14:textId="77777777" w:rsidR="0095430C" w:rsidRDefault="0095430C">
            <w:pPr>
              <w:rPr>
                <w:rFonts w:eastAsia="Times New Roman"/>
                <w:lang w:val="en-US"/>
              </w:rPr>
            </w:pPr>
          </w:p>
        </w:tc>
        <w:tc>
          <w:tcPr>
            <w:tcW w:w="0" w:type="auto"/>
            <w:vAlign w:val="center"/>
            <w:hideMark/>
          </w:tcPr>
          <w:p w14:paraId="1E481E37" w14:textId="6B75DF98" w:rsidR="0095430C" w:rsidRDefault="005B11EB" w:rsidP="00F04D22">
            <w:pPr>
              <w:rPr>
                <w:rFonts w:eastAsia="Times New Roman"/>
                <w:lang w:val="en-US"/>
              </w:rPr>
            </w:pPr>
            <w:r>
              <w:rPr>
                <w:rFonts w:eastAsia="Times New Roman"/>
                <w:b/>
                <w:bCs/>
                <w:lang w:val="en-US"/>
              </w:rPr>
              <w:t xml:space="preserve">Flubatine F^18^: </w:t>
            </w:r>
            <w:r>
              <w:rPr>
                <w:rFonts w:eastAsia="Times New Roman"/>
                <w:lang w:val="en-US"/>
              </w:rPr>
              <w:t xml:space="preserve">A nicotinic </w:t>
            </w:r>
            <w:ins w:id="469" w:author="Tom Oniki" w:date="2015-09-11T16:47:00Z">
              <w:r w:rsidR="00F04D22">
                <w:rPr>
                  <w:rFonts w:eastAsia="Times New Roman"/>
                  <w:lang w:val="en-US"/>
                </w:rPr>
                <w:t>α</w:t>
              </w:r>
            </w:ins>
            <w:del w:id="470" w:author="Tom Oniki" w:date="2015-09-11T16:47:00Z">
              <w:r w:rsidDel="00F04D22">
                <w:rPr>
                  <w:rFonts w:eastAsia="Times New Roman"/>
                  <w:lang w:val="en-US"/>
                </w:rPr>
                <w:delText>Î±</w:delText>
              </w:r>
            </w:del>
            <w:r>
              <w:rPr>
                <w:rFonts w:eastAsia="Times New Roman"/>
                <w:lang w:val="en-US"/>
              </w:rPr>
              <w:t>4</w:t>
            </w:r>
            <w:ins w:id="471" w:author="Tom Oniki" w:date="2015-09-11T16:47:00Z">
              <w:r w:rsidR="00F04D22">
                <w:rPr>
                  <w:rFonts w:eastAsia="Times New Roman"/>
                  <w:lang w:val="en-US"/>
                </w:rPr>
                <w:t>β</w:t>
              </w:r>
            </w:ins>
            <w:del w:id="472" w:author="Tom Oniki" w:date="2015-09-11T16:47:00Z">
              <w:r w:rsidDel="00F04D22">
                <w:rPr>
                  <w:rFonts w:eastAsia="Times New Roman"/>
                  <w:lang w:val="en-US"/>
                </w:rPr>
                <w:delText>Î²</w:delText>
              </w:r>
            </w:del>
            <w:r>
              <w:rPr>
                <w:rFonts w:eastAsia="Times New Roman"/>
                <w:lang w:val="en-US"/>
              </w:rPr>
              <w:t xml:space="preserve">2 receptor (nAChR) PET radiotracer </w:t>
            </w:r>
          </w:p>
        </w:tc>
      </w:tr>
      <w:tr w:rsidR="0095430C" w14:paraId="1E8DFE4F" w14:textId="77777777">
        <w:trPr>
          <w:divId w:val="510997197"/>
          <w:tblCellSpacing w:w="15" w:type="dxa"/>
        </w:trPr>
        <w:tc>
          <w:tcPr>
            <w:tcW w:w="0" w:type="auto"/>
            <w:vAlign w:val="center"/>
            <w:hideMark/>
          </w:tcPr>
          <w:p w14:paraId="781C88F1" w14:textId="77777777" w:rsidR="0095430C" w:rsidRDefault="0095430C">
            <w:pPr>
              <w:rPr>
                <w:rFonts w:eastAsia="Times New Roman"/>
                <w:lang w:val="en-US"/>
              </w:rPr>
            </w:pPr>
          </w:p>
        </w:tc>
        <w:tc>
          <w:tcPr>
            <w:tcW w:w="0" w:type="auto"/>
            <w:vAlign w:val="center"/>
            <w:hideMark/>
          </w:tcPr>
          <w:p w14:paraId="79BE8F57" w14:textId="77777777" w:rsidR="0095430C"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95430C" w14:paraId="1F4E9197" w14:textId="77777777">
        <w:trPr>
          <w:divId w:val="510997197"/>
          <w:tblCellSpacing w:w="15" w:type="dxa"/>
        </w:trPr>
        <w:tc>
          <w:tcPr>
            <w:tcW w:w="0" w:type="auto"/>
            <w:vAlign w:val="center"/>
            <w:hideMark/>
          </w:tcPr>
          <w:p w14:paraId="4861E05C" w14:textId="77777777" w:rsidR="0095430C" w:rsidRDefault="0095430C">
            <w:pPr>
              <w:rPr>
                <w:rFonts w:eastAsia="Times New Roman"/>
                <w:lang w:val="en-US"/>
              </w:rPr>
            </w:pPr>
          </w:p>
        </w:tc>
        <w:tc>
          <w:tcPr>
            <w:tcW w:w="0" w:type="auto"/>
            <w:vAlign w:val="center"/>
            <w:hideMark/>
          </w:tcPr>
          <w:p w14:paraId="6DE90415" w14:textId="77777777" w:rsidR="0095430C"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95430C" w14:paraId="24EF9859" w14:textId="77777777">
        <w:trPr>
          <w:divId w:val="510997197"/>
          <w:tblCellSpacing w:w="15" w:type="dxa"/>
        </w:trPr>
        <w:tc>
          <w:tcPr>
            <w:tcW w:w="0" w:type="auto"/>
            <w:vAlign w:val="center"/>
            <w:hideMark/>
          </w:tcPr>
          <w:p w14:paraId="2434205B" w14:textId="77777777" w:rsidR="0095430C" w:rsidRDefault="0095430C">
            <w:pPr>
              <w:rPr>
                <w:rFonts w:eastAsia="Times New Roman"/>
                <w:lang w:val="en-US"/>
              </w:rPr>
            </w:pPr>
          </w:p>
        </w:tc>
        <w:tc>
          <w:tcPr>
            <w:tcW w:w="0" w:type="auto"/>
            <w:vAlign w:val="center"/>
            <w:hideMark/>
          </w:tcPr>
          <w:p w14:paraId="7EC9F602" w14:textId="77777777" w:rsidR="0095430C"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95430C" w14:paraId="12E839DB" w14:textId="77777777">
        <w:trPr>
          <w:divId w:val="510997197"/>
          <w:tblCellSpacing w:w="15" w:type="dxa"/>
        </w:trPr>
        <w:tc>
          <w:tcPr>
            <w:tcW w:w="0" w:type="auto"/>
            <w:vAlign w:val="center"/>
            <w:hideMark/>
          </w:tcPr>
          <w:p w14:paraId="16B45E49" w14:textId="77777777" w:rsidR="0095430C" w:rsidRDefault="0095430C">
            <w:pPr>
              <w:rPr>
                <w:rFonts w:eastAsia="Times New Roman"/>
                <w:lang w:val="en-US"/>
              </w:rPr>
            </w:pPr>
          </w:p>
        </w:tc>
        <w:tc>
          <w:tcPr>
            <w:tcW w:w="0" w:type="auto"/>
            <w:vAlign w:val="center"/>
            <w:hideMark/>
          </w:tcPr>
          <w:p w14:paraId="2091C2BB" w14:textId="77777777" w:rsidR="0095430C"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95430C" w14:paraId="040E362B" w14:textId="77777777">
        <w:trPr>
          <w:divId w:val="510997197"/>
          <w:tblCellSpacing w:w="15" w:type="dxa"/>
        </w:trPr>
        <w:tc>
          <w:tcPr>
            <w:tcW w:w="0" w:type="auto"/>
            <w:vAlign w:val="center"/>
            <w:hideMark/>
          </w:tcPr>
          <w:p w14:paraId="720049B1" w14:textId="77777777" w:rsidR="0095430C" w:rsidRDefault="0095430C">
            <w:pPr>
              <w:rPr>
                <w:rFonts w:eastAsia="Times New Roman"/>
                <w:lang w:val="en-US"/>
              </w:rPr>
            </w:pPr>
          </w:p>
        </w:tc>
        <w:tc>
          <w:tcPr>
            <w:tcW w:w="0" w:type="auto"/>
            <w:vAlign w:val="center"/>
            <w:hideMark/>
          </w:tcPr>
          <w:p w14:paraId="101801EA" w14:textId="77777777" w:rsidR="0095430C"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95430C" w14:paraId="6C173AFC" w14:textId="77777777">
        <w:trPr>
          <w:divId w:val="510997197"/>
          <w:tblCellSpacing w:w="15" w:type="dxa"/>
        </w:trPr>
        <w:tc>
          <w:tcPr>
            <w:tcW w:w="0" w:type="auto"/>
            <w:vAlign w:val="center"/>
            <w:hideMark/>
          </w:tcPr>
          <w:p w14:paraId="3040C007" w14:textId="77777777" w:rsidR="0095430C" w:rsidRDefault="0095430C">
            <w:pPr>
              <w:rPr>
                <w:rFonts w:eastAsia="Times New Roman"/>
                <w:lang w:val="en-US"/>
              </w:rPr>
            </w:pPr>
          </w:p>
        </w:tc>
        <w:tc>
          <w:tcPr>
            <w:tcW w:w="0" w:type="auto"/>
            <w:vAlign w:val="center"/>
            <w:hideMark/>
          </w:tcPr>
          <w:p w14:paraId="3F138D0E" w14:textId="77777777" w:rsidR="0095430C"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95430C" w14:paraId="743717DA" w14:textId="77777777">
        <w:trPr>
          <w:divId w:val="510997197"/>
          <w:tblCellSpacing w:w="15" w:type="dxa"/>
        </w:trPr>
        <w:tc>
          <w:tcPr>
            <w:tcW w:w="0" w:type="auto"/>
            <w:vAlign w:val="center"/>
            <w:hideMark/>
          </w:tcPr>
          <w:p w14:paraId="523EBAC6" w14:textId="77777777" w:rsidR="0095430C" w:rsidRDefault="0095430C">
            <w:pPr>
              <w:rPr>
                <w:rFonts w:eastAsia="Times New Roman"/>
                <w:lang w:val="en-US"/>
              </w:rPr>
            </w:pPr>
          </w:p>
        </w:tc>
        <w:tc>
          <w:tcPr>
            <w:tcW w:w="0" w:type="auto"/>
            <w:vAlign w:val="center"/>
            <w:hideMark/>
          </w:tcPr>
          <w:p w14:paraId="4B90270E" w14:textId="77777777" w:rsidR="0095430C"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95430C" w14:paraId="65D678AD" w14:textId="77777777">
        <w:trPr>
          <w:divId w:val="510997197"/>
          <w:tblCellSpacing w:w="15" w:type="dxa"/>
        </w:trPr>
        <w:tc>
          <w:tcPr>
            <w:tcW w:w="0" w:type="auto"/>
            <w:vAlign w:val="center"/>
            <w:hideMark/>
          </w:tcPr>
          <w:p w14:paraId="009B0940" w14:textId="77777777" w:rsidR="0095430C" w:rsidRDefault="0095430C">
            <w:pPr>
              <w:rPr>
                <w:rFonts w:eastAsia="Times New Roman"/>
                <w:lang w:val="en-US"/>
              </w:rPr>
            </w:pPr>
          </w:p>
        </w:tc>
        <w:tc>
          <w:tcPr>
            <w:tcW w:w="0" w:type="auto"/>
            <w:vAlign w:val="center"/>
            <w:hideMark/>
          </w:tcPr>
          <w:p w14:paraId="56BE83E3" w14:textId="77777777" w:rsidR="0095430C"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95430C" w14:paraId="32CBD898" w14:textId="77777777">
        <w:trPr>
          <w:divId w:val="510997197"/>
          <w:tblCellSpacing w:w="15" w:type="dxa"/>
        </w:trPr>
        <w:tc>
          <w:tcPr>
            <w:tcW w:w="0" w:type="auto"/>
            <w:vAlign w:val="center"/>
            <w:hideMark/>
          </w:tcPr>
          <w:p w14:paraId="6FE068A6" w14:textId="77777777" w:rsidR="0095430C" w:rsidRDefault="0095430C">
            <w:pPr>
              <w:rPr>
                <w:rFonts w:eastAsia="Times New Roman"/>
                <w:lang w:val="en-US"/>
              </w:rPr>
            </w:pPr>
          </w:p>
        </w:tc>
        <w:tc>
          <w:tcPr>
            <w:tcW w:w="0" w:type="auto"/>
            <w:vAlign w:val="center"/>
            <w:hideMark/>
          </w:tcPr>
          <w:p w14:paraId="0F1BA66A" w14:textId="77777777" w:rsidR="0095430C"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95430C" w14:paraId="61A9F0B3" w14:textId="77777777">
        <w:trPr>
          <w:divId w:val="510997197"/>
          <w:tblCellSpacing w:w="15" w:type="dxa"/>
        </w:trPr>
        <w:tc>
          <w:tcPr>
            <w:tcW w:w="0" w:type="auto"/>
            <w:vAlign w:val="center"/>
            <w:hideMark/>
          </w:tcPr>
          <w:p w14:paraId="51411FE0" w14:textId="77777777" w:rsidR="0095430C" w:rsidRDefault="0095430C">
            <w:pPr>
              <w:rPr>
                <w:rFonts w:eastAsia="Times New Roman"/>
                <w:lang w:val="en-US"/>
              </w:rPr>
            </w:pPr>
          </w:p>
        </w:tc>
        <w:tc>
          <w:tcPr>
            <w:tcW w:w="0" w:type="auto"/>
            <w:vAlign w:val="center"/>
            <w:hideMark/>
          </w:tcPr>
          <w:p w14:paraId="4A70BA5A" w14:textId="77777777" w:rsidR="0095430C"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95430C" w14:paraId="7892F460" w14:textId="77777777">
        <w:trPr>
          <w:divId w:val="510997197"/>
          <w:tblCellSpacing w:w="15" w:type="dxa"/>
        </w:trPr>
        <w:tc>
          <w:tcPr>
            <w:tcW w:w="0" w:type="auto"/>
            <w:vAlign w:val="center"/>
            <w:hideMark/>
          </w:tcPr>
          <w:p w14:paraId="4F83F358" w14:textId="77777777" w:rsidR="0095430C" w:rsidRDefault="0095430C">
            <w:pPr>
              <w:rPr>
                <w:rFonts w:eastAsia="Times New Roman"/>
                <w:lang w:val="en-US"/>
              </w:rPr>
            </w:pPr>
          </w:p>
        </w:tc>
        <w:tc>
          <w:tcPr>
            <w:tcW w:w="0" w:type="auto"/>
            <w:vAlign w:val="center"/>
            <w:hideMark/>
          </w:tcPr>
          <w:p w14:paraId="141B5B87" w14:textId="77777777" w:rsidR="0095430C"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95430C" w14:paraId="255CDE76" w14:textId="77777777">
        <w:trPr>
          <w:divId w:val="510997197"/>
          <w:tblCellSpacing w:w="15" w:type="dxa"/>
        </w:trPr>
        <w:tc>
          <w:tcPr>
            <w:tcW w:w="0" w:type="auto"/>
            <w:vAlign w:val="center"/>
            <w:hideMark/>
          </w:tcPr>
          <w:p w14:paraId="38B5F8C4" w14:textId="77777777" w:rsidR="0095430C" w:rsidRDefault="0095430C">
            <w:pPr>
              <w:rPr>
                <w:rFonts w:eastAsia="Times New Roman"/>
                <w:lang w:val="en-US"/>
              </w:rPr>
            </w:pPr>
          </w:p>
        </w:tc>
        <w:tc>
          <w:tcPr>
            <w:tcW w:w="0" w:type="auto"/>
            <w:vAlign w:val="center"/>
            <w:hideMark/>
          </w:tcPr>
          <w:p w14:paraId="381554A4" w14:textId="77777777" w:rsidR="0095430C"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95430C" w14:paraId="6A5F4763" w14:textId="77777777">
        <w:trPr>
          <w:divId w:val="510997197"/>
          <w:tblCellSpacing w:w="15" w:type="dxa"/>
        </w:trPr>
        <w:tc>
          <w:tcPr>
            <w:tcW w:w="0" w:type="auto"/>
            <w:vAlign w:val="center"/>
            <w:hideMark/>
          </w:tcPr>
          <w:p w14:paraId="76CF2842" w14:textId="77777777" w:rsidR="0095430C" w:rsidRDefault="0095430C">
            <w:pPr>
              <w:rPr>
                <w:rFonts w:eastAsia="Times New Roman"/>
                <w:lang w:val="en-US"/>
              </w:rPr>
            </w:pPr>
          </w:p>
        </w:tc>
        <w:tc>
          <w:tcPr>
            <w:tcW w:w="0" w:type="auto"/>
            <w:vAlign w:val="center"/>
            <w:hideMark/>
          </w:tcPr>
          <w:p w14:paraId="0448728D" w14:textId="77777777" w:rsidR="0095430C"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95430C" w14:paraId="6322A49E" w14:textId="77777777">
        <w:trPr>
          <w:divId w:val="510997197"/>
          <w:tblCellSpacing w:w="15" w:type="dxa"/>
        </w:trPr>
        <w:tc>
          <w:tcPr>
            <w:tcW w:w="0" w:type="auto"/>
            <w:vAlign w:val="center"/>
            <w:hideMark/>
          </w:tcPr>
          <w:p w14:paraId="64429BB2" w14:textId="77777777" w:rsidR="0095430C" w:rsidRDefault="0095430C">
            <w:pPr>
              <w:rPr>
                <w:rFonts w:eastAsia="Times New Roman"/>
                <w:lang w:val="en-US"/>
              </w:rPr>
            </w:pPr>
          </w:p>
        </w:tc>
        <w:tc>
          <w:tcPr>
            <w:tcW w:w="0" w:type="auto"/>
            <w:vAlign w:val="center"/>
            <w:hideMark/>
          </w:tcPr>
          <w:p w14:paraId="6A5BE9BB" w14:textId="77777777" w:rsidR="0095430C"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95430C" w14:paraId="6E77A9A4" w14:textId="77777777">
        <w:trPr>
          <w:divId w:val="510997197"/>
          <w:tblCellSpacing w:w="15" w:type="dxa"/>
        </w:trPr>
        <w:tc>
          <w:tcPr>
            <w:tcW w:w="0" w:type="auto"/>
            <w:vAlign w:val="center"/>
            <w:hideMark/>
          </w:tcPr>
          <w:p w14:paraId="43121AA3" w14:textId="77777777" w:rsidR="0095430C" w:rsidRDefault="0095430C">
            <w:pPr>
              <w:rPr>
                <w:rFonts w:eastAsia="Times New Roman"/>
                <w:lang w:val="en-US"/>
              </w:rPr>
            </w:pPr>
          </w:p>
        </w:tc>
        <w:tc>
          <w:tcPr>
            <w:tcW w:w="0" w:type="auto"/>
            <w:vAlign w:val="center"/>
            <w:hideMark/>
          </w:tcPr>
          <w:p w14:paraId="2894C5DE" w14:textId="77777777" w:rsidR="0095430C"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95430C" w14:paraId="7E63E14C" w14:textId="77777777">
        <w:trPr>
          <w:divId w:val="510997197"/>
          <w:tblCellSpacing w:w="15" w:type="dxa"/>
        </w:trPr>
        <w:tc>
          <w:tcPr>
            <w:tcW w:w="0" w:type="auto"/>
            <w:vAlign w:val="center"/>
            <w:hideMark/>
          </w:tcPr>
          <w:p w14:paraId="7FB3EA2A" w14:textId="77777777" w:rsidR="0095430C" w:rsidRDefault="0095430C">
            <w:pPr>
              <w:rPr>
                <w:rFonts w:eastAsia="Times New Roman"/>
                <w:lang w:val="en-US"/>
              </w:rPr>
            </w:pPr>
          </w:p>
        </w:tc>
        <w:tc>
          <w:tcPr>
            <w:tcW w:w="0" w:type="auto"/>
            <w:vAlign w:val="center"/>
            <w:hideMark/>
          </w:tcPr>
          <w:p w14:paraId="342B5B8C" w14:textId="77777777" w:rsidR="0095430C"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95430C" w14:paraId="7F093F58" w14:textId="77777777">
        <w:trPr>
          <w:divId w:val="510997197"/>
          <w:tblCellSpacing w:w="15" w:type="dxa"/>
        </w:trPr>
        <w:tc>
          <w:tcPr>
            <w:tcW w:w="0" w:type="auto"/>
            <w:vAlign w:val="center"/>
            <w:hideMark/>
          </w:tcPr>
          <w:p w14:paraId="58C71FD6" w14:textId="77777777" w:rsidR="0095430C" w:rsidRDefault="0095430C">
            <w:pPr>
              <w:rPr>
                <w:rFonts w:eastAsia="Times New Roman"/>
                <w:lang w:val="en-US"/>
              </w:rPr>
            </w:pPr>
          </w:p>
        </w:tc>
        <w:tc>
          <w:tcPr>
            <w:tcW w:w="0" w:type="auto"/>
            <w:vAlign w:val="center"/>
            <w:hideMark/>
          </w:tcPr>
          <w:p w14:paraId="6A1D3F10" w14:textId="77777777" w:rsidR="0095430C"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95430C" w14:paraId="47413E64" w14:textId="77777777">
        <w:trPr>
          <w:divId w:val="510997197"/>
          <w:tblCellSpacing w:w="15" w:type="dxa"/>
        </w:trPr>
        <w:tc>
          <w:tcPr>
            <w:tcW w:w="0" w:type="auto"/>
            <w:vAlign w:val="center"/>
            <w:hideMark/>
          </w:tcPr>
          <w:p w14:paraId="20D020CF" w14:textId="77777777" w:rsidR="0095430C" w:rsidRDefault="0095430C">
            <w:pPr>
              <w:rPr>
                <w:rFonts w:eastAsia="Times New Roman"/>
                <w:lang w:val="en-US"/>
              </w:rPr>
            </w:pPr>
          </w:p>
        </w:tc>
        <w:tc>
          <w:tcPr>
            <w:tcW w:w="0" w:type="auto"/>
            <w:vAlign w:val="center"/>
            <w:hideMark/>
          </w:tcPr>
          <w:p w14:paraId="6B877931" w14:textId="77777777" w:rsidR="0095430C"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95430C" w14:paraId="3F4E6D15" w14:textId="77777777">
        <w:trPr>
          <w:divId w:val="510997197"/>
          <w:tblCellSpacing w:w="15" w:type="dxa"/>
        </w:trPr>
        <w:tc>
          <w:tcPr>
            <w:tcW w:w="0" w:type="auto"/>
            <w:vAlign w:val="center"/>
            <w:hideMark/>
          </w:tcPr>
          <w:p w14:paraId="2D036A41" w14:textId="77777777" w:rsidR="0095430C" w:rsidRDefault="0095430C">
            <w:pPr>
              <w:rPr>
                <w:rFonts w:eastAsia="Times New Roman"/>
                <w:lang w:val="en-US"/>
              </w:rPr>
            </w:pPr>
          </w:p>
        </w:tc>
        <w:tc>
          <w:tcPr>
            <w:tcW w:w="0" w:type="auto"/>
            <w:vAlign w:val="center"/>
            <w:hideMark/>
          </w:tcPr>
          <w:p w14:paraId="771016FA" w14:textId="77777777" w:rsidR="0095430C"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95430C" w14:paraId="2AC1691E" w14:textId="77777777">
        <w:trPr>
          <w:divId w:val="510997197"/>
          <w:tblCellSpacing w:w="15" w:type="dxa"/>
        </w:trPr>
        <w:tc>
          <w:tcPr>
            <w:tcW w:w="0" w:type="auto"/>
            <w:vAlign w:val="center"/>
            <w:hideMark/>
          </w:tcPr>
          <w:p w14:paraId="3EBB86A3" w14:textId="77777777" w:rsidR="0095430C" w:rsidRDefault="0095430C">
            <w:pPr>
              <w:rPr>
                <w:rFonts w:eastAsia="Times New Roman"/>
                <w:lang w:val="en-US"/>
              </w:rPr>
            </w:pPr>
          </w:p>
        </w:tc>
        <w:tc>
          <w:tcPr>
            <w:tcW w:w="0" w:type="auto"/>
            <w:vAlign w:val="center"/>
            <w:hideMark/>
          </w:tcPr>
          <w:p w14:paraId="3B28E40C" w14:textId="77777777" w:rsidR="0095430C"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95430C" w14:paraId="7F7E085D" w14:textId="77777777">
        <w:trPr>
          <w:divId w:val="510997197"/>
          <w:tblCellSpacing w:w="15" w:type="dxa"/>
        </w:trPr>
        <w:tc>
          <w:tcPr>
            <w:tcW w:w="0" w:type="auto"/>
            <w:vAlign w:val="center"/>
            <w:hideMark/>
          </w:tcPr>
          <w:p w14:paraId="58EA65AF" w14:textId="77777777" w:rsidR="0095430C" w:rsidRDefault="0095430C">
            <w:pPr>
              <w:rPr>
                <w:rFonts w:eastAsia="Times New Roman"/>
                <w:lang w:val="en-US"/>
              </w:rPr>
            </w:pPr>
          </w:p>
        </w:tc>
        <w:tc>
          <w:tcPr>
            <w:tcW w:w="0" w:type="auto"/>
            <w:vAlign w:val="center"/>
            <w:hideMark/>
          </w:tcPr>
          <w:p w14:paraId="334BD6D9" w14:textId="77777777" w:rsidR="0095430C"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95430C" w14:paraId="0E0823E2" w14:textId="77777777">
        <w:trPr>
          <w:divId w:val="510997197"/>
          <w:tblCellSpacing w:w="15" w:type="dxa"/>
        </w:trPr>
        <w:tc>
          <w:tcPr>
            <w:tcW w:w="0" w:type="auto"/>
            <w:vAlign w:val="center"/>
            <w:hideMark/>
          </w:tcPr>
          <w:p w14:paraId="2113C735" w14:textId="77777777" w:rsidR="0095430C" w:rsidRDefault="0095430C">
            <w:pPr>
              <w:rPr>
                <w:rFonts w:eastAsia="Times New Roman"/>
                <w:lang w:val="en-US"/>
              </w:rPr>
            </w:pPr>
          </w:p>
        </w:tc>
        <w:tc>
          <w:tcPr>
            <w:tcW w:w="0" w:type="auto"/>
            <w:vAlign w:val="center"/>
            <w:hideMark/>
          </w:tcPr>
          <w:p w14:paraId="0ECDF3A1" w14:textId="77777777" w:rsidR="0095430C"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95430C" w14:paraId="4775028E" w14:textId="77777777">
        <w:trPr>
          <w:divId w:val="510997197"/>
          <w:tblCellSpacing w:w="15" w:type="dxa"/>
        </w:trPr>
        <w:tc>
          <w:tcPr>
            <w:tcW w:w="0" w:type="auto"/>
            <w:vAlign w:val="center"/>
            <w:hideMark/>
          </w:tcPr>
          <w:p w14:paraId="69555803" w14:textId="77777777" w:rsidR="0095430C" w:rsidRDefault="0095430C">
            <w:pPr>
              <w:rPr>
                <w:rFonts w:eastAsia="Times New Roman"/>
                <w:lang w:val="en-US"/>
              </w:rPr>
            </w:pPr>
          </w:p>
        </w:tc>
        <w:tc>
          <w:tcPr>
            <w:tcW w:w="0" w:type="auto"/>
            <w:vAlign w:val="center"/>
            <w:hideMark/>
          </w:tcPr>
          <w:p w14:paraId="0A1E4CCD" w14:textId="77777777" w:rsidR="0095430C"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95430C" w14:paraId="2D7EACD3" w14:textId="77777777">
        <w:trPr>
          <w:divId w:val="510997197"/>
          <w:tblCellSpacing w:w="15" w:type="dxa"/>
        </w:trPr>
        <w:tc>
          <w:tcPr>
            <w:tcW w:w="0" w:type="auto"/>
            <w:vAlign w:val="center"/>
            <w:hideMark/>
          </w:tcPr>
          <w:p w14:paraId="6EEFD042" w14:textId="77777777" w:rsidR="0095430C" w:rsidRDefault="0095430C">
            <w:pPr>
              <w:rPr>
                <w:rFonts w:eastAsia="Times New Roman"/>
                <w:lang w:val="en-US"/>
              </w:rPr>
            </w:pPr>
          </w:p>
        </w:tc>
        <w:tc>
          <w:tcPr>
            <w:tcW w:w="0" w:type="auto"/>
            <w:vAlign w:val="center"/>
            <w:hideMark/>
          </w:tcPr>
          <w:p w14:paraId="0115698B" w14:textId="77777777" w:rsidR="0095430C"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95430C" w14:paraId="6924C051" w14:textId="77777777">
        <w:trPr>
          <w:divId w:val="510997197"/>
          <w:tblCellSpacing w:w="15" w:type="dxa"/>
        </w:trPr>
        <w:tc>
          <w:tcPr>
            <w:tcW w:w="0" w:type="auto"/>
            <w:vAlign w:val="center"/>
            <w:hideMark/>
          </w:tcPr>
          <w:p w14:paraId="6FB8DE63" w14:textId="77777777" w:rsidR="0095430C" w:rsidRDefault="0095430C">
            <w:pPr>
              <w:rPr>
                <w:rFonts w:eastAsia="Times New Roman"/>
                <w:lang w:val="en-US"/>
              </w:rPr>
            </w:pPr>
          </w:p>
        </w:tc>
        <w:tc>
          <w:tcPr>
            <w:tcW w:w="0" w:type="auto"/>
            <w:vAlign w:val="center"/>
            <w:hideMark/>
          </w:tcPr>
          <w:p w14:paraId="2238691A" w14:textId="77777777" w:rsidR="0095430C"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95430C" w14:paraId="1B5357B3" w14:textId="77777777">
        <w:trPr>
          <w:divId w:val="510997197"/>
          <w:tblCellSpacing w:w="15" w:type="dxa"/>
        </w:trPr>
        <w:tc>
          <w:tcPr>
            <w:tcW w:w="0" w:type="auto"/>
            <w:vAlign w:val="center"/>
            <w:hideMark/>
          </w:tcPr>
          <w:p w14:paraId="41F2D445" w14:textId="77777777" w:rsidR="0095430C" w:rsidRDefault="0095430C">
            <w:pPr>
              <w:rPr>
                <w:rFonts w:eastAsia="Times New Roman"/>
                <w:lang w:val="en-US"/>
              </w:rPr>
            </w:pPr>
          </w:p>
        </w:tc>
        <w:tc>
          <w:tcPr>
            <w:tcW w:w="0" w:type="auto"/>
            <w:vAlign w:val="center"/>
            <w:hideMark/>
          </w:tcPr>
          <w:p w14:paraId="1BC623AD" w14:textId="77777777" w:rsidR="0095430C"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95430C" w14:paraId="68ED593C" w14:textId="77777777">
        <w:trPr>
          <w:divId w:val="510997197"/>
          <w:tblCellSpacing w:w="15" w:type="dxa"/>
        </w:trPr>
        <w:tc>
          <w:tcPr>
            <w:tcW w:w="0" w:type="auto"/>
            <w:vAlign w:val="center"/>
            <w:hideMark/>
          </w:tcPr>
          <w:p w14:paraId="67583C2D" w14:textId="77777777" w:rsidR="0095430C" w:rsidRDefault="0095430C">
            <w:pPr>
              <w:rPr>
                <w:rFonts w:eastAsia="Times New Roman"/>
                <w:lang w:val="en-US"/>
              </w:rPr>
            </w:pPr>
          </w:p>
        </w:tc>
        <w:tc>
          <w:tcPr>
            <w:tcW w:w="0" w:type="auto"/>
            <w:vAlign w:val="center"/>
            <w:hideMark/>
          </w:tcPr>
          <w:p w14:paraId="3F09757F" w14:textId="77777777" w:rsidR="0095430C"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95430C" w14:paraId="7770C032" w14:textId="77777777">
        <w:trPr>
          <w:divId w:val="510997197"/>
          <w:tblCellSpacing w:w="15" w:type="dxa"/>
        </w:trPr>
        <w:tc>
          <w:tcPr>
            <w:tcW w:w="0" w:type="auto"/>
            <w:vAlign w:val="center"/>
            <w:hideMark/>
          </w:tcPr>
          <w:p w14:paraId="7485334D" w14:textId="77777777" w:rsidR="0095430C" w:rsidRDefault="0095430C">
            <w:pPr>
              <w:rPr>
                <w:rFonts w:eastAsia="Times New Roman"/>
                <w:lang w:val="en-US"/>
              </w:rPr>
            </w:pPr>
          </w:p>
        </w:tc>
        <w:tc>
          <w:tcPr>
            <w:tcW w:w="0" w:type="auto"/>
            <w:vAlign w:val="center"/>
            <w:hideMark/>
          </w:tcPr>
          <w:p w14:paraId="350E0F61" w14:textId="77777777" w:rsidR="0095430C"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95430C" w14:paraId="72174E86" w14:textId="77777777">
        <w:trPr>
          <w:divId w:val="510997197"/>
          <w:tblCellSpacing w:w="15" w:type="dxa"/>
        </w:trPr>
        <w:tc>
          <w:tcPr>
            <w:tcW w:w="0" w:type="auto"/>
            <w:vAlign w:val="center"/>
            <w:hideMark/>
          </w:tcPr>
          <w:p w14:paraId="3B8A34B4" w14:textId="77777777" w:rsidR="0095430C" w:rsidRDefault="0095430C">
            <w:pPr>
              <w:rPr>
                <w:rFonts w:eastAsia="Times New Roman"/>
                <w:lang w:val="en-US"/>
              </w:rPr>
            </w:pPr>
          </w:p>
        </w:tc>
        <w:tc>
          <w:tcPr>
            <w:tcW w:w="0" w:type="auto"/>
            <w:vAlign w:val="center"/>
            <w:hideMark/>
          </w:tcPr>
          <w:p w14:paraId="40149EA7" w14:textId="77777777" w:rsidR="0095430C"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95430C" w14:paraId="55C591B5" w14:textId="77777777">
        <w:trPr>
          <w:divId w:val="510997197"/>
          <w:tblCellSpacing w:w="15" w:type="dxa"/>
        </w:trPr>
        <w:tc>
          <w:tcPr>
            <w:tcW w:w="0" w:type="auto"/>
            <w:vAlign w:val="center"/>
            <w:hideMark/>
          </w:tcPr>
          <w:p w14:paraId="032C4D11" w14:textId="77777777" w:rsidR="0095430C" w:rsidRDefault="0095430C">
            <w:pPr>
              <w:rPr>
                <w:rFonts w:eastAsia="Times New Roman"/>
                <w:lang w:val="en-US"/>
              </w:rPr>
            </w:pPr>
          </w:p>
        </w:tc>
        <w:tc>
          <w:tcPr>
            <w:tcW w:w="0" w:type="auto"/>
            <w:vAlign w:val="center"/>
            <w:hideMark/>
          </w:tcPr>
          <w:p w14:paraId="55952552" w14:textId="77777777" w:rsidR="0095430C"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95430C" w14:paraId="29AAAF46" w14:textId="77777777">
        <w:trPr>
          <w:divId w:val="510997197"/>
          <w:tblCellSpacing w:w="15" w:type="dxa"/>
        </w:trPr>
        <w:tc>
          <w:tcPr>
            <w:tcW w:w="0" w:type="auto"/>
            <w:vAlign w:val="center"/>
            <w:hideMark/>
          </w:tcPr>
          <w:p w14:paraId="1773B236" w14:textId="77777777" w:rsidR="0095430C" w:rsidRDefault="0095430C">
            <w:pPr>
              <w:rPr>
                <w:rFonts w:eastAsia="Times New Roman"/>
                <w:lang w:val="en-US"/>
              </w:rPr>
            </w:pPr>
          </w:p>
        </w:tc>
        <w:tc>
          <w:tcPr>
            <w:tcW w:w="0" w:type="auto"/>
            <w:vAlign w:val="center"/>
            <w:hideMark/>
          </w:tcPr>
          <w:p w14:paraId="4C8872D8" w14:textId="77777777" w:rsidR="0095430C"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95430C" w14:paraId="2AFF5239" w14:textId="77777777">
        <w:trPr>
          <w:divId w:val="510997197"/>
          <w:tblCellSpacing w:w="15" w:type="dxa"/>
        </w:trPr>
        <w:tc>
          <w:tcPr>
            <w:tcW w:w="0" w:type="auto"/>
            <w:vAlign w:val="center"/>
            <w:hideMark/>
          </w:tcPr>
          <w:p w14:paraId="1412CC00" w14:textId="77777777" w:rsidR="0095430C" w:rsidRDefault="0095430C">
            <w:pPr>
              <w:rPr>
                <w:rFonts w:eastAsia="Times New Roman"/>
                <w:lang w:val="en-US"/>
              </w:rPr>
            </w:pPr>
          </w:p>
        </w:tc>
        <w:tc>
          <w:tcPr>
            <w:tcW w:w="0" w:type="auto"/>
            <w:vAlign w:val="center"/>
            <w:hideMark/>
          </w:tcPr>
          <w:p w14:paraId="3028DEFD" w14:textId="77777777" w:rsidR="0095430C"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95430C" w14:paraId="556DECAE" w14:textId="77777777">
        <w:trPr>
          <w:divId w:val="510997197"/>
          <w:tblCellSpacing w:w="15" w:type="dxa"/>
        </w:trPr>
        <w:tc>
          <w:tcPr>
            <w:tcW w:w="0" w:type="auto"/>
            <w:vAlign w:val="center"/>
            <w:hideMark/>
          </w:tcPr>
          <w:p w14:paraId="20022508" w14:textId="77777777" w:rsidR="0095430C" w:rsidRDefault="0095430C">
            <w:pPr>
              <w:rPr>
                <w:rFonts w:eastAsia="Times New Roman"/>
                <w:lang w:val="en-US"/>
              </w:rPr>
            </w:pPr>
          </w:p>
        </w:tc>
        <w:tc>
          <w:tcPr>
            <w:tcW w:w="0" w:type="auto"/>
            <w:vAlign w:val="center"/>
            <w:hideMark/>
          </w:tcPr>
          <w:p w14:paraId="0D5372F6" w14:textId="77777777" w:rsidR="0095430C"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95430C" w14:paraId="5DFCAB7F" w14:textId="77777777">
        <w:trPr>
          <w:divId w:val="510997197"/>
          <w:tblCellSpacing w:w="15" w:type="dxa"/>
        </w:trPr>
        <w:tc>
          <w:tcPr>
            <w:tcW w:w="0" w:type="auto"/>
            <w:vAlign w:val="center"/>
            <w:hideMark/>
          </w:tcPr>
          <w:p w14:paraId="751DBA95" w14:textId="77777777" w:rsidR="0095430C" w:rsidRDefault="0095430C">
            <w:pPr>
              <w:rPr>
                <w:rFonts w:eastAsia="Times New Roman"/>
                <w:lang w:val="en-US"/>
              </w:rPr>
            </w:pPr>
          </w:p>
        </w:tc>
        <w:tc>
          <w:tcPr>
            <w:tcW w:w="0" w:type="auto"/>
            <w:vAlign w:val="center"/>
            <w:hideMark/>
          </w:tcPr>
          <w:p w14:paraId="108BCB23" w14:textId="77777777" w:rsidR="0095430C"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95430C" w14:paraId="73462A25" w14:textId="77777777">
        <w:trPr>
          <w:divId w:val="510997197"/>
          <w:tblCellSpacing w:w="15" w:type="dxa"/>
        </w:trPr>
        <w:tc>
          <w:tcPr>
            <w:tcW w:w="0" w:type="auto"/>
            <w:vAlign w:val="center"/>
            <w:hideMark/>
          </w:tcPr>
          <w:p w14:paraId="414C004D" w14:textId="77777777" w:rsidR="0095430C" w:rsidRDefault="0095430C">
            <w:pPr>
              <w:rPr>
                <w:rFonts w:eastAsia="Times New Roman"/>
                <w:lang w:val="en-US"/>
              </w:rPr>
            </w:pPr>
          </w:p>
        </w:tc>
        <w:tc>
          <w:tcPr>
            <w:tcW w:w="0" w:type="auto"/>
            <w:vAlign w:val="center"/>
            <w:hideMark/>
          </w:tcPr>
          <w:p w14:paraId="1BB469A9" w14:textId="77777777" w:rsidR="0095430C"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95430C" w14:paraId="39C6FA2A" w14:textId="77777777">
        <w:trPr>
          <w:divId w:val="510997197"/>
          <w:tblCellSpacing w:w="15" w:type="dxa"/>
        </w:trPr>
        <w:tc>
          <w:tcPr>
            <w:tcW w:w="0" w:type="auto"/>
            <w:vAlign w:val="center"/>
            <w:hideMark/>
          </w:tcPr>
          <w:p w14:paraId="65CBBEA8" w14:textId="77777777" w:rsidR="0095430C" w:rsidRDefault="0095430C">
            <w:pPr>
              <w:rPr>
                <w:rFonts w:eastAsia="Times New Roman"/>
                <w:lang w:val="en-US"/>
              </w:rPr>
            </w:pPr>
          </w:p>
        </w:tc>
        <w:tc>
          <w:tcPr>
            <w:tcW w:w="0" w:type="auto"/>
            <w:vAlign w:val="center"/>
            <w:hideMark/>
          </w:tcPr>
          <w:p w14:paraId="545E1E8D" w14:textId="77777777" w:rsidR="0095430C"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95430C" w14:paraId="67F114D6" w14:textId="77777777">
        <w:trPr>
          <w:divId w:val="510997197"/>
          <w:tblCellSpacing w:w="15" w:type="dxa"/>
        </w:trPr>
        <w:tc>
          <w:tcPr>
            <w:tcW w:w="0" w:type="auto"/>
            <w:vAlign w:val="center"/>
            <w:hideMark/>
          </w:tcPr>
          <w:p w14:paraId="2177E92A" w14:textId="77777777" w:rsidR="0095430C" w:rsidRDefault="0095430C">
            <w:pPr>
              <w:rPr>
                <w:rFonts w:eastAsia="Times New Roman"/>
                <w:lang w:val="en-US"/>
              </w:rPr>
            </w:pPr>
          </w:p>
        </w:tc>
        <w:tc>
          <w:tcPr>
            <w:tcW w:w="0" w:type="auto"/>
            <w:vAlign w:val="center"/>
            <w:hideMark/>
          </w:tcPr>
          <w:p w14:paraId="1038A3D0" w14:textId="77777777" w:rsidR="0095430C"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95430C" w14:paraId="2493768E" w14:textId="77777777">
        <w:trPr>
          <w:divId w:val="510997197"/>
          <w:tblCellSpacing w:w="15" w:type="dxa"/>
        </w:trPr>
        <w:tc>
          <w:tcPr>
            <w:tcW w:w="0" w:type="auto"/>
            <w:vAlign w:val="center"/>
            <w:hideMark/>
          </w:tcPr>
          <w:p w14:paraId="26B95160" w14:textId="77777777" w:rsidR="0095430C" w:rsidRDefault="0095430C">
            <w:pPr>
              <w:rPr>
                <w:rFonts w:eastAsia="Times New Roman"/>
                <w:lang w:val="en-US"/>
              </w:rPr>
            </w:pPr>
          </w:p>
        </w:tc>
        <w:tc>
          <w:tcPr>
            <w:tcW w:w="0" w:type="auto"/>
            <w:vAlign w:val="center"/>
            <w:hideMark/>
          </w:tcPr>
          <w:p w14:paraId="2E739E7A" w14:textId="77777777" w:rsidR="0095430C"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95430C" w14:paraId="6E2C4CC0" w14:textId="77777777">
        <w:trPr>
          <w:divId w:val="510997197"/>
          <w:tblCellSpacing w:w="15" w:type="dxa"/>
        </w:trPr>
        <w:tc>
          <w:tcPr>
            <w:tcW w:w="0" w:type="auto"/>
            <w:vAlign w:val="center"/>
            <w:hideMark/>
          </w:tcPr>
          <w:p w14:paraId="4837DCF5" w14:textId="77777777" w:rsidR="0095430C" w:rsidRDefault="0095430C">
            <w:pPr>
              <w:rPr>
                <w:rFonts w:eastAsia="Times New Roman"/>
                <w:lang w:val="en-US"/>
              </w:rPr>
            </w:pPr>
          </w:p>
        </w:tc>
        <w:tc>
          <w:tcPr>
            <w:tcW w:w="0" w:type="auto"/>
            <w:vAlign w:val="center"/>
            <w:hideMark/>
          </w:tcPr>
          <w:p w14:paraId="222485C3" w14:textId="77777777" w:rsidR="0095430C"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95430C" w14:paraId="0A1D3FF5" w14:textId="77777777">
        <w:trPr>
          <w:divId w:val="510997197"/>
          <w:tblCellSpacing w:w="15" w:type="dxa"/>
        </w:trPr>
        <w:tc>
          <w:tcPr>
            <w:tcW w:w="0" w:type="auto"/>
            <w:vAlign w:val="center"/>
            <w:hideMark/>
          </w:tcPr>
          <w:p w14:paraId="34894375" w14:textId="77777777" w:rsidR="0095430C" w:rsidRDefault="0095430C">
            <w:pPr>
              <w:rPr>
                <w:rFonts w:eastAsia="Times New Roman"/>
                <w:lang w:val="en-US"/>
              </w:rPr>
            </w:pPr>
          </w:p>
        </w:tc>
        <w:tc>
          <w:tcPr>
            <w:tcW w:w="0" w:type="auto"/>
            <w:vAlign w:val="center"/>
            <w:hideMark/>
          </w:tcPr>
          <w:p w14:paraId="10EDB3F4" w14:textId="77777777" w:rsidR="0095430C"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95430C" w14:paraId="51BE74F9" w14:textId="77777777">
        <w:trPr>
          <w:divId w:val="510997197"/>
          <w:tblCellSpacing w:w="15" w:type="dxa"/>
        </w:trPr>
        <w:tc>
          <w:tcPr>
            <w:tcW w:w="0" w:type="auto"/>
            <w:vAlign w:val="center"/>
            <w:hideMark/>
          </w:tcPr>
          <w:p w14:paraId="1F2B42D8" w14:textId="77777777" w:rsidR="0095430C" w:rsidRDefault="0095430C">
            <w:pPr>
              <w:rPr>
                <w:rFonts w:eastAsia="Times New Roman"/>
                <w:lang w:val="en-US"/>
              </w:rPr>
            </w:pPr>
          </w:p>
        </w:tc>
        <w:tc>
          <w:tcPr>
            <w:tcW w:w="0" w:type="auto"/>
            <w:vAlign w:val="center"/>
            <w:hideMark/>
          </w:tcPr>
          <w:p w14:paraId="59B00BB8" w14:textId="77777777" w:rsidR="0095430C"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95430C" w14:paraId="4139E729" w14:textId="77777777">
        <w:trPr>
          <w:divId w:val="510997197"/>
          <w:tblCellSpacing w:w="15" w:type="dxa"/>
        </w:trPr>
        <w:tc>
          <w:tcPr>
            <w:tcW w:w="0" w:type="auto"/>
            <w:vAlign w:val="center"/>
            <w:hideMark/>
          </w:tcPr>
          <w:p w14:paraId="129A5A36" w14:textId="77777777" w:rsidR="0095430C" w:rsidRDefault="0095430C">
            <w:pPr>
              <w:rPr>
                <w:rFonts w:eastAsia="Times New Roman"/>
                <w:lang w:val="en-US"/>
              </w:rPr>
            </w:pPr>
          </w:p>
        </w:tc>
        <w:tc>
          <w:tcPr>
            <w:tcW w:w="0" w:type="auto"/>
            <w:vAlign w:val="center"/>
            <w:hideMark/>
          </w:tcPr>
          <w:p w14:paraId="468396B8" w14:textId="77777777" w:rsidR="0095430C"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95430C" w14:paraId="62E1CF7C" w14:textId="77777777">
        <w:trPr>
          <w:divId w:val="510997197"/>
          <w:tblCellSpacing w:w="15" w:type="dxa"/>
        </w:trPr>
        <w:tc>
          <w:tcPr>
            <w:tcW w:w="0" w:type="auto"/>
            <w:vAlign w:val="center"/>
            <w:hideMark/>
          </w:tcPr>
          <w:p w14:paraId="6565F353" w14:textId="77777777" w:rsidR="0095430C" w:rsidRDefault="0095430C">
            <w:pPr>
              <w:rPr>
                <w:rFonts w:eastAsia="Times New Roman"/>
                <w:lang w:val="en-US"/>
              </w:rPr>
            </w:pPr>
          </w:p>
        </w:tc>
        <w:tc>
          <w:tcPr>
            <w:tcW w:w="0" w:type="auto"/>
            <w:vAlign w:val="center"/>
            <w:hideMark/>
          </w:tcPr>
          <w:p w14:paraId="1334926B" w14:textId="77777777" w:rsidR="0095430C"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TABLE TOP Coordinate System [IEC 61217] </w:t>
            </w:r>
          </w:p>
        </w:tc>
      </w:tr>
      <w:tr w:rsidR="0095430C" w14:paraId="6144DC13" w14:textId="77777777">
        <w:trPr>
          <w:divId w:val="510997197"/>
          <w:tblCellSpacing w:w="15" w:type="dxa"/>
        </w:trPr>
        <w:tc>
          <w:tcPr>
            <w:tcW w:w="0" w:type="auto"/>
            <w:vAlign w:val="center"/>
            <w:hideMark/>
          </w:tcPr>
          <w:p w14:paraId="0BE1C63B" w14:textId="77777777" w:rsidR="0095430C" w:rsidRDefault="0095430C">
            <w:pPr>
              <w:rPr>
                <w:rFonts w:eastAsia="Times New Roman"/>
                <w:lang w:val="en-US"/>
              </w:rPr>
            </w:pPr>
          </w:p>
        </w:tc>
        <w:tc>
          <w:tcPr>
            <w:tcW w:w="0" w:type="auto"/>
            <w:vAlign w:val="center"/>
            <w:hideMark/>
          </w:tcPr>
          <w:p w14:paraId="6F7E7469" w14:textId="77777777" w:rsidR="0095430C"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95430C" w14:paraId="41B51D90" w14:textId="77777777">
        <w:trPr>
          <w:divId w:val="510997197"/>
          <w:tblCellSpacing w:w="15" w:type="dxa"/>
        </w:trPr>
        <w:tc>
          <w:tcPr>
            <w:tcW w:w="0" w:type="auto"/>
            <w:vAlign w:val="center"/>
            <w:hideMark/>
          </w:tcPr>
          <w:p w14:paraId="29BBAF87" w14:textId="77777777" w:rsidR="0095430C" w:rsidRDefault="0095430C">
            <w:pPr>
              <w:rPr>
                <w:rFonts w:eastAsia="Times New Roman"/>
                <w:lang w:val="en-US"/>
              </w:rPr>
            </w:pPr>
          </w:p>
        </w:tc>
        <w:tc>
          <w:tcPr>
            <w:tcW w:w="0" w:type="auto"/>
            <w:vAlign w:val="center"/>
            <w:hideMark/>
          </w:tcPr>
          <w:p w14:paraId="204993BB" w14:textId="77777777" w:rsidR="0095430C"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95430C" w14:paraId="453FFDF2" w14:textId="77777777">
        <w:trPr>
          <w:divId w:val="510997197"/>
          <w:tblCellSpacing w:w="15" w:type="dxa"/>
        </w:trPr>
        <w:tc>
          <w:tcPr>
            <w:tcW w:w="0" w:type="auto"/>
            <w:vAlign w:val="center"/>
            <w:hideMark/>
          </w:tcPr>
          <w:p w14:paraId="5C3BF2BB" w14:textId="77777777" w:rsidR="0095430C" w:rsidRDefault="0095430C">
            <w:pPr>
              <w:rPr>
                <w:rFonts w:eastAsia="Times New Roman"/>
                <w:lang w:val="en-US"/>
              </w:rPr>
            </w:pPr>
          </w:p>
        </w:tc>
        <w:tc>
          <w:tcPr>
            <w:tcW w:w="0" w:type="auto"/>
            <w:vAlign w:val="center"/>
            <w:hideMark/>
          </w:tcPr>
          <w:p w14:paraId="02DBCC79" w14:textId="77777777" w:rsidR="0095430C"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14:paraId="42FE0B67" w14:textId="77777777" w:rsidR="0095430C"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698E60" w14:textId="77777777">
        <w:trPr>
          <w:divId w:val="510997197"/>
          <w:tblCellSpacing w:w="15" w:type="dxa"/>
        </w:trPr>
        <w:tc>
          <w:tcPr>
            <w:tcW w:w="0" w:type="auto"/>
            <w:vAlign w:val="center"/>
            <w:hideMark/>
          </w:tcPr>
          <w:p w14:paraId="27083AC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C374EE" w14:textId="77777777" w:rsidR="0095430C" w:rsidRDefault="005B11EB">
            <w:pPr>
              <w:rPr>
                <w:rFonts w:eastAsia="Times New Roman"/>
                <w:lang w:val="en-US"/>
              </w:rPr>
            </w:pPr>
            <w:r>
              <w:rPr>
                <w:rFonts w:eastAsia="Times New Roman"/>
                <w:lang w:val="en-US"/>
              </w:rPr>
              <w:t xml:space="preserve">Media Type Code (Media Type Code) </w:t>
            </w:r>
          </w:p>
        </w:tc>
      </w:tr>
      <w:tr w:rsidR="0095430C" w14:paraId="0F7EBF3F" w14:textId="77777777">
        <w:trPr>
          <w:divId w:val="510997197"/>
          <w:tblCellSpacing w:w="15" w:type="dxa"/>
        </w:trPr>
        <w:tc>
          <w:tcPr>
            <w:tcW w:w="0" w:type="auto"/>
            <w:vAlign w:val="center"/>
            <w:hideMark/>
          </w:tcPr>
          <w:p w14:paraId="6687D06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52832B" w14:textId="77777777" w:rsidR="0095430C" w:rsidRDefault="005B11EB">
            <w:pPr>
              <w:rPr>
                <w:rFonts w:eastAsia="Times New Roman"/>
                <w:lang w:val="en-US"/>
              </w:rPr>
            </w:pPr>
            <w:r>
              <w:rPr>
                <w:rFonts w:eastAsia="Times New Roman"/>
                <w:lang w:val="en-US"/>
              </w:rPr>
              <w:t>Media Type Code</w:t>
            </w:r>
          </w:p>
        </w:tc>
      </w:tr>
      <w:tr w:rsidR="0095430C" w14:paraId="692D10E6" w14:textId="77777777">
        <w:trPr>
          <w:divId w:val="510997197"/>
          <w:tblCellSpacing w:w="15" w:type="dxa"/>
        </w:trPr>
        <w:tc>
          <w:tcPr>
            <w:tcW w:w="0" w:type="auto"/>
            <w:vAlign w:val="center"/>
            <w:hideMark/>
          </w:tcPr>
          <w:p w14:paraId="0C7B975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C6927E9"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00EE401E" w14:textId="77777777" w:rsidR="0095430C" w:rsidRDefault="005B11EB">
      <w:pPr>
        <w:pStyle w:val="Heading1"/>
        <w:divId w:val="2023819813"/>
        <w:rPr>
          <w:rFonts w:eastAsia="Times New Roman"/>
          <w:lang w:val="en-US"/>
        </w:rPr>
      </w:pPr>
      <w:r>
        <w:rPr>
          <w:rFonts w:eastAsia="Times New Roman"/>
          <w:lang w:val="en-US"/>
        </w:rPr>
        <w:t>NEHTA</w:t>
      </w:r>
    </w:p>
    <w:p w14:paraId="4F1E7C57" w14:textId="77777777" w:rsidR="0095430C"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9DEEA8" w14:textId="77777777">
        <w:trPr>
          <w:divId w:val="2023819813"/>
          <w:tblCellSpacing w:w="15" w:type="dxa"/>
        </w:trPr>
        <w:tc>
          <w:tcPr>
            <w:tcW w:w="0" w:type="auto"/>
            <w:vAlign w:val="center"/>
            <w:hideMark/>
          </w:tcPr>
          <w:p w14:paraId="5F94ED5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62492B" w14:textId="77777777" w:rsidR="0095430C" w:rsidRDefault="005B11EB">
            <w:pPr>
              <w:rPr>
                <w:rFonts w:eastAsia="Times New Roman"/>
                <w:lang w:val="en-US"/>
              </w:rPr>
            </w:pPr>
            <w:r>
              <w:rPr>
                <w:rFonts w:eastAsia="Times New Roman"/>
                <w:lang w:val="en-US"/>
              </w:rPr>
              <w:t xml:space="preserve">Patient Medicine Change Types (Patient Medicine Change Types) </w:t>
            </w:r>
          </w:p>
        </w:tc>
      </w:tr>
      <w:tr w:rsidR="0095430C" w14:paraId="530F9366" w14:textId="77777777">
        <w:trPr>
          <w:divId w:val="2023819813"/>
          <w:tblCellSpacing w:w="15" w:type="dxa"/>
        </w:trPr>
        <w:tc>
          <w:tcPr>
            <w:tcW w:w="0" w:type="auto"/>
            <w:vAlign w:val="center"/>
            <w:hideMark/>
          </w:tcPr>
          <w:p w14:paraId="4DD97C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B8CC934" w14:textId="77777777" w:rsidR="0095430C"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95430C" w14:paraId="046147D5" w14:textId="77777777">
        <w:trPr>
          <w:divId w:val="2023819813"/>
          <w:tblCellSpacing w:w="15" w:type="dxa"/>
        </w:trPr>
        <w:tc>
          <w:tcPr>
            <w:tcW w:w="0" w:type="auto"/>
            <w:vAlign w:val="center"/>
            <w:hideMark/>
          </w:tcPr>
          <w:p w14:paraId="1796A32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FD9C49" w14:textId="7EAF7383" w:rsidR="0095430C" w:rsidRDefault="005B11EB">
            <w:pPr>
              <w:rPr>
                <w:rFonts w:eastAsia="Times New Roman"/>
                <w:lang w:val="en-US"/>
              </w:rPr>
            </w:pPr>
            <w:r>
              <w:rPr>
                <w:rFonts w:eastAsia="Times New Roman"/>
                <w:lang w:val="en-US"/>
              </w:rPr>
              <w:t xml:space="preserve">Copyright </w:t>
            </w:r>
            <w:del w:id="473" w:author="Tom Oniki" w:date="2015-09-11T15:53:00Z">
              <w:r w:rsidDel="00114729">
                <w:rPr>
                  <w:rFonts w:eastAsia="Times New Roman"/>
                  <w:lang w:val="en-US"/>
                </w:rPr>
                <w:delText>Â</w:delText>
              </w:r>
            </w:del>
            <w:r>
              <w:rPr>
                <w:rFonts w:eastAsia="Times New Roman"/>
                <w:lang w:val="en-US"/>
              </w:rPr>
              <w:t>© 2012-2013 National E-Health Transition Authority Ltd : This document contains information which is protected by copyright. All Rights Reserved. No part of this work may be reproduced or used in any form or by any means</w:t>
            </w:r>
            <w:ins w:id="474" w:author="Tom Oniki" w:date="2015-09-11T16:48:00Z">
              <w:r w:rsidR="00F04D22">
                <w:rPr>
                  <w:rFonts w:eastAsia="Times New Roman"/>
                  <w:lang w:val="en-US"/>
                </w:rPr>
                <w:t>—</w:t>
              </w:r>
            </w:ins>
            <w:del w:id="475" w:author="Tom Oniki" w:date="2015-09-11T15:53:00Z">
              <w:r w:rsidDel="00114729">
                <w:rPr>
                  <w:rFonts w:eastAsia="Times New Roman"/>
                  <w:lang w:val="en-US"/>
                </w:rPr>
                <w:delText>â€”</w:delText>
              </w:r>
            </w:del>
            <w:r>
              <w:rPr>
                <w:rFonts w:eastAsia="Times New Roman"/>
                <w:lang w:val="en-US"/>
              </w:rPr>
              <w:t>graphic, electronic, or mechanical, including photocopying, recording, taping, or information storage and retrieval systems</w:t>
            </w:r>
            <w:ins w:id="476" w:author="Tom Oniki" w:date="2015-09-11T16:49:00Z">
              <w:r w:rsidR="00F04D22">
                <w:rPr>
                  <w:rFonts w:eastAsia="Times New Roman"/>
                  <w:lang w:val="en-US"/>
                </w:rPr>
                <w:t>—</w:t>
              </w:r>
            </w:ins>
            <w:del w:id="477" w:author="Tom Oniki" w:date="2015-09-11T15:54:00Z">
              <w:r w:rsidDel="00114729">
                <w:rPr>
                  <w:rFonts w:eastAsia="Times New Roman"/>
                  <w:lang w:val="en-US"/>
                </w:rPr>
                <w:delText>â€”</w:delText>
              </w:r>
            </w:del>
            <w:r>
              <w:rPr>
                <w:rFonts w:eastAsia="Times New Roman"/>
                <w:lang w:val="en-US"/>
              </w:rPr>
              <w:t xml:space="preserve">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w:t>
            </w:r>
            <w:r>
              <w:rPr>
                <w:rFonts w:eastAsia="Times New Roman"/>
                <w:lang w:val="en-US"/>
              </w:rPr>
              <w:lastRenderedPageBreak/>
              <w:t xml:space="preserve">it is accurate, complete and suitable for the circumstances of its use. </w:t>
            </w:r>
          </w:p>
        </w:tc>
      </w:tr>
      <w:tr w:rsidR="0095430C" w14:paraId="6E41DD7A" w14:textId="77777777">
        <w:trPr>
          <w:divId w:val="2023819813"/>
          <w:tblCellSpacing w:w="15" w:type="dxa"/>
        </w:trPr>
        <w:tc>
          <w:tcPr>
            <w:tcW w:w="0" w:type="auto"/>
            <w:vAlign w:val="center"/>
            <w:hideMark/>
          </w:tcPr>
          <w:p w14:paraId="230D6968"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54918901" w14:textId="77777777" w:rsidR="0095430C"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95430C" w14:paraId="05FDF722" w14:textId="77777777">
        <w:trPr>
          <w:divId w:val="2023819813"/>
          <w:tblCellSpacing w:w="15" w:type="dxa"/>
        </w:trPr>
        <w:tc>
          <w:tcPr>
            <w:tcW w:w="0" w:type="auto"/>
            <w:vAlign w:val="center"/>
            <w:hideMark/>
          </w:tcPr>
          <w:p w14:paraId="6FDA83A9" w14:textId="77777777" w:rsidR="0095430C" w:rsidRDefault="0095430C">
            <w:pPr>
              <w:rPr>
                <w:rFonts w:eastAsia="Times New Roman"/>
                <w:lang w:val="en-US"/>
              </w:rPr>
            </w:pPr>
          </w:p>
        </w:tc>
        <w:tc>
          <w:tcPr>
            <w:tcW w:w="0" w:type="auto"/>
            <w:vAlign w:val="center"/>
            <w:hideMark/>
          </w:tcPr>
          <w:p w14:paraId="2CF9CB6E" w14:textId="77777777" w:rsidR="0095430C"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95430C" w14:paraId="1B4EBB63" w14:textId="77777777">
        <w:trPr>
          <w:divId w:val="2023819813"/>
          <w:tblCellSpacing w:w="15" w:type="dxa"/>
        </w:trPr>
        <w:tc>
          <w:tcPr>
            <w:tcW w:w="0" w:type="auto"/>
            <w:vAlign w:val="center"/>
            <w:hideMark/>
          </w:tcPr>
          <w:p w14:paraId="7AFE815B" w14:textId="77777777" w:rsidR="0095430C" w:rsidRDefault="0095430C">
            <w:pPr>
              <w:rPr>
                <w:rFonts w:eastAsia="Times New Roman"/>
                <w:lang w:val="en-US"/>
              </w:rPr>
            </w:pPr>
          </w:p>
        </w:tc>
        <w:tc>
          <w:tcPr>
            <w:tcW w:w="0" w:type="auto"/>
            <w:vAlign w:val="center"/>
            <w:hideMark/>
          </w:tcPr>
          <w:p w14:paraId="10B56E22" w14:textId="078463F5" w:rsidR="0095430C" w:rsidRDefault="005B11EB">
            <w:pPr>
              <w:rPr>
                <w:rFonts w:eastAsia="Times New Roman"/>
                <w:lang w:val="en-US"/>
              </w:rPr>
            </w:pPr>
            <w:r>
              <w:rPr>
                <w:rFonts w:eastAsia="Times New Roman"/>
                <w:b/>
                <w:bCs/>
                <w:lang w:val="en-US"/>
              </w:rPr>
              <w:t xml:space="preserve">Cancelled: </w:t>
            </w:r>
            <w:r>
              <w:rPr>
                <w:rFonts w:eastAsia="Times New Roman"/>
                <w:lang w:val="en-US"/>
              </w:rPr>
              <w:t>The prescription for this medicine item was cancelled by an authorized health care provider. The patient may be advised to complete the course of the prescribed medicine. This advice is a clinical decision made based on assessment of the patient</w:t>
            </w:r>
            <w:ins w:id="478" w:author="Tom Oniki" w:date="2015-09-11T15:54:00Z">
              <w:r w:rsidR="00114729">
                <w:rPr>
                  <w:rFonts w:eastAsia="Times New Roman"/>
                  <w:lang w:val="en-US"/>
                </w:rPr>
                <w:t>’</w:t>
              </w:r>
            </w:ins>
            <w:del w:id="479" w:author="Tom Oniki" w:date="2015-09-11T15:54:00Z">
              <w:r w:rsidDel="00114729">
                <w:rPr>
                  <w:rFonts w:eastAsia="Times New Roman"/>
                  <w:lang w:val="en-US"/>
                </w:rPr>
                <w:delText>â€Ÿ</w:delText>
              </w:r>
            </w:del>
            <w:r>
              <w:rPr>
                <w:rFonts w:eastAsia="Times New Roman"/>
                <w:lang w:val="en-US"/>
              </w:rPr>
              <w:t xml:space="preserve">s clinical condition. </w:t>
            </w:r>
          </w:p>
        </w:tc>
      </w:tr>
      <w:tr w:rsidR="0095430C" w14:paraId="7C3DB34D" w14:textId="77777777">
        <w:trPr>
          <w:divId w:val="2023819813"/>
          <w:tblCellSpacing w:w="15" w:type="dxa"/>
        </w:trPr>
        <w:tc>
          <w:tcPr>
            <w:tcW w:w="0" w:type="auto"/>
            <w:vAlign w:val="center"/>
            <w:hideMark/>
          </w:tcPr>
          <w:p w14:paraId="36777ECF" w14:textId="77777777" w:rsidR="0095430C" w:rsidRDefault="0095430C">
            <w:pPr>
              <w:rPr>
                <w:rFonts w:eastAsia="Times New Roman"/>
                <w:lang w:val="en-US"/>
              </w:rPr>
            </w:pPr>
          </w:p>
        </w:tc>
        <w:tc>
          <w:tcPr>
            <w:tcW w:w="0" w:type="auto"/>
            <w:vAlign w:val="center"/>
            <w:hideMark/>
          </w:tcPr>
          <w:p w14:paraId="2148ADBB" w14:textId="77777777" w:rsidR="0095430C"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95430C" w14:paraId="1E2E888A" w14:textId="77777777">
        <w:trPr>
          <w:divId w:val="2023819813"/>
          <w:tblCellSpacing w:w="15" w:type="dxa"/>
        </w:trPr>
        <w:tc>
          <w:tcPr>
            <w:tcW w:w="0" w:type="auto"/>
            <w:vAlign w:val="center"/>
            <w:hideMark/>
          </w:tcPr>
          <w:p w14:paraId="66147F0A" w14:textId="77777777" w:rsidR="0095430C" w:rsidRDefault="0095430C">
            <w:pPr>
              <w:rPr>
                <w:rFonts w:eastAsia="Times New Roman"/>
                <w:lang w:val="en-US"/>
              </w:rPr>
            </w:pPr>
          </w:p>
        </w:tc>
        <w:tc>
          <w:tcPr>
            <w:tcW w:w="0" w:type="auto"/>
            <w:vAlign w:val="center"/>
            <w:hideMark/>
          </w:tcPr>
          <w:p w14:paraId="3B5A9C64" w14:textId="77777777" w:rsidR="0095430C"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95430C" w14:paraId="288EFFD4" w14:textId="77777777">
        <w:trPr>
          <w:divId w:val="2023819813"/>
          <w:tblCellSpacing w:w="15" w:type="dxa"/>
        </w:trPr>
        <w:tc>
          <w:tcPr>
            <w:tcW w:w="0" w:type="auto"/>
            <w:vAlign w:val="center"/>
            <w:hideMark/>
          </w:tcPr>
          <w:p w14:paraId="7A38D24C" w14:textId="77777777" w:rsidR="0095430C" w:rsidRDefault="0095430C">
            <w:pPr>
              <w:rPr>
                <w:rFonts w:eastAsia="Times New Roman"/>
                <w:lang w:val="en-US"/>
              </w:rPr>
            </w:pPr>
          </w:p>
        </w:tc>
        <w:tc>
          <w:tcPr>
            <w:tcW w:w="0" w:type="auto"/>
            <w:vAlign w:val="center"/>
            <w:hideMark/>
          </w:tcPr>
          <w:p w14:paraId="70E8A857"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14:paraId="10F922FD" w14:textId="77777777" w:rsidR="0095430C" w:rsidRDefault="005B11EB">
      <w:pPr>
        <w:pStyle w:val="Heading1"/>
        <w:divId w:val="783890597"/>
        <w:rPr>
          <w:rFonts w:eastAsia="Times New Roman"/>
          <w:lang w:val="en-US"/>
        </w:rPr>
      </w:pPr>
      <w:r>
        <w:rPr>
          <w:rFonts w:eastAsia="Times New Roman"/>
          <w:lang w:val="en-US"/>
        </w:rPr>
        <w:t>DICOM</w:t>
      </w:r>
    </w:p>
    <w:p w14:paraId="40BFF583" w14:textId="77777777" w:rsidR="0095430C"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95430C" w14:paraId="4B579377" w14:textId="77777777">
        <w:trPr>
          <w:divId w:val="783890597"/>
          <w:tblCellSpacing w:w="15" w:type="dxa"/>
        </w:trPr>
        <w:tc>
          <w:tcPr>
            <w:tcW w:w="0" w:type="auto"/>
            <w:vAlign w:val="center"/>
            <w:hideMark/>
          </w:tcPr>
          <w:p w14:paraId="1F3A85D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2E8957" w14:textId="77777777" w:rsidR="0095430C" w:rsidRDefault="005B11EB">
            <w:pPr>
              <w:rPr>
                <w:rFonts w:eastAsia="Times New Roman"/>
                <w:lang w:val="en-US"/>
              </w:rPr>
            </w:pPr>
            <w:r>
              <w:rPr>
                <w:rFonts w:eastAsia="Times New Roman"/>
                <w:lang w:val="en-US"/>
              </w:rPr>
              <w:t xml:space="preserve">Acquisition Modality Codes (Acquisition Modality Codes) </w:t>
            </w:r>
          </w:p>
        </w:tc>
      </w:tr>
      <w:tr w:rsidR="0095430C" w14:paraId="5CFADD20" w14:textId="77777777">
        <w:trPr>
          <w:divId w:val="783890597"/>
          <w:tblCellSpacing w:w="15" w:type="dxa"/>
        </w:trPr>
        <w:tc>
          <w:tcPr>
            <w:tcW w:w="0" w:type="auto"/>
            <w:vAlign w:val="center"/>
            <w:hideMark/>
          </w:tcPr>
          <w:p w14:paraId="79C1134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0E26FE" w14:textId="2BEF5756" w:rsidR="0095430C" w:rsidRDefault="005B11EB">
            <w:pPr>
              <w:rPr>
                <w:rFonts w:eastAsia="Times New Roman"/>
                <w:lang w:val="en-US"/>
              </w:rPr>
            </w:pPr>
            <w:r>
              <w:rPr>
                <w:rFonts w:eastAsia="Times New Roman"/>
                <w:lang w:val="en-US"/>
              </w:rPr>
              <w:t>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w:t>
            </w:r>
            <w:ins w:id="480" w:author="Tom Oniki" w:date="2015-09-11T16:51:00Z">
              <w:r w:rsidR="00F04D22">
                <w:rPr>
                  <w:rFonts w:eastAsia="Times New Roman"/>
                  <w:lang w:val="en-US"/>
                </w:rPr>
                <w:t>.</w:t>
              </w:r>
            </w:ins>
            <w:r>
              <w:rPr>
                <w:rFonts w:eastAsia="Times New Roman"/>
                <w:lang w:val="en-US"/>
              </w:rPr>
              <w:t xml:space="preserve"> </w:t>
            </w:r>
          </w:p>
        </w:tc>
      </w:tr>
      <w:tr w:rsidR="0095430C" w14:paraId="6E59AA39" w14:textId="77777777">
        <w:trPr>
          <w:divId w:val="783890597"/>
          <w:tblCellSpacing w:w="15" w:type="dxa"/>
        </w:trPr>
        <w:tc>
          <w:tcPr>
            <w:tcW w:w="0" w:type="auto"/>
            <w:vAlign w:val="center"/>
            <w:hideMark/>
          </w:tcPr>
          <w:p w14:paraId="1F020266" w14:textId="77777777" w:rsidR="0095430C" w:rsidRDefault="005B11EB">
            <w:pPr>
              <w:rPr>
                <w:rFonts w:eastAsia="Times New Roman"/>
                <w:lang w:val="en-US"/>
              </w:rPr>
            </w:pPr>
            <w:r>
              <w:rPr>
                <w:rFonts w:eastAsia="Times New Roman"/>
                <w:lang w:val="en-US"/>
              </w:rPr>
              <w:t>Requirements</w:t>
            </w:r>
          </w:p>
        </w:tc>
        <w:tc>
          <w:tcPr>
            <w:tcW w:w="0" w:type="auto"/>
            <w:vAlign w:val="center"/>
            <w:hideMark/>
          </w:tcPr>
          <w:p w14:paraId="2B22BA81" w14:textId="17F643B4" w:rsidR="0095430C" w:rsidRDefault="005B11EB">
            <w:pPr>
              <w:rPr>
                <w:rFonts w:eastAsia="Times New Roman"/>
                <w:lang w:val="en-US"/>
              </w:rPr>
            </w:pPr>
            <w:r>
              <w:rPr>
                <w:rFonts w:eastAsia="Times New Roman"/>
                <w:lang w:val="en-US"/>
              </w:rPr>
              <w:t>This Value Set is not the complete set of codes that may appear in the Attribute Modality (0008,0060); these are only the codes associated with orderable acquisition processes (not post-processing)</w:t>
            </w:r>
            <w:ins w:id="481" w:author="Tom Oniki" w:date="2015-09-11T16:51:00Z">
              <w:r w:rsidR="00F04D22">
                <w:rPr>
                  <w:rFonts w:eastAsia="Times New Roman"/>
                  <w:lang w:val="en-US"/>
                </w:rPr>
                <w:t>.</w:t>
              </w:r>
            </w:ins>
            <w:r>
              <w:rPr>
                <w:rFonts w:eastAsia="Times New Roman"/>
                <w:lang w:val="en-US"/>
              </w:rPr>
              <w:t xml:space="preserve"> </w:t>
            </w:r>
          </w:p>
        </w:tc>
      </w:tr>
      <w:tr w:rsidR="0095430C" w14:paraId="036E6208" w14:textId="77777777">
        <w:trPr>
          <w:divId w:val="783890597"/>
          <w:tblCellSpacing w:w="15" w:type="dxa"/>
        </w:trPr>
        <w:tc>
          <w:tcPr>
            <w:tcW w:w="0" w:type="auto"/>
            <w:vAlign w:val="center"/>
            <w:hideMark/>
          </w:tcPr>
          <w:p w14:paraId="00E431D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D59A727" w14:textId="5D90127A" w:rsidR="0095430C" w:rsidRDefault="005B11EB">
            <w:pPr>
              <w:rPr>
                <w:rFonts w:eastAsia="Times New Roman"/>
                <w:lang w:val="en-US"/>
              </w:rPr>
            </w:pPr>
            <w:r>
              <w:rPr>
                <w:rFonts w:eastAsia="Times New Roman"/>
                <w:lang w:val="en-US"/>
              </w:rPr>
              <w:t>These codes are excerpted from Digital Imaging and Communications in Medicine (DICOM) Standard, Part 16: Content Mapping Resource, Copyright 2011 by the National Electrical Manufacturers Association</w:t>
            </w:r>
            <w:ins w:id="482" w:author="Tom Oniki" w:date="2015-09-11T16:51:00Z">
              <w:r w:rsidR="00F04D22">
                <w:rPr>
                  <w:rFonts w:eastAsia="Times New Roman"/>
                  <w:lang w:val="en-US"/>
                </w:rPr>
                <w:t>.</w:t>
              </w:r>
            </w:ins>
            <w:r>
              <w:rPr>
                <w:rFonts w:eastAsia="Times New Roman"/>
                <w:lang w:val="en-US"/>
              </w:rPr>
              <w:t xml:space="preserve"> </w:t>
            </w:r>
          </w:p>
        </w:tc>
      </w:tr>
    </w:tbl>
    <w:p w14:paraId="3CB38A33" w14:textId="77777777" w:rsidR="0095430C" w:rsidRDefault="005B11EB">
      <w:pPr>
        <w:pStyle w:val="Heading1"/>
        <w:divId w:val="701369450"/>
        <w:rPr>
          <w:rFonts w:eastAsia="Times New Roman"/>
          <w:lang w:val="en-US"/>
        </w:rPr>
      </w:pPr>
      <w:r>
        <w:rPr>
          <w:rFonts w:eastAsia="Times New Roman"/>
          <w:lang w:val="en-US"/>
        </w:rPr>
        <w:t>NHIN</w:t>
      </w:r>
    </w:p>
    <w:p w14:paraId="4EC99055" w14:textId="77777777" w:rsidR="0095430C" w:rsidRDefault="005B11EB">
      <w:pPr>
        <w:pStyle w:val="Heading2"/>
        <w:divId w:val="701369450"/>
        <w:rPr>
          <w:rFonts w:eastAsia="Times New Roman"/>
          <w:lang w:val="en-US"/>
        </w:rPr>
      </w:pPr>
      <w:r>
        <w:rPr>
          <w:rFonts w:eastAsia="Times New Roman"/>
          <w:lang w:val="en-US"/>
        </w:rPr>
        <w:lastRenderedPageBreak/>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915C20B" w14:textId="77777777">
        <w:trPr>
          <w:divId w:val="701369450"/>
          <w:tblCellSpacing w:w="15" w:type="dxa"/>
        </w:trPr>
        <w:tc>
          <w:tcPr>
            <w:tcW w:w="0" w:type="auto"/>
            <w:vAlign w:val="center"/>
            <w:hideMark/>
          </w:tcPr>
          <w:p w14:paraId="25B2E37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CE5813" w14:textId="77777777" w:rsidR="0095430C" w:rsidRDefault="005B11EB">
            <w:pPr>
              <w:rPr>
                <w:rFonts w:eastAsia="Times New Roman"/>
                <w:lang w:val="en-US"/>
              </w:rPr>
            </w:pPr>
            <w:r>
              <w:rPr>
                <w:rFonts w:eastAsia="Times New Roman"/>
                <w:lang w:val="en-US"/>
              </w:rPr>
              <w:t xml:space="preserve">NHIN PurposeOfUse (N H I N Purpose Of Use) </w:t>
            </w:r>
          </w:p>
        </w:tc>
      </w:tr>
      <w:tr w:rsidR="0095430C" w14:paraId="054D7060" w14:textId="77777777">
        <w:trPr>
          <w:divId w:val="701369450"/>
          <w:tblCellSpacing w:w="15" w:type="dxa"/>
        </w:trPr>
        <w:tc>
          <w:tcPr>
            <w:tcW w:w="0" w:type="auto"/>
            <w:vAlign w:val="center"/>
            <w:hideMark/>
          </w:tcPr>
          <w:p w14:paraId="12C2047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32860D" w14:textId="7B21B419" w:rsidR="0095430C" w:rsidRDefault="005B11EB">
            <w:pPr>
              <w:rPr>
                <w:rFonts w:eastAsia="Times New Roman"/>
                <w:lang w:val="en-US"/>
              </w:rPr>
            </w:pPr>
            <w:r>
              <w:rPr>
                <w:rFonts w:eastAsia="Times New Roman"/>
                <w:lang w:val="en-US"/>
              </w:rPr>
              <w:t>This value set is suitable for use with the provenance resource. It is derived from, but not compatible with, the V3 Purpose of use Code system</w:t>
            </w:r>
            <w:ins w:id="483" w:author="Tom Oniki" w:date="2015-09-11T16:51:00Z">
              <w:r w:rsidR="00F04D22">
                <w:rPr>
                  <w:rFonts w:eastAsia="Times New Roman"/>
                  <w:lang w:val="en-US"/>
                </w:rPr>
                <w:t>.</w:t>
              </w:r>
            </w:ins>
            <w:r>
              <w:rPr>
                <w:rFonts w:eastAsia="Times New Roman"/>
                <w:lang w:val="en-US"/>
              </w:rPr>
              <w:t xml:space="preserve"> </w:t>
            </w:r>
          </w:p>
        </w:tc>
      </w:tr>
      <w:tr w:rsidR="0095430C" w14:paraId="7C9684D5" w14:textId="77777777">
        <w:trPr>
          <w:divId w:val="701369450"/>
          <w:tblCellSpacing w:w="15" w:type="dxa"/>
        </w:trPr>
        <w:tc>
          <w:tcPr>
            <w:tcW w:w="0" w:type="auto"/>
            <w:vAlign w:val="center"/>
            <w:hideMark/>
          </w:tcPr>
          <w:p w14:paraId="06DCC99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F2DD6CE" w14:textId="77777777" w:rsidR="0095430C"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95430C" w14:paraId="2DC5CB2D" w14:textId="77777777">
        <w:trPr>
          <w:divId w:val="701369450"/>
          <w:tblCellSpacing w:w="15" w:type="dxa"/>
        </w:trPr>
        <w:tc>
          <w:tcPr>
            <w:tcW w:w="0" w:type="auto"/>
            <w:vAlign w:val="center"/>
            <w:hideMark/>
          </w:tcPr>
          <w:p w14:paraId="3572E414" w14:textId="77777777" w:rsidR="0095430C" w:rsidRDefault="0095430C">
            <w:pPr>
              <w:rPr>
                <w:rFonts w:eastAsia="Times New Roman"/>
                <w:lang w:val="en-US"/>
              </w:rPr>
            </w:pPr>
          </w:p>
        </w:tc>
        <w:tc>
          <w:tcPr>
            <w:tcW w:w="0" w:type="auto"/>
            <w:vAlign w:val="center"/>
            <w:hideMark/>
          </w:tcPr>
          <w:p w14:paraId="13A4A11F" w14:textId="77777777" w:rsidR="0095430C"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95430C" w14:paraId="7FC4E3B3" w14:textId="77777777">
        <w:trPr>
          <w:divId w:val="701369450"/>
          <w:tblCellSpacing w:w="15" w:type="dxa"/>
        </w:trPr>
        <w:tc>
          <w:tcPr>
            <w:tcW w:w="0" w:type="auto"/>
            <w:vAlign w:val="center"/>
            <w:hideMark/>
          </w:tcPr>
          <w:p w14:paraId="18103792" w14:textId="77777777" w:rsidR="0095430C" w:rsidRDefault="0095430C">
            <w:pPr>
              <w:rPr>
                <w:rFonts w:eastAsia="Times New Roman"/>
                <w:lang w:val="en-US"/>
              </w:rPr>
            </w:pPr>
          </w:p>
        </w:tc>
        <w:tc>
          <w:tcPr>
            <w:tcW w:w="0" w:type="auto"/>
            <w:vAlign w:val="center"/>
            <w:hideMark/>
          </w:tcPr>
          <w:p w14:paraId="413094AF" w14:textId="77777777" w:rsidR="0095430C"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95430C" w14:paraId="3E9761AA" w14:textId="77777777">
        <w:trPr>
          <w:divId w:val="701369450"/>
          <w:tblCellSpacing w:w="15" w:type="dxa"/>
        </w:trPr>
        <w:tc>
          <w:tcPr>
            <w:tcW w:w="0" w:type="auto"/>
            <w:vAlign w:val="center"/>
            <w:hideMark/>
          </w:tcPr>
          <w:p w14:paraId="3F6039F8" w14:textId="77777777" w:rsidR="0095430C" w:rsidRDefault="0095430C">
            <w:pPr>
              <w:rPr>
                <w:rFonts w:eastAsia="Times New Roman"/>
                <w:lang w:val="en-US"/>
              </w:rPr>
            </w:pPr>
          </w:p>
        </w:tc>
        <w:tc>
          <w:tcPr>
            <w:tcW w:w="0" w:type="auto"/>
            <w:vAlign w:val="center"/>
            <w:hideMark/>
          </w:tcPr>
          <w:p w14:paraId="699CC751" w14:textId="77777777" w:rsidR="0095430C"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95430C" w14:paraId="5DB0F9AA" w14:textId="77777777">
        <w:trPr>
          <w:divId w:val="701369450"/>
          <w:tblCellSpacing w:w="15" w:type="dxa"/>
        </w:trPr>
        <w:tc>
          <w:tcPr>
            <w:tcW w:w="0" w:type="auto"/>
            <w:vAlign w:val="center"/>
            <w:hideMark/>
          </w:tcPr>
          <w:p w14:paraId="508A9E88" w14:textId="77777777" w:rsidR="0095430C" w:rsidRDefault="0095430C">
            <w:pPr>
              <w:rPr>
                <w:rFonts w:eastAsia="Times New Roman"/>
                <w:lang w:val="en-US"/>
              </w:rPr>
            </w:pPr>
          </w:p>
        </w:tc>
        <w:tc>
          <w:tcPr>
            <w:tcW w:w="0" w:type="auto"/>
            <w:vAlign w:val="center"/>
            <w:hideMark/>
          </w:tcPr>
          <w:p w14:paraId="70F0B732" w14:textId="77777777" w:rsidR="0095430C"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95430C" w14:paraId="59653523" w14:textId="77777777">
        <w:trPr>
          <w:divId w:val="701369450"/>
          <w:tblCellSpacing w:w="15" w:type="dxa"/>
        </w:trPr>
        <w:tc>
          <w:tcPr>
            <w:tcW w:w="0" w:type="auto"/>
            <w:vAlign w:val="center"/>
            <w:hideMark/>
          </w:tcPr>
          <w:p w14:paraId="6966DC60" w14:textId="77777777" w:rsidR="0095430C" w:rsidRDefault="0095430C">
            <w:pPr>
              <w:rPr>
                <w:rFonts w:eastAsia="Times New Roman"/>
                <w:lang w:val="en-US"/>
              </w:rPr>
            </w:pPr>
          </w:p>
        </w:tc>
        <w:tc>
          <w:tcPr>
            <w:tcW w:w="0" w:type="auto"/>
            <w:vAlign w:val="center"/>
            <w:hideMark/>
          </w:tcPr>
          <w:p w14:paraId="2A21451D" w14:textId="77777777" w:rsidR="0095430C"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95430C" w14:paraId="474705F3" w14:textId="77777777">
        <w:trPr>
          <w:divId w:val="701369450"/>
          <w:tblCellSpacing w:w="15" w:type="dxa"/>
        </w:trPr>
        <w:tc>
          <w:tcPr>
            <w:tcW w:w="0" w:type="auto"/>
            <w:vAlign w:val="center"/>
            <w:hideMark/>
          </w:tcPr>
          <w:p w14:paraId="1AB4641F" w14:textId="77777777" w:rsidR="0095430C" w:rsidRDefault="0095430C">
            <w:pPr>
              <w:rPr>
                <w:rFonts w:eastAsia="Times New Roman"/>
                <w:lang w:val="en-US"/>
              </w:rPr>
            </w:pPr>
          </w:p>
        </w:tc>
        <w:tc>
          <w:tcPr>
            <w:tcW w:w="0" w:type="auto"/>
            <w:vAlign w:val="center"/>
            <w:hideMark/>
          </w:tcPr>
          <w:p w14:paraId="1571BC07" w14:textId="77777777" w:rsidR="0095430C"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95430C" w14:paraId="54EDFF46" w14:textId="77777777">
        <w:trPr>
          <w:divId w:val="701369450"/>
          <w:tblCellSpacing w:w="15" w:type="dxa"/>
        </w:trPr>
        <w:tc>
          <w:tcPr>
            <w:tcW w:w="0" w:type="auto"/>
            <w:vAlign w:val="center"/>
            <w:hideMark/>
          </w:tcPr>
          <w:p w14:paraId="0ABC17F8" w14:textId="77777777" w:rsidR="0095430C" w:rsidRDefault="0095430C">
            <w:pPr>
              <w:rPr>
                <w:rFonts w:eastAsia="Times New Roman"/>
                <w:lang w:val="en-US"/>
              </w:rPr>
            </w:pPr>
          </w:p>
        </w:tc>
        <w:tc>
          <w:tcPr>
            <w:tcW w:w="0" w:type="auto"/>
            <w:vAlign w:val="center"/>
            <w:hideMark/>
          </w:tcPr>
          <w:p w14:paraId="6CF02CA7" w14:textId="77777777" w:rsidR="0095430C"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95430C" w14:paraId="12D5E21E" w14:textId="77777777">
        <w:trPr>
          <w:divId w:val="701369450"/>
          <w:tblCellSpacing w:w="15" w:type="dxa"/>
        </w:trPr>
        <w:tc>
          <w:tcPr>
            <w:tcW w:w="0" w:type="auto"/>
            <w:vAlign w:val="center"/>
            <w:hideMark/>
          </w:tcPr>
          <w:p w14:paraId="4966FCF7" w14:textId="77777777" w:rsidR="0095430C" w:rsidRDefault="0095430C">
            <w:pPr>
              <w:rPr>
                <w:rFonts w:eastAsia="Times New Roman"/>
                <w:lang w:val="en-US"/>
              </w:rPr>
            </w:pPr>
          </w:p>
        </w:tc>
        <w:tc>
          <w:tcPr>
            <w:tcW w:w="0" w:type="auto"/>
            <w:vAlign w:val="center"/>
            <w:hideMark/>
          </w:tcPr>
          <w:p w14:paraId="0F037616" w14:textId="77777777" w:rsidR="0095430C"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95430C" w14:paraId="3FC3BB84" w14:textId="77777777">
        <w:trPr>
          <w:divId w:val="701369450"/>
          <w:tblCellSpacing w:w="15" w:type="dxa"/>
        </w:trPr>
        <w:tc>
          <w:tcPr>
            <w:tcW w:w="0" w:type="auto"/>
            <w:vAlign w:val="center"/>
            <w:hideMark/>
          </w:tcPr>
          <w:p w14:paraId="32504E40" w14:textId="77777777" w:rsidR="0095430C" w:rsidRDefault="0095430C">
            <w:pPr>
              <w:rPr>
                <w:rFonts w:eastAsia="Times New Roman"/>
                <w:lang w:val="en-US"/>
              </w:rPr>
            </w:pPr>
          </w:p>
        </w:tc>
        <w:tc>
          <w:tcPr>
            <w:tcW w:w="0" w:type="auto"/>
            <w:vAlign w:val="center"/>
            <w:hideMark/>
          </w:tcPr>
          <w:p w14:paraId="4DD6AD50" w14:textId="77777777" w:rsidR="0095430C"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95430C" w14:paraId="4505B28A" w14:textId="77777777">
        <w:trPr>
          <w:divId w:val="701369450"/>
          <w:tblCellSpacing w:w="15" w:type="dxa"/>
        </w:trPr>
        <w:tc>
          <w:tcPr>
            <w:tcW w:w="0" w:type="auto"/>
            <w:vAlign w:val="center"/>
            <w:hideMark/>
          </w:tcPr>
          <w:p w14:paraId="52FD8E8B" w14:textId="77777777" w:rsidR="0095430C" w:rsidRDefault="0095430C">
            <w:pPr>
              <w:rPr>
                <w:rFonts w:eastAsia="Times New Roman"/>
                <w:lang w:val="en-US"/>
              </w:rPr>
            </w:pPr>
          </w:p>
        </w:tc>
        <w:tc>
          <w:tcPr>
            <w:tcW w:w="0" w:type="auto"/>
            <w:vAlign w:val="center"/>
            <w:hideMark/>
          </w:tcPr>
          <w:p w14:paraId="6452514C" w14:textId="7D2C270A" w:rsidR="0095430C" w:rsidRDefault="005B11EB">
            <w:pPr>
              <w:rPr>
                <w:rFonts w:eastAsia="Times New Roman"/>
                <w:lang w:val="en-US"/>
              </w:rPr>
            </w:pPr>
            <w:r>
              <w:rPr>
                <w:rFonts w:eastAsia="Times New Roman"/>
                <w:b/>
                <w:bCs/>
                <w:lang w:val="en-US"/>
              </w:rPr>
              <w:t xml:space="preserve">Family: </w:t>
            </w:r>
            <w:r>
              <w:rPr>
                <w:rFonts w:eastAsia="Times New Roman"/>
                <w:lang w:val="en-US"/>
              </w:rPr>
              <w:t>Disclose to a family member, other relative, or a close personal friend of the individua</w:t>
            </w:r>
            <w:ins w:id="484" w:author="Tom Oniki" w:date="2015-09-11T16:56:00Z">
              <w:r w:rsidR="00B9634E">
                <w:rPr>
                  <w:rFonts w:eastAsia="Times New Roman"/>
                  <w:lang w:val="en-US"/>
                </w:rPr>
                <w:t>l</w:t>
              </w:r>
            </w:ins>
            <w:r>
              <w:rPr>
                <w:rFonts w:eastAsia="Times New Roman"/>
                <w:lang w:val="en-US"/>
              </w:rPr>
              <w:t xml:space="preserve"> </w:t>
            </w:r>
          </w:p>
        </w:tc>
      </w:tr>
      <w:tr w:rsidR="0095430C" w14:paraId="616E3DBE" w14:textId="77777777">
        <w:trPr>
          <w:divId w:val="701369450"/>
          <w:tblCellSpacing w:w="15" w:type="dxa"/>
        </w:trPr>
        <w:tc>
          <w:tcPr>
            <w:tcW w:w="0" w:type="auto"/>
            <w:vAlign w:val="center"/>
            <w:hideMark/>
          </w:tcPr>
          <w:p w14:paraId="069F417C" w14:textId="77777777" w:rsidR="0095430C" w:rsidRDefault="0095430C">
            <w:pPr>
              <w:rPr>
                <w:rFonts w:eastAsia="Times New Roman"/>
                <w:lang w:val="en-US"/>
              </w:rPr>
            </w:pPr>
          </w:p>
        </w:tc>
        <w:tc>
          <w:tcPr>
            <w:tcW w:w="0" w:type="auto"/>
            <w:vAlign w:val="center"/>
            <w:hideMark/>
          </w:tcPr>
          <w:p w14:paraId="269FF45C" w14:textId="21E2B8A0" w:rsidR="0095430C" w:rsidRDefault="005B11EB">
            <w:pPr>
              <w:rPr>
                <w:rFonts w:eastAsia="Times New Roman"/>
                <w:lang w:val="en-US"/>
              </w:rPr>
            </w:pPr>
            <w:r>
              <w:rPr>
                <w:rFonts w:eastAsia="Times New Roman"/>
                <w:b/>
                <w:bCs/>
                <w:lang w:val="en-US"/>
              </w:rPr>
              <w:t>Pr</w:t>
            </w:r>
            <w:ins w:id="485" w:author="Tom Oniki" w:date="2015-09-11T16:57:00Z">
              <w:r w:rsidR="00B9634E">
                <w:rPr>
                  <w:rFonts w:eastAsia="Times New Roman"/>
                  <w:b/>
                  <w:bCs/>
                  <w:lang w:val="en-US"/>
                </w:rPr>
                <w:t>e</w:t>
              </w:r>
            </w:ins>
            <w:r>
              <w:rPr>
                <w:rFonts w:eastAsia="Times New Roman"/>
                <w:b/>
                <w:bCs/>
                <w:lang w:val="en-US"/>
              </w:rPr>
              <w:t xml:space="preserve">sent: </w:t>
            </w:r>
            <w:r>
              <w:rPr>
                <w:rFonts w:eastAsia="Times New Roman"/>
                <w:lang w:val="en-US"/>
              </w:rPr>
              <w:t xml:space="preserve">Uses and disclosures with the individual present. </w:t>
            </w:r>
          </w:p>
        </w:tc>
      </w:tr>
      <w:tr w:rsidR="0095430C" w14:paraId="225E2E29" w14:textId="77777777">
        <w:trPr>
          <w:divId w:val="701369450"/>
          <w:tblCellSpacing w:w="15" w:type="dxa"/>
        </w:trPr>
        <w:tc>
          <w:tcPr>
            <w:tcW w:w="0" w:type="auto"/>
            <w:vAlign w:val="center"/>
            <w:hideMark/>
          </w:tcPr>
          <w:p w14:paraId="5D43976F" w14:textId="77777777" w:rsidR="0095430C" w:rsidRDefault="0095430C">
            <w:pPr>
              <w:rPr>
                <w:rFonts w:eastAsia="Times New Roman"/>
                <w:lang w:val="en-US"/>
              </w:rPr>
            </w:pPr>
          </w:p>
        </w:tc>
        <w:tc>
          <w:tcPr>
            <w:tcW w:w="0" w:type="auto"/>
            <w:vAlign w:val="center"/>
            <w:hideMark/>
          </w:tcPr>
          <w:p w14:paraId="05156F5E" w14:textId="2F35A8A7" w:rsidR="0095430C" w:rsidRDefault="005B11EB">
            <w:pPr>
              <w:rPr>
                <w:rFonts w:eastAsia="Times New Roman"/>
                <w:lang w:val="en-US"/>
              </w:rPr>
            </w:pPr>
            <w:r>
              <w:rPr>
                <w:rFonts w:eastAsia="Times New Roman"/>
                <w:b/>
                <w:bCs/>
                <w:lang w:val="en-US"/>
              </w:rPr>
              <w:t xml:space="preserve">Emergency: </w:t>
            </w:r>
            <w:ins w:id="486" w:author="Tom Oniki" w:date="2015-09-11T16:57:00Z">
              <w:r w:rsidR="00B9634E">
                <w:rPr>
                  <w:rFonts w:eastAsia="Times New Roman"/>
                  <w:b/>
                  <w:bCs/>
                  <w:lang w:val="en-US"/>
                </w:rPr>
                <w:t>P</w:t>
              </w:r>
            </w:ins>
            <w:r>
              <w:rPr>
                <w:rFonts w:eastAsia="Times New Roman"/>
                <w:lang w:val="en-US"/>
              </w:rPr>
              <w:t>ermission cannot practicably be provided because of the individual</w:t>
            </w:r>
            <w:ins w:id="487" w:author="Tom Oniki" w:date="2015-09-11T15:59:00Z">
              <w:r w:rsidR="00FA542F">
                <w:rPr>
                  <w:rFonts w:eastAsia="Times New Roman"/>
                  <w:lang w:val="en-US"/>
                </w:rPr>
                <w:t>’</w:t>
              </w:r>
            </w:ins>
            <w:del w:id="488" w:author="Tom Oniki" w:date="2015-09-11T15:59:00Z">
              <w:r w:rsidDel="00FA542F">
                <w:rPr>
                  <w:rFonts w:eastAsia="Times New Roman"/>
                  <w:lang w:val="en-US"/>
                </w:rPr>
                <w:delText>â€™</w:delText>
              </w:r>
            </w:del>
            <w:r>
              <w:rPr>
                <w:rFonts w:eastAsia="Times New Roman"/>
                <w:lang w:val="en-US"/>
              </w:rPr>
              <w:t>s incapacity or an emergenc</w:t>
            </w:r>
            <w:ins w:id="489" w:author="Tom Oniki" w:date="2015-09-11T16:57:00Z">
              <w:r w:rsidR="00B9634E">
                <w:rPr>
                  <w:rFonts w:eastAsia="Times New Roman"/>
                  <w:lang w:val="en-US"/>
                </w:rPr>
                <w:t>y</w:t>
              </w:r>
            </w:ins>
            <w:r>
              <w:rPr>
                <w:rFonts w:eastAsia="Times New Roman"/>
                <w:lang w:val="en-US"/>
              </w:rPr>
              <w:t xml:space="preserve"> </w:t>
            </w:r>
          </w:p>
        </w:tc>
      </w:tr>
      <w:tr w:rsidR="0095430C" w14:paraId="24021A2D" w14:textId="77777777">
        <w:trPr>
          <w:divId w:val="701369450"/>
          <w:tblCellSpacing w:w="15" w:type="dxa"/>
        </w:trPr>
        <w:tc>
          <w:tcPr>
            <w:tcW w:w="0" w:type="auto"/>
            <w:vAlign w:val="center"/>
            <w:hideMark/>
          </w:tcPr>
          <w:p w14:paraId="121D998A" w14:textId="77777777" w:rsidR="0095430C" w:rsidRDefault="0095430C">
            <w:pPr>
              <w:rPr>
                <w:rFonts w:eastAsia="Times New Roman"/>
                <w:lang w:val="en-US"/>
              </w:rPr>
            </w:pPr>
          </w:p>
        </w:tc>
        <w:tc>
          <w:tcPr>
            <w:tcW w:w="0" w:type="auto"/>
            <w:vAlign w:val="center"/>
            <w:hideMark/>
          </w:tcPr>
          <w:p w14:paraId="1497F0EB" w14:textId="77777777" w:rsidR="0095430C"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95430C" w14:paraId="5E5D7803" w14:textId="77777777">
        <w:trPr>
          <w:divId w:val="701369450"/>
          <w:tblCellSpacing w:w="15" w:type="dxa"/>
        </w:trPr>
        <w:tc>
          <w:tcPr>
            <w:tcW w:w="0" w:type="auto"/>
            <w:vAlign w:val="center"/>
            <w:hideMark/>
          </w:tcPr>
          <w:p w14:paraId="7FB2E9AA" w14:textId="77777777" w:rsidR="0095430C" w:rsidRDefault="0095430C">
            <w:pPr>
              <w:rPr>
                <w:rFonts w:eastAsia="Times New Roman"/>
                <w:lang w:val="en-US"/>
              </w:rPr>
            </w:pPr>
          </w:p>
        </w:tc>
        <w:tc>
          <w:tcPr>
            <w:tcW w:w="0" w:type="auto"/>
            <w:vAlign w:val="center"/>
            <w:hideMark/>
          </w:tcPr>
          <w:p w14:paraId="0DBB1D3D" w14:textId="77777777" w:rsidR="0095430C"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95430C" w14:paraId="70DA360B" w14:textId="77777777">
        <w:trPr>
          <w:divId w:val="701369450"/>
          <w:tblCellSpacing w:w="15" w:type="dxa"/>
        </w:trPr>
        <w:tc>
          <w:tcPr>
            <w:tcW w:w="0" w:type="auto"/>
            <w:vAlign w:val="center"/>
            <w:hideMark/>
          </w:tcPr>
          <w:p w14:paraId="42D1F68A" w14:textId="77777777" w:rsidR="0095430C" w:rsidRDefault="0095430C">
            <w:pPr>
              <w:rPr>
                <w:rFonts w:eastAsia="Times New Roman"/>
                <w:lang w:val="en-US"/>
              </w:rPr>
            </w:pPr>
          </w:p>
        </w:tc>
        <w:tc>
          <w:tcPr>
            <w:tcW w:w="0" w:type="auto"/>
            <w:vAlign w:val="center"/>
            <w:hideMark/>
          </w:tcPr>
          <w:p w14:paraId="0BEBD1BF" w14:textId="63A8A4F6" w:rsidR="0095430C" w:rsidRDefault="005B11EB">
            <w:pPr>
              <w:rPr>
                <w:rFonts w:eastAsia="Times New Roman"/>
                <w:lang w:val="en-US"/>
              </w:rPr>
            </w:pPr>
            <w:r>
              <w:rPr>
                <w:rFonts w:eastAsia="Times New Roman"/>
                <w:b/>
                <w:bCs/>
                <w:lang w:val="en-US"/>
              </w:rPr>
              <w:t xml:space="preserve">Abuse: </w:t>
            </w:r>
            <w:r>
              <w:rPr>
                <w:rFonts w:eastAsia="Times New Roman"/>
                <w:lang w:val="en-US"/>
              </w:rPr>
              <w:t>Disclosures about victims of abus</w:t>
            </w:r>
            <w:ins w:id="490" w:author="Tom Oniki" w:date="2015-09-11T16:58:00Z">
              <w:r w:rsidR="00B9634E">
                <w:rPr>
                  <w:rFonts w:eastAsia="Times New Roman"/>
                  <w:lang w:val="en-US"/>
                </w:rPr>
                <w:t>e,</w:t>
              </w:r>
              <w:r w:rsidR="00B9634E" w:rsidRPr="00B9634E">
                <w:rPr>
                  <w:rFonts w:eastAsia="Times New Roman"/>
                  <w:lang w:val="en-US"/>
                </w:rPr>
                <w:t xml:space="preserve"> neglect or domestic violence.</w:t>
              </w:r>
            </w:ins>
            <w:del w:id="491" w:author="Tom Oniki" w:date="2015-09-11T16:59:00Z">
              <w:r w:rsidDel="00B9634E">
                <w:rPr>
                  <w:rFonts w:eastAsia="Times New Roman"/>
                  <w:lang w:val="en-US"/>
                </w:rPr>
                <w:delText xml:space="preserve"> </w:delText>
              </w:r>
            </w:del>
          </w:p>
        </w:tc>
      </w:tr>
      <w:tr w:rsidR="0095430C" w14:paraId="5B71F84C" w14:textId="77777777">
        <w:trPr>
          <w:divId w:val="701369450"/>
          <w:tblCellSpacing w:w="15" w:type="dxa"/>
        </w:trPr>
        <w:tc>
          <w:tcPr>
            <w:tcW w:w="0" w:type="auto"/>
            <w:vAlign w:val="center"/>
            <w:hideMark/>
          </w:tcPr>
          <w:p w14:paraId="7E5843E5" w14:textId="77777777" w:rsidR="0095430C" w:rsidRDefault="0095430C">
            <w:pPr>
              <w:rPr>
                <w:rFonts w:eastAsia="Times New Roman"/>
                <w:lang w:val="en-US"/>
              </w:rPr>
            </w:pPr>
          </w:p>
        </w:tc>
        <w:tc>
          <w:tcPr>
            <w:tcW w:w="0" w:type="auto"/>
            <w:vAlign w:val="center"/>
            <w:hideMark/>
          </w:tcPr>
          <w:p w14:paraId="1B31AACB" w14:textId="77777777" w:rsidR="0095430C"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95430C" w14:paraId="5D26A82A" w14:textId="77777777">
        <w:trPr>
          <w:divId w:val="701369450"/>
          <w:tblCellSpacing w:w="15" w:type="dxa"/>
        </w:trPr>
        <w:tc>
          <w:tcPr>
            <w:tcW w:w="0" w:type="auto"/>
            <w:vAlign w:val="center"/>
            <w:hideMark/>
          </w:tcPr>
          <w:p w14:paraId="3E4F718C" w14:textId="77777777" w:rsidR="0095430C" w:rsidRDefault="0095430C">
            <w:pPr>
              <w:rPr>
                <w:rFonts w:eastAsia="Times New Roman"/>
                <w:lang w:val="en-US"/>
              </w:rPr>
            </w:pPr>
          </w:p>
        </w:tc>
        <w:tc>
          <w:tcPr>
            <w:tcW w:w="0" w:type="auto"/>
            <w:vAlign w:val="center"/>
            <w:hideMark/>
          </w:tcPr>
          <w:p w14:paraId="08C3DDF5" w14:textId="77777777" w:rsidR="0095430C"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95430C" w14:paraId="24848663" w14:textId="77777777">
        <w:trPr>
          <w:divId w:val="701369450"/>
          <w:tblCellSpacing w:w="15" w:type="dxa"/>
        </w:trPr>
        <w:tc>
          <w:tcPr>
            <w:tcW w:w="0" w:type="auto"/>
            <w:vAlign w:val="center"/>
            <w:hideMark/>
          </w:tcPr>
          <w:p w14:paraId="2F0E3AE3" w14:textId="77777777" w:rsidR="0095430C" w:rsidRDefault="0095430C">
            <w:pPr>
              <w:rPr>
                <w:rFonts w:eastAsia="Times New Roman"/>
                <w:lang w:val="en-US"/>
              </w:rPr>
            </w:pPr>
          </w:p>
        </w:tc>
        <w:tc>
          <w:tcPr>
            <w:tcW w:w="0" w:type="auto"/>
            <w:vAlign w:val="center"/>
            <w:hideMark/>
          </w:tcPr>
          <w:p w14:paraId="4FF5D1F5" w14:textId="77777777" w:rsidR="0095430C"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95430C" w14:paraId="601827EF" w14:textId="77777777">
        <w:trPr>
          <w:divId w:val="701369450"/>
          <w:tblCellSpacing w:w="15" w:type="dxa"/>
        </w:trPr>
        <w:tc>
          <w:tcPr>
            <w:tcW w:w="0" w:type="auto"/>
            <w:vAlign w:val="center"/>
            <w:hideMark/>
          </w:tcPr>
          <w:p w14:paraId="0B244A67" w14:textId="77777777" w:rsidR="0095430C" w:rsidRDefault="0095430C">
            <w:pPr>
              <w:rPr>
                <w:rFonts w:eastAsia="Times New Roman"/>
                <w:lang w:val="en-US"/>
              </w:rPr>
            </w:pPr>
          </w:p>
        </w:tc>
        <w:tc>
          <w:tcPr>
            <w:tcW w:w="0" w:type="auto"/>
            <w:vAlign w:val="center"/>
            <w:hideMark/>
          </w:tcPr>
          <w:p w14:paraId="0A46FB02" w14:textId="77777777" w:rsidR="0095430C"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95430C" w14:paraId="337863F3" w14:textId="77777777">
        <w:trPr>
          <w:divId w:val="701369450"/>
          <w:tblCellSpacing w:w="15" w:type="dxa"/>
        </w:trPr>
        <w:tc>
          <w:tcPr>
            <w:tcW w:w="0" w:type="auto"/>
            <w:vAlign w:val="center"/>
            <w:hideMark/>
          </w:tcPr>
          <w:p w14:paraId="19C0DC1C" w14:textId="77777777" w:rsidR="0095430C" w:rsidRDefault="0095430C">
            <w:pPr>
              <w:rPr>
                <w:rFonts w:eastAsia="Times New Roman"/>
                <w:lang w:val="en-US"/>
              </w:rPr>
            </w:pPr>
          </w:p>
        </w:tc>
        <w:tc>
          <w:tcPr>
            <w:tcW w:w="0" w:type="auto"/>
            <w:vAlign w:val="center"/>
            <w:hideMark/>
          </w:tcPr>
          <w:p w14:paraId="16C8E14F" w14:textId="77777777" w:rsidR="0095430C"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95430C" w14:paraId="07B11558" w14:textId="77777777">
        <w:trPr>
          <w:divId w:val="701369450"/>
          <w:tblCellSpacing w:w="15" w:type="dxa"/>
        </w:trPr>
        <w:tc>
          <w:tcPr>
            <w:tcW w:w="0" w:type="auto"/>
            <w:vAlign w:val="center"/>
            <w:hideMark/>
          </w:tcPr>
          <w:p w14:paraId="2C9F295C" w14:textId="77777777" w:rsidR="0095430C" w:rsidRDefault="0095430C">
            <w:pPr>
              <w:rPr>
                <w:rFonts w:eastAsia="Times New Roman"/>
                <w:lang w:val="en-US"/>
              </w:rPr>
            </w:pPr>
          </w:p>
        </w:tc>
        <w:tc>
          <w:tcPr>
            <w:tcW w:w="0" w:type="auto"/>
            <w:vAlign w:val="center"/>
            <w:hideMark/>
          </w:tcPr>
          <w:p w14:paraId="71027E38" w14:textId="77777777" w:rsidR="0095430C"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95430C" w14:paraId="61E7C6F3" w14:textId="77777777">
        <w:trPr>
          <w:divId w:val="701369450"/>
          <w:tblCellSpacing w:w="15" w:type="dxa"/>
        </w:trPr>
        <w:tc>
          <w:tcPr>
            <w:tcW w:w="0" w:type="auto"/>
            <w:vAlign w:val="center"/>
            <w:hideMark/>
          </w:tcPr>
          <w:p w14:paraId="2F8C9322" w14:textId="77777777" w:rsidR="0095430C" w:rsidRDefault="0095430C">
            <w:pPr>
              <w:rPr>
                <w:rFonts w:eastAsia="Times New Roman"/>
                <w:lang w:val="en-US"/>
              </w:rPr>
            </w:pPr>
          </w:p>
        </w:tc>
        <w:tc>
          <w:tcPr>
            <w:tcW w:w="0" w:type="auto"/>
            <w:vAlign w:val="center"/>
            <w:hideMark/>
          </w:tcPr>
          <w:p w14:paraId="3EF541BD" w14:textId="77777777" w:rsidR="0095430C"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95430C" w14:paraId="797D8434" w14:textId="77777777">
        <w:trPr>
          <w:divId w:val="701369450"/>
          <w:tblCellSpacing w:w="15" w:type="dxa"/>
        </w:trPr>
        <w:tc>
          <w:tcPr>
            <w:tcW w:w="0" w:type="auto"/>
            <w:vAlign w:val="center"/>
            <w:hideMark/>
          </w:tcPr>
          <w:p w14:paraId="13C84992" w14:textId="77777777" w:rsidR="0095430C" w:rsidRDefault="0095430C">
            <w:pPr>
              <w:rPr>
                <w:rFonts w:eastAsia="Times New Roman"/>
                <w:lang w:val="en-US"/>
              </w:rPr>
            </w:pPr>
          </w:p>
        </w:tc>
        <w:tc>
          <w:tcPr>
            <w:tcW w:w="0" w:type="auto"/>
            <w:vAlign w:val="center"/>
            <w:hideMark/>
          </w:tcPr>
          <w:p w14:paraId="05BB3218" w14:textId="77777777" w:rsidR="0095430C"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95430C" w14:paraId="65EF105D" w14:textId="77777777">
        <w:trPr>
          <w:divId w:val="701369450"/>
          <w:tblCellSpacing w:w="15" w:type="dxa"/>
        </w:trPr>
        <w:tc>
          <w:tcPr>
            <w:tcW w:w="0" w:type="auto"/>
            <w:vAlign w:val="center"/>
            <w:hideMark/>
          </w:tcPr>
          <w:p w14:paraId="5F45B5A6" w14:textId="77777777" w:rsidR="0095430C" w:rsidRDefault="0095430C">
            <w:pPr>
              <w:rPr>
                <w:rFonts w:eastAsia="Times New Roman"/>
                <w:lang w:val="en-US"/>
              </w:rPr>
            </w:pPr>
          </w:p>
        </w:tc>
        <w:tc>
          <w:tcPr>
            <w:tcW w:w="0" w:type="auto"/>
            <w:vAlign w:val="center"/>
            <w:hideMark/>
          </w:tcPr>
          <w:p w14:paraId="10569DC4" w14:textId="5E49B614" w:rsidR="0095430C" w:rsidRDefault="005B11EB">
            <w:pPr>
              <w:rPr>
                <w:rFonts w:eastAsia="Times New Roman"/>
                <w:lang w:val="en-US"/>
              </w:rPr>
            </w:pPr>
            <w:r>
              <w:rPr>
                <w:rFonts w:eastAsia="Times New Roman"/>
                <w:b/>
                <w:bCs/>
                <w:lang w:val="en-US"/>
              </w:rPr>
              <w:t xml:space="preserve">Worker's Comp: </w:t>
            </w:r>
            <w:r>
              <w:rPr>
                <w:rFonts w:eastAsia="Times New Roman"/>
                <w:lang w:val="en-US"/>
              </w:rPr>
              <w:t>Disclosures for workers</w:t>
            </w:r>
            <w:ins w:id="492" w:author="Tom Oniki" w:date="2015-09-11T15:59:00Z">
              <w:r w:rsidR="00FA542F">
                <w:rPr>
                  <w:rFonts w:eastAsia="Times New Roman"/>
                  <w:lang w:val="en-US"/>
                </w:rPr>
                <w:t>’</w:t>
              </w:r>
            </w:ins>
            <w:del w:id="493" w:author="Tom Oniki" w:date="2015-09-11T15:59:00Z">
              <w:r w:rsidDel="00FA542F">
                <w:rPr>
                  <w:rFonts w:eastAsia="Times New Roman"/>
                  <w:lang w:val="en-US"/>
                </w:rPr>
                <w:delText>â€™</w:delText>
              </w:r>
            </w:del>
            <w:r>
              <w:rPr>
                <w:rFonts w:eastAsia="Times New Roman"/>
                <w:lang w:val="en-US"/>
              </w:rPr>
              <w:t xml:space="preserve"> compensation. </w:t>
            </w:r>
          </w:p>
        </w:tc>
      </w:tr>
      <w:tr w:rsidR="0095430C" w14:paraId="27DF6762" w14:textId="77777777">
        <w:trPr>
          <w:divId w:val="701369450"/>
          <w:tblCellSpacing w:w="15" w:type="dxa"/>
        </w:trPr>
        <w:tc>
          <w:tcPr>
            <w:tcW w:w="0" w:type="auto"/>
            <w:vAlign w:val="center"/>
            <w:hideMark/>
          </w:tcPr>
          <w:p w14:paraId="1F53A76A" w14:textId="77777777" w:rsidR="0095430C" w:rsidRDefault="0095430C">
            <w:pPr>
              <w:rPr>
                <w:rFonts w:eastAsia="Times New Roman"/>
                <w:lang w:val="en-US"/>
              </w:rPr>
            </w:pPr>
          </w:p>
        </w:tc>
        <w:tc>
          <w:tcPr>
            <w:tcW w:w="0" w:type="auto"/>
            <w:vAlign w:val="center"/>
            <w:hideMark/>
          </w:tcPr>
          <w:p w14:paraId="674A4900" w14:textId="77777777" w:rsidR="0095430C"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95430C" w14:paraId="56D2C4EA" w14:textId="77777777">
        <w:trPr>
          <w:divId w:val="701369450"/>
          <w:tblCellSpacing w:w="15" w:type="dxa"/>
        </w:trPr>
        <w:tc>
          <w:tcPr>
            <w:tcW w:w="0" w:type="auto"/>
            <w:vAlign w:val="center"/>
            <w:hideMark/>
          </w:tcPr>
          <w:p w14:paraId="408DE109" w14:textId="77777777" w:rsidR="0095430C" w:rsidRDefault="0095430C">
            <w:pPr>
              <w:rPr>
                <w:rFonts w:eastAsia="Times New Roman"/>
                <w:lang w:val="en-US"/>
              </w:rPr>
            </w:pPr>
          </w:p>
        </w:tc>
        <w:tc>
          <w:tcPr>
            <w:tcW w:w="0" w:type="auto"/>
            <w:vAlign w:val="center"/>
            <w:hideMark/>
          </w:tcPr>
          <w:p w14:paraId="1DFEE638" w14:textId="77777777" w:rsidR="0095430C"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14:paraId="6ED9254A" w14:textId="77777777" w:rsidR="0095430C" w:rsidRDefault="005B11EB">
      <w:pPr>
        <w:pStyle w:val="Heading1"/>
        <w:divId w:val="1326664884"/>
        <w:rPr>
          <w:rFonts w:eastAsia="Times New Roman"/>
          <w:lang w:val="en-US"/>
        </w:rPr>
      </w:pPr>
      <w:r>
        <w:rPr>
          <w:rFonts w:eastAsia="Times New Roman"/>
          <w:lang w:val="en-US"/>
        </w:rPr>
        <w:t>Office of the National Coordinator for Health IT</w:t>
      </w:r>
    </w:p>
    <w:p w14:paraId="1B787162" w14:textId="77777777" w:rsidR="0095430C" w:rsidRDefault="005B11EB">
      <w:pPr>
        <w:pStyle w:val="Heading2"/>
        <w:divId w:val="1326664884"/>
        <w:rPr>
          <w:rFonts w:eastAsia="Times New Roman"/>
          <w:lang w:val="en-US"/>
        </w:rPr>
      </w:pPr>
      <w:r>
        <w:rPr>
          <w:rFonts w:eastAsia="Times New Roman"/>
          <w:lang w:val="en-US"/>
        </w:rPr>
        <w:lastRenderedPageBreak/>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A826BE" w14:textId="77777777">
        <w:trPr>
          <w:divId w:val="1326664884"/>
          <w:tblCellSpacing w:w="15" w:type="dxa"/>
        </w:trPr>
        <w:tc>
          <w:tcPr>
            <w:tcW w:w="0" w:type="auto"/>
            <w:vAlign w:val="center"/>
            <w:hideMark/>
          </w:tcPr>
          <w:p w14:paraId="76A28CD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5024F46" w14:textId="77777777" w:rsidR="0095430C" w:rsidRDefault="005B11EB">
            <w:pPr>
              <w:rPr>
                <w:rFonts w:eastAsia="Times New Roman"/>
                <w:lang w:val="en-US"/>
              </w:rPr>
            </w:pPr>
            <w:r>
              <w:rPr>
                <w:rFonts w:eastAsia="Times New Roman"/>
                <w:lang w:val="en-US"/>
              </w:rPr>
              <w:t xml:space="preserve">DataElement SDC Concept (Data Element S D C Concept) </w:t>
            </w:r>
          </w:p>
        </w:tc>
      </w:tr>
      <w:tr w:rsidR="0095430C" w14:paraId="5DA163FF" w14:textId="77777777">
        <w:trPr>
          <w:divId w:val="1326664884"/>
          <w:tblCellSpacing w:w="15" w:type="dxa"/>
        </w:trPr>
        <w:tc>
          <w:tcPr>
            <w:tcW w:w="0" w:type="auto"/>
            <w:vAlign w:val="center"/>
            <w:hideMark/>
          </w:tcPr>
          <w:p w14:paraId="51E319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59BC81" w14:textId="77777777" w:rsidR="0095430C"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95430C" w14:paraId="7D3A53AD" w14:textId="77777777">
        <w:trPr>
          <w:divId w:val="1326664884"/>
          <w:tblCellSpacing w:w="15" w:type="dxa"/>
        </w:trPr>
        <w:tc>
          <w:tcPr>
            <w:tcW w:w="0" w:type="auto"/>
            <w:vAlign w:val="center"/>
            <w:hideMark/>
          </w:tcPr>
          <w:p w14:paraId="1386244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C297355" w14:textId="5A663A16" w:rsidR="0095430C" w:rsidRDefault="005B11EB">
            <w:pPr>
              <w:rPr>
                <w:rFonts w:eastAsia="Times New Roman"/>
                <w:lang w:val="en-US"/>
              </w:rPr>
            </w:pPr>
            <w:r>
              <w:rPr>
                <w:rFonts w:eastAsia="Times New Roman"/>
                <w:lang w:val="en-US"/>
              </w:rPr>
              <w:t>This value set includes content from LOINC</w:t>
            </w:r>
            <w:del w:id="494" w:author="Tom Oniki" w:date="2015-09-11T16:00:00Z">
              <w:r w:rsidDel="00FA542F">
                <w:rPr>
                  <w:rFonts w:eastAsia="Times New Roman"/>
                  <w:lang w:val="en-US"/>
                </w:rPr>
                <w:delText>Â</w:delText>
              </w:r>
            </w:del>
            <w:r>
              <w:rPr>
                <w:rFonts w:eastAsia="Times New Roman"/>
                <w:lang w:val="en-US"/>
              </w:rPr>
              <w:t xml:space="preserve">®, which is copyright </w:t>
            </w:r>
            <w:del w:id="495" w:author="Tom Oniki" w:date="2015-09-11T16:00:00Z">
              <w:r w:rsidDel="00FA542F">
                <w:rPr>
                  <w:rFonts w:eastAsia="Times New Roman"/>
                  <w:lang w:val="en-US"/>
                </w:rPr>
                <w:delText>Â</w:delText>
              </w:r>
            </w:del>
            <w:r>
              <w:rPr>
                <w:rFonts w:eastAsia="Times New Roman"/>
                <w:lang w:val="en-US"/>
              </w:rPr>
              <w:t xml:space="preserve">© 1995 Regenstrief Institute, Inc. and the LOINC Committee, and available at no cost under the license at http://loinc.org/terms-of-use. This value set includes content from SNOMED CT, which is copyright </w:t>
            </w:r>
            <w:del w:id="496" w:author="Tom Oniki" w:date="2015-09-11T16:00:00Z">
              <w:r w:rsidDel="00FA542F">
                <w:rPr>
                  <w:rFonts w:eastAsia="Times New Roman"/>
                  <w:lang w:val="en-US"/>
                </w:rPr>
                <w:delText>Â</w:delText>
              </w:r>
            </w:del>
            <w:r>
              <w:rPr>
                <w:rFonts w:eastAsia="Times New Roman"/>
                <w:lang w:val="en-US"/>
              </w:rPr>
              <w:t>© 2002+ International Health Terminology Standards Development Organisation (IHTSDO), and distributed by agreement between IHTSDO and HL7. Implementer use of SNOMED CT is not covered by this agreement</w:t>
            </w:r>
            <w:ins w:id="497" w:author="Tom Oniki" w:date="2015-09-11T16:59:00Z">
              <w:r w:rsidR="00D82126">
                <w:rPr>
                  <w:rFonts w:eastAsia="Times New Roman"/>
                  <w:lang w:val="en-US"/>
                </w:rPr>
                <w:t>.</w:t>
              </w:r>
            </w:ins>
            <w:r>
              <w:rPr>
                <w:rFonts w:eastAsia="Times New Roman"/>
                <w:lang w:val="en-US"/>
              </w:rPr>
              <w:t xml:space="preserve"> </w:t>
            </w:r>
          </w:p>
        </w:tc>
      </w:tr>
    </w:tbl>
    <w:p w14:paraId="41A8FED8" w14:textId="77777777" w:rsidR="0095430C"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37F1E79" w14:textId="77777777">
        <w:trPr>
          <w:divId w:val="1326664884"/>
          <w:tblCellSpacing w:w="15" w:type="dxa"/>
        </w:trPr>
        <w:tc>
          <w:tcPr>
            <w:tcW w:w="0" w:type="auto"/>
            <w:vAlign w:val="center"/>
            <w:hideMark/>
          </w:tcPr>
          <w:p w14:paraId="0B458C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3ED507" w14:textId="77777777" w:rsidR="0095430C" w:rsidRDefault="005B11EB">
            <w:pPr>
              <w:rPr>
                <w:rFonts w:eastAsia="Times New Roman"/>
                <w:lang w:val="en-US"/>
              </w:rPr>
            </w:pPr>
            <w:r>
              <w:rPr>
                <w:rFonts w:eastAsia="Times New Roman"/>
                <w:lang w:val="en-US"/>
              </w:rPr>
              <w:t xml:space="preserve">DataElement SDC Concept (Data Element S D C Concept) </w:t>
            </w:r>
          </w:p>
        </w:tc>
      </w:tr>
      <w:tr w:rsidR="0095430C" w14:paraId="2C7121CE" w14:textId="77777777">
        <w:trPr>
          <w:divId w:val="1326664884"/>
          <w:tblCellSpacing w:w="15" w:type="dxa"/>
        </w:trPr>
        <w:tc>
          <w:tcPr>
            <w:tcW w:w="0" w:type="auto"/>
            <w:vAlign w:val="center"/>
            <w:hideMark/>
          </w:tcPr>
          <w:p w14:paraId="2EC0D2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671A85" w14:textId="77777777" w:rsidR="0095430C"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95430C" w14:paraId="48E8CC7B" w14:textId="77777777">
        <w:trPr>
          <w:divId w:val="1326664884"/>
          <w:tblCellSpacing w:w="15" w:type="dxa"/>
        </w:trPr>
        <w:tc>
          <w:tcPr>
            <w:tcW w:w="0" w:type="auto"/>
            <w:vAlign w:val="center"/>
            <w:hideMark/>
          </w:tcPr>
          <w:p w14:paraId="0B2AAC3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1E4FD0" w14:textId="1ECF4193" w:rsidR="0095430C" w:rsidRDefault="005B11EB">
            <w:pPr>
              <w:rPr>
                <w:rFonts w:eastAsia="Times New Roman"/>
                <w:lang w:val="en-US"/>
              </w:rPr>
            </w:pPr>
            <w:r>
              <w:rPr>
                <w:rFonts w:eastAsia="Times New Roman"/>
                <w:lang w:val="en-US"/>
              </w:rPr>
              <w:t>This value set includes content from LOINC</w:t>
            </w:r>
            <w:del w:id="498" w:author="Tom Oniki" w:date="2015-09-11T16:00:00Z">
              <w:r w:rsidDel="00FA542F">
                <w:rPr>
                  <w:rFonts w:eastAsia="Times New Roman"/>
                  <w:lang w:val="en-US"/>
                </w:rPr>
                <w:delText>Â</w:delText>
              </w:r>
            </w:del>
            <w:r>
              <w:rPr>
                <w:rFonts w:eastAsia="Times New Roman"/>
                <w:lang w:val="en-US"/>
              </w:rPr>
              <w:t xml:space="preserve">®, which is copyright </w:t>
            </w:r>
            <w:del w:id="499" w:author="Tom Oniki" w:date="2015-09-11T16:00:00Z">
              <w:r w:rsidDel="00FA542F">
                <w:rPr>
                  <w:rFonts w:eastAsia="Times New Roman"/>
                  <w:lang w:val="en-US"/>
                </w:rPr>
                <w:delText>Â</w:delText>
              </w:r>
            </w:del>
            <w:r>
              <w:rPr>
                <w:rFonts w:eastAsia="Times New Roman"/>
                <w:lang w:val="en-US"/>
              </w:rPr>
              <w:t xml:space="preserve">© 1995 Regenstrief Institute, Inc. and the LOINC Committee, and available at no cost under the license at http://loinc.org/terms-of-use. This value set includes content from SNOMED CT, which is copyright </w:t>
            </w:r>
            <w:del w:id="500" w:author="Tom Oniki" w:date="2015-09-11T16:01:00Z">
              <w:r w:rsidDel="00FA542F">
                <w:rPr>
                  <w:rFonts w:eastAsia="Times New Roman"/>
                  <w:lang w:val="en-US"/>
                </w:rPr>
                <w:delText>Â</w:delText>
              </w:r>
            </w:del>
            <w:r>
              <w:rPr>
                <w:rFonts w:eastAsia="Times New Roman"/>
                <w:lang w:val="en-US"/>
              </w:rPr>
              <w:t>© 2002+ International Health Terminology Standards Development Organisation (IHTSDO), and distributed by agreement between IHTSDO and HL7. Implementer use of SNOMED CT is not covered by this agreement</w:t>
            </w:r>
            <w:ins w:id="501" w:author="Tom Oniki" w:date="2015-09-11T16:59:00Z">
              <w:r w:rsidR="00D82126">
                <w:rPr>
                  <w:rFonts w:eastAsia="Times New Roman"/>
                  <w:lang w:val="en-US"/>
                </w:rPr>
                <w:t>.</w:t>
              </w:r>
            </w:ins>
            <w:r>
              <w:rPr>
                <w:rFonts w:eastAsia="Times New Roman"/>
                <w:lang w:val="en-US"/>
              </w:rPr>
              <w:t xml:space="preserve"> </w:t>
            </w:r>
          </w:p>
        </w:tc>
      </w:tr>
    </w:tbl>
    <w:p w14:paraId="25F97682" w14:textId="77777777" w:rsidR="0095430C"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9212F5" w14:textId="77777777">
        <w:trPr>
          <w:divId w:val="1326664884"/>
          <w:tblCellSpacing w:w="15" w:type="dxa"/>
        </w:trPr>
        <w:tc>
          <w:tcPr>
            <w:tcW w:w="0" w:type="auto"/>
            <w:vAlign w:val="center"/>
            <w:hideMark/>
          </w:tcPr>
          <w:p w14:paraId="6E441B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D8ADD8" w14:textId="77777777" w:rsidR="0095430C" w:rsidRDefault="005B11EB">
            <w:pPr>
              <w:rPr>
                <w:rFonts w:eastAsia="Times New Roman"/>
                <w:lang w:val="en-US"/>
              </w:rPr>
            </w:pPr>
            <w:r>
              <w:rPr>
                <w:rFonts w:eastAsia="Times New Roman"/>
                <w:lang w:val="en-US"/>
              </w:rPr>
              <w:t xml:space="preserve">DataElement SDC Object Class (Data Element S D C Object Class) </w:t>
            </w:r>
          </w:p>
        </w:tc>
      </w:tr>
      <w:tr w:rsidR="0095430C" w14:paraId="6B392E9A" w14:textId="77777777">
        <w:trPr>
          <w:divId w:val="1326664884"/>
          <w:tblCellSpacing w:w="15" w:type="dxa"/>
        </w:trPr>
        <w:tc>
          <w:tcPr>
            <w:tcW w:w="0" w:type="auto"/>
            <w:vAlign w:val="center"/>
            <w:hideMark/>
          </w:tcPr>
          <w:p w14:paraId="12EE12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49907F" w14:textId="77777777" w:rsidR="0095430C"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95430C" w14:paraId="71FD4C3A" w14:textId="77777777">
        <w:trPr>
          <w:divId w:val="1326664884"/>
          <w:tblCellSpacing w:w="15" w:type="dxa"/>
        </w:trPr>
        <w:tc>
          <w:tcPr>
            <w:tcW w:w="0" w:type="auto"/>
            <w:vAlign w:val="center"/>
            <w:hideMark/>
          </w:tcPr>
          <w:p w14:paraId="0BBDBB5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C7BF29" w14:textId="5BE70B08" w:rsidR="0095430C" w:rsidRDefault="005B11EB">
            <w:pPr>
              <w:rPr>
                <w:rFonts w:eastAsia="Times New Roman"/>
                <w:lang w:val="en-US"/>
              </w:rPr>
            </w:pPr>
            <w:r>
              <w:rPr>
                <w:rFonts w:eastAsia="Times New Roman"/>
                <w:lang w:val="en-US"/>
              </w:rPr>
              <w:t>This value set includes content from LOINC</w:t>
            </w:r>
            <w:del w:id="502" w:author="Tom Oniki" w:date="2015-09-11T16:01:00Z">
              <w:r w:rsidDel="00FA542F">
                <w:rPr>
                  <w:rFonts w:eastAsia="Times New Roman"/>
                  <w:lang w:val="en-US"/>
                </w:rPr>
                <w:delText>Â</w:delText>
              </w:r>
            </w:del>
            <w:r>
              <w:rPr>
                <w:rFonts w:eastAsia="Times New Roman"/>
                <w:lang w:val="en-US"/>
              </w:rPr>
              <w:t xml:space="preserve">®, which is copyright </w:t>
            </w:r>
            <w:del w:id="503" w:author="Tom Oniki" w:date="2015-09-11T16:01:00Z">
              <w:r w:rsidDel="00FA542F">
                <w:rPr>
                  <w:rFonts w:eastAsia="Times New Roman"/>
                  <w:lang w:val="en-US"/>
                </w:rPr>
                <w:delText>Â</w:delText>
              </w:r>
            </w:del>
            <w:r>
              <w:rPr>
                <w:rFonts w:eastAsia="Times New Roman"/>
                <w:lang w:val="en-US"/>
              </w:rPr>
              <w:t xml:space="preserve">© 1995 Regenstrief Institute, Inc. and the LOINC Committee, and available at no cost under the license at http://loinc.org/terms-of-use. This value set includes content from SNOMED CT, which is copyright </w:t>
            </w:r>
            <w:del w:id="504" w:author="Tom Oniki" w:date="2015-09-11T16:01:00Z">
              <w:r w:rsidDel="00FA542F">
                <w:rPr>
                  <w:rFonts w:eastAsia="Times New Roman"/>
                  <w:lang w:val="en-US"/>
                </w:rPr>
                <w:delText>Â</w:delText>
              </w:r>
            </w:del>
            <w:r>
              <w:rPr>
                <w:rFonts w:eastAsia="Times New Roman"/>
                <w:lang w:val="en-US"/>
              </w:rPr>
              <w:t>© 2002+ International Health Terminology Standards Development Organisation (IHTSDO), and distributed by agreement between IHTSDO and HL7. Implementer use of SNOMED CT is not covered by this agreement</w:t>
            </w:r>
            <w:ins w:id="505" w:author="Tom Oniki" w:date="2015-09-11T17:00:00Z">
              <w:r w:rsidR="002761C4">
                <w:rPr>
                  <w:rFonts w:eastAsia="Times New Roman"/>
                  <w:lang w:val="en-US"/>
                </w:rPr>
                <w:t>.</w:t>
              </w:r>
            </w:ins>
            <w:r>
              <w:rPr>
                <w:rFonts w:eastAsia="Times New Roman"/>
                <w:lang w:val="en-US"/>
              </w:rPr>
              <w:t xml:space="preserve"> </w:t>
            </w:r>
          </w:p>
        </w:tc>
      </w:tr>
    </w:tbl>
    <w:p w14:paraId="1D624016" w14:textId="77777777" w:rsidR="0095430C"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F8B42C" w14:textId="77777777">
        <w:trPr>
          <w:divId w:val="1326664884"/>
          <w:tblCellSpacing w:w="15" w:type="dxa"/>
        </w:trPr>
        <w:tc>
          <w:tcPr>
            <w:tcW w:w="0" w:type="auto"/>
            <w:vAlign w:val="center"/>
            <w:hideMark/>
          </w:tcPr>
          <w:p w14:paraId="5D415EF0"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2FE3F9F3" w14:textId="77777777" w:rsidR="0095430C" w:rsidRDefault="005B11EB">
            <w:pPr>
              <w:rPr>
                <w:rFonts w:eastAsia="Times New Roman"/>
                <w:lang w:val="en-US"/>
              </w:rPr>
            </w:pPr>
            <w:r>
              <w:rPr>
                <w:rFonts w:eastAsia="Times New Roman"/>
                <w:lang w:val="en-US"/>
              </w:rPr>
              <w:t xml:space="preserve">DataElement SDC Object Class (Data Element S D C Object Class) </w:t>
            </w:r>
          </w:p>
        </w:tc>
      </w:tr>
      <w:tr w:rsidR="0095430C" w14:paraId="00B59BE2" w14:textId="77777777">
        <w:trPr>
          <w:divId w:val="1326664884"/>
          <w:tblCellSpacing w:w="15" w:type="dxa"/>
        </w:trPr>
        <w:tc>
          <w:tcPr>
            <w:tcW w:w="0" w:type="auto"/>
            <w:vAlign w:val="center"/>
            <w:hideMark/>
          </w:tcPr>
          <w:p w14:paraId="7B24CE1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03BEA5" w14:textId="77777777" w:rsidR="0095430C"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95430C" w14:paraId="360E4DA6" w14:textId="77777777">
        <w:trPr>
          <w:divId w:val="1326664884"/>
          <w:tblCellSpacing w:w="15" w:type="dxa"/>
        </w:trPr>
        <w:tc>
          <w:tcPr>
            <w:tcW w:w="0" w:type="auto"/>
            <w:vAlign w:val="center"/>
            <w:hideMark/>
          </w:tcPr>
          <w:p w14:paraId="5229DBB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ADE87D9" w14:textId="77777777" w:rsidR="0095430C" w:rsidRDefault="005B11EB">
            <w:pPr>
              <w:rPr>
                <w:rFonts w:eastAsia="Times New Roman"/>
                <w:lang w:val="en-US"/>
              </w:rPr>
            </w:pPr>
            <w:r>
              <w:rPr>
                <w:rFonts w:eastAsia="Times New Roman"/>
                <w:lang w:val="en-US"/>
              </w:rPr>
              <w:t>This value set includes content from LOINC</w:t>
            </w:r>
            <w:del w:id="506" w:author="Tom Oniki" w:date="2015-09-11T16:01:00Z">
              <w:r w:rsidDel="00FA542F">
                <w:rPr>
                  <w:rFonts w:eastAsia="Times New Roman"/>
                  <w:lang w:val="en-US"/>
                </w:rPr>
                <w:delText>Â</w:delText>
              </w:r>
            </w:del>
            <w:r>
              <w:rPr>
                <w:rFonts w:eastAsia="Times New Roman"/>
                <w:lang w:val="en-US"/>
              </w:rPr>
              <w:t xml:space="preserve">®, which is copyright </w:t>
            </w:r>
            <w:del w:id="507" w:author="Tom Oniki" w:date="2015-09-11T16:01:00Z">
              <w:r w:rsidDel="00FA542F">
                <w:rPr>
                  <w:rFonts w:eastAsia="Times New Roman"/>
                  <w:lang w:val="en-US"/>
                </w:rPr>
                <w:delText>Â</w:delText>
              </w:r>
            </w:del>
            <w:r>
              <w:rPr>
                <w:rFonts w:eastAsia="Times New Roman"/>
                <w:lang w:val="en-US"/>
              </w:rPr>
              <w:t xml:space="preserve">© 1995 Regenstrief Institute, Inc. and the LOINC Committee, and available at no cost under the license at http://loinc.org/terms-of-use. This value set includes content from SNOMED CT, which is copyright </w:t>
            </w:r>
            <w:del w:id="508" w:author="Tom Oniki" w:date="2015-09-11T16:01:00Z">
              <w:r w:rsidDel="00FA542F">
                <w:rPr>
                  <w:rFonts w:eastAsia="Times New Roman"/>
                  <w:lang w:val="en-US"/>
                </w:rPr>
                <w:delText>Â</w:delText>
              </w:r>
            </w:del>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14:paraId="5DC5AD86" w14:textId="77777777" w:rsidR="0095430C" w:rsidRDefault="005B11EB">
      <w:pPr>
        <w:pStyle w:val="Heading1"/>
        <w:divId w:val="803619360"/>
        <w:rPr>
          <w:rFonts w:eastAsia="Times New Roman"/>
          <w:lang w:val="en-US"/>
        </w:rPr>
      </w:pPr>
      <w:r>
        <w:rPr>
          <w:rFonts w:eastAsia="Times New Roman"/>
          <w:lang w:val="en-US"/>
        </w:rPr>
        <w:t>Order and Observation Workgroup</w:t>
      </w:r>
    </w:p>
    <w:p w14:paraId="039ECDD1" w14:textId="77777777" w:rsidR="0095430C"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7D05A4E" w14:textId="77777777">
        <w:trPr>
          <w:divId w:val="803619360"/>
          <w:tblCellSpacing w:w="15" w:type="dxa"/>
        </w:trPr>
        <w:tc>
          <w:tcPr>
            <w:tcW w:w="0" w:type="auto"/>
            <w:vAlign w:val="center"/>
            <w:hideMark/>
          </w:tcPr>
          <w:p w14:paraId="7E4A80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B22241E" w14:textId="77777777" w:rsidR="0095430C" w:rsidRDefault="005B11EB">
            <w:pPr>
              <w:rPr>
                <w:rFonts w:eastAsia="Times New Roman"/>
                <w:lang w:val="en-US"/>
              </w:rPr>
            </w:pPr>
            <w:r>
              <w:rPr>
                <w:rFonts w:eastAsia="Times New Roman"/>
                <w:lang w:val="en-US"/>
              </w:rPr>
              <w:t xml:space="preserve">Bodysite Location Modifier (Bodysite Location Modifier) </w:t>
            </w:r>
          </w:p>
        </w:tc>
      </w:tr>
      <w:tr w:rsidR="0095430C" w14:paraId="12A4F16A" w14:textId="77777777">
        <w:trPr>
          <w:divId w:val="803619360"/>
          <w:tblCellSpacing w:w="15" w:type="dxa"/>
        </w:trPr>
        <w:tc>
          <w:tcPr>
            <w:tcW w:w="0" w:type="auto"/>
            <w:vAlign w:val="center"/>
            <w:hideMark/>
          </w:tcPr>
          <w:p w14:paraId="4F2540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AB52A" w14:textId="77777777" w:rsidR="0095430C" w:rsidRDefault="005B11EB">
            <w:pPr>
              <w:rPr>
                <w:rFonts w:eastAsia="Times New Roman"/>
                <w:lang w:val="en-US"/>
              </w:rPr>
            </w:pPr>
            <w:r>
              <w:rPr>
                <w:rFonts w:eastAsia="Times New Roman"/>
                <w:lang w:val="en-US"/>
              </w:rPr>
              <w:t>SNOMED-CT concepts modifying the anatomic location</w:t>
            </w:r>
          </w:p>
        </w:tc>
      </w:tr>
      <w:tr w:rsidR="0095430C" w14:paraId="4BC790B5" w14:textId="77777777">
        <w:trPr>
          <w:divId w:val="803619360"/>
          <w:tblCellSpacing w:w="15" w:type="dxa"/>
        </w:trPr>
        <w:tc>
          <w:tcPr>
            <w:tcW w:w="0" w:type="auto"/>
            <w:vAlign w:val="center"/>
            <w:hideMark/>
          </w:tcPr>
          <w:p w14:paraId="5CCE2B3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5D20FE" w14:textId="77777777" w:rsidR="0095430C" w:rsidRDefault="005B11EB">
            <w:pPr>
              <w:rPr>
                <w:rFonts w:eastAsia="Times New Roman"/>
                <w:lang w:val="en-US"/>
              </w:rPr>
            </w:pPr>
            <w:r>
              <w:rPr>
                <w:rFonts w:eastAsia="Times New Roman"/>
                <w:lang w:val="en-US"/>
              </w:rPr>
              <w:t xml:space="preserve">This value set includes content from SNOMED CT, which is copyright </w:t>
            </w:r>
            <w:del w:id="509" w:author="Tom Oniki" w:date="2015-09-11T16:01:00Z">
              <w:r w:rsidDel="00FA542F">
                <w:rPr>
                  <w:rFonts w:eastAsia="Times New Roman"/>
                  <w:lang w:val="en-US"/>
                </w:rPr>
                <w:delText>Â</w:delText>
              </w:r>
            </w:del>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14:paraId="420740E7" w14:textId="77777777" w:rsidR="0095430C" w:rsidRDefault="005B11EB">
      <w:pPr>
        <w:pStyle w:val="Heading1"/>
        <w:divId w:val="1939212410"/>
        <w:rPr>
          <w:rFonts w:eastAsia="Times New Roman"/>
          <w:lang w:val="en-US"/>
        </w:rPr>
      </w:pPr>
      <w:r>
        <w:rPr>
          <w:rFonts w:eastAsia="Times New Roman"/>
          <w:lang w:val="en-US"/>
        </w:rPr>
        <w:t>Orders and Observations Working Group</w:t>
      </w:r>
    </w:p>
    <w:p w14:paraId="2B51ACE5" w14:textId="77777777" w:rsidR="0095430C"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01F4FD" w14:textId="77777777">
        <w:trPr>
          <w:divId w:val="1939212410"/>
          <w:tblCellSpacing w:w="15" w:type="dxa"/>
        </w:trPr>
        <w:tc>
          <w:tcPr>
            <w:tcW w:w="0" w:type="auto"/>
            <w:vAlign w:val="center"/>
            <w:hideMark/>
          </w:tcPr>
          <w:p w14:paraId="776291E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84140D" w14:textId="77777777" w:rsidR="0095430C" w:rsidRDefault="005B11EB">
            <w:pPr>
              <w:rPr>
                <w:rFonts w:eastAsia="Times New Roman"/>
                <w:lang w:val="en-US"/>
              </w:rPr>
            </w:pPr>
            <w:r>
              <w:rPr>
                <w:rFonts w:eastAsia="Times New Roman"/>
                <w:lang w:val="en-US"/>
              </w:rPr>
              <w:t xml:space="preserve">Diagnostic Order Event Codes (Diagnostic Order Event Codes) </w:t>
            </w:r>
          </w:p>
        </w:tc>
      </w:tr>
      <w:tr w:rsidR="0095430C" w14:paraId="2524C3CC" w14:textId="77777777">
        <w:trPr>
          <w:divId w:val="1939212410"/>
          <w:tblCellSpacing w:w="15" w:type="dxa"/>
        </w:trPr>
        <w:tc>
          <w:tcPr>
            <w:tcW w:w="0" w:type="auto"/>
            <w:vAlign w:val="center"/>
            <w:hideMark/>
          </w:tcPr>
          <w:p w14:paraId="2720659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E5A62D" w14:textId="77777777" w:rsidR="0095430C" w:rsidRDefault="005B11EB">
            <w:pPr>
              <w:rPr>
                <w:rFonts w:eastAsia="Times New Roman"/>
                <w:lang w:val="en-US"/>
              </w:rPr>
            </w:pPr>
            <w:r>
              <w:rPr>
                <w:rFonts w:eastAsia="Times New Roman"/>
                <w:lang w:val="en-US"/>
              </w:rPr>
              <w:t>Additional information about an event that occurred to a diagnostic order</w:t>
            </w:r>
          </w:p>
        </w:tc>
      </w:tr>
      <w:tr w:rsidR="0095430C" w14:paraId="73776D77" w14:textId="77777777">
        <w:trPr>
          <w:divId w:val="1939212410"/>
          <w:tblCellSpacing w:w="15" w:type="dxa"/>
        </w:trPr>
        <w:tc>
          <w:tcPr>
            <w:tcW w:w="0" w:type="auto"/>
            <w:vAlign w:val="center"/>
            <w:hideMark/>
          </w:tcPr>
          <w:p w14:paraId="0E782C7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34EDCBF" w14:textId="77777777" w:rsidR="0095430C" w:rsidRDefault="005B11EB">
            <w:pPr>
              <w:rPr>
                <w:rFonts w:eastAsia="Times New Roman"/>
                <w:lang w:val="en-US"/>
              </w:rPr>
            </w:pPr>
            <w:r>
              <w:rPr>
                <w:rFonts w:eastAsia="Times New Roman"/>
                <w:lang w:val="en-US"/>
              </w:rPr>
              <w:t xml:space="preserve">This value set includes content from SNOMED CT, which is copyright </w:t>
            </w:r>
            <w:del w:id="510" w:author="Tom Oniki" w:date="2015-09-11T16:01:00Z">
              <w:r w:rsidDel="00FA542F">
                <w:rPr>
                  <w:rFonts w:eastAsia="Times New Roman"/>
                  <w:lang w:val="en-US"/>
                </w:rPr>
                <w:delText>Â</w:delText>
              </w:r>
            </w:del>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14:paraId="47AF6584" w14:textId="77777777" w:rsidR="0095430C" w:rsidRDefault="005B11EB">
      <w:pPr>
        <w:pStyle w:val="Heading1"/>
        <w:divId w:val="680813905"/>
        <w:rPr>
          <w:rFonts w:eastAsia="Times New Roman"/>
          <w:lang w:val="en-US"/>
        </w:rPr>
      </w:pPr>
      <w:r>
        <w:rPr>
          <w:rFonts w:eastAsia="Times New Roman"/>
          <w:lang w:val="en-US"/>
        </w:rPr>
        <w:t>PHIN VADS</w:t>
      </w:r>
    </w:p>
    <w:p w14:paraId="2ED65963" w14:textId="77777777" w:rsidR="0095430C" w:rsidRDefault="005B11EB">
      <w:pPr>
        <w:pStyle w:val="Heading1"/>
        <w:divId w:val="128713867"/>
        <w:rPr>
          <w:rFonts w:eastAsia="Times New Roman"/>
          <w:lang w:val="en-US"/>
        </w:rPr>
      </w:pPr>
      <w:r>
        <w:rPr>
          <w:rFonts w:eastAsia="Times New Roman"/>
          <w:lang w:val="en-US"/>
        </w:rPr>
        <w:t>Published by: HL7 Orders and Observations Workgroup</w:t>
      </w:r>
    </w:p>
    <w:p w14:paraId="702FFC09" w14:textId="77777777" w:rsidR="0095430C" w:rsidRDefault="005B11EB">
      <w:pPr>
        <w:pStyle w:val="Heading1"/>
        <w:divId w:val="1649287644"/>
        <w:rPr>
          <w:rFonts w:eastAsia="Times New Roman"/>
          <w:lang w:val="en-US"/>
        </w:rPr>
      </w:pPr>
      <w:r>
        <w:rPr>
          <w:rFonts w:eastAsia="Times New Roman"/>
          <w:lang w:val="en-US"/>
        </w:rPr>
        <w:lastRenderedPageBreak/>
        <w:t>USHIK</w:t>
      </w:r>
    </w:p>
    <w:p w14:paraId="7BE4D3A3" w14:textId="77777777" w:rsidR="0095430C"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0FDF877" w14:textId="77777777">
        <w:trPr>
          <w:divId w:val="1649287644"/>
          <w:tblCellSpacing w:w="15" w:type="dxa"/>
        </w:trPr>
        <w:tc>
          <w:tcPr>
            <w:tcW w:w="0" w:type="auto"/>
            <w:vAlign w:val="center"/>
            <w:hideMark/>
          </w:tcPr>
          <w:p w14:paraId="1498037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CA7BD9" w14:textId="77777777" w:rsidR="0095430C" w:rsidRDefault="005B11EB">
            <w:pPr>
              <w:rPr>
                <w:rFonts w:eastAsia="Times New Roman"/>
                <w:lang w:val="en-US"/>
              </w:rPr>
            </w:pPr>
            <w:r>
              <w:rPr>
                <w:rFonts w:eastAsia="Times New Roman"/>
                <w:lang w:val="en-US"/>
              </w:rPr>
              <w:t xml:space="preserve">Document Class Value Set (Document Class Value Set) </w:t>
            </w:r>
          </w:p>
        </w:tc>
      </w:tr>
      <w:tr w:rsidR="0095430C" w14:paraId="45393694" w14:textId="77777777">
        <w:trPr>
          <w:divId w:val="1649287644"/>
          <w:tblCellSpacing w:w="15" w:type="dxa"/>
        </w:trPr>
        <w:tc>
          <w:tcPr>
            <w:tcW w:w="0" w:type="auto"/>
            <w:vAlign w:val="center"/>
            <w:hideMark/>
          </w:tcPr>
          <w:p w14:paraId="6A31D5C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E235DE" w14:textId="77777777" w:rsidR="0095430C" w:rsidRDefault="005B11EB">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95430C" w14:paraId="0A29B256" w14:textId="77777777">
        <w:trPr>
          <w:divId w:val="1649287644"/>
          <w:tblCellSpacing w:w="15" w:type="dxa"/>
        </w:trPr>
        <w:tc>
          <w:tcPr>
            <w:tcW w:w="0" w:type="auto"/>
            <w:vAlign w:val="center"/>
            <w:hideMark/>
          </w:tcPr>
          <w:p w14:paraId="3EEF96B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74F6B8" w14:textId="77777777" w:rsidR="0095430C" w:rsidRDefault="005B11EB">
            <w:pPr>
              <w:rPr>
                <w:rFonts w:eastAsia="Times New Roman"/>
                <w:lang w:val="en-US"/>
              </w:rPr>
            </w:pPr>
            <w:r>
              <w:rPr>
                <w:rFonts w:eastAsia="Times New Roman"/>
                <w:lang w:val="en-US"/>
              </w:rPr>
              <w:t>This content from LOINC</w:t>
            </w:r>
            <w:del w:id="511" w:author="Tom Oniki" w:date="2015-09-11T16:02:00Z">
              <w:r w:rsidDel="00FA542F">
                <w:rPr>
                  <w:rFonts w:eastAsia="Times New Roman"/>
                  <w:lang w:val="en-US"/>
                </w:rPr>
                <w:delText>Â</w:delText>
              </w:r>
            </w:del>
            <w:r>
              <w:rPr>
                <w:rFonts w:eastAsia="Times New Roman"/>
                <w:lang w:val="en-US"/>
              </w:rPr>
              <w:t xml:space="preserve">® is copyright </w:t>
            </w:r>
            <w:del w:id="512" w:author="Tom Oniki" w:date="2015-09-11T16:02:00Z">
              <w:r w:rsidDel="00FA542F">
                <w:rPr>
                  <w:rFonts w:eastAsia="Times New Roman"/>
                  <w:lang w:val="en-US"/>
                </w:rPr>
                <w:delText>Â</w:delText>
              </w:r>
            </w:del>
            <w:r>
              <w:rPr>
                <w:rFonts w:eastAsia="Times New Roman"/>
                <w:lang w:val="en-US"/>
              </w:rPr>
              <w:t xml:space="preserve">© 1995 Regenstrief Institute, Inc. and the LOINC Committee, and available at no cost under the license at http://loinc.org/terms-of-use </w:t>
            </w:r>
          </w:p>
        </w:tc>
      </w:tr>
    </w:tbl>
    <w:p w14:paraId="7CAB3746" w14:textId="77777777" w:rsidR="005B11EB" w:rsidRDefault="005B11EB">
      <w:pPr>
        <w:divId w:val="1649287644"/>
        <w:rPr>
          <w:rFonts w:eastAsia="Times New Roman"/>
        </w:rPr>
      </w:pPr>
    </w:p>
    <w:sectPr w:rsidR="005B11EB">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E2830" w14:textId="77777777" w:rsidR="00967B67" w:rsidRDefault="00967B67" w:rsidP="006E0092">
      <w:r>
        <w:separator/>
      </w:r>
    </w:p>
  </w:endnote>
  <w:endnote w:type="continuationSeparator" w:id="0">
    <w:p w14:paraId="5FE38A9E" w14:textId="77777777" w:rsidR="00967B67" w:rsidRDefault="00967B67"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EndPr/>
    <w:sdtContent>
      <w:p w14:paraId="20DFCFF9" w14:textId="77777777" w:rsidR="00967B67" w:rsidRDefault="00967B67">
        <w:pPr>
          <w:pStyle w:val="Footer"/>
          <w:jc w:val="right"/>
        </w:pPr>
        <w:r>
          <w:fldChar w:fldCharType="begin"/>
        </w:r>
        <w:r>
          <w:instrText xml:space="preserve"> PAGE   \* MERGEFORMAT </w:instrText>
        </w:r>
        <w:r>
          <w:fldChar w:fldCharType="separate"/>
        </w:r>
        <w:r w:rsidR="00B92241">
          <w:rPr>
            <w:noProof/>
          </w:rPr>
          <w:t>298</w:t>
        </w:r>
        <w:r>
          <w:rPr>
            <w:noProof/>
          </w:rPr>
          <w:fldChar w:fldCharType="end"/>
        </w:r>
      </w:p>
    </w:sdtContent>
  </w:sdt>
  <w:p w14:paraId="453A3596" w14:textId="77777777" w:rsidR="00967B67" w:rsidRDefault="00967B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C5A5" w14:textId="77777777" w:rsidR="00967B67" w:rsidRDefault="00967B67" w:rsidP="006E0092">
      <w:r>
        <w:separator/>
      </w:r>
    </w:p>
  </w:footnote>
  <w:footnote w:type="continuationSeparator" w:id="0">
    <w:p w14:paraId="1E291124" w14:textId="77777777" w:rsidR="00967B67" w:rsidRDefault="00967B67"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92"/>
    <w:rsid w:val="00012EA7"/>
    <w:rsid w:val="00057BAF"/>
    <w:rsid w:val="0006347E"/>
    <w:rsid w:val="00114729"/>
    <w:rsid w:val="001F5CF2"/>
    <w:rsid w:val="00255F1A"/>
    <w:rsid w:val="0026143B"/>
    <w:rsid w:val="002761C4"/>
    <w:rsid w:val="003B08B2"/>
    <w:rsid w:val="00417A28"/>
    <w:rsid w:val="00426092"/>
    <w:rsid w:val="00426B91"/>
    <w:rsid w:val="00440ECE"/>
    <w:rsid w:val="004E5366"/>
    <w:rsid w:val="00513C22"/>
    <w:rsid w:val="00573627"/>
    <w:rsid w:val="005B11EB"/>
    <w:rsid w:val="005E1D2A"/>
    <w:rsid w:val="005E6F8F"/>
    <w:rsid w:val="00602822"/>
    <w:rsid w:val="00602AD5"/>
    <w:rsid w:val="00633D8D"/>
    <w:rsid w:val="0069421C"/>
    <w:rsid w:val="006E0092"/>
    <w:rsid w:val="006F1388"/>
    <w:rsid w:val="007315DF"/>
    <w:rsid w:val="007429A1"/>
    <w:rsid w:val="007B28FD"/>
    <w:rsid w:val="007E5B0C"/>
    <w:rsid w:val="008421E3"/>
    <w:rsid w:val="0087135F"/>
    <w:rsid w:val="008727DF"/>
    <w:rsid w:val="00881A00"/>
    <w:rsid w:val="008B39DC"/>
    <w:rsid w:val="008F0ED5"/>
    <w:rsid w:val="00903A6B"/>
    <w:rsid w:val="00937951"/>
    <w:rsid w:val="0095430C"/>
    <w:rsid w:val="00967B67"/>
    <w:rsid w:val="009B340D"/>
    <w:rsid w:val="009C19EA"/>
    <w:rsid w:val="00A5008B"/>
    <w:rsid w:val="00AB3050"/>
    <w:rsid w:val="00AB3E14"/>
    <w:rsid w:val="00B175FF"/>
    <w:rsid w:val="00B36BEF"/>
    <w:rsid w:val="00B631C9"/>
    <w:rsid w:val="00B92241"/>
    <w:rsid w:val="00B9634E"/>
    <w:rsid w:val="00C00B8E"/>
    <w:rsid w:val="00CD71C5"/>
    <w:rsid w:val="00CD7413"/>
    <w:rsid w:val="00D13EF0"/>
    <w:rsid w:val="00D34C28"/>
    <w:rsid w:val="00D652DD"/>
    <w:rsid w:val="00D82126"/>
    <w:rsid w:val="00D845FA"/>
    <w:rsid w:val="00DB44B0"/>
    <w:rsid w:val="00DC6CEA"/>
    <w:rsid w:val="00DD6CA7"/>
    <w:rsid w:val="00E15B24"/>
    <w:rsid w:val="00E30F4C"/>
    <w:rsid w:val="00EB4A1D"/>
    <w:rsid w:val="00F04D22"/>
    <w:rsid w:val="00F45226"/>
    <w:rsid w:val="00F7333E"/>
    <w:rsid w:val="00FA54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06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7315DF"/>
    <w:rPr>
      <w:sz w:val="18"/>
      <w:szCs w:val="18"/>
    </w:rPr>
  </w:style>
  <w:style w:type="paragraph" w:styleId="CommentText">
    <w:name w:val="annotation text"/>
    <w:basedOn w:val="Normal"/>
    <w:link w:val="CommentTextChar"/>
    <w:uiPriority w:val="99"/>
    <w:semiHidden/>
    <w:unhideWhenUsed/>
    <w:rsid w:val="007315DF"/>
  </w:style>
  <w:style w:type="character" w:customStyle="1" w:styleId="CommentTextChar">
    <w:name w:val="Comment Text Char"/>
    <w:basedOn w:val="DefaultParagraphFont"/>
    <w:link w:val="CommentText"/>
    <w:uiPriority w:val="99"/>
    <w:semiHidden/>
    <w:rsid w:val="007315DF"/>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7315DF"/>
    <w:rPr>
      <w:b/>
      <w:bCs/>
      <w:sz w:val="20"/>
      <w:szCs w:val="20"/>
    </w:rPr>
  </w:style>
  <w:style w:type="character" w:customStyle="1" w:styleId="CommentSubjectChar">
    <w:name w:val="Comment Subject Char"/>
    <w:basedOn w:val="CommentTextChar"/>
    <w:link w:val="CommentSubject"/>
    <w:uiPriority w:val="99"/>
    <w:semiHidden/>
    <w:rsid w:val="007315DF"/>
    <w:rPr>
      <w:rFonts w:eastAsiaTheme="minorEastAsia"/>
      <w:b/>
      <w:bCs/>
      <w:sz w:val="24"/>
      <w:szCs w:val="24"/>
    </w:rPr>
  </w:style>
  <w:style w:type="paragraph" w:styleId="BalloonText">
    <w:name w:val="Balloon Text"/>
    <w:basedOn w:val="Normal"/>
    <w:link w:val="BalloonTextChar"/>
    <w:uiPriority w:val="99"/>
    <w:semiHidden/>
    <w:unhideWhenUsed/>
    <w:rsid w:val="007315DF"/>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5DF"/>
    <w:rPr>
      <w:rFonts w:ascii="Lucida Grande" w:eastAsiaTheme="minorEastAsia" w:hAnsi="Lucida Grande"/>
      <w:sz w:val="18"/>
      <w:szCs w:val="18"/>
    </w:rPr>
  </w:style>
  <w:style w:type="paragraph" w:styleId="DocumentMap">
    <w:name w:val="Document Map"/>
    <w:basedOn w:val="Normal"/>
    <w:link w:val="DocumentMapChar"/>
    <w:uiPriority w:val="99"/>
    <w:semiHidden/>
    <w:unhideWhenUsed/>
    <w:rsid w:val="005E6F8F"/>
    <w:rPr>
      <w:rFonts w:ascii="Lucida Grande" w:hAnsi="Lucida Grande" w:cs="Lucida Grande"/>
    </w:rPr>
  </w:style>
  <w:style w:type="character" w:customStyle="1" w:styleId="DocumentMapChar">
    <w:name w:val="Document Map Char"/>
    <w:basedOn w:val="DefaultParagraphFont"/>
    <w:link w:val="DocumentMap"/>
    <w:uiPriority w:val="99"/>
    <w:semiHidden/>
    <w:rsid w:val="005E6F8F"/>
    <w:rPr>
      <w:rFonts w:ascii="Lucida Grande" w:eastAsiaTheme="minorEastAsia"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7315DF"/>
    <w:rPr>
      <w:sz w:val="18"/>
      <w:szCs w:val="18"/>
    </w:rPr>
  </w:style>
  <w:style w:type="paragraph" w:styleId="CommentText">
    <w:name w:val="annotation text"/>
    <w:basedOn w:val="Normal"/>
    <w:link w:val="CommentTextChar"/>
    <w:uiPriority w:val="99"/>
    <w:semiHidden/>
    <w:unhideWhenUsed/>
    <w:rsid w:val="007315DF"/>
  </w:style>
  <w:style w:type="character" w:customStyle="1" w:styleId="CommentTextChar">
    <w:name w:val="Comment Text Char"/>
    <w:basedOn w:val="DefaultParagraphFont"/>
    <w:link w:val="CommentText"/>
    <w:uiPriority w:val="99"/>
    <w:semiHidden/>
    <w:rsid w:val="007315DF"/>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7315DF"/>
    <w:rPr>
      <w:b/>
      <w:bCs/>
      <w:sz w:val="20"/>
      <w:szCs w:val="20"/>
    </w:rPr>
  </w:style>
  <w:style w:type="character" w:customStyle="1" w:styleId="CommentSubjectChar">
    <w:name w:val="Comment Subject Char"/>
    <w:basedOn w:val="CommentTextChar"/>
    <w:link w:val="CommentSubject"/>
    <w:uiPriority w:val="99"/>
    <w:semiHidden/>
    <w:rsid w:val="007315DF"/>
    <w:rPr>
      <w:rFonts w:eastAsiaTheme="minorEastAsia"/>
      <w:b/>
      <w:bCs/>
      <w:sz w:val="24"/>
      <w:szCs w:val="24"/>
    </w:rPr>
  </w:style>
  <w:style w:type="paragraph" w:styleId="BalloonText">
    <w:name w:val="Balloon Text"/>
    <w:basedOn w:val="Normal"/>
    <w:link w:val="BalloonTextChar"/>
    <w:uiPriority w:val="99"/>
    <w:semiHidden/>
    <w:unhideWhenUsed/>
    <w:rsid w:val="007315DF"/>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5DF"/>
    <w:rPr>
      <w:rFonts w:ascii="Lucida Grande" w:eastAsiaTheme="minorEastAsia" w:hAnsi="Lucida Grande"/>
      <w:sz w:val="18"/>
      <w:szCs w:val="18"/>
    </w:rPr>
  </w:style>
  <w:style w:type="paragraph" w:styleId="DocumentMap">
    <w:name w:val="Document Map"/>
    <w:basedOn w:val="Normal"/>
    <w:link w:val="DocumentMapChar"/>
    <w:uiPriority w:val="99"/>
    <w:semiHidden/>
    <w:unhideWhenUsed/>
    <w:rsid w:val="005E6F8F"/>
    <w:rPr>
      <w:rFonts w:ascii="Lucida Grande" w:hAnsi="Lucida Grande" w:cs="Lucida Grande"/>
    </w:rPr>
  </w:style>
  <w:style w:type="character" w:customStyle="1" w:styleId="DocumentMapChar">
    <w:name w:val="Document Map Char"/>
    <w:basedOn w:val="DefaultParagraphFont"/>
    <w:link w:val="DocumentMap"/>
    <w:uiPriority w:val="99"/>
    <w:semiHidden/>
    <w:rsid w:val="005E6F8F"/>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1955359156">
      <w:bodyDiv w:val="1"/>
      <w:marLeft w:val="0"/>
      <w:marRight w:val="0"/>
      <w:marTop w:val="0"/>
      <w:marBottom w:val="0"/>
      <w:divBdr>
        <w:top w:val="none" w:sz="0" w:space="0" w:color="auto"/>
        <w:left w:val="none" w:sz="0" w:space="0" w:color="auto"/>
        <w:bottom w:val="none" w:sz="0" w:space="0" w:color="auto"/>
        <w:right w:val="none" w:sz="0" w:space="0" w:color="auto"/>
      </w:divBdr>
      <w:divsChild>
        <w:div w:id="1323465772">
          <w:marLeft w:val="0"/>
          <w:marRight w:val="0"/>
          <w:marTop w:val="0"/>
          <w:marBottom w:val="0"/>
          <w:divBdr>
            <w:top w:val="none" w:sz="0" w:space="0" w:color="auto"/>
            <w:left w:val="none" w:sz="0" w:space="0" w:color="auto"/>
            <w:bottom w:val="none" w:sz="0" w:space="0" w:color="auto"/>
            <w:right w:val="none" w:sz="0" w:space="0" w:color="auto"/>
          </w:divBdr>
        </w:div>
        <w:div w:id="1607276158">
          <w:marLeft w:val="0"/>
          <w:marRight w:val="0"/>
          <w:marTop w:val="0"/>
          <w:marBottom w:val="0"/>
          <w:divBdr>
            <w:top w:val="none" w:sz="0" w:space="0" w:color="auto"/>
            <w:left w:val="none" w:sz="0" w:space="0" w:color="auto"/>
            <w:bottom w:val="none" w:sz="0" w:space="0" w:color="auto"/>
            <w:right w:val="none" w:sz="0" w:space="0" w:color="auto"/>
          </w:divBdr>
        </w:div>
      </w:divsChild>
    </w:div>
    <w:div w:id="1977638198">
      <w:bodyDiv w:val="1"/>
      <w:marLeft w:val="0"/>
      <w:marRight w:val="0"/>
      <w:marTop w:val="0"/>
      <w:marBottom w:val="0"/>
      <w:divBdr>
        <w:top w:val="none" w:sz="0" w:space="0" w:color="auto"/>
        <w:left w:val="none" w:sz="0" w:space="0" w:color="auto"/>
        <w:bottom w:val="none" w:sz="0" w:space="0" w:color="auto"/>
        <w:right w:val="none" w:sz="0" w:space="0" w:color="auto"/>
      </w:divBdr>
      <w:divsChild>
        <w:div w:id="435637061">
          <w:marLeft w:val="0"/>
          <w:marRight w:val="0"/>
          <w:marTop w:val="0"/>
          <w:marBottom w:val="0"/>
          <w:divBdr>
            <w:top w:val="none" w:sz="0" w:space="0" w:color="auto"/>
            <w:left w:val="none" w:sz="0" w:space="0" w:color="auto"/>
            <w:bottom w:val="none" w:sz="0" w:space="0" w:color="auto"/>
            <w:right w:val="none" w:sz="0" w:space="0" w:color="auto"/>
          </w:divBdr>
        </w:div>
        <w:div w:id="613875838">
          <w:marLeft w:val="0"/>
          <w:marRight w:val="0"/>
          <w:marTop w:val="0"/>
          <w:marBottom w:val="0"/>
          <w:divBdr>
            <w:top w:val="none" w:sz="0" w:space="0" w:color="auto"/>
            <w:left w:val="none" w:sz="0" w:space="0" w:color="auto"/>
            <w:bottom w:val="none" w:sz="0" w:space="0" w:color="auto"/>
            <w:right w:val="none" w:sz="0" w:space="0" w:color="auto"/>
          </w:divBdr>
        </w:div>
      </w:divsChild>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316</Pages>
  <Words>106653</Words>
  <Characters>607927</Characters>
  <Application>Microsoft Macintosh Word</Application>
  <DocSecurity>0</DocSecurity>
  <Lines>5066</Lines>
  <Paragraphs>1426</Paragraphs>
  <ScaleCrop>false</ScaleCrop>
  <Company/>
  <LinksUpToDate>false</LinksUpToDate>
  <CharactersWithSpaces>713154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Tom Oniki</cp:lastModifiedBy>
  <cp:revision>27</cp:revision>
  <cp:lastPrinted>2015-09-01T18:39:00Z</cp:lastPrinted>
  <dcterms:created xsi:type="dcterms:W3CDTF">2015-09-02T16:41:00Z</dcterms:created>
  <dcterms:modified xsi:type="dcterms:W3CDTF">2015-09-11T23:20:00Z</dcterms:modified>
</cp:coreProperties>
</file>